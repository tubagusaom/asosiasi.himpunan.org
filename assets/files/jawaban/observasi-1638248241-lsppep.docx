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09D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A6D8C6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B0912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D6C6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0788C70" w14:textId="77777777" w:rsidTr="00821BA2">
        <w:tc>
          <w:tcPr>
            <w:tcW w:w="9350" w:type="dxa"/>
          </w:tcPr>
          <w:p w14:paraId="5CF52A3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2A9F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81E9AC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5AE4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59B7A4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8B0227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826C2B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208A2A6" w14:textId="6692237C" w:rsidR="00974F1C" w:rsidRPr="00FB483B" w:rsidRDefault="00FB483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  <w:rPrChange w:id="0" w:author="Dwi Apriyani" w:date="2021-11-30T11:3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r w:rsidRPr="00FB483B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  <w:rPrChange w:id="1" w:author="Dwi Apriyani" w:date="2021-11-30T11:3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Wong, J</w:t>
            </w:r>
            <w:del w:id="2" w:author="Dwi Apriyani" w:date="2021-11-30T11:32:00Z">
              <w:r w:rsidRPr="00FB483B" w:rsidDel="00FB483B">
                <w:rPr>
                  <w:rFonts w:ascii="Times New Roman" w:hAnsi="Times New Roman" w:cs="Times New Roman"/>
                  <w:color w:val="00B0F0"/>
                  <w:sz w:val="24"/>
                  <w:szCs w:val="24"/>
                  <w:lang w:val="en-US"/>
                  <w:rPrChange w:id="3" w:author="Dwi Apriyani" w:date="2021-11-30T11:30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>ony</w:delText>
              </w:r>
            </w:del>
            <w:r w:rsidRPr="00FB483B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  <w:rPrChange w:id="4" w:author="Dwi Apriyani" w:date="2021-11-30T11:3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 xml:space="preserve">. 2010. </w:t>
            </w:r>
            <w:r w:rsidRPr="00FB483B">
              <w:rPr>
                <w:rFonts w:ascii="Times New Roman" w:hAnsi="Times New Roman" w:cs="Times New Roman"/>
                <w:i/>
                <w:color w:val="00B0F0"/>
                <w:sz w:val="24"/>
                <w:szCs w:val="24"/>
                <w:rPrChange w:id="5" w:author="Dwi Apriyani" w:date="2021-11-30T11:30:00Z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</w:rPrChange>
              </w:rPr>
              <w:t xml:space="preserve">Internet </w:t>
            </w:r>
            <w:r w:rsidR="00EA5F7F" w:rsidRPr="00EA5F7F">
              <w:rPr>
                <w:rFonts w:ascii="Times New Roman" w:hAnsi="Times New Roman" w:cs="Times New Roman"/>
                <w:i/>
                <w:color w:val="00B0F0"/>
                <w:sz w:val="24"/>
                <w:szCs w:val="24"/>
              </w:rPr>
              <w:t xml:space="preserve">Marketing </w:t>
            </w:r>
            <w:ins w:id="6" w:author="Dwi Apriyani" w:date="2021-11-30T11:34:00Z">
              <w:r w:rsidR="00EA5F7F">
                <w:rPr>
                  <w:rFonts w:ascii="Times New Roman" w:hAnsi="Times New Roman" w:cs="Times New Roman"/>
                  <w:i/>
                  <w:color w:val="00B0F0"/>
                  <w:sz w:val="24"/>
                  <w:szCs w:val="24"/>
                  <w:lang w:val="en-US"/>
                </w:rPr>
                <w:t>f</w:t>
              </w:r>
            </w:ins>
            <w:del w:id="7" w:author="Dwi Apriyani" w:date="2021-11-30T11:34:00Z">
              <w:r w:rsidR="00EA5F7F" w:rsidRPr="00EA5F7F" w:rsidDel="00EA5F7F">
                <w:rPr>
                  <w:rFonts w:ascii="Times New Roman" w:hAnsi="Times New Roman" w:cs="Times New Roman"/>
                  <w:i/>
                  <w:color w:val="00B0F0"/>
                  <w:sz w:val="24"/>
                  <w:szCs w:val="24"/>
                </w:rPr>
                <w:delText>F</w:delText>
              </w:r>
            </w:del>
            <w:r w:rsidR="00EA5F7F" w:rsidRPr="00EA5F7F">
              <w:rPr>
                <w:rFonts w:ascii="Times New Roman" w:hAnsi="Times New Roman" w:cs="Times New Roman"/>
                <w:i/>
                <w:color w:val="00B0F0"/>
                <w:sz w:val="24"/>
                <w:szCs w:val="24"/>
              </w:rPr>
              <w:t>or Beginners</w:t>
            </w:r>
            <w:r w:rsidRPr="00FB483B">
              <w:rPr>
                <w:rFonts w:ascii="Times New Roman" w:hAnsi="Times New Roman" w:cs="Times New Roman"/>
                <w:iCs/>
                <w:color w:val="00B0F0"/>
                <w:sz w:val="24"/>
                <w:szCs w:val="24"/>
                <w:lang w:val="en-US"/>
                <w:rPrChange w:id="8" w:author="Dwi Apriyani" w:date="2021-11-30T11:30:00Z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</w:rPrChange>
              </w:rPr>
              <w:t xml:space="preserve">. Jakarta: </w:t>
            </w:r>
            <w:r w:rsidRPr="00FB483B">
              <w:rPr>
                <w:rFonts w:ascii="Times New Roman" w:hAnsi="Times New Roman" w:cs="Times New Roman"/>
                <w:color w:val="00B0F0"/>
                <w:sz w:val="24"/>
                <w:szCs w:val="24"/>
                <w:rPrChange w:id="9" w:author="Dwi Apriyani" w:date="2021-11-30T11:3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Elex Media Komputindo</w:t>
            </w:r>
            <w:r w:rsidRPr="00FB483B">
              <w:rPr>
                <w:rFonts w:ascii="Times New Roman" w:hAnsi="Times New Roman" w:cs="Times New Roman"/>
                <w:color w:val="00B0F0"/>
                <w:sz w:val="24"/>
                <w:szCs w:val="24"/>
                <w:lang w:val="en-US"/>
                <w:rPrChange w:id="10" w:author="Dwi Apriyani" w:date="2021-11-30T11:3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t>.</w:t>
            </w:r>
          </w:p>
          <w:p w14:paraId="2092A4B2" w14:textId="77777777" w:rsidR="00FB483B" w:rsidRDefault="00FB483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548EA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6F24A8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822FC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4D2986" w14:textId="19905AEB" w:rsidR="00974F1C" w:rsidRPr="00FB483B" w:rsidRDefault="00FB483B" w:rsidP="00821BA2">
            <w:pPr>
              <w:pStyle w:val="ListParagraph"/>
              <w:spacing w:line="312" w:lineRule="auto"/>
              <w:ind w:left="457"/>
              <w:rPr>
                <w:ins w:id="11" w:author="Dwi Apriyani" w:date="2021-11-30T11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2" w:author="Dwi Apriyani" w:date="2021-11-30T11:30:00Z">
              <w:r w:rsidRPr="00FB483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 w:rsidRPr="00FB483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13" w:author="Dwi Apriyani" w:date="2021-11-30T11:31:00Z">
              <w:r w:rsidRPr="00FB483B">
                <w:rPr>
                  <w:rFonts w:ascii="Times New Roman" w:hAnsi="Times New Roman" w:cs="Times New Roman"/>
                  <w:sz w:val="24"/>
                  <w:szCs w:val="24"/>
                </w:rPr>
                <w:t>J</w:t>
              </w:r>
              <w:r w:rsidRPr="00FB483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 w:rsidRPr="00FB483B">
                <w:rPr>
                  <w:rFonts w:ascii="Times New Roman" w:hAnsi="Times New Roman" w:cs="Times New Roman"/>
                  <w:i/>
                  <w:sz w:val="24"/>
                  <w:szCs w:val="24"/>
                  <w:rPrChange w:id="14" w:author="Dwi Apriyani" w:date="2021-11-30T11:3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Facebook Marketing</w:t>
              </w:r>
              <w:r w:rsidRPr="00FB483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 w:rsidRPr="00FB483B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5" w:author="Dwi Apriyani" w:date="2021-11-30T11:31:00Z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rPrChange>
                </w:rPr>
                <w:t>Jakarta:</w:t>
              </w:r>
              <w:r w:rsidRPr="00FB483B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r w:rsidRPr="00FB483B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</w:p>
          <w:p w14:paraId="20C1E27D" w14:textId="77777777" w:rsidR="00FB483B" w:rsidRPr="004B7994" w:rsidRDefault="00FB483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3EB9F7" w14:textId="36A355B4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EA5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EA5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5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EA5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5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EA5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ins w:id="16" w:author="Dwi Apriyani" w:date="2021-11-30T11:34:00Z">
              <w:r w:rsidR="00EA5F7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</w:t>
              </w:r>
            </w:ins>
            <w:del w:id="17" w:author="Dwi Apriyani" w:date="2021-11-30T11:34:00Z">
              <w:r w:rsidR="00EA5F7F" w:rsidDel="00EA5F7F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D</w:delText>
              </w:r>
            </w:del>
            <w:r w:rsidR="00EA5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an </w:t>
            </w:r>
            <w:proofErr w:type="spellStart"/>
            <w:r w:rsidR="00EA5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EA5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5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EA5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A5F7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971331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6C1C4A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2A24FEC" w14:textId="6A17BFE1" w:rsidR="00974F1C" w:rsidRPr="00FB483B" w:rsidRDefault="00FB483B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ins w:id="18" w:author="Dwi Apriyani" w:date="2021-11-30T11:32:00Z"/>
                <w:rFonts w:ascii="Times New Roman" w:hAnsi="Times New Roman" w:cs="Times New Roman"/>
                <w:sz w:val="24"/>
                <w:szCs w:val="24"/>
                <w:lang w:val="en-US"/>
              </w:rPr>
              <w:pPrChange w:id="19" w:author="Dwi Apriyani" w:date="2021-11-30T11:33:00Z">
                <w:pPr>
                  <w:pStyle w:val="ListParagraph"/>
                  <w:spacing w:line="312" w:lineRule="auto"/>
                  <w:ind w:left="457"/>
                </w:pPr>
              </w:pPrChange>
            </w:pPr>
            <w:proofErr w:type="spellStart"/>
            <w:ins w:id="20" w:author="Dwi Apriyani" w:date="2021-11-30T11:32:00Z">
              <w:r w:rsidRPr="00FB483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 w:rsidRPr="00FB483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N.T. dan Trim, B</w:t>
              </w:r>
            </w:ins>
            <w:ins w:id="21" w:author="Dwi Apriyani" w:date="2021-11-30T11:33:00Z">
              <w:r w:rsidRPr="00FB483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2005. </w:t>
              </w:r>
              <w:proofErr w:type="spellStart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2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Jangan</w:t>
              </w:r>
              <w:proofErr w:type="spellEnd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3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proofErr w:type="spellStart"/>
            <w:ins w:id="24" w:author="Dwi Apriyani" w:date="2021-11-30T11:35:00Z"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5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</w:t>
              </w:r>
            </w:ins>
            <w:ins w:id="26" w:author="Dwi Apriyani" w:date="2021-11-30T11:33:00Z"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7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</w:t>
              </w:r>
              <w:proofErr w:type="spellEnd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8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9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Dokter</w:t>
              </w:r>
              <w:proofErr w:type="spellEnd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0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1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Lagi</w:t>
              </w:r>
              <w:proofErr w:type="spellEnd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2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: </w:t>
              </w:r>
              <w:proofErr w:type="spellStart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3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Keajaiban</w:t>
              </w:r>
              <w:proofErr w:type="spellEnd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4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5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Sistem</w:t>
              </w:r>
              <w:proofErr w:type="spellEnd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6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7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Imun</w:t>
              </w:r>
              <w:proofErr w:type="spellEnd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8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ins w:id="39" w:author="Dwi Apriyani" w:date="2021-11-30T11:35:00Z"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0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</w:t>
              </w:r>
            </w:ins>
            <w:ins w:id="41" w:author="Dwi Apriyani" w:date="2021-11-30T11:33:00Z"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2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an </w:t>
              </w:r>
              <w:proofErr w:type="spellStart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3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4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5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Menghalau</w:t>
              </w:r>
              <w:proofErr w:type="spellEnd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6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7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Penyakit</w:t>
              </w:r>
              <w:proofErr w:type="spellEnd"/>
              <w:r w:rsidR="00EA5F7F"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48" w:author="Dwi Apriyani" w:date="2021-11-30T11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.</w:t>
              </w:r>
              <w:r w:rsidR="00EA5F7F" w:rsidRPr="00FB483B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r w:rsidRPr="00FB483B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Bandung: MQ Publishing.</w:t>
              </w:r>
            </w:ins>
          </w:p>
          <w:p w14:paraId="72F23C62" w14:textId="77777777" w:rsidR="00FB483B" w:rsidRDefault="00FB483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E10A5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F56A45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9EA82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4A8E8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EBBA1C" w14:textId="0F28AC27" w:rsidR="00974F1C" w:rsidRDefault="00EA5F7F" w:rsidP="00821BA2">
            <w:pPr>
              <w:pStyle w:val="ListParagraph"/>
              <w:spacing w:line="312" w:lineRule="auto"/>
              <w:ind w:left="457"/>
              <w:rPr>
                <w:ins w:id="49" w:author="Dwi Apriyani" w:date="2021-11-30T11:3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0" w:author="Dwi Apriyani" w:date="2021-11-30T11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</w:t>
              </w:r>
            </w:ins>
            <w:ins w:id="51" w:author="Dwi Apriyani" w:date="2021-11-30T11:3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J. W. 1993. </w:t>
              </w:r>
              <w:proofErr w:type="spellStart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2" w:author="Dwi Apriyani" w:date="2021-11-30T11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</w:t>
              </w:r>
              <w:proofErr w:type="spellEnd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3" w:author="Dwi Apriyani" w:date="2021-11-30T11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4" w:author="Dwi Apriyani" w:date="2021-11-30T11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Berbicara</w:t>
              </w:r>
              <w:proofErr w:type="spellEnd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5" w:author="Dwi Apriyani" w:date="2021-11-30T11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di </w:t>
              </w:r>
              <w:proofErr w:type="spellStart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6" w:author="Dwi Apriyani" w:date="2021-11-30T11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Depan</w:t>
              </w:r>
              <w:proofErr w:type="spellEnd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7" w:author="Dwi Apriyani" w:date="2021-11-30T11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8" w:author="Dwi Apriyani" w:date="2021-11-30T11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Umum</w:t>
              </w:r>
              <w:proofErr w:type="spellEnd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9" w:author="Dwi Apriyani" w:date="2021-11-30T11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proofErr w:type="spellStart"/>
            <w:ins w:id="60" w:author="Dwi Apriyani" w:date="2021-11-30T11:37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u</w:t>
              </w:r>
            </w:ins>
            <w:ins w:id="61" w:author="Dwi Apriyani" w:date="2021-11-30T11:36:00Z"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2" w:author="Dwi Apriyani" w:date="2021-11-30T11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ntuk</w:t>
              </w:r>
              <w:proofErr w:type="spellEnd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3" w:author="Dwi Apriyani" w:date="2021-11-30T11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A5F7F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4" w:author="Dwi Apriyani" w:date="2021-11-30T11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Eksekutif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Terjemahan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dari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</w:ins>
            <w:proofErr w:type="spellStart"/>
            <w:ins w:id="65" w:author="Dwi Apriyani" w:date="2021-11-30T11:37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Andre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Jakarta: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401D1DE1" w14:textId="77777777" w:rsidR="00EA5F7F" w:rsidRDefault="00EA5F7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4F8E9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B1D856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6939E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83E1FE5" w14:textId="0C843503" w:rsidR="00974F1C" w:rsidRDefault="00EA5F7F" w:rsidP="00821BA2">
            <w:pPr>
              <w:pStyle w:val="ListParagraph"/>
              <w:spacing w:line="312" w:lineRule="auto"/>
              <w:rPr>
                <w:ins w:id="66" w:author="Dwi Apriyani" w:date="2021-11-30T11:3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67" w:author="Dwi Apriyani" w:date="2021-11-30T11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I., 2014.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Aceh,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Contoh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Penyelesaian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Kejahatan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Masa Lalu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Diterbit</w:t>
              </w:r>
            </w:ins>
            <w:ins w:id="68" w:author="Dwi Apriyani" w:date="2021-11-30T11:39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oleh media Kompas</w:t>
              </w:r>
              <w:r w:rsidR="006E38F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pada </w:t>
              </w:r>
              <w:proofErr w:type="spellStart"/>
              <w:r w:rsidR="006E38F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tanggal</w:t>
              </w:r>
              <w:proofErr w:type="spellEnd"/>
              <w:r w:rsidR="006E38F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10 </w:t>
              </w:r>
              <w:proofErr w:type="spellStart"/>
              <w:r w:rsidR="006E38F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Februari</w:t>
              </w:r>
              <w:proofErr w:type="spellEnd"/>
              <w:r w:rsidR="006E38F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2014.</w:t>
              </w:r>
            </w:ins>
          </w:p>
          <w:p w14:paraId="2EF136FA" w14:textId="77777777" w:rsidR="00EA5F7F" w:rsidRPr="00C321C1" w:rsidRDefault="00EA5F7F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5A362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9DB9B0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8D846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C1DEA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F66BF7D" w14:textId="7974B231" w:rsidR="006E38FC" w:rsidRPr="006E38FC" w:rsidRDefault="006E38FC" w:rsidP="006E38FC">
            <w:pPr>
              <w:pStyle w:val="ListParagraph"/>
              <w:spacing w:line="312" w:lineRule="auto"/>
              <w:ind w:left="457"/>
              <w:rPr>
                <w:ins w:id="69" w:author="Dwi Apriyani" w:date="2021-11-30T11:4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70" w:author="Dwi Apriyani" w:date="2021-11-30T11:3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 2011. </w:t>
              </w:r>
            </w:ins>
            <w:ins w:id="71" w:author="Dwi Apriyani" w:date="2021-11-30T11:40:00Z"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2" w:author="Dwi Apriyani" w:date="2021-11-30T11:4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The 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Art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o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f 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3" w:author="Dwi Apriyani" w:date="2021-11-30T11:4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Stimulating Idea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4" w:author="Dwi Apriyani" w:date="2021-11-30T11:4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Jurus</w:t>
              </w:r>
              <w:proofErr w:type="spellEnd"/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5" w:author="Dwi Apriyani" w:date="2021-11-30T11:4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Mendulang</w:t>
              </w:r>
              <w:proofErr w:type="spellEnd"/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6" w:author="Dwi Apriyani" w:date="2021-11-30T11:4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Ide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an </w:t>
              </w:r>
              <w:proofErr w:type="spellStart"/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7" w:author="Dwi Apriyani" w:date="2021-11-30T11:4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Insaf</w:t>
              </w:r>
              <w:proofErr w:type="spellEnd"/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8" w:author="Dwi Apriyani" w:date="2021-11-30T11:4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Agar Kaya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i 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79" w:author="Dwi Apriyani" w:date="2021-11-30T11:4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Jalan </w:t>
              </w:r>
              <w:proofErr w:type="spellStart"/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0" w:author="Dwi Apriyani" w:date="2021-11-30T11:4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Solo: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14:paraId="72B9C1F5" w14:textId="53CCFFAB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81" w:author="Dwi Apriyani" w:date="2021-11-30T11:3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FD07AE" w14:textId="77777777" w:rsidR="006E38FC" w:rsidRPr="005D70C9" w:rsidRDefault="006E38F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52BA3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FBE53C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3A1C3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FD3124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F70F3EE" w14:textId="1B96D4B2" w:rsidR="00974F1C" w:rsidRDefault="00974F1C" w:rsidP="00821BA2">
            <w:pPr>
              <w:spacing w:line="312" w:lineRule="auto"/>
              <w:ind w:left="457"/>
              <w:rPr>
                <w:ins w:id="82" w:author="Dwi Apriyani" w:date="2021-11-30T11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6A7514" w14:textId="085453EB" w:rsidR="006E38FC" w:rsidRPr="006E38FC" w:rsidRDefault="006E38F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83" w:author="Dwi Apriyani" w:date="2021-11-30T11:4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 2011. 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4" w:author="Dwi Apriyani" w:date="2021-11-30T11:4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Muhammad Effect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5" w:author="Dwi Apriyani" w:date="2021-11-30T11:4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Getaran</w:t>
              </w:r>
              <w:proofErr w:type="spellEnd"/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86" w:author="Dwi Apriyani" w:date="2021-11-30T11:4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y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ang </w:t>
              </w:r>
              <w:proofErr w:type="spellStart"/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Dirindukan</w:t>
              </w:r>
              <w:proofErr w:type="spellEnd"/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</w:t>
              </w:r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an </w:t>
              </w:r>
              <w:proofErr w:type="spellStart"/>
              <w:r w:rsidRPr="006E38FC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 w:rsidRPr="006E38F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7" w:author="Dwi Apriyani" w:date="2021-11-30T11:42:00Z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rPrChange>
                </w:rPr>
                <w:t xml:space="preserve">Solo: </w:t>
              </w:r>
              <w:proofErr w:type="spellStart"/>
              <w:r w:rsidRPr="006E38F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88" w:author="Dwi Apriyani" w:date="2021-11-30T11:42:00Z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rPrChange>
                </w:rPr>
                <w:t>Ti</w:t>
              </w:r>
            </w:ins>
            <w:ins w:id="89" w:author="Dwi Apriyani" w:date="2021-11-30T11:42:00Z">
              <w:r w:rsidRPr="006E38F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90" w:author="Dwi Apriyani" w:date="2021-11-30T11:42:00Z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rPrChange>
                </w:rPr>
                <w:t>nta</w:t>
              </w:r>
              <w:proofErr w:type="spellEnd"/>
              <w:r w:rsidRPr="006E38FC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91" w:author="Dwi Apriyani" w:date="2021-11-30T11:42:00Z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rPrChange>
                </w:rPr>
                <w:t xml:space="preserve"> Medina.</w:t>
              </w:r>
            </w:ins>
          </w:p>
          <w:p w14:paraId="4B4AA58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BD5BD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B075E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wi Apriyani">
    <w15:presenceInfo w15:providerId="Windows Live" w15:userId="1774e872c9944f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E38FC"/>
    <w:rsid w:val="00924DF5"/>
    <w:rsid w:val="00974F1C"/>
    <w:rsid w:val="00EA5F7F"/>
    <w:rsid w:val="00F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FE8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B4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Apriyani</cp:lastModifiedBy>
  <cp:revision>2</cp:revision>
  <dcterms:created xsi:type="dcterms:W3CDTF">2020-08-26T21:21:00Z</dcterms:created>
  <dcterms:modified xsi:type="dcterms:W3CDTF">2021-11-30T04:42:00Z</dcterms:modified>
</cp:coreProperties>
</file>