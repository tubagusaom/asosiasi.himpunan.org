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659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C08FAE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8ED18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508FEE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52711F3" w14:textId="77777777" w:rsidR="00927764" w:rsidRPr="0094076B" w:rsidRDefault="00927764" w:rsidP="00927764">
      <w:pPr>
        <w:rPr>
          <w:rFonts w:ascii="Cambria" w:hAnsi="Cambria"/>
        </w:rPr>
      </w:pPr>
    </w:p>
    <w:p w14:paraId="16E855B2" w14:textId="77777777" w:rsidR="00927764" w:rsidRPr="00E44E29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rPrChange w:id="0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</w:pPr>
      <w:proofErr w:type="spellStart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1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Hujan</w:t>
      </w:r>
      <w:proofErr w:type="spellEnd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2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</w:t>
      </w:r>
      <w:proofErr w:type="spellStart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3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Turun</w:t>
      </w:r>
      <w:proofErr w:type="spellEnd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4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, </w:t>
      </w:r>
      <w:proofErr w:type="spellStart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5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>Berat</w:t>
      </w:r>
      <w:proofErr w:type="spellEnd"/>
      <w:r w:rsidRPr="00E44E29">
        <w:rPr>
          <w:rFonts w:ascii="Times New Roman" w:eastAsia="Times New Roman" w:hAnsi="Times New Roman" w:cs="Times New Roman"/>
          <w:kern w:val="36"/>
          <w:sz w:val="28"/>
          <w:szCs w:val="28"/>
          <w:rPrChange w:id="6" w:author="Agus Ahmad Nasrulloh S.E.I. M.E.Sy." w:date="2022-03-10T10:27:00Z">
            <w:rPr>
              <w:rFonts w:ascii="Times New Roman" w:eastAsia="Times New Roman" w:hAnsi="Times New Roman" w:cs="Times New Roman"/>
              <w:kern w:val="36"/>
              <w:sz w:val="54"/>
              <w:szCs w:val="54"/>
            </w:rPr>
          </w:rPrChange>
        </w:rPr>
        <w:t xml:space="preserve"> Badan Naik</w:t>
      </w:r>
    </w:p>
    <w:p w14:paraId="6A2C4CE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08F1F72" w14:textId="37AA0969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DC15FAC" wp14:editId="77E138A1">
            <wp:extent cx="2543175" cy="1684296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36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267D123" w14:textId="77777777" w:rsidR="00927764" w:rsidRPr="00C50A1E" w:rsidRDefault="00927764" w:rsidP="0078164D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7" w:author="Agus Ahmad Nasrulloh S.E.I. M.E.Sy." w:date="2022-03-10T10:29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3CF0E05" w14:textId="535FE927" w:rsidR="00927764" w:rsidRPr="00C50A1E" w:rsidRDefault="00927764" w:rsidP="009D1F7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" w:author="Agus Ahmad Nasrulloh S.E.I. M.E.Sy." w:date="2022-03-10T10:02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" w:author="Agus Ahmad Nasrulloh S.E.I. M.E.Sy." w:date="2022-03-10T10:28:00Z">
        <w:r w:rsidRPr="00C50A1E" w:rsidDel="00E44E29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0" w:author="Agus Ahmad Nasrulloh S.E.I. M.E.Sy." w:date="2022-03-10T10:28:00Z">
        <w:r w:rsidR="00E44E2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Agus Ahmad Nasrulloh S.E.I. M.E.Sy." w:date="2022-03-10T10:28:00Z">
        <w:r w:rsidR="00E44E29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Agus Ahmad Nasrulloh S.E.I. M.E.Sy." w:date="2022-03-10T10:28:00Z">
        <w:r w:rsidRPr="00C50A1E" w:rsidDel="00E44E29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3" w:author="Agus Ahmad Nasrulloh S.E.I. M.E.Sy." w:date="2022-03-10T10:28:00Z">
        <w:r w:rsidR="00E44E2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14:paraId="7959BBA4" w14:textId="2A15AA14" w:rsidR="00927764" w:rsidRPr="00C50A1E" w:rsidRDefault="009D1F7A" w:rsidP="009D1F7A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" w:author="Agus Ahmad Nasrulloh S.E.I. M.E.Sy." w:date="2022-03-10T10:02:00Z">
          <w:pPr>
            <w:shd w:val="clear" w:color="auto" w:fill="F5F5F5"/>
            <w:spacing w:after="375"/>
            <w:jc w:val="both"/>
          </w:pPr>
        </w:pPrChange>
      </w:pPr>
      <w:proofErr w:type="spellStart"/>
      <w:ins w:id="15" w:author="Agus Ahmad Nasrulloh S.E.I. M.E.Sy." w:date="2022-03-10T10:02:00Z">
        <w:r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6" w:author="Agus Ahmad Nasrulloh S.E.I. M.E.Sy." w:date="2022-03-10T10:03:00Z">
        <w:r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17" w:author="Agus Ahmad Nasrulloh S.E.I. M.E.Sy." w:date="2022-03-10T10:03:00Z">
        <w:r w:rsidR="00927764" w:rsidRPr="00C50A1E" w:rsidDel="009D1F7A">
          <w:rPr>
            <w:rFonts w:ascii="Times New Roman" w:eastAsia="Times New Roman" w:hAnsi="Times New Roman" w:cs="Times New Roman"/>
            <w:sz w:val="24"/>
            <w:szCs w:val="24"/>
          </w:rPr>
          <w:delText xml:space="preserve"> sehari-hari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8" w:author="Agus Ahmad Nasrulloh S.E.I. M.E.Sy." w:date="2022-03-10T10:03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9" w:author="Agus Ahmad Nasrulloh S.E.I. M.E.Sy." w:date="2022-03-10T10:03:00Z">
        <w:r w:rsidR="00927764" w:rsidRPr="00C50A1E" w:rsidDel="009D1F7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Agus Ahmad Nasrulloh S.E.I. M.E.Sy." w:date="2022-03-10T10:03:00Z">
        <w:r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1" w:author="Agus Ahmad Nasrulloh S.E.I. M.E.Sy." w:date="2022-03-10T10:03:00Z">
        <w:r w:rsidR="00927764" w:rsidRPr="00C50A1E" w:rsidDel="009D1F7A">
          <w:rPr>
            <w:rFonts w:ascii="Times New Roman" w:eastAsia="Times New Roman" w:hAnsi="Times New Roman" w:cs="Times New Roman"/>
            <w:sz w:val="24"/>
            <w:szCs w:val="24"/>
          </w:rPr>
          <w:delText>Meski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Agus Ahmad Nasrulloh S.E.I. M.E.Sy." w:date="2022-03-10T10:04:00Z">
        <w:r w:rsidR="00E7145C">
          <w:rPr>
            <w:rFonts w:ascii="Times New Roman" w:eastAsia="Times New Roman" w:hAnsi="Times New Roman" w:cs="Times New Roman"/>
            <w:sz w:val="24"/>
            <w:szCs w:val="24"/>
          </w:rPr>
          <w:t>diantara</w:t>
        </w:r>
        <w:proofErr w:type="spellEnd"/>
        <w:r w:rsidR="00E71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Agus Ahmad Nasrulloh S.E.I. M.E.Sy." w:date="2022-03-10T10:04:00Z">
        <w:r w:rsidR="00927764" w:rsidDel="00E7145C">
          <w:rPr>
            <w:rFonts w:ascii="Times New Roman" w:eastAsia="Times New Roman" w:hAnsi="Times New Roman" w:cs="Times New Roman"/>
            <w:sz w:val="24"/>
            <w:szCs w:val="24"/>
          </w:rPr>
          <w:delText>di antara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4" w:author="Agus Ahmad Nasrulloh S.E.I. M.E.Sy." w:date="2022-03-10T10:04:00Z">
        <w:r w:rsidR="00E7145C">
          <w:rPr>
            <w:rFonts w:ascii="Times New Roman" w:eastAsia="Times New Roman" w:hAnsi="Times New Roman" w:cs="Times New Roman"/>
            <w:sz w:val="24"/>
            <w:szCs w:val="24"/>
          </w:rPr>
          <w:t>bulan</w:t>
        </w:r>
        <w:proofErr w:type="spellEnd"/>
        <w:r w:rsidR="00E714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5" w:author="Agus Ahmad Nasrulloh S.E.I. M.E.Sy." w:date="2022-03-10T10:04:00Z">
        <w:r w:rsidR="00927764" w:rsidDel="00E7145C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 w:rsidR="00927764"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6" w:author="Agus Ahmad Nasrulloh S.E.I. M.E.Sy." w:date="2022-03-10T10:05:00Z">
        <w:r w:rsidR="00E7145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Agus Ahmad Nasrulloh S.E.I. M.E.Sy." w:date="2022-03-10T10:05:00Z">
        <w:r w:rsidR="00927764" w:rsidRPr="00C50A1E" w:rsidDel="00E7145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807D04" w14:textId="2F24DB3C" w:rsidR="00927764" w:rsidRPr="00C50A1E" w:rsidRDefault="00927764" w:rsidP="00E7145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Agus Ahmad Nasrulloh S.E.I. M.E.Sy." w:date="2022-03-10T10:0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ins w:id="29" w:author="Agus Ahmad Nasrulloh S.E.I. M.E.Sy." w:date="2022-03-10T10:06:00Z"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0" w:author="Agus Ahmad Nasrulloh S.E.I. M.E.Sy." w:date="2022-03-10T10:06:00Z">
        <w:r w:rsidRPr="00C50A1E" w:rsidDel="00837D09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31" w:author="Agus Ahmad Nasrulloh S.E.I. M.E.Sy." w:date="2022-03-10T10:06:00Z"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juga </w:t>
        </w:r>
      </w:ins>
      <w:del w:id="32" w:author="Agus Ahmad Nasrulloh S.E.I. M.E.Sy." w:date="2022-03-10T10:06:00Z">
        <w:r w:rsidRPr="00C50A1E" w:rsidDel="00837D09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ins w:id="33" w:author="Agus Ahmad Nasrulloh S.E.I. M.E.Sy." w:date="2022-03-10T10:07:00Z">
        <w:r w:rsidR="00837D09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Kenapa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4" w:author="Agus Ahmad Nasrulloh S.E.I. M.E.Sy." w:date="2022-03-10T10:08:00Z">
        <w:r w:rsidR="00837D09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837D0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35" w:author="Agus Ahmad Nasrulloh S.E.I. M.E.Sy." w:date="2022-03-10T10:08:00Z">
        <w:r w:rsidRPr="00C50A1E" w:rsidDel="00837D09">
          <w:rPr>
            <w:rFonts w:ascii="Times New Roman" w:eastAsia="Times New Roman" w:hAnsi="Times New Roman" w:cs="Times New Roman"/>
            <w:sz w:val="24"/>
            <w:szCs w:val="24"/>
          </w:rPr>
          <w:delText>Soal makan. Ya, hujan yang membuat kita jadi sering lapar. Kok bisa ya?</w:delText>
        </w:r>
      </w:del>
    </w:p>
    <w:p w14:paraId="1648AE70" w14:textId="247D007E" w:rsidR="00927764" w:rsidRPr="00C50A1E" w:rsidRDefault="00837D09" w:rsidP="00837D09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6" w:author="Agus Ahmad Nasrulloh S.E.I. M.E.Sy." w:date="2022-03-10T10:08:00Z">
          <w:pPr>
            <w:shd w:val="clear" w:color="auto" w:fill="F5F5F5"/>
            <w:spacing w:after="375"/>
            <w:jc w:val="both"/>
          </w:pPr>
        </w:pPrChange>
      </w:pPr>
      <w:proofErr w:type="spellStart"/>
      <w:ins w:id="37" w:author="Agus Ahmad Nasrulloh S.E.I. M.E.Sy." w:date="2022-03-10T10:09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Mengapa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merasa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lapar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2C3E9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k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etika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hujan</w:t>
        </w:r>
        <w:proofErr w:type="spellEnd"/>
        <w:r w:rsidR="002C3E9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del w:id="38" w:author="Agus Ahmad Nasrulloh S.E.I. M.E.Sy." w:date="2022-03-10T10:09:00Z">
        <w:r w:rsidR="00927764" w:rsidRPr="00C50A1E" w:rsidDel="002C3E95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Mengapa Kita Merasa Lapar Ketika Hujan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D58CA10" w14:textId="5BE3F94F" w:rsidR="00927764" w:rsidRPr="00C50A1E" w:rsidRDefault="00927764" w:rsidP="002C3E95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9" w:author="Agus Ahmad Nasrulloh S.E.I. M.E.Sy." w:date="2022-03-10T10:10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Agus Ahmad Nasrulloh S.E.I. M.E.Sy." w:date="2022-03-10T10:10:00Z">
        <w:r w:rsidR="002C3E95">
          <w:rPr>
            <w:rFonts w:ascii="Times New Roman" w:eastAsia="Times New Roman" w:hAnsi="Times New Roman" w:cs="Times New Roman"/>
            <w:sz w:val="24"/>
            <w:szCs w:val="24"/>
          </w:rPr>
          <w:t>disaat</w:t>
        </w:r>
        <w:proofErr w:type="spellEnd"/>
        <w:r w:rsidR="002C3E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Agus Ahmad Nasrulloh S.E.I. M.E.Sy." w:date="2022-03-10T10:10:00Z">
        <w:r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di saat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2" w:author="Agus Ahmad Nasrulloh S.E.I. M.E.Sy." w:date="2022-03-10T10:10:00Z">
        <w:r w:rsidR="002C3E95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C3E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3" w:author="Agus Ahmad Nasrulloh S.E.I. M.E.Sy." w:date="2022-03-10T10:10:00Z">
        <w:r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cuma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4" w:author="Agus Ahmad Nasrulloh S.E.I. M.E.Sy." w:date="2022-03-10T10:10:00Z">
        <w:r w:rsidR="002C3E95">
          <w:rPr>
            <w:rFonts w:ascii="Times New Roman" w:eastAsia="Times New Roman" w:hAnsi="Times New Roman" w:cs="Times New Roman"/>
            <w:sz w:val="24"/>
            <w:szCs w:val="24"/>
          </w:rPr>
          <w:t>akantetapi</w:t>
        </w:r>
        <w:proofErr w:type="spellEnd"/>
        <w:r w:rsidR="002C3E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5" w:author="Agus Ahmad Nasrulloh S.E.I. M.E.Sy." w:date="2022-03-10T10:10:00Z">
        <w:r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tapi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6" w:author="Agus Ahmad Nasrulloh S.E.I. M.E.Sy." w:date="2022-03-10T10:11:00Z">
        <w:r w:rsidR="002C3E95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2C3E9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7" w:author="Agus Ahmad Nasrulloh S.E.I. M.E.Sy." w:date="2022-03-10T10:11:00Z">
        <w:r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4CD4AD" w14:textId="3DE4BD52" w:rsidR="00927764" w:rsidRPr="00C50A1E" w:rsidRDefault="002C3E95" w:rsidP="002C3E95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8" w:author="Agus Ahmad Nasrulloh S.E.I. M.E.Sy." w:date="2022-03-10T10:11:00Z">
          <w:pPr>
            <w:shd w:val="clear" w:color="auto" w:fill="F5F5F5"/>
            <w:spacing w:after="375"/>
            <w:jc w:val="both"/>
          </w:pPr>
        </w:pPrChange>
      </w:pPr>
      <w:ins w:id="49" w:author="Agus Ahmad Nasrulloh S.E.I. M.E.Sy." w:date="2022-03-10T10:11:00Z">
        <w:r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Satu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bungkus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0" w:author="Agus Ahmad Nasrulloh S.E.I. M.E.Sy." w:date="2022-03-10T10:11:00Z">
        <w:r w:rsidR="00927764"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Sebungkus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51" w:author="Agus Ahmad Nasrulloh S.E.I. M.E.Sy." w:date="2022-03-10T10:1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2" w:author="Agus Ahmad Nasrulloh S.E.I. M.E.Sy." w:date="2022-03-10T10:12:00Z">
        <w:r>
          <w:rPr>
            <w:rFonts w:ascii="Times New Roman" w:eastAsia="Times New Roman" w:hAnsi="Times New Roman" w:cs="Times New Roman"/>
            <w:sz w:val="24"/>
            <w:szCs w:val="24"/>
          </w:rPr>
          <w:t>sebanyak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Agus Ahmad Nasrulloh S.E.I. M.E.Sy." w:date="2022-03-10T10:12:00Z">
        <w:r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kali </w:t>
        </w:r>
      </w:ins>
      <w:del w:id="54" w:author="Agus Ahmad Nasrulloh S.E.I. M.E.Sy." w:date="2022-03-10T10:12:00Z">
        <w:r w:rsidR="00927764"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sekali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ins w:id="55" w:author="Agus Ahmad Nasrulloh S.E.I. M.E.Sy." w:date="2022-03-10T10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Jika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belum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6" w:author="Agus Ahmad Nasrulloh S.E.I. M.E.Sy." w:date="2022-03-10T10:13:00Z">
        <w:r w:rsidR="00927764"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Belum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Agus Ahmad Nasrulloh S.E.I. M.E.Sy." w:date="2022-03-10T10:13:00Z">
        <w:r w:rsidR="00927764"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 xml:space="preserve">lagi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58" w:author="Agus Ahmad Nasrulloh S.E.I. M.E.Sy." w:date="2022-03-10T10:13:00Z">
        <w:r w:rsidR="00927764" w:rsidRPr="00C50A1E" w:rsidDel="002C3E95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ins w:id="59" w:author="Agus Ahmad Nasrulloh S.E.I. M.E.Sy." w:date="2022-03-10T10:1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60" w:author="Agus Ahmad Nasrulloh S.E.I. M.E.Sy." w:date="2022-03-10T10:14:00Z">
        <w:r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menghabiskan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sampai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lima</w:t>
        </w:r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1" w:author="Agus Ahmad Nasrulloh S.E.I. M.E.Sy." w:date="2022-03-10T10:14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, satu-dua biji eh kok jadi lima?</w:delText>
        </w:r>
      </w:del>
    </w:p>
    <w:p w14:paraId="6887DD44" w14:textId="77777777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2" w:author="Agus Ahmad Nasrulloh S.E.I. M.E.Sy." w:date="2022-03-10T10:1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Agus Ahmad Nasrulloh S.E.I. M.E.Sy." w:date="2022-03-10T10:15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F407389" w14:textId="443143D4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4" w:author="Agus Ahmad Nasrulloh S.E.I. M.E.Sy." w:date="2022-03-10T10:15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Agus Ahmad Nasrulloh S.E.I. M.E.Sy." w:date="2022-03-10T10:15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alias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9D35F3" w14:textId="3CB4B264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6" w:author="Agus Ahmad Nasrulloh S.E.I. M.E.Sy." w:date="2022-03-10T10:16:00Z">
          <w:pPr>
            <w:shd w:val="clear" w:color="auto" w:fill="F5F5F5"/>
            <w:spacing w:after="375"/>
            <w:jc w:val="both"/>
          </w:pPr>
        </w:pPrChange>
      </w:pPr>
      <w:del w:id="67" w:author="Agus Ahmad Nasrulloh S.E.I. M.E.Sy." w:date="2022-03-10T10:16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Padahal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8" w:author="Agus Ahmad Nasrulloh S.E.I. M.E.Sy." w:date="2022-03-10T10:16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69" w:author="Agus Ahmad Nasrulloh S.E.I. M.E.Sy." w:date="2022-03-10T10:16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70" w:author="Agus Ahmad Nasrulloh S.E.I. M.E.Sy." w:date="2022-03-10T10:16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mu,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71" w:author="Agus Ahmad Nasrulloh S.E.I. M.E.Sy." w:date="2022-03-10T10:17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2" w:author="Agus Ahmad Nasrulloh S.E.I. M.E.Sy." w:date="2022-03-10T10:17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dirasakan</w:t>
        </w:r>
        <w:proofErr w:type="spellEnd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3" w:author="Agus Ahmad Nasrulloh S.E.I. M.E.Sy." w:date="2022-03-10T10:17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kira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74" w:author="Agus Ahmad Nasrulloh S.E.I. M.E.Sy." w:date="2022-03-10T10:16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5" w:author="Agus Ahmad Nasrulloh S.E.I. M.E.Sy." w:date="2022-03-10T10:16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782B6352" w14:textId="46A0167C" w:rsidR="00927764" w:rsidRPr="00C50A1E" w:rsidRDefault="005332CC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6" w:author="Agus Ahmad Nasrulloh S.E.I. M.E.Sy." w:date="2022-03-10T10:17:00Z">
          <w:pPr>
            <w:shd w:val="clear" w:color="auto" w:fill="F5F5F5"/>
            <w:spacing w:after="375"/>
            <w:jc w:val="both"/>
          </w:pPr>
        </w:pPrChange>
      </w:pPr>
      <w:proofErr w:type="spellStart"/>
      <w:ins w:id="77" w:author="Agus Ahmad Nasrulloh S.E.I. M.E.Sy." w:date="2022-03-10T10:17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Ternayata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sebabnya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. </w:t>
        </w:r>
      </w:ins>
      <w:del w:id="78" w:author="Agus Ahmad Nasrulloh S.E.I. M.E.Sy." w:date="2022-03-10T10:17:00Z">
        <w:r w:rsidR="00927764" w:rsidRPr="00C50A1E" w:rsidDel="005332CC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9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0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kita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saja.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2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Ya, in</w:delText>
        </w:r>
      </w:del>
      <w:ins w:id="83" w:author="Agus Ahmad Nasrulloh S.E.I. M.E.Sy." w:date="2022-03-10T10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4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i soal</w:delText>
        </w:r>
      </w:del>
      <w:ins w:id="85" w:author="Agus Ahmad Nasrulloh S.E.I. M.E.Sy." w:date="2022-03-10T10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tentang</w:t>
        </w:r>
      </w:ins>
      <w:del w:id="86" w:author="Agus Ahmad Nasrulloh S.E.I. M.E.Sy." w:date="2022-03-10T10:18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Agus Ahmad Nasrulloh S.E.I. M.E.Sy." w:date="2022-03-10T10:19:00Z"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8" w:author="Agus Ahmad Nasrulloh S.E.I. M.E.Sy." w:date="2022-03-10T10:19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89" w:author="Agus Ahmad Nasrulloh S.E.I. M.E.Sy." w:date="2022-03-10T10:19:00Z">
        <w:r w:rsidR="00927764"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 xml:space="preserve"> Ehem.</w:delText>
        </w:r>
      </w:del>
    </w:p>
    <w:p w14:paraId="338E3BE6" w14:textId="5317CF87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0" w:author="Agus Ahmad Nasrulloh S.E.I. M.E.Sy." w:date="2022-03-10T10:19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91" w:author="Agus Ahmad Nasrulloh S.E.I. M.E.Sy." w:date="2022-03-10T10:19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  <w:proofErr w:type="spellEnd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2" w:author="Agus Ahmad Nasrulloh S.E.I. M.E.Sy." w:date="2022-03-10T10:19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5332C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29CAAD0" w14:textId="034DDA7C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93" w:author="Agus Ahmad Nasrulloh S.E.I. M.E.Sy." w:date="2022-03-10T10:19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94" w:author="Agus Ahmad Nasrulloh S.E.I. M.E.Sy." w:date="2022-03-10T10:19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</w:ins>
      <w:proofErr w:type="spellEnd"/>
      <w:del w:id="95" w:author="Agus Ahmad Nasrulloh S.E.I. M.E.Sy." w:date="2022-03-10T10:19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Del="005332CC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6" w:author="Agus Ahmad Nasrulloh S.E.I. M.E.Sy." w:date="2022-03-10T10:20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7" w:author="Agus Ahmad Nasrulloh S.E.I. M.E.Sy." w:date="2022-03-10T10:20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8" w:author="Agus Ahmad Nasrulloh S.E.I. M.E.Sy." w:date="2022-03-10T10:19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>diwaktu</w:t>
        </w:r>
        <w:proofErr w:type="spellEnd"/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9" w:author="Agus Ahmad Nasrulloh S.E.I. M.E.Sy." w:date="2022-03-10T10:19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di waktu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1D99B" w14:textId="1DA5BE68" w:rsidR="00927764" w:rsidRPr="00C50A1E" w:rsidRDefault="00927764" w:rsidP="005332CC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0" w:author="Agus Ahmad Nasrulloh S.E.I. M.E.Sy." w:date="2022-03-10T10:20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1" w:author="Agus Ahmad Nasrulloh S.E.I. M.E.Sy." w:date="2022-03-10T10:20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02" w:author="Agus Ahmad Nasrulloh S.E.I. M.E.Sy." w:date="2022-03-10T10:20:00Z">
        <w:r w:rsidR="005332CC">
          <w:rPr>
            <w:rFonts w:ascii="Times New Roman" w:eastAsia="Times New Roman" w:hAnsi="Times New Roman" w:cs="Times New Roman"/>
            <w:sz w:val="24"/>
            <w:szCs w:val="24"/>
          </w:rPr>
          <w:t xml:space="preserve">Hal 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103" w:author="Agus Ahmad Nasrulloh S.E.I. M.E.Sy." w:date="2022-03-10T10:20:00Z">
        <w:r w:rsidRPr="00C50A1E" w:rsidDel="005332CC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4" w:author="Agus Ahmad Nasrulloh S.E.I. M.E.Sy." w:date="2022-03-10T10:20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del w:id="105" w:author="Agus Ahmad Nasrulloh S.E.I. M.E.Sy." w:date="2022-03-10T10:21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06" w:author="Agus Ahmad Nasrulloh S.E.I. M.E.Sy." w:date="2022-03-10T10:20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7" w:author="Agus Ahmad Nasrulloh S.E.I. M.E.Sy." w:date="2022-03-10T10:20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02160CD1" w14:textId="6CDED45B" w:rsidR="00927764" w:rsidRPr="00C50A1E" w:rsidRDefault="00927764" w:rsidP="0024098B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8" w:author="Agus Ahmad Nasrulloh S.E.I. M.E.Sy." w:date="2022-03-10T10:21:00Z">
          <w:pPr>
            <w:shd w:val="clear" w:color="auto" w:fill="F5F5F5"/>
            <w:spacing w:after="375"/>
            <w:jc w:val="both"/>
          </w:pPr>
        </w:pPrChange>
      </w:pPr>
      <w:del w:id="109" w:author="Agus Ahmad Nasrulloh S.E.I. M.E.Sy." w:date="2022-03-10T10:21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Coba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110" w:author="Agus Ahmad Nasrulloh S.E.I. M.E.Sy." w:date="2022-03-10T10:21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Dimulai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1" w:author="Agus Ahmad Nasrulloh S.E.I. M.E.Sy." w:date="2022-03-10T10:21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proofErr w:type="gram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2" w:author="Agus Ahmad Nasrulloh S.E.I. M.E.Sy." w:date="2022-03-10T10:21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3" w:author="Agus Ahmad Nasrulloh S.E.I. M.E.Sy." w:date="2022-03-10T10:21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4" w:author="Agus Ahmad Nasrulloh S.E.I. M.E.Sy." w:date="2022-03-10T10:21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dulu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15" w:author="Agus Ahmad Nasrulloh S.E.I. M.E.Sy." w:date="2022-03-10T10:21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6" w:author="Agus Ahmad Nasrulloh S.E.I. M.E.Sy." w:date="2022-03-10T10:21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hangat-hangat,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7" w:author="Agus Ahmad Nasrulloh S.E.I. M.E.Sy." w:date="2022-03-10T10:21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ins w:id="118" w:author="Agus Ahmad Nasrulloh S.E.I. M.E.Sy." w:date="2022-03-10T10:22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lebihan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9" w:author="Agus Ahmad Nasrulloh S.E.I. M.E.Sy." w:date="2022-03-10T10:22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kelebihan.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120" w:author="Agus Ahmad Nasrulloh S.E.I. M.E.Sy." w:date="2022-03-10T10:22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gitu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khan.</w:t>
        </w:r>
      </w:ins>
      <w:del w:id="121" w:author="Agus Ahmad Nasrulloh S.E.I. M.E.Sy." w:date="2022-03-10T10:22:00Z">
        <w:r w:rsidRPr="00C50A1E" w:rsidDel="0024098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2F66AFF" w14:textId="5E64AF8C" w:rsidR="00927764" w:rsidRPr="00C50A1E" w:rsidRDefault="00927764" w:rsidP="0024098B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22" w:author="Agus Ahmad Nasrulloh S.E.I. M.E.Sy." w:date="2022-03-10T10:22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3" w:author="Agus Ahmad Nasrulloh S.E.I. M.E.Sy." w:date="2022-03-10T10:22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biang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4" w:author="Agus Ahmad Nasrulloh S.E.I. M.E.Sy." w:date="2022-03-10T10:22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5" w:author="Agus Ahmad Nasrulloh S.E.I. M.E.Sy." w:date="2022-03-10T10:22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6" w:author="Agus Ahmad Nasrulloh S.E.I. M.E.Sy." w:date="2022-03-10T10:22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127" w:author="Agus Ahmad Nasrulloh S.E.I. M.E.Sy." w:date="2022-03-10T10:22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28" w:author="Agus Ahmad Nasrulloh S.E.I. M.E.Sy." w:date="2022-03-10T10:23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pekerjaannya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9" w:author="Agus Ahmad Nasrulloh S.E.I. M.E.Sy." w:date="2022-03-10T10:23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kerjaannya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130" w:author="Agus Ahmad Nasrulloh S.E.I. M.E.Sy." w:date="2022-03-10T10:23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31" w:author="Agus Ahmad Nasrulloh S.E.I. M.E.Sy." w:date="2022-03-10T10:23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nge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>-</w:t>
        </w:r>
        <w:r w:rsidR="0024098B" w:rsidRPr="0024098B">
          <w:rPr>
            <w:rFonts w:ascii="Times New Roman" w:eastAsia="Times New Roman" w:hAnsi="Times New Roman" w:cs="Times New Roman"/>
            <w:i/>
            <w:iCs/>
            <w:sz w:val="24"/>
            <w:szCs w:val="24"/>
            <w:rPrChange w:id="132" w:author="Agus Ahmad Nasrulloh S.E.I. M.E.Sy." w:date="2022-03-10T10:2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chat</w:t>
        </w:r>
        <w:r w:rsidR="0024098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3" w:author="Agus Ahmad Nasrulloh S.E.I. M.E.Sy." w:date="2022-03-10T10:23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nge-cha</w:delText>
        </w:r>
      </w:del>
      <w:del w:id="134" w:author="Agus Ahmad Nasrulloh S.E.I. M.E.Sy." w:date="2022-03-10T10:24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t.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736D89" w14:textId="5B878859" w:rsidR="00927764" w:rsidRPr="00C50A1E" w:rsidRDefault="00927764" w:rsidP="0024098B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5" w:author="Agus Ahmad Nasrulloh S.E.I. M.E.Sy." w:date="2022-03-10T10:24:00Z">
          <w:pPr>
            <w:shd w:val="clear" w:color="auto" w:fill="F5F5F5"/>
            <w:spacing w:after="375"/>
            <w:jc w:val="both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136" w:author="Agus Ahmad Nasrulloh S.E.I. M.E.Sy." w:date="2022-03-10T10:24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7" w:author="Agus Ahmad Nasrulloh S.E.I. M.E.Sy." w:date="2022-03-10T10:25:00Z">
        <w:r w:rsidR="0024098B">
          <w:rPr>
            <w:rFonts w:ascii="Times New Roman" w:eastAsia="Times New Roman" w:hAnsi="Times New Roman" w:cs="Times New Roman"/>
            <w:sz w:val="24"/>
            <w:szCs w:val="24"/>
          </w:rPr>
          <w:t>menumpuk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>tubuh</w:t>
        </w:r>
        <w:proofErr w:type="spellEnd"/>
        <w:r w:rsidR="0024098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8" w:author="Agus Ahmad Nasrulloh S.E.I. M.E.Sy." w:date="2022-03-10T10:25:00Z"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memilih ikut</w:delText>
        </w:r>
        <w:r w:rsidDel="0024098B">
          <w:rPr>
            <w:rFonts w:ascii="Times New Roman" w:eastAsia="Times New Roman" w:hAnsi="Times New Roman" w:cs="Times New Roman"/>
            <w:sz w:val="24"/>
            <w:szCs w:val="24"/>
          </w:rPr>
          <w:delText>an mager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9" w:author="Agus Ahmad Nasrulloh S.E.I. M.E.Sy." w:date="2022-03-10T10:24:00Z">
        <w:r w:rsidDel="0024098B">
          <w:rPr>
            <w:rFonts w:ascii="Times New Roman" w:eastAsia="Times New Roman" w:hAnsi="Times New Roman" w:cs="Times New Roman"/>
            <w:sz w:val="24"/>
            <w:szCs w:val="24"/>
          </w:rPr>
          <w:delText>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40" w:author="Agus Ahmad Nasrulloh S.E.I. M.E.Sy." w:date="2022-03-10T10:24:00Z">
        <w:r w:rsidDel="0024098B">
          <w:rPr>
            <w:rFonts w:ascii="Times New Roman" w:eastAsia="Times New Roman" w:hAnsi="Times New Roman" w:cs="Times New Roman"/>
            <w:sz w:val="24"/>
            <w:szCs w:val="24"/>
          </w:rPr>
          <w:delText>Jadi simpanan di</w:delText>
        </w:r>
        <w:r w:rsidRPr="00C50A1E" w:rsidDel="0024098B">
          <w:rPr>
            <w:rFonts w:ascii="Times New Roman" w:eastAsia="Times New Roman" w:hAnsi="Times New Roman" w:cs="Times New Roman"/>
            <w:sz w:val="24"/>
            <w:szCs w:val="24"/>
          </w:rPr>
          <w:delText>tubuhmu,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E1AC2" w14:textId="78C3E84E" w:rsidR="00927764" w:rsidRPr="00C50A1E" w:rsidDel="00E44E29" w:rsidRDefault="00927764" w:rsidP="0024098B">
      <w:pPr>
        <w:shd w:val="clear" w:color="auto" w:fill="F5F5F5"/>
        <w:spacing w:after="375"/>
        <w:ind w:firstLine="720"/>
        <w:jc w:val="both"/>
        <w:rPr>
          <w:del w:id="141" w:author="Agus Ahmad Nasrulloh S.E.I. M.E.Sy." w:date="2022-03-10T10:26:00Z"/>
          <w:rFonts w:ascii="Times New Roman" w:eastAsia="Times New Roman" w:hAnsi="Times New Roman" w:cs="Times New Roman"/>
          <w:sz w:val="24"/>
          <w:szCs w:val="24"/>
        </w:rPr>
        <w:pPrChange w:id="142" w:author="Agus Ahmad Nasrulloh S.E.I. M.E.Sy." w:date="2022-03-10T10:25:00Z">
          <w:pPr>
            <w:shd w:val="clear" w:color="auto" w:fill="F5F5F5"/>
            <w:spacing w:after="375"/>
            <w:jc w:val="both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143" w:author="Agus Ahmad Nasrulloh S.E.I. M.E.Sy." w:date="2022-03-10T10:26:00Z">
        <w:r w:rsidR="00E44E29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proofErr w:type="gram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Mie rebus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kuah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, susu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telur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jumlahnya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 xml:space="preserve"> 500 </w:t>
        </w:r>
        <w:proofErr w:type="spellStart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E44E2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6952CDD" w14:textId="5089818C" w:rsidR="00927764" w:rsidRPr="00C50A1E" w:rsidRDefault="00927764" w:rsidP="00E44E29">
      <w:pPr>
        <w:shd w:val="clear" w:color="auto" w:fill="F5F5F5"/>
        <w:spacing w:after="375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44" w:author="Agus Ahmad Nasrulloh S.E.I. M.E.Sy." w:date="2022-03-10T10:26:00Z">
          <w:pPr>
            <w:shd w:val="clear" w:color="auto" w:fill="F5F5F5"/>
            <w:spacing w:after="375"/>
            <w:jc w:val="both"/>
          </w:pPr>
        </w:pPrChange>
      </w:pPr>
      <w:del w:id="145" w:author="Agus Ahmad Nasrulloh S.E.I. M.E.Sy." w:date="2022-03-10T10:26:00Z">
        <w:r w:rsidRPr="00C50A1E" w:rsidDel="00E44E29">
          <w:rPr>
            <w:rFonts w:ascii="Times New Roman" w:eastAsia="Times New Roman" w:hAnsi="Times New Roman" w:cs="Times New Roman"/>
            <w:sz w:val="24"/>
            <w:szCs w:val="24"/>
          </w:rPr>
          <w:delText>Mie rebus kuah susu ditambah telur. Ya bisalah lebih dari 500 kalori.</w:delText>
        </w:r>
      </w:del>
      <w:del w:id="146" w:author="Agus Ahmad Nasrulloh S.E.I. M.E.Sy." w:date="2022-03-10T10:25:00Z">
        <w:r w:rsidRPr="00C50A1E" w:rsidDel="00E44E29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del w:id="147" w:author="Agus Ahmad Nasrulloh S.E.I. M.E.Sy." w:date="2022-03-10T10:26:00Z">
        <w:r w:rsidRPr="00C50A1E" w:rsidDel="00E44E29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14:paraId="63E6F074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DA37319" w14:textId="77777777" w:rsidR="00927764" w:rsidRPr="00C50A1E" w:rsidRDefault="00927764" w:rsidP="00927764"/>
    <w:p w14:paraId="72836191" w14:textId="77777777" w:rsidR="00927764" w:rsidRPr="005A045A" w:rsidRDefault="00927764" w:rsidP="00927764">
      <w:pPr>
        <w:rPr>
          <w:i/>
        </w:rPr>
      </w:pPr>
    </w:p>
    <w:p w14:paraId="3542EF9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3ED32C3" w14:textId="162A1A13" w:rsidR="00924DF5" w:rsidRDefault="00924DF5">
      <w:pPr>
        <w:rPr>
          <w:ins w:id="148" w:author="Agus Ahmad Nasrulloh S.E.I. M.E.Sy." w:date="2022-03-10T10:27:00Z"/>
        </w:rPr>
      </w:pPr>
    </w:p>
    <w:p w14:paraId="6837087E" w14:textId="49055B82" w:rsidR="00E44E29" w:rsidRDefault="00E44E29">
      <w:ins w:id="149" w:author="Agus Ahmad Nasrulloh S.E.I. M.E.Sy." w:date="2022-03-10T10:27:00Z">
        <w:r>
          <w:t xml:space="preserve">Rahman, </w:t>
        </w:r>
        <w:proofErr w:type="spellStart"/>
        <w:r>
          <w:t>Listhia</w:t>
        </w:r>
        <w:proofErr w:type="spellEnd"/>
        <w:r>
          <w:t xml:space="preserve"> H. </w:t>
        </w:r>
        <w:r>
          <w:fldChar w:fldCharType="begin"/>
        </w:r>
        <w:r>
          <w:instrText xml:space="preserve"> HYPERLINK "https://www.kompasiana.com/listhiahr/5e11e59a097f367b4a413222/hujan-turun-berat-badan-naik?page=all" \l "section1" </w:instrText>
        </w:r>
        <w:r>
          <w:fldChar w:fldCharType="separate"/>
        </w:r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  <w:r>
          <w:rPr>
            <w:rStyle w:val="Hyperlink"/>
            <w:rFonts w:ascii="Cambria" w:hAnsi="Cambria"/>
            <w:i/>
            <w:sz w:val="18"/>
            <w:szCs w:val="18"/>
          </w:rPr>
          <w:fldChar w:fldCharType="end"/>
        </w:r>
        <w:r>
          <w:rPr>
            <w:rStyle w:val="Hyperlink"/>
            <w:rFonts w:ascii="Cambria" w:hAnsi="Cambria"/>
            <w:i/>
            <w:sz w:val="18"/>
            <w:szCs w:val="18"/>
          </w:rPr>
          <w:t>, 2020.</w:t>
        </w:r>
      </w:ins>
    </w:p>
    <w:sectPr w:rsidR="00E44E29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74D7" w14:textId="77777777" w:rsidR="00A22635" w:rsidRDefault="00A22635">
      <w:r>
        <w:separator/>
      </w:r>
    </w:p>
  </w:endnote>
  <w:endnote w:type="continuationSeparator" w:id="0">
    <w:p w14:paraId="5AB0DD5E" w14:textId="77777777" w:rsidR="00A22635" w:rsidRDefault="00A2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8D7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5B0FC92" w14:textId="77777777" w:rsidR="00941E77" w:rsidRDefault="00A22635">
    <w:pPr>
      <w:pStyle w:val="Footer"/>
    </w:pPr>
  </w:p>
  <w:p w14:paraId="31D642AF" w14:textId="77777777" w:rsidR="00941E77" w:rsidRDefault="00A22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42727" w14:textId="77777777" w:rsidR="00A22635" w:rsidRDefault="00A22635">
      <w:r>
        <w:separator/>
      </w:r>
    </w:p>
  </w:footnote>
  <w:footnote w:type="continuationSeparator" w:id="0">
    <w:p w14:paraId="1B44BF66" w14:textId="77777777" w:rsidR="00A22635" w:rsidRDefault="00A22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us Ahmad Nasrulloh S.E.I. M.E.Sy.">
    <w15:presenceInfo w15:providerId="AD" w15:userId="S::agusahmad@unsil.ac.id::6dee5f89-6350-42cd-8a86-d0a9bdd09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4098B"/>
    <w:rsid w:val="002C3E95"/>
    <w:rsid w:val="0042167F"/>
    <w:rsid w:val="005332CC"/>
    <w:rsid w:val="0078164D"/>
    <w:rsid w:val="00837D09"/>
    <w:rsid w:val="00924DF5"/>
    <w:rsid w:val="00927764"/>
    <w:rsid w:val="009D1F7A"/>
    <w:rsid w:val="00A22635"/>
    <w:rsid w:val="00E44E29"/>
    <w:rsid w:val="00E7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996B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9D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Ahmad Nasrulloh S.E.I. M.E.Sy.</cp:lastModifiedBy>
  <cp:revision>5</cp:revision>
  <dcterms:created xsi:type="dcterms:W3CDTF">2020-07-24T23:46:00Z</dcterms:created>
  <dcterms:modified xsi:type="dcterms:W3CDTF">2022-03-10T03:29:00Z</dcterms:modified>
</cp:coreProperties>
</file>