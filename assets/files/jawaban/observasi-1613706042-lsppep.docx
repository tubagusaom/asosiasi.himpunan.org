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9AC2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FEF856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2DDA3D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BE3971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3CE3E91" w14:textId="77777777" w:rsidTr="00821BA2">
        <w:tc>
          <w:tcPr>
            <w:tcW w:w="9350" w:type="dxa"/>
          </w:tcPr>
          <w:p w14:paraId="452856B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3792E8D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19FB7BD1" w14:textId="3B2A88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commentRangeStart w:id="1"/>
            <w:r w:rsidRPr="00BA247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  <w:rPrChange w:id="2" w:author="Ridwan Nurdin" w:date="2021-02-1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</w:t>
            </w:r>
            <w:r w:rsidR="00BA247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</w:rPr>
              <w:t>x</w:t>
            </w:r>
            <w:del w:id="3" w:author="Ridwan Nurdin" w:date="2021-02-19T09:55:00Z">
              <w:r w:rsidRPr="00BA2479" w:rsidDel="00E85432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Cs w:val="24"/>
                  <w:rPrChange w:id="4" w:author="Ridwan Nurdin" w:date="2021-02-1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x</w:delText>
              </w:r>
            </w:del>
            <w:r w:rsidRPr="00BA247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  <w:rPrChange w:id="5" w:author="Ridwan Nurdin" w:date="2021-02-1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tre</w:t>
            </w:r>
            <w:r w:rsidR="00BA247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</w:rPr>
              <w:t>a</w:t>
            </w:r>
            <w:del w:id="6" w:author="Ridwan Nurdin" w:date="2021-02-19T09:56:00Z">
              <w:r w:rsidRPr="00BA2479" w:rsidDel="00E85432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Cs w:val="24"/>
                  <w:rPrChange w:id="7" w:author="Ridwan Nurdin" w:date="2021-02-1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</w:delText>
              </w:r>
            </w:del>
            <w:r w:rsidRPr="00BA247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  <w:rPrChange w:id="8" w:author="Ridwan Nurdin" w:date="2021-02-1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commentRangeEnd w:id="0"/>
            <w:r w:rsidR="00BA2479">
              <w:rPr>
                <w:rStyle w:val="CommentReference"/>
              </w:rPr>
              <w:commentReference w:id="0"/>
            </w:r>
            <w:r w:rsidRPr="00BA247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  <w:rPrChange w:id="9" w:author="Ridwan Nurdin" w:date="2021-02-1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BA2479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 yang tiap menit bahkan detik dia akan berubah semakin maju, yang sering kita sebut dengan revolusi industr</w:t>
            </w:r>
            <w:ins w:id="10" w:author="Ridwan Nurdin" w:date="2021-02-19T09:56:00Z">
              <w:r w:rsidR="00E8543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" w:author="Ridwan Nurdin" w:date="2021-02-19T09:56:00Z">
              <w:r w:rsidRPr="00EC6F38" w:rsidDel="00E85432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5FC9B021" w14:textId="2F8D384F" w:rsidR="00125355" w:rsidRPr="00EC6F38" w:rsidRDefault="00D67ED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</w:rPr>
              <w:t>bagi</w:t>
            </w:r>
            <w:commentRangeEnd w:id="12"/>
            <w:r>
              <w:rPr>
                <w:rStyle w:val="CommentReference"/>
              </w:rPr>
              <w:commentReference w:id="12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 maupun peserta didik hari ini kita di</w:t>
            </w:r>
            <w:del w:id="13" w:author="Ridwan Nurdin" w:date="2021-02-19T09:56:00Z">
              <w:r w:rsidR="00125355" w:rsidRPr="00EC6F38" w:rsidDel="00E854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</w:t>
            </w:r>
            <w:r w:rsidR="00125355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Start w:id="14"/>
            <w:commentRangeStart w:id="15"/>
            <w:r w:rsidR="00125355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color w:val="FF0000"/>
                <w:szCs w:val="24"/>
              </w:rPr>
              <w:t>r</w:t>
            </w:r>
            <w:del w:id="16" w:author="Ridwan Nurdin" w:date="2021-02-19T09:57:00Z">
              <w:r w:rsidR="00125355" w:rsidRPr="00BA2479" w:rsidDel="00E85432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delText>r</w:delText>
              </w:r>
            </w:del>
            <w:r w:rsidR="00125355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kerja</w:t>
            </w:r>
            <w:commentRangeEnd w:id="14"/>
            <w:r>
              <w:rPr>
                <w:rStyle w:val="CommentReference"/>
              </w:rPr>
              <w:commentReference w:id="14"/>
            </w:r>
            <w:commentRangeEnd w:id="15"/>
            <w:r>
              <w:rPr>
                <w:rStyle w:val="CommentReference"/>
              </w:rPr>
              <w:commentReference w:id="15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 tetapi kita di</w:t>
            </w:r>
            <w:del w:id="17" w:author="Ridwan Nurdin" w:date="2021-02-19T09:57:00Z">
              <w:r w:rsidR="00125355" w:rsidRPr="00EC6F38" w:rsidDel="00E854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5776CC76" w14:textId="22BAAD3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8" w:author="Ridwan Nurdin" w:date="2021-02-19T09:57:00Z">
              <w:r w:rsidRPr="00EC6F38" w:rsidDel="00E854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memerluas akses dan memanfaatkan teknologi.</w:t>
            </w:r>
          </w:p>
          <w:p w14:paraId="038EA8FB" w14:textId="40EE4F8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</w:t>
            </w:r>
            <w:ins w:id="19" w:author="Ridwan Nurdin" w:date="2021-02-19T09:58:00Z">
              <w:r w:rsidR="00E85432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del w:id="20" w:author="Ridwan Nurdin" w:date="2021-02-19T09:57:00Z">
              <w:r w:rsidRPr="00EC6F38" w:rsidDel="00E85432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</w:t>
            </w:r>
            <w:del w:id="21" w:author="Ridwan Nurdin" w:date="2021-02-19T09:58:00Z">
              <w:r w:rsidRPr="00EC6F38" w:rsidDel="00E854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berfikir kritis, kreatif. Mengapa demikian</w:t>
            </w:r>
            <w:ins w:id="22" w:author="Ridwan Nurdin" w:date="2021-02-19T09:58:00Z">
              <w:r w:rsidR="00E85432" w:rsidRPr="00BA247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endidikan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hari ini sedang gencar-gencarnya </w:t>
            </w:r>
            <w:commentRangeStart w:id="23"/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r w:rsid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>h</w:t>
            </w:r>
            <w:commentRangeEnd w:id="23"/>
            <w:r w:rsidR="00D67EDE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</w:t>
            </w:r>
            <w:commentRangeStart w:id="24"/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kita </w:t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atau generasi muda</w:t>
            </w:r>
            <w:commentRangeEnd w:id="24"/>
            <w:r w:rsidR="00D67EDE">
              <w:rPr>
                <w:rStyle w:val="CommentReference"/>
              </w:rPr>
              <w:commentReference w:id="24"/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harus mempersiapkan diri untuk memasuki dunia revolusi industri 4.0.</w:t>
            </w:r>
          </w:p>
          <w:p w14:paraId="12F55E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6A2613C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51D0B6B1" w14:textId="3BD06BF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Pada taha</w:t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p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commentRangeStart w:id="25"/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</w:t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n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D67EDE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702A423C" w14:textId="7DE8A94D" w:rsidR="00125355" w:rsidRPr="00BA247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BA2479">
              <w:rPr>
                <w:rFonts w:ascii="Times New Roman" w:eastAsia="Times New Roman" w:hAnsi="Times New Roman" w:cs="Times New Roman"/>
                <w:szCs w:val="24"/>
              </w:rPr>
              <w:t xml:space="preserve">Menggunakan penilaian </w:t>
            </w:r>
            <w:commentRangeStart w:id="26"/>
            <w:r w:rsidR="00D67EDE">
              <w:rPr>
                <w:rFonts w:ascii="Times New Roman" w:eastAsia="Times New Roman" w:hAnsi="Times New Roman" w:cs="Times New Roman"/>
                <w:szCs w:val="24"/>
              </w:rPr>
              <w:t>f</w:t>
            </w:r>
            <w:r w:rsid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ormatif, </w:t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y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aitu guru di sini dituntut untuk membantu siwa dalam mencari kemampuan dan bakat siswa.</w:t>
            </w:r>
            <w:commentRangeEnd w:id="26"/>
            <w:r w:rsidR="00D67EDE">
              <w:rPr>
                <w:rStyle w:val="CommentReference"/>
              </w:rPr>
              <w:commentReference w:id="26"/>
            </w:r>
          </w:p>
          <w:p w14:paraId="203BF6B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7750C0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commentRangeEnd w:id="27"/>
            <w:r w:rsidR="00D67EDE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5D9493EF" w14:textId="67776641" w:rsidR="00125355" w:rsidRPr="00BA2479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BA2479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  <w:r w:rsidR="00BA247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BA2479"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>mana</w:t>
            </w:r>
            <w:r w:rsidRPr="00BA247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8"/>
            <w:r w:rsidR="00D67EDE">
              <w:rPr>
                <w:rStyle w:val="CommentReference"/>
              </w:rPr>
              <w:commentReference w:id="28"/>
            </w:r>
            <w:r w:rsidRPr="00BA2479">
              <w:rPr>
                <w:rFonts w:ascii="Times New Roman" w:eastAsia="Times New Roman" w:hAnsi="Times New Roman" w:cs="Times New Roman"/>
                <w:szCs w:val="24"/>
              </w:rPr>
              <w:t xml:space="preserve">guru sebagai pendidik di era 4.0 </w:t>
            </w:r>
            <w:commentRangeStart w:id="29"/>
            <w:r w:rsidRPr="00BA2479">
              <w:rPr>
                <w:rFonts w:ascii="Times New Roman" w:eastAsia="Times New Roman" w:hAnsi="Times New Roman" w:cs="Times New Roman"/>
                <w:szCs w:val="24"/>
              </w:rPr>
              <w:t xml:space="preserve">maka guru </w:t>
            </w:r>
            <w:commentRangeEnd w:id="29"/>
            <w:r w:rsidR="00BA2479">
              <w:rPr>
                <w:rStyle w:val="CommentReference"/>
              </w:rPr>
              <w:commentReference w:id="29"/>
            </w:r>
            <w:r w:rsidRPr="00BA2479">
              <w:rPr>
                <w:rFonts w:ascii="Times New Roman" w:eastAsia="Times New Roman" w:hAnsi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 w14:paraId="27FC19D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</w:t>
            </w:r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ada </w:t>
            </w:r>
            <w:commentRangeStart w:id="30"/>
            <w:commentRangeStart w:id="31"/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>5</w:t>
            </w:r>
            <w:commentRangeEnd w:id="30"/>
            <w:r w:rsidR="00BA2479" w:rsidRPr="00D67EDE">
              <w:rPr>
                <w:rStyle w:val="CommentReference"/>
                <w:color w:val="FF0000"/>
              </w:rPr>
              <w:commentReference w:id="30"/>
            </w:r>
            <w:commentRangeEnd w:id="31"/>
            <w:r w:rsidR="00D67EDE" w:rsidRPr="00D67EDE">
              <w:rPr>
                <w:rStyle w:val="CommentReference"/>
                <w:color w:val="FF0000"/>
              </w:rPr>
              <w:commentReference w:id="31"/>
            </w:r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aspek </w:t>
            </w:r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yang </w:t>
            </w:r>
            <w:commentRangeStart w:id="32"/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tekankan </w:t>
            </w:r>
            <w:commentRangeEnd w:id="32"/>
            <w:r w:rsidR="00D67EDE" w:rsidRPr="00D67EDE">
              <w:rPr>
                <w:rStyle w:val="CommentReference"/>
                <w:color w:val="FF0000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0D77CA5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79A036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7A828A0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CF5D3B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7DC7A430" w14:textId="77777777" w:rsidR="00125355" w:rsidRPr="00D67EDE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commentRangeStart w:id="33"/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Penelitian</w:t>
            </w:r>
            <w:commentRangeEnd w:id="33"/>
            <w:r w:rsidR="00D67EDE">
              <w:rPr>
                <w:rStyle w:val="CommentReference"/>
              </w:rPr>
              <w:commentReference w:id="33"/>
            </w:r>
          </w:p>
          <w:p w14:paraId="6EF2B2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 sebenarnya jadi satu kesatuan,</w:t>
            </w:r>
            <w:commentRangeStart w:id="34"/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pada </w:t>
            </w:r>
            <w:commentRangeEnd w:id="34"/>
            <w:r w:rsidR="00D67EDE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commentRangeStart w:id="35"/>
            <w:commentRangeStart w:id="36"/>
            <w:r w:rsidRPr="00D67ED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butuhkan </w:t>
            </w:r>
            <w:commentRangeEnd w:id="35"/>
            <w:r w:rsidR="00BA2479" w:rsidRPr="00D67EDE">
              <w:rPr>
                <w:rStyle w:val="CommentReference"/>
                <w:color w:val="FF0000"/>
              </w:rPr>
              <w:commentReference w:id="35"/>
            </w:r>
            <w:commentRangeEnd w:id="36"/>
            <w:r w:rsidR="00D67EDE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14:paraId="6FC096E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commentRangeStart w:id="37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pengaplikasian.</w:t>
            </w:r>
            <w:commentRangeEnd w:id="37"/>
            <w:r w:rsidR="00BA2479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revolusi 4.0 ini lebih banyak praktek karena lebih menyiapkan anak pada bagaimana kita menumbuhkan ide baru atau gagasan.</w:t>
            </w:r>
          </w:p>
          <w:p w14:paraId="4A6A722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</w:t>
            </w:r>
            <w:commentRangeStart w:id="38"/>
            <w:r w:rsidRPr="00BA2479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proses </w:t>
            </w:r>
            <w:commentRangeEnd w:id="38"/>
            <w:r w:rsidR="00BA2479">
              <w:rPr>
                <w:rStyle w:val="CommentReference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70A98E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 w14:paraId="0A43130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dwan Nurdin" w:date="2021-02-19T10:11:00Z" w:initials="RN">
    <w:p w14:paraId="58C12670" w14:textId="5C1E1CCB" w:rsidR="00BA2479" w:rsidRDefault="00BA2479">
      <w:pPr>
        <w:pStyle w:val="CommentText"/>
      </w:pPr>
      <w:r>
        <w:rPr>
          <w:rStyle w:val="CommentReference"/>
        </w:rPr>
        <w:annotationRef/>
      </w:r>
      <w:r>
        <w:t>Diperbaiki dengan kata ekstrem</w:t>
      </w:r>
    </w:p>
  </w:comment>
  <w:comment w:id="1" w:author="Ridwan Nurdin" w:date="2021-02-19T10:12:00Z" w:initials="RN">
    <w:p w14:paraId="611BB60C" w14:textId="21565F83" w:rsidR="00BA2479" w:rsidRDefault="00BA2479">
      <w:pPr>
        <w:pStyle w:val="CommentText"/>
      </w:pPr>
      <w:r>
        <w:rPr>
          <w:rStyle w:val="CommentReference"/>
        </w:rPr>
        <w:annotationRef/>
      </w:r>
      <w:r>
        <w:t>Ganti dengan kata ekstrem</w:t>
      </w:r>
    </w:p>
  </w:comment>
  <w:comment w:id="12" w:author="Ridwan Nurdin" w:date="2021-02-19T10:13:00Z" w:initials="RN">
    <w:p w14:paraId="640122FB" w14:textId="2DC39C55" w:rsidR="00D67EDE" w:rsidRDefault="00D67EDE">
      <w:pPr>
        <w:pStyle w:val="CommentText"/>
      </w:pPr>
      <w:r>
        <w:rPr>
          <w:rStyle w:val="CommentReference"/>
        </w:rPr>
        <w:annotationRef/>
      </w:r>
      <w:r>
        <w:t>Ganti dengan sebagai</w:t>
      </w:r>
    </w:p>
  </w:comment>
  <w:comment w:id="14" w:author="Ridwan Nurdin" w:date="2021-02-19T10:13:00Z" w:initials="RN">
    <w:p w14:paraId="44513F7F" w14:textId="47EB78FC" w:rsidR="00D67EDE" w:rsidRDefault="00D67EDE">
      <w:pPr>
        <w:pStyle w:val="CommentText"/>
      </w:pPr>
      <w:r>
        <w:rPr>
          <w:rStyle w:val="CommentReference"/>
        </w:rPr>
        <w:annotationRef/>
      </w:r>
      <w:r>
        <w:t>Ganti dengan pekerja</w:t>
      </w:r>
    </w:p>
  </w:comment>
  <w:comment w:id="15" w:author="Ridwan Nurdin" w:date="2021-02-19T10:13:00Z" w:initials="RN">
    <w:p w14:paraId="57B60398" w14:textId="68D75499" w:rsidR="00D67EDE" w:rsidRDefault="00D67EDE">
      <w:pPr>
        <w:pStyle w:val="CommentText"/>
      </w:pPr>
      <w:r>
        <w:rPr>
          <w:rStyle w:val="CommentReference"/>
        </w:rPr>
        <w:annotationRef/>
      </w:r>
      <w:r>
        <w:t>Ganti dengan pekerja</w:t>
      </w:r>
    </w:p>
  </w:comment>
  <w:comment w:id="23" w:author="Ridwan Nurdin" w:date="2021-02-19T10:14:00Z" w:initials="RN">
    <w:p w14:paraId="116E33C8" w14:textId="39ED5353" w:rsidR="00D67EDE" w:rsidRDefault="00D67EDE">
      <w:pPr>
        <w:pStyle w:val="CommentText"/>
      </w:pPr>
      <w:r>
        <w:rPr>
          <w:rStyle w:val="CommentReference"/>
        </w:rPr>
        <w:annotationRef/>
      </w:r>
      <w:r>
        <w:t>Ganti dengan kata dipublis. Penulisan disambung</w:t>
      </w:r>
    </w:p>
  </w:comment>
  <w:comment w:id="24" w:author="Ridwan Nurdin" w:date="2021-02-19T10:15:00Z" w:initials="RN">
    <w:p w14:paraId="60A273D7" w14:textId="21AE6E76" w:rsidR="00D67EDE" w:rsidRDefault="00D67EDE">
      <w:pPr>
        <w:pStyle w:val="CommentText"/>
      </w:pPr>
      <w:r>
        <w:rPr>
          <w:rStyle w:val="CommentReference"/>
        </w:rPr>
        <w:annotationRef/>
      </w:r>
      <w:r>
        <w:t>Sebelumnya kalimat tidak efektif</w:t>
      </w:r>
    </w:p>
  </w:comment>
  <w:comment w:id="25" w:author="Ridwan Nurdin" w:date="2021-02-19T10:15:00Z" w:initials="RN">
    <w:p w14:paraId="45CB17C2" w14:textId="020EC8DB" w:rsidR="00D67EDE" w:rsidRDefault="00D67EDE">
      <w:pPr>
        <w:pStyle w:val="CommentText"/>
      </w:pPr>
      <w:r>
        <w:rPr>
          <w:rStyle w:val="CommentReference"/>
        </w:rPr>
        <w:annotationRef/>
      </w:r>
      <w:r>
        <w:t>Penulisan disambung. Kata di bila berjumpa kata kerja, mesti disambung</w:t>
      </w:r>
    </w:p>
  </w:comment>
  <w:comment w:id="26" w:author="Ridwan Nurdin" w:date="2021-02-19T10:16:00Z" w:initials="RN">
    <w:p w14:paraId="61B3DA69" w14:textId="0D56EFC8" w:rsidR="00D67EDE" w:rsidRDefault="00D67EDE">
      <w:pPr>
        <w:pStyle w:val="CommentText"/>
      </w:pPr>
      <w:r>
        <w:rPr>
          <w:rStyle w:val="CommentReference"/>
        </w:rPr>
        <w:annotationRef/>
      </w:r>
      <w:r>
        <w:t>Formatif diganti dengan normative dan disambung dengan tulisan di bawahnya</w:t>
      </w:r>
    </w:p>
  </w:comment>
  <w:comment w:id="27" w:author="Ridwan Nurdin" w:date="2021-02-19T10:17:00Z" w:initials="RN">
    <w:p w14:paraId="5B3985A6" w14:textId="30D05C58" w:rsidR="00D67EDE" w:rsidRDefault="00D67EDE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28" w:author="Ridwan Nurdin" w:date="2021-02-19T10:17:00Z" w:initials="RN">
    <w:p w14:paraId="44736001" w14:textId="49E698A8" w:rsidR="00D67EDE" w:rsidRDefault="00D67EDE">
      <w:pPr>
        <w:pStyle w:val="CommentText"/>
      </w:pPr>
      <w:r>
        <w:rPr>
          <w:rStyle w:val="CommentReference"/>
        </w:rPr>
        <w:annotationRef/>
      </w:r>
      <w:r>
        <w:t>Penulisan dipisah menjadi Di mana. Kemudian disambung dengan kalimat di bawahnya</w:t>
      </w:r>
    </w:p>
  </w:comment>
  <w:comment w:id="29" w:author="Ridwan Nurdin" w:date="2021-02-19T10:07:00Z" w:initials="RN">
    <w:p w14:paraId="4B4E335A" w14:textId="6871C4AF" w:rsidR="00BA2479" w:rsidRDefault="00BA2479">
      <w:pPr>
        <w:pStyle w:val="CommentText"/>
      </w:pPr>
      <w:r>
        <w:rPr>
          <w:rStyle w:val="CommentReference"/>
        </w:rPr>
        <w:annotationRef/>
      </w:r>
      <w:r>
        <w:t>Kata maka guru dihapus</w:t>
      </w:r>
    </w:p>
  </w:comment>
  <w:comment w:id="30" w:author="Ridwan Nurdin" w:date="2021-02-19T10:08:00Z" w:initials="RN">
    <w:p w14:paraId="6F934DC8" w14:textId="38C17C9F" w:rsidR="00BA2479" w:rsidRDefault="00BA2479">
      <w:pPr>
        <w:pStyle w:val="CommentText"/>
      </w:pPr>
      <w:r>
        <w:rPr>
          <w:rStyle w:val="CommentReference"/>
        </w:rPr>
        <w:annotationRef/>
      </w:r>
      <w:r>
        <w:t>Ganti dengan kata “lima”</w:t>
      </w:r>
    </w:p>
  </w:comment>
  <w:comment w:id="31" w:author="Ridwan Nurdin" w:date="2021-02-19T10:18:00Z" w:initials="RN">
    <w:p w14:paraId="2E7B4FF5" w14:textId="3D46841F" w:rsidR="00D67EDE" w:rsidRDefault="00D67EDE">
      <w:pPr>
        <w:pStyle w:val="CommentText"/>
      </w:pPr>
      <w:r>
        <w:rPr>
          <w:rStyle w:val="CommentReference"/>
        </w:rPr>
        <w:annotationRef/>
      </w:r>
      <w:r>
        <w:t>lima</w:t>
      </w:r>
    </w:p>
  </w:comment>
  <w:comment w:id="32" w:author="Ridwan Nurdin" w:date="2021-02-19T10:18:00Z" w:initials="RN">
    <w:p w14:paraId="55477F3D" w14:textId="4FD8899B" w:rsidR="00D67EDE" w:rsidRPr="00D67EDE" w:rsidRDefault="00D67EDE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ditekankan</w:t>
      </w:r>
    </w:p>
  </w:comment>
  <w:comment w:id="33" w:author="Ridwan Nurdin" w:date="2021-02-19T10:18:00Z" w:initials="RN">
    <w:p w14:paraId="4123D002" w14:textId="221BA4C4" w:rsidR="00D67EDE" w:rsidRDefault="00D67EDE">
      <w:pPr>
        <w:pStyle w:val="CommentText"/>
      </w:pPr>
      <w:r>
        <w:rPr>
          <w:rStyle w:val="CommentReference"/>
        </w:rPr>
        <w:annotationRef/>
      </w:r>
      <w:r>
        <w:t>Meneliti</w:t>
      </w:r>
    </w:p>
  </w:comment>
  <w:comment w:id="34" w:author="Ridwan Nurdin" w:date="2021-02-19T10:19:00Z" w:initials="RN">
    <w:p w14:paraId="198CB511" w14:textId="7EBD8446" w:rsidR="00D67EDE" w:rsidRDefault="00D67EDE">
      <w:pPr>
        <w:pStyle w:val="CommentText"/>
      </w:pPr>
      <w:r>
        <w:rPr>
          <w:rStyle w:val="CommentReference"/>
        </w:rPr>
        <w:annotationRef/>
      </w:r>
      <w:r>
        <w:t xml:space="preserve">Tambahkan kata Karena pada. </w:t>
      </w:r>
    </w:p>
  </w:comment>
  <w:comment w:id="35" w:author="Ridwan Nurdin" w:date="2021-02-19T10:09:00Z" w:initials="RN">
    <w:p w14:paraId="71D6B57A" w14:textId="3B4115F5" w:rsidR="00BA2479" w:rsidRDefault="00BA2479">
      <w:pPr>
        <w:pStyle w:val="CommentText"/>
      </w:pPr>
      <w:r>
        <w:t xml:space="preserve">Penulisan </w:t>
      </w:r>
      <w:r>
        <w:rPr>
          <w:rStyle w:val="CommentReference"/>
        </w:rPr>
        <w:annotationRef/>
      </w:r>
      <w:r>
        <w:t>disambung</w:t>
      </w:r>
    </w:p>
  </w:comment>
  <w:comment w:id="36" w:author="Ridwan Nurdin" w:date="2021-02-19T10:20:00Z" w:initials="RN">
    <w:p w14:paraId="47885B4E" w14:textId="53DA9921" w:rsidR="00D67EDE" w:rsidRDefault="00D67EDE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37" w:author="Ridwan Nurdin" w:date="2021-02-19T10:09:00Z" w:initials="RN">
    <w:p w14:paraId="4AF42F38" w14:textId="6028E821" w:rsidR="00BA2479" w:rsidRDefault="00BA2479">
      <w:pPr>
        <w:pStyle w:val="CommentText"/>
      </w:pPr>
      <w:r>
        <w:rPr>
          <w:rStyle w:val="CommentReference"/>
        </w:rPr>
        <w:annotationRef/>
      </w:r>
      <w:r>
        <w:t>Ganti dengan mengaplikasikan</w:t>
      </w:r>
    </w:p>
  </w:comment>
  <w:comment w:id="38" w:author="Ridwan Nurdin" w:date="2021-02-19T10:10:00Z" w:initials="RN">
    <w:p w14:paraId="1C5E10C2" w14:textId="1CCF5373" w:rsidR="00BA2479" w:rsidRDefault="00BA2479">
      <w:pPr>
        <w:pStyle w:val="CommentText"/>
      </w:pPr>
      <w:r>
        <w:rPr>
          <w:rStyle w:val="CommentReference"/>
        </w:rPr>
        <w:annotationRef/>
      </w:r>
      <w:r>
        <w:t>Dihapus. Sebelumnya diberi tanda koma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C12670" w15:done="0"/>
  <w15:commentEx w15:paraId="611BB60C" w15:done="0"/>
  <w15:commentEx w15:paraId="640122FB" w15:done="0"/>
  <w15:commentEx w15:paraId="44513F7F" w15:done="0"/>
  <w15:commentEx w15:paraId="57B60398" w15:done="0"/>
  <w15:commentEx w15:paraId="116E33C8" w15:done="0"/>
  <w15:commentEx w15:paraId="60A273D7" w15:done="0"/>
  <w15:commentEx w15:paraId="45CB17C2" w15:done="0"/>
  <w15:commentEx w15:paraId="61B3DA69" w15:done="0"/>
  <w15:commentEx w15:paraId="5B3985A6" w15:done="0"/>
  <w15:commentEx w15:paraId="44736001" w15:done="0"/>
  <w15:commentEx w15:paraId="4B4E335A" w15:done="0"/>
  <w15:commentEx w15:paraId="6F934DC8" w15:done="0"/>
  <w15:commentEx w15:paraId="2E7B4FF5" w15:done="0"/>
  <w15:commentEx w15:paraId="55477F3D" w15:done="0"/>
  <w15:commentEx w15:paraId="4123D002" w15:done="0"/>
  <w15:commentEx w15:paraId="198CB511" w15:done="0"/>
  <w15:commentEx w15:paraId="71D6B57A" w15:done="0"/>
  <w15:commentEx w15:paraId="47885B4E" w15:done="0"/>
  <w15:commentEx w15:paraId="4AF42F38" w15:done="0"/>
  <w15:commentEx w15:paraId="1C5E10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A0D68" w16cex:dateUtc="2021-02-19T03:11:00Z"/>
  <w16cex:commentExtensible w16cex:durableId="23DA0D96" w16cex:dateUtc="2021-02-19T03:12:00Z"/>
  <w16cex:commentExtensible w16cex:durableId="23DA0DAE" w16cex:dateUtc="2021-02-19T03:13:00Z"/>
  <w16cex:commentExtensible w16cex:durableId="23DA0DC3" w16cex:dateUtc="2021-02-19T03:13:00Z"/>
  <w16cex:commentExtensible w16cex:durableId="23DA0DD4" w16cex:dateUtc="2021-02-19T03:13:00Z"/>
  <w16cex:commentExtensible w16cex:durableId="23DA0E02" w16cex:dateUtc="2021-02-19T03:14:00Z"/>
  <w16cex:commentExtensible w16cex:durableId="23DA0E2D" w16cex:dateUtc="2021-02-19T03:15:00Z"/>
  <w16cex:commentExtensible w16cex:durableId="23DA0E55" w16cex:dateUtc="2021-02-19T03:15:00Z"/>
  <w16cex:commentExtensible w16cex:durableId="23DA0E86" w16cex:dateUtc="2021-02-19T03:16:00Z"/>
  <w16cex:commentExtensible w16cex:durableId="23DA0EA9" w16cex:dateUtc="2021-02-19T03:17:00Z"/>
  <w16cex:commentExtensible w16cex:durableId="23DA0EB5" w16cex:dateUtc="2021-02-19T03:17:00Z"/>
  <w16cex:commentExtensible w16cex:durableId="23DA0C7E" w16cex:dateUtc="2021-02-19T03:07:00Z"/>
  <w16cex:commentExtensible w16cex:durableId="23DA0CA5" w16cex:dateUtc="2021-02-19T03:08:00Z"/>
  <w16cex:commentExtensible w16cex:durableId="23DA0ED9" w16cex:dateUtc="2021-02-19T03:18:00Z"/>
  <w16cex:commentExtensible w16cex:durableId="23DA0EEA" w16cex:dateUtc="2021-02-19T03:18:00Z"/>
  <w16cex:commentExtensible w16cex:durableId="23DA0F0D" w16cex:dateUtc="2021-02-19T03:18:00Z"/>
  <w16cex:commentExtensible w16cex:durableId="23DA0F23" w16cex:dateUtc="2021-02-19T03:19:00Z"/>
  <w16cex:commentExtensible w16cex:durableId="23DA0CCC" w16cex:dateUtc="2021-02-19T03:09:00Z"/>
  <w16cex:commentExtensible w16cex:durableId="23DA0F72" w16cex:dateUtc="2021-02-19T03:20:00Z"/>
  <w16cex:commentExtensible w16cex:durableId="23DA0CED" w16cex:dateUtc="2021-02-19T03:09:00Z"/>
  <w16cex:commentExtensible w16cex:durableId="23DA0D1E" w16cex:dateUtc="2021-02-19T0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C12670" w16cid:durableId="23DA0D68"/>
  <w16cid:commentId w16cid:paraId="611BB60C" w16cid:durableId="23DA0D96"/>
  <w16cid:commentId w16cid:paraId="640122FB" w16cid:durableId="23DA0DAE"/>
  <w16cid:commentId w16cid:paraId="44513F7F" w16cid:durableId="23DA0DC3"/>
  <w16cid:commentId w16cid:paraId="57B60398" w16cid:durableId="23DA0DD4"/>
  <w16cid:commentId w16cid:paraId="116E33C8" w16cid:durableId="23DA0E02"/>
  <w16cid:commentId w16cid:paraId="60A273D7" w16cid:durableId="23DA0E2D"/>
  <w16cid:commentId w16cid:paraId="45CB17C2" w16cid:durableId="23DA0E55"/>
  <w16cid:commentId w16cid:paraId="61B3DA69" w16cid:durableId="23DA0E86"/>
  <w16cid:commentId w16cid:paraId="5B3985A6" w16cid:durableId="23DA0EA9"/>
  <w16cid:commentId w16cid:paraId="44736001" w16cid:durableId="23DA0EB5"/>
  <w16cid:commentId w16cid:paraId="4B4E335A" w16cid:durableId="23DA0C7E"/>
  <w16cid:commentId w16cid:paraId="6F934DC8" w16cid:durableId="23DA0CA5"/>
  <w16cid:commentId w16cid:paraId="2E7B4FF5" w16cid:durableId="23DA0ED9"/>
  <w16cid:commentId w16cid:paraId="55477F3D" w16cid:durableId="23DA0EEA"/>
  <w16cid:commentId w16cid:paraId="4123D002" w16cid:durableId="23DA0F0D"/>
  <w16cid:commentId w16cid:paraId="198CB511" w16cid:durableId="23DA0F23"/>
  <w16cid:commentId w16cid:paraId="71D6B57A" w16cid:durableId="23DA0CCC"/>
  <w16cid:commentId w16cid:paraId="47885B4E" w16cid:durableId="23DA0F72"/>
  <w16cid:commentId w16cid:paraId="4AF42F38" w16cid:durableId="23DA0CED"/>
  <w16cid:commentId w16cid:paraId="1C5E10C2" w16cid:durableId="23DA0D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dwan Nurdin">
    <w15:presenceInfo w15:providerId="Windows Live" w15:userId="8fde3e5b6d31bc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A2479"/>
    <w:rsid w:val="00D67EDE"/>
    <w:rsid w:val="00E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757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A2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47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47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Ridwan Nurdin</cp:lastModifiedBy>
  <cp:revision>2</cp:revision>
  <dcterms:created xsi:type="dcterms:W3CDTF">2021-02-19T03:21:00Z</dcterms:created>
  <dcterms:modified xsi:type="dcterms:W3CDTF">2021-02-19T03:21:00Z</dcterms:modified>
</cp:coreProperties>
</file>