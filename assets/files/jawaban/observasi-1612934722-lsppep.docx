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7B39D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30728313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41B3F1A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1450A210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572A9F14" w14:textId="77777777" w:rsidTr="00D810B0">
        <w:tc>
          <w:tcPr>
            <w:tcW w:w="9350" w:type="dxa"/>
          </w:tcPr>
          <w:p w14:paraId="7465FC94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979F86" w14:textId="77777777" w:rsidR="00D80F46" w:rsidRPr="00630FD8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  <w:rPrChange w:id="0" w:author="Reviewer" w:date="2021-02-10T11:50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del w:id="1" w:author="Reviewer" w:date="2021-02-10T11:50:00Z">
              <w:r w:rsidRPr="00A16D9B" w:rsidDel="00630FD8">
                <w:rPr>
                  <w:rFonts w:ascii="Times New Roman" w:hAnsi="Times New Roman" w:cs="Times New Roman"/>
                  <w:b/>
                  <w:sz w:val="24"/>
                  <w:szCs w:val="24"/>
                </w:rPr>
                <w:delText>KATA PENGANTAR</w:delText>
              </w:r>
            </w:del>
            <w:ins w:id="2" w:author="Reviewer" w:date="2021-02-10T11:50:00Z">
              <w:r w:rsidR="00630FD8">
                <w:rPr>
                  <w:rFonts w:ascii="Times New Roman" w:hAnsi="Times New Roman" w:cs="Times New Roman"/>
                  <w:b/>
                  <w:sz w:val="24"/>
                  <w:szCs w:val="24"/>
                  <w:lang w:val="en-US"/>
                </w:rPr>
                <w:t>PRAKATA</w:t>
              </w:r>
            </w:ins>
          </w:p>
          <w:p w14:paraId="5ECF7E91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3764EE" w14:textId="5792352F" w:rsidR="00D80F46" w:rsidRPr="00A16D9B" w:rsidDel="00630FD8" w:rsidRDefault="00D80F46" w:rsidP="008D1AF7">
            <w:pPr>
              <w:spacing w:line="312" w:lineRule="auto"/>
              <w:jc w:val="both"/>
              <w:rPr>
                <w:del w:id="3" w:author="Reviewer" w:date="2021-02-10T11:57:00Z"/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</w:t>
            </w:r>
            <w:del w:id="4" w:author="Reviewer" w:date="2021-02-10T11:55:00Z">
              <w:r w:rsidRPr="00A16D9B" w:rsidDel="00630FD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segala</w:t>
            </w:r>
            <w:del w:id="5" w:author="Reviewer" w:date="2021-02-10T11:55:00Z">
              <w:r w:rsidRPr="00A16D9B" w:rsidDel="00630FD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puji </w:t>
            </w:r>
            <w:del w:id="6" w:author="Reviewer" w:date="2021-02-10T11:55:00Z">
              <w:r w:rsidRPr="00A16D9B" w:rsidDel="00630FD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bagi </w:t>
            </w:r>
            <w:del w:id="7" w:author="Reviewer" w:date="2021-02-10T11:55:00Z">
              <w:r w:rsidRPr="00A16D9B" w:rsidDel="00630FD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Allah</w:t>
            </w:r>
            <w:del w:id="8" w:author="Reviewer" w:date="2021-02-10T11:55:00Z">
              <w:r w:rsidRPr="00A16D9B" w:rsidDel="00630FD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ins w:id="9" w:author="Reviewer" w:date="2021-02-10T11:56:00Z">
              <w:r w:rsidR="00630FD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</w:t>
              </w:r>
            </w:ins>
            <w:ins w:id="10" w:author="Reviewer" w:date="2021-02-10T11:55:00Z">
              <w:r w:rsidR="00630FD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wt</w:t>
              </w:r>
              <w:proofErr w:type="spellEnd"/>
              <w:r w:rsidR="00630FD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yang</w:t>
            </w:r>
            <w:del w:id="11" w:author="Reviewer" w:date="2021-02-10T11:55:00Z">
              <w:r w:rsidRPr="00A16D9B" w:rsidDel="00630FD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telah</w:t>
            </w:r>
            <w:del w:id="12" w:author="Reviewer" w:date="2021-02-10T11:56:00Z">
              <w:r w:rsidRPr="00A16D9B" w:rsidDel="00630FD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memberikan</w:t>
            </w:r>
            <w:del w:id="13" w:author="Reviewer" w:date="2021-02-10T11:56:00Z">
              <w:r w:rsidRPr="00A16D9B" w:rsidDel="00630FD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segala</w:t>
            </w:r>
            <w:del w:id="14" w:author="Reviewer" w:date="2021-02-10T11:56:00Z">
              <w:r w:rsidRPr="00A16D9B" w:rsidDel="00630FD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bimbingan-Nya </w:t>
            </w:r>
            <w:del w:id="15" w:author="Reviewer" w:date="2021-02-10T11:56:00Z">
              <w:r w:rsidRPr="00A16D9B" w:rsidDel="00630FD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kepada penulis untuk menyelesaikan buku praktikum </w:t>
            </w:r>
            <w:ins w:id="16" w:author="Reviewer" w:date="2021-02-10T11:56:00Z">
              <w:r w:rsidR="00630FD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‘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Jaringan Komputer</w:t>
            </w:r>
            <w:ins w:id="17" w:author="Reviewer" w:date="2021-02-10T11:56:00Z">
              <w:r w:rsidR="00630FD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’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ini.</w:t>
            </w:r>
            <w:del w:id="18" w:author="Reviewer" w:date="2021-02-10T11:57:00Z">
              <w:r w:rsidRPr="00A16D9B" w:rsidDel="00630FD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</w:p>
          <w:p w14:paraId="3D27D9A6" w14:textId="1F0F270A" w:rsidR="00D80F46" w:rsidRPr="00630FD8" w:rsidDel="00630FD8" w:rsidRDefault="00630FD8" w:rsidP="008D1AF7">
            <w:pPr>
              <w:spacing w:line="312" w:lineRule="auto"/>
              <w:jc w:val="both"/>
              <w:rPr>
                <w:del w:id="19" w:author="Reviewer" w:date="2021-02-10T11:58:00Z"/>
                <w:rFonts w:ascii="Times New Roman" w:hAnsi="Times New Roman" w:cs="Times New Roman"/>
                <w:sz w:val="24"/>
                <w:szCs w:val="24"/>
                <w:lang w:val="en-US"/>
                <w:rPrChange w:id="20" w:author="Reviewer" w:date="2021-02-10T11:58:00Z">
                  <w:rPr>
                    <w:del w:id="21" w:author="Reviewer" w:date="2021-02-10T11:58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ins w:id="22" w:author="Reviewer" w:date="2021-02-10T11:5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</w:p>
          <w:p w14:paraId="3F754167" w14:textId="77777777" w:rsidR="004747C1" w:rsidRDefault="00D80F46" w:rsidP="008D1AF7">
            <w:pPr>
              <w:spacing w:line="312" w:lineRule="auto"/>
              <w:jc w:val="both"/>
              <w:rPr>
                <w:ins w:id="23" w:author="Reviewer" w:date="2021-02-10T12:00:00Z"/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del w:id="24" w:author="Reviewer" w:date="2021-02-10T11:57:00Z">
              <w:r w:rsidRPr="00A16D9B" w:rsidDel="00630FD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ini</w:t>
            </w:r>
            <w:del w:id="25" w:author="Reviewer" w:date="2021-02-10T11:57:00Z">
              <w:r w:rsidRPr="00A16D9B" w:rsidDel="00630FD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dipergunakan</w:t>
            </w:r>
            <w:del w:id="26" w:author="Reviewer" w:date="2021-02-10T11:57:00Z">
              <w:r w:rsidRPr="00A16D9B" w:rsidDel="00630FD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sebagai</w:t>
            </w:r>
            <w:del w:id="27" w:author="Reviewer" w:date="2021-02-10T11:57:00Z">
              <w:r w:rsidRPr="00A16D9B" w:rsidDel="00630FD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modul</w:t>
            </w:r>
            <w:del w:id="28" w:author="Reviewer" w:date="2021-02-10T11:57:00Z">
              <w:r w:rsidRPr="00A16D9B" w:rsidDel="00630FD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ajar </w:t>
            </w:r>
            <w:del w:id="29" w:author="Reviewer" w:date="2021-02-10T11:57:00Z">
              <w:r w:rsidRPr="00A16D9B" w:rsidDel="00630FD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  <w:del w:id="30" w:author="Reviewer" w:date="2021-02-10T11:57:00Z">
              <w:r w:rsidRPr="00A16D9B" w:rsidDel="00630FD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ins w:id="31" w:author="Reviewer" w:date="2021-02-10T11:58:00Z">
              <w:r w:rsidR="00630FD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matakuliah</w:t>
              </w:r>
              <w:proofErr w:type="spellEnd"/>
              <w:r w:rsidR="00630FD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del w:id="32" w:author="Reviewer" w:date="2021-02-10T11:58:00Z">
              <w:r w:rsidRPr="00A16D9B" w:rsidDel="00630FD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Komputer</w:t>
            </w:r>
            <w:del w:id="33" w:author="Reviewer" w:date="2021-02-10T11:58:00Z">
              <w:r w:rsidRPr="00A16D9B" w:rsidDel="00630FD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ins w:id="34" w:author="Reviewer" w:date="2021-02-10T11:59:00Z">
              <w:r w:rsidR="00630FD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pada</w:t>
              </w:r>
              <w:proofErr w:type="spellEnd"/>
              <w:r w:rsidR="00630FD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ins w:id="35" w:author="Reviewer" w:date="2021-02-10T11:59:00Z">
              <w:r w:rsidR="00630FD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36" w:author="Reviewer" w:date="2021-02-10T11:59:00Z">
              <w:r w:rsidRPr="00A16D9B" w:rsidDel="00630FD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D3</w:t>
            </w:r>
            <w:ins w:id="37" w:author="Reviewer" w:date="2021-02-10T11:59:00Z">
              <w:r w:rsidR="00630FD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30FD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dan</w:t>
              </w:r>
              <w:proofErr w:type="spellEnd"/>
              <w:r w:rsidR="00630FD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38" w:author="Reviewer" w:date="2021-02-10T11:59:00Z">
              <w:r w:rsidRPr="00A16D9B" w:rsidDel="00630FD8">
                <w:rPr>
                  <w:rFonts w:ascii="Times New Roman" w:hAnsi="Times New Roman" w:cs="Times New Roman"/>
                  <w:sz w:val="24"/>
                  <w:szCs w:val="24"/>
                </w:rPr>
                <w:delText>/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D4 di Politeknik Elektronika Negeri Surabaya. </w:t>
            </w:r>
          </w:p>
          <w:p w14:paraId="3CD59151" w14:textId="193B915E" w:rsidR="00D80F46" w:rsidRPr="00A16D9B" w:rsidDel="004747C1" w:rsidRDefault="00D80F46" w:rsidP="008D1AF7">
            <w:pPr>
              <w:spacing w:line="312" w:lineRule="auto"/>
              <w:jc w:val="both"/>
              <w:rPr>
                <w:del w:id="39" w:author="Reviewer" w:date="2021-02-10T12:05:00Z"/>
                <w:rFonts w:ascii="Times New Roman" w:hAnsi="Times New Roman" w:cs="Times New Roman"/>
                <w:sz w:val="24"/>
                <w:szCs w:val="24"/>
              </w:rPr>
            </w:pPr>
            <w:del w:id="40" w:author="Reviewer" w:date="2021-02-10T12:00:00Z">
              <w:r w:rsidRPr="00A16D9B" w:rsidDel="004747C1">
                <w:rPr>
                  <w:rFonts w:ascii="Times New Roman" w:hAnsi="Times New Roman" w:cs="Times New Roman"/>
                  <w:sz w:val="24"/>
                  <w:szCs w:val="24"/>
                </w:rPr>
                <w:delText>Sasaran dari praktikum Jaringan Komputer</w:delText>
              </w:r>
            </w:del>
            <w:proofErr w:type="spellStart"/>
            <w:ins w:id="41" w:author="Reviewer" w:date="2021-02-10T12:00:00Z">
              <w:r w:rsidR="004747C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Buku</w:t>
              </w:r>
            </w:ins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ini </w:t>
            </w:r>
            <w:del w:id="42" w:author="Reviewer" w:date="2021-02-10T12:00:00Z">
              <w:r w:rsidRPr="00A16D9B" w:rsidDel="004747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adalah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memberikan </w:t>
            </w:r>
            <w:del w:id="43" w:author="Reviewer" w:date="2021-02-10T12:00:00Z">
              <w:r w:rsidRPr="00A16D9B" w:rsidDel="004747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pengetahuan</w:t>
            </w:r>
            <w:del w:id="44" w:author="Reviewer" w:date="2021-02-10T12:00:00Z">
              <w:r w:rsidRPr="00A16D9B" w:rsidDel="004747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kepada</w:t>
            </w:r>
            <w:del w:id="45" w:author="Reviewer" w:date="2021-02-10T12:00:00Z">
              <w:r w:rsidRPr="00A16D9B" w:rsidDel="004747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mahasiswa</w:t>
            </w:r>
            <w:del w:id="46" w:author="Reviewer" w:date="2021-02-10T12:00:00Z">
              <w:r w:rsidRPr="00A16D9B" w:rsidDel="004747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tentang</w:t>
            </w:r>
            <w:del w:id="47" w:author="Reviewer" w:date="2021-02-10T12:00:00Z">
              <w:r w:rsidRPr="00A16D9B" w:rsidDel="004747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teknik</w:t>
            </w:r>
            <w:del w:id="48" w:author="Reviewer" w:date="2021-02-10T12:01:00Z">
              <w:r w:rsidRPr="00A16D9B" w:rsidDel="004747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membangun</w:t>
            </w:r>
            <w:del w:id="49" w:author="Reviewer" w:date="2021-02-10T12:01:00Z">
              <w:r w:rsidRPr="00A16D9B" w:rsidDel="004747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sistem</w:t>
            </w:r>
            <w:ins w:id="50" w:author="Reviewer" w:date="2021-02-10T12:01:00Z">
              <w:r w:rsidR="004747C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51" w:author="Reviewer" w:date="2021-02-10T12:01:00Z">
              <w:r w:rsidRPr="00A16D9B" w:rsidDel="004747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52" w:author="Reviewer" w:date="2021-02-10T12:02:00Z">
              <w:r w:rsidR="004747C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</w:t>
              </w:r>
            </w:ins>
            <w:del w:id="53" w:author="Reviewer" w:date="2021-02-10T12:02:00Z">
              <w:r w:rsidRPr="00A16D9B" w:rsidDel="004747C1">
                <w:rPr>
                  <w:rFonts w:ascii="Times New Roman" w:hAnsi="Times New Roman" w:cs="Times New Roman"/>
                  <w:sz w:val="24"/>
                  <w:szCs w:val="24"/>
                </w:rPr>
                <w:delText>J</w:delText>
              </w:r>
            </w:del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aringan</w:t>
            </w:r>
            <w:proofErr w:type="spellEnd"/>
            <w:del w:id="54" w:author="Reviewer" w:date="2021-02-10T12:01:00Z">
              <w:r w:rsidRPr="00A16D9B" w:rsidDel="004747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ins w:id="55" w:author="Reviewer" w:date="2021-02-10T12:02:00Z">
              <w:r w:rsidR="004747C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</w:t>
              </w:r>
            </w:ins>
            <w:del w:id="56" w:author="Reviewer" w:date="2021-02-10T12:02:00Z">
              <w:r w:rsidRPr="00A16D9B" w:rsidDel="004747C1">
                <w:rPr>
                  <w:rFonts w:ascii="Times New Roman" w:hAnsi="Times New Roman" w:cs="Times New Roman"/>
                  <w:sz w:val="24"/>
                  <w:szCs w:val="24"/>
                </w:rPr>
                <w:delText>K</w:delText>
              </w:r>
            </w:del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omputer</w:t>
            </w:r>
            <w:proofErr w:type="spellEnd"/>
            <w:del w:id="57" w:author="Reviewer" w:date="2021-02-10T12:02:00Z">
              <w:r w:rsidRPr="00A16D9B" w:rsidDel="004747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berbasis</w:t>
            </w:r>
            <w:del w:id="58" w:author="Reviewer" w:date="2021-02-10T12:02:00Z">
              <w:r w:rsidRPr="00A16D9B" w:rsidDel="004747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proofErr w:type="spellEnd"/>
            <w:ins w:id="59" w:author="Reviewer" w:date="2021-02-10T12:25:00Z">
              <w:r w:rsidR="00A86BA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del w:id="60" w:author="Reviewer" w:date="2021-02-10T12:02:00Z">
              <w:r w:rsidRPr="00A16D9B" w:rsidDel="004747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mulai</w:t>
            </w:r>
            <w:del w:id="61" w:author="Reviewer" w:date="2021-02-10T12:02:00Z">
              <w:r w:rsidRPr="00A16D9B" w:rsidDel="004747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dari</w:t>
            </w:r>
            <w:del w:id="62" w:author="Reviewer" w:date="2021-02-10T12:02:00Z">
              <w:r w:rsidRPr="00A16D9B" w:rsidDel="004747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instalasi</w:t>
            </w:r>
            <w:del w:id="63" w:author="Reviewer" w:date="2021-02-10T12:02:00Z">
              <w:r w:rsidRPr="00A16D9B" w:rsidDel="004747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sistem </w:t>
            </w:r>
            <w:del w:id="64" w:author="Reviewer" w:date="2021-02-10T12:02:00Z">
              <w:r w:rsidRPr="00A16D9B" w:rsidDel="004747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operasi,</w:t>
            </w:r>
            <w:del w:id="65" w:author="Reviewer" w:date="2021-02-10T12:02:00Z">
              <w:r w:rsidRPr="00A16D9B" w:rsidDel="004747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ins w:id="66" w:author="Reviewer" w:date="2021-02-10T12:03:00Z">
              <w:r w:rsidR="004747C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berbagai</w:t>
              </w:r>
              <w:proofErr w:type="spellEnd"/>
              <w:r w:rsidR="004747C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perint</w:t>
            </w:r>
            <w:proofErr w:type="spellEnd"/>
            <w:ins w:id="67" w:author="Reviewer" w:date="2021-02-10T12:03:00Z">
              <w:r w:rsidR="004747C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ah</w:t>
              </w:r>
            </w:ins>
            <w:del w:id="68" w:author="Reviewer" w:date="2021-02-10T12:03:00Z">
              <w:r w:rsidRPr="00A16D9B" w:rsidDel="004747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ah-perintah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dasar 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proofErr w:type="spellEnd"/>
            <w:ins w:id="69" w:author="Reviewer" w:date="2021-02-10T12:03:00Z">
              <w:r w:rsidR="004747C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sampai dengan membangun </w:t>
            </w:r>
            <w:r w:rsidRPr="00630FD8">
              <w:rPr>
                <w:rFonts w:ascii="Times New Roman" w:hAnsi="Times New Roman" w:cs="Times New Roman"/>
                <w:i/>
                <w:sz w:val="24"/>
                <w:szCs w:val="24"/>
                <w:rPrChange w:id="70" w:author="Reviewer" w:date="2021-02-10T11:54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internet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meliputi </w:t>
            </w:r>
            <w:proofErr w:type="spellStart"/>
            <w:r w:rsidRPr="00630FD8">
              <w:rPr>
                <w:rFonts w:ascii="Times New Roman" w:hAnsi="Times New Roman" w:cs="Times New Roman"/>
                <w:i/>
                <w:sz w:val="24"/>
                <w:szCs w:val="24"/>
                <w:rPrChange w:id="71" w:author="Reviewer" w:date="2021-02-10T11:54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mail</w:t>
            </w:r>
            <w:proofErr w:type="spellEnd"/>
            <w:r w:rsidRPr="00630FD8">
              <w:rPr>
                <w:rFonts w:ascii="Times New Roman" w:hAnsi="Times New Roman" w:cs="Times New Roman"/>
                <w:i/>
                <w:sz w:val="24"/>
                <w:szCs w:val="24"/>
                <w:rPrChange w:id="72" w:author="Reviewer" w:date="2021-02-10T11:54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DNS </w:t>
            </w:r>
            <w:r w:rsidRPr="00630FD8">
              <w:rPr>
                <w:rFonts w:ascii="Times New Roman" w:hAnsi="Times New Roman" w:cs="Times New Roman"/>
                <w:i/>
                <w:sz w:val="24"/>
                <w:szCs w:val="24"/>
                <w:rPrChange w:id="73" w:author="Reviewer" w:date="2021-02-10T11:54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30FD8">
              <w:rPr>
                <w:rFonts w:ascii="Times New Roman" w:hAnsi="Times New Roman" w:cs="Times New Roman"/>
                <w:i/>
                <w:sz w:val="24"/>
                <w:szCs w:val="24"/>
                <w:rPrChange w:id="74" w:author="Reviewer" w:date="2021-02-10T11:54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web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ins w:id="75" w:author="Reviewer" w:date="2021-02-10T12:04:00Z">
              <w:r w:rsidR="004747C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76" w:author="Reviewer" w:date="2021-02-10T12:04:00Z">
              <w:r w:rsidRPr="00A16D9B" w:rsidDel="004747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proofErr w:type="spellStart"/>
            <w:r w:rsidRPr="00630FD8">
              <w:rPr>
                <w:rFonts w:ascii="Times New Roman" w:hAnsi="Times New Roman" w:cs="Times New Roman"/>
                <w:i/>
                <w:sz w:val="24"/>
                <w:szCs w:val="24"/>
                <w:rPrChange w:id="77" w:author="Reviewer" w:date="2021-02-10T11:54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proxy</w:t>
            </w:r>
            <w:proofErr w:type="spellEnd"/>
            <w:del w:id="78" w:author="Reviewer" w:date="2021-02-10T12:04:00Z">
              <w:r w:rsidRPr="00630FD8" w:rsidDel="004747C1">
                <w:rPr>
                  <w:rFonts w:ascii="Times New Roman" w:hAnsi="Times New Roman" w:cs="Times New Roman"/>
                  <w:i/>
                  <w:sz w:val="24"/>
                  <w:szCs w:val="24"/>
                  <w:rPrChange w:id="79" w:author="Reviewer" w:date="2021-02-10T11:54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 </w:delText>
              </w:r>
            </w:del>
            <w:r w:rsidRPr="00630FD8">
              <w:rPr>
                <w:rFonts w:ascii="Times New Roman" w:hAnsi="Times New Roman" w:cs="Times New Roman"/>
                <w:i/>
                <w:sz w:val="24"/>
                <w:szCs w:val="24"/>
                <w:rPrChange w:id="80" w:author="Reviewer" w:date="2021-02-10T11:54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del w:id="81" w:author="Reviewer" w:date="2021-02-10T12:04:00Z">
              <w:r w:rsidRPr="00A16D9B" w:rsidDel="004747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del w:id="82" w:author="Reviewer" w:date="2021-02-10T12:04:00Z">
              <w:r w:rsidRPr="00A16D9B" w:rsidDel="004747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lain </w:t>
            </w:r>
            <w:del w:id="83" w:author="Reviewer" w:date="2021-02-10T12:04:00Z">
              <w:r w:rsidRPr="00A16D9B" w:rsidDel="004747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sebagainya.</w:t>
            </w:r>
            <w:del w:id="84" w:author="Reviewer" w:date="2021-02-10T12:04:00Z">
              <w:r w:rsidRPr="00A16D9B" w:rsidDel="004747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Selain</w:t>
            </w:r>
            <w:ins w:id="85" w:author="Reviewer" w:date="2021-02-10T12:04:00Z">
              <w:r w:rsidR="004747C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86" w:author="Reviewer" w:date="2021-02-10T12:04:00Z">
              <w:r w:rsidRPr="00A16D9B" w:rsidDel="004747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ins w:id="87" w:author="Reviewer" w:date="2021-02-10T11:55:00Z">
              <w:r w:rsidR="00630FD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del w:id="88" w:author="Reviewer" w:date="2021-02-10T12:04:00Z">
              <w:r w:rsidRPr="00A16D9B" w:rsidDel="004747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ins w:id="89" w:author="Reviewer" w:date="2021-02-10T12:26:00Z">
              <w:r w:rsidR="00A86BA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buku</w:t>
              </w:r>
              <w:proofErr w:type="spellEnd"/>
              <w:r w:rsidR="00A86BA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90" w:author="Reviewer" w:date="2021-02-10T12:04:00Z">
              <w:r w:rsidRPr="00A16D9B" w:rsidDel="004747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buku  praktikum  Jaringan  Komputer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del w:id="91" w:author="Reviewer" w:date="2021-02-10T12:04:00Z">
              <w:r w:rsidRPr="00A16D9B" w:rsidDel="004747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ins w:id="92" w:author="Reviewer" w:date="2021-02-10T12:04:00Z">
              <w:r w:rsidR="004747C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dapat</w:t>
              </w:r>
            </w:ins>
            <w:proofErr w:type="spellEnd"/>
            <w:del w:id="93" w:author="Reviewer" w:date="2021-02-10T12:04:00Z">
              <w:r w:rsidRPr="00A16D9B" w:rsidDel="004747C1">
                <w:rPr>
                  <w:rFonts w:ascii="Times New Roman" w:hAnsi="Times New Roman" w:cs="Times New Roman"/>
                  <w:sz w:val="24"/>
                  <w:szCs w:val="24"/>
                </w:rPr>
                <w:delText>dapat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digunakan sebagai panduan bagi mahasiswa saat melaksanakan praktikum tersebut.</w:t>
            </w:r>
            <w:del w:id="94" w:author="Reviewer" w:date="2021-02-10T12:05:00Z">
              <w:r w:rsidRPr="00A16D9B" w:rsidDel="004747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</w:p>
          <w:p w14:paraId="6834AC5C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C540C1" w14:textId="7B840AF0" w:rsidR="00D80F46" w:rsidRPr="00A16D9B" w:rsidDel="004747C1" w:rsidRDefault="00D80F46" w:rsidP="004747C1">
            <w:pPr>
              <w:spacing w:line="312" w:lineRule="auto"/>
              <w:jc w:val="both"/>
              <w:rPr>
                <w:del w:id="95" w:author="Reviewer" w:date="2021-02-10T12:05:00Z"/>
                <w:rFonts w:ascii="Times New Roman" w:hAnsi="Times New Roman" w:cs="Times New Roman"/>
                <w:sz w:val="24"/>
                <w:szCs w:val="24"/>
              </w:rPr>
              <w:pPrChange w:id="96" w:author="Reviewer" w:date="2021-02-10T12:06:00Z">
                <w:pPr>
                  <w:spacing w:line="312" w:lineRule="auto"/>
                  <w:jc w:val="both"/>
                </w:pPr>
              </w:pPrChange>
            </w:pPr>
            <w:del w:id="97" w:author="Reviewer" w:date="2021-02-10T12:05:00Z">
              <w:r w:rsidRPr="00A16D9B" w:rsidDel="004747C1">
                <w:rPr>
                  <w:rFonts w:ascii="Times New Roman" w:hAnsi="Times New Roman" w:cs="Times New Roman"/>
                  <w:sz w:val="24"/>
                  <w:szCs w:val="24"/>
                </w:rPr>
                <w:delText>Penulis  menyadari  bahwa  buku  ini  jauh  dari  sempurna,  oleh  karena  itu  penulis  akan  memperbaikinya  secara  berkala.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Saran  dan  kritik  untuk  perbaikan  buku  ini  sangat  kami  harapkan</w:t>
            </w:r>
            <w:ins w:id="98" w:author="Reviewer" w:date="2021-02-10T12:05:00Z">
              <w:r w:rsidR="004747C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4747C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dari</w:t>
              </w:r>
              <w:proofErr w:type="spellEnd"/>
              <w:r w:rsidR="004747C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4747C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pembaca</w:t>
              </w:r>
            </w:ins>
            <w:proofErr w:type="spellEnd"/>
            <w:ins w:id="99" w:author="Reviewer" w:date="2021-02-10T12:06:00Z">
              <w:r w:rsidR="004747C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del w:id="100" w:author="Reviewer" w:date="2021-02-10T12:06:00Z">
              <w:r w:rsidRPr="00A16D9B" w:rsidDel="004747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</w:delText>
              </w:r>
            </w:del>
            <w:del w:id="101" w:author="Reviewer" w:date="2021-02-10T12:05:00Z">
              <w:r w:rsidRPr="00A16D9B" w:rsidDel="004747C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</w:p>
          <w:p w14:paraId="75520533" w14:textId="77777777" w:rsidR="00D80F46" w:rsidRPr="00A16D9B" w:rsidDel="004747C1" w:rsidRDefault="00D80F46" w:rsidP="004747C1">
            <w:pPr>
              <w:spacing w:line="312" w:lineRule="auto"/>
              <w:jc w:val="both"/>
              <w:rPr>
                <w:del w:id="102" w:author="Reviewer" w:date="2021-02-10T12:06:00Z"/>
                <w:rFonts w:ascii="Times New Roman" w:hAnsi="Times New Roman" w:cs="Times New Roman"/>
                <w:sz w:val="24"/>
                <w:szCs w:val="24"/>
              </w:rPr>
              <w:pPrChange w:id="103" w:author="Reviewer" w:date="2021-02-10T12:06:00Z">
                <w:pPr>
                  <w:spacing w:line="312" w:lineRule="auto"/>
                  <w:jc w:val="both"/>
                </w:pPr>
              </w:pPrChange>
            </w:pPr>
          </w:p>
          <w:p w14:paraId="669E749B" w14:textId="2A3CDA00" w:rsidR="00D80F46" w:rsidRPr="00A16D9B" w:rsidRDefault="00D80F46" w:rsidP="004747C1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del w:id="104" w:author="Reviewer" w:date="2021-02-10T12:05:00Z">
              <w:r w:rsidRPr="00A16D9B" w:rsidDel="004747C1">
                <w:rPr>
                  <w:rFonts w:ascii="Times New Roman" w:hAnsi="Times New Roman" w:cs="Times New Roman"/>
                  <w:sz w:val="24"/>
                  <w:szCs w:val="24"/>
                </w:rPr>
                <w:delText>Akhir  kata,  s</w:delText>
              </w:r>
            </w:del>
            <w:del w:id="105" w:author="Reviewer" w:date="2021-02-10T12:06:00Z">
              <w:r w:rsidRPr="00A16D9B" w:rsidDel="004747C1">
                <w:rPr>
                  <w:rFonts w:ascii="Times New Roman" w:hAnsi="Times New Roman" w:cs="Times New Roman"/>
                  <w:sz w:val="24"/>
                  <w:szCs w:val="24"/>
                </w:rPr>
                <w:delText>emoga  buku  ini  bermanfaat  bagi  mahasiswa  dalam  mempelajari  mata  kuliah  Jaringan Komputer. Amin.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7EC3A8B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6" w:name="_GoBack"/>
            <w:bookmarkEnd w:id="106"/>
          </w:p>
          <w:p w14:paraId="6C8ED756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3EE7ED36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62840AE7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A33B65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1925B92E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73DD74D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A798AA6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3C8EECE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E7E08E9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428B5B2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8CF72F6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97A269A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E27B69D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1D1D7" w14:textId="77777777" w:rsidR="00453322" w:rsidRDefault="00453322" w:rsidP="00D80F46">
      <w:r>
        <w:separator/>
      </w:r>
    </w:p>
  </w:endnote>
  <w:endnote w:type="continuationSeparator" w:id="0">
    <w:p w14:paraId="0113C865" w14:textId="77777777" w:rsidR="00453322" w:rsidRDefault="00453322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01DDB" w14:textId="77777777" w:rsidR="00D80F46" w:rsidRDefault="00D80F46">
    <w:pPr>
      <w:pStyle w:val="Footer"/>
    </w:pPr>
    <w:r>
      <w:t>CLO-4</w:t>
    </w:r>
  </w:p>
  <w:p w14:paraId="62762782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C0C87" w14:textId="77777777" w:rsidR="00453322" w:rsidRDefault="00453322" w:rsidP="00D80F46">
      <w:r>
        <w:separator/>
      </w:r>
    </w:p>
  </w:footnote>
  <w:footnote w:type="continuationSeparator" w:id="0">
    <w:p w14:paraId="54363E9C" w14:textId="77777777" w:rsidR="00453322" w:rsidRDefault="00453322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eviewer">
    <w15:presenceInfo w15:providerId="None" w15:userId="Review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D5B47"/>
    <w:rsid w:val="00327783"/>
    <w:rsid w:val="0042167F"/>
    <w:rsid w:val="00453322"/>
    <w:rsid w:val="0046485C"/>
    <w:rsid w:val="004747C1"/>
    <w:rsid w:val="004F5D73"/>
    <w:rsid w:val="00630FD8"/>
    <w:rsid w:val="00771E9D"/>
    <w:rsid w:val="008D1AF7"/>
    <w:rsid w:val="00924DF5"/>
    <w:rsid w:val="00A16D9B"/>
    <w:rsid w:val="00A86167"/>
    <w:rsid w:val="00A86BA3"/>
    <w:rsid w:val="00AF28E1"/>
    <w:rsid w:val="00C5312C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96C80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BalloonText">
    <w:name w:val="Balloon Text"/>
    <w:basedOn w:val="Normal"/>
    <w:link w:val="BalloonTextChar"/>
    <w:uiPriority w:val="99"/>
    <w:semiHidden/>
    <w:unhideWhenUsed/>
    <w:rsid w:val="00630FD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FD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Reviewer</cp:lastModifiedBy>
  <cp:revision>10</cp:revision>
  <dcterms:created xsi:type="dcterms:W3CDTF">2019-10-18T19:52:00Z</dcterms:created>
  <dcterms:modified xsi:type="dcterms:W3CDTF">2021-02-10T05:26:00Z</dcterms:modified>
</cp:coreProperties>
</file>