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0" w:author="Lenovo" w:date="2022-03-30T10:0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10C0" w:rsidRPr="00B310C0" w:rsidRDefault="00B310C0" w:rsidP="00B310C0">
            <w:pPr>
              <w:spacing w:line="312" w:lineRule="auto"/>
              <w:ind w:left="457"/>
              <w:rPr>
                <w:ins w:id="1" w:author="Lenovo" w:date="2022-03-30T10:07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2" w:author="Lenovo" w:date="2022-03-30T10:07:00Z">
                  <w:rPr>
                    <w:ins w:id="3" w:author="Lenovo" w:date="2022-03-30T10:07:00Z"/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</w:pPr>
            <w:ins w:id="4" w:author="Lenovo" w:date="2022-03-30T10:07:00Z"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Wong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5" w:author="Lenovo" w:date="2022-03-30T10:06:00Z"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</w:ins>
            <w:proofErr w:type="spellEnd"/>
            <w:ins w:id="6" w:author="Lenovo" w:date="2022-03-30T10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</w:t>
              </w:r>
            </w:ins>
            <w:ins w:id="7" w:author="Lenovo" w:date="2022-03-30T10:17:00Z">
              <w:r w:rsidR="00A7448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</w:t>
              </w:r>
            </w:ins>
            <w:ins w:id="8" w:author="Lenovo" w:date="2022-03-30T10:07:00Z">
              <w:r w:rsidRPr="00B310C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arketing for </w:t>
              </w:r>
            </w:ins>
            <w:ins w:id="9" w:author="Lenovo" w:date="2022-03-30T10:17:00Z">
              <w:r w:rsidR="00A7448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B</w:t>
              </w:r>
            </w:ins>
            <w:ins w:id="10" w:author="Lenovo" w:date="2022-03-30T10:07:00Z">
              <w:r w:rsidRPr="00B310C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1" w:author="Lenovo" w:date="2022-03-30T10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eginners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ins w:id="12" w:author="Lenovo" w:date="2022-03-30T10:26:00Z">
              <w:r w:rsidR="008063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B310C0" w:rsidRDefault="00B310C0" w:rsidP="00B310C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3" w:author="Lenovo" w:date="2022-03-30T10:09:00Z">
                <w:pPr>
                  <w:spacing w:line="312" w:lineRule="auto"/>
                  <w:ind w:left="457"/>
                </w:pPr>
              </w:pPrChange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4" w:author="Lenovo" w:date="2022-03-30T10:0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10C0" w:rsidRPr="00B310C0" w:rsidRDefault="00B310C0" w:rsidP="00821BA2">
            <w:pPr>
              <w:pStyle w:val="ListParagraph"/>
              <w:spacing w:line="312" w:lineRule="auto"/>
              <w:ind w:left="457"/>
              <w:rPr>
                <w:ins w:id="15" w:author="Lenovo" w:date="2022-03-30T10:0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6" w:author="Lenovo" w:date="2022-03-30T10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17" w:author="Lenovo" w:date="2022-03-30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2016. </w:t>
              </w:r>
              <w:r w:rsidRPr="00B310C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8" w:author="Lenovo" w:date="2022-03-30T10:0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ins w:id="19" w:author="Lenovo" w:date="2022-03-30T10:25:00Z">
              <w:r w:rsidR="008063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B310C0" w:rsidRPr="004B7994" w:rsidRDefault="00B310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0" w:author="Lenovo" w:date="2022-03-30T10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10C0" w:rsidRDefault="00B310C0" w:rsidP="00821BA2">
            <w:pPr>
              <w:pStyle w:val="ListParagraph"/>
              <w:spacing w:line="312" w:lineRule="auto"/>
              <w:ind w:left="457"/>
              <w:rPr>
                <w:ins w:id="21" w:author="Lenovo" w:date="2022-03-30T10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2" w:author="Lenovo" w:date="2022-03-30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2005. </w:t>
              </w:r>
            </w:ins>
            <w:proofErr w:type="spellStart"/>
            <w:ins w:id="23" w:author="Lenovo" w:date="2022-03-30T10:10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</w:ins>
            <w:proofErr w:type="spellStart"/>
            <w:ins w:id="24" w:author="Lenovo" w:date="2022-03-30T10:28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ins w:id="25" w:author="Lenovo" w:date="2022-03-30T10:10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eajaiban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26" w:author="Lenovo" w:date="2022-03-30T10:28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</w:t>
              </w:r>
            </w:ins>
            <w:ins w:id="27" w:author="Lenovo" w:date="2022-03-30T10:10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istem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28" w:author="Lenovo" w:date="2022-03-30T10:28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</w:t>
              </w:r>
            </w:ins>
            <w:ins w:id="29" w:author="Lenovo" w:date="2022-03-30T10:10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mun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30" w:author="Lenovo" w:date="2022-03-30T10:28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ins w:id="31" w:author="Lenovo" w:date="2022-03-30T10:10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iat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32" w:author="Lenovo" w:date="2022-03-30T10:28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ins w:id="33" w:author="Lenovo" w:date="2022-03-30T10:10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enghalau</w:t>
              </w:r>
              <w:proofErr w:type="spellEnd"/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34" w:author="Lenovo" w:date="2022-03-30T10:28:00Z">
              <w:r w:rsidR="00107BC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</w:t>
              </w:r>
            </w:ins>
            <w:bookmarkStart w:id="35" w:name="_GoBack"/>
            <w:bookmarkEnd w:id="35"/>
            <w:ins w:id="36" w:author="Lenovo" w:date="2022-03-30T10:1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Publishing, Bandung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B310C0" w:rsidRDefault="00B310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7" w:author="Lenovo" w:date="2022-03-30T10:1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310C0" w:rsidRDefault="00B310C0" w:rsidP="00821BA2">
            <w:pPr>
              <w:pStyle w:val="ListParagraph"/>
              <w:spacing w:line="312" w:lineRule="auto"/>
              <w:ind w:left="457"/>
              <w:rPr>
                <w:ins w:id="38" w:author="Lenovo" w:date="2022-03-30T10:1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10C0" w:rsidRPr="00A74485" w:rsidRDefault="00B310C0" w:rsidP="00A7448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39" w:author="Lenovo" w:date="2022-03-30T10:17:00Z">
                  <w:rPr>
                    <w:lang w:val="en-US"/>
                  </w:rPr>
                </w:rPrChange>
              </w:rPr>
            </w:pPr>
            <w:ins w:id="40" w:author="Lenovo" w:date="2022-03-30T10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John W.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1993. </w:t>
              </w:r>
            </w:ins>
            <w:proofErr w:type="spellStart"/>
            <w:ins w:id="41" w:author="Lenovo" w:date="2022-03-30T10:16:00Z"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Berbicara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Eksekutif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Terjemahan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</w:t>
              </w:r>
              <w:proofErr w:type="spellEnd"/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Andre</w:t>
              </w:r>
              <w:r w:rsid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="00A7448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 w:rsidR="00A7448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7448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 w:rsidR="00A7448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  <w:r w:rsidR="00A7448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Del="00A74485" w:rsidRDefault="00974F1C" w:rsidP="00821BA2">
            <w:pPr>
              <w:pStyle w:val="ListParagraph"/>
              <w:spacing w:line="312" w:lineRule="auto"/>
              <w:ind w:left="457"/>
              <w:rPr>
                <w:del w:id="42" w:author="Lenovo" w:date="2022-03-30T10:1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74485" w:rsidRDefault="00A74485" w:rsidP="00821BA2">
            <w:pPr>
              <w:pStyle w:val="ListParagraph"/>
              <w:spacing w:line="312" w:lineRule="auto"/>
              <w:ind w:left="457"/>
              <w:rPr>
                <w:ins w:id="43" w:author="Lenovo" w:date="2022-03-30T10:1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4485" w:rsidRPr="00A74485" w:rsidRDefault="00A74485" w:rsidP="00A74485">
            <w:pPr>
              <w:spacing w:line="312" w:lineRule="auto"/>
              <w:ind w:left="426"/>
              <w:jc w:val="both"/>
              <w:rPr>
                <w:ins w:id="44" w:author="Lenovo" w:date="2022-03-30T10:18:00Z"/>
                <w:rFonts w:ascii="Times New Roman" w:hAnsi="Times New Roman" w:cs="Times New Roman"/>
                <w:sz w:val="24"/>
                <w:szCs w:val="24"/>
                <w:lang w:val="en-US"/>
                <w:rPrChange w:id="45" w:author="Lenovo" w:date="2022-03-30T10:19:00Z">
                  <w:rPr>
                    <w:ins w:id="46" w:author="Lenovo" w:date="2022-03-30T10:18:00Z"/>
                    <w:lang w:val="en-US"/>
                  </w:rPr>
                </w:rPrChange>
              </w:rPr>
              <w:pPrChange w:id="47" w:author="Lenovo" w:date="2022-03-30T10:19:00Z">
                <w:pPr>
                  <w:pStyle w:val="ListParagraph"/>
                  <w:spacing w:line="312" w:lineRule="auto"/>
                </w:pPr>
              </w:pPrChange>
            </w:pPr>
            <w:proofErr w:type="spellStart"/>
            <w:ins w:id="48" w:author="Lenovo" w:date="2022-03-30T10:18:00Z">
              <w:r w:rsidRPr="00A74485">
                <w:rPr>
                  <w:rFonts w:ascii="Times New Roman" w:hAnsi="Times New Roman" w:cs="Times New Roman"/>
                  <w:lang w:val="en-US"/>
                  <w:rPrChange w:id="49" w:author="Lenovo" w:date="2022-03-30T10:19:00Z">
                    <w:rPr>
                      <w:lang w:val="en-US"/>
                    </w:rPr>
                  </w:rPrChange>
                </w:rPr>
                <w:t>Arradon</w:t>
              </w:r>
              <w:proofErr w:type="spellEnd"/>
              <w:r w:rsidRPr="00A74485">
                <w:rPr>
                  <w:rFonts w:ascii="Times New Roman" w:hAnsi="Times New Roman" w:cs="Times New Roman"/>
                  <w:lang w:val="en-US"/>
                  <w:rPrChange w:id="50" w:author="Lenovo" w:date="2022-03-30T10:19:00Z">
                    <w:rPr>
                      <w:lang w:val="en-US"/>
                    </w:rPr>
                  </w:rPrChange>
                </w:rPr>
                <w:t xml:space="preserve">, </w:t>
              </w:r>
              <w:proofErr w:type="spellStart"/>
              <w:r w:rsidRPr="00A74485">
                <w:rPr>
                  <w:rFonts w:ascii="Times New Roman" w:hAnsi="Times New Roman" w:cs="Times New Roman"/>
                  <w:lang w:val="en-US"/>
                  <w:rPrChange w:id="51" w:author="Lenovo" w:date="2022-03-30T10:19:00Z">
                    <w:rPr>
                      <w:lang w:val="en-US"/>
                    </w:rPr>
                  </w:rPrChange>
                </w:rPr>
                <w:t>Issabelee</w:t>
              </w:r>
              <w:proofErr w:type="spellEnd"/>
              <w:r w:rsidRPr="00A74485">
                <w:rPr>
                  <w:rFonts w:ascii="Times New Roman" w:hAnsi="Times New Roman" w:cs="Times New Roman"/>
                  <w:lang w:val="en-US"/>
                  <w:rPrChange w:id="52" w:author="Lenovo" w:date="2022-03-30T10:19:00Z">
                    <w:rPr>
                      <w:lang w:val="en-US"/>
                    </w:rPr>
                  </w:rPrChange>
                </w:rPr>
                <w:t xml:space="preserve">. </w:t>
              </w:r>
              <w:r w:rsidRPr="00A74485">
                <w:rPr>
                  <w:rFonts w:ascii="Times New Roman" w:hAnsi="Times New Roman" w:cs="Times New Roman"/>
                  <w:lang w:val="en-US"/>
                  <w:rPrChange w:id="53" w:author="Lenovo" w:date="2022-03-30T10:19:00Z">
                    <w:rPr>
                      <w:lang w:val="en-US"/>
                    </w:rPr>
                  </w:rPrChange>
                </w:rPr>
                <w:t xml:space="preserve"> </w:t>
              </w:r>
            </w:ins>
            <w:ins w:id="54" w:author="Lenovo" w:date="2022-03-30T10:19:00Z">
              <w:r>
                <w:rPr>
                  <w:rFonts w:ascii="Times New Roman" w:hAnsi="Times New Roman" w:cs="Times New Roman"/>
                  <w:lang w:val="en-US"/>
                </w:rPr>
                <w:t xml:space="preserve">2010. </w:t>
              </w:r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5" w:author="Lenovo" w:date="2022-03-30T10:19:00Z">
                    <w:rPr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6" w:author="Lenovo" w:date="2022-03-30T10:19:00Z">
                    <w:rPr>
                      <w:lang w:val="en-US"/>
                    </w:rPr>
                  </w:rPrChange>
                </w:rPr>
                <w:t>Contoh</w:t>
              </w:r>
              <w:proofErr w:type="spellEnd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7" w:author="Lenovo" w:date="2022-03-30T10:19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8" w:author="Lenovo" w:date="2022-03-30T10:19:00Z">
                    <w:rPr>
                      <w:lang w:val="en-US"/>
                    </w:rPr>
                  </w:rPrChange>
                </w:rPr>
                <w:t>Penyelesaian</w:t>
              </w:r>
              <w:proofErr w:type="spellEnd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9" w:author="Lenovo" w:date="2022-03-30T10:19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0" w:author="Lenovo" w:date="2022-03-30T10:19:00Z">
                    <w:rPr>
                      <w:lang w:val="en-US"/>
                    </w:rPr>
                  </w:rPrChange>
                </w:rPr>
                <w:t>Kejahatan</w:t>
              </w:r>
              <w:proofErr w:type="spellEnd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1" w:author="Lenovo" w:date="2022-03-30T10:19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2" w:author="Lenovo" w:date="2022-03-30T10:19:00Z">
                    <w:rPr>
                      <w:lang w:val="en-US"/>
                    </w:rPr>
                  </w:rPrChange>
                </w:rPr>
                <w:t>Masa</w:t>
              </w:r>
              <w:proofErr w:type="spellEnd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3" w:author="Lenovo" w:date="2022-03-30T10:19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7448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4" w:author="Lenovo" w:date="2022-03-30T10:19:00Z">
                    <w:rPr>
                      <w:lang w:val="en-US"/>
                    </w:rPr>
                  </w:rPrChange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</w:ins>
            <w:ins w:id="65" w:author="Lenovo" w:date="2022-03-30T10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A74485" w:rsidRPr="00C321C1" w:rsidRDefault="00A74485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6" w:author="Lenovo" w:date="2022-03-30T10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4485" w:rsidRDefault="00A74485" w:rsidP="00821BA2">
            <w:pPr>
              <w:pStyle w:val="ListParagraph"/>
              <w:spacing w:line="312" w:lineRule="auto"/>
              <w:ind w:left="457"/>
              <w:rPr>
                <w:ins w:id="67" w:author="Lenovo" w:date="2022-03-30T10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8" w:author="Lenovo" w:date="2022-03-30T10:20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A7448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9" w:author="Lenovo" w:date="2022-03-30T10:2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 Stimulating Idea</w:t>
              </w:r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Jurus</w:t>
              </w:r>
              <w:proofErr w:type="spellEnd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70" w:author="Lenovo" w:date="2022-03-30T10:27:00Z"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ins w:id="71" w:author="Lenovo" w:date="2022-03-30T10:20:00Z"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endulang</w:t>
              </w:r>
              <w:proofErr w:type="spellEnd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Ide </w:t>
              </w:r>
              <w:proofErr w:type="spellStart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agar </w:t>
              </w:r>
            </w:ins>
            <w:ins w:id="72" w:author="Lenovo" w:date="2022-03-30T10:27:00Z"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ins w:id="73" w:author="Lenovo" w:date="2022-03-30T10:20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aya di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Jalan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A74485" w:rsidRPr="005D70C9" w:rsidRDefault="00A744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74" w:author="Lenovo" w:date="2022-03-30T10:2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4485" w:rsidRDefault="00A74485" w:rsidP="00821BA2">
            <w:pPr>
              <w:spacing w:line="312" w:lineRule="auto"/>
              <w:ind w:left="457"/>
              <w:rPr>
                <w:ins w:id="75" w:author="Lenovo" w:date="2022-03-30T10:2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6" w:author="Lenovo" w:date="2022-03-30T10:21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2011.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A7448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7" w:author="Lenovo" w:date="2022-03-30T10:2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Muhammad Effect</w:t>
              </w:r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</w:ins>
            <w:proofErr w:type="spellStart"/>
            <w:ins w:id="78" w:author="Lenovo" w:date="2022-03-30T10:26:00Z"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ins w:id="79" w:author="Lenovo" w:date="2022-03-30T10:21:00Z"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irindukan</w:t>
              </w:r>
              <w:proofErr w:type="spellEnd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80" w:author="Lenovo" w:date="2022-03-30T10:26:00Z">
              <w:r w:rsidR="0080632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ins w:id="81" w:author="Lenovo" w:date="2022-03-30T10:21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Medina, 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A74485" w:rsidRDefault="00A744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07BC7"/>
    <w:rsid w:val="0012251A"/>
    <w:rsid w:val="0042167F"/>
    <w:rsid w:val="00806326"/>
    <w:rsid w:val="00924DF5"/>
    <w:rsid w:val="00974F1C"/>
    <w:rsid w:val="00A74485"/>
    <w:rsid w:val="00B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3</cp:revision>
  <dcterms:created xsi:type="dcterms:W3CDTF">2022-03-30T03:21:00Z</dcterms:created>
  <dcterms:modified xsi:type="dcterms:W3CDTF">2022-03-30T03:28:00Z</dcterms:modified>
</cp:coreProperties>
</file>