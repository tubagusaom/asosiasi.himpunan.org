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2295" w14:textId="73E6E2BF" w:rsidR="00BA3F31" w:rsidRDefault="00C20927" w:rsidP="00C32664">
      <w:pPr>
        <w:spacing w:after="0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 xml:space="preserve">Nama: </w:t>
      </w:r>
      <w:proofErr w:type="spellStart"/>
      <w:r w:rsidR="00C32664">
        <w:rPr>
          <w:rFonts w:ascii="Minion Pro" w:hAnsi="Minion Pro"/>
          <w:b/>
          <w:sz w:val="36"/>
          <w:szCs w:val="36"/>
        </w:rPr>
        <w:t>Akhmad</w:t>
      </w:r>
      <w:proofErr w:type="spellEnd"/>
      <w:r w:rsidR="00C32664">
        <w:rPr>
          <w:rFonts w:ascii="Minion Pro" w:hAnsi="Minion Pro"/>
          <w:b/>
          <w:sz w:val="36"/>
          <w:szCs w:val="36"/>
        </w:rPr>
        <w:t xml:space="preserve"> </w:t>
      </w:r>
      <w:proofErr w:type="spellStart"/>
      <w:r w:rsidR="00C32664">
        <w:rPr>
          <w:rFonts w:ascii="Minion Pro" w:hAnsi="Minion Pro"/>
          <w:b/>
          <w:sz w:val="36"/>
          <w:szCs w:val="36"/>
        </w:rPr>
        <w:t>Saifudin</w:t>
      </w:r>
      <w:proofErr w:type="spellEnd"/>
    </w:p>
    <w:p w14:paraId="2A7EC71B" w14:textId="0B0D208B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CA9279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06051A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A28407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432D422" w14:textId="77777777" w:rsidTr="00821BA2">
        <w:tc>
          <w:tcPr>
            <w:tcW w:w="9350" w:type="dxa"/>
          </w:tcPr>
          <w:p w14:paraId="253CF64F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EC2049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4364701" w14:textId="7198AB0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0" w:author="Editor" w:date="2022-08-25T09:48:00Z">
              <w:r w:rsidRPr="00EC6F38" w:rsidDel="00CC1FD7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" w:author="Editor" w:date="2022-08-25T09:48:00Z">
              <w:r w:rsidR="00CC1FD7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Editor" w:date="2022-08-25T09:48:00Z">
              <w:r w:rsidRPr="00EC6F38" w:rsidDel="00091DFF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4ED5C5" w14:textId="19874C4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" w:author="Editor" w:date="2022-08-25T09:48:00Z">
              <w:r w:rsidRPr="00EC6F38" w:rsidDel="00091DF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Editor" w:date="2022-08-25T09:49:00Z">
              <w:r w:rsidRPr="00EC6F38" w:rsidDel="00735358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proofErr w:type="spellStart"/>
            <w:ins w:id="5" w:author="Editor" w:date="2022-08-25T09:49:00Z">
              <w:r w:rsidR="0073535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73535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35358">
                <w:rPr>
                  <w:rFonts w:ascii="Times New Roman" w:eastAsia="Times New Roman" w:hAnsi="Times New Roman" w:cs="Times New Roman"/>
                  <w:szCs w:val="24"/>
                </w:rPr>
                <w:t>peserta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Editor" w:date="2022-08-25T09:49:00Z">
              <w:r w:rsidRPr="00EC6F38" w:rsidDel="008116D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6BA955" w14:textId="5DEAA41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Editor" w:date="2022-08-25T09:49:00Z">
              <w:r w:rsidRPr="00EC6F38" w:rsidDel="008116D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8" w:author="Editor" w:date="2022-08-25T09:50:00Z">
              <w:r w:rsidR="001E5A1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4BCF48" w14:textId="3AF726C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Editor" w:date="2022-08-25T09:50:00Z">
              <w:r w:rsidRPr="00EC6F38" w:rsidDel="001E5A1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0" w:author="Editor" w:date="2022-08-25T09:50:00Z">
              <w:r w:rsidR="00144C71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1" w:author="Editor" w:date="2022-08-25T09:51:00Z">
              <w:r w:rsidR="00144C71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" w:author="Editor" w:date="2022-08-25T09:51:00Z">
              <w:r w:rsidR="00144C71">
                <w:rPr>
                  <w:rFonts w:ascii="Times New Roman" w:eastAsia="Times New Roman" w:hAnsi="Times New Roman" w:cs="Times New Roman"/>
                  <w:szCs w:val="24"/>
                </w:rPr>
                <w:t xml:space="preserve">Karena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Editor" w:date="2022-08-25T09:51:00Z">
              <w:r w:rsidRPr="00EC6F38" w:rsidDel="00BA4E2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14" w:author="Editor" w:date="2022-08-25T09:53:00Z">
              <w:r w:rsidR="005549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549FA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del w:id="15" w:author="Editor" w:date="2022-08-25T09:53:00Z">
              <w:r w:rsidRPr="00EC6F38" w:rsidDel="0099053D">
                <w:rPr>
                  <w:rFonts w:ascii="Times New Roman" w:eastAsia="Times New Roman" w:hAnsi="Times New Roman" w:cs="Times New Roman"/>
                  <w:szCs w:val="24"/>
                </w:rPr>
                <w:delText xml:space="preserve">, karena </w:delText>
              </w:r>
              <w:r w:rsidRPr="00EC6F38" w:rsidDel="005549FA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ini 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6" w:author="Editor" w:date="2022-08-25T09:53:00Z">
              <w:r w:rsidR="006C134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" w:author="Editor" w:date="2022-08-25T09:54:00Z">
              <w:r w:rsidR="006C1341" w:rsidRPr="00EC6F38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proofErr w:type="gramEnd"/>
              <w:r w:rsidR="006C13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1341" w:rsidRPr="00EC6F38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6C13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1341" w:rsidRPr="00EC6F38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6C13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Editor" w:date="2022-08-25T09:54:00Z">
              <w:r w:rsidRPr="00EC6F38" w:rsidDel="006C1341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85C003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C80BF40" w14:textId="786A9067" w:rsidR="00125355" w:rsidRPr="00EC6F38" w:rsidDel="005B368D" w:rsidRDefault="00125355" w:rsidP="005B36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9" w:author="Editor" w:date="2022-08-25T09:56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20" w:author="Editor" w:date="2022-08-25T09:56:00Z">
              <w:r w:rsidR="005B368D" w:rsidRPr="005B368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1" w:author="Editor" w:date="2022-08-25T09:56:00Z">
              <w:r w:rsidRPr="005B368D" w:rsidDel="005B368D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235FDE5" w14:textId="665FEA94" w:rsidR="00125355" w:rsidRPr="005B368D" w:rsidRDefault="00125355" w:rsidP="005B36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22" w:author="Editor" w:date="2022-08-25T09:54:00Z">
              <w:r w:rsidRPr="005B368D" w:rsidDel="008938FC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proofErr w:type="spellStart"/>
            <w:ins w:id="23" w:author="Editor" w:date="2022-08-25T09:54:00Z">
              <w:r w:rsidR="008938FC" w:rsidRPr="005B368D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368D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5B368D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5A3FF1" w14:textId="7F1427E4" w:rsidR="00125355" w:rsidRPr="00EC6F38" w:rsidDel="00356910" w:rsidRDefault="00125355" w:rsidP="003569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4" w:author="Editor" w:date="2022-08-25T09:57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25" w:author="Editor" w:date="2022-08-25T09:57:00Z">
              <w:r w:rsidR="00356910" w:rsidRPr="00356910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6" w:author="Editor" w:date="2022-08-25T09:57:00Z">
              <w:r w:rsidRPr="00356910" w:rsidDel="00356910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D53BCDE" w14:textId="45224A8B" w:rsidR="00125355" w:rsidRPr="00356910" w:rsidRDefault="00125355" w:rsidP="003569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7" w:author="Editor" w:date="2022-08-25T09:57:00Z">
              <w:r w:rsidRPr="00356910" w:rsidDel="00356910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proofErr w:type="spellStart"/>
            <w:ins w:id="28" w:author="Editor" w:date="2022-08-25T09:57:00Z">
              <w:r w:rsidR="00356910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r w:rsidRPr="00356910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Editor" w:date="2022-08-25T09:55:00Z">
              <w:r w:rsidRPr="00356910" w:rsidDel="007759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356910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30" w:author="Editor" w:date="2022-08-25T09:55:00Z">
              <w:r w:rsidR="007759D5" w:rsidRPr="00356910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356910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8172F5" w14:textId="1CFED2CA" w:rsidR="00125355" w:rsidRPr="00EC6F38" w:rsidDel="00356910" w:rsidRDefault="00125355" w:rsidP="003569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1" w:author="Editor" w:date="2022-08-25T09:57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32" w:author="Editor" w:date="2022-08-25T09:57:00Z">
              <w:r w:rsidR="00356910" w:rsidRPr="00356910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3" w:author="Editor" w:date="2022-08-25T09:57:00Z">
              <w:r w:rsidRPr="00356910" w:rsidDel="00356910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2123E078" w14:textId="08D922DD" w:rsidR="00125355" w:rsidRPr="00356910" w:rsidRDefault="00125355" w:rsidP="003569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4" w:author="Editor" w:date="2022-08-25T09:57:00Z">
              <w:r w:rsidRPr="00356910" w:rsidDel="00356910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ins w:id="35" w:author="Editor" w:date="2022-08-25T09:57:00Z">
              <w:r w:rsidR="00356910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356910">
              <w:rPr>
                <w:rFonts w:ascii="Times New Roman" w:eastAsia="Times New Roman" w:hAnsi="Times New Roman" w:cs="Times New Roman"/>
                <w:szCs w:val="24"/>
              </w:rPr>
              <w:t>ur</w:t>
            </w:r>
            <w:del w:id="36" w:author="Editor" w:date="2022-08-25T09:55:00Z">
              <w:r w:rsidRPr="00356910" w:rsidDel="00F70DA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37" w:author="Editor" w:date="2022-08-25T09:55:00Z">
              <w:r w:rsidR="00F70DAB" w:rsidRPr="00356910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6910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356910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672FA9" w14:textId="6361BE7D" w:rsidR="00125355" w:rsidRPr="00EC6F38" w:rsidDel="00C05522" w:rsidRDefault="00125355" w:rsidP="00C055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8" w:author="Editor" w:date="2022-08-25T09:57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39" w:author="Editor" w:date="2022-08-25T09:57:00Z">
              <w:r w:rsidR="00356910" w:rsidRPr="00C0552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0" w:author="Editor" w:date="2022-08-25T09:57:00Z">
              <w:r w:rsidRPr="00C05522" w:rsidDel="00356910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299C5EF5" w14:textId="57EB994E" w:rsidR="00125355" w:rsidRPr="00C05522" w:rsidRDefault="00125355" w:rsidP="00C055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1" w:author="Editor" w:date="2022-08-25T09:56:00Z">
              <w:r w:rsidRPr="00C05522" w:rsidDel="004C5881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</w:delText>
              </w:r>
            </w:del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05522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C05522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F39A84" w14:textId="37B514F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2" w:author="Editor" w:date="2022-08-25T09:58:00Z">
              <w:r w:rsidRPr="00EC6F38" w:rsidDel="00C0552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27BBF0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05C39C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D22212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15F7B9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714105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67C3A8F4" w14:textId="41818BD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3" w:author="Editor" w:date="2022-08-25T09:58:00Z">
              <w:r w:rsidRPr="00EC6F38" w:rsidDel="009A4A8C">
                <w:rPr>
                  <w:rFonts w:ascii="Times New Roman" w:eastAsia="Times New Roman" w:hAnsi="Times New Roman" w:cs="Times New Roman"/>
                  <w:szCs w:val="24"/>
                </w:rPr>
                <w:delText>bisa lihat</w:delText>
              </w:r>
            </w:del>
            <w:proofErr w:type="spellStart"/>
            <w:ins w:id="44" w:author="Editor" w:date="2022-08-25T09:58:00Z">
              <w:r w:rsidR="009A4A8C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9A4A8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45" w:author="Editor" w:date="2022-08-25T09:59:00Z">
              <w:r w:rsidR="00E82ECB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  <w:r w:rsidR="004A195A">
                <w:rPr>
                  <w:rFonts w:ascii="Times New Roman" w:eastAsia="Times New Roman" w:hAnsi="Times New Roman" w:cs="Times New Roman"/>
                  <w:szCs w:val="24"/>
                </w:rPr>
                <w:t>ggabungkan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6" w:author="Editor" w:date="2022-08-25T10:00:00Z">
              <w:r w:rsidRPr="00EC6F38" w:rsidDel="005E46A6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proofErr w:type="spellStart"/>
            <w:ins w:id="47" w:author="Editor" w:date="2022-08-25T10:00:00Z">
              <w:r w:rsidR="005E46A6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</w:ins>
            <w:proofErr w:type="spellEnd"/>
            <w:del w:id="48" w:author="Editor" w:date="2022-08-25T10:00:00Z">
              <w:r w:rsidRPr="00EC6F38" w:rsidDel="003B76D4">
                <w:rPr>
                  <w:rFonts w:ascii="Times New Roman" w:eastAsia="Times New Roman" w:hAnsi="Times New Roman" w:cs="Times New Roman"/>
                  <w:szCs w:val="24"/>
                </w:rPr>
                <w:delText>j</w:delText>
              </w:r>
            </w:del>
            <w:del w:id="49" w:author="Editor" w:date="2022-08-25T10:01:00Z">
              <w:r w:rsidRPr="00EC6F38" w:rsidDel="003B76D4">
                <w:rPr>
                  <w:rFonts w:ascii="Times New Roman" w:eastAsia="Times New Roman" w:hAnsi="Times New Roman" w:cs="Times New Roman"/>
                  <w:szCs w:val="24"/>
                </w:rPr>
                <w:delText>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50" w:author="Editor" w:date="2022-08-25T10:01:00Z">
              <w:r w:rsidR="003B76D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1" w:author="Editor" w:date="2022-08-25T10:01:00Z">
              <w:r w:rsidRPr="00EC6F38" w:rsidDel="003B76D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2" w:author="Editor" w:date="2022-08-25T10:01:00Z">
              <w:r w:rsidRPr="00EC6F38" w:rsidDel="003B76D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53" w:author="Editor" w:date="2022-08-25T10:01:00Z">
              <w:r w:rsidR="003B76D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54" w:author="Editor" w:date="2022-08-25T10:01:00Z">
              <w:r w:rsidR="003B76D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5" w:author="Editor" w:date="2022-08-25T10:01:00Z">
              <w:r w:rsidRPr="00EC6F38" w:rsidDel="003B76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6" w:author="Editor" w:date="2022-08-25T10:03:00Z">
              <w:r w:rsidRPr="00EC6F38" w:rsidDel="00851426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del w:id="57" w:author="Editor" w:date="2022-08-25T10:02:00Z">
              <w:r w:rsidRPr="00EC6F38" w:rsidDel="003B7715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del w:id="58" w:author="Editor" w:date="2022-08-25T10:03:00Z">
              <w:r w:rsidRPr="00EC6F38" w:rsidDel="00851426">
                <w:rPr>
                  <w:rFonts w:ascii="Times New Roman" w:eastAsia="Times New Roman" w:hAnsi="Times New Roman" w:cs="Times New Roman"/>
                  <w:szCs w:val="24"/>
                </w:rPr>
                <w:delText>yang kritis maka akan timbul</w:delText>
              </w:r>
            </w:del>
            <w:proofErr w:type="spellStart"/>
            <w:ins w:id="59" w:author="Editor" w:date="2022-08-25T10:03:00Z">
              <w:r w:rsidR="00851426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85142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51426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358BA8" w14:textId="63E890F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0" w:author="Editor" w:date="2022-08-25T10:03:00Z">
              <w:r w:rsidRPr="00EC6F38" w:rsidDel="0007262B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proofErr w:type="spellStart"/>
            <w:ins w:id="61" w:author="Editor" w:date="2022-08-25T10:03:00Z">
              <w:r w:rsidR="0007262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62" w:author="Editor" w:date="2022-08-25T10:03:00Z">
              <w:r w:rsidR="00851426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63" w:author="Editor" w:date="2022-08-25T10:04:00Z">
              <w:r w:rsidR="0051501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64" w:author="Editor" w:date="2022-08-25T10:04:00Z">
              <w:r w:rsidRPr="00EC6F38" w:rsidDel="0051501A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3B7EE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8039B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D00EE1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529674">
    <w:abstractNumId w:val="1"/>
  </w:num>
  <w:num w:numId="2" w16cid:durableId="874005091">
    <w:abstractNumId w:val="0"/>
  </w:num>
  <w:num w:numId="3" w16cid:durableId="167984175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itor">
    <w15:presenceInfo w15:providerId="None" w15:userId="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7262B"/>
    <w:rsid w:val="00091DFF"/>
    <w:rsid w:val="00113348"/>
    <w:rsid w:val="0012251A"/>
    <w:rsid w:val="00125355"/>
    <w:rsid w:val="00144C71"/>
    <w:rsid w:val="001D038C"/>
    <w:rsid w:val="001E5A1D"/>
    <w:rsid w:val="00240407"/>
    <w:rsid w:val="00356910"/>
    <w:rsid w:val="003B76D4"/>
    <w:rsid w:val="003B7715"/>
    <w:rsid w:val="0042167F"/>
    <w:rsid w:val="004A195A"/>
    <w:rsid w:val="004C5881"/>
    <w:rsid w:val="0051501A"/>
    <w:rsid w:val="005549FA"/>
    <w:rsid w:val="005B368D"/>
    <w:rsid w:val="005E46A6"/>
    <w:rsid w:val="006C1341"/>
    <w:rsid w:val="00735358"/>
    <w:rsid w:val="007759D5"/>
    <w:rsid w:val="008116D3"/>
    <w:rsid w:val="00851426"/>
    <w:rsid w:val="008938FC"/>
    <w:rsid w:val="00924DF5"/>
    <w:rsid w:val="0099053D"/>
    <w:rsid w:val="009A4A8C"/>
    <w:rsid w:val="00BA3F31"/>
    <w:rsid w:val="00BA4E20"/>
    <w:rsid w:val="00C05522"/>
    <w:rsid w:val="00C20927"/>
    <w:rsid w:val="00C32664"/>
    <w:rsid w:val="00CC1FD7"/>
    <w:rsid w:val="00E82ECB"/>
    <w:rsid w:val="00F7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D19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CC1FD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A6084-BD9A-4863-A196-80A8078A4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Editor</cp:lastModifiedBy>
  <cp:revision>33</cp:revision>
  <dcterms:created xsi:type="dcterms:W3CDTF">2020-08-26T22:03:00Z</dcterms:created>
  <dcterms:modified xsi:type="dcterms:W3CDTF">2022-08-25T03:05:00Z</dcterms:modified>
</cp:coreProperties>
</file>