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83" w:rsidRPr="00643283" w:rsidRDefault="00643283" w:rsidP="00643283">
      <w:pPr>
        <w:spacing w:line="360" w:lineRule="auto"/>
        <w:rPr>
          <w:ins w:id="0" w:author="nenghanny09@gmail.com" w:date="2020-09-02T11:46:00Z"/>
          <w:rFonts w:ascii="Bookman Old Style" w:hAnsi="Bookman Old Style"/>
          <w:bCs/>
          <w:sz w:val="24"/>
          <w:szCs w:val="24"/>
          <w:lang w:val="id-ID"/>
          <w:rPrChange w:id="1" w:author="nenghanny09@gmail.com" w:date="2020-09-02T11:46:00Z">
            <w:rPr>
              <w:ins w:id="2" w:author="nenghanny09@gmail.com" w:date="2020-09-02T11:46:00Z"/>
              <w:rFonts w:ascii="Bookman Old Style" w:hAnsi="Bookman Old Style"/>
              <w:b/>
              <w:sz w:val="28"/>
              <w:szCs w:val="28"/>
            </w:rPr>
          </w:rPrChange>
        </w:rPr>
        <w:pPrChange w:id="3" w:author="nenghanny09@gmail.com" w:date="2020-09-02T11:46:00Z">
          <w:pPr>
            <w:spacing w:line="360" w:lineRule="auto"/>
            <w:jc w:val="center"/>
          </w:pPr>
        </w:pPrChange>
      </w:pPr>
      <w:proofErr w:type="spellStart"/>
      <w:ins w:id="4" w:author="nenghanny09@gmail.com" w:date="2020-09-02T11:46:00Z">
        <w:r w:rsidRPr="00643283">
          <w:rPr>
            <w:rFonts w:ascii="Bookman Old Style" w:hAnsi="Bookman Old Style"/>
            <w:bCs/>
            <w:sz w:val="24"/>
            <w:szCs w:val="24"/>
            <w:lang w:val="id-ID"/>
            <w:rPrChange w:id="5" w:author="nenghanny09@gmail.com" w:date="2020-09-02T11:46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>Asesi</w:t>
        </w:r>
        <w:proofErr w:type="spellEnd"/>
        <w:r w:rsidRPr="00643283">
          <w:rPr>
            <w:rFonts w:ascii="Bookman Old Style" w:hAnsi="Bookman Old Style"/>
            <w:bCs/>
            <w:sz w:val="24"/>
            <w:szCs w:val="24"/>
            <w:lang w:val="id-ID"/>
            <w:rPrChange w:id="6" w:author="nenghanny09@gmail.com" w:date="2020-09-02T11:46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 xml:space="preserve"> : Hanny Hidayati </w:t>
        </w:r>
        <w:proofErr w:type="spellStart"/>
        <w:r w:rsidRPr="00643283">
          <w:rPr>
            <w:rFonts w:ascii="Bookman Old Style" w:hAnsi="Bookman Old Style"/>
            <w:bCs/>
            <w:sz w:val="24"/>
            <w:szCs w:val="24"/>
            <w:lang w:val="id-ID"/>
            <w:rPrChange w:id="7" w:author="nenghanny09@gmail.com" w:date="2020-09-02T11:46:00Z"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rPrChange>
          </w:rPr>
          <w:t>Nafi’ah</w:t>
        </w:r>
        <w:proofErr w:type="spellEnd"/>
      </w:ins>
    </w:p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DaftarParagraf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del w:id="8" w:author="nenghanny09@gmail.com" w:date="2020-09-02T11:12:00Z">
        <w:r w:rsidRPr="00C50A1E" w:rsidDel="002505ED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" w:author="nenghanny09@gmail.com" w:date="2020-09-02T11:12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‘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10" w:author="nenghanny09@gmail.com" w:date="2020-09-02T11:12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nenghanny09@gmail.com" w:date="2020-09-02T11:12:00Z">
        <w:r w:rsidDel="002505ED">
          <w:rPr>
            <w:rFonts w:ascii="Times New Roman" w:eastAsia="Times New Roman" w:hAnsi="Times New Roman" w:cs="Times New Roman"/>
            <w:sz w:val="24"/>
            <w:szCs w:val="24"/>
          </w:rPr>
          <w:delText xml:space="preserve">Bulan </w:delText>
        </w:r>
      </w:del>
      <w:ins w:id="12" w:author="nenghanny09@gmail.com" w:date="2020-09-02T11:12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  <w:proofErr w:type="spellStart"/>
        <w:r w:rsidR="002505ED">
          <w:rPr>
            <w:rFonts w:ascii="Times New Roman" w:eastAsia="Times New Roman" w:hAnsi="Times New Roman" w:cs="Times New Roman"/>
            <w:sz w:val="24"/>
            <w:szCs w:val="24"/>
          </w:rPr>
          <w:t>ulan</w:t>
        </w:r>
        <w:proofErr w:type="spellEnd"/>
        <w:r w:rsidR="0025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ins w:id="13" w:author="nenghanny09@gmail.com" w:date="2020-09-02T11:13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-</w:t>
      </w:r>
      <w:ins w:id="14" w:author="nenghanny09@gmail.com" w:date="2020-09-02T11:13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nenghanny09@gmail.com" w:date="2020-09-02T11:14:00Z">
        <w:r w:rsidRPr="00C50A1E" w:rsidDel="002505ED">
          <w:rPr>
            <w:rFonts w:ascii="Times New Roman" w:eastAsia="Times New Roman" w:hAnsi="Times New Roman" w:cs="Times New Roman"/>
            <w:sz w:val="24"/>
            <w:szCs w:val="24"/>
          </w:rPr>
          <w:delText>bisa</w:delText>
        </w:r>
      </w:del>
      <w:ins w:id="16" w:author="nenghanny09@gmail.com" w:date="2020-09-02T11:14:00Z">
        <w:r w:rsidR="002505ED">
          <w:rPr>
            <w:rFonts w:ascii="Times New Roman" w:eastAsia="Times New Roman" w:hAnsi="Times New Roman" w:cs="Times New Roman"/>
            <w:sz w:val="24"/>
            <w:szCs w:val="24"/>
          </w:rPr>
          <w:t>bi</w:t>
        </w:r>
        <w:proofErr w:type="spellStart"/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</w:t>
        </w:r>
        <w:proofErr w:type="spellEnd"/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7" w:author="nenghanny09@gmail.com" w:date="2020-09-02T11:15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nenghanny09@gmail.com" w:date="2020-09-02T11:15:00Z">
        <w:r w:rsidRPr="00C50A1E" w:rsidDel="002505ED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ins w:id="19" w:author="nenghanny09@gmail.com" w:date="2020-09-02T11:15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hampir</w:t>
        </w:r>
        <w:r w:rsidR="002505E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ins w:id="20" w:author="nenghanny09@gmail.com" w:date="2020-09-02T11:46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ada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1" w:author="nenghanny09@gmail.com" w:date="2020-09-02T11:15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dalam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ins w:id="22" w:author="nenghanny09@gmail.com" w:date="2020-09-02T11:16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di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3" w:author="nenghanny09@gmail.com" w:date="2020-09-02T11:47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del w:id="24" w:author="nenghanny09@gmail.com" w:date="2020-09-02T11:47:00Z">
        <w:r w:rsidRPr="00C50A1E" w:rsidDel="00643283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nenghanny09@gmail.com" w:date="2020-09-02T11:47:00Z">
        <w:r w:rsidRPr="00C50A1E" w:rsidDel="00643283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ins w:id="26" w:author="nenghanny09@gmail.com" w:date="2020-09-02T11:47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penyebab</w:t>
        </w:r>
        <w:r w:rsidR="0064328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7" w:author="nenghanny09@gmail.com" w:date="2020-09-02T11:47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“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ins w:id="28" w:author="nenghanny09@gmail.com" w:date="2020-09-02T11:47:00Z">
        <w:r w:rsidR="0064328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”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3283">
        <w:rPr>
          <w:rFonts w:ascii="Times New Roman" w:eastAsia="Times New Roman" w:hAnsi="Times New Roman" w:cs="Times New Roman"/>
          <w:i/>
          <w:iCs/>
          <w:sz w:val="24"/>
          <w:szCs w:val="24"/>
          <w:rPrChange w:id="29" w:author="nenghanny09@gmail.com" w:date="2020-09-02T11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" w:author="nenghanny09@gmail.com" w:date="2020-09-02T11:17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</w:t>
      </w:r>
      <w:bookmarkStart w:id="31" w:name="_GoBack"/>
      <w:bookmarkEnd w:id="31"/>
      <w:r w:rsidRPr="00C50A1E"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2" w:author="nenghanny09@gmail.com" w:date="2020-09-02T11:17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33" w:author="nenghanny09@gmail.com" w:date="2020-09-02T11:17:00Z">
        <w:r w:rsidDel="002505E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nenghanny09@gmail.com" w:date="2020-09-02T11:17:00Z">
        <w:r w:rsidRPr="00C50A1E" w:rsidDel="002505ED">
          <w:rPr>
            <w:rFonts w:ascii="Times New Roman" w:eastAsia="Times New Roman" w:hAnsi="Times New Roman" w:cs="Times New Roman"/>
            <w:sz w:val="24"/>
            <w:szCs w:val="24"/>
          </w:rPr>
          <w:delText xml:space="preserve">ada </w:delText>
        </w:r>
      </w:del>
      <w:ins w:id="35" w:author="nenghanny09@gmail.com" w:date="2020-09-02T11:17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tersedia</w:t>
        </w:r>
        <w:r w:rsidR="002505E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6" w:author="nenghanny09@gmail.com" w:date="2020-09-02T11:18:00Z">
        <w:r w:rsidR="002505E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505ED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nenghanny09@gmail.com" w:date="2020-09-02T11:1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8" w:author="nenghanny09@gmail.com" w:date="2020-09-02T11:21:00Z">
        <w:r w:rsidRPr="00C50A1E" w:rsidDel="00CE500D">
          <w:rPr>
            <w:rFonts w:ascii="Times New Roman" w:eastAsia="Times New Roman" w:hAnsi="Times New Roman" w:cs="Times New Roman"/>
            <w:sz w:val="24"/>
            <w:szCs w:val="24"/>
          </w:rPr>
          <w:delText>salahnya di kamu</w:delText>
        </w:r>
      </w:del>
      <w:ins w:id="39" w:author="nenghanny09@gmail.com" w:date="2020-09-02T11:21:00Z">
        <w:r w:rsidR="00CE500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kesalahan ada pada kamu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40" w:author="nenghanny09@gmail.com" w:date="2020-09-02T11:22:00Z">
        <w:r w:rsidR="00CE500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1" w:author="nenghanny09@gmail.com" w:date="2020-09-02T11:21:00Z">
        <w:r w:rsidR="00CE500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dengan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42" w:author="nenghanny09@gmail.com" w:date="2020-09-02T11:22:00Z">
        <w:r w:rsidRPr="00C50A1E" w:rsidDel="00CE500D">
          <w:rPr>
            <w:rFonts w:ascii="Times New Roman" w:eastAsia="Times New Roman" w:hAnsi="Times New Roman" w:cs="Times New Roman"/>
            <w:sz w:val="24"/>
            <w:szCs w:val="24"/>
          </w:rPr>
          <w:delText>HAHA</w:delText>
        </w:r>
      </w:del>
      <w:proofErr w:type="spellStart"/>
      <w:ins w:id="43" w:author="nenghanny09@gmail.com" w:date="2020-09-02T11:22:00Z">
        <w:r w:rsidR="00CE500D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Haha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FCD" w:rsidRDefault="00E31FCD">
      <w:r>
        <w:separator/>
      </w:r>
    </w:p>
  </w:endnote>
  <w:endnote w:type="continuationSeparator" w:id="0">
    <w:p w:rsidR="00E31FCD" w:rsidRDefault="00E31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E31FCD">
    <w:pPr>
      <w:pStyle w:val="Footer"/>
    </w:pPr>
  </w:p>
  <w:p w:rsidR="00941E77" w:rsidRDefault="00E31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FCD" w:rsidRDefault="00E31FCD">
      <w:r>
        <w:separator/>
      </w:r>
    </w:p>
  </w:footnote>
  <w:footnote w:type="continuationSeparator" w:id="0">
    <w:p w:rsidR="00E31FCD" w:rsidRDefault="00E31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nghanny09@gmail.com">
    <w15:presenceInfo w15:providerId="Windows Live" w15:userId="ef80a72480fe6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F5334"/>
    <w:rsid w:val="0012251A"/>
    <w:rsid w:val="002318A3"/>
    <w:rsid w:val="002505ED"/>
    <w:rsid w:val="0042167F"/>
    <w:rsid w:val="00643283"/>
    <w:rsid w:val="00924DF5"/>
    <w:rsid w:val="00927764"/>
    <w:rsid w:val="00C20908"/>
    <w:rsid w:val="00CE500D"/>
    <w:rsid w:val="00E3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8753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92776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K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927764"/>
  </w:style>
  <w:style w:type="paragraph" w:styleId="TeksBalon">
    <w:name w:val="Balloon Text"/>
    <w:basedOn w:val="Normal"/>
    <w:link w:val="TeksBalonKAR"/>
    <w:uiPriority w:val="99"/>
    <w:semiHidden/>
    <w:unhideWhenUsed/>
    <w:rsid w:val="002505ED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50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nenghanny09@gmail.com</cp:lastModifiedBy>
  <cp:revision>5</cp:revision>
  <dcterms:created xsi:type="dcterms:W3CDTF">2020-08-26T21:16:00Z</dcterms:created>
  <dcterms:modified xsi:type="dcterms:W3CDTF">2020-09-02T04:48:00Z</dcterms:modified>
</cp:coreProperties>
</file>