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3E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8A76D5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1B197E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D5FD638" w14:textId="77777777" w:rsidTr="00D810B0">
        <w:tc>
          <w:tcPr>
            <w:tcW w:w="9350" w:type="dxa"/>
          </w:tcPr>
          <w:p w14:paraId="2CADE40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1673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B162D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77C1E" w14:textId="47D234E0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0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1" w:author="Awaliyah Nurina" w:date="2021-08-19T09:44:00Z">
                <w:pPr>
                  <w:spacing w:line="480" w:lineRule="auto"/>
                </w:pPr>
              </w:pPrChange>
            </w:pPr>
            <w:ins w:id="2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A6153F4" w14:textId="77777777" w:rsidR="0079077F" w:rsidRPr="00A16D9B" w:rsidRDefault="0079077F" w:rsidP="0079077F">
            <w:pPr>
              <w:spacing w:line="480" w:lineRule="auto"/>
              <w:ind w:firstLine="720"/>
              <w:jc w:val="both"/>
              <w:rPr>
                <w:ins w:id="3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4" w:author="Awaliyah Nurina" w:date="2021-08-19T09:44:00Z">
                <w:pPr>
                  <w:spacing w:line="480" w:lineRule="auto"/>
                </w:pPr>
              </w:pPrChange>
            </w:pPr>
            <w:ins w:id="5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2DE954D" w14:textId="40A172E0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6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7" w:author="Awaliyah Nurina" w:date="2021-08-19T09:44:00Z">
                <w:pPr>
                  <w:spacing w:line="480" w:lineRule="auto"/>
                </w:pPr>
              </w:pPrChange>
            </w:pPr>
            <w:ins w:id="8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9" w:author="Awaliyah Nurina" w:date="2021-08-19T09:4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0" w:author="Awaliyah Nurina" w:date="2021-08-19T09:4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01286C3" w14:textId="77777777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11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12" w:author="Awaliyah Nurina" w:date="2021-08-19T09:44:00Z">
                <w:pPr>
                  <w:spacing w:line="480" w:lineRule="auto"/>
                </w:pPr>
              </w:pPrChange>
            </w:pPr>
            <w:ins w:id="13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1C8ADE0" w14:textId="5C13F869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14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15" w:author="Awaliyah Nurina" w:date="2021-08-19T09:44:00Z">
                <w:pPr>
                  <w:spacing w:line="480" w:lineRule="auto"/>
                </w:pPr>
              </w:pPrChange>
            </w:pPr>
            <w:ins w:id="16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7" w:author="Awaliyah Nurina" w:date="2021-08-19T09:4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18" w:author="Awaliyah Nurina" w:date="2021-08-19T09:4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AC32557" w14:textId="77777777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19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20" w:author="Awaliyah Nurina" w:date="2021-08-19T09:44:00Z">
                <w:pPr>
                  <w:spacing w:line="480" w:lineRule="auto"/>
                </w:pPr>
              </w:pPrChange>
            </w:pPr>
            <w:ins w:id="21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B7C78F0" w14:textId="052DBE9F" w:rsidR="0079077F" w:rsidRPr="00A16D9B" w:rsidDel="0079077F" w:rsidRDefault="0079077F" w:rsidP="0079077F">
            <w:pPr>
              <w:spacing w:line="480" w:lineRule="auto"/>
              <w:ind w:firstLine="720"/>
              <w:jc w:val="both"/>
              <w:rPr>
                <w:ins w:id="22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23" w:author="Awaliyah Nurina" w:date="2021-08-19T09:44:00Z">
                <w:pPr>
                  <w:spacing w:line="480" w:lineRule="auto"/>
                </w:pPr>
              </w:pPrChange>
            </w:pPr>
            <w:ins w:id="24" w:author="Awaliyah Nurina" w:date="2021-08-19T09:4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4291B2F" w14:textId="06E0890E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25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26" w:author="Awaliyah Nurina" w:date="2021-08-19T09:44:00Z">
                <w:pPr>
                  <w:spacing w:line="480" w:lineRule="auto"/>
                </w:pPr>
              </w:pPrChange>
            </w:pPr>
            <w:del w:id="27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804AE71" w14:textId="200A7629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28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29" w:author="Awaliyah Nurina" w:date="2021-08-19T09:44:00Z">
                <w:pPr>
                  <w:spacing w:line="480" w:lineRule="auto"/>
                </w:pPr>
              </w:pPrChange>
            </w:pPr>
            <w:del w:id="30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6A5131F" w14:textId="2C12AE65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31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32" w:author="Awaliyah Nurina" w:date="2021-08-19T09:44:00Z">
                <w:pPr>
                  <w:spacing w:line="480" w:lineRule="auto"/>
                </w:pPr>
              </w:pPrChange>
            </w:pPr>
            <w:del w:id="33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5DB5F95" w14:textId="75E3FA33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34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35" w:author="Awaliyah Nurina" w:date="2021-08-19T09:44:00Z">
                <w:pPr>
                  <w:spacing w:line="480" w:lineRule="auto"/>
                </w:pPr>
              </w:pPrChange>
            </w:pPr>
            <w:del w:id="36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BEEB05F" w14:textId="7FFF9273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37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38" w:author="Awaliyah Nurina" w:date="2021-08-19T09:44:00Z">
                <w:pPr>
                  <w:spacing w:line="480" w:lineRule="auto"/>
                </w:pPr>
              </w:pPrChange>
            </w:pPr>
            <w:del w:id="39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EF0ECCC" w14:textId="30529D97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40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41" w:author="Awaliyah Nurina" w:date="2021-08-19T09:44:00Z">
                <w:pPr>
                  <w:spacing w:line="480" w:lineRule="auto"/>
                </w:pPr>
              </w:pPrChange>
            </w:pPr>
            <w:del w:id="42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BB94877" w14:textId="6C7487E3" w:rsidR="00D80F46" w:rsidRPr="00A16D9B" w:rsidDel="0079077F" w:rsidRDefault="00D80F46" w:rsidP="0079077F">
            <w:pPr>
              <w:spacing w:line="480" w:lineRule="auto"/>
              <w:ind w:firstLine="720"/>
              <w:jc w:val="both"/>
              <w:rPr>
                <w:del w:id="43" w:author="Awaliyah Nurina" w:date="2021-08-19T09:44:00Z"/>
                <w:rFonts w:ascii="Times New Roman" w:hAnsi="Times New Roman" w:cs="Times New Roman"/>
                <w:sz w:val="24"/>
                <w:szCs w:val="24"/>
              </w:rPr>
              <w:pPrChange w:id="44" w:author="Awaliyah Nurina" w:date="2021-08-19T09:44:00Z">
                <w:pPr>
                  <w:spacing w:line="480" w:lineRule="auto"/>
                </w:pPr>
              </w:pPrChange>
            </w:pPr>
            <w:del w:id="45" w:author="Awaliyah Nurina" w:date="2021-08-19T09:44:00Z"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79077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79077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6E1DEED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A9D36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20AF1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4B0D" w14:textId="77777777" w:rsidR="0066171D" w:rsidRDefault="0066171D" w:rsidP="00D80F46">
      <w:r>
        <w:separator/>
      </w:r>
    </w:p>
  </w:endnote>
  <w:endnote w:type="continuationSeparator" w:id="0">
    <w:p w14:paraId="3A98CA9A" w14:textId="77777777" w:rsidR="0066171D" w:rsidRDefault="0066171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2A74" w14:textId="77777777" w:rsidR="00D80F46" w:rsidRDefault="00D80F46">
    <w:pPr>
      <w:pStyle w:val="Footer"/>
    </w:pPr>
    <w:r>
      <w:t>CLO-4</w:t>
    </w:r>
  </w:p>
  <w:p w14:paraId="4BC9A67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CC69" w14:textId="77777777" w:rsidR="0066171D" w:rsidRDefault="0066171D" w:rsidP="00D80F46">
      <w:r>
        <w:separator/>
      </w:r>
    </w:p>
  </w:footnote>
  <w:footnote w:type="continuationSeparator" w:id="0">
    <w:p w14:paraId="10F5C014" w14:textId="77777777" w:rsidR="0066171D" w:rsidRDefault="0066171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waliyah Nurina">
    <w15:presenceInfo w15:providerId="Windows Live" w15:userId="d9f39e339f877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6171D"/>
    <w:rsid w:val="00771E9D"/>
    <w:rsid w:val="0079077F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C11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Awaliyah Nurina</cp:lastModifiedBy>
  <cp:revision>2</cp:revision>
  <dcterms:created xsi:type="dcterms:W3CDTF">2021-08-19T02:46:00Z</dcterms:created>
  <dcterms:modified xsi:type="dcterms:W3CDTF">2021-08-19T02:46:00Z</dcterms:modified>
</cp:coreProperties>
</file>