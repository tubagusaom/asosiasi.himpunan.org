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0F" w:rsidRDefault="009D550F" w:rsidP="009D550F">
      <w:proofErr w:type="spellStart"/>
      <w:r>
        <w:t>Nama</w:t>
      </w:r>
      <w:proofErr w:type="spellEnd"/>
      <w:r>
        <w:t xml:space="preserve">: </w:t>
      </w:r>
      <w:proofErr w:type="spellStart"/>
      <w:r>
        <w:t>Rhoni</w:t>
      </w:r>
      <w:proofErr w:type="spellEnd"/>
      <w:r>
        <w:t xml:space="preserve"> Rodin</w:t>
      </w:r>
    </w:p>
    <w:p w:rsidR="009D550F" w:rsidRDefault="009D550F" w:rsidP="009D550F"/>
    <w:p w:rsidR="00D80F46" w:rsidRPr="00A16D9B" w:rsidRDefault="00D80F46" w:rsidP="009D550F">
      <w:r w:rsidRPr="00A16D9B"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</w:t>
            </w:r>
            <w:del w:id="0" w:author="Joe Rianto" w:date="2020-05-29T09:38:00Z">
              <w:r w:rsidRPr="00A16D9B" w:rsidDel="009D550F">
                <w:rPr>
                  <w:rFonts w:ascii="Times New Roman" w:hAnsi="Times New Roman" w:cs="Times New Roman"/>
                  <w:sz w:val="24"/>
                  <w:szCs w:val="24"/>
                </w:rPr>
                <w:delText>segala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</w:t>
            </w:r>
            <w:del w:id="1" w:author="Joe Rianto" w:date="2020-05-29T09:37:00Z">
              <w:r w:rsidRPr="00A16D9B" w:rsidDel="009D550F">
                <w:rPr>
                  <w:rFonts w:ascii="Times New Roman" w:hAnsi="Times New Roman" w:cs="Times New Roman"/>
                  <w:sz w:val="24"/>
                  <w:szCs w:val="24"/>
                </w:rPr>
                <w:delText>dipergunakan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  modul  ajar  praktikum  Jaringan  Komputer  program  D3/D4 di Politeknik Elektronika Negeri Surabaya. Sasaran dari </w:t>
            </w:r>
            <w:del w:id="2" w:author="Joe Rianto" w:date="2020-05-29T10:03:00Z">
              <w:r w:rsidRPr="00A16D9B" w:rsidDel="00B43E8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praktikum Jaringan Komputer </w:delText>
              </w:r>
            </w:del>
            <w:ins w:id="3" w:author="Joe Rianto" w:date="2020-05-29T10:03:00Z">
              <w:r w:rsidR="00B43E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B43E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B43E8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</w:t>
            </w:r>
            <w:bookmarkStart w:id="4" w:name="_GoBack"/>
            <w:bookmarkEnd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 server,  proxy  server,  dan  lain  sebagainya.  Selain  itu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</w:t>
            </w:r>
            <w:del w:id="5" w:author="Joe Rianto" w:date="2020-05-29T09:31:00Z">
              <w:r w:rsidRPr="00A16D9B" w:rsidDel="009D550F">
                <w:rPr>
                  <w:rFonts w:ascii="Times New Roman" w:hAnsi="Times New Roman" w:cs="Times New Roman"/>
                  <w:sz w:val="24"/>
                  <w:szCs w:val="24"/>
                </w:rPr>
                <w:delText>bahwa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ini  jauh  dari  sempurna,  oleh  karena  itu  penulis  akan  memperbaikinya  secara 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berkala.Saran</w:t>
            </w:r>
            <w:commentRangeEnd w:id="6"/>
            <w:r w:rsidR="009D550F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7" w:author="Joe Rianto" w:date="2020-05-29T09:37:00Z">
              <w:r w:rsidRPr="00A16D9B" w:rsidDel="009D550F">
                <w:rPr>
                  <w:rFonts w:ascii="Times New Roman" w:hAnsi="Times New Roman" w:cs="Times New Roman"/>
                  <w:sz w:val="24"/>
                  <w:szCs w:val="24"/>
                </w:rPr>
                <w:delText>Akhir  kata,  s</w:delText>
              </w:r>
            </w:del>
            <w:ins w:id="8" w:author="Joe Rianto" w:date="2020-05-29T09:37:00Z">
              <w:r w:rsidR="009D550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Joe Rianto" w:date="2020-05-29T09:31:00Z" w:initials="JR">
    <w:p w:rsidR="009D550F" w:rsidRDefault="009D550F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kata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spasi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15F" w:rsidRDefault="005A315F" w:rsidP="00D80F46">
      <w:r>
        <w:separator/>
      </w:r>
    </w:p>
  </w:endnote>
  <w:endnote w:type="continuationSeparator" w:id="0">
    <w:p w:rsidR="005A315F" w:rsidRDefault="005A315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15F" w:rsidRDefault="005A315F" w:rsidP="00D80F46">
      <w:r>
        <w:separator/>
      </w:r>
    </w:p>
  </w:footnote>
  <w:footnote w:type="continuationSeparator" w:id="0">
    <w:p w:rsidR="005A315F" w:rsidRDefault="005A315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5A315F"/>
    <w:rsid w:val="00633EE0"/>
    <w:rsid w:val="00771E9D"/>
    <w:rsid w:val="008D1AF7"/>
    <w:rsid w:val="00924DF5"/>
    <w:rsid w:val="009D550F"/>
    <w:rsid w:val="00A16D9B"/>
    <w:rsid w:val="00A86167"/>
    <w:rsid w:val="00AF28E1"/>
    <w:rsid w:val="00B43E8F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9D5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5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5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9D5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5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5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Joe Rianto</cp:lastModifiedBy>
  <cp:revision>8</cp:revision>
  <dcterms:created xsi:type="dcterms:W3CDTF">2019-10-18T19:52:00Z</dcterms:created>
  <dcterms:modified xsi:type="dcterms:W3CDTF">2020-05-29T03:05:00Z</dcterms:modified>
</cp:coreProperties>
</file>