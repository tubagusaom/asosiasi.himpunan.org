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D14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053FA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1685E8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BFF785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E416BB" w14:textId="77777777" w:rsidTr="00821BA2">
        <w:tc>
          <w:tcPr>
            <w:tcW w:w="9350" w:type="dxa"/>
          </w:tcPr>
          <w:p w14:paraId="02B7D7B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1DBD0A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8E0D849" w14:textId="380B10B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</w:t>
            </w:r>
            <w:del w:id="0" w:author="Nelly" w:date="2022-06-08T10:18:00Z">
              <w:r w:rsidRPr="00EC6F38" w:rsidDel="00C13596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ins w:id="1" w:author="Nelly" w:date="2022-06-08T10:18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ekstr</w:t>
              </w:r>
            </w:ins>
            <w:ins w:id="2" w:author="Nelly" w:date="2022-06-08T10:19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</w:t>
              </w:r>
            </w:ins>
            <w:ins w:id="3" w:author="Nelly" w:date="2022-06-08T10:18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Nelly" w:date="2022-06-08T10:19:00Z">
              <w:r w:rsidRPr="00EC6F38" w:rsidDel="00C1359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5" w:author="Nelly" w:date="2022-06-08T10:19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industri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D640C8" w14:textId="77DB984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Nelly" w:date="2022-06-08T10:20:00Z">
              <w:r w:rsidRPr="00EC6F38" w:rsidDel="00C13596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7" w:author="Nelly" w:date="2022-06-08T10:20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disiapkan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Nelly" w:date="2022-06-08T10:21:00Z">
              <w:r w:rsidRPr="00EC6F38" w:rsidDel="00C13596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9" w:author="Nelly" w:date="2022-06-08T10:21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Nelly" w:date="2022-06-08T10:20:00Z">
              <w:r w:rsidRPr="00EC6F38" w:rsidDel="00C13596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11" w:author="Nelly" w:date="2022-06-08T10:20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disiapkan</w:t>
              </w:r>
            </w:ins>
            <w:ins w:id="12" w:author="Nelly" w:date="2022-06-08T10:21:00Z">
              <w:r w:rsidR="00C1359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8037CF" w14:textId="258740E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3" w:author="Nelly" w:date="2022-06-08T10:22:00Z">
              <w:r w:rsidRPr="00EC6F38" w:rsidDel="0060789B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" w:author="Nelly" w:date="2022-06-08T10:22:00Z">
              <w:r w:rsidR="0060789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del w:id="15" w:author="Nelly" w:date="2022-06-08T10:23:00Z">
              <w:r w:rsidRPr="00EC6F38" w:rsidDel="0060789B">
                <w:rPr>
                  <w:rFonts w:ascii="Times New Roman" w:eastAsia="Times New Roman" w:hAnsi="Times New Roman" w:cs="Times New Roman"/>
                  <w:szCs w:val="24"/>
                </w:rPr>
                <w:delText xml:space="preserve"> memerluas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" w:author="Nelly" w:date="2022-06-08T10:23:00Z">
              <w:r w:rsidR="0060789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memperluas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E9E37C" w14:textId="75B18FA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17" w:author="Nelly" w:date="2022-06-08T10:23:00Z">
              <w:r w:rsidRPr="00EC6F38" w:rsidDel="006070C9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" w:author="Nelly" w:date="2022-06-08T10:23:00Z">
              <w:r w:rsidR="006070C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9" w:author="Nelly" w:date="2022-06-08T10:25:00Z">
              <w:r w:rsidRPr="00EC6F38" w:rsidDel="006C5004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Nelly" w:date="2022-06-08T10:25:00Z">
              <w:r w:rsidRPr="00EC6F38" w:rsidDel="004E5F5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21" w:author="Nelly" w:date="2022-06-08T10:28:00Z">
              <w:r w:rsidR="00C75192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Berdasarkah hal tersebut, maka </w:t>
              </w:r>
            </w:ins>
            <w:r w:rsidR="00C75192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2" w:author="Nelly" w:date="2022-06-08T10:26:00Z">
              <w:r w:rsidRPr="00EC6F38" w:rsidDel="004E5F59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3" w:author="Nelly" w:date="2022-06-08T10:26:00Z">
              <w:r w:rsidR="004E5F59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saat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Nelly" w:date="2022-06-08T10:31:00Z">
              <w:r w:rsidRPr="00EC6F38" w:rsidDel="00A83CED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ins w:id="25" w:author="Nelly" w:date="2022-06-08T10:31:00Z">
              <w:r w:rsidR="00A83CE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dip</w:t>
              </w:r>
            </w:ins>
            <w:ins w:id="26" w:author="Nelly" w:date="2022-06-08T10:32:00Z">
              <w:r w:rsidR="00A83CE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ublis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EC8B30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4883EF3" w14:textId="4676032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del w:id="27" w:author="Nelly" w:date="2022-06-08T10:34:00Z">
              <w:r w:rsidRPr="00EC6F38" w:rsidDel="00A83CED">
                <w:rPr>
                  <w:rFonts w:ascii="Times New Roman" w:eastAsia="Times New Roman" w:hAnsi="Times New Roman" w:cs="Times New Roman"/>
                  <w:szCs w:val="24"/>
                </w:rPr>
                <w:delText xml:space="preserve"> kemampuan dan minat/kebutuhan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8" w:author="Nelly" w:date="2022-06-08T10:34:00Z">
              <w:r w:rsidR="00A83CE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kemampuan, minat, dan minat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E3C757" w14:textId="2348566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29" w:author="Nelly" w:date="2022-06-08T10:33:00Z">
              <w:r w:rsidRPr="00EC6F38" w:rsidDel="00A83CED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0" w:author="Nelly" w:date="2022-06-08T10:33:00Z">
              <w:r w:rsidR="00A83CE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tahap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Nelly" w:date="2022-06-08T10:35:00Z">
              <w:r w:rsidRPr="00EC6F38" w:rsidDel="00A83CED">
                <w:rPr>
                  <w:rFonts w:ascii="Times New Roman" w:eastAsia="Times New Roman" w:hAnsi="Times New Roman" w:cs="Times New Roman"/>
                  <w:szCs w:val="24"/>
                </w:rPr>
                <w:delText>minat dan bakat/kebutuhan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Nelly" w:date="2022-06-08T10:35:00Z">
              <w:r w:rsidR="00A83CE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minat, bakat, dan kebutuhan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63575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1B167A" w14:textId="393F8B4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Nelly" w:date="2022-06-08T10:36:00Z">
              <w:r w:rsidRPr="00EC6F38" w:rsidDel="00FF39AB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4" w:author="Nelly" w:date="2022-06-08T10:36:00Z">
              <w:r w:rsidR="00FF39A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Nelly" w:date="2022-06-08T10:35:00Z">
              <w:r w:rsidRPr="00EC6F38" w:rsidDel="00A83CED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6" w:author="Nelly" w:date="2022-06-08T10:35:00Z">
              <w:r w:rsidR="00A83CE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3A06AF" w14:textId="038B8BC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Nelly" w:date="2022-06-08T10:37:00Z">
              <w:r w:rsidRPr="00EC6F38" w:rsidDel="0054390F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Nelly" w:date="2022-06-08T10:37:00Z">
              <w:r w:rsidR="005439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71F4289" w14:textId="3EE45AB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Nelly" w:date="2022-06-08T10:36:00Z">
              <w:r w:rsidRPr="00EC6F38" w:rsidDel="00FF39AB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0" w:author="Nelly" w:date="2022-06-08T10:36:00Z">
              <w:r w:rsidR="00FF39AB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486F3E" w14:textId="72DF8A4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Nelly" w:date="2022-06-08T10:38:00Z">
              <w:r w:rsidRPr="00EC6F38" w:rsidDel="0054390F">
                <w:rPr>
                  <w:rFonts w:ascii="Times New Roman" w:eastAsia="Times New Roman" w:hAnsi="Times New Roman" w:cs="Times New Roman"/>
                  <w:szCs w:val="24"/>
                </w:rPr>
                <w:delText>profesi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2" w:author="Nelly" w:date="2022-06-08T10:38:00Z">
              <w:r w:rsidR="005439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Profesi </w:t>
              </w:r>
            </w:ins>
            <w:del w:id="43" w:author="Nelly" w:date="2022-06-08T10:37:00Z">
              <w:r w:rsidRPr="00EC6F38" w:rsidDel="0054390F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ins w:id="44" w:author="Nelly" w:date="2022-06-08T10:37:00Z">
              <w:r w:rsidR="005439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E05F76" w14:textId="7D3A38A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5" w:author="Nelly" w:date="2022-06-08T10:39:00Z">
              <w:r w:rsidRPr="00EC6F38" w:rsidDel="00C859B9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Nelly" w:date="2022-06-08T10:38:00Z">
              <w:r w:rsidRPr="00EC6F38" w:rsidDel="0054390F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7" w:author="Nelly" w:date="2022-06-08T10:38:00Z">
              <w:r w:rsidR="005439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Nelly" w:date="2022-06-08T10:38:00Z">
              <w:r w:rsidRPr="00EC6F38" w:rsidDel="0054390F">
                <w:rPr>
                  <w:rFonts w:ascii="Times New Roman" w:eastAsia="Times New Roman" w:hAnsi="Times New Roman" w:cs="Times New Roman"/>
                  <w:szCs w:val="24"/>
                </w:rPr>
                <w:delText>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9" w:author="Nelly" w:date="2022-06-08T10:38:00Z">
              <w:r w:rsidR="005439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Nelly" w:date="2022-06-08T10:39:00Z">
              <w:r w:rsidRPr="00EC6F38" w:rsidDel="0054390F">
                <w:rPr>
                  <w:rFonts w:ascii="Times New Roman" w:eastAsia="Times New Roman" w:hAnsi="Times New Roman" w:cs="Times New Roman"/>
                  <w:szCs w:val="24"/>
                </w:rPr>
                <w:delText>dengan satu strata</w:delText>
              </w:r>
            </w:del>
            <w:ins w:id="51" w:author="Nelly" w:date="2022-06-08T10:39:00Z">
              <w:r w:rsidR="0054390F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pada Strata satu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BB05B6" w14:textId="636B7A2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2" w:author="Nelly" w:date="2022-06-08T10:40:00Z">
              <w:r w:rsidRPr="00EC6F38" w:rsidDel="006E3845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3" w:author="Nelly" w:date="2022-06-08T10:40:00Z">
              <w:r w:rsidR="006E384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ditekankan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9D6FAC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75F47B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D4FCDE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99B62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14:paraId="292FCF0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A273091" w14:textId="2F40834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del w:id="54" w:author="Nelly" w:date="2022-06-08T10:40:00Z">
              <w:r w:rsidRPr="00EC6F38" w:rsidDel="006E3845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5" w:author="Nelly" w:date="2022-06-08T10:40:00Z">
              <w:r w:rsidR="006E384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dibutuhkan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7EF468" w14:textId="486FF59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6" w:author="Nelly" w:date="2022-06-08T10:40:00Z">
              <w:r w:rsidRPr="00EC6F38" w:rsidDel="006E3845">
                <w:rPr>
                  <w:rFonts w:ascii="Times New Roman" w:eastAsia="Times New Roman" w:hAnsi="Times New Roman" w:cs="Times New Roman"/>
                  <w:szCs w:val="24"/>
                </w:rPr>
                <w:delText>Dari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Nelly" w:date="2022-06-08T10:41:00Z">
              <w:r w:rsidRPr="00EC6F38" w:rsidDel="006E3845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58" w:author="Nelly" w:date="2022-06-08T10:41:00Z">
              <w:r w:rsidR="006E384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Nelly" w:date="2022-06-08T10:42:00Z">
              <w:r w:rsidRPr="00EC6F38" w:rsidDel="006018F1">
                <w:rPr>
                  <w:rFonts w:ascii="Times New Roman" w:eastAsia="Times New Roman" w:hAnsi="Times New Roman" w:cs="Times New Roman"/>
                  <w:szCs w:val="24"/>
                </w:rPr>
                <w:delText>maka proses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0" w:author="Nelly" w:date="2022-06-08T10:42:00Z">
              <w:r w:rsidR="006018F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akan</w:t>
              </w:r>
            </w:ins>
            <w:ins w:id="61" w:author="Nelly" w:date="2022-06-08T10:43:00Z">
              <w:r w:rsidR="006018F1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masuk pada proses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7309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3D9E05" w14:textId="5432DD6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62" w:author="Nelly" w:date="2022-06-08T10:46:00Z">
              <w:r w:rsidRPr="00EC6F38" w:rsidDel="00BB7B10">
                <w:rPr>
                  <w:rFonts w:ascii="Times New Roman" w:eastAsia="Times New Roman" w:hAnsi="Times New Roman" w:cs="Times New Roman"/>
                  <w:szCs w:val="24"/>
                </w:rPr>
                <w:delText>terahir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3" w:author="Nelly" w:date="2022-06-08T10:46:00Z">
              <w:r w:rsidR="00BB7B1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terakhir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048F9F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039451">
    <w:abstractNumId w:val="1"/>
  </w:num>
  <w:num w:numId="2" w16cid:durableId="60980067">
    <w:abstractNumId w:val="0"/>
  </w:num>
  <w:num w:numId="3" w16cid:durableId="17496448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elly">
    <w15:presenceInfo w15:providerId="None" w15:userId="Nel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1175"/>
    <w:rsid w:val="0042167F"/>
    <w:rsid w:val="004E5F59"/>
    <w:rsid w:val="0054390F"/>
    <w:rsid w:val="006018F1"/>
    <w:rsid w:val="006070C9"/>
    <w:rsid w:val="0060789B"/>
    <w:rsid w:val="006C5004"/>
    <w:rsid w:val="006E3845"/>
    <w:rsid w:val="00924DF5"/>
    <w:rsid w:val="00A83CED"/>
    <w:rsid w:val="00BB7B10"/>
    <w:rsid w:val="00C13596"/>
    <w:rsid w:val="00C75192"/>
    <w:rsid w:val="00C859B9"/>
    <w:rsid w:val="00FF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623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2A117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Nelly</cp:lastModifiedBy>
  <cp:revision>12</cp:revision>
  <dcterms:created xsi:type="dcterms:W3CDTF">2020-08-26T22:03:00Z</dcterms:created>
  <dcterms:modified xsi:type="dcterms:W3CDTF">2022-06-08T03:46:00Z</dcterms:modified>
</cp:coreProperties>
</file>