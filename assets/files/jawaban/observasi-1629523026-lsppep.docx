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purnomo" w:date="2021-08-21T11:41:00Z">
              <w:r w:rsidRPr="00EC6F38" w:rsidDel="0070409E">
                <w:rPr>
                  <w:rFonts w:ascii="Times New Roman" w:eastAsia="Times New Roman" w:hAnsi="Times New Roman" w:cs="Times New Roman"/>
                  <w:szCs w:val="24"/>
                </w:rPr>
                <w:delText xml:space="preserve">zona </w:delText>
              </w:r>
            </w:del>
            <w:ins w:id="1" w:author="purnomo" w:date="2021-08-21T11:41:00Z">
              <w:r w:rsidR="0070409E">
                <w:rPr>
                  <w:rFonts w:ascii="Times New Roman" w:eastAsia="Times New Roman" w:hAnsi="Times New Roman" w:cs="Times New Roman"/>
                  <w:szCs w:val="24"/>
                </w:rPr>
                <w:t>era</w:t>
              </w:r>
              <w:r w:rsidR="0070409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purnomo" w:date="2021-08-21T11:40:00Z">
              <w:r w:rsidR="0070409E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del w:id="3" w:author="purnomo" w:date="2021-08-21T11:40:00Z">
              <w:r w:rsidRPr="00EC6F38" w:rsidDel="0070409E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purnomo" w:date="2021-08-21T11:41:00Z">
              <w:r w:rsidRPr="00EC6F38" w:rsidDel="0070409E">
                <w:rPr>
                  <w:rFonts w:ascii="Times New Roman" w:eastAsia="Times New Roman" w:hAnsi="Times New Roman" w:cs="Times New Roman"/>
                  <w:szCs w:val="24"/>
                </w:rPr>
                <w:delText>dia 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purnomo" w:date="2021-08-21T11:41:00Z">
              <w:r w:rsidR="0070409E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7040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del w:id="6" w:author="purnomo" w:date="2021-08-21T11:42:00Z">
              <w:r w:rsidRPr="00EC6F38" w:rsidDel="00E36EF3">
                <w:rPr>
                  <w:rFonts w:ascii="Times New Roman" w:eastAsia="Times New Roman" w:hAnsi="Times New Roman" w:cs="Times New Roman"/>
                  <w:szCs w:val="24"/>
                </w:rPr>
                <w:delText>sering kita s</w:delText>
              </w:r>
            </w:del>
            <w:proofErr w:type="spellStart"/>
            <w:ins w:id="7" w:author="purnomo" w:date="2021-08-21T11:42:00Z">
              <w:r w:rsidR="00E36EF3">
                <w:rPr>
                  <w:rFonts w:ascii="Times New Roman" w:eastAsia="Times New Roman" w:hAnsi="Times New Roman" w:cs="Times New Roman"/>
                  <w:szCs w:val="24"/>
                </w:rPr>
                <w:t>dis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del w:id="8" w:author="purnomo" w:date="2021-08-21T11:41:00Z">
              <w:r w:rsidRPr="00EC6F38" w:rsidDel="0070409E">
                <w:rPr>
                  <w:rFonts w:ascii="Times New Roman" w:eastAsia="Times New Roman" w:hAnsi="Times New Roman" w:cs="Times New Roman"/>
                  <w:szCs w:val="24"/>
                </w:rPr>
                <w:delText xml:space="preserve"> revolusi industry</w:delText>
              </w:r>
            </w:del>
            <w:ins w:id="9" w:author="purnomo" w:date="2021-08-21T11:41:00Z">
              <w:r w:rsidR="007040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0409E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7040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0409E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bookmarkStart w:id="10" w:name="_GoBack"/>
            <w:bookmarkEnd w:id="10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purnomo" w:date="2021-08-21T11:42:00Z">
              <w:r w:rsidRPr="00EC6F38" w:rsidDel="00A946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purnomo" w:date="2021-08-21T11:42:00Z">
              <w:r w:rsidR="00A9469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9469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3" w:author="purnomo" w:date="2021-08-21T11:42:00Z">
              <w:r w:rsidR="00A9469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4" w:author="purnomo" w:date="2021-08-21T11:42:00Z">
              <w:r w:rsidRPr="00EC6F38" w:rsidDel="00A9469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purnomo" w:date="2021-08-21T11:42:00Z">
              <w:r w:rsidR="00A9469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6" w:author="purnomo" w:date="2021-08-21T11:42:00Z">
              <w:r w:rsidRPr="00EC6F38" w:rsidDel="00A9469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purnomo" w:date="2021-08-21T11:42:00Z">
              <w:r w:rsidRPr="00EC6F38" w:rsidDel="00A9469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del w:id="18" w:author="purnomo" w:date="2021-08-21T11:42:00Z">
              <w:r w:rsidRPr="00EC6F38" w:rsidDel="00A94698">
                <w:rPr>
                  <w:rFonts w:ascii="Times New Roman" w:eastAsia="Times New Roman" w:hAnsi="Times New Roman" w:cs="Times New Roman"/>
                  <w:szCs w:val="24"/>
                </w:rPr>
                <w:delText xml:space="preserve"> tercipta,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purnomo" w:date="2021-08-21T11:42:00Z">
              <w:r w:rsidRPr="00EC6F38" w:rsidDel="00ED2E9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purnomo" w:date="2021-08-21T11:43:00Z">
              <w:r w:rsidRPr="00EC6F38" w:rsidDel="00ED2E9B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21" w:author="purnomo" w:date="2021-08-21T11:43:00Z">
              <w:r w:rsidR="00ED2E9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ED2E9B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ED2E9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2" w:author="purnomo" w:date="2021-08-21T11:26:00Z">
              <w:r w:rsidR="001E6CE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purnomo" w:date="2021-08-21T11:27:00Z">
              <w:r w:rsidR="00C84A1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purnomo" w:date="2021-08-21T11:43:00Z">
              <w:r w:rsidRPr="00EC6F38" w:rsidDel="002362A5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25" w:author="purnomo" w:date="2021-08-21T11:43:00Z">
              <w:r w:rsidR="002362A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2362A5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2362A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purnomo" w:date="2021-08-21T11:27:00Z">
              <w:r w:rsidRPr="00EC6F38" w:rsidDel="00C84A1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7" w:author="purnomo" w:date="2021-08-21T11:27:00Z">
              <w:r w:rsidR="00C84A1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purnomo" w:date="2021-08-21T11:27:00Z">
              <w:r w:rsidR="00C84A1B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29" w:author="purnomo" w:date="2021-08-21T11:27:00Z">
              <w:r w:rsidRPr="00EC6F38" w:rsidDel="00C84A1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0" w:author="purnomo" w:date="2021-08-21T11:27:00Z">
              <w:r w:rsidR="00C84A1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84A1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purnomo" w:date="2021-08-21T11:43:00Z">
              <w:r w:rsidRPr="00EC6F38" w:rsidDel="00086F63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32" w:author="purnomo" w:date="2021-08-21T11:43:00Z">
              <w:r w:rsidR="00086F6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86F63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086F6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purnomo" w:date="2021-08-21T11:43:00Z">
              <w:r w:rsidRPr="00EC6F38" w:rsidDel="003D221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purnomo" w:date="2021-08-21T11:43:00Z">
              <w:r w:rsidRPr="00EC6F38" w:rsidDel="007E29F8">
                <w:rPr>
                  <w:rFonts w:ascii="Times New Roman" w:eastAsia="Times New Roman" w:hAnsi="Times New Roman" w:cs="Times New Roman"/>
                  <w:szCs w:val="24"/>
                </w:rPr>
                <w:delText xml:space="preserve">harus mempersiapkan diri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ins w:id="35" w:author="purnomo" w:date="2021-08-21T11:43:00Z">
              <w:r w:rsidR="007E29F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E29F8" w:rsidRPr="00EC6F38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7E29F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E29F8" w:rsidRPr="00EC6F38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7E29F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7E29F8" w:rsidRPr="00EC6F38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purnomo" w:date="2021-08-21T11:43:00Z">
              <w:r w:rsidRPr="00EC6F38" w:rsidDel="00AF4AFB">
                <w:rPr>
                  <w:rFonts w:ascii="Times New Roman" w:eastAsia="Times New Roman" w:hAnsi="Times New Roman" w:cs="Times New Roman"/>
                  <w:szCs w:val="24"/>
                </w:rPr>
                <w:delText>revolusi industri</w:delText>
              </w:r>
            </w:del>
            <w:proofErr w:type="spellStart"/>
            <w:ins w:id="37" w:author="purnomo" w:date="2021-08-21T11:43:00Z">
              <w:r w:rsidR="00AF4AFB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AF4AF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4AF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8" w:author="purnomo" w:date="2021-08-21T11:28:00Z">
              <w:r w:rsidR="00C84A1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9" w:author="purnomo" w:date="2021-08-21T11:28:00Z">
              <w:r w:rsidRPr="00EC6F38" w:rsidDel="00C84A1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purnomo" w:date="2021-08-21T11:44:00Z">
              <w:r w:rsidRPr="00EC6F38" w:rsidDel="005C3E8E">
                <w:rPr>
                  <w:rFonts w:ascii="Times New Roman" w:eastAsia="Times New Roman" w:hAnsi="Times New Roman" w:cs="Times New Roman"/>
                  <w:szCs w:val="24"/>
                </w:rPr>
                <w:delText xml:space="preserve">kemampuan </w:delText>
              </w:r>
            </w:del>
            <w:proofErr w:type="spellStart"/>
            <w:ins w:id="41" w:author="purnomo" w:date="2021-08-21T11:44:00Z">
              <w:r w:rsidR="005C3E8E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5C3E8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del w:id="42" w:author="purnomo" w:date="2021-08-21T11:29:00Z">
              <w:r w:rsidRPr="00EC6F38" w:rsidDel="00F43BDE">
                <w:rPr>
                  <w:rFonts w:ascii="Times New Roman" w:eastAsia="Times New Roman" w:hAnsi="Times New Roman" w:cs="Times New Roman"/>
                  <w:szCs w:val="24"/>
                </w:rPr>
                <w:delText>/kebutuhan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purnomo" w:date="2021-08-21T11:29:00Z">
              <w:r w:rsidRPr="00EC6F38" w:rsidDel="00F43BDE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44" w:author="purnomo" w:date="2021-08-21T11:29:00Z">
              <w:r w:rsidR="00F43BDE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F43BD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F43BD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purnomo" w:date="2021-08-21T11:29:00Z">
              <w:r w:rsidRPr="00EC6F38" w:rsidDel="00F43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purnomo" w:date="2021-08-21T11:44:00Z">
              <w:r w:rsidRPr="00EC6F38" w:rsidDel="00C47585">
                <w:rPr>
                  <w:rFonts w:ascii="Times New Roman" w:eastAsia="Times New Roman" w:hAnsi="Times New Roman" w:cs="Times New Roman"/>
                  <w:szCs w:val="24"/>
                </w:rPr>
                <w:delText xml:space="preserve">minat </w:delText>
              </w:r>
            </w:del>
            <w:proofErr w:type="spellStart"/>
            <w:ins w:id="47" w:author="purnomo" w:date="2021-08-21T11:44:00Z">
              <w:r w:rsidR="00C47585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C4758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purnomo" w:date="2021-08-21T11:44:00Z">
              <w:r w:rsidRPr="00EC6F38" w:rsidDel="00C47585">
                <w:rPr>
                  <w:rFonts w:ascii="Times New Roman" w:eastAsia="Times New Roman" w:hAnsi="Times New Roman" w:cs="Times New Roman"/>
                  <w:szCs w:val="24"/>
                </w:rPr>
                <w:delText>bakat</w:delText>
              </w:r>
            </w:del>
            <w:del w:id="49" w:author="purnomo" w:date="2021-08-21T11:29:00Z">
              <w:r w:rsidRPr="00EC6F38" w:rsidDel="00F43BDE">
                <w:rPr>
                  <w:rFonts w:ascii="Times New Roman" w:eastAsia="Times New Roman" w:hAnsi="Times New Roman" w:cs="Times New Roman"/>
                  <w:szCs w:val="24"/>
                </w:rPr>
                <w:delText>/kebutuhan</w:delText>
              </w:r>
            </w:del>
            <w:proofErr w:type="spellStart"/>
            <w:ins w:id="50" w:author="purnomo" w:date="2021-08-21T11:44:00Z">
              <w:r w:rsidR="00C47585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1" w:author="purnomo" w:date="2021-08-21T11:30:00Z">
              <w:r w:rsidRPr="00EC6F38" w:rsidDel="00F43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52" w:author="purnomo" w:date="2021-08-21T11:30:00Z">
              <w:r w:rsidR="00F43BDE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purnomo" w:date="2021-08-21T11:44:00Z">
              <w:r w:rsidRPr="00EC6F38" w:rsidDel="00DE436C">
                <w:rPr>
                  <w:rFonts w:ascii="Times New Roman" w:eastAsia="Times New Roman" w:hAnsi="Times New Roman" w:cs="Times New Roman"/>
                  <w:szCs w:val="24"/>
                </w:rPr>
                <w:delText>kemampuan dan bakat</w:delText>
              </w:r>
            </w:del>
            <w:proofErr w:type="spellStart"/>
            <w:ins w:id="54" w:author="purnomo" w:date="2021-08-21T11:44:00Z">
              <w:r w:rsidR="00DE436C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="00DE43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E436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DE436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E436C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5" w:author="purnomo" w:date="2021-08-21T11:30:00Z">
              <w:r w:rsidRPr="00EC6F38" w:rsidDel="00F43BDE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56" w:author="purnomo" w:date="2021-08-21T11:30:00Z">
              <w:r w:rsidR="00F43BDE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F43BDE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purnomo" w:date="2021-08-21T11:45:00Z">
              <w:r w:rsidRPr="00EC6F38" w:rsidDel="00231CEF">
                <w:rPr>
                  <w:rFonts w:ascii="Times New Roman" w:eastAsia="Times New Roman" w:hAnsi="Times New Roman" w:cs="Times New Roman"/>
                  <w:szCs w:val="24"/>
                </w:rPr>
                <w:delText xml:space="preserve">menetap </w:delText>
              </w:r>
            </w:del>
            <w:proofErr w:type="spellStart"/>
            <w:ins w:id="58" w:author="purnomo" w:date="2021-08-21T11:45:00Z">
              <w:r w:rsidR="00231CEF">
                <w:rPr>
                  <w:rFonts w:ascii="Times New Roman" w:eastAsia="Times New Roman" w:hAnsi="Times New Roman" w:cs="Times New Roman"/>
                  <w:szCs w:val="24"/>
                </w:rPr>
                <w:t>terpaku</w:t>
              </w:r>
              <w:proofErr w:type="spellEnd"/>
              <w:r w:rsidR="00231CE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purnomo" w:date="2021-08-21T11:45:00Z">
              <w:r w:rsidRPr="00EC6F38" w:rsidDel="00231CEF">
                <w:rPr>
                  <w:rFonts w:ascii="Times New Roman" w:eastAsia="Times New Roman" w:hAnsi="Times New Roman" w:cs="Times New Roman"/>
                  <w:szCs w:val="24"/>
                </w:rPr>
                <w:delText>strata,</w:delText>
              </w:r>
            </w:del>
            <w:proofErr w:type="spellStart"/>
            <w:ins w:id="60" w:author="purnomo" w:date="2021-08-21T11:45:00Z">
              <w:r w:rsidR="00231CEF">
                <w:rPr>
                  <w:rFonts w:ascii="Times New Roman" w:eastAsia="Times New Roman" w:hAnsi="Times New Roman" w:cs="Times New Roman"/>
                  <w:szCs w:val="24"/>
                </w:rPr>
                <w:t>bidang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1" w:author="purnomo" w:date="2021-08-21T11:31:00Z">
              <w:r w:rsidRPr="00EC6F38" w:rsidDel="000B64E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63733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2" w:author="purnomo" w:date="2021-08-21T11:40:00Z">
              <w:r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</w:ins>
            <w:proofErr w:type="spellEnd"/>
            <w:del w:id="63" w:author="purnomo" w:date="2021-08-21T11:31:00Z">
              <w:r w:rsidR="00125355" w:rsidRPr="00EC6F38" w:rsidDel="000B64E3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4" w:author="purnomo" w:date="2021-08-21T11:32:00Z">
              <w:r w:rsidR="000B64E3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0B64E3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</w:ins>
            <w:del w:id="65" w:author="purnomo" w:date="2021-08-21T11:32:00Z">
              <w:r w:rsidRPr="00EC6F38" w:rsidDel="000B64E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66" w:author="purnomo" w:date="2021-08-21T11:33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7" w:author="purnomo" w:date="2021-08-21T11:33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>kita bisa memiliki</w:delText>
              </w:r>
            </w:del>
            <w:proofErr w:type="spellStart"/>
            <w:ins w:id="68" w:author="purnomo" w:date="2021-08-21T11:33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ins w:id="69" w:author="purnomo" w:date="2021-08-21T11:34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nstimulus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0" w:author="purnomo" w:date="2021-08-21T11:34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71" w:author="purnomo" w:date="2021-08-21T11:34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72" w:author="purnomo" w:date="2021-08-21T11:34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73" w:author="purnomo" w:date="2021-08-21T11:34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ins w:id="74" w:author="purnomo" w:date="2021-08-21T11:34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mengaplikasian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5" w:author="purnomo" w:date="2021-08-21T11:35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76" w:author="purnomo" w:date="2021-08-21T11:35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7" w:author="purnomo" w:date="2021-08-21T11:35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8" w:author="purnomo" w:date="2021-08-21T11:35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9" w:author="purnomo" w:date="2021-08-21T11:35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 xml:space="preserve">lebih banyak praktek </w:delText>
              </w:r>
            </w:del>
            <w:proofErr w:type="spellStart"/>
            <w:ins w:id="80" w:author="purnomo" w:date="2021-08-21T11:35:00Z"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proofErr w:type="spellEnd"/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1" w:author="purnomo" w:date="2021-08-21T11:36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proofErr w:type="spellStart"/>
            <w:ins w:id="82" w:author="purnomo" w:date="2021-08-21T11:36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3" w:author="purnomo" w:date="2021-08-21T11:37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ins w:id="84" w:author="purnomo" w:date="2021-08-21T11:37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5" w:author="purnomo" w:date="2021-08-21T11:37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6" w:author="purnomo" w:date="2021-08-21T11:38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del w:id="87" w:author="purnomo" w:date="2021-08-21T11:38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8" w:author="purnomo" w:date="2021-08-21T11:38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89" w:author="purnomo" w:date="2021-08-21T11:38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ins w:id="90" w:author="purnomo" w:date="2021-08-21T11:38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et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1" w:author="purnomo" w:date="2021-08-21T11:38:00Z"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gramStart"/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>orang</w:t>
              </w:r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92" w:author="purnomo" w:date="2021-08-21T11:39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gramEnd"/>
            <w:del w:id="93" w:author="purnomo" w:date="2021-08-21T11:39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94" w:author="purnomo" w:date="2021-08-21T11:39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  <w:proofErr w:type="spellEnd"/>
              <w:r w:rsidR="00F61A1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5" w:author="purnomo" w:date="2021-08-21T11:39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del w:id="96" w:author="purnomo" w:date="2021-08-21T11:38:00Z">
              <w:r w:rsidRPr="00EC6F38" w:rsidDel="00F61A15">
                <w:rPr>
                  <w:rFonts w:ascii="Times New Roman" w:eastAsia="Times New Roman" w:hAnsi="Times New Roman" w:cs="Times New Roman"/>
                  <w:szCs w:val="24"/>
                </w:rPr>
                <w:delText xml:space="preserve"> dengan banyak orang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97" w:author="purnomo" w:date="2021-08-21T11:39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ins w:id="98" w:author="purnomo" w:date="2021-08-21T11:40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99" w:author="purnomo" w:date="2021-08-21T11:39:00Z"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proofErr w:type="gramEnd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61A15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Ｐ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altName w:val="ＭＳ Ｐ明朝"/>
    <w:panose1 w:val="00000000000000000000"/>
    <w:charset w:val="80"/>
    <w:family w:val="roman"/>
    <w:notTrueType/>
    <w:pitch w:val="default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86F63"/>
    <w:rsid w:val="000B64E3"/>
    <w:rsid w:val="0012251A"/>
    <w:rsid w:val="00125355"/>
    <w:rsid w:val="001D038C"/>
    <w:rsid w:val="001E6CE7"/>
    <w:rsid w:val="00231CEF"/>
    <w:rsid w:val="002362A5"/>
    <w:rsid w:val="00240407"/>
    <w:rsid w:val="002665F3"/>
    <w:rsid w:val="003D221F"/>
    <w:rsid w:val="0042167F"/>
    <w:rsid w:val="005C3E8E"/>
    <w:rsid w:val="00637335"/>
    <w:rsid w:val="0065762F"/>
    <w:rsid w:val="0070409E"/>
    <w:rsid w:val="007E29F8"/>
    <w:rsid w:val="00924DF5"/>
    <w:rsid w:val="00A94698"/>
    <w:rsid w:val="00AF4AFB"/>
    <w:rsid w:val="00C47585"/>
    <w:rsid w:val="00C84A1B"/>
    <w:rsid w:val="00DE436C"/>
    <w:rsid w:val="00E36EF3"/>
    <w:rsid w:val="00ED2E9B"/>
    <w:rsid w:val="00F43BB6"/>
    <w:rsid w:val="00F43BDE"/>
    <w:rsid w:val="00F6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purnomo</cp:lastModifiedBy>
  <cp:revision>2</cp:revision>
  <dcterms:created xsi:type="dcterms:W3CDTF">2021-08-21T05:19:00Z</dcterms:created>
  <dcterms:modified xsi:type="dcterms:W3CDTF">2021-08-21T05:19:00Z</dcterms:modified>
</cp:coreProperties>
</file>