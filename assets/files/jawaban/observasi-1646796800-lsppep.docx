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8B0717" w:rsidRDefault="008B0717" w:rsidP="008B0717">
            <w:pPr>
              <w:spacing w:line="312" w:lineRule="auto"/>
              <w:rPr>
                <w:ins w:id="0" w:author="Jelita" w:date="2022-03-09T11:24:00Z"/>
                <w:rFonts w:ascii="Times New Roman" w:hAnsi="Times New Roman" w:cs="Times New Roman"/>
                <w:sz w:val="24"/>
                <w:szCs w:val="24"/>
              </w:rPr>
              <w:pPrChange w:id="1" w:author="Jelita" w:date="2022-03-09T11:29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</w:p>
          <w:p w:rsidR="008B0717" w:rsidRPr="008B0717" w:rsidRDefault="008B0717" w:rsidP="008B0717">
            <w:pPr>
              <w:spacing w:line="312" w:lineRule="auto"/>
              <w:ind w:left="457" w:hanging="457"/>
              <w:rPr>
                <w:ins w:id="2" w:author="Jelita" w:date="2022-03-09T11:28:00Z"/>
                <w:rFonts w:ascii="Times New Roman" w:hAnsi="Times New Roman" w:cs="Times New Roman"/>
                <w:sz w:val="24"/>
                <w:szCs w:val="24"/>
                <w:lang w:val="en-US"/>
                <w:rPrChange w:id="3" w:author="Jelita" w:date="2022-03-09T11:29:00Z">
                  <w:rPr>
                    <w:ins w:id="4" w:author="Jelita" w:date="2022-03-09T11:28:00Z"/>
                    <w:lang w:val="en-US"/>
                  </w:rPr>
                </w:rPrChange>
              </w:rPr>
              <w:pPrChange w:id="5" w:author="Jelita" w:date="2022-03-09T11:30:00Z">
                <w:pPr>
                  <w:pStyle w:val="ListParagraph"/>
                  <w:spacing w:line="312" w:lineRule="auto"/>
                  <w:ind w:left="457"/>
                </w:pPr>
              </w:pPrChange>
            </w:pPr>
            <w:proofErr w:type="spellStart"/>
            <w:ins w:id="6" w:author="Jelita" w:date="2022-03-09T11:29:00Z">
              <w:r w:rsidRPr="006E5AD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proofErr w:type="spellStart"/>
            <w:ins w:id="7" w:author="Jelita" w:date="2022-03-09T11:28:00Z">
              <w:r w:rsidRPr="008B07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 w:rsidRPr="008B07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8" w:author="Jelita" w:date="2022-03-09T11:2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2014. </w:t>
              </w:r>
            </w:ins>
            <w:ins w:id="9" w:author="Jelita" w:date="2022-03-09T11:28:00Z">
              <w:r w:rsidRPr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0" w:author="Jelita" w:date="2022-03-09T11:29:00Z">
                    <w:rPr>
                      <w:lang w:val="en-US"/>
                    </w:rPr>
                  </w:rPrChange>
                </w:rPr>
                <w:t xml:space="preserve">Aceh, </w:t>
              </w:r>
              <w:proofErr w:type="spellStart"/>
              <w:r w:rsidRPr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1" w:author="Jelita" w:date="2022-03-09T11:29:00Z">
                    <w:rPr>
                      <w:lang w:val="en-US"/>
                    </w:rPr>
                  </w:rPrChange>
                </w:rPr>
                <w:t>Contoh</w:t>
              </w:r>
              <w:proofErr w:type="spellEnd"/>
              <w:r w:rsidRPr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2" w:author="Jelita" w:date="2022-03-09T11:29:00Z">
                    <w:rPr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3" w:author="Jelita" w:date="2022-03-09T11:29:00Z">
                    <w:rPr>
                      <w:lang w:val="en-US"/>
                    </w:rPr>
                  </w:rPrChange>
                </w:rPr>
                <w:t>Penyelesaian</w:t>
              </w:r>
              <w:proofErr w:type="spellEnd"/>
              <w:r w:rsidRPr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4" w:author="Jelita" w:date="2022-03-09T11:29:00Z">
                    <w:rPr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5" w:author="Jelita" w:date="2022-03-09T11:29:00Z">
                    <w:rPr>
                      <w:lang w:val="en-US"/>
                    </w:rPr>
                  </w:rPrChange>
                </w:rPr>
                <w:t>Kejahatan</w:t>
              </w:r>
              <w:proofErr w:type="spellEnd"/>
              <w:r w:rsidRPr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6" w:author="Jelita" w:date="2022-03-09T11:29:00Z">
                    <w:rPr>
                      <w:lang w:val="en-US"/>
                    </w:rPr>
                  </w:rPrChange>
                </w:rPr>
                <w:t xml:space="preserve"> Masa </w:t>
              </w:r>
              <w:proofErr w:type="spellStart"/>
              <w:r w:rsidRPr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17" w:author="Jelita" w:date="2022-03-09T11:29:00Z">
                    <w:rPr>
                      <w:lang w:val="en-US"/>
                    </w:rPr>
                  </w:rPrChange>
                </w:rPr>
                <w:t>Lal</w:t>
              </w:r>
              <w:r w:rsidRPr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u</w:t>
              </w:r>
              <w:proofErr w:type="spellEnd"/>
              <w:r w:rsidRPr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 w:rsidRPr="008B0717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8" w:author="Jelita" w:date="2022-03-09T11:29:00Z">
                    <w:rPr>
                      <w:lang w:val="en-US"/>
                    </w:rPr>
                  </w:rPrChange>
                </w:rPr>
                <w:t>Kompas</w:t>
              </w:r>
              <w:proofErr w:type="spellEnd"/>
              <w:r w:rsidRPr="008B0717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9" w:author="Jelita" w:date="2022-03-09T11:29:00Z">
                    <w:rPr>
                      <w:lang w:val="en-US"/>
                    </w:rPr>
                  </w:rPrChange>
                </w:rPr>
                <w:t xml:space="preserve">, 10 </w:t>
              </w:r>
              <w:proofErr w:type="spellStart"/>
              <w:r w:rsidRPr="008B0717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0" w:author="Jelita" w:date="2022-03-09T11:29:00Z">
                    <w:rPr>
                      <w:lang w:val="en-US"/>
                    </w:rPr>
                  </w:rPrChange>
                </w:rPr>
                <w:t>Februari</w:t>
              </w:r>
              <w:proofErr w:type="spellEnd"/>
              <w:r w:rsidRPr="008B0717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21" w:author="Jelita" w:date="2022-03-09T11:29:00Z">
                    <w:rPr>
                      <w:lang w:val="en-US"/>
                    </w:rPr>
                  </w:rPrChange>
                </w:rPr>
                <w:t xml:space="preserve"> 2014</w:t>
              </w:r>
            </w:ins>
            <w:ins w:id="22" w:author="Jelita" w:date="2022-03-09T11:3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</w:p>
          <w:p w:rsidR="00F77AE4" w:rsidRDefault="00F77AE4" w:rsidP="00D31281">
            <w:pPr>
              <w:spacing w:line="312" w:lineRule="auto"/>
              <w:ind w:left="457" w:hanging="457"/>
              <w:jc w:val="both"/>
              <w:rPr>
                <w:ins w:id="23" w:author="Jelita" w:date="2022-03-09T11:21:00Z"/>
                <w:rFonts w:ascii="Times New Roman" w:hAnsi="Times New Roman" w:cs="Times New Roman"/>
                <w:sz w:val="24"/>
                <w:szCs w:val="24"/>
              </w:rPr>
              <w:pPrChange w:id="24" w:author="Jelita" w:date="2022-03-09T11:26:00Z">
                <w:pPr>
                  <w:spacing w:line="312" w:lineRule="auto"/>
                  <w:jc w:val="center"/>
                </w:pPr>
              </w:pPrChange>
            </w:pPr>
            <w:proofErr w:type="spellStart"/>
            <w:ins w:id="25" w:author="Jelita" w:date="2022-03-09T11:2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Nur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., 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ins w:id="26" w:author="Jelita" w:date="2022-03-09T11:2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2005. </w:t>
              </w:r>
            </w:ins>
            <w:proofErr w:type="spellStart"/>
            <w:ins w:id="27" w:author="Jelita" w:date="2022-03-09T11:24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Jangan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Dokter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Lagi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keajaiban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sistem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imun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menghalau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</w:ins>
            <w:ins w:id="28" w:author="Jelita" w:date="2022-03-09T11:25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Bandung: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:rsidR="00F77AE4" w:rsidRDefault="00F77AE4" w:rsidP="00D31281">
            <w:pPr>
              <w:spacing w:line="312" w:lineRule="auto"/>
              <w:ind w:left="457" w:hanging="457"/>
              <w:rPr>
                <w:ins w:id="29" w:author="Jelita" w:date="2022-03-09T11:26:00Z"/>
                <w:rFonts w:ascii="Times New Roman" w:hAnsi="Times New Roman" w:cs="Times New Roman"/>
                <w:sz w:val="24"/>
                <w:szCs w:val="24"/>
                <w:lang w:val="en-GB"/>
              </w:rPr>
              <w:pPrChange w:id="30" w:author="Jelita" w:date="2022-03-09T11:26:00Z">
                <w:pPr>
                  <w:spacing w:line="312" w:lineRule="auto"/>
                  <w:jc w:val="center"/>
                </w:pPr>
              </w:pPrChange>
            </w:pPr>
            <w:ins w:id="31" w:author="Jelita" w:date="2022-03-09T11:2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GB"/>
                </w:rPr>
                <w:t xml:space="preserve">,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Jefferly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GB"/>
                </w:rPr>
                <w:t xml:space="preserve">. 2016. </w:t>
              </w:r>
              <w:r w:rsidRPr="004B799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Facebook Marketing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GB"/>
                </w:rPr>
                <w:t xml:space="preserve">. Jakarta: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GB"/>
                </w:rPr>
                <w:t>.</w:t>
              </w:r>
            </w:ins>
          </w:p>
          <w:p w:rsidR="008B0717" w:rsidRDefault="008B0717" w:rsidP="00D31281">
            <w:pPr>
              <w:spacing w:line="312" w:lineRule="auto"/>
              <w:ind w:left="457" w:hanging="457"/>
              <w:rPr>
                <w:ins w:id="32" w:author="Jelita" w:date="2022-03-09T11:30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33" w:author="Jelita" w:date="2022-03-09T11:26:00Z">
                <w:pPr>
                  <w:spacing w:line="312" w:lineRule="auto"/>
                  <w:jc w:val="center"/>
                </w:pPr>
              </w:pPrChange>
            </w:pPr>
            <w:ins w:id="34" w:author="Jelita" w:date="2022-03-09T11:26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John W.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35" w:author="Jelita" w:date="2022-03-09T11:2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1993.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Berbicara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di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Depan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Umum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Untuk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Eksekutif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Editor;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Walfred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Andre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 Jakarta</w:t>
              </w:r>
            </w:ins>
            <w:ins w:id="36" w:author="Jelita" w:date="2022-03-09T11:28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Bumi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Aksara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</w:ins>
          </w:p>
          <w:p w:rsidR="00E057AA" w:rsidRDefault="00E057AA" w:rsidP="00602367">
            <w:pPr>
              <w:spacing w:line="312" w:lineRule="auto"/>
              <w:rPr>
                <w:ins w:id="37" w:author="Jelita" w:date="2022-03-09T11:3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pPrChange w:id="38" w:author="Jelita" w:date="2022-03-09T11:31:00Z">
                <w:pPr>
                  <w:spacing w:line="312" w:lineRule="auto"/>
                  <w:jc w:val="center"/>
                </w:pPr>
              </w:pPrChange>
            </w:pPr>
            <w:ins w:id="39" w:author="Jelita" w:date="2022-03-09T11:31:00Z">
              <w:r w:rsidRPr="006E5AD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proofErr w:type="spellStart"/>
            <w:ins w:id="40" w:author="Jelita" w:date="2022-03-09T11:30:00Z">
              <w:r w:rsidRPr="00E057A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 w:rsidRPr="00E057A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2011. </w:t>
              </w:r>
            </w:ins>
            <w:ins w:id="41" w:author="Jelita" w:date="2022-03-09T11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42" w:author="Jelita" w:date="2022-03-09T11:30:00Z">
              <w:r w:rsidRPr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43" w:author="Jelita" w:date="2022-03-09T11:31:00Z">
                    <w:rPr>
                      <w:lang w:val="en-US"/>
                    </w:rPr>
                  </w:rPrChange>
                </w:rPr>
                <w:t xml:space="preserve">The art of Stimulating Idea: </w:t>
              </w:r>
              <w:proofErr w:type="spellStart"/>
              <w:r w:rsidRPr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44" w:author="Jelita" w:date="2022-03-09T11:31:00Z">
                    <w:rPr>
                      <w:lang w:val="en-US"/>
                    </w:rPr>
                  </w:rPrChange>
                </w:rPr>
                <w:t>Jurus</w:t>
              </w:r>
              <w:proofErr w:type="spellEnd"/>
              <w:r w:rsidRPr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45" w:author="Jelita" w:date="2022-03-09T11:31:00Z">
                    <w:rPr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46" w:author="Jelita" w:date="2022-03-09T11:31:00Z">
                    <w:rPr>
                      <w:lang w:val="en-US"/>
                    </w:rPr>
                  </w:rPrChange>
                </w:rPr>
                <w:t>mendulang</w:t>
              </w:r>
              <w:proofErr w:type="spellEnd"/>
              <w:r w:rsidRPr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47" w:author="Jelita" w:date="2022-03-09T11:31:00Z">
                    <w:rPr>
                      <w:lang w:val="en-US"/>
                    </w:rPr>
                  </w:rPrChange>
                </w:rPr>
                <w:t xml:space="preserve"> Ide </w:t>
              </w:r>
              <w:proofErr w:type="spellStart"/>
              <w:r w:rsidRPr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48" w:author="Jelita" w:date="2022-03-09T11:31:00Z">
                    <w:rPr>
                      <w:lang w:val="en-US"/>
                    </w:rPr>
                  </w:rPrChange>
                </w:rPr>
                <w:t>dan</w:t>
              </w:r>
              <w:proofErr w:type="spellEnd"/>
              <w:r w:rsidRPr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49" w:author="Jelita" w:date="2022-03-09T11:31:00Z">
                    <w:rPr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50" w:author="Jelita" w:date="2022-03-09T11:31:00Z">
                    <w:rPr>
                      <w:lang w:val="en-US"/>
                    </w:rPr>
                  </w:rPrChange>
                </w:rPr>
                <w:t>Insaf</w:t>
              </w:r>
              <w:proofErr w:type="spellEnd"/>
              <w:r w:rsidRPr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51" w:author="Jelita" w:date="2022-03-09T11:31:00Z">
                    <w:rPr>
                      <w:lang w:val="en-US"/>
                    </w:rPr>
                  </w:rPrChange>
                </w:rPr>
                <w:t xml:space="preserve"> agar kaya di </w:t>
              </w:r>
              <w:proofErr w:type="spellStart"/>
              <w:r w:rsidRPr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52" w:author="Jelita" w:date="2022-03-09T11:31:00Z">
                    <w:rPr>
                      <w:lang w:val="en-US"/>
                    </w:rPr>
                  </w:rPrChange>
                </w:rPr>
                <w:t>Jalan</w:t>
              </w:r>
              <w:proofErr w:type="spellEnd"/>
              <w:r w:rsidRPr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53" w:author="Jelita" w:date="2022-03-09T11:31:00Z">
                    <w:rPr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54" w:author="Jelita" w:date="2022-03-09T11:31:00Z">
                    <w:rPr>
                      <w:lang w:val="en-US"/>
                    </w:rPr>
                  </w:rPrChange>
                </w:rPr>
                <w:t>Menulis</w:t>
              </w:r>
            </w:ins>
            <w:proofErr w:type="spellEnd"/>
            <w:ins w:id="55" w:author="Jelita" w:date="2022-03-09T11:31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Solo: </w:t>
              </w:r>
            </w:ins>
            <w:proofErr w:type="spellStart"/>
            <w:ins w:id="56" w:author="Jelita" w:date="2022-03-09T11:30:00Z">
              <w:r w:rsidRPr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Metagraf</w:t>
              </w:r>
              <w:proofErr w:type="spellEnd"/>
              <w:r w:rsidRPr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</w:t>
              </w:r>
            </w:ins>
          </w:p>
          <w:p w:rsidR="00602367" w:rsidRPr="00602367" w:rsidRDefault="00602367" w:rsidP="00602367">
            <w:pPr>
              <w:spacing w:line="312" w:lineRule="auto"/>
              <w:rPr>
                <w:ins w:id="57" w:author="Jelita" w:date="2022-03-09T11:32:00Z"/>
                <w:rFonts w:ascii="Times New Roman" w:hAnsi="Times New Roman" w:cs="Times New Roman"/>
                <w:sz w:val="24"/>
                <w:szCs w:val="24"/>
                <w:lang w:val="en-US"/>
                <w:rPrChange w:id="58" w:author="Jelita" w:date="2022-03-09T11:32:00Z">
                  <w:rPr>
                    <w:ins w:id="59" w:author="Jelita" w:date="2022-03-09T11:32:00Z"/>
                    <w:lang w:val="en-US"/>
                  </w:rPr>
                </w:rPrChange>
              </w:rPr>
              <w:pPrChange w:id="60" w:author="Jelita" w:date="2022-03-09T11:32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61" w:author="Jelita" w:date="2022-03-09T11:3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 w:rsidRPr="0060236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 w:rsidRPr="0060236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2011. </w:t>
              </w:r>
              <w:r w:rsidRPr="006023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2" w:author="Jelita" w:date="2022-03-09T11:32:00Z">
                    <w:rPr>
                      <w:lang w:val="en-US"/>
                    </w:rPr>
                  </w:rPrChange>
                </w:rPr>
                <w:t xml:space="preserve">Muhammad Effect: </w:t>
              </w:r>
              <w:proofErr w:type="spellStart"/>
              <w:r w:rsidRPr="006023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3" w:author="Jelita" w:date="2022-03-09T11:32:00Z">
                    <w:rPr>
                      <w:lang w:val="en-US"/>
                    </w:rPr>
                  </w:rPrChange>
                </w:rPr>
                <w:t>Getaran</w:t>
              </w:r>
              <w:proofErr w:type="spellEnd"/>
              <w:r w:rsidRPr="006023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4" w:author="Jelita" w:date="2022-03-09T11:32:00Z">
                    <w:rPr>
                      <w:lang w:val="en-US"/>
                    </w:rPr>
                  </w:rPrChange>
                </w:rPr>
                <w:t xml:space="preserve"> yang </w:t>
              </w:r>
              <w:proofErr w:type="spellStart"/>
              <w:r w:rsidRPr="006023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5" w:author="Jelita" w:date="2022-03-09T11:32:00Z">
                    <w:rPr>
                      <w:lang w:val="en-US"/>
                    </w:rPr>
                  </w:rPrChange>
                </w:rPr>
                <w:t>dirindukan</w:t>
              </w:r>
              <w:proofErr w:type="spellEnd"/>
              <w:r w:rsidRPr="006023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6" w:author="Jelita" w:date="2022-03-09T11:32:00Z">
                    <w:rPr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6023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7" w:author="Jelita" w:date="2022-03-09T11:32:00Z">
                    <w:rPr>
                      <w:lang w:val="en-US"/>
                    </w:rPr>
                  </w:rPrChange>
                </w:rPr>
                <w:t>dan</w:t>
              </w:r>
              <w:proofErr w:type="spellEnd"/>
              <w:r w:rsidRPr="006023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8" w:author="Jelita" w:date="2022-03-09T11:32:00Z">
                    <w:rPr>
                      <w:lang w:val="en-US"/>
                    </w:rPr>
                  </w:rPrChange>
                </w:rPr>
                <w:t xml:space="preserve"> </w:t>
              </w:r>
              <w:proofErr w:type="spellStart"/>
              <w:r w:rsidRPr="006023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  <w:rPrChange w:id="69" w:author="Jelita" w:date="2022-03-09T11:32:00Z">
                    <w:rPr>
                      <w:lang w:val="en-US"/>
                    </w:rPr>
                  </w:rPrChange>
                </w:rPr>
                <w:t>ditakuti</w:t>
              </w:r>
              <w:proofErr w:type="spellEnd"/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Solo: </w:t>
              </w:r>
              <w:proofErr w:type="spellStart"/>
              <w:r w:rsidRPr="006023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Tinta</w:t>
              </w:r>
              <w:proofErr w:type="spellEnd"/>
              <w:r w:rsidRPr="006023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 Medina.</w:t>
              </w:r>
              <w:bookmarkStart w:id="70" w:name="_GoBack"/>
              <w:bookmarkEnd w:id="70"/>
            </w:ins>
          </w:p>
          <w:p w:rsidR="00602367" w:rsidRDefault="00602367" w:rsidP="00602367">
            <w:pPr>
              <w:spacing w:line="312" w:lineRule="auto"/>
              <w:rPr>
                <w:ins w:id="71" w:author="Jelita" w:date="2022-03-09T11:25:00Z"/>
                <w:rFonts w:ascii="Times New Roman" w:hAnsi="Times New Roman" w:cs="Times New Roman"/>
                <w:sz w:val="24"/>
                <w:szCs w:val="24"/>
                <w:lang w:val="en-GB"/>
              </w:rPr>
              <w:pPrChange w:id="72" w:author="Jelita" w:date="2022-03-09T11:31:00Z">
                <w:pPr>
                  <w:spacing w:line="312" w:lineRule="auto"/>
                  <w:jc w:val="center"/>
                </w:pPr>
              </w:pPrChange>
            </w:pPr>
          </w:p>
          <w:p w:rsidR="00D31281" w:rsidRPr="00F77AE4" w:rsidRDefault="00D31281" w:rsidP="00D31281">
            <w:pPr>
              <w:spacing w:line="312" w:lineRule="auto"/>
              <w:ind w:left="457" w:hanging="457"/>
              <w:rPr>
                <w:ins w:id="73" w:author="Jelita" w:date="2022-03-09T11:22:00Z"/>
                <w:rFonts w:ascii="Times New Roman" w:hAnsi="Times New Roman" w:cs="Times New Roman"/>
                <w:sz w:val="24"/>
                <w:szCs w:val="24"/>
                <w:lang w:val="en-GB"/>
                <w:rPrChange w:id="74" w:author="Jelita" w:date="2022-03-09T11:23:00Z">
                  <w:rPr>
                    <w:ins w:id="75" w:author="Jelita" w:date="2022-03-09T11:22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76" w:author="Jelita" w:date="2022-03-09T11:26:00Z">
                <w:pPr>
                  <w:spacing w:line="312" w:lineRule="auto"/>
                  <w:jc w:val="center"/>
                </w:pPr>
              </w:pPrChange>
            </w:pPr>
            <w:ins w:id="77" w:author="Jelita" w:date="2022-03-09T11:25:00Z">
              <w:r>
                <w:rPr>
                  <w:rFonts w:ascii="Times New Roman" w:hAnsi="Times New Roman" w:cs="Times New Roman"/>
                  <w:sz w:val="24"/>
                  <w:szCs w:val="24"/>
                  <w:lang w:val="en-GB"/>
                </w:rPr>
                <w:t xml:space="preserve">Wong,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GB"/>
                </w:rPr>
                <w:t>Jony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GB"/>
                </w:rPr>
                <w:t xml:space="preserve">. 2010. Internet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GB"/>
                </w:rPr>
                <w:t>M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</w:rPr>
                <w:t xml:space="preserve">arketing for 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GB"/>
                </w:rPr>
                <w:t>B</w:t>
              </w:r>
              <w:r w:rsidRPr="004B799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eginners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GB"/>
                </w:rPr>
                <w:t xml:space="preserve">. Jakarta: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GB"/>
                </w:rPr>
                <w:t>.</w:t>
              </w:r>
            </w:ins>
          </w:p>
          <w:p w:rsidR="00F77AE4" w:rsidRPr="00F77AE4" w:rsidRDefault="00F77AE4" w:rsidP="00F77A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GB"/>
                <w:rPrChange w:id="78" w:author="Jelita" w:date="2022-03-09T11:2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79" w:author="Jelita" w:date="2022-03-09T11:22:00Z">
                <w:pPr>
                  <w:spacing w:line="312" w:lineRule="auto"/>
                  <w:jc w:val="center"/>
                </w:pPr>
              </w:pPrChange>
            </w:pPr>
          </w:p>
          <w:p w:rsidR="00974F1C" w:rsidRPr="004B7994" w:rsidDel="00F77AE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80" w:author="Jelita" w:date="2022-03-09T11:2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81" w:author="Jelita" w:date="2022-03-09T11:23:00Z">
              <w:r w:rsidRPr="004B7994" w:rsidDel="00F77AE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Jony Wong</w:delText>
              </w:r>
            </w:del>
          </w:p>
          <w:p w:rsidR="00974F1C" w:rsidRPr="004B7994" w:rsidDel="00F77AE4" w:rsidRDefault="00974F1C" w:rsidP="00821BA2">
            <w:pPr>
              <w:spacing w:line="312" w:lineRule="auto"/>
              <w:ind w:left="457"/>
              <w:rPr>
                <w:del w:id="82" w:author="Jelita" w:date="2022-03-09T11:23:00Z"/>
                <w:rFonts w:ascii="Times New Roman" w:hAnsi="Times New Roman" w:cs="Times New Roman"/>
                <w:iCs/>
                <w:sz w:val="24"/>
                <w:szCs w:val="24"/>
              </w:rPr>
            </w:pPr>
            <w:del w:id="83" w:author="Jelita" w:date="2022-03-09T11:23:00Z">
              <w:r w:rsidRPr="004B7994" w:rsidDel="00F77AE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4B7994" w:rsidDel="00F77AE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Internet marketing for beginners</w:delText>
              </w:r>
            </w:del>
          </w:p>
          <w:p w:rsidR="00974F1C" w:rsidRPr="004B7994" w:rsidDel="00F77AE4" w:rsidRDefault="00974F1C" w:rsidP="00821BA2">
            <w:pPr>
              <w:spacing w:line="312" w:lineRule="auto"/>
              <w:ind w:left="457"/>
              <w:rPr>
                <w:del w:id="84" w:author="Jelita" w:date="2022-03-09T11:2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85" w:author="Jelita" w:date="2022-03-09T11:23:00Z">
              <w:r w:rsidDel="00F77AE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</w:delText>
              </w:r>
              <w:r w:rsidRPr="004B7994" w:rsidDel="00F77AE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erbit: 2010</w:delText>
              </w:r>
            </w:del>
          </w:p>
          <w:p w:rsidR="00974F1C" w:rsidDel="00F77AE4" w:rsidRDefault="00974F1C" w:rsidP="00821BA2">
            <w:pPr>
              <w:spacing w:line="312" w:lineRule="auto"/>
              <w:ind w:left="457"/>
              <w:rPr>
                <w:del w:id="86" w:author="Jelita" w:date="2022-03-09T11:2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87" w:author="Jelita" w:date="2022-03-09T11:23:00Z">
              <w:r w:rsidRPr="004B7994" w:rsidDel="00F77AE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RPr="004B7994" w:rsidDel="00F77AE4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F77AE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</w:p>
          <w:p w:rsidR="00974F1C" w:rsidDel="00F77AE4" w:rsidRDefault="00974F1C" w:rsidP="00821BA2">
            <w:pPr>
              <w:spacing w:line="312" w:lineRule="auto"/>
              <w:ind w:left="457"/>
              <w:rPr>
                <w:del w:id="88" w:author="Jelita" w:date="2022-03-09T11:23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Del="00F77AE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89" w:author="Jelita" w:date="2022-03-09T11:2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90" w:author="Jelita" w:date="2022-03-09T11:23:00Z">
              <w:r w:rsidDel="00F77AE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Nama penulis: </w:delText>
              </w:r>
              <w:r w:rsidRPr="00A16D9B" w:rsidDel="00F77AE4">
                <w:rPr>
                  <w:rFonts w:ascii="Times New Roman" w:hAnsi="Times New Roman" w:cs="Times New Roman"/>
                  <w:sz w:val="24"/>
                  <w:szCs w:val="24"/>
                </w:rPr>
                <w:delText>Jefferly</w:delText>
              </w:r>
              <w:r w:rsidDel="00F77AE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  <w:r w:rsidRPr="00A16D9B" w:rsidDel="00F77AE4">
                <w:rPr>
                  <w:rFonts w:ascii="Times New Roman" w:hAnsi="Times New Roman" w:cs="Times New Roman"/>
                  <w:sz w:val="24"/>
                  <w:szCs w:val="24"/>
                </w:rPr>
                <w:delText>Helianthusonfri</w:delText>
              </w:r>
              <w:r w:rsidDel="00F77AE4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F77AE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4B7994" w:rsidDel="00F77AE4">
                <w:rPr>
                  <w:rFonts w:ascii="Times New Roman" w:hAnsi="Times New Roman" w:cs="Times New Roman"/>
                  <w:iCs/>
                  <w:sz w:val="24"/>
                  <w:szCs w:val="24"/>
                </w:rPr>
                <w:delText>Facebook Marketing</w:delText>
              </w:r>
            </w:del>
          </w:p>
          <w:p w:rsidR="00974F1C" w:rsidDel="00F77AE4" w:rsidRDefault="00974F1C" w:rsidP="00821BA2">
            <w:pPr>
              <w:pStyle w:val="ListParagraph"/>
              <w:spacing w:line="312" w:lineRule="auto"/>
              <w:ind w:left="457"/>
              <w:rPr>
                <w:del w:id="91" w:author="Jelita" w:date="2022-03-09T11:23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92" w:author="Jelita" w:date="2022-03-09T11:23:00Z">
              <w:r w:rsidDel="00F77AE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2016</w:delText>
              </w:r>
            </w:del>
          </w:p>
          <w:p w:rsidR="00974F1C" w:rsidDel="00F77AE4" w:rsidRDefault="00974F1C" w:rsidP="00821BA2">
            <w:pPr>
              <w:pStyle w:val="ListParagraph"/>
              <w:spacing w:line="312" w:lineRule="auto"/>
              <w:ind w:left="457"/>
              <w:rPr>
                <w:del w:id="93" w:author="Jelita" w:date="2022-03-09T11:2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94" w:author="Jelita" w:date="2022-03-09T11:23:00Z">
              <w:r w:rsidRPr="004B7994" w:rsidDel="00F77AE4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RPr="004B7994" w:rsidDel="00F77AE4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</w:delText>
              </w:r>
              <w:r w:rsidRPr="004B7994" w:rsidDel="00F77AE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, Jakarta</w:delText>
              </w:r>
            </w:del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Del="008B0717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95" w:author="Jelita" w:date="2022-03-09T11:2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96" w:author="Jelita" w:date="2022-03-09T11:26:00Z">
              <w:r w:rsidDel="008B07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Tauhid Nur Azhar dan Bambang Trim</w:delText>
              </w:r>
              <w:r w:rsidDel="008B0717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8B07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Jangan ke Dokter Lagi: keajaiban sistem imun dan kiat menghalau penyakit</w:delText>
              </w:r>
            </w:del>
          </w:p>
          <w:p w:rsidR="00974F1C" w:rsidDel="008B0717" w:rsidRDefault="00974F1C" w:rsidP="00821BA2">
            <w:pPr>
              <w:pStyle w:val="ListParagraph"/>
              <w:spacing w:line="312" w:lineRule="auto"/>
              <w:ind w:left="457"/>
              <w:rPr>
                <w:del w:id="97" w:author="Jelita" w:date="2022-03-09T11:26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98" w:author="Jelita" w:date="2022-03-09T11:26:00Z">
              <w:r w:rsidDel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2005</w:delText>
              </w:r>
            </w:del>
          </w:p>
          <w:p w:rsidR="00974F1C" w:rsidDel="008B0717" w:rsidRDefault="00974F1C" w:rsidP="00821BA2">
            <w:pPr>
              <w:pStyle w:val="ListParagraph"/>
              <w:spacing w:line="312" w:lineRule="auto"/>
              <w:ind w:left="457"/>
              <w:rPr>
                <w:del w:id="99" w:author="Jelita" w:date="2022-03-09T11:2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00" w:author="Jelita" w:date="2022-03-09T11:26:00Z">
              <w:r w:rsidRPr="004B7994" w:rsidDel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8B07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MQ Publishing, Bandung</w:delText>
              </w:r>
            </w:del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Del="008B0717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01" w:author="Jelita" w:date="2022-03-09T11:2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02" w:author="Jelita" w:date="2022-03-09T11:28:00Z">
              <w:r w:rsidDel="008B07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delText>Nama penulis: John W. Osborne</w:delText>
              </w:r>
              <w:r w:rsidDel="008B0717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8B07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Kiat Berbicara di Depan Umum Untuk Eksekutif.</w:delText>
              </w:r>
            </w:del>
          </w:p>
          <w:p w:rsidR="00974F1C" w:rsidRPr="004B7994" w:rsidDel="008B0717" w:rsidRDefault="00974F1C" w:rsidP="00821BA2">
            <w:pPr>
              <w:pStyle w:val="ListParagraph"/>
              <w:spacing w:line="312" w:lineRule="auto"/>
              <w:ind w:left="457"/>
              <w:rPr>
                <w:del w:id="103" w:author="Jelita" w:date="2022-03-09T11:2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04" w:author="Jelita" w:date="2022-03-09T11:28:00Z">
              <w:r w:rsidDel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Terjemahan: Walfred Andre</w:delText>
              </w:r>
            </w:del>
          </w:p>
          <w:p w:rsidR="00974F1C" w:rsidDel="008B0717" w:rsidRDefault="00974F1C" w:rsidP="00821BA2">
            <w:pPr>
              <w:pStyle w:val="ListParagraph"/>
              <w:spacing w:line="312" w:lineRule="auto"/>
              <w:ind w:left="457"/>
              <w:rPr>
                <w:del w:id="105" w:author="Jelita" w:date="2022-03-09T11:28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06" w:author="Jelita" w:date="2022-03-09T11:28:00Z">
              <w:r w:rsidDel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1993</w:delText>
              </w:r>
            </w:del>
          </w:p>
          <w:p w:rsidR="00974F1C" w:rsidDel="008B0717" w:rsidRDefault="00974F1C" w:rsidP="00821BA2">
            <w:pPr>
              <w:pStyle w:val="ListParagraph"/>
              <w:spacing w:line="312" w:lineRule="auto"/>
              <w:ind w:left="457"/>
              <w:rPr>
                <w:del w:id="107" w:author="Jelita" w:date="2022-03-09T11:2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08" w:author="Jelita" w:date="2022-03-09T11:28:00Z">
              <w:r w:rsidRPr="004B7994" w:rsidDel="008B071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8B071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Bumi Aksara, Jakarta</w:delText>
              </w:r>
            </w:del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Del="00E057AA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09" w:author="Jelita" w:date="2022-03-09T11:3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10" w:author="Jelita" w:date="2022-03-09T11:30:00Z">
              <w:r w:rsidDel="00E057A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Issabelee Arradon</w:delText>
              </w:r>
              <w:r w:rsidDel="00E057AA">
                <w:rPr>
                  <w:rFonts w:ascii="Times New Roman" w:hAnsi="Times New Roman" w:cs="Times New Roman"/>
                  <w:sz w:val="24"/>
                  <w:szCs w:val="24"/>
                </w:rPr>
                <w:br/>
              </w:r>
              <w:r w:rsidDel="00E057A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Del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Aceh, Contoh Penyelesaian Kejahatan Masa Lalu</w:delText>
              </w:r>
            </w:del>
          </w:p>
          <w:p w:rsidR="00974F1C" w:rsidDel="00E057AA" w:rsidRDefault="00974F1C" w:rsidP="00821BA2">
            <w:pPr>
              <w:pStyle w:val="ListParagraph"/>
              <w:spacing w:line="312" w:lineRule="auto"/>
              <w:ind w:left="457"/>
              <w:rPr>
                <w:del w:id="111" w:author="Jelita" w:date="2022-03-09T11:30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12" w:author="Jelita" w:date="2022-03-09T11:30:00Z">
              <w:r w:rsidDel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Tahun terbit: 2014</w:delText>
              </w:r>
            </w:del>
          </w:p>
          <w:p w:rsidR="00974F1C" w:rsidDel="00E057AA" w:rsidRDefault="00974F1C" w:rsidP="00821BA2">
            <w:pPr>
              <w:pStyle w:val="ListParagraph"/>
              <w:spacing w:line="312" w:lineRule="auto"/>
              <w:ind w:left="457"/>
              <w:rPr>
                <w:del w:id="113" w:author="Jelita" w:date="2022-03-09T11:3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14" w:author="Jelita" w:date="2022-03-09T11:30:00Z">
              <w:r w:rsidRPr="004B7994" w:rsidDel="00E057AA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 xml:space="preserve">Penerbit: </w:delText>
              </w:r>
              <w:r w:rsidDel="00E057A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Kompas, 10 Februari 2014</w:delText>
              </w:r>
            </w:del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Del="00602367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15" w:author="Jelita" w:date="2022-03-09T11:3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16" w:author="Jelita" w:date="2022-03-09T11:32:00Z">
              <w:r w:rsidRPr="005D70C9" w:rsidDel="0060236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Bambang Trim</w:delText>
              </w:r>
            </w:del>
          </w:p>
          <w:p w:rsidR="00974F1C" w:rsidRPr="005D70C9" w:rsidDel="00602367" w:rsidRDefault="00974F1C" w:rsidP="00821BA2">
            <w:pPr>
              <w:pStyle w:val="ListParagraph"/>
              <w:spacing w:line="312" w:lineRule="auto"/>
              <w:ind w:left="457"/>
              <w:rPr>
                <w:del w:id="117" w:author="Jelita" w:date="2022-03-09T11:32:00Z"/>
                <w:rFonts w:ascii="Times New Roman" w:hAnsi="Times New Roman" w:cs="Times New Roman"/>
                <w:sz w:val="24"/>
                <w:szCs w:val="24"/>
              </w:rPr>
            </w:pPr>
            <w:del w:id="118" w:author="Jelita" w:date="2022-03-09T11:32:00Z">
              <w:r w:rsidRPr="005D70C9" w:rsidDel="0060236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602367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:rsidR="00974F1C" w:rsidRPr="005D70C9" w:rsidDel="00602367" w:rsidRDefault="00974F1C" w:rsidP="00821BA2">
            <w:pPr>
              <w:pStyle w:val="ListParagraph"/>
              <w:spacing w:line="312" w:lineRule="auto"/>
              <w:ind w:left="457"/>
              <w:rPr>
                <w:del w:id="119" w:author="Jelita" w:date="2022-03-09T11:3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20" w:author="Jelita" w:date="2022-03-09T11:32:00Z">
              <w:r w:rsidRPr="005D70C9" w:rsidDel="0060236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5D70C9" w:rsidDel="006023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The art of Stimulating Idea: Jurus mendulang Ide dan Insaf agar kaya di Jalan Menulis</w:delText>
              </w:r>
            </w:del>
          </w:p>
          <w:p w:rsidR="00974F1C" w:rsidRPr="005D70C9" w:rsidDel="00602367" w:rsidRDefault="00974F1C" w:rsidP="00821BA2">
            <w:pPr>
              <w:pStyle w:val="ListParagraph"/>
              <w:spacing w:line="312" w:lineRule="auto"/>
              <w:ind w:left="457"/>
              <w:rPr>
                <w:del w:id="121" w:author="Jelita" w:date="2022-03-09T11:3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22" w:author="Jelita" w:date="2022-03-09T11:32:00Z">
              <w:r w:rsidRPr="005D70C9" w:rsidDel="006023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Metagraf, Solo</w:delText>
              </w:r>
              <w:r w:rsidRPr="005D70C9" w:rsidDel="0060236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</w:del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Del="00602367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del w:id="123" w:author="Jelita" w:date="2022-03-09T11:3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24" w:author="Jelita" w:date="2022-03-09T11:32:00Z">
              <w:r w:rsidRPr="005D70C9" w:rsidDel="0060236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Nama penulis: Bambang Trim</w:delText>
              </w:r>
            </w:del>
          </w:p>
          <w:p w:rsidR="00974F1C" w:rsidRPr="005D70C9" w:rsidDel="00602367" w:rsidRDefault="00974F1C" w:rsidP="00821BA2">
            <w:pPr>
              <w:pStyle w:val="ListParagraph"/>
              <w:spacing w:line="312" w:lineRule="auto"/>
              <w:ind w:left="457"/>
              <w:rPr>
                <w:del w:id="125" w:author="Jelita" w:date="2022-03-09T11:32:00Z"/>
                <w:rFonts w:ascii="Times New Roman" w:hAnsi="Times New Roman" w:cs="Times New Roman"/>
                <w:sz w:val="24"/>
                <w:szCs w:val="24"/>
              </w:rPr>
            </w:pPr>
            <w:del w:id="126" w:author="Jelita" w:date="2022-03-09T11:32:00Z">
              <w:r w:rsidRPr="005D70C9" w:rsidDel="0060236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Tahun terbit: </w:delText>
              </w:r>
              <w:r w:rsidRPr="005D70C9" w:rsidDel="00602367">
                <w:rPr>
                  <w:rFonts w:ascii="Times New Roman" w:hAnsi="Times New Roman" w:cs="Times New Roman"/>
                  <w:sz w:val="24"/>
                  <w:szCs w:val="24"/>
                </w:rPr>
                <w:delText>2011</w:delText>
              </w:r>
            </w:del>
          </w:p>
          <w:p w:rsidR="00974F1C" w:rsidRPr="005D70C9" w:rsidDel="00602367" w:rsidRDefault="00974F1C" w:rsidP="00821BA2">
            <w:pPr>
              <w:pStyle w:val="ListParagraph"/>
              <w:spacing w:line="312" w:lineRule="auto"/>
              <w:ind w:left="457"/>
              <w:rPr>
                <w:del w:id="127" w:author="Jelita" w:date="2022-03-09T11:32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del w:id="128" w:author="Jelita" w:date="2022-03-09T11:32:00Z">
              <w:r w:rsidRPr="005D70C9" w:rsidDel="0060236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Judul buku: </w:delText>
              </w:r>
              <w:r w:rsidRPr="005D70C9" w:rsidDel="006023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Muhammad Effect: Getaran yang dirindukan dan ditakuti</w:delText>
              </w:r>
            </w:del>
          </w:p>
          <w:p w:rsidR="00974F1C" w:rsidRPr="005D70C9" w:rsidDel="00602367" w:rsidRDefault="00974F1C" w:rsidP="00821BA2">
            <w:pPr>
              <w:pStyle w:val="ListParagraph"/>
              <w:spacing w:line="312" w:lineRule="auto"/>
              <w:ind w:left="457"/>
              <w:rPr>
                <w:del w:id="129" w:author="Jelita" w:date="2022-03-09T11:3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130" w:author="Jelita" w:date="2022-03-09T11:32:00Z">
              <w:r w:rsidRPr="005D70C9" w:rsidDel="00602367"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delText>Penerbit: Tinta Medina, Solo</w:delText>
              </w:r>
            </w:del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lita">
    <w15:presenceInfo w15:providerId="None" w15:userId="Jeli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602367"/>
    <w:rsid w:val="008B0717"/>
    <w:rsid w:val="00924DF5"/>
    <w:rsid w:val="00974F1C"/>
    <w:rsid w:val="00D31281"/>
    <w:rsid w:val="00E057AA"/>
    <w:rsid w:val="00F7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3FC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A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A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Jelita</cp:lastModifiedBy>
  <cp:revision>6</cp:revision>
  <dcterms:created xsi:type="dcterms:W3CDTF">2020-08-26T21:21:00Z</dcterms:created>
  <dcterms:modified xsi:type="dcterms:W3CDTF">2022-03-09T03:33:00Z</dcterms:modified>
</cp:coreProperties>
</file>