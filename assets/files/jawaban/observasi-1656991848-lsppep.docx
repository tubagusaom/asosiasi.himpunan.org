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CC9DF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commentRangeStart w:id="0"/>
      <w:r>
        <w:rPr>
          <w:rFonts w:ascii="Bookman Old Style" w:hAnsi="Bookman Old Style"/>
          <w:b/>
          <w:sz w:val="28"/>
          <w:szCs w:val="28"/>
        </w:rPr>
        <w:t>TUGAS</w:t>
      </w:r>
      <w:commentRangeEnd w:id="0"/>
      <w:r w:rsidR="00A3320B">
        <w:rPr>
          <w:rStyle w:val="CommentReference"/>
        </w:rPr>
        <w:commentReference w:id="0"/>
      </w:r>
      <w:r>
        <w:rPr>
          <w:rFonts w:ascii="Bookman Old Style" w:hAnsi="Bookman Old Style"/>
          <w:b/>
          <w:sz w:val="28"/>
          <w:szCs w:val="28"/>
        </w:rPr>
        <w:t xml:space="preserve"> OBSERVASI 6</w:t>
      </w:r>
    </w:p>
    <w:p w14:paraId="136964D4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D4DD34F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DB063AD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32ECC5DB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406F2C83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040B8226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commentRangeStart w:id="1"/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58127B2" wp14:editId="06DCA2BF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 w:rsidR="000E4B56">
        <w:rPr>
          <w:rStyle w:val="CommentReference"/>
        </w:rPr>
        <w:commentReference w:id="1"/>
      </w:r>
    </w:p>
    <w:p w14:paraId="488C9624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5468AE9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4EFF4DBE" w14:textId="77777777" w:rsidR="00927764" w:rsidRPr="00C50A1E" w:rsidRDefault="00927764" w:rsidP="005424C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3565F45" w14:textId="740DBAD1" w:rsidR="00927764" w:rsidRPr="00C50A1E" w:rsidRDefault="00927764" w:rsidP="005424C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2" w:author="RENDY ADITYA" w:date="2022-07-05T10:23:00Z">
        <w:r w:rsidR="005424CA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5424CA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3" w:author="RENDY ADITYA" w:date="2022-07-05T10:23:00Z">
        <w:r w:rsidRPr="00C50A1E" w:rsidDel="005424CA">
          <w:rPr>
            <w:rFonts w:ascii="Times New Roman" w:eastAsia="Times New Roman" w:hAnsi="Times New Roman" w:cs="Times New Roman"/>
            <w:sz w:val="24"/>
            <w:szCs w:val="24"/>
          </w:rPr>
          <w:delText>. 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" w:author="RENDY ADITYA" w:date="2022-07-05T10:23:00Z">
        <w:r w:rsidR="005424CA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5" w:author="RENDY ADITYA" w:date="2022-07-05T10:23:00Z">
        <w:r w:rsidDel="005424CA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91AD77" w14:textId="412F8E16" w:rsidR="00927764" w:rsidRPr="00C50A1E" w:rsidRDefault="00927764" w:rsidP="005424C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ins w:id="6" w:author="RENDY ADITYA" w:date="2022-07-05T10:24:00Z">
        <w:r w:rsidR="000E4B5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E4B56">
          <w:rPr>
            <w:rFonts w:ascii="Times New Roman" w:eastAsia="Times New Roman" w:hAnsi="Times New Roman" w:cs="Times New Roman"/>
            <w:sz w:val="24"/>
            <w:szCs w:val="24"/>
          </w:rPr>
          <w:t>begitupun</w:t>
        </w:r>
      </w:ins>
      <w:proofErr w:type="spellEnd"/>
      <w:del w:id="7" w:author="RENDY ADITYA" w:date="2022-07-05T10:24:00Z">
        <w:r w:rsidRPr="00C50A1E" w:rsidDel="000E4B56">
          <w:rPr>
            <w:rFonts w:ascii="Times New Roman" w:eastAsia="Times New Roman" w:hAnsi="Times New Roman" w:cs="Times New Roman"/>
            <w:sz w:val="24"/>
            <w:szCs w:val="24"/>
          </w:rPr>
          <w:delText xml:space="preserve"> pun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6B86813" w14:textId="77777777" w:rsidR="00927764" w:rsidRPr="00C50A1E" w:rsidRDefault="00927764" w:rsidP="005424CA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  <w:pPrChange w:id="8" w:author="RENDY ADITYA" w:date="2022-07-05T10:23:00Z">
          <w:pPr>
            <w:shd w:val="clear" w:color="auto" w:fill="F5F5F5"/>
            <w:spacing w:after="375"/>
            <w:jc w:val="both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B7D836E" w14:textId="77777777" w:rsidR="00927764" w:rsidRPr="00C50A1E" w:rsidRDefault="00927764" w:rsidP="005424C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280DB2" w14:textId="5168CD65" w:rsidR="00927764" w:rsidRPr="00C50A1E" w:rsidRDefault="00927764" w:rsidP="005424C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9" w:author="RENDY ADITYA" w:date="2022-07-05T10:23:00Z">
        <w:r w:rsidR="000E4B56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30A22D86" w14:textId="77777777" w:rsidR="00927764" w:rsidRPr="00C50A1E" w:rsidRDefault="00927764" w:rsidP="005424C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8B92892" w14:textId="77777777" w:rsidR="00927764" w:rsidRPr="00C50A1E" w:rsidRDefault="00927764" w:rsidP="005424C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2566066" w14:textId="512B90C2" w:rsidR="00927764" w:rsidRPr="00C50A1E" w:rsidRDefault="00927764" w:rsidP="005424C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del w:id="10" w:author="RENDY ADITYA" w:date="2022-07-05T10:22:00Z">
        <w:r w:rsidRPr="00C50A1E" w:rsidDel="005424CA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</w:t>
      </w:r>
      <w:del w:id="11" w:author="RENDY ADITYA" w:date="2022-07-05T10:22:00Z">
        <w:r w:rsidRPr="00C50A1E" w:rsidDel="005424CA">
          <w:rPr>
            <w:rFonts w:ascii="Times New Roman" w:eastAsia="Times New Roman" w:hAnsi="Times New Roman" w:cs="Times New Roman"/>
            <w:sz w:val="24"/>
            <w:szCs w:val="24"/>
          </w:rPr>
          <w:delText>h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o</w:t>
      </w:r>
      <w:ins w:id="12" w:author="RENDY ADITYA" w:date="2022-07-05T10:22:00Z">
        <w:r w:rsidR="005424CA">
          <w:rPr>
            <w:rFonts w:ascii="Times New Roman" w:eastAsia="Times New Roman" w:hAnsi="Times New Roman" w:cs="Times New Roman"/>
            <w:sz w:val="24"/>
            <w:szCs w:val="24"/>
          </w:rPr>
          <w:t>h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56BD1074" w14:textId="77777777" w:rsidR="00927764" w:rsidRPr="00C50A1E" w:rsidRDefault="00927764" w:rsidP="005424CA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  <w:pPrChange w:id="13" w:author="RENDY ADITYA" w:date="2022-07-05T10:22:00Z">
          <w:pPr>
            <w:shd w:val="clear" w:color="auto" w:fill="F5F5F5"/>
            <w:spacing w:after="375"/>
            <w:jc w:val="both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2D2575" w14:textId="77777777" w:rsidR="00927764" w:rsidRPr="00C50A1E" w:rsidRDefault="00927764" w:rsidP="005424C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14" w:author="RENDY ADITYA" w:date="2022-07-05T10:22:00Z">
        <w:r w:rsidDel="005424CA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502C1E3" w14:textId="5DEE492E" w:rsidR="00927764" w:rsidRPr="00C50A1E" w:rsidRDefault="00927764" w:rsidP="005424C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5" w:author="RENDY ADITYA" w:date="2022-07-05T10:21:00Z">
        <w:r w:rsidRPr="00C50A1E" w:rsidDel="005424CA">
          <w:rPr>
            <w:rFonts w:ascii="Times New Roman" w:eastAsia="Times New Roman" w:hAnsi="Times New Roman" w:cs="Times New Roman"/>
            <w:sz w:val="24"/>
            <w:szCs w:val="24"/>
          </w:rPr>
          <w:delText xml:space="preserve">mau </w:delText>
        </w:r>
      </w:del>
      <w:proofErr w:type="spellStart"/>
      <w:ins w:id="16" w:author="RENDY ADITYA" w:date="2022-07-05T10:21:00Z">
        <w:r w:rsidR="005424CA">
          <w:rPr>
            <w:rFonts w:ascii="Times New Roman" w:eastAsia="Times New Roman" w:hAnsi="Times New Roman" w:cs="Times New Roman"/>
            <w:sz w:val="24"/>
            <w:szCs w:val="24"/>
          </w:rPr>
          <w:t>ingin</w:t>
        </w:r>
        <w:proofErr w:type="spellEnd"/>
        <w:r w:rsidR="005424C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D4E6C7" w14:textId="77777777" w:rsidR="00927764" w:rsidRPr="00C50A1E" w:rsidRDefault="00927764" w:rsidP="005424C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3A61471" w14:textId="77777777" w:rsidR="00927764" w:rsidRPr="00C50A1E" w:rsidRDefault="00927764" w:rsidP="005424C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456B1D13" w14:textId="0A8BD688" w:rsidR="00927764" w:rsidRPr="00C50A1E" w:rsidRDefault="00927764" w:rsidP="005424C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</w:t>
      </w:r>
      <w:proofErr w:type="spellEnd"/>
      <w:ins w:id="17" w:author="RENDY ADITYA" w:date="2022-07-05T10:26:00Z">
        <w:r w:rsidR="000E4B5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8" w:author="RENDY ADITYA" w:date="2022-07-05T10:26:00Z">
        <w:r w:rsidRPr="00C50A1E" w:rsidDel="000E4B56">
          <w:rPr>
            <w:rFonts w:ascii="Times New Roman" w:eastAsia="Times New Roman" w:hAnsi="Times New Roman" w:cs="Times New Roman"/>
            <w:sz w:val="24"/>
            <w:szCs w:val="24"/>
          </w:rPr>
          <w:delText xml:space="preserve">-kaum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39473CA4" w14:textId="77777777" w:rsidR="00927764" w:rsidRPr="00C50A1E" w:rsidRDefault="00927764" w:rsidP="005424C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7CEE3824" w14:textId="77777777" w:rsidR="00927764" w:rsidRPr="00C50A1E" w:rsidRDefault="00927764" w:rsidP="005424C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9ECB1BD" w14:textId="4FCA315D" w:rsidR="00927764" w:rsidRPr="00C50A1E" w:rsidRDefault="00927764" w:rsidP="005424C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19" w:author="RENDY ADITYA" w:date="2022-07-05T10:21:00Z">
        <w:r w:rsidR="005424CA">
          <w:rPr>
            <w:rFonts w:ascii="Times New Roman" w:eastAsia="Times New Roman" w:hAnsi="Times New Roman" w:cs="Times New Roman"/>
            <w:sz w:val="24"/>
            <w:szCs w:val="24"/>
          </w:rPr>
          <w:t>haha</w:t>
        </w:r>
      </w:ins>
      <w:proofErr w:type="spellEnd"/>
      <w:del w:id="20" w:author="RENDY ADITYA" w:date="2022-07-05T10:21:00Z">
        <w:r w:rsidRPr="00C50A1E" w:rsidDel="005424CA">
          <w:rPr>
            <w:rFonts w:ascii="Times New Roman" w:eastAsia="Times New Roman" w:hAnsi="Times New Roman" w:cs="Times New Roman"/>
            <w:sz w:val="24"/>
            <w:szCs w:val="24"/>
          </w:rPr>
          <w:delText>HAHA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86B98D1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02D27F1E" w14:textId="77777777" w:rsidR="00927764" w:rsidRPr="00C50A1E" w:rsidRDefault="00927764" w:rsidP="00927764"/>
    <w:p w14:paraId="606358AB" w14:textId="77777777" w:rsidR="00927764" w:rsidRPr="005A045A" w:rsidRDefault="00927764" w:rsidP="00927764">
      <w:pPr>
        <w:rPr>
          <w:i/>
        </w:rPr>
      </w:pPr>
    </w:p>
    <w:p w14:paraId="5E4D8FDB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6094BF70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ENDY ADITYA" w:date="2022-07-05T09:46:00Z" w:initials="RA">
    <w:p w14:paraId="2F7D3274" w14:textId="710548FB" w:rsidR="00A3320B" w:rsidRDefault="00A3320B">
      <w:pPr>
        <w:pStyle w:val="CommentText"/>
      </w:pPr>
      <w:r>
        <w:rPr>
          <w:rStyle w:val="CommentReference"/>
        </w:rPr>
        <w:annotationRef/>
      </w:r>
    </w:p>
  </w:comment>
  <w:comment w:id="1" w:author="RENDY ADITYA" w:date="2022-07-05T10:27:00Z" w:initials="RA">
    <w:p w14:paraId="39FFBA87" w14:textId="044CF50A" w:rsidR="000E4B56" w:rsidRDefault="000E4B56">
      <w:pPr>
        <w:pStyle w:val="CommentText"/>
      </w:pPr>
      <w:r>
        <w:rPr>
          <w:rStyle w:val="CommentReference"/>
        </w:rPr>
        <w:annotationRef/>
      </w:r>
      <w:r>
        <w:t xml:space="preserve">Gambar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dan </w:t>
      </w:r>
      <w:proofErr w:type="spellStart"/>
      <w:r>
        <w:t>berat</w:t>
      </w:r>
      <w:proofErr w:type="spellEnd"/>
      <w:r>
        <w:t xml:space="preserve"> badan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7D3274" w15:done="0"/>
  <w15:commentEx w15:paraId="39FFBA8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E86FF" w16cex:dateUtc="2022-07-05T02:46:00Z"/>
  <w16cex:commentExtensible w16cex:durableId="266E9085" w16cex:dateUtc="2022-07-05T03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7D3274" w16cid:durableId="266E86FF"/>
  <w16cid:commentId w16cid:paraId="39FFBA87" w16cid:durableId="266E908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7DCED" w14:textId="77777777" w:rsidR="008B1B70" w:rsidRDefault="008B1B70">
      <w:r>
        <w:separator/>
      </w:r>
    </w:p>
  </w:endnote>
  <w:endnote w:type="continuationSeparator" w:id="0">
    <w:p w14:paraId="77E253F3" w14:textId="77777777" w:rsidR="008B1B70" w:rsidRDefault="008B1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1D8F8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2ED9F01" w14:textId="77777777" w:rsidR="00941E77" w:rsidRDefault="008B1B70">
    <w:pPr>
      <w:pStyle w:val="Footer"/>
    </w:pPr>
  </w:p>
  <w:p w14:paraId="40F994F9" w14:textId="77777777" w:rsidR="00941E77" w:rsidRDefault="008B1B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7C2FD" w14:textId="77777777" w:rsidR="008B1B70" w:rsidRDefault="008B1B70">
      <w:r>
        <w:separator/>
      </w:r>
    </w:p>
  </w:footnote>
  <w:footnote w:type="continuationSeparator" w:id="0">
    <w:p w14:paraId="31AFF868" w14:textId="77777777" w:rsidR="008B1B70" w:rsidRDefault="008B1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766264">
    <w:abstractNumId w:val="0"/>
  </w:num>
  <w:num w:numId="2" w16cid:durableId="1430194856">
    <w:abstractNumId w:val="2"/>
  </w:num>
  <w:num w:numId="3" w16cid:durableId="6372495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ENDY ADITYA">
    <w15:presenceInfo w15:providerId="Windows Live" w15:userId="623987480fe54d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0E4B56"/>
    <w:rsid w:val="0012251A"/>
    <w:rsid w:val="002318A3"/>
    <w:rsid w:val="0042167F"/>
    <w:rsid w:val="005424CA"/>
    <w:rsid w:val="008B1B70"/>
    <w:rsid w:val="00924DF5"/>
    <w:rsid w:val="00927764"/>
    <w:rsid w:val="00A3320B"/>
    <w:rsid w:val="00BA565F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F857C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A332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320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32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32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320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424CA"/>
  </w:style>
  <w:style w:type="paragraph" w:styleId="Header">
    <w:name w:val="header"/>
    <w:basedOn w:val="Normal"/>
    <w:link w:val="HeaderChar"/>
    <w:uiPriority w:val="99"/>
    <w:unhideWhenUsed/>
    <w:rsid w:val="000E4B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4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ssets-a2.kompasiana.com/items/album/2020/01/05/photo-1561497268-131821f92985-5e11e63d097f362701721a02.jpeg?t=o&amp;v=76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RENDY ADITYA</cp:lastModifiedBy>
  <cp:revision>5</cp:revision>
  <dcterms:created xsi:type="dcterms:W3CDTF">2020-08-26T21:16:00Z</dcterms:created>
  <dcterms:modified xsi:type="dcterms:W3CDTF">2022-07-05T03:27:00Z</dcterms:modified>
</cp:coreProperties>
</file>