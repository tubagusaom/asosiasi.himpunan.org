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A60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47870A5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2A4CDD4" w14:textId="77777777" w:rsidR="00927764" w:rsidRDefault="00927764" w:rsidP="00927764">
      <w:pPr>
        <w:jc w:val="center"/>
        <w:rPr>
          <w:rFonts w:ascii="Cambria" w:hAnsi="Cambria" w:cs="Times New Roman"/>
          <w:sz w:val="24"/>
          <w:szCs w:val="24"/>
        </w:rPr>
      </w:pPr>
    </w:p>
    <w:p w14:paraId="2778FB29"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67480FC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2918AB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3482CD3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8CBA036" wp14:editId="16CE17C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907AF2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6D7C595" w14:textId="15C6C3A7" w:rsidR="00927764" w:rsidRPr="00E42F3E" w:rsidRDefault="00927764" w:rsidP="00927764">
      <w:pPr>
        <w:shd w:val="clear" w:color="auto" w:fill="F5F5F5"/>
        <w:spacing w:after="375"/>
        <w:rPr>
          <w:rFonts w:ascii="Times New Roman" w:eastAsia="Times New Roman" w:hAnsi="Times New Roman" w:cs="Times New Roman"/>
          <w:sz w:val="24"/>
          <w:szCs w:val="24"/>
        </w:rPr>
      </w:pPr>
      <w:del w:id="0" w:author="nchayati1983@gmail.com" w:date="2020-12-15T15:08:00Z">
        <w:r w:rsidRPr="00C50A1E" w:rsidDel="00E42F3E">
          <w:rPr>
            <w:rFonts w:ascii="Times New Roman" w:eastAsia="Times New Roman" w:hAnsi="Times New Roman" w:cs="Times New Roman"/>
            <w:i/>
            <w:iCs/>
            <w:sz w:val="24"/>
            <w:szCs w:val="24"/>
          </w:rPr>
          <w:delText>Hujan turun, berat badan naik, hubungan sama dia tetep temenan aja. Huft.</w:delText>
        </w:r>
      </w:del>
      <w:ins w:id="1" w:author="nchayati1983@gmail.com" w:date="2020-12-15T15:08:00Z">
        <w:r w:rsidR="00E42F3E">
          <w:rPr>
            <w:rFonts w:ascii="Times New Roman" w:eastAsia="Times New Roman" w:hAnsi="Times New Roman" w:cs="Times New Roman"/>
            <w:i/>
            <w:iCs/>
            <w:sz w:val="24"/>
            <w:szCs w:val="24"/>
          </w:rPr>
          <w:t xml:space="preserve"> </w:t>
        </w:r>
        <w:r w:rsidR="00E42F3E">
          <w:rPr>
            <w:rFonts w:ascii="Times New Roman" w:eastAsia="Times New Roman" w:hAnsi="Times New Roman" w:cs="Times New Roman"/>
            <w:sz w:val="24"/>
            <w:szCs w:val="24"/>
          </w:rPr>
          <w:t>Hujan turun, berat badan naik, hubungan sama dia tetap teman saja. Huft.</w:t>
        </w:r>
      </w:ins>
    </w:p>
    <w:p w14:paraId="2EC3D17A" w14:textId="2FB30FA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w:t>
      </w:r>
      <w:ins w:id="2" w:author="nchayati1983@gmail.com" w:date="2020-12-15T15:01:00Z">
        <w:r w:rsidR="00F87DD1">
          <w:rPr>
            <w:rFonts w:ascii="Times New Roman" w:eastAsia="Times New Roman" w:hAnsi="Times New Roman" w:cs="Times New Roman"/>
            <w:sz w:val="24"/>
            <w:szCs w:val="24"/>
          </w:rPr>
          <w:t>kala</w:t>
        </w:r>
      </w:ins>
      <w:del w:id="3" w:author="nchayati1983@gmail.com" w:date="2020-12-15T15:01:00Z">
        <w:r w:rsidRPr="00C50A1E" w:rsidDel="00F87DD1">
          <w:rPr>
            <w:rFonts w:ascii="Times New Roman" w:eastAsia="Times New Roman" w:hAnsi="Times New Roman" w:cs="Times New Roman"/>
            <w:sz w:val="24"/>
            <w:szCs w:val="24"/>
          </w:rPr>
          <w:delText xml:space="preserve"> kala</w:delText>
        </w:r>
      </w:del>
      <w:r w:rsidRPr="00C50A1E">
        <w:rPr>
          <w:rFonts w:ascii="Times New Roman" w:eastAsia="Times New Roman" w:hAnsi="Times New Roman" w:cs="Times New Roman"/>
          <w:sz w:val="24"/>
          <w:szCs w:val="24"/>
        </w:rPr>
        <w:t xml:space="preserve"> hujan?</w:t>
      </w:r>
    </w:p>
    <w:p w14:paraId="294801D3" w14:textId="0E71741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w:t>
      </w:r>
      <w:ins w:id="4" w:author="nchayati1983@gmail.com" w:date="2020-12-15T15:01:00Z">
        <w:r w:rsidR="00F87DD1">
          <w:rPr>
            <w:rFonts w:ascii="Times New Roman" w:eastAsia="Times New Roman" w:hAnsi="Times New Roman" w:cs="Times New Roman"/>
            <w:sz w:val="24"/>
            <w:szCs w:val="24"/>
          </w:rPr>
          <w:t>m</w:t>
        </w:r>
      </w:ins>
      <w:del w:id="5" w:author="nchayati1983@gmail.com" w:date="2020-12-15T15:01:00Z">
        <w:r w:rsidRPr="00C50A1E" w:rsidDel="00F87DD1">
          <w:rPr>
            <w:rFonts w:ascii="Times New Roman" w:eastAsia="Times New Roman" w:hAnsi="Times New Roman" w:cs="Times New Roman"/>
            <w:sz w:val="24"/>
            <w:szCs w:val="24"/>
          </w:rPr>
          <w:delText>M</w:delText>
        </w:r>
      </w:del>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w:t>
      </w:r>
      <w:del w:id="6" w:author="nchayati1983@gmail.com" w:date="2020-12-15T15:01:00Z">
        <w:r w:rsidDel="00B0464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antara Bulan November-</w:t>
      </w:r>
      <w:ins w:id="7" w:author="nchayati1983@gmail.com" w:date="2020-12-15T15:02:00Z">
        <w:r w:rsidR="00B0464C">
          <w:rPr>
            <w:rFonts w:ascii="Times New Roman" w:eastAsia="Times New Roman" w:hAnsi="Times New Roman" w:cs="Times New Roman"/>
            <w:sz w:val="24"/>
            <w:szCs w:val="24"/>
          </w:rPr>
          <w:t>_</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A7AC096" w14:textId="4335F2C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ins w:id="8" w:author="nchayati1983@gmail.com" w:date="2020-12-15T15:03:00Z">
        <w:r w:rsidR="002477C9">
          <w:rPr>
            <w:rFonts w:ascii="Times New Roman" w:eastAsia="Times New Roman" w:hAnsi="Times New Roman" w:cs="Times New Roman"/>
            <w:sz w:val="24"/>
            <w:szCs w:val="24"/>
          </w:rPr>
          <w:t>sedih</w:t>
        </w:r>
      </w:ins>
      <w:del w:id="9" w:author="nchayati1983@gmail.com" w:date="2020-12-15T15:02:00Z">
        <w:r w:rsidRPr="00C50A1E" w:rsidDel="002477C9">
          <w:rPr>
            <w:rFonts w:ascii="Times New Roman" w:eastAsia="Times New Roman" w:hAnsi="Times New Roman" w:cs="Times New Roman"/>
            <w:sz w:val="24"/>
            <w:szCs w:val="24"/>
          </w:rPr>
          <w:delText>yang ambyar</w:delText>
        </w:r>
      </w:del>
      <w:r w:rsidRPr="00C50A1E">
        <w:rPr>
          <w:rFonts w:ascii="Times New Roman" w:eastAsia="Times New Roman" w:hAnsi="Times New Roman" w:cs="Times New Roman"/>
          <w:sz w:val="24"/>
          <w:szCs w:val="24"/>
        </w:rPr>
        <w:t>, pun perilaku kita yang lain. Soal makan. Ya, hujan yang membuat kita jadi sering lapar. Kok bisa ya?</w:t>
      </w:r>
    </w:p>
    <w:p w14:paraId="623B1887" w14:textId="07B07E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0" w:author="nchayati1983@gmail.com" w:date="2020-12-15T15:03:00Z">
        <w:r w:rsidR="002477C9">
          <w:rPr>
            <w:rFonts w:ascii="Times New Roman" w:eastAsia="Times New Roman" w:hAnsi="Times New Roman" w:cs="Times New Roman"/>
            <w:sz w:val="24"/>
            <w:szCs w:val="24"/>
          </w:rPr>
          <w:t>f</w:t>
        </w:r>
      </w:ins>
      <w:del w:id="11" w:author="nchayati1983@gmail.com" w:date="2020-12-15T15:03:00Z">
        <w:r w:rsidDel="002477C9">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1028CB50" w14:textId="3802ED0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w:t>
      </w:r>
      <w:del w:id="12" w:author="nchayati1983@gmail.com" w:date="2020-12-15T15:03:00Z">
        <w:r w:rsidRPr="00C50A1E" w:rsidDel="002477C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saat hujan turun adalah makan. Sering disebut cuma camilan, tapi jumlah kalorinya </w:t>
      </w:r>
      <w:ins w:id="13" w:author="nchayati1983@gmail.com" w:date="2020-12-15T15:03:00Z">
        <w:r w:rsidR="00401981">
          <w:rPr>
            <w:rFonts w:ascii="Times New Roman" w:eastAsia="Times New Roman" w:hAnsi="Times New Roman" w:cs="Times New Roman"/>
            <w:sz w:val="24"/>
            <w:szCs w:val="24"/>
          </w:rPr>
          <w:t>hampir</w:t>
        </w:r>
      </w:ins>
      <w:del w:id="14" w:author="nchayati1983@gmail.com" w:date="2020-12-15T15:03:00Z">
        <w:r w:rsidRPr="00C50A1E" w:rsidDel="00401981">
          <w:rPr>
            <w:rFonts w:ascii="Times New Roman" w:eastAsia="Times New Roman" w:hAnsi="Times New Roman" w:cs="Times New Roman"/>
            <w:sz w:val="24"/>
            <w:szCs w:val="24"/>
          </w:rPr>
          <w:delText>nyaris</w:delText>
        </w:r>
      </w:del>
      <w:r w:rsidRPr="00C50A1E">
        <w:rPr>
          <w:rFonts w:ascii="Times New Roman" w:eastAsia="Times New Roman" w:hAnsi="Times New Roman" w:cs="Times New Roman"/>
          <w:sz w:val="24"/>
          <w:szCs w:val="24"/>
        </w:rPr>
        <w:t xml:space="preserve"> melebihi makan berat.</w:t>
      </w:r>
    </w:p>
    <w:p w14:paraId="080C6E7E" w14:textId="4311FF8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ins w:id="15" w:author="nchayati1983@gmail.com" w:date="2020-12-15T15:03:00Z">
        <w:r w:rsidR="00401981">
          <w:rPr>
            <w:rFonts w:ascii="Times New Roman" w:eastAsia="Times New Roman" w:hAnsi="Times New Roman" w:cs="Times New Roman"/>
            <w:sz w:val="24"/>
            <w:szCs w:val="24"/>
          </w:rPr>
          <w:t>empat</w:t>
        </w:r>
      </w:ins>
      <w:ins w:id="16" w:author="nchayati1983@gmail.com" w:date="2020-12-15T15:04:00Z">
        <w:r w:rsidR="00401981">
          <w:rPr>
            <w:rFonts w:ascii="Times New Roman" w:eastAsia="Times New Roman" w:hAnsi="Times New Roman" w:cs="Times New Roman"/>
            <w:sz w:val="24"/>
            <w:szCs w:val="24"/>
          </w:rPr>
          <w:t xml:space="preserve"> </w:t>
        </w:r>
      </w:ins>
      <w:del w:id="17" w:author="nchayati1983@gmail.com" w:date="2020-12-15T15:03:00Z">
        <w:r w:rsidRPr="00C50A1E" w:rsidDel="00401981">
          <w:rPr>
            <w:rFonts w:ascii="Times New Roman" w:eastAsia="Times New Roman" w:hAnsi="Times New Roman" w:cs="Times New Roman"/>
            <w:sz w:val="24"/>
            <w:szCs w:val="24"/>
          </w:rPr>
          <w:delText xml:space="preserve">4 </w:delText>
        </w:r>
      </w:del>
      <w:r w:rsidRPr="00C50A1E">
        <w:rPr>
          <w:rFonts w:ascii="Times New Roman" w:eastAsia="Times New Roman" w:hAnsi="Times New Roman" w:cs="Times New Roman"/>
          <w:sz w:val="24"/>
          <w:szCs w:val="24"/>
        </w:rPr>
        <w:t>porsi habis sekali duduk. Belum cukup, tambah lagi gorengannya, satu</w:t>
      </w:r>
      <w:del w:id="18" w:author="nchayati1983@gmail.com" w:date="2020-12-15T15:04:00Z">
        <w:r w:rsidRPr="00C50A1E" w:rsidDel="0040198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dua biji eh kok jadi lima?</w:t>
      </w:r>
    </w:p>
    <w:p w14:paraId="5FF7949D" w14:textId="38434C9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del w:id="19" w:author="nchayati1983@gmail.com" w:date="2020-12-15T15:04:00Z">
        <w:r w:rsidRPr="00C50A1E" w:rsidDel="00401981">
          <w:rPr>
            <w:rFonts w:ascii="Times New Roman" w:eastAsia="Times New Roman" w:hAnsi="Times New Roman" w:cs="Times New Roman"/>
            <w:sz w:val="24"/>
            <w:szCs w:val="24"/>
          </w:rPr>
          <w:delText>-</w:delText>
        </w:r>
      </w:del>
      <w:ins w:id="20" w:author="nchayati1983@gmail.com" w:date="2020-12-15T15:04:00Z">
        <w:r w:rsidR="00401981">
          <w:rPr>
            <w:rFonts w:ascii="Times New Roman" w:eastAsia="Times New Roman" w:hAnsi="Times New Roman" w:cs="Times New Roman"/>
            <w:sz w:val="24"/>
            <w:szCs w:val="24"/>
          </w:rPr>
          <w:t>–“</w:t>
        </w:r>
      </w:ins>
      <w:del w:id="21" w:author="nchayati1983@gmail.com" w:date="2020-12-15T15:04:00Z">
        <w:r w:rsidRPr="00C50A1E" w:rsidDel="00401981">
          <w:rPr>
            <w:rFonts w:ascii="Times New Roman" w:eastAsia="Times New Roman" w:hAnsi="Times New Roman" w:cs="Times New Roman"/>
            <w:strike/>
            <w:sz w:val="24"/>
            <w:szCs w:val="24"/>
          </w:rPr>
          <w:delText>seperti sikapnya padamu</w:delText>
        </w:r>
      </w:del>
      <w:ins w:id="22" w:author="nchayati1983@gmail.com" w:date="2020-12-15T15:04:00Z">
        <w:r w:rsidR="00401981">
          <w:rPr>
            <w:rFonts w:ascii="Times New Roman" w:eastAsia="Times New Roman" w:hAnsi="Times New Roman" w:cs="Times New Roman"/>
            <w:strike/>
            <w:sz w:val="24"/>
            <w:szCs w:val="24"/>
          </w:rPr>
          <w:t>”</w:t>
        </w:r>
      </w:ins>
      <w:r w:rsidRPr="00C50A1E">
        <w:rPr>
          <w:rFonts w:ascii="Times New Roman" w:eastAsia="Times New Roman" w:hAnsi="Times New Roman" w:cs="Times New Roman"/>
          <w:sz w:val="24"/>
          <w:szCs w:val="24"/>
        </w:rPr>
        <w:t>, memang bisa jadi salah satu pencetus mengapa kita jadi suka makan. </w:t>
      </w:r>
    </w:p>
    <w:p w14:paraId="380D37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E20D67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CD01D3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6FCE7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23" w:author="nchayati1983@gmail.com" w:date="2020-12-15T15:05:00Z">
        <w:r w:rsidDel="0016497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3F3C6A81" w14:textId="2A06366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w:t>
      </w:r>
      <w:del w:id="24" w:author="nchayati1983@gmail.com" w:date="2020-12-15T15:05:00Z">
        <w:r w:rsidRPr="00C50A1E" w:rsidDel="0016497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waktu hujan itu membuat kita berpikir berkali-kali. Akan merepotkan.</w:t>
      </w:r>
    </w:p>
    <w:p w14:paraId="0BCEBE9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5718324" w14:textId="4954595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ins w:id="25" w:author="nchayati1983@gmail.com" w:date="2020-12-15T15:05:00Z">
        <w:r w:rsidR="0056445F">
          <w:rPr>
            <w:rFonts w:ascii="Times New Roman" w:eastAsia="Times New Roman" w:hAnsi="Times New Roman" w:cs="Times New Roman"/>
            <w:sz w:val="24"/>
            <w:szCs w:val="24"/>
          </w:rPr>
          <w:t>begitu bukan?</w:t>
        </w:r>
      </w:ins>
      <w:r w:rsidRPr="00C50A1E">
        <w:rPr>
          <w:rFonts w:ascii="Times New Roman" w:eastAsia="Times New Roman" w:hAnsi="Times New Roman" w:cs="Times New Roman"/>
          <w:i/>
          <w:iCs/>
          <w:sz w:val="24"/>
          <w:szCs w:val="24"/>
        </w:rPr>
        <w:t>gitu khan.</w:t>
      </w:r>
    </w:p>
    <w:p w14:paraId="3EC0B3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1C544A2" w14:textId="43F4CC4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w:t>
      </w:r>
      <w:ins w:id="26" w:author="nchayati1983@gmail.com" w:date="2020-12-15T15:06:00Z">
        <w:r w:rsidR="0056445F">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07E6A0EB" w14:textId="6729CCB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w:t>
      </w:r>
      <w:del w:id="27" w:author="nchayati1983@gmail.com" w:date="2020-12-15T15:06:00Z">
        <w:r w:rsidRPr="00C50A1E" w:rsidDel="0056445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kamu. Kamu yang tidak bisa mengendalikan diri. Kalau tiba-tiba berat </w:t>
      </w:r>
      <w:r>
        <w:rPr>
          <w:rFonts w:ascii="Times New Roman" w:eastAsia="Times New Roman" w:hAnsi="Times New Roman" w:cs="Times New Roman"/>
          <w:sz w:val="24"/>
          <w:szCs w:val="24"/>
        </w:rPr>
        <w:t>badan ikut tergelincir makin ke</w:t>
      </w:r>
      <w:ins w:id="28" w:author="nchayati1983@gmail.com" w:date="2020-12-15T15:06:00Z">
        <w:r w:rsidR="00601F82">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w:t>
      </w:r>
      <w:del w:id="29" w:author="nchayati1983@gmail.com" w:date="2020-12-15T15:06:00Z">
        <w:r w:rsidRPr="00C50A1E" w:rsidDel="00601F82">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saat hujan. Coba ingat-ingat apa yang kamu makan saat hujan?</w:t>
      </w:r>
    </w:p>
    <w:p w14:paraId="35B81557" w14:textId="43BB28F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w:t>
      </w:r>
      <w:ins w:id="30" w:author="nchayati1983@gmail.com" w:date="2020-12-15T15:07:00Z">
        <w:r w:rsidR="00601F82">
          <w:rPr>
            <w:rFonts w:ascii="Times New Roman" w:eastAsia="Times New Roman" w:hAnsi="Times New Roman" w:cs="Times New Roman"/>
            <w:sz w:val="24"/>
            <w:szCs w:val="24"/>
          </w:rPr>
          <w:t>lima ribu</w:t>
        </w:r>
      </w:ins>
      <w:r w:rsidRPr="00C50A1E">
        <w:rPr>
          <w:rFonts w:ascii="Times New Roman" w:eastAsia="Times New Roman" w:hAnsi="Times New Roman" w:cs="Times New Roman"/>
          <w:sz w:val="24"/>
          <w:szCs w:val="24"/>
        </w:rPr>
        <w:t xml:space="preserve"> kalori. </w:t>
      </w:r>
      <w:ins w:id="31" w:author="nchayati1983@gmail.com" w:date="2020-12-15T15:07:00Z">
        <w:r w:rsidR="00601F82">
          <w:rPr>
            <w:rFonts w:ascii="Times New Roman" w:eastAsia="Times New Roman" w:hAnsi="Times New Roman" w:cs="Times New Roman"/>
            <w:sz w:val="24"/>
            <w:szCs w:val="24"/>
          </w:rPr>
          <w:t>haha</w:t>
        </w:r>
      </w:ins>
      <w:del w:id="32" w:author="nchayati1983@gmail.com" w:date="2020-12-15T15:07:00Z">
        <w:r w:rsidRPr="00C50A1E" w:rsidDel="00601F82">
          <w:rPr>
            <w:rFonts w:ascii="Times New Roman" w:eastAsia="Times New Roman" w:hAnsi="Times New Roman" w:cs="Times New Roman"/>
            <w:sz w:val="24"/>
            <w:szCs w:val="24"/>
          </w:rPr>
          <w:delText>HAHA</w:delText>
        </w:r>
      </w:del>
      <w:r w:rsidRPr="00C50A1E">
        <w:rPr>
          <w:rFonts w:ascii="Times New Roman" w:eastAsia="Times New Roman" w:hAnsi="Times New Roman" w:cs="Times New Roman"/>
          <w:sz w:val="24"/>
          <w:szCs w:val="24"/>
        </w:rPr>
        <w:t>. </w:t>
      </w:r>
    </w:p>
    <w:p w14:paraId="72177D64"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A324B3C" w14:textId="77777777" w:rsidR="00927764" w:rsidRPr="00C50A1E" w:rsidRDefault="00927764" w:rsidP="00927764"/>
    <w:p w14:paraId="467CF179" w14:textId="77777777" w:rsidR="00927764" w:rsidRPr="005A045A" w:rsidRDefault="00927764" w:rsidP="00927764">
      <w:pPr>
        <w:rPr>
          <w:i/>
        </w:rPr>
      </w:pPr>
    </w:p>
    <w:p w14:paraId="42487D08"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1F18015"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6F8D" w14:textId="77777777" w:rsidR="006771CC" w:rsidRDefault="006771CC">
      <w:r>
        <w:separator/>
      </w:r>
    </w:p>
  </w:endnote>
  <w:endnote w:type="continuationSeparator" w:id="0">
    <w:p w14:paraId="15576949" w14:textId="77777777" w:rsidR="006771CC" w:rsidRDefault="0067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2AE5"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A1B6443" w14:textId="77777777" w:rsidR="00941E77" w:rsidRDefault="006771CC">
    <w:pPr>
      <w:pStyle w:val="Footer"/>
    </w:pPr>
  </w:p>
  <w:p w14:paraId="07E24CB7" w14:textId="77777777" w:rsidR="00941E77" w:rsidRDefault="00677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12594" w14:textId="77777777" w:rsidR="006771CC" w:rsidRDefault="006771CC">
      <w:r>
        <w:separator/>
      </w:r>
    </w:p>
  </w:footnote>
  <w:footnote w:type="continuationSeparator" w:id="0">
    <w:p w14:paraId="1DFCA62A" w14:textId="77777777" w:rsidR="006771CC" w:rsidRDefault="0067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chayati1983@gmail.com">
    <w15:presenceInfo w15:providerId="Windows Live" w15:userId="b62c6fcfca9eb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NDK3sDA3MDU2NTJQ0lEKTi0uzszPAykwrAUACpU+SSwAAAA="/>
  </w:docVars>
  <w:rsids>
    <w:rsidRoot w:val="00927764"/>
    <w:rsid w:val="000728F3"/>
    <w:rsid w:val="0012251A"/>
    <w:rsid w:val="00164974"/>
    <w:rsid w:val="002318A3"/>
    <w:rsid w:val="002477C9"/>
    <w:rsid w:val="00401981"/>
    <w:rsid w:val="0042167F"/>
    <w:rsid w:val="0056445F"/>
    <w:rsid w:val="00601F82"/>
    <w:rsid w:val="006771CC"/>
    <w:rsid w:val="00924DF5"/>
    <w:rsid w:val="00927764"/>
    <w:rsid w:val="00B0464C"/>
    <w:rsid w:val="00C20908"/>
    <w:rsid w:val="00E42F3E"/>
    <w:rsid w:val="00F8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819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E42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nchayati1983@gmail.com</cp:lastModifiedBy>
  <cp:revision>4</cp:revision>
  <dcterms:created xsi:type="dcterms:W3CDTF">2020-08-26T21:16:00Z</dcterms:created>
  <dcterms:modified xsi:type="dcterms:W3CDTF">2020-12-15T08:09:00Z</dcterms:modified>
</cp:coreProperties>
</file>