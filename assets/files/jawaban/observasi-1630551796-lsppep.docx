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196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18C10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B1713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850749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1958E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7AA0E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87C26D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6DE29F" wp14:editId="2D9BCF7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08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300F9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76B25AC" w14:textId="3655FF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Tombol F1" w:date="2021-09-02T09:41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aromanya aduhai menggoda indera penciuman itu </w:delText>
        </w:r>
      </w:del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1"/>
      <w:proofErr w:type="spellEnd"/>
      <w:r w:rsidR="00CB53F9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911CDC" w14:textId="2E4CD7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" w:author="Tombol F1" w:date="2021-09-02T09:40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" w:author="Tombol F1" w:date="2021-09-02T09:40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Tombol F1" w:date="2021-09-02T09:40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Tombol F1" w:date="2021-09-02T09:40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Tombol F1" w:date="2021-09-02T09:43:00Z">
        <w:r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7" w:author="Tombol F1" w:date="2021-09-02T09:43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Tombol F1" w:date="2021-09-02T09:43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9" w:author="Tombol F1" w:date="2021-09-02T09:40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2E0D1AFC" w14:textId="7313F1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Tombol F1" w:date="2021-09-02T09:44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11" w:author="Tombol F1" w:date="2021-09-02T09:45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disalahkan karena mengundang kenangan ternyata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Tombol F1" w:date="2021-09-02T09:46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3" w:author="Tombol F1" w:date="2021-09-02T09:45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 pun perilaku kita yang lain</w:delText>
        </w:r>
      </w:del>
      <w:ins w:id="14" w:author="Tombol F1" w:date="2021-09-02T09:46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B53F9"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5" w:author="Tombol F1" w:date="2021-09-02T09:46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Tombol F1" w:date="2021-09-02T09:46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7" w:author="Tombol F1" w:date="2021-09-02T09:46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8" w:author="Tombol F1" w:date="2021-09-02T09:46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9" w:author="Tombol F1" w:date="2021-09-02T09:46:00Z">
        <w:r w:rsidR="00CB53F9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Tombol F1" w:date="2021-09-02T09:47:00Z">
        <w:r w:rsidRPr="00C50A1E" w:rsidDel="00CB53F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D10113" w14:textId="3254B6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1" w:author="Tombol F1" w:date="2021-09-02T09:47:00Z">
        <w:r w:rsidR="00F6244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22" w:author="Tombol F1" w:date="2021-09-02T09:49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23"/>
      <w:proofErr w:type="spellEnd"/>
      <w:r w:rsidR="00F6244A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231357" w14:textId="051B68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4" w:author="Tombol F1" w:date="2021-09-02T09:51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kegiatan </w:delText>
        </w:r>
      </w:del>
      <w:ins w:id="25" w:author="Tombol F1" w:date="2021-09-02T09:51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paling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26"/>
      <w:proofErr w:type="spellEnd"/>
      <w:r w:rsidR="00F6244A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Tombol F1" w:date="2021-09-02T09:51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8" w:author="Tombol F1" w:date="2021-09-02T09:51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29"/>
      <w:proofErr w:type="spellEnd"/>
      <w:r w:rsidR="00F6244A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9B77D" w14:textId="6CA388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Tombol F1" w:date="2021-09-02T09:53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1" w:author="Tombol F1" w:date="2021-09-02T09:53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DF109CE" w14:textId="58B9EF72" w:rsidR="00927764" w:rsidRPr="00C50A1E" w:rsidDel="00F6244A" w:rsidRDefault="00927764" w:rsidP="00927764">
      <w:pPr>
        <w:shd w:val="clear" w:color="auto" w:fill="F5F5F5"/>
        <w:spacing w:after="375"/>
        <w:rPr>
          <w:del w:id="32" w:author="Tombol F1" w:date="2021-09-02T09:5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33" w:author="Tombol F1" w:date="2021-09-02T09:54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4" w:author="Tombol F1" w:date="2021-09-02T09:54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35" w:author="Tombol F1" w:date="2021-09-02T09:54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5312040B" w14:textId="360342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36" w:author="Tombol F1" w:date="2021-09-02T09:57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37" w:author="Tombol F1" w:date="2021-09-02T09:55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38" w:author="Tombol F1" w:date="2021-09-02T09:56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Tombol F1" w:date="2021-09-02T09:56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proofErr w:type="spellStart"/>
      <w:ins w:id="40" w:author="Tombol F1" w:date="2021-09-02T09:56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>setelah</w:t>
        </w:r>
        <w:proofErr w:type="spellEnd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1" w:author="Tombol F1" w:date="2021-09-02T09:55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2" w:author="Tombol F1" w:date="2021-09-02T09:55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Tombol F1" w:date="2021-09-02T09:56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ins w:id="44" w:author="Tombol F1" w:date="2021-09-02T09:56:00Z"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624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Tombol F1" w:date="2021-09-02T09:57:00Z">
        <w:r w:rsidRPr="00C50A1E" w:rsidDel="00F6244A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31FC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9B19B6A" w14:textId="1BF003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del w:id="46" w:author="Tombol F1" w:date="2021-09-02T09:58:00Z">
        <w:r w:rsidRPr="00C50A1E" w:rsidDel="00C16A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Ini yang Bisa Jadi Sebabnya</w:delText>
        </w:r>
      </w:del>
      <w:ins w:id="47" w:author="Tombol F1" w:date="2021-09-02T09:58:00Z">
        <w:r w:rsidR="00C16A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Bisa Jadi </w:t>
        </w:r>
        <w:proofErr w:type="spellStart"/>
        <w:r w:rsidR="00C16A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</w:t>
        </w:r>
        <w:proofErr w:type="spellEnd"/>
        <w:r w:rsidR="00C16A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C16A0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Tombol F1" w:date="2021-09-02T09:59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49" w:author="Tombol F1" w:date="2021-09-02T09:59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6A08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C16A0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Tombol F1" w:date="2021-09-02T10:00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  <w:proofErr w:type="spellEnd"/>
        <w:r w:rsidR="00C16A0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51" w:author="Tombol F1" w:date="2021-09-02T10:00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 xml:space="preserve"> makin dekat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2" w:author="Tombol F1" w:date="2021-09-02T10:00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3F95D" w14:textId="77777777" w:rsidR="00927764" w:rsidRPr="00C50A1E" w:rsidDel="00C16A08" w:rsidRDefault="00927764" w:rsidP="00927764">
      <w:pPr>
        <w:shd w:val="clear" w:color="auto" w:fill="F5F5F5"/>
        <w:spacing w:after="375"/>
        <w:rPr>
          <w:del w:id="53" w:author="Tombol F1" w:date="2021-09-02T10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6A2460B" w14:textId="563506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54" w:author="Tombol F1" w:date="2021-09-02T10:02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Tombol F1" w:date="2021-09-02T10:02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56" w:author="Tombol F1" w:date="2021-09-02T10:02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7" w:author="Tombol F1" w:date="2021-09-02T10:03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Tombol F1" w:date="2021-09-02T10:03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59" w:author="Tombol F1" w:date="2021-09-02T10:03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arena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5E4FF" w14:textId="4B5005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0" w:author="Tombol F1" w:date="2021-09-02T10:04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1" w:author="Tombol F1" w:date="2021-09-02T10:04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20ECBAC" w14:textId="57F3E4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Tombol F1" w:date="2021-09-02T10:04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63" w:author="Tombol F1" w:date="2021-09-02T10:04:00Z">
        <w:r w:rsidRPr="00C50A1E" w:rsidDel="00C16A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3CA878CD" w14:textId="443EFD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4" w:author="Tombol F1" w:date="2021-09-02T10:05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 xml:space="preserve">rasa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65" w:author="Tombol F1" w:date="2021-09-02T10:05:00Z">
        <w:r w:rsidRPr="00C50A1E" w:rsidDel="00C16A0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proofErr w:type="spellStart"/>
      <w:ins w:id="66" w:author="Tombol F1" w:date="2021-09-02T10:05:00Z">
        <w:r w:rsidR="00C16A08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="00C16A0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6A08">
        <w:rPr>
          <w:rFonts w:ascii="Times New Roman" w:eastAsia="Times New Roman" w:hAnsi="Times New Roman" w:cs="Times New Roman"/>
          <w:i/>
          <w:iCs/>
          <w:sz w:val="24"/>
          <w:szCs w:val="24"/>
          <w:rPrChange w:id="67" w:author="Tombol F1" w:date="2021-09-02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C16A08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Tombol F1" w:date="2021-09-02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2F18EE" w14:textId="3F8B43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Tombol F1" w:date="2021-09-02T10:05:00Z">
        <w:r w:rsidDel="00C16A08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7DC2E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F9DF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0EEE03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1BBC46" w14:textId="77777777" w:rsidR="00927764" w:rsidRPr="00C50A1E" w:rsidRDefault="00927764" w:rsidP="00927764"/>
    <w:p w14:paraId="3E12A8AA" w14:textId="77777777" w:rsidR="00927764" w:rsidRPr="005A045A" w:rsidRDefault="00927764" w:rsidP="00927764">
      <w:pPr>
        <w:rPr>
          <w:i/>
        </w:rPr>
      </w:pPr>
    </w:p>
    <w:p w14:paraId="6CDD566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249772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bol F1" w:date="2021-09-02T09:42:00Z" w:initials="TF">
    <w:p w14:paraId="61A082CF" w14:textId="4E7AAA0E" w:rsidR="00CB53F9" w:rsidRDefault="00CB53F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dibandingkan</w:t>
      </w:r>
      <w:proofErr w:type="spellEnd"/>
    </w:p>
  </w:comment>
  <w:comment w:id="23" w:author="Tombol F1" w:date="2021-09-02T09:48:00Z" w:initials="TF">
    <w:p w14:paraId="0C552737" w14:textId="4CFE8365" w:rsidR="00F6244A" w:rsidRDefault="00F6244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: </w:t>
      </w:r>
      <w:proofErr w:type="spellStart"/>
      <w:r>
        <w:t>nafsu</w:t>
      </w:r>
      <w:proofErr w:type="spellEnd"/>
    </w:p>
  </w:comment>
  <w:comment w:id="26" w:author="Tombol F1" w:date="2021-09-02T09:50:00Z" w:initials="TF">
    <w:p w14:paraId="76F2DDB3" w14:textId="6A905C88" w:rsidR="00F6244A" w:rsidRDefault="00F6244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: </w:t>
      </w:r>
      <w:proofErr w:type="spellStart"/>
      <w:r>
        <w:t>asik</w:t>
      </w:r>
      <w:proofErr w:type="spellEnd"/>
    </w:p>
  </w:comment>
  <w:comment w:id="29" w:author="Tombol F1" w:date="2021-09-02T09:50:00Z" w:initials="TF">
    <w:p w14:paraId="1695622C" w14:textId="4F220366" w:rsidR="00F6244A" w:rsidRDefault="00F6244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: </w:t>
      </w:r>
      <w:proofErr w:type="spellStart"/>
      <w:r>
        <w:t>cemilan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kudapan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A082CF" w15:done="0"/>
  <w15:commentEx w15:paraId="0C552737" w15:done="0"/>
  <w15:commentEx w15:paraId="76F2DDB3" w15:done="0"/>
  <w15:commentEx w15:paraId="169562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B1AEB" w16cex:dateUtc="2021-09-02T02:42:00Z"/>
  <w16cex:commentExtensible w16cex:durableId="24DB1C78" w16cex:dateUtc="2021-09-02T02:48:00Z"/>
  <w16cex:commentExtensible w16cex:durableId="24DB1CCF" w16cex:dateUtc="2021-09-02T02:50:00Z"/>
  <w16cex:commentExtensible w16cex:durableId="24DB1CFF" w16cex:dateUtc="2021-09-02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A082CF" w16cid:durableId="24DB1AEB"/>
  <w16cid:commentId w16cid:paraId="0C552737" w16cid:durableId="24DB1C78"/>
  <w16cid:commentId w16cid:paraId="76F2DDB3" w16cid:durableId="24DB1CCF"/>
  <w16cid:commentId w16cid:paraId="1695622C" w16cid:durableId="24DB1C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929F" w14:textId="77777777" w:rsidR="00703F3A" w:rsidRDefault="00703F3A">
      <w:r>
        <w:separator/>
      </w:r>
    </w:p>
  </w:endnote>
  <w:endnote w:type="continuationSeparator" w:id="0">
    <w:p w14:paraId="42CA7235" w14:textId="77777777" w:rsidR="00703F3A" w:rsidRDefault="0070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ACB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E150E99" w14:textId="77777777" w:rsidR="00941E77" w:rsidRDefault="00703F3A">
    <w:pPr>
      <w:pStyle w:val="Footer"/>
    </w:pPr>
  </w:p>
  <w:p w14:paraId="28DDD1E2" w14:textId="77777777" w:rsidR="00941E77" w:rsidRDefault="00703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2FBC8" w14:textId="77777777" w:rsidR="00703F3A" w:rsidRDefault="00703F3A">
      <w:r>
        <w:separator/>
      </w:r>
    </w:p>
  </w:footnote>
  <w:footnote w:type="continuationSeparator" w:id="0">
    <w:p w14:paraId="6770BD97" w14:textId="77777777" w:rsidR="00703F3A" w:rsidRDefault="00703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bol F1">
    <w15:presenceInfo w15:providerId="Windows Live" w15:userId="27b16144f0267a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03F3A"/>
    <w:rsid w:val="00924DF5"/>
    <w:rsid w:val="00927764"/>
    <w:rsid w:val="00C16A08"/>
    <w:rsid w:val="00C20908"/>
    <w:rsid w:val="00CB53F9"/>
    <w:rsid w:val="00F6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F90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B5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3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Tombol F1</cp:lastModifiedBy>
  <cp:revision>4</cp:revision>
  <dcterms:created xsi:type="dcterms:W3CDTF">2020-08-26T21:16:00Z</dcterms:created>
  <dcterms:modified xsi:type="dcterms:W3CDTF">2021-09-02T03:06:00Z</dcterms:modified>
</cp:coreProperties>
</file>