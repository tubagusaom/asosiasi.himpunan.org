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89F07" w14:textId="428EF7B4" w:rsidR="009E4763" w:rsidRPr="008F1E95" w:rsidRDefault="008474A1">
      <w:pPr>
        <w:rPr>
          <w:lang w:val="id-ID"/>
          <w:rPrChange w:id="0" w:author="qurrohayuniyyah@outlook.com" w:date="2020-12-07T09:55:00Z">
            <w:rPr>
              <w:lang w:val="en-US"/>
            </w:rPr>
          </w:rPrChange>
        </w:rPr>
      </w:pPr>
      <w:proofErr w:type="spellStart"/>
      <w:r w:rsidRPr="008F1E95">
        <w:rPr>
          <w:lang w:val="id-ID"/>
          <w:rPrChange w:id="1" w:author="qurrohayuniyyah@outlook.com" w:date="2020-12-07T09:55:00Z">
            <w:rPr>
              <w:lang w:val="en-US"/>
            </w:rPr>
          </w:rPrChange>
        </w:rPr>
        <w:t>Qurroh</w:t>
      </w:r>
      <w:proofErr w:type="spellEnd"/>
      <w:r w:rsidRPr="008F1E95">
        <w:rPr>
          <w:lang w:val="id-ID"/>
          <w:rPrChange w:id="2" w:author="qurrohayuniyyah@outlook.com" w:date="2020-12-07T09:55:00Z">
            <w:rPr>
              <w:lang w:val="en-US"/>
            </w:rPr>
          </w:rPrChange>
        </w:rPr>
        <w:t xml:space="preserve"> </w:t>
      </w:r>
      <w:proofErr w:type="spellStart"/>
      <w:r w:rsidRPr="008F1E95">
        <w:rPr>
          <w:lang w:val="id-ID"/>
          <w:rPrChange w:id="3" w:author="qurrohayuniyyah@outlook.com" w:date="2020-12-07T09:55:00Z">
            <w:rPr>
              <w:lang w:val="en-US"/>
            </w:rPr>
          </w:rPrChange>
        </w:rPr>
        <w:t>Ayuniyyah</w:t>
      </w:r>
      <w:proofErr w:type="spellEnd"/>
    </w:p>
    <w:p w14:paraId="01C17FD9" w14:textId="775257EF" w:rsidR="008474A1" w:rsidRPr="008F1E95" w:rsidRDefault="008474A1">
      <w:pPr>
        <w:rPr>
          <w:lang w:val="id-ID"/>
          <w:rPrChange w:id="4" w:author="qurrohayuniyyah@outlook.com" w:date="2020-12-07T09:55:00Z">
            <w:rPr>
              <w:lang w:val="en-US"/>
            </w:rPr>
          </w:rPrChange>
        </w:rPr>
      </w:pPr>
    </w:p>
    <w:p w14:paraId="17CB0AC0" w14:textId="77777777" w:rsidR="008F1E95" w:rsidRPr="008F1E95" w:rsidRDefault="008F1E95" w:rsidP="008F1E95">
      <w:pPr>
        <w:jc w:val="center"/>
        <w:rPr>
          <w:rFonts w:ascii="Minion Pro" w:hAnsi="Minion Pro"/>
          <w:b/>
          <w:sz w:val="36"/>
          <w:szCs w:val="36"/>
          <w:lang w:val="id-ID"/>
          <w:rPrChange w:id="5" w:author="qurrohayuniyyah@outlook.com" w:date="2020-12-07T09:55:00Z">
            <w:rPr>
              <w:rFonts w:ascii="Minion Pro" w:hAnsi="Minion Pro"/>
              <w:b/>
              <w:sz w:val="36"/>
              <w:szCs w:val="36"/>
            </w:rPr>
          </w:rPrChange>
        </w:rPr>
      </w:pPr>
      <w:r w:rsidRPr="008F1E95">
        <w:rPr>
          <w:rFonts w:ascii="Minion Pro" w:hAnsi="Minion Pro"/>
          <w:b/>
          <w:sz w:val="36"/>
          <w:szCs w:val="36"/>
          <w:lang w:val="id-ID"/>
          <w:rPrChange w:id="6" w:author="qurrohayuniyyah@outlook.com" w:date="2020-12-07T09:55:00Z">
            <w:rPr>
              <w:rFonts w:ascii="Minion Pro" w:hAnsi="Minion Pro"/>
              <w:b/>
              <w:sz w:val="36"/>
              <w:szCs w:val="36"/>
            </w:rPr>
          </w:rPrChange>
        </w:rPr>
        <w:t>TUGAS OBSERVASI VERSI 6</w:t>
      </w:r>
    </w:p>
    <w:p w14:paraId="636826D6" w14:textId="77777777" w:rsidR="008F1E95" w:rsidRPr="008F1E95" w:rsidRDefault="008F1E95" w:rsidP="008F1E95">
      <w:pPr>
        <w:jc w:val="center"/>
        <w:rPr>
          <w:rFonts w:ascii="Minion Pro" w:hAnsi="Minion Pro"/>
          <w:b/>
          <w:sz w:val="36"/>
          <w:szCs w:val="36"/>
          <w:lang w:val="id-ID"/>
          <w:rPrChange w:id="7" w:author="qurrohayuniyyah@outlook.com" w:date="2020-12-07T09:55:00Z">
            <w:rPr>
              <w:rFonts w:ascii="Minion Pro" w:hAnsi="Minion Pro"/>
              <w:b/>
              <w:sz w:val="36"/>
              <w:szCs w:val="36"/>
            </w:rPr>
          </w:rPrChange>
        </w:rPr>
      </w:pPr>
      <w:r w:rsidRPr="008F1E95">
        <w:rPr>
          <w:rFonts w:ascii="Minion Pro" w:hAnsi="Minion Pro"/>
          <w:b/>
          <w:sz w:val="36"/>
          <w:szCs w:val="36"/>
          <w:lang w:val="id-ID"/>
          <w:rPrChange w:id="8" w:author="qurrohayuniyyah@outlook.com" w:date="2020-12-07T09:55:00Z">
            <w:rPr>
              <w:rFonts w:ascii="Minion Pro" w:hAnsi="Minion Pro"/>
              <w:b/>
              <w:sz w:val="36"/>
              <w:szCs w:val="36"/>
            </w:rPr>
          </w:rPrChange>
        </w:rPr>
        <w:t>SKEMA PENULISAN BUKU NONFIKSI</w:t>
      </w:r>
    </w:p>
    <w:p w14:paraId="2DA6DDB3" w14:textId="77777777" w:rsidR="008F1E95" w:rsidRPr="008F1E95" w:rsidRDefault="008F1E95" w:rsidP="008F1E95">
      <w:pPr>
        <w:jc w:val="center"/>
        <w:rPr>
          <w:rFonts w:ascii="Minion Pro" w:hAnsi="Minion Pro"/>
          <w:b/>
          <w:sz w:val="36"/>
          <w:szCs w:val="36"/>
          <w:lang w:val="id-ID"/>
          <w:rPrChange w:id="9" w:author="qurrohayuniyyah@outlook.com" w:date="2020-12-07T09:55:00Z">
            <w:rPr>
              <w:rFonts w:ascii="Minion Pro" w:hAnsi="Minion Pro"/>
              <w:b/>
              <w:sz w:val="36"/>
              <w:szCs w:val="36"/>
            </w:rPr>
          </w:rPrChange>
        </w:rPr>
      </w:pPr>
    </w:p>
    <w:p w14:paraId="7593DC76" w14:textId="77777777" w:rsidR="008F1E95" w:rsidRPr="008F1E95" w:rsidRDefault="008F1E95" w:rsidP="008F1E95">
      <w:pPr>
        <w:pStyle w:val="ListParagraph"/>
        <w:numPr>
          <w:ilvl w:val="0"/>
          <w:numId w:val="1"/>
        </w:numPr>
        <w:rPr>
          <w:rFonts w:ascii="Minion Pro" w:hAnsi="Minion Pro"/>
          <w:lang w:val="id-ID"/>
          <w:rPrChange w:id="10" w:author="qurrohayuniyyah@outlook.com" w:date="2020-12-07T09:55:00Z">
            <w:rPr>
              <w:rFonts w:ascii="Minion Pro" w:hAnsi="Minion Pro"/>
            </w:rPr>
          </w:rPrChange>
        </w:rPr>
      </w:pPr>
      <w:r w:rsidRPr="008F1E95">
        <w:rPr>
          <w:rFonts w:ascii="Minion Pro" w:hAnsi="Minion Pro"/>
          <w:lang w:val="id-ID"/>
          <w:rPrChange w:id="11" w:author="qurrohayuniyyah@outlook.com" w:date="2020-12-07T09:55:00Z">
            <w:rPr>
              <w:rFonts w:ascii="Minion Pro" w:hAnsi="Minion Pro"/>
            </w:rPr>
          </w:rPrChange>
        </w:rPr>
        <w:t xml:space="preserve">Lakukan </w:t>
      </w:r>
      <w:proofErr w:type="spellStart"/>
      <w:r w:rsidRPr="008F1E95">
        <w:rPr>
          <w:rFonts w:ascii="Minion Pro" w:hAnsi="Minion Pro"/>
          <w:lang w:val="id-ID"/>
          <w:rPrChange w:id="12" w:author="qurrohayuniyyah@outlook.com" w:date="2020-12-07T09:55:00Z">
            <w:rPr>
              <w:rFonts w:ascii="Minion Pro" w:hAnsi="Minion Pro"/>
            </w:rPr>
          </w:rPrChange>
        </w:rPr>
        <w:t>swasunting</w:t>
      </w:r>
      <w:proofErr w:type="spellEnd"/>
      <w:r w:rsidRPr="008F1E95">
        <w:rPr>
          <w:rFonts w:ascii="Minion Pro" w:hAnsi="Minion Pro"/>
          <w:lang w:val="id-ID"/>
          <w:rPrChange w:id="13" w:author="qurrohayuniyyah@outlook.com" w:date="2020-12-07T09:55:00Z">
            <w:rPr>
              <w:rFonts w:ascii="Minion Pro" w:hAnsi="Minion Pro"/>
            </w:rPr>
          </w:rPrChange>
        </w:rPr>
        <w:t xml:space="preserve"> secara digital dengan menggunakan </w:t>
      </w:r>
      <w:proofErr w:type="spellStart"/>
      <w:r w:rsidRPr="008F1E95">
        <w:rPr>
          <w:rFonts w:ascii="Minion Pro" w:hAnsi="Minion Pro"/>
          <w:lang w:val="id-ID"/>
          <w:rPrChange w:id="14" w:author="qurrohayuniyyah@outlook.com" w:date="2020-12-07T09:55:00Z">
            <w:rPr>
              <w:rFonts w:ascii="Minion Pro" w:hAnsi="Minion Pro"/>
            </w:rPr>
          </w:rPrChange>
        </w:rPr>
        <w:t>fitur</w:t>
      </w:r>
      <w:proofErr w:type="spellEnd"/>
      <w:r w:rsidRPr="008F1E95">
        <w:rPr>
          <w:rFonts w:ascii="Minion Pro" w:hAnsi="Minion Pro"/>
          <w:lang w:val="id-ID"/>
          <w:rPrChange w:id="15" w:author="qurrohayuniyyah@outlook.com" w:date="2020-12-07T09:55:00Z">
            <w:rPr>
              <w:rFonts w:ascii="Minion Pro" w:hAnsi="Minion Pro"/>
            </w:rPr>
          </w:rPrChange>
        </w:rPr>
        <w:t xml:space="preserve"> </w:t>
      </w:r>
      <w:proofErr w:type="spellStart"/>
      <w:r w:rsidRPr="008F1E95">
        <w:rPr>
          <w:rFonts w:ascii="Minion Pro" w:hAnsi="Minion Pro"/>
          <w:i/>
          <w:lang w:val="id-ID"/>
          <w:rPrChange w:id="16" w:author="qurrohayuniyyah@outlook.com" w:date="2020-12-07T09:55:00Z">
            <w:rPr>
              <w:rFonts w:ascii="Minion Pro" w:hAnsi="Minion Pro"/>
              <w:i/>
            </w:rPr>
          </w:rPrChange>
        </w:rPr>
        <w:t>Review</w:t>
      </w:r>
      <w:proofErr w:type="spellEnd"/>
      <w:r w:rsidRPr="008F1E95">
        <w:rPr>
          <w:rFonts w:ascii="Minion Pro" w:hAnsi="Minion Pro"/>
          <w:lang w:val="id-ID"/>
          <w:rPrChange w:id="17" w:author="qurrohayuniyyah@outlook.com" w:date="2020-12-07T09:55:00Z">
            <w:rPr>
              <w:rFonts w:ascii="Minion Pro" w:hAnsi="Minion Pro"/>
            </w:rPr>
          </w:rPrChange>
        </w:rPr>
        <w:t xml:space="preserve"> (Peninjauan) pada aplikasi Word. Aktifkan </w:t>
      </w:r>
      <w:proofErr w:type="spellStart"/>
      <w:r w:rsidRPr="008F1E95">
        <w:rPr>
          <w:rFonts w:ascii="Minion Pro" w:hAnsi="Minion Pro"/>
          <w:i/>
          <w:lang w:val="id-ID"/>
          <w:rPrChange w:id="18" w:author="qurrohayuniyyah@outlook.com" w:date="2020-12-07T09:55:00Z">
            <w:rPr>
              <w:rFonts w:ascii="Minion Pro" w:hAnsi="Minion Pro"/>
              <w:i/>
            </w:rPr>
          </w:rPrChange>
        </w:rPr>
        <w:t>Track</w:t>
      </w:r>
      <w:proofErr w:type="spellEnd"/>
      <w:r w:rsidRPr="008F1E95">
        <w:rPr>
          <w:rFonts w:ascii="Minion Pro" w:hAnsi="Minion Pro"/>
          <w:i/>
          <w:lang w:val="id-ID"/>
          <w:rPrChange w:id="19" w:author="qurrohayuniyyah@outlook.com" w:date="2020-12-07T09:55:00Z">
            <w:rPr>
              <w:rFonts w:ascii="Minion Pro" w:hAnsi="Minion Pro"/>
              <w:i/>
            </w:rPr>
          </w:rPrChange>
        </w:rPr>
        <w:t xml:space="preserve"> </w:t>
      </w:r>
      <w:proofErr w:type="spellStart"/>
      <w:r w:rsidRPr="008F1E95">
        <w:rPr>
          <w:rFonts w:ascii="Minion Pro" w:hAnsi="Minion Pro"/>
          <w:i/>
          <w:lang w:val="id-ID"/>
          <w:rPrChange w:id="20" w:author="qurrohayuniyyah@outlook.com" w:date="2020-12-07T09:55:00Z">
            <w:rPr>
              <w:rFonts w:ascii="Minion Pro" w:hAnsi="Minion Pro"/>
              <w:i/>
            </w:rPr>
          </w:rPrChange>
        </w:rPr>
        <w:t>Changes</w:t>
      </w:r>
      <w:proofErr w:type="spellEnd"/>
      <w:r w:rsidRPr="008F1E95">
        <w:rPr>
          <w:rFonts w:ascii="Minion Pro" w:hAnsi="Minion Pro"/>
          <w:lang w:val="id-ID"/>
          <w:rPrChange w:id="21" w:author="qurrohayuniyyah@outlook.com" w:date="2020-12-07T09:55:00Z">
            <w:rPr>
              <w:rFonts w:ascii="Minion Pro" w:hAnsi="Minion Pro"/>
            </w:rPr>
          </w:rPrChange>
        </w:rPr>
        <w:t xml:space="preserve"> untuk menandai perbaikan yang Anda lakukan. </w:t>
      </w:r>
    </w:p>
    <w:p w14:paraId="2D045D32" w14:textId="447DA329" w:rsidR="008474A1" w:rsidRPr="008F1E95" w:rsidRDefault="008474A1">
      <w:pPr>
        <w:rPr>
          <w:lang w:val="id-ID"/>
          <w:rPrChange w:id="22" w:author="qurrohayuniyyah@outlook.com" w:date="2020-12-07T09:55:00Z">
            <w:rPr>
              <w:lang w:val="en-US"/>
            </w:rPr>
          </w:rPrChange>
        </w:rPr>
      </w:pPr>
    </w:p>
    <w:p w14:paraId="04BB9D56" w14:textId="77777777" w:rsidR="008F1E95" w:rsidRPr="008F1E95" w:rsidRDefault="008F1E95" w:rsidP="008F1E95">
      <w:pPr>
        <w:pStyle w:val="Heading3"/>
        <w:rPr>
          <w:rFonts w:ascii="Times New Roman" w:hAnsi="Times New Roman"/>
          <w:sz w:val="48"/>
          <w:lang w:val="id-ID"/>
          <w:rPrChange w:id="23" w:author="qurrohayuniyyah@outlook.com" w:date="2020-12-07T09:55:00Z">
            <w:rPr>
              <w:rFonts w:ascii="Times New Roman" w:hAnsi="Times New Roman"/>
              <w:sz w:val="48"/>
            </w:rPr>
          </w:rPrChange>
        </w:rPr>
      </w:pPr>
      <w:r w:rsidRPr="008F1E95">
        <w:rPr>
          <w:lang w:val="id-ID"/>
          <w:rPrChange w:id="24" w:author="qurrohayuniyyah@outlook.com" w:date="2020-12-07T09:55:00Z">
            <w:rPr/>
          </w:rPrChange>
        </w:rPr>
        <w:t xml:space="preserve">Pembelajaran di Era "Revolusi Industri 4.0" bagi Anak Usia Dini </w:t>
      </w:r>
    </w:p>
    <w:p w14:paraId="2C8FA14B" w14:textId="77777777" w:rsidR="008F1E95" w:rsidRPr="008F1E95" w:rsidRDefault="008F1E95" w:rsidP="008F1E9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id-ID"/>
          <w:rPrChange w:id="25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</w:pPr>
      <w:r w:rsidRPr="008F1E95">
        <w:rPr>
          <w:rFonts w:ascii="Times New Roman" w:eastAsia="Times New Roman" w:hAnsi="Times New Roman" w:cs="Times New Roman"/>
          <w:lang w:val="id-ID"/>
          <w:rPrChange w:id="26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 xml:space="preserve">Oleh </w:t>
      </w:r>
      <w:proofErr w:type="spellStart"/>
      <w:r w:rsidRPr="008F1E95">
        <w:rPr>
          <w:rFonts w:ascii="Times New Roman" w:eastAsia="Times New Roman" w:hAnsi="Times New Roman" w:cs="Times New Roman"/>
          <w:lang w:val="id-ID"/>
          <w:rPrChange w:id="27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>Kodar</w:t>
      </w:r>
      <w:proofErr w:type="spellEnd"/>
      <w:r w:rsidRPr="008F1E95">
        <w:rPr>
          <w:rFonts w:ascii="Times New Roman" w:eastAsia="Times New Roman" w:hAnsi="Times New Roman" w:cs="Times New Roman"/>
          <w:lang w:val="id-ID"/>
          <w:rPrChange w:id="28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 xml:space="preserve"> Akbar</w:t>
      </w:r>
    </w:p>
    <w:p w14:paraId="1D2B84CD" w14:textId="76C7CFBC" w:rsidR="008F1E95" w:rsidRPr="008F1E95" w:rsidRDefault="008F1E95" w:rsidP="008F1E9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id-ID"/>
          <w:rPrChange w:id="29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</w:pPr>
      <w:r w:rsidRPr="008F1E95">
        <w:rPr>
          <w:rFonts w:ascii="Times New Roman" w:eastAsia="Times New Roman" w:hAnsi="Times New Roman" w:cs="Times New Roman"/>
          <w:lang w:val="id-ID"/>
          <w:rPrChange w:id="30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 xml:space="preserve">Pada zaman ini kita berada pada zona industri yang sangat </w:t>
      </w:r>
      <w:proofErr w:type="spellStart"/>
      <w:r w:rsidRPr="008F1E95">
        <w:rPr>
          <w:rFonts w:ascii="Times New Roman" w:eastAsia="Times New Roman" w:hAnsi="Times New Roman" w:cs="Times New Roman"/>
          <w:lang w:val="id-ID"/>
          <w:rPrChange w:id="31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>e</w:t>
      </w:r>
      <w:ins w:id="32" w:author="qurrohayuniyyah@outlook.com" w:date="2020-12-07T09:54:00Z">
        <w:r w:rsidRPr="008F1E95">
          <w:rPr>
            <w:rFonts w:ascii="Times New Roman" w:eastAsia="Times New Roman" w:hAnsi="Times New Roman" w:cs="Times New Roman"/>
            <w:lang w:val="id-ID"/>
            <w:rPrChange w:id="33" w:author="qurrohayuniyyah@outlook.com" w:date="2020-12-07T09:55:00Z">
              <w:rPr>
                <w:rFonts w:ascii="Times New Roman" w:eastAsia="Times New Roman" w:hAnsi="Times New Roman" w:cs="Times New Roman"/>
              </w:rPr>
            </w:rPrChange>
          </w:rPr>
          <w:t>k</w:t>
        </w:r>
      </w:ins>
      <w:ins w:id="34" w:author="qurrohayuniyyah@outlook.com" w:date="2020-12-07T09:55:00Z">
        <w:r w:rsidRPr="008F1E95">
          <w:rPr>
            <w:rFonts w:ascii="Times New Roman" w:eastAsia="Times New Roman" w:hAnsi="Times New Roman" w:cs="Times New Roman"/>
            <w:lang w:val="id-ID"/>
            <w:rPrChange w:id="35" w:author="qurrohayuniyyah@outlook.com" w:date="2020-12-07T09:55:00Z">
              <w:rPr>
                <w:rFonts w:ascii="Times New Roman" w:eastAsia="Times New Roman" w:hAnsi="Times New Roman" w:cs="Times New Roman"/>
              </w:rPr>
            </w:rPrChange>
          </w:rPr>
          <w:t>str</w:t>
        </w:r>
        <w:r>
          <w:rPr>
            <w:rFonts w:ascii="Times New Roman" w:eastAsia="Times New Roman" w:hAnsi="Times New Roman" w:cs="Times New Roman"/>
            <w:lang w:val="en-US"/>
          </w:rPr>
          <w:t>i</w:t>
        </w:r>
      </w:ins>
      <w:proofErr w:type="spellEnd"/>
      <w:del w:id="36" w:author="qurrohayuniyyah@outlook.com" w:date="2020-12-07T09:54:00Z">
        <w:r w:rsidRPr="008F1E95" w:rsidDel="008F1E95">
          <w:rPr>
            <w:rFonts w:ascii="Times New Roman" w:eastAsia="Times New Roman" w:hAnsi="Times New Roman" w:cs="Times New Roman"/>
            <w:lang w:val="id-ID"/>
            <w:rPrChange w:id="37" w:author="qurrohayuniyyah@outlook.com" w:date="2020-12-07T09:55:00Z">
              <w:rPr>
                <w:rFonts w:ascii="Times New Roman" w:eastAsia="Times New Roman" w:hAnsi="Times New Roman" w:cs="Times New Roman"/>
              </w:rPr>
            </w:rPrChange>
          </w:rPr>
          <w:delText>xtrea</w:delText>
        </w:r>
      </w:del>
      <w:r w:rsidRPr="008F1E95">
        <w:rPr>
          <w:rFonts w:ascii="Times New Roman" w:eastAsia="Times New Roman" w:hAnsi="Times New Roman" w:cs="Times New Roman"/>
          <w:lang w:val="id-ID"/>
          <w:rPrChange w:id="38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 xml:space="preserve">m. Industri yang tiap menit bahkan detik dia akan berubah semakin maju, yang sering kita sebut dengan revolusi </w:t>
      </w:r>
      <w:proofErr w:type="spellStart"/>
      <w:r w:rsidRPr="008F1E95">
        <w:rPr>
          <w:rFonts w:ascii="Times New Roman" w:eastAsia="Times New Roman" w:hAnsi="Times New Roman" w:cs="Times New Roman"/>
          <w:lang w:val="id-ID"/>
          <w:rPrChange w:id="39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>industr</w:t>
      </w:r>
      <w:ins w:id="40" w:author="qurrohayuniyyah@outlook.com" w:date="2020-12-07T09:55:00Z">
        <w:r>
          <w:rPr>
            <w:rFonts w:ascii="Times New Roman" w:eastAsia="Times New Roman" w:hAnsi="Times New Roman" w:cs="Times New Roman"/>
            <w:lang w:val="en-US"/>
          </w:rPr>
          <w:t>i</w:t>
        </w:r>
      </w:ins>
      <w:proofErr w:type="spellEnd"/>
      <w:del w:id="41" w:author="qurrohayuniyyah@outlook.com" w:date="2020-12-07T09:55:00Z">
        <w:r w:rsidRPr="008F1E95" w:rsidDel="008F1E95">
          <w:rPr>
            <w:rFonts w:ascii="Times New Roman" w:eastAsia="Times New Roman" w:hAnsi="Times New Roman" w:cs="Times New Roman"/>
            <w:lang w:val="id-ID"/>
            <w:rPrChange w:id="42" w:author="qurrohayuniyyah@outlook.com" w:date="2020-12-07T09:55:00Z">
              <w:rPr>
                <w:rFonts w:ascii="Times New Roman" w:eastAsia="Times New Roman" w:hAnsi="Times New Roman" w:cs="Times New Roman"/>
              </w:rPr>
            </w:rPrChange>
          </w:rPr>
          <w:delText>y</w:delText>
        </w:r>
      </w:del>
      <w:r w:rsidRPr="008F1E95">
        <w:rPr>
          <w:rFonts w:ascii="Times New Roman" w:eastAsia="Times New Roman" w:hAnsi="Times New Roman" w:cs="Times New Roman"/>
          <w:lang w:val="id-ID"/>
          <w:rPrChange w:id="43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 xml:space="preserve"> 4.0. Istilah yang masih jarang kita dengar bahkan banyak yang masih awam.</w:t>
      </w:r>
    </w:p>
    <w:p w14:paraId="29927C0C" w14:textId="77777777" w:rsidR="008F1E95" w:rsidRPr="008F1E95" w:rsidRDefault="008F1E95" w:rsidP="008F1E9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id-ID"/>
          <w:rPrChange w:id="44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</w:pPr>
      <w:r w:rsidRPr="008F1E95">
        <w:rPr>
          <w:rFonts w:ascii="Times New Roman" w:eastAsia="Times New Roman" w:hAnsi="Times New Roman" w:cs="Times New Roman"/>
          <w:lang w:val="id-ID"/>
          <w:rPrChange w:id="45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>Bagi pendidik maupun peserta didik hari ini kita di siapkan untuk memasuki dunia kerja namun bukan lagi pe</w:t>
      </w:r>
      <w:del w:id="46" w:author="qurrohayuniyyah@outlook.com" w:date="2020-12-07T09:55:00Z">
        <w:r w:rsidRPr="008F1E95" w:rsidDel="008F1E95">
          <w:rPr>
            <w:rFonts w:ascii="Times New Roman" w:eastAsia="Times New Roman" w:hAnsi="Times New Roman" w:cs="Times New Roman"/>
            <w:lang w:val="id-ID"/>
            <w:rPrChange w:id="47" w:author="qurrohayuniyyah@outlook.com" w:date="2020-12-07T09:55:00Z">
              <w:rPr>
                <w:rFonts w:ascii="Times New Roman" w:eastAsia="Times New Roman" w:hAnsi="Times New Roman" w:cs="Times New Roman"/>
              </w:rPr>
            </w:rPrChange>
          </w:rPr>
          <w:delText>r</w:delText>
        </w:r>
      </w:del>
      <w:r w:rsidRPr="008F1E95">
        <w:rPr>
          <w:rFonts w:ascii="Times New Roman" w:eastAsia="Times New Roman" w:hAnsi="Times New Roman" w:cs="Times New Roman"/>
          <w:lang w:val="id-ID"/>
          <w:rPrChange w:id="48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>kerja, tetapi kita di</w:t>
      </w:r>
      <w:del w:id="49" w:author="qurrohayuniyyah@outlook.com" w:date="2020-12-07T09:55:00Z">
        <w:r w:rsidRPr="008F1E95" w:rsidDel="008F1E95">
          <w:rPr>
            <w:rFonts w:ascii="Times New Roman" w:eastAsia="Times New Roman" w:hAnsi="Times New Roman" w:cs="Times New Roman"/>
            <w:lang w:val="id-ID"/>
            <w:rPrChange w:id="50" w:author="qurrohayuniyyah@outlook.com" w:date="2020-12-07T09:55:00Z">
              <w:rPr>
                <w:rFonts w:ascii="Times New Roman" w:eastAsia="Times New Roman" w:hAnsi="Times New Roman" w:cs="Times New Roman"/>
              </w:rPr>
            </w:rPrChange>
          </w:rPr>
          <w:delText xml:space="preserve"> </w:delText>
        </w:r>
      </w:del>
      <w:r w:rsidRPr="008F1E95">
        <w:rPr>
          <w:rFonts w:ascii="Times New Roman" w:eastAsia="Times New Roman" w:hAnsi="Times New Roman" w:cs="Times New Roman"/>
          <w:lang w:val="id-ID"/>
          <w:rPrChange w:id="51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>siapkan untuk membuat lapangan kerja baru yang belum tercipta, dengan menggunakan kemampuan teknologi dan ide kreatif kita.</w:t>
      </w:r>
    </w:p>
    <w:p w14:paraId="73ADAE73" w14:textId="4A7A440A" w:rsidR="008F1E95" w:rsidRPr="008F1E95" w:rsidRDefault="008F1E95" w:rsidP="008F1E9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id-ID"/>
          <w:rPrChange w:id="52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</w:pPr>
      <w:r w:rsidRPr="008F1E95">
        <w:rPr>
          <w:rFonts w:ascii="Times New Roman" w:eastAsia="Times New Roman" w:hAnsi="Times New Roman" w:cs="Times New Roman"/>
          <w:lang w:val="id-ID"/>
          <w:rPrChange w:id="53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>Pendidikan 4.0 adalah suatu program yang di</w:t>
      </w:r>
      <w:del w:id="54" w:author="qurrohayuniyyah@outlook.com" w:date="2020-12-07T09:56:00Z">
        <w:r w:rsidRPr="008F1E95" w:rsidDel="008F1E95">
          <w:rPr>
            <w:rFonts w:ascii="Times New Roman" w:eastAsia="Times New Roman" w:hAnsi="Times New Roman" w:cs="Times New Roman"/>
            <w:lang w:val="id-ID"/>
            <w:rPrChange w:id="55" w:author="qurrohayuniyyah@outlook.com" w:date="2020-12-07T09:55:00Z">
              <w:rPr>
                <w:rFonts w:ascii="Times New Roman" w:eastAsia="Times New Roman" w:hAnsi="Times New Roman" w:cs="Times New Roman"/>
              </w:rPr>
            </w:rPrChange>
          </w:rPr>
          <w:delText xml:space="preserve"> </w:delText>
        </w:r>
      </w:del>
      <w:r w:rsidRPr="008F1E95">
        <w:rPr>
          <w:rFonts w:ascii="Times New Roman" w:eastAsia="Times New Roman" w:hAnsi="Times New Roman" w:cs="Times New Roman"/>
          <w:lang w:val="id-ID"/>
          <w:rPrChange w:id="56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>buat untuk mewujudkan pendidikan yang cerdas dan kreatif. Tujuan dari terciptanya pendidikan 4.0 ini adalah peningkatan dan pemerataan pendidikan</w:t>
      </w:r>
      <w:ins w:id="57" w:author="qurrohayuniyyah@outlook.com" w:date="2020-12-07T09:56:00Z">
        <w:r>
          <w:rPr>
            <w:rFonts w:ascii="Times New Roman" w:eastAsia="Times New Roman" w:hAnsi="Times New Roman" w:cs="Times New Roman"/>
            <w:lang w:val="en-US"/>
          </w:rPr>
          <w:t xml:space="preserve"> </w:t>
        </w:r>
      </w:ins>
      <w:del w:id="58" w:author="qurrohayuniyyah@outlook.com" w:date="2020-12-07T09:56:00Z">
        <w:r w:rsidRPr="008F1E95" w:rsidDel="008F1E95">
          <w:rPr>
            <w:rFonts w:ascii="Times New Roman" w:eastAsia="Times New Roman" w:hAnsi="Times New Roman" w:cs="Times New Roman"/>
            <w:lang w:val="id-ID"/>
            <w:rPrChange w:id="59" w:author="qurrohayuniyyah@outlook.com" w:date="2020-12-07T09:55:00Z">
              <w:rPr>
                <w:rFonts w:ascii="Times New Roman" w:eastAsia="Times New Roman" w:hAnsi="Times New Roman" w:cs="Times New Roman"/>
              </w:rPr>
            </w:rPrChange>
          </w:rPr>
          <w:delText xml:space="preserve">, </w:delText>
        </w:r>
      </w:del>
      <w:r w:rsidRPr="008F1E95">
        <w:rPr>
          <w:rFonts w:ascii="Times New Roman" w:eastAsia="Times New Roman" w:hAnsi="Times New Roman" w:cs="Times New Roman"/>
          <w:lang w:val="id-ID"/>
          <w:rPrChange w:id="60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 xml:space="preserve">dengan cara </w:t>
      </w:r>
      <w:proofErr w:type="spellStart"/>
      <w:r w:rsidRPr="008F1E95">
        <w:rPr>
          <w:rFonts w:ascii="Times New Roman" w:eastAsia="Times New Roman" w:hAnsi="Times New Roman" w:cs="Times New Roman"/>
          <w:lang w:val="id-ID"/>
          <w:rPrChange w:id="61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>mem</w:t>
      </w:r>
      <w:proofErr w:type="spellEnd"/>
      <w:ins w:id="62" w:author="qurrohayuniyyah@outlook.com" w:date="2020-12-07T09:56:00Z">
        <w:r>
          <w:rPr>
            <w:rFonts w:ascii="Times New Roman" w:eastAsia="Times New Roman" w:hAnsi="Times New Roman" w:cs="Times New Roman"/>
            <w:lang w:val="en-US"/>
          </w:rPr>
          <w:t>p</w:t>
        </w:r>
      </w:ins>
      <w:proofErr w:type="spellStart"/>
      <w:r w:rsidRPr="008F1E95">
        <w:rPr>
          <w:rFonts w:ascii="Times New Roman" w:eastAsia="Times New Roman" w:hAnsi="Times New Roman" w:cs="Times New Roman"/>
          <w:lang w:val="id-ID"/>
          <w:rPrChange w:id="63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>erluas</w:t>
      </w:r>
      <w:proofErr w:type="spellEnd"/>
      <w:r w:rsidRPr="008F1E95">
        <w:rPr>
          <w:rFonts w:ascii="Times New Roman" w:eastAsia="Times New Roman" w:hAnsi="Times New Roman" w:cs="Times New Roman"/>
          <w:lang w:val="id-ID"/>
          <w:rPrChange w:id="64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 xml:space="preserve"> akses dan memanfaatkan teknologi.</w:t>
      </w:r>
    </w:p>
    <w:p w14:paraId="690A66AA" w14:textId="381C7EFF" w:rsidR="008F1E95" w:rsidRPr="008F1E95" w:rsidRDefault="008F1E95" w:rsidP="008F1E9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id-ID"/>
          <w:rPrChange w:id="65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</w:pPr>
      <w:r w:rsidRPr="008F1E95">
        <w:rPr>
          <w:rFonts w:ascii="Times New Roman" w:eastAsia="Times New Roman" w:hAnsi="Times New Roman" w:cs="Times New Roman"/>
          <w:lang w:val="id-ID"/>
          <w:rPrChange w:id="66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>Tidak hanya itu</w:t>
      </w:r>
      <w:ins w:id="67" w:author="qurrohayuniyyah@outlook.com" w:date="2020-12-07T09:56:00Z">
        <w:r>
          <w:rPr>
            <w:rFonts w:ascii="Times New Roman" w:eastAsia="Times New Roman" w:hAnsi="Times New Roman" w:cs="Times New Roman"/>
            <w:lang w:val="en-US"/>
          </w:rPr>
          <w:t>,</w:t>
        </w:r>
      </w:ins>
      <w:r w:rsidRPr="008F1E95">
        <w:rPr>
          <w:rFonts w:ascii="Times New Roman" w:eastAsia="Times New Roman" w:hAnsi="Times New Roman" w:cs="Times New Roman"/>
          <w:lang w:val="id-ID"/>
          <w:rPrChange w:id="68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 xml:space="preserve"> pendidikan 4.0 menghasilkan 4 aspek yang sangat di</w:t>
      </w:r>
      <w:del w:id="69" w:author="qurrohayuniyyah@outlook.com" w:date="2020-12-07T09:56:00Z">
        <w:r w:rsidRPr="008F1E95" w:rsidDel="008F1E95">
          <w:rPr>
            <w:rFonts w:ascii="Times New Roman" w:eastAsia="Times New Roman" w:hAnsi="Times New Roman" w:cs="Times New Roman"/>
            <w:lang w:val="id-ID"/>
            <w:rPrChange w:id="70" w:author="qurrohayuniyyah@outlook.com" w:date="2020-12-07T09:55:00Z">
              <w:rPr>
                <w:rFonts w:ascii="Times New Roman" w:eastAsia="Times New Roman" w:hAnsi="Times New Roman" w:cs="Times New Roman"/>
              </w:rPr>
            </w:rPrChange>
          </w:rPr>
          <w:delText xml:space="preserve"> </w:delText>
        </w:r>
      </w:del>
      <w:r w:rsidRPr="008F1E95">
        <w:rPr>
          <w:rFonts w:ascii="Times New Roman" w:eastAsia="Times New Roman" w:hAnsi="Times New Roman" w:cs="Times New Roman"/>
          <w:lang w:val="id-ID"/>
          <w:rPrChange w:id="71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 xml:space="preserve">butuhkan di era </w:t>
      </w:r>
      <w:proofErr w:type="spellStart"/>
      <w:r w:rsidRPr="008F1E95">
        <w:rPr>
          <w:rFonts w:ascii="Times New Roman" w:eastAsia="Times New Roman" w:hAnsi="Times New Roman" w:cs="Times New Roman"/>
          <w:lang w:val="id-ID"/>
          <w:rPrChange w:id="72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>milenial</w:t>
      </w:r>
      <w:proofErr w:type="spellEnd"/>
      <w:r w:rsidRPr="008F1E95">
        <w:rPr>
          <w:rFonts w:ascii="Times New Roman" w:eastAsia="Times New Roman" w:hAnsi="Times New Roman" w:cs="Times New Roman"/>
          <w:lang w:val="id-ID"/>
          <w:rPrChange w:id="73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 xml:space="preserve"> ini</w:t>
      </w:r>
      <w:ins w:id="74" w:author="qurrohayuniyyah@outlook.com" w:date="2020-12-07T09:57:00Z">
        <w:r>
          <w:rPr>
            <w:rFonts w:ascii="Times New Roman" w:eastAsia="Times New Roman" w:hAnsi="Times New Roman" w:cs="Times New Roman"/>
            <w:lang w:val="en-US"/>
          </w:rPr>
          <w:t xml:space="preserve">, </w:t>
        </w:r>
      </w:ins>
      <w:del w:id="75" w:author="qurrohayuniyyah@outlook.com" w:date="2020-12-07T09:57:00Z">
        <w:r w:rsidRPr="008F1E95" w:rsidDel="008F1E95">
          <w:rPr>
            <w:rFonts w:ascii="Times New Roman" w:eastAsia="Times New Roman" w:hAnsi="Times New Roman" w:cs="Times New Roman"/>
            <w:lang w:val="id-ID"/>
            <w:rPrChange w:id="76" w:author="qurrohayuniyyah@outlook.com" w:date="2020-12-07T09:55:00Z">
              <w:rPr>
                <w:rFonts w:ascii="Times New Roman" w:eastAsia="Times New Roman" w:hAnsi="Times New Roman" w:cs="Times New Roman"/>
              </w:rPr>
            </w:rPrChange>
          </w:rPr>
          <w:delText xml:space="preserve"> </w:delText>
        </w:r>
      </w:del>
      <w:r w:rsidRPr="008F1E95">
        <w:rPr>
          <w:rFonts w:ascii="Times New Roman" w:eastAsia="Times New Roman" w:hAnsi="Times New Roman" w:cs="Times New Roman"/>
          <w:lang w:val="id-ID"/>
          <w:rPrChange w:id="77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 xml:space="preserve">yaitu kolaboratif, komunikatif, </w:t>
      </w:r>
      <w:proofErr w:type="spellStart"/>
      <w:r w:rsidRPr="008F1E95">
        <w:rPr>
          <w:rFonts w:ascii="Times New Roman" w:eastAsia="Times New Roman" w:hAnsi="Times New Roman" w:cs="Times New Roman"/>
          <w:lang w:val="id-ID"/>
          <w:rPrChange w:id="78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>ber</w:t>
      </w:r>
      <w:proofErr w:type="spellEnd"/>
      <w:ins w:id="79" w:author="qurrohayuniyyah@outlook.com" w:date="2020-12-07T09:57:00Z">
        <w:r>
          <w:rPr>
            <w:rFonts w:ascii="Times New Roman" w:eastAsia="Times New Roman" w:hAnsi="Times New Roman" w:cs="Times New Roman"/>
            <w:lang w:val="en-US"/>
          </w:rPr>
          <w:t>p</w:t>
        </w:r>
      </w:ins>
      <w:del w:id="80" w:author="qurrohayuniyyah@outlook.com" w:date="2020-12-07T09:57:00Z">
        <w:r w:rsidRPr="008F1E95" w:rsidDel="008F1E95">
          <w:rPr>
            <w:rFonts w:ascii="Times New Roman" w:eastAsia="Times New Roman" w:hAnsi="Times New Roman" w:cs="Times New Roman"/>
            <w:lang w:val="id-ID"/>
            <w:rPrChange w:id="81" w:author="qurrohayuniyyah@outlook.com" w:date="2020-12-07T09:55:00Z">
              <w:rPr>
                <w:rFonts w:ascii="Times New Roman" w:eastAsia="Times New Roman" w:hAnsi="Times New Roman" w:cs="Times New Roman"/>
              </w:rPr>
            </w:rPrChange>
          </w:rPr>
          <w:delText>f</w:delText>
        </w:r>
      </w:del>
      <w:proofErr w:type="spellStart"/>
      <w:r w:rsidRPr="008F1E95">
        <w:rPr>
          <w:rFonts w:ascii="Times New Roman" w:eastAsia="Times New Roman" w:hAnsi="Times New Roman" w:cs="Times New Roman"/>
          <w:lang w:val="id-ID"/>
          <w:rPrChange w:id="82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>ikir</w:t>
      </w:r>
      <w:proofErr w:type="spellEnd"/>
      <w:r w:rsidRPr="008F1E95">
        <w:rPr>
          <w:rFonts w:ascii="Times New Roman" w:eastAsia="Times New Roman" w:hAnsi="Times New Roman" w:cs="Times New Roman"/>
          <w:lang w:val="id-ID"/>
          <w:rPrChange w:id="83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 xml:space="preserve"> kritis, </w:t>
      </w:r>
      <w:ins w:id="84" w:author="qurrohayuniyyah@outlook.com" w:date="2020-12-07T09:57:00Z">
        <w:r>
          <w:rPr>
            <w:rFonts w:ascii="Times New Roman" w:eastAsia="Times New Roman" w:hAnsi="Times New Roman" w:cs="Times New Roman"/>
            <w:lang w:val="en-US"/>
          </w:rPr>
          <w:t xml:space="preserve">dan </w:t>
        </w:r>
      </w:ins>
      <w:r w:rsidRPr="008F1E95">
        <w:rPr>
          <w:rFonts w:ascii="Times New Roman" w:eastAsia="Times New Roman" w:hAnsi="Times New Roman" w:cs="Times New Roman"/>
          <w:lang w:val="id-ID"/>
          <w:rPrChange w:id="85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>kreatif. Mengapa demikian</w:t>
      </w:r>
      <w:ins w:id="86" w:author="qurrohayuniyyah@outlook.com" w:date="2020-12-07T09:57:00Z">
        <w:r>
          <w:rPr>
            <w:rFonts w:ascii="Times New Roman" w:eastAsia="Times New Roman" w:hAnsi="Times New Roman" w:cs="Times New Roman"/>
            <w:lang w:val="en-US"/>
          </w:rPr>
          <w:t>?</w:t>
        </w:r>
      </w:ins>
      <w:r w:rsidRPr="008F1E95">
        <w:rPr>
          <w:rFonts w:ascii="Times New Roman" w:eastAsia="Times New Roman" w:hAnsi="Times New Roman" w:cs="Times New Roman"/>
          <w:lang w:val="id-ID"/>
          <w:rPrChange w:id="87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 xml:space="preserve"> </w:t>
      </w:r>
      <w:ins w:id="88" w:author="qurrohayuniyyah@outlook.com" w:date="2020-12-07T09:57:00Z">
        <w:r>
          <w:rPr>
            <w:rFonts w:ascii="Times New Roman" w:eastAsia="Times New Roman" w:hAnsi="Times New Roman" w:cs="Times New Roman"/>
            <w:lang w:val="en-US"/>
          </w:rPr>
          <w:t>P</w:t>
        </w:r>
      </w:ins>
      <w:del w:id="89" w:author="qurrohayuniyyah@outlook.com" w:date="2020-12-07T09:57:00Z">
        <w:r w:rsidRPr="008F1E95" w:rsidDel="008F1E95">
          <w:rPr>
            <w:rFonts w:ascii="Times New Roman" w:eastAsia="Times New Roman" w:hAnsi="Times New Roman" w:cs="Times New Roman"/>
            <w:lang w:val="id-ID"/>
            <w:rPrChange w:id="90" w:author="qurrohayuniyyah@outlook.com" w:date="2020-12-07T09:55:00Z">
              <w:rPr>
                <w:rFonts w:ascii="Times New Roman" w:eastAsia="Times New Roman" w:hAnsi="Times New Roman" w:cs="Times New Roman"/>
              </w:rPr>
            </w:rPrChange>
          </w:rPr>
          <w:delText>p</w:delText>
        </w:r>
      </w:del>
      <w:proofErr w:type="spellStart"/>
      <w:r w:rsidRPr="008F1E95">
        <w:rPr>
          <w:rFonts w:ascii="Times New Roman" w:eastAsia="Times New Roman" w:hAnsi="Times New Roman" w:cs="Times New Roman"/>
          <w:lang w:val="id-ID"/>
          <w:rPrChange w:id="91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>endidikan</w:t>
      </w:r>
      <w:proofErr w:type="spellEnd"/>
      <w:r w:rsidRPr="008F1E95">
        <w:rPr>
          <w:rFonts w:ascii="Times New Roman" w:eastAsia="Times New Roman" w:hAnsi="Times New Roman" w:cs="Times New Roman"/>
          <w:lang w:val="id-ID"/>
          <w:rPrChange w:id="92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 xml:space="preserve"> 4.0</w:t>
      </w:r>
      <w:del w:id="93" w:author="qurrohayuniyyah@outlook.com" w:date="2020-12-07T09:57:00Z">
        <w:r w:rsidRPr="008F1E95" w:rsidDel="008F1E95">
          <w:rPr>
            <w:rFonts w:ascii="Times New Roman" w:eastAsia="Times New Roman" w:hAnsi="Times New Roman" w:cs="Times New Roman"/>
            <w:lang w:val="id-ID"/>
            <w:rPrChange w:id="94" w:author="qurrohayuniyyah@outlook.com" w:date="2020-12-07T09:55:00Z">
              <w:rPr>
                <w:rFonts w:ascii="Times New Roman" w:eastAsia="Times New Roman" w:hAnsi="Times New Roman" w:cs="Times New Roman"/>
              </w:rPr>
            </w:rPrChange>
          </w:rPr>
          <w:delText xml:space="preserve"> ini</w:delText>
        </w:r>
      </w:del>
      <w:r w:rsidRPr="008F1E95">
        <w:rPr>
          <w:rFonts w:ascii="Times New Roman" w:eastAsia="Times New Roman" w:hAnsi="Times New Roman" w:cs="Times New Roman"/>
          <w:lang w:val="id-ID"/>
          <w:rPrChange w:id="95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 xml:space="preserve"> hari ini sedang gencar-gencarnya di </w:t>
      </w:r>
      <w:del w:id="96" w:author="qurrohayuniyyah@outlook.com" w:date="2020-12-07T09:57:00Z">
        <w:r w:rsidRPr="008F1E95" w:rsidDel="008F1E95">
          <w:rPr>
            <w:rFonts w:ascii="Times New Roman" w:eastAsia="Times New Roman" w:hAnsi="Times New Roman" w:cs="Times New Roman"/>
            <w:lang w:val="id-ID"/>
            <w:rPrChange w:id="97" w:author="qurrohayuniyyah@outlook.com" w:date="2020-12-07T09:55:00Z">
              <w:rPr>
                <w:rFonts w:ascii="Times New Roman" w:eastAsia="Times New Roman" w:hAnsi="Times New Roman" w:cs="Times New Roman"/>
              </w:rPr>
            </w:rPrChange>
          </w:rPr>
          <w:delText>publ</w:delText>
        </w:r>
      </w:del>
      <w:proofErr w:type="spellStart"/>
      <w:ins w:id="98" w:author="qurrohayuniyyah@outlook.com" w:date="2020-12-07T09:57:00Z">
        <w:r>
          <w:rPr>
            <w:rFonts w:ascii="Times New Roman" w:eastAsia="Times New Roman" w:hAnsi="Times New Roman" w:cs="Times New Roman"/>
            <w:lang w:val="en-US"/>
          </w:rPr>
          <w:t>publikasikan</w:t>
        </w:r>
      </w:ins>
      <w:proofErr w:type="spellEnd"/>
      <w:del w:id="99" w:author="qurrohayuniyyah@outlook.com" w:date="2020-12-07T09:57:00Z">
        <w:r w:rsidRPr="008F1E95" w:rsidDel="008F1E95">
          <w:rPr>
            <w:rFonts w:ascii="Times New Roman" w:eastAsia="Times New Roman" w:hAnsi="Times New Roman" w:cs="Times New Roman"/>
            <w:lang w:val="id-ID"/>
            <w:rPrChange w:id="100" w:author="qurrohayuniyyah@outlook.com" w:date="2020-12-07T09:55:00Z">
              <w:rPr>
                <w:rFonts w:ascii="Times New Roman" w:eastAsia="Times New Roman" w:hAnsi="Times New Roman" w:cs="Times New Roman"/>
              </w:rPr>
            </w:rPrChange>
          </w:rPr>
          <w:delText>is</w:delText>
        </w:r>
      </w:del>
      <w:r w:rsidRPr="008F1E95">
        <w:rPr>
          <w:rFonts w:ascii="Times New Roman" w:eastAsia="Times New Roman" w:hAnsi="Times New Roman" w:cs="Times New Roman"/>
          <w:lang w:val="id-ID"/>
          <w:rPrChange w:id="101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>, karena di era ini kita harus mempersiapkan diri atau generasi muda untuk memasuki dunia revolusi industri 4.0.</w:t>
      </w:r>
    </w:p>
    <w:p w14:paraId="4F116F62" w14:textId="3840C11F" w:rsidR="008F1E95" w:rsidRPr="008F1E95" w:rsidRDefault="008F1E95" w:rsidP="008F1E9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id-ID"/>
          <w:rPrChange w:id="102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</w:pPr>
      <w:r w:rsidRPr="008F1E95">
        <w:rPr>
          <w:rFonts w:ascii="Times New Roman" w:eastAsia="Times New Roman" w:hAnsi="Times New Roman" w:cs="Times New Roman"/>
          <w:lang w:val="id-ID"/>
          <w:rPrChange w:id="103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 xml:space="preserve">Karakteristik </w:t>
      </w:r>
      <w:ins w:id="104" w:author="qurrohayuniyyah@outlook.com" w:date="2020-12-07T09:57:00Z">
        <w:r>
          <w:rPr>
            <w:rFonts w:ascii="Times New Roman" w:eastAsia="Times New Roman" w:hAnsi="Times New Roman" w:cs="Times New Roman"/>
            <w:lang w:val="en-US"/>
          </w:rPr>
          <w:t>P</w:t>
        </w:r>
      </w:ins>
      <w:del w:id="105" w:author="qurrohayuniyyah@outlook.com" w:date="2020-12-07T09:57:00Z">
        <w:r w:rsidRPr="008F1E95" w:rsidDel="008F1E95">
          <w:rPr>
            <w:rFonts w:ascii="Times New Roman" w:eastAsia="Times New Roman" w:hAnsi="Times New Roman" w:cs="Times New Roman"/>
            <w:lang w:val="id-ID"/>
            <w:rPrChange w:id="106" w:author="qurrohayuniyyah@outlook.com" w:date="2020-12-07T09:55:00Z">
              <w:rPr>
                <w:rFonts w:ascii="Times New Roman" w:eastAsia="Times New Roman" w:hAnsi="Times New Roman" w:cs="Times New Roman"/>
              </w:rPr>
            </w:rPrChange>
          </w:rPr>
          <w:delText>p</w:delText>
        </w:r>
      </w:del>
      <w:proofErr w:type="spellStart"/>
      <w:r w:rsidRPr="008F1E95">
        <w:rPr>
          <w:rFonts w:ascii="Times New Roman" w:eastAsia="Times New Roman" w:hAnsi="Times New Roman" w:cs="Times New Roman"/>
          <w:lang w:val="id-ID"/>
          <w:rPrChange w:id="107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>endidikan</w:t>
      </w:r>
      <w:proofErr w:type="spellEnd"/>
      <w:r w:rsidRPr="008F1E95">
        <w:rPr>
          <w:rFonts w:ascii="Times New Roman" w:eastAsia="Times New Roman" w:hAnsi="Times New Roman" w:cs="Times New Roman"/>
          <w:lang w:val="id-ID"/>
          <w:rPrChange w:id="108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 xml:space="preserve"> 4.0</w:t>
      </w:r>
    </w:p>
    <w:p w14:paraId="6AEAE475" w14:textId="7B25A66F" w:rsidR="008F1E95" w:rsidRPr="008F1E95" w:rsidRDefault="008F1E95" w:rsidP="008F1E9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id-ID"/>
          <w:rPrChange w:id="109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</w:pPr>
      <w:r w:rsidRPr="008F1E95">
        <w:rPr>
          <w:rFonts w:ascii="Times New Roman" w:eastAsia="Times New Roman" w:hAnsi="Times New Roman" w:cs="Times New Roman"/>
          <w:lang w:val="id-ID"/>
          <w:rPrChange w:id="110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>Tahapan belajar sesuai dengan kemampuan dan minat</w:t>
      </w:r>
      <w:ins w:id="111" w:author="qurrohayuniyyah@outlook.com" w:date="2020-12-07T09:58:00Z">
        <w:r>
          <w:rPr>
            <w:rFonts w:ascii="Times New Roman" w:eastAsia="Times New Roman" w:hAnsi="Times New Roman" w:cs="Times New Roman"/>
            <w:lang w:val="en-US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lang w:val="en-US"/>
          </w:rPr>
          <w:t>atau</w:t>
        </w:r>
        <w:proofErr w:type="spellEnd"/>
        <w:r>
          <w:rPr>
            <w:rFonts w:ascii="Times New Roman" w:eastAsia="Times New Roman" w:hAnsi="Times New Roman" w:cs="Times New Roman"/>
            <w:lang w:val="en-US"/>
          </w:rPr>
          <w:t xml:space="preserve"> </w:t>
        </w:r>
      </w:ins>
      <w:del w:id="112" w:author="qurrohayuniyyah@outlook.com" w:date="2020-12-07T09:58:00Z">
        <w:r w:rsidRPr="008F1E95" w:rsidDel="008F1E95">
          <w:rPr>
            <w:rFonts w:ascii="Times New Roman" w:eastAsia="Times New Roman" w:hAnsi="Times New Roman" w:cs="Times New Roman"/>
            <w:lang w:val="id-ID"/>
            <w:rPrChange w:id="113" w:author="qurrohayuniyyah@outlook.com" w:date="2020-12-07T09:55:00Z">
              <w:rPr>
                <w:rFonts w:ascii="Times New Roman" w:eastAsia="Times New Roman" w:hAnsi="Times New Roman" w:cs="Times New Roman"/>
              </w:rPr>
            </w:rPrChange>
          </w:rPr>
          <w:delText>/</w:delText>
        </w:r>
      </w:del>
      <w:r w:rsidRPr="008F1E95">
        <w:rPr>
          <w:rFonts w:ascii="Times New Roman" w:eastAsia="Times New Roman" w:hAnsi="Times New Roman" w:cs="Times New Roman"/>
          <w:lang w:val="id-ID"/>
          <w:rPrChange w:id="114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>kebutuhan siswa.</w:t>
      </w:r>
    </w:p>
    <w:p w14:paraId="504B3EE2" w14:textId="3DECBA5D" w:rsidR="008F1E95" w:rsidRPr="008F1E95" w:rsidRDefault="008F1E95" w:rsidP="008F1E9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id-ID"/>
          <w:rPrChange w:id="115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</w:pPr>
      <w:r w:rsidRPr="008F1E95">
        <w:rPr>
          <w:rFonts w:ascii="Times New Roman" w:eastAsia="Times New Roman" w:hAnsi="Times New Roman" w:cs="Times New Roman"/>
          <w:lang w:val="id-ID"/>
          <w:rPrChange w:id="116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 xml:space="preserve">Pada </w:t>
      </w:r>
      <w:proofErr w:type="spellStart"/>
      <w:r w:rsidRPr="008F1E95">
        <w:rPr>
          <w:rFonts w:ascii="Times New Roman" w:eastAsia="Times New Roman" w:hAnsi="Times New Roman" w:cs="Times New Roman"/>
          <w:lang w:val="id-ID"/>
          <w:rPrChange w:id="117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>taha</w:t>
      </w:r>
      <w:proofErr w:type="spellEnd"/>
      <w:ins w:id="118" w:author="qurrohayuniyyah@outlook.com" w:date="2020-12-07T09:58:00Z">
        <w:r>
          <w:rPr>
            <w:rFonts w:ascii="Times New Roman" w:eastAsia="Times New Roman" w:hAnsi="Times New Roman" w:cs="Times New Roman"/>
            <w:lang w:val="en-US"/>
          </w:rPr>
          <w:t>p</w:t>
        </w:r>
      </w:ins>
      <w:del w:id="119" w:author="qurrohayuniyyah@outlook.com" w:date="2020-12-07T09:58:00Z">
        <w:r w:rsidRPr="008F1E95" w:rsidDel="008F1E95">
          <w:rPr>
            <w:rFonts w:ascii="Times New Roman" w:eastAsia="Times New Roman" w:hAnsi="Times New Roman" w:cs="Times New Roman"/>
            <w:lang w:val="id-ID"/>
            <w:rPrChange w:id="120" w:author="qurrohayuniyyah@outlook.com" w:date="2020-12-07T09:55:00Z">
              <w:rPr>
                <w:rFonts w:ascii="Times New Roman" w:eastAsia="Times New Roman" w:hAnsi="Times New Roman" w:cs="Times New Roman"/>
              </w:rPr>
            </w:rPrChange>
          </w:rPr>
          <w:delText>b</w:delText>
        </w:r>
      </w:del>
      <w:r w:rsidRPr="008F1E95">
        <w:rPr>
          <w:rFonts w:ascii="Times New Roman" w:eastAsia="Times New Roman" w:hAnsi="Times New Roman" w:cs="Times New Roman"/>
          <w:lang w:val="id-ID"/>
          <w:rPrChange w:id="121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 xml:space="preserve"> ini guru </w:t>
      </w:r>
      <w:proofErr w:type="spellStart"/>
      <w:r w:rsidRPr="008F1E95">
        <w:rPr>
          <w:rFonts w:ascii="Times New Roman" w:eastAsia="Times New Roman" w:hAnsi="Times New Roman" w:cs="Times New Roman"/>
          <w:lang w:val="id-ID"/>
          <w:rPrChange w:id="122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>di</w:t>
      </w:r>
      <w:del w:id="123" w:author="qurrohayuniyyah@outlook.com" w:date="2020-12-07T09:58:00Z">
        <w:r w:rsidRPr="008F1E95" w:rsidDel="008F1E95">
          <w:rPr>
            <w:rFonts w:ascii="Times New Roman" w:eastAsia="Times New Roman" w:hAnsi="Times New Roman" w:cs="Times New Roman"/>
            <w:lang w:val="id-ID"/>
            <w:rPrChange w:id="124" w:author="qurrohayuniyyah@outlook.com" w:date="2020-12-07T09:55:00Z">
              <w:rPr>
                <w:rFonts w:ascii="Times New Roman" w:eastAsia="Times New Roman" w:hAnsi="Times New Roman" w:cs="Times New Roman"/>
              </w:rPr>
            </w:rPrChange>
          </w:rPr>
          <w:delText xml:space="preserve"> </w:delText>
        </w:r>
      </w:del>
      <w:r w:rsidRPr="008F1E95">
        <w:rPr>
          <w:rFonts w:ascii="Times New Roman" w:eastAsia="Times New Roman" w:hAnsi="Times New Roman" w:cs="Times New Roman"/>
          <w:lang w:val="id-ID"/>
          <w:rPrChange w:id="125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>tutut</w:t>
      </w:r>
      <w:proofErr w:type="spellEnd"/>
      <w:r w:rsidRPr="008F1E95">
        <w:rPr>
          <w:rFonts w:ascii="Times New Roman" w:eastAsia="Times New Roman" w:hAnsi="Times New Roman" w:cs="Times New Roman"/>
          <w:lang w:val="id-ID"/>
          <w:rPrChange w:id="126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 xml:space="preserve"> untuk merancang pembelajaran sesuai dengan minat dan bakat</w:t>
      </w:r>
      <w:ins w:id="127" w:author="qurrohayuniyyah@outlook.com" w:date="2020-12-07T09:58:00Z">
        <w:r>
          <w:rPr>
            <w:rFonts w:ascii="Times New Roman" w:eastAsia="Times New Roman" w:hAnsi="Times New Roman" w:cs="Times New Roman"/>
            <w:lang w:val="en-US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lang w:val="en-US"/>
          </w:rPr>
          <w:t>atau</w:t>
        </w:r>
        <w:proofErr w:type="spellEnd"/>
        <w:r>
          <w:rPr>
            <w:rFonts w:ascii="Times New Roman" w:eastAsia="Times New Roman" w:hAnsi="Times New Roman" w:cs="Times New Roman"/>
            <w:lang w:val="en-US"/>
          </w:rPr>
          <w:t xml:space="preserve"> </w:t>
        </w:r>
      </w:ins>
      <w:del w:id="128" w:author="qurrohayuniyyah@outlook.com" w:date="2020-12-07T09:58:00Z">
        <w:r w:rsidRPr="008F1E95" w:rsidDel="008F1E95">
          <w:rPr>
            <w:rFonts w:ascii="Times New Roman" w:eastAsia="Times New Roman" w:hAnsi="Times New Roman" w:cs="Times New Roman"/>
            <w:lang w:val="id-ID"/>
            <w:rPrChange w:id="129" w:author="qurrohayuniyyah@outlook.com" w:date="2020-12-07T09:55:00Z">
              <w:rPr>
                <w:rFonts w:ascii="Times New Roman" w:eastAsia="Times New Roman" w:hAnsi="Times New Roman" w:cs="Times New Roman"/>
              </w:rPr>
            </w:rPrChange>
          </w:rPr>
          <w:delText>/</w:delText>
        </w:r>
      </w:del>
      <w:r w:rsidRPr="008F1E95">
        <w:rPr>
          <w:rFonts w:ascii="Times New Roman" w:eastAsia="Times New Roman" w:hAnsi="Times New Roman" w:cs="Times New Roman"/>
          <w:lang w:val="id-ID"/>
          <w:rPrChange w:id="130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>kebutuhan siswa.</w:t>
      </w:r>
    </w:p>
    <w:p w14:paraId="71B850F8" w14:textId="77777777" w:rsidR="008F1E95" w:rsidRPr="008F1E95" w:rsidRDefault="008F1E95" w:rsidP="008F1E9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id-ID"/>
          <w:rPrChange w:id="131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</w:pPr>
      <w:r w:rsidRPr="008F1E95">
        <w:rPr>
          <w:rFonts w:ascii="Times New Roman" w:eastAsia="Times New Roman" w:hAnsi="Times New Roman" w:cs="Times New Roman"/>
          <w:lang w:val="id-ID"/>
          <w:rPrChange w:id="132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>Menggunakan penilaian formatif.</w:t>
      </w:r>
    </w:p>
    <w:p w14:paraId="47073760" w14:textId="14EEFCF1" w:rsidR="008F1E95" w:rsidRPr="008F1E95" w:rsidRDefault="008F1E95" w:rsidP="008F1E9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id-ID"/>
          <w:rPrChange w:id="133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</w:pPr>
      <w:ins w:id="134" w:author="qurrohayuniyyah@outlook.com" w:date="2020-12-07T09:58:00Z">
        <w:r>
          <w:rPr>
            <w:rFonts w:ascii="Times New Roman" w:eastAsia="Times New Roman" w:hAnsi="Times New Roman" w:cs="Times New Roman"/>
            <w:lang w:val="en-US"/>
          </w:rPr>
          <w:t>G</w:t>
        </w:r>
      </w:ins>
      <w:del w:id="135" w:author="qurrohayuniyyah@outlook.com" w:date="2020-12-07T09:58:00Z">
        <w:r w:rsidRPr="008F1E95" w:rsidDel="008F1E95">
          <w:rPr>
            <w:rFonts w:ascii="Times New Roman" w:eastAsia="Times New Roman" w:hAnsi="Times New Roman" w:cs="Times New Roman"/>
            <w:lang w:val="id-ID"/>
            <w:rPrChange w:id="136" w:author="qurrohayuniyyah@outlook.com" w:date="2020-12-07T09:55:00Z">
              <w:rPr>
                <w:rFonts w:ascii="Times New Roman" w:eastAsia="Times New Roman" w:hAnsi="Times New Roman" w:cs="Times New Roman"/>
              </w:rPr>
            </w:rPrChange>
          </w:rPr>
          <w:delText>Yaitu g</w:delText>
        </w:r>
      </w:del>
      <w:proofErr w:type="spellStart"/>
      <w:r w:rsidRPr="008F1E95">
        <w:rPr>
          <w:rFonts w:ascii="Times New Roman" w:eastAsia="Times New Roman" w:hAnsi="Times New Roman" w:cs="Times New Roman"/>
          <w:lang w:val="id-ID"/>
          <w:rPrChange w:id="137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>uru</w:t>
      </w:r>
      <w:proofErr w:type="spellEnd"/>
      <w:r w:rsidRPr="008F1E95">
        <w:rPr>
          <w:rFonts w:ascii="Times New Roman" w:eastAsia="Times New Roman" w:hAnsi="Times New Roman" w:cs="Times New Roman"/>
          <w:lang w:val="id-ID"/>
          <w:rPrChange w:id="138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 xml:space="preserve"> di sini di</w:t>
      </w:r>
      <w:del w:id="139" w:author="qurrohayuniyyah@outlook.com" w:date="2020-12-07T09:58:00Z">
        <w:r w:rsidRPr="008F1E95" w:rsidDel="008F1E95">
          <w:rPr>
            <w:rFonts w:ascii="Times New Roman" w:eastAsia="Times New Roman" w:hAnsi="Times New Roman" w:cs="Times New Roman"/>
            <w:lang w:val="id-ID"/>
            <w:rPrChange w:id="140" w:author="qurrohayuniyyah@outlook.com" w:date="2020-12-07T09:55:00Z">
              <w:rPr>
                <w:rFonts w:ascii="Times New Roman" w:eastAsia="Times New Roman" w:hAnsi="Times New Roman" w:cs="Times New Roman"/>
              </w:rPr>
            </w:rPrChange>
          </w:rPr>
          <w:delText xml:space="preserve"> </w:delText>
        </w:r>
      </w:del>
      <w:r w:rsidRPr="008F1E95">
        <w:rPr>
          <w:rFonts w:ascii="Times New Roman" w:eastAsia="Times New Roman" w:hAnsi="Times New Roman" w:cs="Times New Roman"/>
          <w:lang w:val="id-ID"/>
          <w:rPrChange w:id="141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>tuntut untuk membantu si</w:t>
      </w:r>
      <w:ins w:id="142" w:author="qurrohayuniyyah@outlook.com" w:date="2020-12-07T09:58:00Z">
        <w:r>
          <w:rPr>
            <w:rFonts w:ascii="Times New Roman" w:eastAsia="Times New Roman" w:hAnsi="Times New Roman" w:cs="Times New Roman"/>
            <w:lang w:val="en-US"/>
          </w:rPr>
          <w:t>s</w:t>
        </w:r>
      </w:ins>
      <w:proofErr w:type="spellStart"/>
      <w:r w:rsidRPr="008F1E95">
        <w:rPr>
          <w:rFonts w:ascii="Times New Roman" w:eastAsia="Times New Roman" w:hAnsi="Times New Roman" w:cs="Times New Roman"/>
          <w:lang w:val="id-ID"/>
          <w:rPrChange w:id="143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>wa</w:t>
      </w:r>
      <w:proofErr w:type="spellEnd"/>
      <w:r w:rsidRPr="008F1E95">
        <w:rPr>
          <w:rFonts w:ascii="Times New Roman" w:eastAsia="Times New Roman" w:hAnsi="Times New Roman" w:cs="Times New Roman"/>
          <w:lang w:val="id-ID"/>
          <w:rPrChange w:id="144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 xml:space="preserve"> dalam mencari kemampuan dan bakat siswa.</w:t>
      </w:r>
    </w:p>
    <w:p w14:paraId="7AE42C52" w14:textId="77777777" w:rsidR="008F1E95" w:rsidRPr="008F1E95" w:rsidRDefault="008F1E95" w:rsidP="008F1E9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id-ID"/>
          <w:rPrChange w:id="145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</w:pPr>
      <w:r w:rsidRPr="008F1E95">
        <w:rPr>
          <w:rFonts w:ascii="Times New Roman" w:eastAsia="Times New Roman" w:hAnsi="Times New Roman" w:cs="Times New Roman"/>
          <w:lang w:val="id-ID"/>
          <w:rPrChange w:id="146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>Menempatkan guru sebagai mentor.</w:t>
      </w:r>
    </w:p>
    <w:p w14:paraId="1E854CD0" w14:textId="207F5032" w:rsidR="008F1E95" w:rsidRPr="008F1E95" w:rsidRDefault="008F1E95" w:rsidP="008F1E9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id-ID"/>
          <w:rPrChange w:id="147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</w:pPr>
      <w:proofErr w:type="spellStart"/>
      <w:r w:rsidRPr="008F1E95">
        <w:rPr>
          <w:rFonts w:ascii="Times New Roman" w:eastAsia="Times New Roman" w:hAnsi="Times New Roman" w:cs="Times New Roman"/>
          <w:lang w:val="id-ID"/>
          <w:rPrChange w:id="148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>Gur</w:t>
      </w:r>
      <w:proofErr w:type="spellEnd"/>
      <w:ins w:id="149" w:author="qurrohayuniyyah@outlook.com" w:date="2020-12-07T09:59:00Z">
        <w:r>
          <w:rPr>
            <w:rFonts w:ascii="Times New Roman" w:eastAsia="Times New Roman" w:hAnsi="Times New Roman" w:cs="Times New Roman"/>
            <w:lang w:val="en-US"/>
          </w:rPr>
          <w:t xml:space="preserve">u </w:t>
        </w:r>
      </w:ins>
      <w:del w:id="150" w:author="qurrohayuniyyah@outlook.com" w:date="2020-12-07T09:59:00Z">
        <w:r w:rsidRPr="008F1E95" w:rsidDel="008F1E95">
          <w:rPr>
            <w:rFonts w:ascii="Times New Roman" w:eastAsia="Times New Roman" w:hAnsi="Times New Roman" w:cs="Times New Roman"/>
            <w:lang w:val="id-ID"/>
            <w:rPrChange w:id="151" w:author="qurrohayuniyyah@outlook.com" w:date="2020-12-07T09:55:00Z">
              <w:rPr>
                <w:rFonts w:ascii="Times New Roman" w:eastAsia="Times New Roman" w:hAnsi="Times New Roman" w:cs="Times New Roman"/>
              </w:rPr>
            </w:rPrChange>
          </w:rPr>
          <w:delText xml:space="preserve">i </w:delText>
        </w:r>
      </w:del>
      <w:r w:rsidRPr="008F1E95">
        <w:rPr>
          <w:rFonts w:ascii="Times New Roman" w:eastAsia="Times New Roman" w:hAnsi="Times New Roman" w:cs="Times New Roman"/>
          <w:lang w:val="id-ID"/>
          <w:rPrChange w:id="152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>dilatih untuk mengembangkan kurikulum dan memberikan kebebasan untuk menentukan cara belajar mengajar siswa.</w:t>
      </w:r>
    </w:p>
    <w:p w14:paraId="7AE08753" w14:textId="77777777" w:rsidR="008F1E95" w:rsidRPr="008F1E95" w:rsidRDefault="008F1E95" w:rsidP="008F1E9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id-ID"/>
          <w:rPrChange w:id="153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</w:pPr>
      <w:r w:rsidRPr="008F1E95">
        <w:rPr>
          <w:rFonts w:ascii="Times New Roman" w:eastAsia="Times New Roman" w:hAnsi="Times New Roman" w:cs="Times New Roman"/>
          <w:lang w:val="id-ID"/>
          <w:rPrChange w:id="154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>Pengembangan profesi guru.</w:t>
      </w:r>
    </w:p>
    <w:p w14:paraId="12B46B19" w14:textId="3EAB15B8" w:rsidR="008F1E95" w:rsidRPr="008F1E95" w:rsidRDefault="008F1E95" w:rsidP="008F1E9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id-ID"/>
          <w:rPrChange w:id="155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</w:pPr>
      <w:ins w:id="156" w:author="qurrohayuniyyah@outlook.com" w:date="2020-12-07T09:59:00Z">
        <w:r>
          <w:rPr>
            <w:rFonts w:ascii="Times New Roman" w:eastAsia="Times New Roman" w:hAnsi="Times New Roman" w:cs="Times New Roman"/>
            <w:lang w:val="en-US"/>
          </w:rPr>
          <w:lastRenderedPageBreak/>
          <w:t>G</w:t>
        </w:r>
      </w:ins>
      <w:del w:id="157" w:author="qurrohayuniyyah@outlook.com" w:date="2020-12-07T09:59:00Z">
        <w:r w:rsidRPr="008F1E95" w:rsidDel="008F1E95">
          <w:rPr>
            <w:rFonts w:ascii="Times New Roman" w:eastAsia="Times New Roman" w:hAnsi="Times New Roman" w:cs="Times New Roman"/>
            <w:lang w:val="id-ID"/>
            <w:rPrChange w:id="158" w:author="qurrohayuniyyah@outlook.com" w:date="2020-12-07T09:55:00Z">
              <w:rPr>
                <w:rFonts w:ascii="Times New Roman" w:eastAsia="Times New Roman" w:hAnsi="Times New Roman" w:cs="Times New Roman"/>
              </w:rPr>
            </w:rPrChange>
          </w:rPr>
          <w:delText>Dimana g</w:delText>
        </w:r>
      </w:del>
      <w:proofErr w:type="spellStart"/>
      <w:r w:rsidRPr="008F1E95">
        <w:rPr>
          <w:rFonts w:ascii="Times New Roman" w:eastAsia="Times New Roman" w:hAnsi="Times New Roman" w:cs="Times New Roman"/>
          <w:lang w:val="id-ID"/>
          <w:rPrChange w:id="159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>uru</w:t>
      </w:r>
      <w:proofErr w:type="spellEnd"/>
      <w:r w:rsidRPr="008F1E95">
        <w:rPr>
          <w:rFonts w:ascii="Times New Roman" w:eastAsia="Times New Roman" w:hAnsi="Times New Roman" w:cs="Times New Roman"/>
          <w:lang w:val="id-ID"/>
          <w:rPrChange w:id="160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 xml:space="preserve"> sebagai pendidik di era 4.0 maka guru tidak boleh menetap dengan satu strata, </w:t>
      </w:r>
      <w:proofErr w:type="spellStart"/>
      <w:ins w:id="161" w:author="qurrohayuniyyah@outlook.com" w:date="2020-12-07T09:59:00Z">
        <w:r>
          <w:rPr>
            <w:rFonts w:ascii="Times New Roman" w:eastAsia="Times New Roman" w:hAnsi="Times New Roman" w:cs="Times New Roman"/>
            <w:lang w:val="en-US"/>
          </w:rPr>
          <w:t>tetapi</w:t>
        </w:r>
        <w:proofErr w:type="spellEnd"/>
        <w:r>
          <w:rPr>
            <w:rFonts w:ascii="Times New Roman" w:eastAsia="Times New Roman" w:hAnsi="Times New Roman" w:cs="Times New Roman"/>
            <w:lang w:val="en-US"/>
          </w:rPr>
          <w:t xml:space="preserve"> </w:t>
        </w:r>
      </w:ins>
      <w:r w:rsidRPr="008F1E95">
        <w:rPr>
          <w:rFonts w:ascii="Times New Roman" w:eastAsia="Times New Roman" w:hAnsi="Times New Roman" w:cs="Times New Roman"/>
          <w:lang w:val="id-ID"/>
          <w:rPrChange w:id="162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>harus selalu berkembang agar dapat mengajarkan pendidikan sesuai dengan eranya.</w:t>
      </w:r>
    </w:p>
    <w:p w14:paraId="2E7D5FF2" w14:textId="23DE64D7" w:rsidR="008F1E95" w:rsidRPr="008F1E95" w:rsidRDefault="008F1E95" w:rsidP="008F1E9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id-ID"/>
          <w:rPrChange w:id="163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</w:pPr>
      <w:r w:rsidRPr="008F1E95">
        <w:rPr>
          <w:rFonts w:ascii="Times New Roman" w:eastAsia="Times New Roman" w:hAnsi="Times New Roman" w:cs="Times New Roman"/>
          <w:lang w:val="id-ID"/>
          <w:rPrChange w:id="164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> Di dalam pendidikan revolusi industri ini</w:t>
      </w:r>
      <w:ins w:id="165" w:author="qurrohayuniyyah@outlook.com" w:date="2020-12-07T09:59:00Z">
        <w:r>
          <w:rPr>
            <w:rFonts w:ascii="Times New Roman" w:eastAsia="Times New Roman" w:hAnsi="Times New Roman" w:cs="Times New Roman"/>
            <w:lang w:val="en-US"/>
          </w:rPr>
          <w:t>,</w:t>
        </w:r>
      </w:ins>
      <w:r w:rsidRPr="008F1E95">
        <w:rPr>
          <w:rFonts w:ascii="Times New Roman" w:eastAsia="Times New Roman" w:hAnsi="Times New Roman" w:cs="Times New Roman"/>
          <w:lang w:val="id-ID"/>
          <w:rPrChange w:id="166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 xml:space="preserve"> ada 5 aspek yang di</w:t>
      </w:r>
      <w:del w:id="167" w:author="qurrohayuniyyah@outlook.com" w:date="2020-12-07T10:00:00Z">
        <w:r w:rsidRPr="008F1E95" w:rsidDel="008F1E95">
          <w:rPr>
            <w:rFonts w:ascii="Times New Roman" w:eastAsia="Times New Roman" w:hAnsi="Times New Roman" w:cs="Times New Roman"/>
            <w:lang w:val="id-ID"/>
            <w:rPrChange w:id="168" w:author="qurrohayuniyyah@outlook.com" w:date="2020-12-07T09:55:00Z">
              <w:rPr>
                <w:rFonts w:ascii="Times New Roman" w:eastAsia="Times New Roman" w:hAnsi="Times New Roman" w:cs="Times New Roman"/>
              </w:rPr>
            </w:rPrChange>
          </w:rPr>
          <w:delText xml:space="preserve"> </w:delText>
        </w:r>
      </w:del>
      <w:r w:rsidRPr="008F1E95">
        <w:rPr>
          <w:rFonts w:ascii="Times New Roman" w:eastAsia="Times New Roman" w:hAnsi="Times New Roman" w:cs="Times New Roman"/>
          <w:lang w:val="id-ID"/>
          <w:rPrChange w:id="169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>tekankan pada proses pembelajaran yaitu</w:t>
      </w:r>
      <w:ins w:id="170" w:author="qurrohayuniyyah@outlook.com" w:date="2020-12-07T10:00:00Z">
        <w:r>
          <w:rPr>
            <w:rFonts w:ascii="Times New Roman" w:eastAsia="Times New Roman" w:hAnsi="Times New Roman" w:cs="Times New Roman"/>
            <w:lang w:val="en-US"/>
          </w:rPr>
          <w:t xml:space="preserve"> </w:t>
        </w:r>
      </w:ins>
      <w:r w:rsidRPr="008F1E95">
        <w:rPr>
          <w:rFonts w:ascii="Times New Roman" w:eastAsia="Times New Roman" w:hAnsi="Times New Roman" w:cs="Times New Roman"/>
          <w:lang w:val="id-ID"/>
          <w:rPrChange w:id="171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>:</w:t>
      </w:r>
    </w:p>
    <w:p w14:paraId="1AD693CB" w14:textId="77777777" w:rsidR="008F1E95" w:rsidRPr="008F1E95" w:rsidRDefault="008F1E95" w:rsidP="008F1E9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id-ID"/>
          <w:rPrChange w:id="172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</w:pPr>
      <w:r w:rsidRPr="008F1E95">
        <w:rPr>
          <w:rFonts w:ascii="Times New Roman" w:eastAsia="Times New Roman" w:hAnsi="Times New Roman" w:cs="Times New Roman"/>
          <w:lang w:val="id-ID"/>
          <w:rPrChange w:id="173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>Mengamati</w:t>
      </w:r>
    </w:p>
    <w:p w14:paraId="34F09429" w14:textId="77777777" w:rsidR="008F1E95" w:rsidRPr="008F1E95" w:rsidRDefault="008F1E95" w:rsidP="008F1E9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id-ID"/>
          <w:rPrChange w:id="174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</w:pPr>
      <w:r w:rsidRPr="008F1E95">
        <w:rPr>
          <w:rFonts w:ascii="Times New Roman" w:eastAsia="Times New Roman" w:hAnsi="Times New Roman" w:cs="Times New Roman"/>
          <w:lang w:val="id-ID"/>
          <w:rPrChange w:id="175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>Memahami</w:t>
      </w:r>
    </w:p>
    <w:p w14:paraId="0C70B254" w14:textId="77777777" w:rsidR="008F1E95" w:rsidRPr="008F1E95" w:rsidRDefault="008F1E95" w:rsidP="008F1E9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id-ID"/>
          <w:rPrChange w:id="176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</w:pPr>
      <w:r w:rsidRPr="008F1E95">
        <w:rPr>
          <w:rFonts w:ascii="Times New Roman" w:eastAsia="Times New Roman" w:hAnsi="Times New Roman" w:cs="Times New Roman"/>
          <w:lang w:val="id-ID"/>
          <w:rPrChange w:id="177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>Mencoba</w:t>
      </w:r>
    </w:p>
    <w:p w14:paraId="5A75F44A" w14:textId="77777777" w:rsidR="008F1E95" w:rsidRPr="008F1E95" w:rsidRDefault="008F1E95" w:rsidP="008F1E9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id-ID"/>
          <w:rPrChange w:id="178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</w:pPr>
      <w:r w:rsidRPr="008F1E95">
        <w:rPr>
          <w:rFonts w:ascii="Times New Roman" w:eastAsia="Times New Roman" w:hAnsi="Times New Roman" w:cs="Times New Roman"/>
          <w:lang w:val="id-ID"/>
          <w:rPrChange w:id="179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>Mendiskusikan</w:t>
      </w:r>
    </w:p>
    <w:p w14:paraId="7A29A86D" w14:textId="5BE5A352" w:rsidR="008F1E95" w:rsidRPr="008F1E95" w:rsidRDefault="008F1E95" w:rsidP="008F1E9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id-ID"/>
          <w:rPrChange w:id="180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</w:pPr>
      <w:proofErr w:type="spellStart"/>
      <w:ins w:id="181" w:author="qurrohayuniyyah@outlook.com" w:date="2020-12-07T10:00:00Z">
        <w:r>
          <w:rPr>
            <w:rFonts w:ascii="Times New Roman" w:eastAsia="Times New Roman" w:hAnsi="Times New Roman" w:cs="Times New Roman"/>
            <w:lang w:val="en-US"/>
          </w:rPr>
          <w:t>Meneliti</w:t>
        </w:r>
      </w:ins>
      <w:proofErr w:type="spellEnd"/>
      <w:del w:id="182" w:author="qurrohayuniyyah@outlook.com" w:date="2020-12-07T10:00:00Z">
        <w:r w:rsidRPr="008F1E95" w:rsidDel="008F1E95">
          <w:rPr>
            <w:rFonts w:ascii="Times New Roman" w:eastAsia="Times New Roman" w:hAnsi="Times New Roman" w:cs="Times New Roman"/>
            <w:lang w:val="id-ID"/>
            <w:rPrChange w:id="183" w:author="qurrohayuniyyah@outlook.com" w:date="2020-12-07T09:55:00Z">
              <w:rPr>
                <w:rFonts w:ascii="Times New Roman" w:eastAsia="Times New Roman" w:hAnsi="Times New Roman" w:cs="Times New Roman"/>
              </w:rPr>
            </w:rPrChange>
          </w:rPr>
          <w:delText>Penelitian</w:delText>
        </w:r>
      </w:del>
    </w:p>
    <w:p w14:paraId="2B2F4CDE" w14:textId="2C35E124" w:rsidR="008F1E95" w:rsidRPr="008F1E95" w:rsidRDefault="008F1E95" w:rsidP="008F1E9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id-ID"/>
          <w:rPrChange w:id="184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</w:pPr>
      <w:r w:rsidRPr="008F1E95">
        <w:rPr>
          <w:rFonts w:ascii="Times New Roman" w:eastAsia="Times New Roman" w:hAnsi="Times New Roman" w:cs="Times New Roman"/>
          <w:lang w:val="id-ID"/>
          <w:rPrChange w:id="185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>Pada dasarnya</w:t>
      </w:r>
      <w:ins w:id="186" w:author="qurrohayuniyyah@outlook.com" w:date="2020-12-07T10:00:00Z">
        <w:r>
          <w:rPr>
            <w:rFonts w:ascii="Times New Roman" w:eastAsia="Times New Roman" w:hAnsi="Times New Roman" w:cs="Times New Roman"/>
            <w:lang w:val="en-US"/>
          </w:rPr>
          <w:t>,</w:t>
        </w:r>
      </w:ins>
      <w:r w:rsidRPr="008F1E95">
        <w:rPr>
          <w:rFonts w:ascii="Times New Roman" w:eastAsia="Times New Roman" w:hAnsi="Times New Roman" w:cs="Times New Roman"/>
          <w:lang w:val="id-ID"/>
          <w:rPrChange w:id="187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 xml:space="preserve"> kita</w:t>
      </w:r>
      <w:ins w:id="188" w:author="qurrohayuniyyah@outlook.com" w:date="2020-12-07T10:00:00Z">
        <w:r>
          <w:rPr>
            <w:rFonts w:ascii="Times New Roman" w:eastAsia="Times New Roman" w:hAnsi="Times New Roman" w:cs="Times New Roman"/>
            <w:lang w:val="en-US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lang w:val="en-US"/>
          </w:rPr>
          <w:t>dapat</w:t>
        </w:r>
        <w:proofErr w:type="spellEnd"/>
        <w:r>
          <w:rPr>
            <w:rFonts w:ascii="Times New Roman" w:eastAsia="Times New Roman" w:hAnsi="Times New Roman" w:cs="Times New Roman"/>
            <w:lang w:val="en-US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lang w:val="en-US"/>
          </w:rPr>
          <w:t>melihat</w:t>
        </w:r>
        <w:proofErr w:type="spellEnd"/>
        <w:r>
          <w:rPr>
            <w:rFonts w:ascii="Times New Roman" w:eastAsia="Times New Roman" w:hAnsi="Times New Roman" w:cs="Times New Roman"/>
            <w:lang w:val="en-US"/>
          </w:rPr>
          <w:t xml:space="preserve"> </w:t>
        </w:r>
      </w:ins>
      <w:del w:id="189" w:author="qurrohayuniyyah@outlook.com" w:date="2020-12-07T10:00:00Z">
        <w:r w:rsidRPr="008F1E95" w:rsidDel="008F1E95">
          <w:rPr>
            <w:rFonts w:ascii="Times New Roman" w:eastAsia="Times New Roman" w:hAnsi="Times New Roman" w:cs="Times New Roman"/>
            <w:lang w:val="id-ID"/>
            <w:rPrChange w:id="190" w:author="qurrohayuniyyah@outlook.com" w:date="2020-12-07T09:55:00Z">
              <w:rPr>
                <w:rFonts w:ascii="Times New Roman" w:eastAsia="Times New Roman" w:hAnsi="Times New Roman" w:cs="Times New Roman"/>
              </w:rPr>
            </w:rPrChange>
          </w:rPr>
          <w:delText xml:space="preserve"> bisa lihat </w:delText>
        </w:r>
      </w:del>
      <w:r w:rsidRPr="008F1E95">
        <w:rPr>
          <w:rFonts w:ascii="Times New Roman" w:eastAsia="Times New Roman" w:hAnsi="Times New Roman" w:cs="Times New Roman"/>
          <w:lang w:val="id-ID"/>
          <w:rPrChange w:id="191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 xml:space="preserve">proses mengamati dan memahami ini </w:t>
      </w:r>
      <w:del w:id="192" w:author="qurrohayuniyyah@outlook.com" w:date="2020-12-07T10:01:00Z">
        <w:r w:rsidRPr="008F1E95" w:rsidDel="008F1E95">
          <w:rPr>
            <w:rFonts w:ascii="Times New Roman" w:eastAsia="Times New Roman" w:hAnsi="Times New Roman" w:cs="Times New Roman"/>
            <w:lang w:val="id-ID"/>
            <w:rPrChange w:id="193" w:author="qurrohayuniyyah@outlook.com" w:date="2020-12-07T09:55:00Z">
              <w:rPr>
                <w:rFonts w:ascii="Times New Roman" w:eastAsia="Times New Roman" w:hAnsi="Times New Roman" w:cs="Times New Roman"/>
              </w:rPr>
            </w:rPrChange>
          </w:rPr>
          <w:delText>sebenarnya jadi</w:delText>
        </w:r>
      </w:del>
      <w:proofErr w:type="spellStart"/>
      <w:ins w:id="194" w:author="qurrohayuniyyah@outlook.com" w:date="2020-12-07T10:01:00Z">
        <w:r>
          <w:rPr>
            <w:rFonts w:ascii="Times New Roman" w:eastAsia="Times New Roman" w:hAnsi="Times New Roman" w:cs="Times New Roman"/>
            <w:lang w:val="en-US"/>
          </w:rPr>
          <w:t>sebagai</w:t>
        </w:r>
      </w:ins>
      <w:proofErr w:type="spellEnd"/>
      <w:r w:rsidRPr="008F1E95">
        <w:rPr>
          <w:rFonts w:ascii="Times New Roman" w:eastAsia="Times New Roman" w:hAnsi="Times New Roman" w:cs="Times New Roman"/>
          <w:lang w:val="id-ID"/>
          <w:rPrChange w:id="195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 xml:space="preserve"> satu kesatuan</w:t>
      </w:r>
      <w:ins w:id="196" w:author="qurrohayuniyyah@outlook.com" w:date="2020-12-07T10:01:00Z">
        <w:r>
          <w:rPr>
            <w:rFonts w:ascii="Times New Roman" w:eastAsia="Times New Roman" w:hAnsi="Times New Roman" w:cs="Times New Roman"/>
            <w:lang w:val="en-US"/>
          </w:rPr>
          <w:t>.</w:t>
        </w:r>
      </w:ins>
      <w:del w:id="197" w:author="qurrohayuniyyah@outlook.com" w:date="2020-12-07T10:01:00Z">
        <w:r w:rsidRPr="008F1E95" w:rsidDel="008F1E95">
          <w:rPr>
            <w:rFonts w:ascii="Times New Roman" w:eastAsia="Times New Roman" w:hAnsi="Times New Roman" w:cs="Times New Roman"/>
            <w:lang w:val="id-ID"/>
            <w:rPrChange w:id="198" w:author="qurrohayuniyyah@outlook.com" w:date="2020-12-07T09:55:00Z">
              <w:rPr>
                <w:rFonts w:ascii="Times New Roman" w:eastAsia="Times New Roman" w:hAnsi="Times New Roman" w:cs="Times New Roman"/>
              </w:rPr>
            </w:rPrChange>
          </w:rPr>
          <w:delText>,</w:delText>
        </w:r>
      </w:del>
      <w:r w:rsidRPr="008F1E95">
        <w:rPr>
          <w:rFonts w:ascii="Times New Roman" w:eastAsia="Times New Roman" w:hAnsi="Times New Roman" w:cs="Times New Roman"/>
          <w:lang w:val="id-ID"/>
          <w:rPrChange w:id="199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 xml:space="preserve"> </w:t>
      </w:r>
      <w:ins w:id="200" w:author="qurrohayuniyyah@outlook.com" w:date="2020-12-07T10:01:00Z">
        <w:r>
          <w:rPr>
            <w:rFonts w:ascii="Times New Roman" w:eastAsia="Times New Roman" w:hAnsi="Times New Roman" w:cs="Times New Roman"/>
            <w:lang w:val="en-US"/>
          </w:rPr>
          <w:t>P</w:t>
        </w:r>
      </w:ins>
      <w:del w:id="201" w:author="qurrohayuniyyah@outlook.com" w:date="2020-12-07T10:01:00Z">
        <w:r w:rsidRPr="008F1E95" w:rsidDel="008F1E95">
          <w:rPr>
            <w:rFonts w:ascii="Times New Roman" w:eastAsia="Times New Roman" w:hAnsi="Times New Roman" w:cs="Times New Roman"/>
            <w:lang w:val="id-ID"/>
            <w:rPrChange w:id="202" w:author="qurrohayuniyyah@outlook.com" w:date="2020-12-07T09:55:00Z">
              <w:rPr>
                <w:rFonts w:ascii="Times New Roman" w:eastAsia="Times New Roman" w:hAnsi="Times New Roman" w:cs="Times New Roman"/>
              </w:rPr>
            </w:rPrChange>
          </w:rPr>
          <w:delText>p</w:delText>
        </w:r>
      </w:del>
      <w:r w:rsidRPr="008F1E95">
        <w:rPr>
          <w:rFonts w:ascii="Times New Roman" w:eastAsia="Times New Roman" w:hAnsi="Times New Roman" w:cs="Times New Roman"/>
          <w:lang w:val="id-ID"/>
          <w:rPrChange w:id="203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>ada proses mengamati dan memahami</w:t>
      </w:r>
      <w:ins w:id="204" w:author="qurrohayuniyyah@outlook.com" w:date="2020-12-07T10:01:00Z">
        <w:r>
          <w:rPr>
            <w:rFonts w:ascii="Times New Roman" w:eastAsia="Times New Roman" w:hAnsi="Times New Roman" w:cs="Times New Roman"/>
            <w:lang w:val="en-US"/>
          </w:rPr>
          <w:t>,</w:t>
        </w:r>
      </w:ins>
      <w:r w:rsidRPr="008F1E95">
        <w:rPr>
          <w:rFonts w:ascii="Times New Roman" w:eastAsia="Times New Roman" w:hAnsi="Times New Roman" w:cs="Times New Roman"/>
          <w:lang w:val="id-ID"/>
          <w:rPrChange w:id="205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 xml:space="preserve"> kita </w:t>
      </w:r>
      <w:del w:id="206" w:author="qurrohayuniyyah@outlook.com" w:date="2020-12-07T10:01:00Z">
        <w:r w:rsidRPr="008F1E95" w:rsidDel="008F1E95">
          <w:rPr>
            <w:rFonts w:ascii="Times New Roman" w:eastAsia="Times New Roman" w:hAnsi="Times New Roman" w:cs="Times New Roman"/>
            <w:lang w:val="id-ID"/>
            <w:rPrChange w:id="207" w:author="qurrohayuniyyah@outlook.com" w:date="2020-12-07T09:55:00Z">
              <w:rPr>
                <w:rFonts w:ascii="Times New Roman" w:eastAsia="Times New Roman" w:hAnsi="Times New Roman" w:cs="Times New Roman"/>
              </w:rPr>
            </w:rPrChange>
          </w:rPr>
          <w:delText xml:space="preserve">bisa </w:delText>
        </w:r>
      </w:del>
      <w:proofErr w:type="spellStart"/>
      <w:ins w:id="208" w:author="qurrohayuniyyah@outlook.com" w:date="2020-12-07T10:01:00Z">
        <w:r>
          <w:rPr>
            <w:rFonts w:ascii="Times New Roman" w:eastAsia="Times New Roman" w:hAnsi="Times New Roman" w:cs="Times New Roman"/>
            <w:lang w:val="en-US"/>
          </w:rPr>
          <w:t>dapat</w:t>
        </w:r>
        <w:proofErr w:type="spellEnd"/>
        <w:r w:rsidRPr="008F1E95">
          <w:rPr>
            <w:rFonts w:ascii="Times New Roman" w:eastAsia="Times New Roman" w:hAnsi="Times New Roman" w:cs="Times New Roman"/>
            <w:lang w:val="id-ID"/>
            <w:rPrChange w:id="209" w:author="qurrohayuniyyah@outlook.com" w:date="2020-12-07T09:55:00Z">
              <w:rPr>
                <w:rFonts w:ascii="Times New Roman" w:eastAsia="Times New Roman" w:hAnsi="Times New Roman" w:cs="Times New Roman"/>
              </w:rPr>
            </w:rPrChange>
          </w:rPr>
          <w:t xml:space="preserve"> </w:t>
        </w:r>
      </w:ins>
      <w:r w:rsidRPr="008F1E95">
        <w:rPr>
          <w:rFonts w:ascii="Times New Roman" w:eastAsia="Times New Roman" w:hAnsi="Times New Roman" w:cs="Times New Roman"/>
          <w:lang w:val="id-ID"/>
          <w:rPrChange w:id="210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>memiliki p</w:t>
      </w:r>
      <w:proofErr w:type="spellStart"/>
      <w:ins w:id="211" w:author="qurrohayuniyyah@outlook.com" w:date="2020-12-07T10:01:00Z">
        <w:r>
          <w:rPr>
            <w:rFonts w:ascii="Times New Roman" w:eastAsia="Times New Roman" w:hAnsi="Times New Roman" w:cs="Times New Roman"/>
            <w:lang w:val="en-US"/>
          </w:rPr>
          <w:t>emi</w:t>
        </w:r>
      </w:ins>
      <w:proofErr w:type="spellEnd"/>
      <w:del w:id="212" w:author="qurrohayuniyyah@outlook.com" w:date="2020-12-07T10:01:00Z">
        <w:r w:rsidRPr="008F1E95" w:rsidDel="008F1E95">
          <w:rPr>
            <w:rFonts w:ascii="Times New Roman" w:eastAsia="Times New Roman" w:hAnsi="Times New Roman" w:cs="Times New Roman"/>
            <w:lang w:val="id-ID"/>
            <w:rPrChange w:id="213" w:author="qurrohayuniyyah@outlook.com" w:date="2020-12-07T09:55:00Z">
              <w:rPr>
                <w:rFonts w:ascii="Times New Roman" w:eastAsia="Times New Roman" w:hAnsi="Times New Roman" w:cs="Times New Roman"/>
              </w:rPr>
            </w:rPrChange>
          </w:rPr>
          <w:delText>i</w:delText>
        </w:r>
      </w:del>
      <w:r w:rsidRPr="008F1E95">
        <w:rPr>
          <w:rFonts w:ascii="Times New Roman" w:eastAsia="Times New Roman" w:hAnsi="Times New Roman" w:cs="Times New Roman"/>
          <w:lang w:val="id-ID"/>
          <w:rPrChange w:id="214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>kiran yang kritis. P</w:t>
      </w:r>
      <w:proofErr w:type="spellStart"/>
      <w:ins w:id="215" w:author="qurrohayuniyyah@outlook.com" w:date="2020-12-07T10:01:00Z">
        <w:r>
          <w:rPr>
            <w:rFonts w:ascii="Times New Roman" w:eastAsia="Times New Roman" w:hAnsi="Times New Roman" w:cs="Times New Roman"/>
            <w:lang w:val="en-US"/>
          </w:rPr>
          <w:t>em</w:t>
        </w:r>
      </w:ins>
      <w:r w:rsidRPr="008F1E95">
        <w:rPr>
          <w:rFonts w:ascii="Times New Roman" w:eastAsia="Times New Roman" w:hAnsi="Times New Roman" w:cs="Times New Roman"/>
          <w:lang w:val="id-ID"/>
          <w:rPrChange w:id="216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>ikiran</w:t>
      </w:r>
      <w:proofErr w:type="spellEnd"/>
      <w:r w:rsidRPr="008F1E95">
        <w:rPr>
          <w:rFonts w:ascii="Times New Roman" w:eastAsia="Times New Roman" w:hAnsi="Times New Roman" w:cs="Times New Roman"/>
          <w:lang w:val="id-ID"/>
          <w:rPrChange w:id="217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 xml:space="preserve"> kritis sangat di</w:t>
      </w:r>
      <w:del w:id="218" w:author="qurrohayuniyyah@outlook.com" w:date="2020-12-07T10:01:00Z">
        <w:r w:rsidRPr="008F1E95" w:rsidDel="008F1E95">
          <w:rPr>
            <w:rFonts w:ascii="Times New Roman" w:eastAsia="Times New Roman" w:hAnsi="Times New Roman" w:cs="Times New Roman"/>
            <w:lang w:val="id-ID"/>
            <w:rPrChange w:id="219" w:author="qurrohayuniyyah@outlook.com" w:date="2020-12-07T09:55:00Z">
              <w:rPr>
                <w:rFonts w:ascii="Times New Roman" w:eastAsia="Times New Roman" w:hAnsi="Times New Roman" w:cs="Times New Roman"/>
              </w:rPr>
            </w:rPrChange>
          </w:rPr>
          <w:delText xml:space="preserve"> </w:delText>
        </w:r>
      </w:del>
      <w:r w:rsidRPr="008F1E95">
        <w:rPr>
          <w:rFonts w:ascii="Times New Roman" w:eastAsia="Times New Roman" w:hAnsi="Times New Roman" w:cs="Times New Roman"/>
          <w:lang w:val="id-ID"/>
          <w:rPrChange w:id="220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>butuhkan</w:t>
      </w:r>
      <w:ins w:id="221" w:author="qurrohayuniyyah@outlook.com" w:date="2020-12-07T10:02:00Z">
        <w:r>
          <w:rPr>
            <w:rFonts w:ascii="Times New Roman" w:eastAsia="Times New Roman" w:hAnsi="Times New Roman" w:cs="Times New Roman"/>
            <w:lang w:val="en-US"/>
          </w:rPr>
          <w:t>. D</w:t>
        </w:r>
      </w:ins>
      <w:del w:id="222" w:author="qurrohayuniyyah@outlook.com" w:date="2020-12-07T10:02:00Z">
        <w:r w:rsidRPr="008F1E95" w:rsidDel="008F1E95">
          <w:rPr>
            <w:rFonts w:ascii="Times New Roman" w:eastAsia="Times New Roman" w:hAnsi="Times New Roman" w:cs="Times New Roman"/>
            <w:lang w:val="id-ID"/>
            <w:rPrChange w:id="223" w:author="qurrohayuniyyah@outlook.com" w:date="2020-12-07T09:55:00Z">
              <w:rPr>
                <w:rFonts w:ascii="Times New Roman" w:eastAsia="Times New Roman" w:hAnsi="Times New Roman" w:cs="Times New Roman"/>
              </w:rPr>
            </w:rPrChange>
          </w:rPr>
          <w:delText xml:space="preserve"> karena d</w:delText>
        </w:r>
      </w:del>
      <w:proofErr w:type="spellStart"/>
      <w:r w:rsidRPr="008F1E95">
        <w:rPr>
          <w:rFonts w:ascii="Times New Roman" w:eastAsia="Times New Roman" w:hAnsi="Times New Roman" w:cs="Times New Roman"/>
          <w:lang w:val="id-ID"/>
          <w:rPrChange w:id="224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>engan</w:t>
      </w:r>
      <w:proofErr w:type="spellEnd"/>
      <w:r w:rsidRPr="008F1E95">
        <w:rPr>
          <w:rFonts w:ascii="Times New Roman" w:eastAsia="Times New Roman" w:hAnsi="Times New Roman" w:cs="Times New Roman"/>
          <w:lang w:val="id-ID"/>
          <w:rPrChange w:id="225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 xml:space="preserve"> p</w:t>
      </w:r>
      <w:proofErr w:type="spellStart"/>
      <w:ins w:id="226" w:author="qurrohayuniyyah@outlook.com" w:date="2020-12-07T10:01:00Z">
        <w:r>
          <w:rPr>
            <w:rFonts w:ascii="Times New Roman" w:eastAsia="Times New Roman" w:hAnsi="Times New Roman" w:cs="Times New Roman"/>
            <w:lang w:val="en-US"/>
          </w:rPr>
          <w:t>em</w:t>
        </w:r>
      </w:ins>
      <w:r w:rsidRPr="008F1E95">
        <w:rPr>
          <w:rFonts w:ascii="Times New Roman" w:eastAsia="Times New Roman" w:hAnsi="Times New Roman" w:cs="Times New Roman"/>
          <w:lang w:val="id-ID"/>
          <w:rPrChange w:id="227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>ikiran</w:t>
      </w:r>
      <w:proofErr w:type="spellEnd"/>
      <w:r w:rsidRPr="008F1E95">
        <w:rPr>
          <w:rFonts w:ascii="Times New Roman" w:eastAsia="Times New Roman" w:hAnsi="Times New Roman" w:cs="Times New Roman"/>
          <w:lang w:val="id-ID"/>
          <w:rPrChange w:id="228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 xml:space="preserve"> yang kritis</w:t>
      </w:r>
      <w:ins w:id="229" w:author="qurrohayuniyyah@outlook.com" w:date="2020-12-07T10:02:00Z">
        <w:r>
          <w:rPr>
            <w:rFonts w:ascii="Times New Roman" w:eastAsia="Times New Roman" w:hAnsi="Times New Roman" w:cs="Times New Roman"/>
            <w:lang w:val="en-US"/>
          </w:rPr>
          <w:t>,</w:t>
        </w:r>
      </w:ins>
      <w:r w:rsidRPr="008F1E95">
        <w:rPr>
          <w:rFonts w:ascii="Times New Roman" w:eastAsia="Times New Roman" w:hAnsi="Times New Roman" w:cs="Times New Roman"/>
          <w:lang w:val="id-ID"/>
          <w:rPrChange w:id="230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 xml:space="preserve"> </w:t>
      </w:r>
      <w:del w:id="231" w:author="qurrohayuniyyah@outlook.com" w:date="2020-12-07T10:02:00Z">
        <w:r w:rsidRPr="008F1E95" w:rsidDel="008F1E95">
          <w:rPr>
            <w:rFonts w:ascii="Times New Roman" w:eastAsia="Times New Roman" w:hAnsi="Times New Roman" w:cs="Times New Roman"/>
            <w:lang w:val="id-ID"/>
            <w:rPrChange w:id="232" w:author="qurrohayuniyyah@outlook.com" w:date="2020-12-07T09:55:00Z">
              <w:rPr>
                <w:rFonts w:ascii="Times New Roman" w:eastAsia="Times New Roman" w:hAnsi="Times New Roman" w:cs="Times New Roman"/>
              </w:rPr>
            </w:rPrChange>
          </w:rPr>
          <w:delText xml:space="preserve">maka </w:delText>
        </w:r>
      </w:del>
      <w:r w:rsidRPr="008F1E95">
        <w:rPr>
          <w:rFonts w:ascii="Times New Roman" w:eastAsia="Times New Roman" w:hAnsi="Times New Roman" w:cs="Times New Roman"/>
          <w:lang w:val="id-ID"/>
          <w:rPrChange w:id="233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>akan timbul sebuah ide atau gagasan.</w:t>
      </w:r>
    </w:p>
    <w:p w14:paraId="50A4B072" w14:textId="51BB9521" w:rsidR="008F1E95" w:rsidRPr="008F1E95" w:rsidRDefault="00304F31" w:rsidP="008F1E9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id-ID"/>
          <w:rPrChange w:id="234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</w:pPr>
      <w:ins w:id="235" w:author="qurrohayuniyyah@outlook.com" w:date="2020-12-07T10:03:00Z">
        <w:r>
          <w:rPr>
            <w:rFonts w:ascii="Times New Roman" w:eastAsia="Times New Roman" w:hAnsi="Times New Roman" w:cs="Times New Roman"/>
            <w:lang w:val="en-US"/>
          </w:rPr>
          <w:t>Dari g</w:t>
        </w:r>
      </w:ins>
      <w:del w:id="236" w:author="qurrohayuniyyah@outlook.com" w:date="2020-12-07T10:02:00Z">
        <w:r w:rsidR="008F1E95" w:rsidRPr="008F1E95" w:rsidDel="008F1E95">
          <w:rPr>
            <w:rFonts w:ascii="Times New Roman" w:eastAsia="Times New Roman" w:hAnsi="Times New Roman" w:cs="Times New Roman"/>
            <w:lang w:val="id-ID"/>
            <w:rPrChange w:id="237" w:author="qurrohayuniyyah@outlook.com" w:date="2020-12-07T09:55:00Z">
              <w:rPr>
                <w:rFonts w:ascii="Times New Roman" w:eastAsia="Times New Roman" w:hAnsi="Times New Roman" w:cs="Times New Roman"/>
              </w:rPr>
            </w:rPrChange>
          </w:rPr>
          <w:delText>Dari g</w:delText>
        </w:r>
      </w:del>
      <w:proofErr w:type="spellStart"/>
      <w:r w:rsidR="008F1E95" w:rsidRPr="008F1E95">
        <w:rPr>
          <w:rFonts w:ascii="Times New Roman" w:eastAsia="Times New Roman" w:hAnsi="Times New Roman" w:cs="Times New Roman"/>
          <w:lang w:val="id-ID"/>
          <w:rPrChange w:id="238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>agasan</w:t>
      </w:r>
      <w:proofErr w:type="spellEnd"/>
      <w:r w:rsidR="008F1E95" w:rsidRPr="008F1E95">
        <w:rPr>
          <w:rFonts w:ascii="Times New Roman" w:eastAsia="Times New Roman" w:hAnsi="Times New Roman" w:cs="Times New Roman"/>
          <w:lang w:val="id-ID"/>
          <w:rPrChange w:id="239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 xml:space="preserve"> yang </w:t>
      </w:r>
      <w:proofErr w:type="spellStart"/>
      <w:r w:rsidR="008F1E95" w:rsidRPr="008F1E95">
        <w:rPr>
          <w:rFonts w:ascii="Times New Roman" w:eastAsia="Times New Roman" w:hAnsi="Times New Roman" w:cs="Times New Roman"/>
          <w:lang w:val="id-ID"/>
          <w:rPrChange w:id="240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>mu</w:t>
      </w:r>
      <w:proofErr w:type="spellEnd"/>
      <w:ins w:id="241" w:author="qurrohayuniyyah@outlook.com" w:date="2020-12-07T10:02:00Z">
        <w:r w:rsidR="008F1E95">
          <w:rPr>
            <w:rFonts w:ascii="Times New Roman" w:eastAsia="Times New Roman" w:hAnsi="Times New Roman" w:cs="Times New Roman"/>
            <w:lang w:val="en-US"/>
          </w:rPr>
          <w:t>n</w:t>
        </w:r>
      </w:ins>
      <w:proofErr w:type="spellStart"/>
      <w:r w:rsidR="008F1E95" w:rsidRPr="008F1E95">
        <w:rPr>
          <w:rFonts w:ascii="Times New Roman" w:eastAsia="Times New Roman" w:hAnsi="Times New Roman" w:cs="Times New Roman"/>
          <w:lang w:val="id-ID"/>
          <w:rPrChange w:id="242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>cul</w:t>
      </w:r>
      <w:proofErr w:type="spellEnd"/>
      <w:r w:rsidR="008F1E95" w:rsidRPr="008F1E95">
        <w:rPr>
          <w:rFonts w:ascii="Times New Roman" w:eastAsia="Times New Roman" w:hAnsi="Times New Roman" w:cs="Times New Roman"/>
          <w:lang w:val="id-ID"/>
          <w:rPrChange w:id="243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 xml:space="preserve"> dari pemikiran kritis tadi</w:t>
      </w:r>
      <w:ins w:id="244" w:author="qurrohayuniyyah@outlook.com" w:date="2020-12-07T10:03:00Z">
        <w:r>
          <w:rPr>
            <w:rFonts w:ascii="Times New Roman" w:eastAsia="Times New Roman" w:hAnsi="Times New Roman" w:cs="Times New Roman"/>
            <w:lang w:val="en-US"/>
          </w:rPr>
          <w:t>,</w:t>
        </w:r>
      </w:ins>
      <w:r w:rsidR="008F1E95" w:rsidRPr="008F1E95">
        <w:rPr>
          <w:rFonts w:ascii="Times New Roman" w:eastAsia="Times New Roman" w:hAnsi="Times New Roman" w:cs="Times New Roman"/>
          <w:lang w:val="id-ID"/>
          <w:rPrChange w:id="245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 xml:space="preserve"> maka proses selanjutnya </w:t>
      </w:r>
      <w:proofErr w:type="spellStart"/>
      <w:ins w:id="246" w:author="qurrohayuniyyah@outlook.com" w:date="2020-12-07T10:03:00Z">
        <w:r>
          <w:rPr>
            <w:rFonts w:ascii="Times New Roman" w:eastAsia="Times New Roman" w:hAnsi="Times New Roman" w:cs="Times New Roman"/>
            <w:lang w:val="en-US"/>
          </w:rPr>
          <w:t>adalah</w:t>
        </w:r>
      </w:ins>
      <w:proofErr w:type="spellEnd"/>
      <w:del w:id="247" w:author="qurrohayuniyyah@outlook.com" w:date="2020-12-07T10:03:00Z">
        <w:r w:rsidR="008F1E95" w:rsidRPr="008F1E95" w:rsidDel="00304F31">
          <w:rPr>
            <w:rFonts w:ascii="Times New Roman" w:eastAsia="Times New Roman" w:hAnsi="Times New Roman" w:cs="Times New Roman"/>
            <w:lang w:val="id-ID"/>
            <w:rPrChange w:id="248" w:author="qurrohayuniyyah@outlook.com" w:date="2020-12-07T09:55:00Z">
              <w:rPr>
                <w:rFonts w:ascii="Times New Roman" w:eastAsia="Times New Roman" w:hAnsi="Times New Roman" w:cs="Times New Roman"/>
              </w:rPr>
            </w:rPrChange>
          </w:rPr>
          <w:delText>yaitu</w:delText>
        </w:r>
      </w:del>
      <w:r w:rsidR="008F1E95" w:rsidRPr="008F1E95">
        <w:rPr>
          <w:rFonts w:ascii="Times New Roman" w:eastAsia="Times New Roman" w:hAnsi="Times New Roman" w:cs="Times New Roman"/>
          <w:lang w:val="id-ID"/>
          <w:rPrChange w:id="249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 xml:space="preserve"> mencoba</w:t>
      </w:r>
      <w:ins w:id="250" w:author="qurrohayuniyyah@outlook.com" w:date="2020-12-07T10:03:00Z">
        <w:r>
          <w:rPr>
            <w:rFonts w:ascii="Times New Roman" w:eastAsia="Times New Roman" w:hAnsi="Times New Roman" w:cs="Times New Roman"/>
            <w:lang w:val="en-US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lang w:val="en-US"/>
          </w:rPr>
          <w:t>atau</w:t>
        </w:r>
        <w:proofErr w:type="spellEnd"/>
        <w:r>
          <w:rPr>
            <w:rFonts w:ascii="Times New Roman" w:eastAsia="Times New Roman" w:hAnsi="Times New Roman" w:cs="Times New Roman"/>
            <w:lang w:val="en-US"/>
          </w:rPr>
          <w:t xml:space="preserve"> </w:t>
        </w:r>
      </w:ins>
      <w:del w:id="251" w:author="qurrohayuniyyah@outlook.com" w:date="2020-12-07T10:03:00Z">
        <w:r w:rsidR="008F1E95" w:rsidRPr="008F1E95" w:rsidDel="00304F31">
          <w:rPr>
            <w:rFonts w:ascii="Times New Roman" w:eastAsia="Times New Roman" w:hAnsi="Times New Roman" w:cs="Times New Roman"/>
            <w:lang w:val="id-ID"/>
            <w:rPrChange w:id="252" w:author="qurrohayuniyyah@outlook.com" w:date="2020-12-07T09:55:00Z">
              <w:rPr>
                <w:rFonts w:ascii="Times New Roman" w:eastAsia="Times New Roman" w:hAnsi="Times New Roman" w:cs="Times New Roman"/>
              </w:rPr>
            </w:rPrChange>
          </w:rPr>
          <w:delText>/ pengaplikasian</w:delText>
        </w:r>
      </w:del>
      <w:proofErr w:type="spellStart"/>
      <w:ins w:id="253" w:author="qurrohayuniyyah@outlook.com" w:date="2020-12-07T10:03:00Z">
        <w:r>
          <w:rPr>
            <w:rFonts w:ascii="Times New Roman" w:eastAsia="Times New Roman" w:hAnsi="Times New Roman" w:cs="Times New Roman"/>
            <w:lang w:val="en-US"/>
          </w:rPr>
          <w:t>mengaplikasikannya</w:t>
        </w:r>
      </w:ins>
      <w:proofErr w:type="spellEnd"/>
      <w:r w:rsidR="008F1E95" w:rsidRPr="008F1E95">
        <w:rPr>
          <w:rFonts w:ascii="Times New Roman" w:eastAsia="Times New Roman" w:hAnsi="Times New Roman" w:cs="Times New Roman"/>
          <w:lang w:val="id-ID"/>
          <w:rPrChange w:id="254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>. Pada revolusi 4.0 ini</w:t>
      </w:r>
      <w:ins w:id="255" w:author="qurrohayuniyyah@outlook.com" w:date="2020-12-07T10:04:00Z">
        <w:r>
          <w:rPr>
            <w:rFonts w:ascii="Times New Roman" w:eastAsia="Times New Roman" w:hAnsi="Times New Roman" w:cs="Times New Roman"/>
            <w:lang w:val="en-US"/>
          </w:rPr>
          <w:t xml:space="preserve">, </w:t>
        </w:r>
      </w:ins>
      <w:del w:id="256" w:author="qurrohayuniyyah@outlook.com" w:date="2020-12-07T10:04:00Z">
        <w:r w:rsidR="008F1E95" w:rsidRPr="008F1E95" w:rsidDel="00304F31">
          <w:rPr>
            <w:rFonts w:ascii="Times New Roman" w:eastAsia="Times New Roman" w:hAnsi="Times New Roman" w:cs="Times New Roman"/>
            <w:lang w:val="id-ID"/>
            <w:rPrChange w:id="257" w:author="qurrohayuniyyah@outlook.com" w:date="2020-12-07T09:55:00Z">
              <w:rPr>
                <w:rFonts w:ascii="Times New Roman" w:eastAsia="Times New Roman" w:hAnsi="Times New Roman" w:cs="Times New Roman"/>
              </w:rPr>
            </w:rPrChange>
          </w:rPr>
          <w:delText xml:space="preserve"> </w:delText>
        </w:r>
      </w:del>
      <w:r w:rsidR="008F1E95" w:rsidRPr="008F1E95">
        <w:rPr>
          <w:rFonts w:ascii="Times New Roman" w:eastAsia="Times New Roman" w:hAnsi="Times New Roman" w:cs="Times New Roman"/>
          <w:lang w:val="id-ID"/>
          <w:rPrChange w:id="258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 xml:space="preserve">lebih banyak </w:t>
      </w:r>
      <w:proofErr w:type="spellStart"/>
      <w:r w:rsidR="008F1E95" w:rsidRPr="008F1E95">
        <w:rPr>
          <w:rFonts w:ascii="Times New Roman" w:eastAsia="Times New Roman" w:hAnsi="Times New Roman" w:cs="Times New Roman"/>
          <w:lang w:val="id-ID"/>
          <w:rPrChange w:id="259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>prakt</w:t>
      </w:r>
      <w:ins w:id="260" w:author="qurrohayuniyyah@outlook.com" w:date="2020-12-07T10:04:00Z">
        <w:r>
          <w:rPr>
            <w:rFonts w:ascii="Times New Roman" w:eastAsia="Times New Roman" w:hAnsi="Times New Roman" w:cs="Times New Roman"/>
            <w:lang w:val="en-US"/>
          </w:rPr>
          <w:t>i</w:t>
        </w:r>
      </w:ins>
      <w:proofErr w:type="spellEnd"/>
      <w:del w:id="261" w:author="qurrohayuniyyah@outlook.com" w:date="2020-12-07T10:04:00Z">
        <w:r w:rsidR="008F1E95" w:rsidRPr="008F1E95" w:rsidDel="00304F31">
          <w:rPr>
            <w:rFonts w:ascii="Times New Roman" w:eastAsia="Times New Roman" w:hAnsi="Times New Roman" w:cs="Times New Roman"/>
            <w:lang w:val="id-ID"/>
            <w:rPrChange w:id="262" w:author="qurrohayuniyyah@outlook.com" w:date="2020-12-07T09:55:00Z">
              <w:rPr>
                <w:rFonts w:ascii="Times New Roman" w:eastAsia="Times New Roman" w:hAnsi="Times New Roman" w:cs="Times New Roman"/>
              </w:rPr>
            </w:rPrChange>
          </w:rPr>
          <w:delText>e</w:delText>
        </w:r>
      </w:del>
      <w:r w:rsidR="008F1E95" w:rsidRPr="008F1E95">
        <w:rPr>
          <w:rFonts w:ascii="Times New Roman" w:eastAsia="Times New Roman" w:hAnsi="Times New Roman" w:cs="Times New Roman"/>
          <w:lang w:val="id-ID"/>
          <w:rPrChange w:id="263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 xml:space="preserve">k </w:t>
      </w:r>
      <w:ins w:id="264" w:author="qurrohayuniyyah@outlook.com" w:date="2020-12-07T10:04:00Z">
        <w:r>
          <w:rPr>
            <w:rFonts w:ascii="Times New Roman" w:eastAsia="Times New Roman" w:hAnsi="Times New Roman" w:cs="Times New Roman"/>
            <w:lang w:val="en-US"/>
          </w:rPr>
          <w:t xml:space="preserve">yang </w:t>
        </w:r>
        <w:proofErr w:type="spellStart"/>
        <w:r>
          <w:rPr>
            <w:rFonts w:ascii="Times New Roman" w:eastAsia="Times New Roman" w:hAnsi="Times New Roman" w:cs="Times New Roman"/>
            <w:lang w:val="en-US"/>
          </w:rPr>
          <w:t>dilaksanakan</w:t>
        </w:r>
        <w:proofErr w:type="spellEnd"/>
        <w:r>
          <w:rPr>
            <w:rFonts w:ascii="Times New Roman" w:eastAsia="Times New Roman" w:hAnsi="Times New Roman" w:cs="Times New Roman"/>
            <w:lang w:val="en-US"/>
          </w:rPr>
          <w:t xml:space="preserve">, </w:t>
        </w:r>
      </w:ins>
      <w:r w:rsidR="008F1E95" w:rsidRPr="008F1E95">
        <w:rPr>
          <w:rFonts w:ascii="Times New Roman" w:eastAsia="Times New Roman" w:hAnsi="Times New Roman" w:cs="Times New Roman"/>
          <w:lang w:val="id-ID"/>
          <w:rPrChange w:id="265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 xml:space="preserve">karena </w:t>
      </w:r>
      <w:del w:id="266" w:author="qurrohayuniyyah@outlook.com" w:date="2020-12-07T10:04:00Z">
        <w:r w:rsidR="008F1E95" w:rsidRPr="008F1E95" w:rsidDel="00304F31">
          <w:rPr>
            <w:rFonts w:ascii="Times New Roman" w:eastAsia="Times New Roman" w:hAnsi="Times New Roman" w:cs="Times New Roman"/>
            <w:lang w:val="id-ID"/>
            <w:rPrChange w:id="267" w:author="qurrohayuniyyah@outlook.com" w:date="2020-12-07T09:55:00Z">
              <w:rPr>
                <w:rFonts w:ascii="Times New Roman" w:eastAsia="Times New Roman" w:hAnsi="Times New Roman" w:cs="Times New Roman"/>
              </w:rPr>
            </w:rPrChange>
          </w:rPr>
          <w:delText>lebih</w:delText>
        </w:r>
      </w:del>
      <w:proofErr w:type="spellStart"/>
      <w:ins w:id="268" w:author="qurrohayuniyyah@outlook.com" w:date="2020-12-07T10:04:00Z">
        <w:r>
          <w:rPr>
            <w:rFonts w:ascii="Times New Roman" w:eastAsia="Times New Roman" w:hAnsi="Times New Roman" w:cs="Times New Roman"/>
            <w:lang w:val="en-US"/>
          </w:rPr>
          <w:t>hal</w:t>
        </w:r>
        <w:proofErr w:type="spellEnd"/>
        <w:r>
          <w:rPr>
            <w:rFonts w:ascii="Times New Roman" w:eastAsia="Times New Roman" w:hAnsi="Times New Roman" w:cs="Times New Roman"/>
            <w:lang w:val="en-US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lang w:val="en-US"/>
          </w:rPr>
          <w:t>ini</w:t>
        </w:r>
        <w:proofErr w:type="spellEnd"/>
        <w:r>
          <w:rPr>
            <w:rFonts w:ascii="Times New Roman" w:eastAsia="Times New Roman" w:hAnsi="Times New Roman" w:cs="Times New Roman"/>
            <w:lang w:val="en-US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lang w:val="en-US"/>
          </w:rPr>
          <w:t>bertujuan</w:t>
        </w:r>
        <w:proofErr w:type="spellEnd"/>
        <w:r>
          <w:rPr>
            <w:rFonts w:ascii="Times New Roman" w:eastAsia="Times New Roman" w:hAnsi="Times New Roman" w:cs="Times New Roman"/>
            <w:lang w:val="en-US"/>
          </w:rPr>
          <w:t xml:space="preserve"> </w:t>
        </w:r>
      </w:ins>
      <w:del w:id="269" w:author="qurrohayuniyyah@outlook.com" w:date="2020-12-07T10:04:00Z">
        <w:r w:rsidR="008F1E95" w:rsidRPr="008F1E95" w:rsidDel="00304F31">
          <w:rPr>
            <w:rFonts w:ascii="Times New Roman" w:eastAsia="Times New Roman" w:hAnsi="Times New Roman" w:cs="Times New Roman"/>
            <w:lang w:val="id-ID"/>
            <w:rPrChange w:id="270" w:author="qurrohayuniyyah@outlook.com" w:date="2020-12-07T09:55:00Z">
              <w:rPr>
                <w:rFonts w:ascii="Times New Roman" w:eastAsia="Times New Roman" w:hAnsi="Times New Roman" w:cs="Times New Roman"/>
              </w:rPr>
            </w:rPrChange>
          </w:rPr>
          <w:delText xml:space="preserve"> </w:delText>
        </w:r>
      </w:del>
      <w:ins w:id="271" w:author="qurrohayuniyyah@outlook.com" w:date="2020-12-07T10:04:00Z">
        <w:r w:rsidRPr="008F1E95">
          <w:rPr>
            <w:rFonts w:ascii="Times New Roman" w:eastAsia="Times New Roman" w:hAnsi="Times New Roman" w:cs="Times New Roman"/>
            <w:lang w:val="id-ID"/>
            <w:rPrChange w:id="272" w:author="qurrohayuniyyah@outlook.com" w:date="2020-12-07T09:55:00Z">
              <w:rPr>
                <w:rFonts w:ascii="Times New Roman" w:eastAsia="Times New Roman" w:hAnsi="Times New Roman" w:cs="Times New Roman"/>
              </w:rPr>
            </w:rPrChange>
          </w:rPr>
          <w:t xml:space="preserve"> </w:t>
        </w:r>
      </w:ins>
      <w:r w:rsidR="008F1E95" w:rsidRPr="008F1E95">
        <w:rPr>
          <w:rFonts w:ascii="Times New Roman" w:eastAsia="Times New Roman" w:hAnsi="Times New Roman" w:cs="Times New Roman"/>
          <w:lang w:val="id-ID"/>
          <w:rPrChange w:id="273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 xml:space="preserve">menyiapkan anak </w:t>
      </w:r>
      <w:del w:id="274" w:author="qurrohayuniyyah@outlook.com" w:date="2020-12-07T10:05:00Z">
        <w:r w:rsidR="008F1E95" w:rsidRPr="008F1E95" w:rsidDel="00304F31">
          <w:rPr>
            <w:rFonts w:ascii="Times New Roman" w:eastAsia="Times New Roman" w:hAnsi="Times New Roman" w:cs="Times New Roman"/>
            <w:lang w:val="id-ID"/>
            <w:rPrChange w:id="275" w:author="qurrohayuniyyah@outlook.com" w:date="2020-12-07T09:55:00Z">
              <w:rPr>
                <w:rFonts w:ascii="Times New Roman" w:eastAsia="Times New Roman" w:hAnsi="Times New Roman" w:cs="Times New Roman"/>
              </w:rPr>
            </w:rPrChange>
          </w:rPr>
          <w:delText>pada bagaimana kita</w:delText>
        </w:r>
      </w:del>
      <w:proofErr w:type="spellStart"/>
      <w:ins w:id="276" w:author="qurrohayuniyyah@outlook.com" w:date="2020-12-07T10:05:00Z">
        <w:r>
          <w:rPr>
            <w:rFonts w:ascii="Times New Roman" w:eastAsia="Times New Roman" w:hAnsi="Times New Roman" w:cs="Times New Roman"/>
            <w:lang w:val="en-US"/>
          </w:rPr>
          <w:t>untuk</w:t>
        </w:r>
      </w:ins>
      <w:proofErr w:type="spellEnd"/>
      <w:r w:rsidR="008F1E95" w:rsidRPr="008F1E95">
        <w:rPr>
          <w:rFonts w:ascii="Times New Roman" w:eastAsia="Times New Roman" w:hAnsi="Times New Roman" w:cs="Times New Roman"/>
          <w:lang w:val="id-ID"/>
          <w:rPrChange w:id="277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 xml:space="preserve"> menumbuhkan ide baru atau gagasan.</w:t>
      </w:r>
    </w:p>
    <w:p w14:paraId="5911F069" w14:textId="22E2190F" w:rsidR="008F1E95" w:rsidRPr="008F1E95" w:rsidRDefault="008F1E95" w:rsidP="008F1E9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id-ID"/>
          <w:rPrChange w:id="278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</w:pPr>
      <w:r w:rsidRPr="008F1E95">
        <w:rPr>
          <w:rFonts w:ascii="Times New Roman" w:eastAsia="Times New Roman" w:hAnsi="Times New Roman" w:cs="Times New Roman"/>
          <w:lang w:val="id-ID"/>
          <w:rPrChange w:id="279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>Setelah proses mencoba</w:t>
      </w:r>
      <w:ins w:id="280" w:author="qurrohayuniyyah@outlook.com" w:date="2020-12-07T10:05:00Z">
        <w:r w:rsidR="00304F31">
          <w:rPr>
            <w:rFonts w:ascii="Times New Roman" w:eastAsia="Times New Roman" w:hAnsi="Times New Roman" w:cs="Times New Roman"/>
            <w:lang w:val="en-US"/>
          </w:rPr>
          <w:t>,</w:t>
        </w:r>
      </w:ins>
      <w:r w:rsidRPr="008F1E95">
        <w:rPr>
          <w:rFonts w:ascii="Times New Roman" w:eastAsia="Times New Roman" w:hAnsi="Times New Roman" w:cs="Times New Roman"/>
          <w:lang w:val="id-ID"/>
          <w:rPrChange w:id="281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 xml:space="preserve"> </w:t>
      </w:r>
      <w:del w:id="282" w:author="qurrohayuniyyah@outlook.com" w:date="2020-12-07T10:05:00Z">
        <w:r w:rsidRPr="008F1E95" w:rsidDel="00304F31">
          <w:rPr>
            <w:rFonts w:ascii="Times New Roman" w:eastAsia="Times New Roman" w:hAnsi="Times New Roman" w:cs="Times New Roman"/>
            <w:lang w:val="id-ID"/>
            <w:rPrChange w:id="283" w:author="qurrohayuniyyah@outlook.com" w:date="2020-12-07T09:55:00Z">
              <w:rPr>
                <w:rFonts w:ascii="Times New Roman" w:eastAsia="Times New Roman" w:hAnsi="Times New Roman" w:cs="Times New Roman"/>
              </w:rPr>
            </w:rPrChange>
          </w:rPr>
          <w:delText xml:space="preserve">proses </w:delText>
        </w:r>
      </w:del>
      <w:r w:rsidRPr="008F1E95">
        <w:rPr>
          <w:rFonts w:ascii="Times New Roman" w:eastAsia="Times New Roman" w:hAnsi="Times New Roman" w:cs="Times New Roman"/>
          <w:lang w:val="id-ID"/>
          <w:rPrChange w:id="284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 xml:space="preserve">selanjutnya </w:t>
      </w:r>
      <w:del w:id="285" w:author="qurrohayuniyyah@outlook.com" w:date="2020-12-07T10:05:00Z">
        <w:r w:rsidRPr="008F1E95" w:rsidDel="00304F31">
          <w:rPr>
            <w:rFonts w:ascii="Times New Roman" w:eastAsia="Times New Roman" w:hAnsi="Times New Roman" w:cs="Times New Roman"/>
            <w:lang w:val="id-ID"/>
            <w:rPrChange w:id="286" w:author="qurrohayuniyyah@outlook.com" w:date="2020-12-07T09:55:00Z">
              <w:rPr>
                <w:rFonts w:ascii="Times New Roman" w:eastAsia="Times New Roman" w:hAnsi="Times New Roman" w:cs="Times New Roman"/>
              </w:rPr>
            </w:rPrChange>
          </w:rPr>
          <w:delText xml:space="preserve">yaitu </w:delText>
        </w:r>
      </w:del>
      <w:proofErr w:type="spellStart"/>
      <w:ins w:id="287" w:author="qurrohayuniyyah@outlook.com" w:date="2020-12-07T10:05:00Z">
        <w:r w:rsidR="00304F31">
          <w:rPr>
            <w:rFonts w:ascii="Times New Roman" w:eastAsia="Times New Roman" w:hAnsi="Times New Roman" w:cs="Times New Roman"/>
            <w:lang w:val="en-US"/>
          </w:rPr>
          <w:t>adalah</w:t>
        </w:r>
        <w:proofErr w:type="spellEnd"/>
        <w:r w:rsidR="00304F31">
          <w:rPr>
            <w:rFonts w:ascii="Times New Roman" w:eastAsia="Times New Roman" w:hAnsi="Times New Roman" w:cs="Times New Roman"/>
            <w:lang w:val="en-US"/>
          </w:rPr>
          <w:t xml:space="preserve"> proses </w:t>
        </w:r>
      </w:ins>
      <w:r w:rsidRPr="008F1E95">
        <w:rPr>
          <w:rFonts w:ascii="Times New Roman" w:eastAsia="Times New Roman" w:hAnsi="Times New Roman" w:cs="Times New Roman"/>
          <w:lang w:val="id-ID"/>
          <w:rPrChange w:id="288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 xml:space="preserve">mendiskusikan. Mendiskusikan di sini bukan hanya satu atau dua orang tapi banyak kolaborasi komunikasi dengan banyak orang. Hal ini dilakukan karena banyak pandangan yang berbeda atau ide-ide </w:t>
      </w:r>
      <w:del w:id="289" w:author="qurrohayuniyyah@outlook.com" w:date="2020-12-07T10:05:00Z">
        <w:r w:rsidRPr="008F1E95" w:rsidDel="00304F31">
          <w:rPr>
            <w:rFonts w:ascii="Times New Roman" w:eastAsia="Times New Roman" w:hAnsi="Times New Roman" w:cs="Times New Roman"/>
            <w:lang w:val="id-ID"/>
            <w:rPrChange w:id="290" w:author="qurrohayuniyyah@outlook.com" w:date="2020-12-07T09:55:00Z">
              <w:rPr>
                <w:rFonts w:ascii="Times New Roman" w:eastAsia="Times New Roman" w:hAnsi="Times New Roman" w:cs="Times New Roman"/>
              </w:rPr>
            </w:rPrChange>
          </w:rPr>
          <w:delText xml:space="preserve">yang </w:delText>
        </w:r>
      </w:del>
      <w:r w:rsidRPr="008F1E95">
        <w:rPr>
          <w:rFonts w:ascii="Times New Roman" w:eastAsia="Times New Roman" w:hAnsi="Times New Roman" w:cs="Times New Roman"/>
          <w:lang w:val="id-ID"/>
          <w:rPrChange w:id="291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>baru</w:t>
      </w:r>
      <w:ins w:id="292" w:author="qurrohayuniyyah@outlook.com" w:date="2020-12-07T10:05:00Z">
        <w:r w:rsidR="00304F31">
          <w:rPr>
            <w:rFonts w:ascii="Times New Roman" w:eastAsia="Times New Roman" w:hAnsi="Times New Roman" w:cs="Times New Roman"/>
            <w:lang w:val="en-US"/>
          </w:rPr>
          <w:t xml:space="preserve"> yang</w:t>
        </w:r>
      </w:ins>
      <w:r w:rsidRPr="008F1E95">
        <w:rPr>
          <w:rFonts w:ascii="Times New Roman" w:eastAsia="Times New Roman" w:hAnsi="Times New Roman" w:cs="Times New Roman"/>
          <w:lang w:val="id-ID"/>
          <w:rPrChange w:id="293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 xml:space="preserve"> akan muncul.</w:t>
      </w:r>
    </w:p>
    <w:p w14:paraId="22E94552" w14:textId="0A156E2C" w:rsidR="008F1E95" w:rsidRPr="008F1E95" w:rsidRDefault="008F1E95" w:rsidP="008F1E95">
      <w:pPr>
        <w:rPr>
          <w:lang w:val="id-ID"/>
          <w:rPrChange w:id="294" w:author="qurrohayuniyyah@outlook.com" w:date="2020-12-07T09:55:00Z">
            <w:rPr>
              <w:lang w:val="en-US"/>
            </w:rPr>
          </w:rPrChange>
        </w:rPr>
      </w:pPr>
      <w:r w:rsidRPr="008F1E95">
        <w:rPr>
          <w:rFonts w:ascii="Times New Roman" w:eastAsia="Times New Roman" w:hAnsi="Times New Roman" w:cs="Times New Roman"/>
          <w:lang w:val="id-ID"/>
          <w:rPrChange w:id="295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>Yang tera</w:t>
      </w:r>
      <w:ins w:id="296" w:author="qurrohayuniyyah@outlook.com" w:date="2020-12-07T10:05:00Z">
        <w:r w:rsidR="00304F31">
          <w:rPr>
            <w:rFonts w:ascii="Times New Roman" w:eastAsia="Times New Roman" w:hAnsi="Times New Roman" w:cs="Times New Roman"/>
            <w:lang w:val="en-US"/>
          </w:rPr>
          <w:t>k</w:t>
        </w:r>
      </w:ins>
      <w:proofErr w:type="spellStart"/>
      <w:r w:rsidRPr="008F1E95">
        <w:rPr>
          <w:rFonts w:ascii="Times New Roman" w:eastAsia="Times New Roman" w:hAnsi="Times New Roman" w:cs="Times New Roman"/>
          <w:lang w:val="id-ID"/>
          <w:rPrChange w:id="297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>hir</w:t>
      </w:r>
      <w:proofErr w:type="spellEnd"/>
      <w:r w:rsidRPr="008F1E95">
        <w:rPr>
          <w:rFonts w:ascii="Times New Roman" w:eastAsia="Times New Roman" w:hAnsi="Times New Roman" w:cs="Times New Roman"/>
          <w:lang w:val="id-ID"/>
          <w:rPrChange w:id="298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 xml:space="preserve"> adalah melakukan penelitian</w:t>
      </w:r>
      <w:ins w:id="299" w:author="qurrohayuniyyah@outlook.com" w:date="2020-12-07T10:05:00Z">
        <w:r w:rsidR="00304F31">
          <w:rPr>
            <w:rFonts w:ascii="Times New Roman" w:eastAsia="Times New Roman" w:hAnsi="Times New Roman" w:cs="Times New Roman"/>
            <w:lang w:val="en-US"/>
          </w:rPr>
          <w:t>.</w:t>
        </w:r>
      </w:ins>
      <w:del w:id="300" w:author="qurrohayuniyyah@outlook.com" w:date="2020-12-07T10:05:00Z">
        <w:r w:rsidRPr="008F1E95" w:rsidDel="00304F31">
          <w:rPr>
            <w:rFonts w:ascii="Times New Roman" w:eastAsia="Times New Roman" w:hAnsi="Times New Roman" w:cs="Times New Roman"/>
            <w:lang w:val="id-ID"/>
            <w:rPrChange w:id="301" w:author="qurrohayuniyyah@outlook.com" w:date="2020-12-07T09:55:00Z">
              <w:rPr>
                <w:rFonts w:ascii="Times New Roman" w:eastAsia="Times New Roman" w:hAnsi="Times New Roman" w:cs="Times New Roman"/>
              </w:rPr>
            </w:rPrChange>
          </w:rPr>
          <w:delText>,</w:delText>
        </w:r>
      </w:del>
      <w:r w:rsidRPr="008F1E95">
        <w:rPr>
          <w:rFonts w:ascii="Times New Roman" w:eastAsia="Times New Roman" w:hAnsi="Times New Roman" w:cs="Times New Roman"/>
          <w:lang w:val="id-ID"/>
          <w:rPrChange w:id="302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 xml:space="preserve"> </w:t>
      </w:r>
      <w:ins w:id="303" w:author="qurrohayuniyyah@outlook.com" w:date="2020-12-07T10:05:00Z">
        <w:r w:rsidR="00304F31">
          <w:rPr>
            <w:rFonts w:ascii="Times New Roman" w:eastAsia="Times New Roman" w:hAnsi="Times New Roman" w:cs="Times New Roman"/>
            <w:lang w:val="en-US"/>
          </w:rPr>
          <w:t>T</w:t>
        </w:r>
      </w:ins>
      <w:del w:id="304" w:author="qurrohayuniyyah@outlook.com" w:date="2020-12-07T10:05:00Z">
        <w:r w:rsidRPr="008F1E95" w:rsidDel="00304F31">
          <w:rPr>
            <w:rFonts w:ascii="Times New Roman" w:eastAsia="Times New Roman" w:hAnsi="Times New Roman" w:cs="Times New Roman"/>
            <w:lang w:val="id-ID"/>
            <w:rPrChange w:id="305" w:author="qurrohayuniyyah@outlook.com" w:date="2020-12-07T09:55:00Z">
              <w:rPr>
                <w:rFonts w:ascii="Times New Roman" w:eastAsia="Times New Roman" w:hAnsi="Times New Roman" w:cs="Times New Roman"/>
              </w:rPr>
            </w:rPrChange>
          </w:rPr>
          <w:delText>t</w:delText>
        </w:r>
      </w:del>
      <w:proofErr w:type="spellStart"/>
      <w:r w:rsidRPr="008F1E95">
        <w:rPr>
          <w:rFonts w:ascii="Times New Roman" w:eastAsia="Times New Roman" w:hAnsi="Times New Roman" w:cs="Times New Roman"/>
          <w:lang w:val="id-ID"/>
          <w:rPrChange w:id="306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>untutan</w:t>
      </w:r>
      <w:proofErr w:type="spellEnd"/>
      <w:r w:rsidRPr="008F1E95">
        <w:rPr>
          <w:rFonts w:ascii="Times New Roman" w:eastAsia="Times New Roman" w:hAnsi="Times New Roman" w:cs="Times New Roman"/>
          <w:lang w:val="id-ID"/>
          <w:rPrChange w:id="307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 xml:space="preserve"> 4.0 ini adalah kreatif dan inovatif. Dengan melakukan penelitian</w:t>
      </w:r>
      <w:ins w:id="308" w:author="qurrohayuniyyah@outlook.com" w:date="2020-12-07T10:06:00Z">
        <w:r w:rsidR="00304F31">
          <w:rPr>
            <w:rFonts w:ascii="Times New Roman" w:eastAsia="Times New Roman" w:hAnsi="Times New Roman" w:cs="Times New Roman"/>
            <w:lang w:val="en-US"/>
          </w:rPr>
          <w:t>,</w:t>
        </w:r>
      </w:ins>
      <w:r w:rsidRPr="008F1E95">
        <w:rPr>
          <w:rFonts w:ascii="Times New Roman" w:eastAsia="Times New Roman" w:hAnsi="Times New Roman" w:cs="Times New Roman"/>
          <w:lang w:val="id-ID"/>
          <w:rPrChange w:id="309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 xml:space="preserve"> kita </w:t>
      </w:r>
      <w:del w:id="310" w:author="qurrohayuniyyah@outlook.com" w:date="2020-12-07T10:06:00Z">
        <w:r w:rsidRPr="008F1E95" w:rsidDel="00304F31">
          <w:rPr>
            <w:rFonts w:ascii="Times New Roman" w:eastAsia="Times New Roman" w:hAnsi="Times New Roman" w:cs="Times New Roman"/>
            <w:lang w:val="id-ID"/>
            <w:rPrChange w:id="311" w:author="qurrohayuniyyah@outlook.com" w:date="2020-12-07T09:55:00Z">
              <w:rPr>
                <w:rFonts w:ascii="Times New Roman" w:eastAsia="Times New Roman" w:hAnsi="Times New Roman" w:cs="Times New Roman"/>
              </w:rPr>
            </w:rPrChange>
          </w:rPr>
          <w:delText>bisa lihat</w:delText>
        </w:r>
      </w:del>
      <w:proofErr w:type="spellStart"/>
      <w:ins w:id="312" w:author="qurrohayuniyyah@outlook.com" w:date="2020-12-07T10:06:00Z">
        <w:r w:rsidR="00304F31">
          <w:rPr>
            <w:rFonts w:ascii="Times New Roman" w:eastAsia="Times New Roman" w:hAnsi="Times New Roman" w:cs="Times New Roman"/>
            <w:lang w:val="en-US"/>
          </w:rPr>
          <w:t>dapat</w:t>
        </w:r>
        <w:proofErr w:type="spellEnd"/>
        <w:r w:rsidR="00304F31">
          <w:rPr>
            <w:rFonts w:ascii="Times New Roman" w:eastAsia="Times New Roman" w:hAnsi="Times New Roman" w:cs="Times New Roman"/>
            <w:lang w:val="en-US"/>
          </w:rPr>
          <w:t xml:space="preserve"> melihat</w:t>
        </w:r>
      </w:ins>
      <w:r w:rsidRPr="008F1E95">
        <w:rPr>
          <w:rFonts w:ascii="Times New Roman" w:eastAsia="Times New Roman" w:hAnsi="Times New Roman" w:cs="Times New Roman"/>
          <w:lang w:val="id-ID"/>
          <w:rPrChange w:id="313" w:author="qurrohayuniyyah@outlook.com" w:date="2020-12-07T09:55:00Z">
            <w:rPr>
              <w:rFonts w:ascii="Times New Roman" w:eastAsia="Times New Roman" w:hAnsi="Times New Roman" w:cs="Times New Roman"/>
            </w:rPr>
          </w:rPrChange>
        </w:rPr>
        <w:t xml:space="preserve"> proses kreatif dan inovatif kita. </w:t>
      </w:r>
    </w:p>
    <w:sectPr w:rsidR="008F1E95" w:rsidRPr="008F1E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qurrohayuniyyah@outlook.com">
    <w15:presenceInfo w15:providerId="Windows Live" w15:userId="d30f1897f415b7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380"/>
    <w:rsid w:val="00304F31"/>
    <w:rsid w:val="008474A1"/>
    <w:rsid w:val="008F1E95"/>
    <w:rsid w:val="00B25380"/>
    <w:rsid w:val="00BC360C"/>
    <w:rsid w:val="00FE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B3D178"/>
  <w15:chartTrackingRefBased/>
  <w15:docId w15:val="{FFC20549-03EE-7B49-96AF-569A182B7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1E95"/>
    <w:pPr>
      <w:keepNext/>
      <w:keepLines/>
      <w:tabs>
        <w:tab w:val="left" w:pos="1418"/>
        <w:tab w:val="left" w:pos="1701"/>
      </w:tabs>
      <w:spacing w:before="480" w:after="160" w:line="288" w:lineRule="auto"/>
      <w:contextualSpacing/>
      <w:outlineLvl w:val="2"/>
    </w:pPr>
    <w:rPr>
      <w:rFonts w:ascii="Bookman Old Style" w:eastAsiaTheme="majorEastAsia" w:hAnsi="Bookman Old Style" w:cstheme="majorBidi"/>
      <w:b/>
      <w:color w:val="000000" w:themeColor="tex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E95"/>
    <w:pPr>
      <w:spacing w:after="160" w:line="288" w:lineRule="auto"/>
      <w:ind w:left="720"/>
      <w:contextualSpacing/>
    </w:pPr>
    <w:rPr>
      <w:rFonts w:ascii="Arial" w:hAnsi="Arial"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F1E95"/>
    <w:rPr>
      <w:rFonts w:ascii="Bookman Old Style" w:eastAsiaTheme="majorEastAsia" w:hAnsi="Bookman Old Style" w:cstheme="majorBidi"/>
      <w:b/>
      <w:color w:val="000000" w:themeColor="text1"/>
      <w:lang w:val="en-US"/>
    </w:rPr>
  </w:style>
  <w:style w:type="table" w:styleId="TableGrid">
    <w:name w:val="Table Grid"/>
    <w:basedOn w:val="TableNormal"/>
    <w:uiPriority w:val="39"/>
    <w:rsid w:val="008F1E95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1E9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E9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qurrohayuniyyah@outlook.com</dc:creator>
  <cp:keywords/>
  <dc:description/>
  <cp:lastModifiedBy>qurrohayuniyyah@outlook.com</cp:lastModifiedBy>
  <cp:revision>3</cp:revision>
  <dcterms:created xsi:type="dcterms:W3CDTF">2020-12-07T02:51:00Z</dcterms:created>
  <dcterms:modified xsi:type="dcterms:W3CDTF">2020-12-07T03:06:00Z</dcterms:modified>
</cp:coreProperties>
</file>