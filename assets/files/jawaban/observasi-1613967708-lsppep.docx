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cs="Times New Roman"/>
          <w:sz w:val="24"/>
          <w:szCs w:val="24"/>
        </w:rPr>
      </w:pPr>
    </w:p>
    <w:p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rsidR="00927764" w:rsidRPr="0094076B" w:rsidRDefault="00927764" w:rsidP="00927764">
      <w:pPr>
        <w:rPr>
          <w:rFonts w:ascii="Cambria" w:hAnsi="Cambria"/>
        </w:rPr>
      </w:pPr>
    </w:p>
    <w:p w:rsidR="00927764" w:rsidRPr="00C50A1E" w:rsidDel="00696E66" w:rsidRDefault="00927764" w:rsidP="00927764">
      <w:pPr>
        <w:shd w:val="clear" w:color="auto" w:fill="F5F5F5"/>
        <w:spacing w:before="300" w:line="690" w:lineRule="atLeast"/>
        <w:outlineLvl w:val="0"/>
        <w:rPr>
          <w:del w:id="0" w:author="ismail - [2010]" w:date="2021-02-22T11:21:00Z"/>
          <w:rFonts w:ascii="Times New Roman" w:eastAsia="Times New Roman" w:hAnsi="Times New Roman" w:cs="Times New Roman"/>
          <w:kern w:val="36"/>
          <w:sz w:val="54"/>
          <w:szCs w:val="54"/>
        </w:rPr>
      </w:pPr>
      <w:commentRangeStart w:id="1"/>
      <w:commentRangeStart w:id="2"/>
      <w:del w:id="3" w:author="ismail - [2010]" w:date="2021-02-22T11:21:00Z">
        <w:r w:rsidRPr="00C50A1E" w:rsidDel="00696E66">
          <w:rPr>
            <w:rFonts w:ascii="Times New Roman" w:eastAsia="Times New Roman" w:hAnsi="Times New Roman" w:cs="Times New Roman"/>
            <w:kern w:val="36"/>
            <w:sz w:val="54"/>
            <w:szCs w:val="54"/>
          </w:rPr>
          <w:delText>Hujan</w:delText>
        </w:r>
      </w:del>
      <w:commentRangeEnd w:id="2"/>
      <w:r w:rsidR="00696E66">
        <w:rPr>
          <w:rStyle w:val="CommentReference"/>
        </w:rPr>
        <w:commentReference w:id="2"/>
      </w:r>
      <w:del w:id="5" w:author="ismail - [2010]" w:date="2021-02-22T11:21:00Z">
        <w:r w:rsidRPr="00C50A1E" w:rsidDel="00696E66">
          <w:rPr>
            <w:rFonts w:ascii="Times New Roman" w:eastAsia="Times New Roman" w:hAnsi="Times New Roman" w:cs="Times New Roman"/>
            <w:kern w:val="36"/>
            <w:sz w:val="54"/>
            <w:szCs w:val="54"/>
          </w:rPr>
          <w:delText xml:space="preserve"> Turun, Berat Badan Naik</w:delText>
        </w:r>
        <w:commentRangeEnd w:id="1"/>
        <w:r w:rsidR="00696E66" w:rsidDel="00696E66">
          <w:rPr>
            <w:rStyle w:val="CommentReference"/>
          </w:rPr>
          <w:commentReference w:id="1"/>
        </w:r>
      </w:del>
    </w:p>
    <w:p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lang w:val="id-ID" w:eastAsia="ja-JP"/>
        </w:rPr>
        <w:drawing>
          <wp:inline distT="0" distB="0" distL="0" distR="0" wp14:anchorId="7A1E6BCE" wp14:editId="7C1AA53C">
            <wp:extent cx="3492500" cy="2313015"/>
            <wp:effectExtent l="0" t="0" r="0" b="0"/>
            <wp:docPr id="1" name="Picture 1" descr="Hujan Turun, Berat Badan Naik">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rsidR="00927764" w:rsidRDefault="00927764" w:rsidP="00927764">
      <w:pPr>
        <w:shd w:val="clear" w:color="auto" w:fill="F5F5F5"/>
        <w:spacing w:after="375"/>
        <w:rPr>
          <w:ins w:id="6" w:author="ismail - [2010]" w:date="2021-02-22T10:32:00Z"/>
          <w:rFonts w:ascii="Times New Roman" w:hAnsi="Times New Roman" w:cs="Times New Roman"/>
          <w:i/>
          <w:iCs/>
          <w:sz w:val="24"/>
          <w:szCs w:val="24"/>
          <w:lang w:eastAsia="ja-JP"/>
        </w:rPr>
      </w:pPr>
      <w:r w:rsidRPr="00B318C9">
        <w:rPr>
          <w:rFonts w:ascii="Times New Roman" w:eastAsia="Times New Roman" w:hAnsi="Times New Roman" w:cs="Times New Roman"/>
          <w:i/>
          <w:iCs/>
          <w:sz w:val="24"/>
          <w:szCs w:val="24"/>
          <w:highlight w:val="yellow"/>
        </w:rPr>
        <w:t xml:space="preserve">Hujan turun, berat badan naik, hubungan </w:t>
      </w:r>
      <w:commentRangeStart w:id="7"/>
      <w:r w:rsidRPr="00B318C9">
        <w:rPr>
          <w:rFonts w:ascii="Times New Roman" w:eastAsia="Times New Roman" w:hAnsi="Times New Roman" w:cs="Times New Roman"/>
          <w:i/>
          <w:iCs/>
          <w:sz w:val="24"/>
          <w:szCs w:val="24"/>
          <w:highlight w:val="yellow"/>
        </w:rPr>
        <w:t xml:space="preserve">sama </w:t>
      </w:r>
      <w:commentRangeEnd w:id="7"/>
      <w:r w:rsidR="00B318C9">
        <w:rPr>
          <w:rStyle w:val="CommentReference"/>
        </w:rPr>
        <w:commentReference w:id="7"/>
      </w:r>
      <w:r w:rsidRPr="00B318C9">
        <w:rPr>
          <w:rFonts w:ascii="Times New Roman" w:eastAsia="Times New Roman" w:hAnsi="Times New Roman" w:cs="Times New Roman"/>
          <w:i/>
          <w:iCs/>
          <w:sz w:val="24"/>
          <w:szCs w:val="24"/>
          <w:highlight w:val="yellow"/>
        </w:rPr>
        <w:t xml:space="preserve">dia </w:t>
      </w:r>
      <w:commentRangeStart w:id="8"/>
      <w:r w:rsidRPr="00B318C9">
        <w:rPr>
          <w:rFonts w:ascii="Times New Roman" w:eastAsia="Times New Roman" w:hAnsi="Times New Roman" w:cs="Times New Roman"/>
          <w:i/>
          <w:iCs/>
          <w:sz w:val="24"/>
          <w:szCs w:val="24"/>
          <w:highlight w:val="yellow"/>
        </w:rPr>
        <w:t xml:space="preserve">tetep </w:t>
      </w:r>
      <w:commentRangeEnd w:id="8"/>
      <w:r w:rsidR="00B318C9">
        <w:rPr>
          <w:rStyle w:val="CommentReference"/>
        </w:rPr>
        <w:commentReference w:id="8"/>
      </w:r>
      <w:commentRangeStart w:id="9"/>
      <w:r w:rsidRPr="00B318C9">
        <w:rPr>
          <w:rFonts w:ascii="Times New Roman" w:eastAsia="Times New Roman" w:hAnsi="Times New Roman" w:cs="Times New Roman"/>
          <w:i/>
          <w:iCs/>
          <w:sz w:val="24"/>
          <w:szCs w:val="24"/>
          <w:highlight w:val="yellow"/>
        </w:rPr>
        <w:t xml:space="preserve">temenan </w:t>
      </w:r>
      <w:commentRangeEnd w:id="9"/>
      <w:r w:rsidR="00B318C9">
        <w:rPr>
          <w:rStyle w:val="CommentReference"/>
        </w:rPr>
        <w:commentReference w:id="9"/>
      </w:r>
      <w:commentRangeStart w:id="10"/>
      <w:r w:rsidRPr="00B318C9">
        <w:rPr>
          <w:rFonts w:ascii="Times New Roman" w:eastAsia="Times New Roman" w:hAnsi="Times New Roman" w:cs="Times New Roman"/>
          <w:i/>
          <w:iCs/>
          <w:sz w:val="24"/>
          <w:szCs w:val="24"/>
          <w:highlight w:val="yellow"/>
        </w:rPr>
        <w:t>aja</w:t>
      </w:r>
      <w:commentRangeEnd w:id="10"/>
      <w:r w:rsidR="00B318C9">
        <w:rPr>
          <w:rStyle w:val="CommentReference"/>
        </w:rPr>
        <w:commentReference w:id="10"/>
      </w:r>
      <w:r w:rsidRPr="00B318C9">
        <w:rPr>
          <w:rFonts w:ascii="Times New Roman" w:eastAsia="Times New Roman" w:hAnsi="Times New Roman" w:cs="Times New Roman"/>
          <w:i/>
          <w:iCs/>
          <w:sz w:val="24"/>
          <w:szCs w:val="24"/>
          <w:highlight w:val="yellow"/>
        </w:rPr>
        <w:t>. Huft.</w:t>
      </w:r>
    </w:p>
    <w:p w:rsidR="00B318C9" w:rsidRDefault="00B318C9" w:rsidP="00927764">
      <w:pPr>
        <w:shd w:val="clear" w:color="auto" w:fill="F5F5F5"/>
        <w:spacing w:after="375"/>
        <w:rPr>
          <w:ins w:id="11" w:author="ismail - [2010]" w:date="2021-02-22T10:34:00Z"/>
          <w:rFonts w:ascii="Times New Roman" w:hAnsi="Times New Roman" w:cs="Times New Roman"/>
          <w:iCs/>
          <w:sz w:val="24"/>
          <w:szCs w:val="24"/>
          <w:lang w:eastAsia="ja-JP"/>
        </w:rPr>
      </w:pPr>
      <w:ins w:id="12" w:author="ismail - [2010]" w:date="2021-02-22T10:33:00Z">
        <w:r>
          <w:rPr>
            <w:rFonts w:ascii="Times New Roman" w:hAnsi="Times New Roman" w:cs="Times New Roman" w:hint="eastAsia"/>
            <w:iCs/>
            <w:sz w:val="24"/>
            <w:szCs w:val="24"/>
            <w:lang w:eastAsia="ja-JP"/>
          </w:rPr>
          <w:t xml:space="preserve">Hujan turun, berat badan naik, hubungan dengan dia tetap </w:t>
        </w:r>
      </w:ins>
      <w:ins w:id="13" w:author="ismail - [2010]" w:date="2021-02-22T10:36:00Z">
        <w:r>
          <w:rPr>
            <w:rFonts w:ascii="Times New Roman" w:hAnsi="Times New Roman" w:cs="Times New Roman" w:hint="eastAsia"/>
            <w:iCs/>
            <w:sz w:val="24"/>
            <w:szCs w:val="24"/>
            <w:lang w:eastAsia="ja-JP"/>
          </w:rPr>
          <w:t>berteman</w:t>
        </w:r>
      </w:ins>
      <w:ins w:id="14" w:author="ismail - [2010]" w:date="2021-02-22T10:33:00Z">
        <w:r>
          <w:rPr>
            <w:rFonts w:ascii="Times New Roman" w:hAnsi="Times New Roman" w:cs="Times New Roman" w:hint="eastAsia"/>
            <w:iCs/>
            <w:sz w:val="24"/>
            <w:szCs w:val="24"/>
            <w:lang w:eastAsia="ja-JP"/>
          </w:rPr>
          <w:t xml:space="preserve"> saja. </w:t>
        </w:r>
      </w:ins>
      <w:ins w:id="15" w:author="ismail - [2010]" w:date="2021-02-22T10:34:00Z">
        <w:r>
          <w:rPr>
            <w:rFonts w:ascii="Times New Roman" w:hAnsi="Times New Roman" w:cs="Times New Roman" w:hint="eastAsia"/>
            <w:iCs/>
            <w:sz w:val="24"/>
            <w:szCs w:val="24"/>
            <w:lang w:eastAsia="ja-JP"/>
          </w:rPr>
          <w:t>Huft.</w:t>
        </w:r>
      </w:ins>
    </w:p>
    <w:p w:rsidR="00B318C9" w:rsidRPr="00B318C9" w:rsidDel="00B318C9" w:rsidRDefault="00B318C9" w:rsidP="00927764">
      <w:pPr>
        <w:shd w:val="clear" w:color="auto" w:fill="F5F5F5"/>
        <w:spacing w:after="375"/>
        <w:rPr>
          <w:del w:id="16" w:author="ismail - [2010]" w:date="2021-02-22T10:34:00Z"/>
          <w:rFonts w:ascii="Times New Roman" w:hAnsi="Times New Roman" w:cs="Times New Roman"/>
          <w:sz w:val="24"/>
          <w:szCs w:val="24"/>
          <w:lang w:eastAsia="ja-JP"/>
          <w:rPrChange w:id="17" w:author="ismail - [2010]" w:date="2021-02-22T10:33:00Z">
            <w:rPr>
              <w:del w:id="18" w:author="ismail - [2010]" w:date="2021-02-22T10:34:00Z"/>
              <w:rFonts w:ascii="Times New Roman" w:eastAsia="Times New Roman" w:hAnsi="Times New Roman" w:cs="Times New Roman"/>
              <w:sz w:val="24"/>
              <w:szCs w:val="24"/>
            </w:rPr>
          </w:rPrChange>
        </w:rPr>
      </w:pP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sepiring mie instan kemasan putih yang aromanya aduhai menggoda </w:t>
      </w:r>
      <w:r w:rsidRPr="00B318C9">
        <w:rPr>
          <w:rFonts w:ascii="Times New Roman" w:eastAsia="Times New Roman" w:hAnsi="Times New Roman" w:cs="Times New Roman"/>
          <w:sz w:val="24"/>
          <w:szCs w:val="24"/>
          <w:highlight w:val="yellow"/>
          <w:rPrChange w:id="19" w:author="ismail - [2010]" w:date="2021-02-22T10:38:00Z">
            <w:rPr>
              <w:rFonts w:ascii="Times New Roman" w:eastAsia="Times New Roman" w:hAnsi="Times New Roman" w:cs="Times New Roman"/>
              <w:sz w:val="24"/>
              <w:szCs w:val="24"/>
            </w:rPr>
          </w:rPrChange>
        </w:rPr>
        <w:t>indera</w:t>
      </w:r>
      <w:r w:rsidRPr="00C50A1E">
        <w:rPr>
          <w:rFonts w:ascii="Times New Roman" w:eastAsia="Times New Roman" w:hAnsi="Times New Roman" w:cs="Times New Roman"/>
          <w:sz w:val="24"/>
          <w:szCs w:val="24"/>
        </w:rPr>
        <w:t xml:space="preserve"> penciuman itu atau </w:t>
      </w:r>
      <w:commentRangeStart w:id="20"/>
      <w:r w:rsidRPr="00C50A1E">
        <w:rPr>
          <w:rFonts w:ascii="Times New Roman" w:eastAsia="Times New Roman" w:hAnsi="Times New Roman" w:cs="Times New Roman"/>
          <w:sz w:val="24"/>
          <w:szCs w:val="24"/>
        </w:rPr>
        <w:t>bakwan</w:t>
      </w:r>
      <w:commentRangeEnd w:id="20"/>
      <w:r w:rsidR="00B318C9">
        <w:rPr>
          <w:rStyle w:val="CommentReference"/>
        </w:rPr>
        <w:commentReference w:id="20"/>
      </w:r>
      <w:r w:rsidRPr="00C50A1E">
        <w:rPr>
          <w:rFonts w:ascii="Times New Roman" w:eastAsia="Times New Roman" w:hAnsi="Times New Roman" w:cs="Times New Roman"/>
          <w:sz w:val="24"/>
          <w:szCs w:val="24"/>
        </w:rPr>
        <w:t xml:space="preserve"> yang baru diangkat dari penggorengan di kala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21"/>
      <w:r w:rsidRPr="00C50A1E">
        <w:rPr>
          <w:rFonts w:ascii="Times New Roman" w:eastAsia="Times New Roman" w:hAnsi="Times New Roman" w:cs="Times New Roman"/>
          <w:sz w:val="24"/>
          <w:szCs w:val="24"/>
        </w:rPr>
        <w:t xml:space="preserve">Januari, hujan </w:t>
      </w:r>
      <w:r w:rsidRPr="00B318C9">
        <w:rPr>
          <w:rFonts w:ascii="Times New Roman" w:eastAsia="Times New Roman" w:hAnsi="Times New Roman" w:cs="Times New Roman"/>
          <w:sz w:val="24"/>
          <w:szCs w:val="24"/>
          <w:highlight w:val="cyan"/>
          <w:rPrChange w:id="22" w:author="ismail - [2010]" w:date="2021-02-22T10:44:00Z">
            <w:rPr>
              <w:rFonts w:ascii="Times New Roman" w:eastAsia="Times New Roman" w:hAnsi="Times New Roman" w:cs="Times New Roman"/>
              <w:sz w:val="24"/>
              <w:szCs w:val="24"/>
            </w:rPr>
          </w:rPrChange>
        </w:rPr>
        <w:t>sehari-</w:t>
      </w:r>
      <w:commentRangeStart w:id="23"/>
      <w:r w:rsidRPr="00B318C9">
        <w:rPr>
          <w:rFonts w:ascii="Times New Roman" w:eastAsia="Times New Roman" w:hAnsi="Times New Roman" w:cs="Times New Roman"/>
          <w:sz w:val="24"/>
          <w:szCs w:val="24"/>
          <w:highlight w:val="cyan"/>
          <w:rPrChange w:id="24" w:author="ismail - [2010]" w:date="2021-02-22T10:44:00Z">
            <w:rPr>
              <w:rFonts w:ascii="Times New Roman" w:eastAsia="Times New Roman" w:hAnsi="Times New Roman" w:cs="Times New Roman"/>
              <w:sz w:val="24"/>
              <w:szCs w:val="24"/>
            </w:rPr>
          </w:rPrChange>
        </w:rPr>
        <w:t>hari</w:t>
      </w:r>
      <w:commentRangeEnd w:id="23"/>
      <w:r w:rsidR="00B318C9" w:rsidRPr="00B318C9">
        <w:rPr>
          <w:rStyle w:val="CommentReference"/>
          <w:highlight w:val="cyan"/>
          <w:rPrChange w:id="25" w:author="ismail - [2010]" w:date="2021-02-22T10:44:00Z">
            <w:rPr>
              <w:rStyle w:val="CommentReference"/>
            </w:rPr>
          </w:rPrChange>
        </w:rPr>
        <w:commentReference w:id="23"/>
      </w:r>
      <w:r w:rsidRPr="00C50A1E">
        <w:rPr>
          <w:rFonts w:ascii="Times New Roman" w:eastAsia="Times New Roman" w:hAnsi="Times New Roman" w:cs="Times New Roman"/>
          <w:sz w:val="24"/>
          <w:szCs w:val="24"/>
        </w:rPr>
        <w:t xml:space="preserve">, begitu kata orang sering mengartikannya. Benar saja. Meski </w:t>
      </w:r>
      <w:commentRangeStart w:id="26"/>
      <w:r w:rsidRPr="00B318C9">
        <w:rPr>
          <w:rFonts w:ascii="Times New Roman" w:eastAsia="Times New Roman" w:hAnsi="Times New Roman" w:cs="Times New Roman"/>
          <w:sz w:val="24"/>
          <w:szCs w:val="24"/>
          <w:highlight w:val="green"/>
          <w:rPrChange w:id="27" w:author="ismail - [2010]" w:date="2021-02-22T10:43:00Z">
            <w:rPr>
              <w:rFonts w:ascii="Times New Roman" w:eastAsia="Times New Roman" w:hAnsi="Times New Roman" w:cs="Times New Roman"/>
              <w:sz w:val="24"/>
              <w:szCs w:val="24"/>
            </w:rPr>
          </w:rPrChange>
        </w:rPr>
        <w:t>di</w:t>
      </w:r>
      <w:commentRangeEnd w:id="26"/>
      <w:r w:rsidR="00B318C9">
        <w:rPr>
          <w:rStyle w:val="CommentReference"/>
        </w:rPr>
        <w:commentReference w:id="26"/>
      </w:r>
      <w:r w:rsidRPr="00C50A1E">
        <w:rPr>
          <w:rFonts w:ascii="Times New Roman" w:eastAsia="Times New Roman" w:hAnsi="Times New Roman" w:cs="Times New Roman"/>
          <w:sz w:val="24"/>
          <w:szCs w:val="24"/>
        </w:rPr>
        <w:t xml:space="preserve">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commentRangeEnd w:id="21"/>
      <w:r w:rsidR="00B318C9">
        <w:rPr>
          <w:rStyle w:val="CommentReference"/>
        </w:rPr>
        <w:commentReference w:id="21"/>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w:t>
      </w:r>
      <w:del w:id="28" w:author="ismail - [2010]" w:date="2021-02-22T10:52:00Z">
        <w:r w:rsidRPr="00C50A1E" w:rsidDel="0099392F">
          <w:rPr>
            <w:rFonts w:ascii="Times New Roman" w:eastAsia="Times New Roman" w:hAnsi="Times New Roman" w:cs="Times New Roman"/>
            <w:sz w:val="24"/>
            <w:szCs w:val="24"/>
          </w:rPr>
          <w:delText xml:space="preserve">yang </w:delText>
        </w:r>
      </w:del>
      <w:r w:rsidRPr="00C50A1E">
        <w:rPr>
          <w:rFonts w:ascii="Times New Roman" w:eastAsia="Times New Roman" w:hAnsi="Times New Roman" w:cs="Times New Roman"/>
          <w:sz w:val="24"/>
          <w:szCs w:val="24"/>
        </w:rPr>
        <w:t>sering disalahkan karena mengundang kenangan ternyata tak hanya pandai membuat perasaan hatimu yang ambyar, pun perilaku kita yang lain. Soal makan. Ya, hujan yang membuat kita jadi sering lapar. Kok bisa ya?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ins w:id="29" w:author="ismail - [2010]" w:date="2021-02-22T11:00:00Z">
        <w:r w:rsidR="0084451F">
          <w:rPr>
            <w:rFonts w:ascii="Times New Roman" w:hAnsi="Times New Roman" w:cs="Times New Roman" w:hint="eastAsia"/>
            <w:b/>
            <w:bCs/>
            <w:sz w:val="24"/>
            <w:szCs w:val="24"/>
            <w:lang w:eastAsia="ja-JP"/>
          </w:rPr>
          <w:t xml:space="preserve"> ?</w:t>
        </w:r>
      </w:ins>
      <w:r w:rsidRPr="00C50A1E">
        <w:rPr>
          <w:rFonts w:ascii="Times New Roman" w:eastAsia="Times New Roman" w:hAnsi="Times New Roman" w:cs="Times New Roman"/>
          <w:sz w:val="24"/>
          <w:szCs w:val="24"/>
        </w:rPr>
        <w:br/>
        <w:t xml:space="preserve">Siapa yang </w:t>
      </w:r>
      <w:commentRangeStart w:id="30"/>
      <w:del w:id="31" w:author="ismail - [2010]" w:date="2021-02-22T11:00:00Z">
        <w:r w:rsidRPr="00C50A1E" w:rsidDel="0084451F">
          <w:rPr>
            <w:rFonts w:ascii="Times New Roman" w:eastAsia="Times New Roman" w:hAnsi="Times New Roman" w:cs="Times New Roman"/>
            <w:sz w:val="24"/>
            <w:szCs w:val="24"/>
          </w:rPr>
          <w:delText>suka</w:delText>
        </w:r>
      </w:del>
      <w:commentRangeEnd w:id="30"/>
      <w:r w:rsidR="0084451F">
        <w:rPr>
          <w:rStyle w:val="CommentReference"/>
        </w:rPr>
        <w:commentReference w:id="30"/>
      </w:r>
      <w:del w:id="32" w:author="ismail - [2010]" w:date="2021-02-22T11:00:00Z">
        <w:r w:rsidRPr="00C50A1E" w:rsidDel="0084451F">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Selain mengenang dia, kegiatan yang paling asyik </w:t>
      </w:r>
      <w:commentRangeStart w:id="33"/>
      <w:del w:id="34" w:author="ismail - [2010]" w:date="2021-02-22T11:00:00Z">
        <w:r w:rsidRPr="00C50A1E" w:rsidDel="0084451F">
          <w:rPr>
            <w:rFonts w:ascii="Times New Roman" w:eastAsia="Times New Roman" w:hAnsi="Times New Roman" w:cs="Times New Roman"/>
            <w:sz w:val="24"/>
            <w:szCs w:val="24"/>
          </w:rPr>
          <w:delText>di</w:delText>
        </w:r>
      </w:del>
      <w:commentRangeEnd w:id="33"/>
      <w:r w:rsidR="0084451F">
        <w:rPr>
          <w:rStyle w:val="CommentReference"/>
        </w:rPr>
        <w:commentReference w:id="33"/>
      </w:r>
      <w:del w:id="35" w:author="ismail - [2010]" w:date="2021-02-22T11:00:00Z">
        <w:r w:rsidRPr="00C50A1E" w:rsidDel="0084451F">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saat hujan turun adalah makan. Sering disebut cuma camilan, tapi jumlah kalorinya nyaris melebihi makan berat.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Sebungkus keripik </w:t>
      </w:r>
      <w:del w:id="36" w:author="ismail - [2010]" w:date="2021-02-22T11:02:00Z">
        <w:r w:rsidRPr="00C50A1E" w:rsidDel="0084451F">
          <w:rPr>
            <w:rFonts w:ascii="Times New Roman" w:eastAsia="Times New Roman" w:hAnsi="Times New Roman" w:cs="Times New Roman"/>
            <w:sz w:val="24"/>
            <w:szCs w:val="24"/>
          </w:rPr>
          <w:delText xml:space="preserve">yang </w:delText>
        </w:r>
      </w:del>
      <w:r w:rsidRPr="00C50A1E">
        <w:rPr>
          <w:rFonts w:ascii="Times New Roman" w:eastAsia="Times New Roman" w:hAnsi="Times New Roman" w:cs="Times New Roman"/>
          <w:sz w:val="24"/>
          <w:szCs w:val="24"/>
        </w:rPr>
        <w:t xml:space="preserve">dalam kemasan </w:t>
      </w:r>
      <w:commentRangeStart w:id="37"/>
      <w:del w:id="38" w:author="ismail - [2010]" w:date="2021-02-22T11:02:00Z">
        <w:r w:rsidRPr="00C50A1E" w:rsidDel="0084451F">
          <w:rPr>
            <w:rFonts w:ascii="Times New Roman" w:eastAsia="Times New Roman" w:hAnsi="Times New Roman" w:cs="Times New Roman"/>
            <w:sz w:val="24"/>
            <w:szCs w:val="24"/>
          </w:rPr>
          <w:delText>bisa</w:delText>
        </w:r>
      </w:del>
      <w:commentRangeEnd w:id="37"/>
      <w:r w:rsidR="0084451F">
        <w:rPr>
          <w:rStyle w:val="CommentReference"/>
        </w:rPr>
        <w:commentReference w:id="37"/>
      </w:r>
      <w:del w:id="39" w:author="ismail - [2010]" w:date="2021-02-22T11:02:00Z">
        <w:r w:rsidRPr="00C50A1E" w:rsidDel="0084451F">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 xml:space="preserve">dikonsumsi 4 porsi </w:t>
      </w:r>
      <w:commentRangeStart w:id="40"/>
      <w:del w:id="41" w:author="ismail - [2010]" w:date="2021-02-22T11:03:00Z">
        <w:r w:rsidRPr="00C50A1E" w:rsidDel="0084451F">
          <w:rPr>
            <w:rFonts w:ascii="Times New Roman" w:eastAsia="Times New Roman" w:hAnsi="Times New Roman" w:cs="Times New Roman"/>
            <w:sz w:val="24"/>
            <w:szCs w:val="24"/>
          </w:rPr>
          <w:delText>habis</w:delText>
        </w:r>
      </w:del>
      <w:commentRangeEnd w:id="40"/>
      <w:r w:rsidR="0084451F">
        <w:rPr>
          <w:rStyle w:val="CommentReference"/>
        </w:rPr>
        <w:commentReference w:id="40"/>
      </w:r>
      <w:del w:id="42" w:author="ismail - [2010]" w:date="2021-02-22T11:03:00Z">
        <w:r w:rsidRPr="00C50A1E" w:rsidDel="0084451F">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 xml:space="preserve">sekali duduk. </w:t>
      </w:r>
      <w:commentRangeStart w:id="43"/>
      <w:r w:rsidRPr="00C50A1E">
        <w:rPr>
          <w:rFonts w:ascii="Times New Roman" w:eastAsia="Times New Roman" w:hAnsi="Times New Roman" w:cs="Times New Roman"/>
          <w:sz w:val="24"/>
          <w:szCs w:val="24"/>
        </w:rPr>
        <w:t>Belum</w:t>
      </w:r>
      <w:commentRangeEnd w:id="43"/>
      <w:r w:rsidR="0084451F">
        <w:rPr>
          <w:rStyle w:val="CommentReference"/>
        </w:rPr>
        <w:commentReference w:id="43"/>
      </w:r>
      <w:r w:rsidRPr="00C50A1E">
        <w:rPr>
          <w:rFonts w:ascii="Times New Roman" w:eastAsia="Times New Roman" w:hAnsi="Times New Roman" w:cs="Times New Roman"/>
          <w:sz w:val="24"/>
          <w:szCs w:val="24"/>
        </w:rPr>
        <w:t xml:space="preserve"> cukup, </w:t>
      </w:r>
      <w:commentRangeStart w:id="44"/>
      <w:r w:rsidRPr="00C50A1E">
        <w:rPr>
          <w:rFonts w:ascii="Times New Roman" w:eastAsia="Times New Roman" w:hAnsi="Times New Roman" w:cs="Times New Roman"/>
          <w:sz w:val="24"/>
          <w:szCs w:val="24"/>
        </w:rPr>
        <w:t>tambah</w:t>
      </w:r>
      <w:commentRangeEnd w:id="44"/>
      <w:r w:rsidR="0084451F">
        <w:rPr>
          <w:rStyle w:val="CommentReference"/>
        </w:rPr>
        <w:commentReference w:id="44"/>
      </w:r>
      <w:r w:rsidRPr="00C50A1E">
        <w:rPr>
          <w:rFonts w:ascii="Times New Roman" w:eastAsia="Times New Roman" w:hAnsi="Times New Roman" w:cs="Times New Roman"/>
          <w:sz w:val="24"/>
          <w:szCs w:val="24"/>
        </w:rPr>
        <w:t xml:space="preserve"> lagi gorengannya, satu-dua </w:t>
      </w:r>
      <w:commentRangeStart w:id="45"/>
      <w:r w:rsidRPr="00C50A1E">
        <w:rPr>
          <w:rFonts w:ascii="Times New Roman" w:eastAsia="Times New Roman" w:hAnsi="Times New Roman" w:cs="Times New Roman"/>
          <w:sz w:val="24"/>
          <w:szCs w:val="24"/>
        </w:rPr>
        <w:t>biji</w:t>
      </w:r>
      <w:commentRangeEnd w:id="45"/>
      <w:r w:rsidR="0084451F">
        <w:rPr>
          <w:rStyle w:val="CommentReference"/>
        </w:rPr>
        <w:commentReference w:id="45"/>
      </w:r>
      <w:r w:rsidRPr="00C50A1E">
        <w:rPr>
          <w:rFonts w:ascii="Times New Roman" w:eastAsia="Times New Roman" w:hAnsi="Times New Roman" w:cs="Times New Roman"/>
          <w:sz w:val="24"/>
          <w:szCs w:val="24"/>
        </w:rPr>
        <w:t xml:space="preserve"> eh kok jadi lima?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membuat suasana </w:t>
      </w:r>
      <w:commentRangeStart w:id="46"/>
      <w:r w:rsidRPr="00C50A1E">
        <w:rPr>
          <w:rFonts w:ascii="Times New Roman" w:eastAsia="Times New Roman" w:hAnsi="Times New Roman" w:cs="Times New Roman"/>
          <w:sz w:val="24"/>
          <w:szCs w:val="24"/>
        </w:rPr>
        <w:t xml:space="preserve">jadi </w:t>
      </w:r>
      <w:commentRangeEnd w:id="46"/>
      <w:r w:rsidR="0084451F">
        <w:rPr>
          <w:rStyle w:val="CommentReference"/>
        </w:rPr>
        <w:commentReference w:id="46"/>
      </w:r>
      <w:r w:rsidRPr="00C50A1E">
        <w:rPr>
          <w:rFonts w:ascii="Times New Roman" w:eastAsia="Times New Roman" w:hAnsi="Times New Roman" w:cs="Times New Roman"/>
          <w:sz w:val="24"/>
          <w:szCs w:val="24"/>
        </w:rPr>
        <w:t>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Terutama makanan </w:t>
      </w:r>
      <w:del w:id="47" w:author="ismail - [2010]" w:date="2021-02-22T11:04:00Z">
        <w:r w:rsidRPr="00C50A1E" w:rsidDel="0084451F">
          <w:rPr>
            <w:rFonts w:ascii="Times New Roman" w:eastAsia="Times New Roman" w:hAnsi="Times New Roman" w:cs="Times New Roman"/>
            <w:sz w:val="24"/>
            <w:szCs w:val="24"/>
          </w:rPr>
          <w:delText xml:space="preserve">yang </w:delText>
        </w:r>
      </w:del>
      <w:r w:rsidRPr="00C50A1E">
        <w:rPr>
          <w:rFonts w:ascii="Times New Roman" w:eastAsia="Times New Roman" w:hAnsi="Times New Roman" w:cs="Times New Roman"/>
          <w:sz w:val="24"/>
          <w:szCs w:val="24"/>
        </w:rPr>
        <w:t xml:space="preserve">seperti </w:t>
      </w:r>
      <w:commentRangeStart w:id="48"/>
      <w:r w:rsidRPr="00C50A1E">
        <w:rPr>
          <w:rFonts w:ascii="Times New Roman" w:eastAsia="Times New Roman" w:hAnsi="Times New Roman" w:cs="Times New Roman"/>
          <w:sz w:val="24"/>
          <w:szCs w:val="24"/>
        </w:rPr>
        <w:t>tahu</w:t>
      </w:r>
      <w:commentRangeEnd w:id="48"/>
      <w:r w:rsidR="0084451F">
        <w:rPr>
          <w:rStyle w:val="CommentReference"/>
        </w:rPr>
        <w:commentReference w:id="48"/>
      </w:r>
      <w:r w:rsidRPr="00C50A1E">
        <w:rPr>
          <w:rFonts w:ascii="Times New Roman" w:eastAsia="Times New Roman" w:hAnsi="Times New Roman" w:cs="Times New Roman"/>
          <w:sz w:val="24"/>
          <w:szCs w:val="24"/>
        </w:rPr>
        <w:t xml:space="preserve"> bulat digoreng dadakan</w:t>
      </w:r>
      <w:ins w:id="49" w:author="ismail - [2010]" w:date="2021-02-22T11:05:00Z">
        <w:r w:rsidR="0084451F">
          <w:rPr>
            <w:rFonts w:ascii="Times New Roman" w:hAnsi="Times New Roman" w:cs="Times New Roman"/>
            <w:sz w:val="24"/>
            <w:szCs w:val="24"/>
            <w:lang w:eastAsia="ja-JP"/>
          </w:rPr>
          <w:t>”</w:t>
        </w:r>
        <w:r w:rsidR="0084451F">
          <w:rPr>
            <w:rFonts w:ascii="Times New Roman" w:hAnsi="Times New Roman" w:cs="Times New Roman" w:hint="eastAsia"/>
            <w:sz w:val="24"/>
            <w:szCs w:val="24"/>
            <w:lang w:eastAsia="ja-JP"/>
          </w:rPr>
          <w:t>,</w:t>
        </w:r>
      </w:ins>
      <w:r w:rsidRPr="00C50A1E">
        <w:rPr>
          <w:rFonts w:ascii="Times New Roman" w:eastAsia="Times New Roman" w:hAnsi="Times New Roman" w:cs="Times New Roman"/>
          <w:sz w:val="24"/>
          <w:szCs w:val="24"/>
        </w:rPr>
        <w:t xml:space="preserve"> alias yang masih hangat. Apalagi dengan makan, tubuh akan mendapat "panas" akibat terjadinya peningkatan metabolisme dalam tubuh.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Padahal kenyataannya, </w:t>
      </w:r>
      <w:commentRangeStart w:id="50"/>
      <w:r w:rsidRPr="00C50A1E">
        <w:rPr>
          <w:rFonts w:ascii="Times New Roman" w:eastAsia="Times New Roman" w:hAnsi="Times New Roman" w:cs="Times New Roman"/>
          <w:sz w:val="24"/>
          <w:szCs w:val="24"/>
        </w:rPr>
        <w:t xml:space="preserve">dingin </w:t>
      </w:r>
      <w:commentRangeEnd w:id="50"/>
      <w:r w:rsidR="0084451F">
        <w:rPr>
          <w:rStyle w:val="CommentReference"/>
        </w:rPr>
        <w:commentReference w:id="50"/>
      </w:r>
      <w:r w:rsidRPr="00C50A1E">
        <w:rPr>
          <w:rFonts w:ascii="Times New Roman" w:eastAsia="Times New Roman" w:hAnsi="Times New Roman" w:cs="Times New Roman"/>
          <w:sz w:val="24"/>
          <w:szCs w:val="24"/>
        </w:rPr>
        <w:t>yang terjadi akibat hujan tidak benar-benar membuat tubuh memerlukan kalori tambahan dari makananmu, lho</w:t>
      </w:r>
      <w:ins w:id="51" w:author="ismail - [2010]" w:date="2021-02-22T11:05:00Z">
        <w:r w:rsidR="0084451F">
          <w:rPr>
            <w:rFonts w:ascii="Times New Roman" w:hAnsi="Times New Roman" w:cs="Times New Roman" w:hint="eastAsia"/>
            <w:sz w:val="24"/>
            <w:szCs w:val="24"/>
            <w:lang w:eastAsia="ja-JP"/>
          </w:rPr>
          <w:t>!</w:t>
        </w:r>
      </w:ins>
      <w:r w:rsidRPr="00C50A1E">
        <w:rPr>
          <w:rFonts w:ascii="Times New Roman" w:eastAsia="Times New Roman" w:hAnsi="Times New Roman" w:cs="Times New Roman"/>
          <w:sz w:val="24"/>
          <w:szCs w:val="24"/>
        </w:rPr>
        <w:t>. Dingin yang kita kira ternyata tidak sedingin kenyataannya, kok</w:t>
      </w:r>
      <w:ins w:id="52" w:author="ismail - [2010]" w:date="2021-02-22T11:06:00Z">
        <w:r w:rsidR="0084451F">
          <w:rPr>
            <w:rFonts w:ascii="Times New Roman" w:hAnsi="Times New Roman" w:cs="Times New Roman" w:hint="eastAsia"/>
            <w:sz w:val="24"/>
            <w:szCs w:val="24"/>
            <w:lang w:eastAsia="ja-JP"/>
          </w:rPr>
          <w:t>!</w:t>
        </w:r>
      </w:ins>
      <w:r w:rsidRPr="00C50A1E">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 xml:space="preserve">Ternyata Ini yang </w:t>
      </w:r>
      <w:commentRangeStart w:id="53"/>
      <w:r w:rsidRPr="00C50A1E">
        <w:rPr>
          <w:rFonts w:ascii="Times New Roman" w:eastAsia="Times New Roman" w:hAnsi="Times New Roman" w:cs="Times New Roman"/>
          <w:b/>
          <w:bCs/>
          <w:sz w:val="24"/>
          <w:szCs w:val="24"/>
        </w:rPr>
        <w:t xml:space="preserve">Bisa </w:t>
      </w:r>
      <w:commentRangeEnd w:id="53"/>
      <w:r w:rsidR="0084451F">
        <w:rPr>
          <w:rStyle w:val="CommentReference"/>
        </w:rPr>
        <w:commentReference w:id="53"/>
      </w:r>
      <w:r w:rsidRPr="00C50A1E">
        <w:rPr>
          <w:rFonts w:ascii="Times New Roman" w:eastAsia="Times New Roman" w:hAnsi="Times New Roman" w:cs="Times New Roman"/>
          <w:b/>
          <w:bCs/>
          <w:sz w:val="24"/>
          <w:szCs w:val="24"/>
        </w:rPr>
        <w:t>Jadi Sebabnya...</w:t>
      </w:r>
      <w:r w:rsidRPr="00C50A1E">
        <w:rPr>
          <w:rFonts w:ascii="Times New Roman" w:eastAsia="Times New Roman" w:hAnsi="Times New Roman" w:cs="Times New Roman"/>
          <w:sz w:val="24"/>
          <w:szCs w:val="24"/>
        </w:rPr>
        <w:br/>
        <w:t xml:space="preserve">Selama hujan datang, tentu kita akan lebih </w:t>
      </w:r>
      <w:commentRangeStart w:id="54"/>
      <w:del w:id="55" w:author="ismail - [2010]" w:date="2021-02-22T11:07:00Z">
        <w:r w:rsidRPr="00C50A1E" w:rsidDel="0084451F">
          <w:rPr>
            <w:rFonts w:ascii="Times New Roman" w:eastAsia="Times New Roman" w:hAnsi="Times New Roman" w:cs="Times New Roman"/>
            <w:sz w:val="24"/>
            <w:szCs w:val="24"/>
          </w:rPr>
          <w:delText>suka</w:delText>
        </w:r>
      </w:del>
      <w:commentRangeEnd w:id="54"/>
      <w:r w:rsidR="0084451F">
        <w:rPr>
          <w:rStyle w:val="CommentReference"/>
        </w:rPr>
        <w:commentReference w:id="54"/>
      </w:r>
      <w:del w:id="56" w:author="ismail - [2010]" w:date="2021-02-22T11:07:00Z">
        <w:r w:rsidRPr="00C50A1E" w:rsidDel="0084451F">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 xml:space="preserve">berlindung </w:t>
      </w:r>
      <w:commentRangeStart w:id="57"/>
      <w:r w:rsidRPr="00C50A1E">
        <w:rPr>
          <w:rFonts w:ascii="Times New Roman" w:eastAsia="Times New Roman" w:hAnsi="Times New Roman" w:cs="Times New Roman"/>
          <w:sz w:val="24"/>
          <w:szCs w:val="24"/>
        </w:rPr>
        <w:t>dalam</w:t>
      </w:r>
      <w:commentRangeEnd w:id="57"/>
      <w:r w:rsidR="0084451F">
        <w:rPr>
          <w:rStyle w:val="CommentReference"/>
        </w:rPr>
        <w:commentReference w:id="57"/>
      </w:r>
      <w:r w:rsidRPr="00C50A1E">
        <w:rPr>
          <w:rFonts w:ascii="Times New Roman" w:eastAsia="Times New Roman" w:hAnsi="Times New Roman" w:cs="Times New Roman"/>
          <w:sz w:val="24"/>
          <w:szCs w:val="24"/>
        </w:rPr>
        <w:t xml:space="preserve"> ruangan saja. Ruangan yang membuat jarak kita dengan makanan makin dekat saja. Ya, ini soal akses makanan yang jadi tak lagi berjarak. Ehem.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Mulai dari segala jenis masakan dalam bentuk mie instan, biskuit-biskuit yang </w:t>
      </w:r>
      <w:commentRangeStart w:id="58"/>
      <w:r w:rsidRPr="00C50A1E">
        <w:rPr>
          <w:rFonts w:ascii="Times New Roman" w:eastAsia="Times New Roman" w:hAnsi="Times New Roman" w:cs="Times New Roman"/>
          <w:sz w:val="24"/>
          <w:szCs w:val="24"/>
        </w:rPr>
        <w:t>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 xml:space="preserve">tata </w:t>
      </w:r>
      <w:commentRangeEnd w:id="58"/>
      <w:r w:rsidR="0084451F">
        <w:rPr>
          <w:rStyle w:val="CommentReference"/>
        </w:rPr>
        <w:commentReference w:id="58"/>
      </w:r>
      <w:r w:rsidRPr="00C50A1E">
        <w:rPr>
          <w:rFonts w:ascii="Times New Roman" w:eastAsia="Times New Roman" w:hAnsi="Times New Roman" w:cs="Times New Roman"/>
          <w:sz w:val="24"/>
          <w:szCs w:val="24"/>
        </w:rPr>
        <w:t>dalam toples cantik, atau bubuk-bubuk minuman manis dalam kemasan ekonomis.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59"/>
      <w:r w:rsidRPr="00C50A1E">
        <w:rPr>
          <w:rFonts w:ascii="Times New Roman" w:eastAsia="Times New Roman" w:hAnsi="Times New Roman" w:cs="Times New Roman"/>
          <w:sz w:val="24"/>
          <w:szCs w:val="24"/>
        </w:rPr>
        <w:t xml:space="preserve">Semua harus ada di </w:t>
      </w:r>
      <w:commentRangeStart w:id="60"/>
      <w:del w:id="61" w:author="ismail - [2010]" w:date="2021-02-22T11:07:00Z">
        <w:r w:rsidDel="0084451F">
          <w:rPr>
            <w:rFonts w:ascii="Times New Roman" w:eastAsia="Times New Roman" w:hAnsi="Times New Roman" w:cs="Times New Roman"/>
            <w:sz w:val="24"/>
            <w:szCs w:val="24"/>
          </w:rPr>
          <w:delText>almari</w:delText>
        </w:r>
      </w:del>
      <w:commentRangeEnd w:id="60"/>
      <w:r w:rsidR="0084451F">
        <w:rPr>
          <w:rStyle w:val="CommentReference"/>
        </w:rPr>
        <w:commentReference w:id="60"/>
      </w:r>
      <w:del w:id="62" w:author="ismail - [2010]" w:date="2021-02-22T11:07:00Z">
        <w:r w:rsidRPr="00C50A1E" w:rsidDel="0084451F">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 xml:space="preserve">penyimpanan. Sebagai bahan persediaan </w:t>
      </w:r>
      <w:commentRangeEnd w:id="59"/>
      <w:r w:rsidR="0084451F">
        <w:rPr>
          <w:rStyle w:val="CommentReference"/>
        </w:rPr>
        <w:commentReference w:id="59"/>
      </w:r>
      <w:r w:rsidRPr="00C50A1E">
        <w:rPr>
          <w:rFonts w:ascii="Times New Roman" w:eastAsia="Times New Roman" w:hAnsi="Times New Roman" w:cs="Times New Roman"/>
          <w:sz w:val="24"/>
          <w:szCs w:val="24"/>
        </w:rPr>
        <w:t>karena mau keluar di waktu hujan itu membuat kita berpikir berkali-kali. Akan merepotkan.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63"/>
      <w:r w:rsidRPr="00C50A1E">
        <w:rPr>
          <w:rFonts w:ascii="Times New Roman" w:eastAsia="Times New Roman" w:hAnsi="Times New Roman" w:cs="Times New Roman"/>
          <w:sz w:val="24"/>
          <w:szCs w:val="24"/>
        </w:rPr>
        <w:t xml:space="preserve">Tidak ada salahnya makan saat hujan. </w:t>
      </w:r>
      <w:commentRangeEnd w:id="63"/>
      <w:r w:rsidR="004A33A6">
        <w:rPr>
          <w:rStyle w:val="CommentReference"/>
        </w:rPr>
        <w:commentReference w:id="63"/>
      </w:r>
      <w:commentRangeStart w:id="64"/>
      <w:r w:rsidRPr="00C50A1E">
        <w:rPr>
          <w:rFonts w:ascii="Times New Roman" w:eastAsia="Times New Roman" w:hAnsi="Times New Roman" w:cs="Times New Roman"/>
          <w:sz w:val="24"/>
          <w:szCs w:val="24"/>
        </w:rPr>
        <w:t xml:space="preserve">Yang sering membuatnya salah adalah pemilihan makanan kita yang tidak tahu diri. </w:t>
      </w:r>
      <w:commentRangeEnd w:id="64"/>
      <w:r w:rsidR="004A33A6">
        <w:rPr>
          <w:rStyle w:val="CommentReference"/>
        </w:rPr>
        <w:commentReference w:id="64"/>
      </w:r>
      <w:r w:rsidRPr="00C50A1E">
        <w:rPr>
          <w:rFonts w:ascii="Times New Roman" w:eastAsia="Times New Roman" w:hAnsi="Times New Roman" w:cs="Times New Roman"/>
          <w:sz w:val="24"/>
          <w:szCs w:val="24"/>
        </w:rPr>
        <w:t>Yang penting enak, kalori belakangan?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65"/>
      <w:del w:id="66" w:author="ismail - [2010]" w:date="2021-02-22T11:12:00Z">
        <w:r w:rsidRPr="00C50A1E" w:rsidDel="004A33A6">
          <w:rPr>
            <w:rFonts w:ascii="Times New Roman" w:eastAsia="Times New Roman" w:hAnsi="Times New Roman" w:cs="Times New Roman"/>
            <w:sz w:val="24"/>
            <w:szCs w:val="24"/>
          </w:rPr>
          <w:delText>Di</w:delText>
        </w:r>
      </w:del>
      <w:commentRangeEnd w:id="65"/>
      <w:r w:rsidR="004A33A6">
        <w:rPr>
          <w:rStyle w:val="CommentReference"/>
        </w:rPr>
        <w:commentReference w:id="65"/>
      </w:r>
      <w:del w:id="67" w:author="ismail - [2010]" w:date="2021-02-22T11:12:00Z">
        <w:r w:rsidRPr="00C50A1E" w:rsidDel="004A33A6">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musim hujan, rasa malas bergerak juga bisa jadi biang berat badan yang lebih suka naiknya. Apalagi munculnya kaum-kaum rebahan yang kerjaannya tiduran dan hanya buka tutup media sosial atau pura-pura sibuk padahal tidak ada yang nge-chat.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Mie rebus kuah susu ditambah telur. Ya bisalah lebih dari 500 kalori. HAHA. </w:t>
      </w:r>
    </w:p>
    <w:p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rsidR="00927764" w:rsidRPr="00C50A1E" w:rsidRDefault="00927764" w:rsidP="00927764"/>
    <w:p w:rsidR="00927764" w:rsidRPr="005A045A" w:rsidRDefault="00927764" w:rsidP="00927764">
      <w:pPr>
        <w:rPr>
          <w:i/>
        </w:rPr>
      </w:pPr>
    </w:p>
    <w:p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11"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sectPr w:rsidR="00924DF5" w:rsidSect="00927764">
      <w:footerReference w:type="default" r:id="rId12"/>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ismail - [2010]" w:date="2021-02-22T11:21:00Z" w:initials="i-[">
    <w:p w:rsidR="00696E66" w:rsidRDefault="00696E66">
      <w:pPr>
        <w:pStyle w:val="CommentText"/>
        <w:rPr>
          <w:rFonts w:hint="eastAsia"/>
          <w:lang w:eastAsia="ja-JP"/>
        </w:rPr>
      </w:pPr>
      <w:r>
        <w:rPr>
          <w:rStyle w:val="CommentReference"/>
        </w:rPr>
        <w:annotationRef/>
      </w:r>
      <w:r>
        <w:rPr>
          <w:rFonts w:hint="eastAsia"/>
          <w:lang w:eastAsia="ja-JP"/>
        </w:rPr>
        <w:t xml:space="preserve">HUJAN TURUN, BERAT BADAN NAIK, </w:t>
      </w:r>
      <w:bookmarkStart w:id="4" w:name="_GoBack"/>
      <w:bookmarkEnd w:id="4"/>
    </w:p>
  </w:comment>
  <w:comment w:id="1" w:author="ismail - [2010]" w:date="2021-02-22T11:21:00Z" w:initials="i-[">
    <w:p w:rsidR="00696E66" w:rsidRDefault="00696E66">
      <w:pPr>
        <w:pStyle w:val="CommentText"/>
        <w:rPr>
          <w:rFonts w:hint="eastAsia"/>
          <w:lang w:eastAsia="ja-JP"/>
        </w:rPr>
      </w:pPr>
      <w:r>
        <w:rPr>
          <w:rStyle w:val="CommentReference"/>
        </w:rPr>
        <w:annotationRef/>
      </w:r>
      <w:r>
        <w:rPr>
          <w:rFonts w:hint="eastAsia"/>
          <w:lang w:eastAsia="ja-JP"/>
        </w:rPr>
        <w:t xml:space="preserve">Huruf </w:t>
      </w:r>
      <w:r>
        <w:rPr>
          <w:lang w:eastAsia="ja-JP"/>
        </w:rPr>
        <w:t>capital</w:t>
      </w:r>
      <w:r>
        <w:rPr>
          <w:rFonts w:hint="eastAsia"/>
          <w:lang w:eastAsia="ja-JP"/>
        </w:rPr>
        <w:t xml:space="preserve"> semu</w:t>
      </w:r>
    </w:p>
  </w:comment>
  <w:comment w:id="7" w:author="ismail - [2010]" w:date="2021-02-22T10:36:00Z" w:initials="i-[">
    <w:p w:rsidR="00B318C9" w:rsidRDefault="00B318C9">
      <w:pPr>
        <w:pStyle w:val="CommentText"/>
        <w:rPr>
          <w:lang w:eastAsia="ja-JP"/>
        </w:rPr>
      </w:pPr>
      <w:r>
        <w:rPr>
          <w:rStyle w:val="CommentReference"/>
        </w:rPr>
        <w:annotationRef/>
      </w:r>
      <w:r>
        <w:rPr>
          <w:rFonts w:hint="eastAsia"/>
          <w:lang w:eastAsia="ja-JP"/>
        </w:rPr>
        <w:t>dengan</w:t>
      </w:r>
    </w:p>
  </w:comment>
  <w:comment w:id="8" w:author="ismail - [2010]" w:date="2021-02-22T10:36:00Z" w:initials="i-[">
    <w:p w:rsidR="00B318C9" w:rsidRDefault="00B318C9">
      <w:pPr>
        <w:pStyle w:val="CommentText"/>
        <w:rPr>
          <w:lang w:eastAsia="ja-JP"/>
        </w:rPr>
      </w:pPr>
      <w:r>
        <w:rPr>
          <w:rStyle w:val="CommentReference"/>
        </w:rPr>
        <w:annotationRef/>
      </w:r>
      <w:r>
        <w:rPr>
          <w:rFonts w:hint="eastAsia"/>
          <w:lang w:eastAsia="ja-JP"/>
        </w:rPr>
        <w:t>tetap</w:t>
      </w:r>
    </w:p>
  </w:comment>
  <w:comment w:id="9" w:author="ismail - [2010]" w:date="2021-02-22T10:37:00Z" w:initials="i-[">
    <w:p w:rsidR="00B318C9" w:rsidRDefault="00B318C9">
      <w:pPr>
        <w:pStyle w:val="CommentText"/>
        <w:rPr>
          <w:lang w:eastAsia="ja-JP"/>
        </w:rPr>
      </w:pPr>
      <w:r>
        <w:rPr>
          <w:rStyle w:val="CommentReference"/>
        </w:rPr>
        <w:annotationRef/>
      </w:r>
      <w:r>
        <w:rPr>
          <w:rFonts w:hint="eastAsia"/>
          <w:lang w:eastAsia="ja-JP"/>
        </w:rPr>
        <w:t>berteman</w:t>
      </w:r>
    </w:p>
  </w:comment>
  <w:comment w:id="10" w:author="ismail - [2010]" w:date="2021-02-22T10:37:00Z" w:initials="i-[">
    <w:p w:rsidR="00B318C9" w:rsidRDefault="00B318C9">
      <w:pPr>
        <w:pStyle w:val="CommentText"/>
        <w:rPr>
          <w:lang w:eastAsia="ja-JP"/>
        </w:rPr>
      </w:pPr>
      <w:r>
        <w:rPr>
          <w:rStyle w:val="CommentReference"/>
        </w:rPr>
        <w:annotationRef/>
      </w:r>
      <w:r>
        <w:rPr>
          <w:rFonts w:hint="eastAsia"/>
          <w:lang w:eastAsia="ja-JP"/>
        </w:rPr>
        <w:t>saja</w:t>
      </w:r>
    </w:p>
  </w:comment>
  <w:comment w:id="20" w:author="ismail - [2010]" w:date="2021-02-22T10:40:00Z" w:initials="i-[">
    <w:p w:rsidR="00B318C9" w:rsidRDefault="00B318C9">
      <w:pPr>
        <w:pStyle w:val="CommentText"/>
        <w:rPr>
          <w:lang w:eastAsia="ja-JP"/>
        </w:rPr>
      </w:pPr>
      <w:r>
        <w:rPr>
          <w:rStyle w:val="CommentReference"/>
        </w:rPr>
        <w:annotationRef/>
      </w:r>
      <w:r>
        <w:rPr>
          <w:rFonts w:hint="eastAsia"/>
          <w:lang w:eastAsia="ja-JP"/>
        </w:rPr>
        <w:t>indra</w:t>
      </w:r>
    </w:p>
  </w:comment>
  <w:comment w:id="23" w:author="ismail - [2010]" w:date="2021-02-22T10:41:00Z" w:initials="i-[">
    <w:p w:rsidR="00B318C9" w:rsidRDefault="00B318C9">
      <w:pPr>
        <w:pStyle w:val="CommentText"/>
        <w:rPr>
          <w:lang w:eastAsia="ja-JP"/>
        </w:rPr>
      </w:pPr>
      <w:r>
        <w:rPr>
          <w:rStyle w:val="CommentReference"/>
        </w:rPr>
        <w:annotationRef/>
      </w:r>
      <w:r>
        <w:rPr>
          <w:rFonts w:hint="eastAsia"/>
          <w:lang w:eastAsia="ja-JP"/>
        </w:rPr>
        <w:t>setiap hari</w:t>
      </w:r>
    </w:p>
  </w:comment>
  <w:comment w:id="26" w:author="ismail - [2010]" w:date="2021-02-22T10:44:00Z" w:initials="i-[">
    <w:p w:rsidR="00B318C9" w:rsidRDefault="00B318C9">
      <w:pPr>
        <w:pStyle w:val="CommentText"/>
        <w:rPr>
          <w:lang w:eastAsia="ja-JP"/>
        </w:rPr>
      </w:pPr>
      <w:r>
        <w:rPr>
          <w:rStyle w:val="CommentReference"/>
        </w:rPr>
        <w:annotationRef/>
      </w:r>
      <w:r>
        <w:rPr>
          <w:rFonts w:hint="eastAsia"/>
          <w:lang w:eastAsia="ja-JP"/>
        </w:rPr>
        <w:t>pada</w:t>
      </w:r>
    </w:p>
  </w:comment>
  <w:comment w:id="21" w:author="ismail - [2010]" w:date="2021-02-22T10:51:00Z" w:initials="i-[">
    <w:p w:rsidR="00B318C9" w:rsidRDefault="00B318C9">
      <w:pPr>
        <w:pStyle w:val="CommentText"/>
        <w:rPr>
          <w:lang w:eastAsia="ja-JP"/>
        </w:rPr>
      </w:pPr>
      <w:r>
        <w:rPr>
          <w:rStyle w:val="CommentReference"/>
        </w:rPr>
        <w:annotationRef/>
      </w:r>
      <w:r>
        <w:rPr>
          <w:rFonts w:hint="eastAsia"/>
          <w:lang w:eastAsia="ja-JP"/>
        </w:rPr>
        <w:t xml:space="preserve">Januari, hujan setiap hari; demikian orang sering mengatakannya.  Memang benar bahwa pada tahun ini awal musim hujan di Indonesia mundur antara Bulan November-Desember 2019. </w:t>
      </w:r>
      <w:r w:rsidR="0099392F">
        <w:rPr>
          <w:rFonts w:hint="eastAsia"/>
          <w:lang w:eastAsia="ja-JP"/>
        </w:rPr>
        <w:t xml:space="preserve">Hujan benar-benar </w:t>
      </w:r>
      <w:r w:rsidR="0099392F">
        <w:rPr>
          <w:lang w:eastAsia="ja-JP"/>
        </w:rPr>
        <w:t>dating</w:t>
      </w:r>
      <w:r w:rsidR="0099392F">
        <w:rPr>
          <w:rFonts w:hint="eastAsia"/>
          <w:lang w:eastAsia="ja-JP"/>
        </w:rPr>
        <w:t xml:space="preserve"> seperti perkiraan. Hal itu sudah sangat kita rasakan sejak awal tahun baru. </w:t>
      </w:r>
    </w:p>
  </w:comment>
  <w:comment w:id="30" w:author="ismail - [2010]" w:date="2021-02-22T11:00:00Z" w:initials="i-[">
    <w:p w:rsidR="0084451F" w:rsidRDefault="0084451F">
      <w:pPr>
        <w:pStyle w:val="CommentText"/>
        <w:rPr>
          <w:lang w:eastAsia="ja-JP"/>
        </w:rPr>
      </w:pPr>
      <w:r>
        <w:rPr>
          <w:rStyle w:val="CommentReference"/>
        </w:rPr>
        <w:annotationRef/>
      </w:r>
      <w:r>
        <w:rPr>
          <w:rFonts w:hint="eastAsia"/>
          <w:lang w:eastAsia="ja-JP"/>
        </w:rPr>
        <w:t>sering</w:t>
      </w:r>
    </w:p>
  </w:comment>
  <w:comment w:id="33" w:author="ismail - [2010]" w:date="2021-02-22T11:01:00Z" w:initials="i-[">
    <w:p w:rsidR="0084451F" w:rsidRDefault="0084451F">
      <w:pPr>
        <w:pStyle w:val="CommentText"/>
        <w:rPr>
          <w:lang w:eastAsia="ja-JP"/>
        </w:rPr>
      </w:pPr>
      <w:r>
        <w:rPr>
          <w:rStyle w:val="CommentReference"/>
        </w:rPr>
        <w:annotationRef/>
      </w:r>
      <w:r>
        <w:rPr>
          <w:rFonts w:hint="eastAsia"/>
          <w:lang w:eastAsia="ja-JP"/>
        </w:rPr>
        <w:t xml:space="preserve">pada </w:t>
      </w:r>
    </w:p>
  </w:comment>
  <w:comment w:id="37" w:author="ismail - [2010]" w:date="2021-02-22T11:03:00Z" w:initials="i-[">
    <w:p w:rsidR="0084451F" w:rsidRDefault="0084451F">
      <w:pPr>
        <w:pStyle w:val="CommentText"/>
        <w:rPr>
          <w:lang w:eastAsia="ja-JP"/>
        </w:rPr>
      </w:pPr>
      <w:r>
        <w:rPr>
          <w:rStyle w:val="CommentReference"/>
        </w:rPr>
        <w:annotationRef/>
      </w:r>
      <w:r>
        <w:rPr>
          <w:rFonts w:hint="eastAsia"/>
          <w:lang w:eastAsia="ja-JP"/>
        </w:rPr>
        <w:t>dapat</w:t>
      </w:r>
    </w:p>
  </w:comment>
  <w:comment w:id="40" w:author="ismail - [2010]" w:date="2021-02-22T11:03:00Z" w:initials="i-[">
    <w:p w:rsidR="0084451F" w:rsidRDefault="0084451F">
      <w:pPr>
        <w:pStyle w:val="CommentText"/>
        <w:rPr>
          <w:lang w:eastAsia="ja-JP"/>
        </w:rPr>
      </w:pPr>
      <w:r>
        <w:rPr>
          <w:rStyle w:val="CommentReference"/>
        </w:rPr>
        <w:annotationRef/>
      </w:r>
      <w:r>
        <w:rPr>
          <w:rFonts w:hint="eastAsia"/>
          <w:lang w:eastAsia="ja-JP"/>
        </w:rPr>
        <w:t>dalam</w:t>
      </w:r>
    </w:p>
  </w:comment>
  <w:comment w:id="43" w:author="ismail - [2010]" w:date="2021-02-22T11:03:00Z" w:initials="i-[">
    <w:p w:rsidR="0084451F" w:rsidRDefault="0084451F">
      <w:pPr>
        <w:pStyle w:val="CommentText"/>
        <w:rPr>
          <w:lang w:eastAsia="ja-JP"/>
        </w:rPr>
      </w:pPr>
      <w:r>
        <w:rPr>
          <w:rStyle w:val="CommentReference"/>
        </w:rPr>
        <w:annotationRef/>
      </w:r>
      <w:r>
        <w:rPr>
          <w:rFonts w:hint="eastAsia"/>
          <w:lang w:eastAsia="ja-JP"/>
        </w:rPr>
        <w:t>itu pun</w:t>
      </w:r>
    </w:p>
  </w:comment>
  <w:comment w:id="44" w:author="ismail - [2010]" w:date="2021-02-22T11:03:00Z" w:initials="i-[">
    <w:p w:rsidR="0084451F" w:rsidRDefault="0084451F">
      <w:pPr>
        <w:pStyle w:val="CommentText"/>
        <w:rPr>
          <w:lang w:eastAsia="ja-JP"/>
        </w:rPr>
      </w:pPr>
      <w:r>
        <w:rPr>
          <w:rStyle w:val="CommentReference"/>
        </w:rPr>
        <w:annotationRef/>
      </w:r>
      <w:r>
        <w:rPr>
          <w:rFonts w:hint="eastAsia"/>
          <w:lang w:eastAsia="ja-JP"/>
        </w:rPr>
        <w:t>di-</w:t>
      </w:r>
    </w:p>
  </w:comment>
  <w:comment w:id="45" w:author="ismail - [2010]" w:date="2021-02-22T11:04:00Z" w:initials="i-[">
    <w:p w:rsidR="0084451F" w:rsidRDefault="0084451F">
      <w:pPr>
        <w:pStyle w:val="CommentText"/>
        <w:rPr>
          <w:lang w:eastAsia="ja-JP"/>
        </w:rPr>
      </w:pPr>
      <w:r>
        <w:rPr>
          <w:rStyle w:val="CommentReference"/>
        </w:rPr>
        <w:annotationRef/>
      </w:r>
      <w:r>
        <w:rPr>
          <w:rFonts w:hint="eastAsia"/>
          <w:lang w:eastAsia="ja-JP"/>
        </w:rPr>
        <w:t>,</w:t>
      </w:r>
    </w:p>
  </w:comment>
  <w:comment w:id="46" w:author="ismail - [2010]" w:date="2021-02-22T11:04:00Z" w:initials="i-[">
    <w:p w:rsidR="0084451F" w:rsidRDefault="0084451F">
      <w:pPr>
        <w:pStyle w:val="CommentText"/>
        <w:rPr>
          <w:lang w:eastAsia="ja-JP"/>
        </w:rPr>
      </w:pPr>
      <w:r>
        <w:rPr>
          <w:rStyle w:val="CommentReference"/>
        </w:rPr>
        <w:annotationRef/>
      </w:r>
      <w:r>
        <w:rPr>
          <w:lang w:eastAsia="ja-JP"/>
        </w:rPr>
        <w:t>M</w:t>
      </w:r>
      <w:r>
        <w:rPr>
          <w:rFonts w:hint="eastAsia"/>
          <w:lang w:eastAsia="ja-JP"/>
        </w:rPr>
        <w:t>en-</w:t>
      </w:r>
    </w:p>
  </w:comment>
  <w:comment w:id="48" w:author="ismail - [2010]" w:date="2021-02-22T11:05:00Z" w:initials="i-[">
    <w:p w:rsidR="0084451F" w:rsidRDefault="0084451F">
      <w:pPr>
        <w:pStyle w:val="CommentText"/>
        <w:rPr>
          <w:lang w:eastAsia="ja-JP"/>
        </w:rPr>
      </w:pPr>
      <w:r>
        <w:rPr>
          <w:rStyle w:val="CommentReference"/>
        </w:rPr>
        <w:annotationRef/>
      </w:r>
      <w:r>
        <w:rPr>
          <w:lang w:eastAsia="ja-JP"/>
        </w:rPr>
        <w:t>“</w:t>
      </w:r>
    </w:p>
  </w:comment>
  <w:comment w:id="50" w:author="ismail - [2010]" w:date="2021-02-22T11:06:00Z" w:initials="i-[">
    <w:p w:rsidR="0084451F" w:rsidRDefault="0084451F">
      <w:pPr>
        <w:pStyle w:val="CommentText"/>
        <w:rPr>
          <w:lang w:eastAsia="ja-JP"/>
        </w:rPr>
      </w:pPr>
      <w:r>
        <w:rPr>
          <w:rStyle w:val="CommentReference"/>
        </w:rPr>
        <w:annotationRef/>
      </w:r>
      <w:r>
        <w:rPr>
          <w:rFonts w:hint="eastAsia"/>
          <w:lang w:eastAsia="ja-JP"/>
        </w:rPr>
        <w:t>kedinginan</w:t>
      </w:r>
    </w:p>
  </w:comment>
  <w:comment w:id="53" w:author="ismail - [2010]" w:date="2021-02-22T11:06:00Z" w:initials="i-[">
    <w:p w:rsidR="0084451F" w:rsidRDefault="0084451F">
      <w:pPr>
        <w:pStyle w:val="CommentText"/>
        <w:rPr>
          <w:lang w:eastAsia="ja-JP"/>
        </w:rPr>
      </w:pPr>
      <w:r>
        <w:rPr>
          <w:rStyle w:val="CommentReference"/>
        </w:rPr>
        <w:annotationRef/>
      </w:r>
      <w:r>
        <w:rPr>
          <w:rFonts w:hint="eastAsia"/>
          <w:lang w:eastAsia="ja-JP"/>
        </w:rPr>
        <w:t>dapat</w:t>
      </w:r>
    </w:p>
  </w:comment>
  <w:comment w:id="54" w:author="ismail - [2010]" w:date="2021-02-22T11:07:00Z" w:initials="i-[">
    <w:p w:rsidR="0084451F" w:rsidRDefault="0084451F">
      <w:pPr>
        <w:pStyle w:val="CommentText"/>
        <w:rPr>
          <w:lang w:eastAsia="ja-JP"/>
        </w:rPr>
      </w:pPr>
      <w:r>
        <w:rPr>
          <w:rStyle w:val="CommentReference"/>
        </w:rPr>
        <w:annotationRef/>
      </w:r>
      <w:r>
        <w:rPr>
          <w:rFonts w:hint="eastAsia"/>
          <w:lang w:eastAsia="ja-JP"/>
        </w:rPr>
        <w:t>senang</w:t>
      </w:r>
    </w:p>
  </w:comment>
  <w:comment w:id="57" w:author="ismail - [2010]" w:date="2021-02-22T11:07:00Z" w:initials="i-[">
    <w:p w:rsidR="0084451F" w:rsidRDefault="0084451F">
      <w:pPr>
        <w:pStyle w:val="CommentText"/>
        <w:rPr>
          <w:lang w:eastAsia="ja-JP"/>
        </w:rPr>
      </w:pPr>
      <w:r>
        <w:rPr>
          <w:rStyle w:val="CommentReference"/>
        </w:rPr>
        <w:annotationRef/>
      </w:r>
      <w:r>
        <w:rPr>
          <w:rFonts w:hint="eastAsia"/>
          <w:lang w:eastAsia="ja-JP"/>
        </w:rPr>
        <w:t xml:space="preserve">di </w:t>
      </w:r>
    </w:p>
  </w:comment>
  <w:comment w:id="58" w:author="ismail - [2010]" w:date="2021-02-22T11:07:00Z" w:initials="i-[">
    <w:p w:rsidR="0084451F" w:rsidRDefault="0084451F">
      <w:pPr>
        <w:pStyle w:val="CommentText"/>
        <w:rPr>
          <w:lang w:eastAsia="ja-JP"/>
        </w:rPr>
      </w:pPr>
      <w:r>
        <w:rPr>
          <w:rStyle w:val="CommentReference"/>
        </w:rPr>
        <w:annotationRef/>
      </w:r>
      <w:r>
        <w:rPr>
          <w:rFonts w:hint="eastAsia"/>
          <w:lang w:eastAsia="ja-JP"/>
        </w:rPr>
        <w:t>ditata</w:t>
      </w:r>
    </w:p>
  </w:comment>
  <w:comment w:id="60" w:author="ismail - [2010]" w:date="2021-02-22T11:08:00Z" w:initials="i-[">
    <w:p w:rsidR="0084451F" w:rsidRDefault="0084451F">
      <w:pPr>
        <w:pStyle w:val="CommentText"/>
        <w:rPr>
          <w:lang w:eastAsia="ja-JP"/>
        </w:rPr>
      </w:pPr>
      <w:r>
        <w:rPr>
          <w:rStyle w:val="CommentReference"/>
        </w:rPr>
        <w:annotationRef/>
      </w:r>
      <w:r>
        <w:rPr>
          <w:rFonts w:hint="eastAsia"/>
          <w:lang w:eastAsia="ja-JP"/>
        </w:rPr>
        <w:t>lemari</w:t>
      </w:r>
    </w:p>
  </w:comment>
  <w:comment w:id="59" w:author="ismail - [2010]" w:date="2021-02-22T11:10:00Z" w:initials="i-[">
    <w:p w:rsidR="0084451F" w:rsidRDefault="0084451F">
      <w:pPr>
        <w:pStyle w:val="CommentText"/>
        <w:rPr>
          <w:lang w:eastAsia="ja-JP"/>
        </w:rPr>
      </w:pPr>
      <w:r>
        <w:rPr>
          <w:rStyle w:val="CommentReference"/>
        </w:rPr>
        <w:annotationRef/>
      </w:r>
      <w:r>
        <w:rPr>
          <w:rFonts w:hint="eastAsia"/>
          <w:lang w:eastAsia="ja-JP"/>
        </w:rPr>
        <w:t xml:space="preserve">Semua harus ada di ldalam lemari penyimpanan sebagai bahan persediaan. Hal ini disebabkan karena </w:t>
      </w:r>
      <w:r w:rsidR="004A33A6">
        <w:rPr>
          <w:rFonts w:hint="eastAsia"/>
          <w:lang w:eastAsia="ja-JP"/>
        </w:rPr>
        <w:t>jika ihendak keluar pada saat hujan, membuat kita berpikir berkali-kali. Hal ini tentu saja akan merepotkan.</w:t>
      </w:r>
    </w:p>
  </w:comment>
  <w:comment w:id="63" w:author="ismail - [2010]" w:date="2021-02-22T11:11:00Z" w:initials="i-[">
    <w:p w:rsidR="004A33A6" w:rsidRDefault="004A33A6">
      <w:pPr>
        <w:pStyle w:val="CommentText"/>
        <w:rPr>
          <w:lang w:eastAsia="ja-JP"/>
        </w:rPr>
      </w:pPr>
      <w:r>
        <w:rPr>
          <w:rStyle w:val="CommentReference"/>
        </w:rPr>
        <w:annotationRef/>
      </w:r>
      <w:r>
        <w:rPr>
          <w:rFonts w:hint="eastAsia"/>
          <w:lang w:eastAsia="ja-JP"/>
        </w:rPr>
        <w:t>Makan pada saat hujan bukanlah hal yang salah.</w:t>
      </w:r>
    </w:p>
  </w:comment>
  <w:comment w:id="64" w:author="ismail - [2010]" w:date="2021-02-22T11:12:00Z" w:initials="i-[">
    <w:p w:rsidR="004A33A6" w:rsidRDefault="004A33A6">
      <w:pPr>
        <w:pStyle w:val="CommentText"/>
        <w:rPr>
          <w:lang w:eastAsia="ja-JP"/>
        </w:rPr>
      </w:pPr>
      <w:r>
        <w:rPr>
          <w:rStyle w:val="CommentReference"/>
        </w:rPr>
        <w:annotationRef/>
      </w:r>
      <w:r>
        <w:rPr>
          <w:rFonts w:hint="eastAsia"/>
          <w:lang w:eastAsia="ja-JP"/>
        </w:rPr>
        <w:t>Pemilihan makanan yang keliru-lah yang salah</w:t>
      </w:r>
    </w:p>
  </w:comment>
  <w:comment w:id="65" w:author="ismail - [2010]" w:date="2021-02-22T11:12:00Z" w:initials="i-[">
    <w:p w:rsidR="004A33A6" w:rsidRDefault="004A33A6">
      <w:pPr>
        <w:pStyle w:val="CommentText"/>
        <w:rPr>
          <w:lang w:eastAsia="ja-JP"/>
        </w:rPr>
      </w:pPr>
      <w:r>
        <w:rPr>
          <w:rStyle w:val="CommentReference"/>
        </w:rPr>
        <w:annotationRef/>
      </w:r>
      <w:r>
        <w:rPr>
          <w:rFonts w:hint="eastAsia"/>
          <w:lang w:eastAsia="ja-JP"/>
        </w:rPr>
        <w:t>Pada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181" w:rsidRDefault="00FF5181">
      <w:r>
        <w:separator/>
      </w:r>
    </w:p>
  </w:endnote>
  <w:endnote w:type="continuationSeparator" w:id="0">
    <w:p w:rsidR="00FF5181" w:rsidRDefault="00FF5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游ゴシック Light">
    <w:altName w:val="Yu Mincho"/>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rsidR="00941E77" w:rsidRDefault="00FF5181">
    <w:pPr>
      <w:pStyle w:val="Footer"/>
    </w:pPr>
  </w:p>
  <w:p w:rsidR="00941E77" w:rsidRDefault="00FF51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181" w:rsidRDefault="00FF5181">
      <w:r>
        <w:separator/>
      </w:r>
    </w:p>
  </w:footnote>
  <w:footnote w:type="continuationSeparator" w:id="0">
    <w:p w:rsidR="00FF5181" w:rsidRDefault="00FF51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764"/>
    <w:rsid w:val="0012251A"/>
    <w:rsid w:val="0021586B"/>
    <w:rsid w:val="0042167F"/>
    <w:rsid w:val="004A33A6"/>
    <w:rsid w:val="004F652D"/>
    <w:rsid w:val="00696E66"/>
    <w:rsid w:val="0084451F"/>
    <w:rsid w:val="00924DF5"/>
    <w:rsid w:val="00927764"/>
    <w:rsid w:val="0099392F"/>
    <w:rsid w:val="00B318C9"/>
    <w:rsid w:val="00D23BCB"/>
    <w:rsid w:val="00FF51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4F652D"/>
    <w:rPr>
      <w:rFonts w:ascii="Tahoma" w:hAnsi="Tahoma" w:cs="Tahoma"/>
      <w:sz w:val="16"/>
      <w:szCs w:val="16"/>
    </w:rPr>
  </w:style>
  <w:style w:type="character" w:customStyle="1" w:styleId="BalloonTextChar">
    <w:name w:val="Balloon Text Char"/>
    <w:basedOn w:val="DefaultParagraphFont"/>
    <w:link w:val="BalloonText"/>
    <w:uiPriority w:val="99"/>
    <w:semiHidden/>
    <w:rsid w:val="004F652D"/>
    <w:rPr>
      <w:rFonts w:ascii="Tahoma" w:hAnsi="Tahoma" w:cs="Tahoma"/>
      <w:sz w:val="16"/>
      <w:szCs w:val="16"/>
    </w:rPr>
  </w:style>
  <w:style w:type="character" w:styleId="CommentReference">
    <w:name w:val="annotation reference"/>
    <w:basedOn w:val="DefaultParagraphFont"/>
    <w:uiPriority w:val="99"/>
    <w:semiHidden/>
    <w:unhideWhenUsed/>
    <w:rsid w:val="00B318C9"/>
    <w:rPr>
      <w:sz w:val="16"/>
      <w:szCs w:val="16"/>
    </w:rPr>
  </w:style>
  <w:style w:type="paragraph" w:styleId="CommentText">
    <w:name w:val="annotation text"/>
    <w:basedOn w:val="Normal"/>
    <w:link w:val="CommentTextChar"/>
    <w:uiPriority w:val="99"/>
    <w:semiHidden/>
    <w:unhideWhenUsed/>
    <w:rsid w:val="00B318C9"/>
    <w:rPr>
      <w:sz w:val="20"/>
      <w:szCs w:val="20"/>
    </w:rPr>
  </w:style>
  <w:style w:type="character" w:customStyle="1" w:styleId="CommentTextChar">
    <w:name w:val="Comment Text Char"/>
    <w:basedOn w:val="DefaultParagraphFont"/>
    <w:link w:val="CommentText"/>
    <w:uiPriority w:val="99"/>
    <w:semiHidden/>
    <w:rsid w:val="00B318C9"/>
    <w:rPr>
      <w:sz w:val="20"/>
      <w:szCs w:val="20"/>
    </w:rPr>
  </w:style>
  <w:style w:type="paragraph" w:styleId="CommentSubject">
    <w:name w:val="annotation subject"/>
    <w:basedOn w:val="CommentText"/>
    <w:next w:val="CommentText"/>
    <w:link w:val="CommentSubjectChar"/>
    <w:uiPriority w:val="99"/>
    <w:semiHidden/>
    <w:unhideWhenUsed/>
    <w:rsid w:val="00B318C9"/>
    <w:rPr>
      <w:b/>
      <w:bCs/>
    </w:rPr>
  </w:style>
  <w:style w:type="character" w:customStyle="1" w:styleId="CommentSubjectChar">
    <w:name w:val="Comment Subject Char"/>
    <w:basedOn w:val="CommentTextChar"/>
    <w:link w:val="CommentSubject"/>
    <w:uiPriority w:val="99"/>
    <w:semiHidden/>
    <w:rsid w:val="00B318C9"/>
    <w:rPr>
      <w:b/>
      <w:bCs/>
      <w:sz w:val="20"/>
      <w:szCs w:val="20"/>
    </w:rPr>
  </w:style>
  <w:style w:type="paragraph" w:styleId="Revision">
    <w:name w:val="Revision"/>
    <w:hidden/>
    <w:uiPriority w:val="99"/>
    <w:semiHidden/>
    <w:rsid w:val="008445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4F652D"/>
    <w:rPr>
      <w:rFonts w:ascii="Tahoma" w:hAnsi="Tahoma" w:cs="Tahoma"/>
      <w:sz w:val="16"/>
      <w:szCs w:val="16"/>
    </w:rPr>
  </w:style>
  <w:style w:type="character" w:customStyle="1" w:styleId="BalloonTextChar">
    <w:name w:val="Balloon Text Char"/>
    <w:basedOn w:val="DefaultParagraphFont"/>
    <w:link w:val="BalloonText"/>
    <w:uiPriority w:val="99"/>
    <w:semiHidden/>
    <w:rsid w:val="004F652D"/>
    <w:rPr>
      <w:rFonts w:ascii="Tahoma" w:hAnsi="Tahoma" w:cs="Tahoma"/>
      <w:sz w:val="16"/>
      <w:szCs w:val="16"/>
    </w:rPr>
  </w:style>
  <w:style w:type="character" w:styleId="CommentReference">
    <w:name w:val="annotation reference"/>
    <w:basedOn w:val="DefaultParagraphFont"/>
    <w:uiPriority w:val="99"/>
    <w:semiHidden/>
    <w:unhideWhenUsed/>
    <w:rsid w:val="00B318C9"/>
    <w:rPr>
      <w:sz w:val="16"/>
      <w:szCs w:val="16"/>
    </w:rPr>
  </w:style>
  <w:style w:type="paragraph" w:styleId="CommentText">
    <w:name w:val="annotation text"/>
    <w:basedOn w:val="Normal"/>
    <w:link w:val="CommentTextChar"/>
    <w:uiPriority w:val="99"/>
    <w:semiHidden/>
    <w:unhideWhenUsed/>
    <w:rsid w:val="00B318C9"/>
    <w:rPr>
      <w:sz w:val="20"/>
      <w:szCs w:val="20"/>
    </w:rPr>
  </w:style>
  <w:style w:type="character" w:customStyle="1" w:styleId="CommentTextChar">
    <w:name w:val="Comment Text Char"/>
    <w:basedOn w:val="DefaultParagraphFont"/>
    <w:link w:val="CommentText"/>
    <w:uiPriority w:val="99"/>
    <w:semiHidden/>
    <w:rsid w:val="00B318C9"/>
    <w:rPr>
      <w:sz w:val="20"/>
      <w:szCs w:val="20"/>
    </w:rPr>
  </w:style>
  <w:style w:type="paragraph" w:styleId="CommentSubject">
    <w:name w:val="annotation subject"/>
    <w:basedOn w:val="CommentText"/>
    <w:next w:val="CommentText"/>
    <w:link w:val="CommentSubjectChar"/>
    <w:uiPriority w:val="99"/>
    <w:semiHidden/>
    <w:unhideWhenUsed/>
    <w:rsid w:val="00B318C9"/>
    <w:rPr>
      <w:b/>
      <w:bCs/>
    </w:rPr>
  </w:style>
  <w:style w:type="character" w:customStyle="1" w:styleId="CommentSubjectChar">
    <w:name w:val="Comment Subject Char"/>
    <w:basedOn w:val="CommentTextChar"/>
    <w:link w:val="CommentSubject"/>
    <w:uiPriority w:val="99"/>
    <w:semiHidden/>
    <w:rsid w:val="00B318C9"/>
    <w:rPr>
      <w:b/>
      <w:bCs/>
      <w:sz w:val="20"/>
      <w:szCs w:val="20"/>
    </w:rPr>
  </w:style>
  <w:style w:type="paragraph" w:styleId="Revision">
    <w:name w:val="Revision"/>
    <w:hidden/>
    <w:uiPriority w:val="99"/>
    <w:semiHidden/>
    <w:rsid w:val="00844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kompasiana.com/listhiahr/5e11e59a097f367b4a413222/hujan-turun-berat-badan-naik?page=all" TargetMode="Externa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assets-a2.kompasiana.com/items/album/2020/01/05/photo-1561497268-131821f92985-5e11e63d097f362701721a02.jpeg?t=o&amp;v=76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ismail - [2010]</cp:lastModifiedBy>
  <cp:revision>8</cp:revision>
  <dcterms:created xsi:type="dcterms:W3CDTF">2021-02-22T03:29:00Z</dcterms:created>
  <dcterms:modified xsi:type="dcterms:W3CDTF">2021-02-22T04:21:00Z</dcterms:modified>
</cp:coreProperties>
</file>