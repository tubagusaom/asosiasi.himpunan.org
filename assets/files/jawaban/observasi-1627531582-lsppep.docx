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Suntinglah</w:t>
      </w:r>
      <w:r w:rsidR="00643595">
        <w:rPr>
          <w:rFonts w:ascii="Times New Roman" w:hAnsi="Times New Roman" w:cs="Times New Roman"/>
          <w:sz w:val="24"/>
          <w:szCs w:val="24"/>
          <w:lang w:val="id-ID"/>
        </w:rPr>
        <w:t xml:space="preserve"> </w:t>
      </w:r>
      <w:r w:rsidRPr="00A16D9B">
        <w:rPr>
          <w:rFonts w:ascii="Times New Roman" w:hAnsi="Times New Roman" w:cs="Times New Roman"/>
          <w:sz w:val="24"/>
          <w:szCs w:val="24"/>
        </w:rPr>
        <w:t>prakata</w:t>
      </w:r>
      <w:r w:rsidR="00643595">
        <w:rPr>
          <w:rFonts w:ascii="Times New Roman" w:hAnsi="Times New Roman" w:cs="Times New Roman"/>
          <w:sz w:val="24"/>
          <w:szCs w:val="24"/>
          <w:lang w:val="id-ID"/>
        </w:rPr>
        <w:t xml:space="preserve"> </w:t>
      </w:r>
      <w:r w:rsidRPr="00A16D9B">
        <w:rPr>
          <w:rFonts w:ascii="Times New Roman" w:hAnsi="Times New Roman" w:cs="Times New Roman"/>
          <w:sz w:val="24"/>
          <w:szCs w:val="24"/>
        </w:rPr>
        <w:t>berikut</w:t>
      </w:r>
      <w:r w:rsidR="00643595">
        <w:rPr>
          <w:rFonts w:ascii="Times New Roman" w:hAnsi="Times New Roman" w:cs="Times New Roman"/>
          <w:sz w:val="24"/>
          <w:szCs w:val="24"/>
          <w:lang w:val="id-ID"/>
        </w:rPr>
        <w:t xml:space="preserve"> </w:t>
      </w:r>
      <w:r w:rsidRPr="00A16D9B">
        <w:rPr>
          <w:rFonts w:ascii="Times New Roman" w:hAnsi="Times New Roman" w:cs="Times New Roman"/>
          <w:sz w:val="24"/>
          <w:szCs w:val="24"/>
        </w:rPr>
        <w:t>ini</w:t>
      </w:r>
      <w:r w:rsidR="00643595">
        <w:rPr>
          <w:rFonts w:ascii="Times New Roman" w:hAnsi="Times New Roman" w:cs="Times New Roman"/>
          <w:sz w:val="24"/>
          <w:szCs w:val="24"/>
          <w:lang w:val="id-ID"/>
        </w:rPr>
        <w:t xml:space="preserve">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w:t>
            </w:r>
            <w:ins w:id="1" w:author="hp" w:date="2021-07-29T11:32:00Z">
              <w:r w:rsidR="00643595">
                <w:rPr>
                  <w:rFonts w:ascii="Times New Roman" w:hAnsi="Times New Roman" w:cs="Times New Roman"/>
                  <w:sz w:val="24"/>
                  <w:szCs w:val="24"/>
                </w:rPr>
                <w:t xml:space="preserve">berjudul </w:t>
              </w:r>
              <w:r w:rsidR="00643595">
                <w:rPr>
                  <w:rFonts w:ascii="Times New Roman" w:hAnsi="Times New Roman" w:cs="Times New Roman"/>
                  <w:sz w:val="24"/>
                  <w:szCs w:val="24"/>
                </w:rPr>
                <w:t>“</w:t>
              </w:r>
            </w:ins>
            <w:r w:rsidRPr="00A16D9B">
              <w:rPr>
                <w:rFonts w:ascii="Times New Roman" w:hAnsi="Times New Roman" w:cs="Times New Roman"/>
                <w:sz w:val="24"/>
                <w:szCs w:val="24"/>
              </w:rPr>
              <w:t>Jaringan Komputer</w:t>
            </w:r>
            <w:ins w:id="2" w:author="hp" w:date="2021-07-29T11:32:00Z">
              <w:r w:rsidR="00643595">
                <w:rPr>
                  <w:rFonts w:ascii="Times New Roman" w:hAnsi="Times New Roman" w:cs="Times New Roman"/>
                  <w:sz w:val="24"/>
                  <w:szCs w:val="24"/>
                </w:rPr>
                <w:t>”</w:t>
              </w:r>
            </w:ins>
            <w:r w:rsidRPr="00A16D9B">
              <w:rPr>
                <w:rFonts w:ascii="Times New Roman" w:hAnsi="Times New Roman" w:cs="Times New Roman"/>
                <w:sz w:val="24"/>
                <w:szCs w:val="24"/>
              </w:rPr>
              <w:t xml:space="preserve">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w:t>
            </w:r>
            <w:ins w:id="3" w:author="hp" w:date="2021-07-29T11:33:00Z">
              <w:r w:rsidR="00643595">
                <w:rPr>
                  <w:rFonts w:ascii="Times New Roman" w:hAnsi="Times New Roman" w:cs="Times New Roman"/>
                  <w:sz w:val="24"/>
                  <w:szCs w:val="24"/>
                </w:rPr>
                <w:t>j</w:t>
              </w:r>
            </w:ins>
            <w:del w:id="4" w:author="hp" w:date="2021-07-29T11:33:00Z">
              <w:r w:rsidRPr="00A16D9B" w:rsidDel="00643595">
                <w:rPr>
                  <w:rFonts w:ascii="Times New Roman" w:hAnsi="Times New Roman" w:cs="Times New Roman"/>
                  <w:sz w:val="24"/>
                  <w:szCs w:val="24"/>
                </w:rPr>
                <w:delText>J</w:delText>
              </w:r>
            </w:del>
            <w:r w:rsidRPr="00A16D9B">
              <w:rPr>
                <w:rFonts w:ascii="Times New Roman" w:hAnsi="Times New Roman" w:cs="Times New Roman"/>
                <w:sz w:val="24"/>
                <w:szCs w:val="24"/>
              </w:rPr>
              <w:t xml:space="preserve">aringan  </w:t>
            </w:r>
            <w:ins w:id="5" w:author="hp" w:date="2021-07-29T11:34:00Z">
              <w:r w:rsidR="00643595">
                <w:rPr>
                  <w:rFonts w:ascii="Times New Roman" w:hAnsi="Times New Roman" w:cs="Times New Roman"/>
                  <w:sz w:val="24"/>
                  <w:szCs w:val="24"/>
                </w:rPr>
                <w:t>k</w:t>
              </w:r>
            </w:ins>
            <w:del w:id="6" w:author="hp" w:date="2021-07-29T11:34:00Z">
              <w:r w:rsidRPr="00A16D9B" w:rsidDel="00643595">
                <w:rPr>
                  <w:rFonts w:ascii="Times New Roman" w:hAnsi="Times New Roman" w:cs="Times New Roman"/>
                  <w:sz w:val="24"/>
                  <w:szCs w:val="24"/>
                </w:rPr>
                <w:delText>K</w:delText>
              </w:r>
            </w:del>
            <w:r w:rsidRPr="00A16D9B">
              <w:rPr>
                <w:rFonts w:ascii="Times New Roman" w:hAnsi="Times New Roman" w:cs="Times New Roman"/>
                <w:sz w:val="24"/>
                <w:szCs w:val="24"/>
              </w:rPr>
              <w:t xml:space="preserve">omputer  </w:t>
            </w:r>
            <w:ins w:id="7" w:author="hp" w:date="2021-07-29T11:34:00Z">
              <w:r w:rsidR="008B5856">
                <w:rPr>
                  <w:rFonts w:ascii="Times New Roman" w:hAnsi="Times New Roman" w:cs="Times New Roman"/>
                  <w:sz w:val="24"/>
                  <w:szCs w:val="24"/>
                </w:rPr>
                <w:t xml:space="preserve">untuk </w:t>
              </w:r>
            </w:ins>
            <w:r w:rsidRPr="00A16D9B">
              <w:rPr>
                <w:rFonts w:ascii="Times New Roman" w:hAnsi="Times New Roman" w:cs="Times New Roman"/>
                <w:sz w:val="24"/>
                <w:szCs w:val="24"/>
              </w:rPr>
              <w:t xml:space="preserve">program  D3/D4 di Politeknik Elektronika Negeri Surabaya. Sasaran dari praktikum </w:t>
            </w:r>
            <w:ins w:id="8" w:author="hp" w:date="2021-07-29T11:33:00Z">
              <w:r w:rsidR="00643595">
                <w:rPr>
                  <w:rFonts w:ascii="Times New Roman" w:hAnsi="Times New Roman" w:cs="Times New Roman"/>
                  <w:sz w:val="24"/>
                  <w:szCs w:val="24"/>
                </w:rPr>
                <w:t>j</w:t>
              </w:r>
            </w:ins>
            <w:del w:id="9" w:author="hp" w:date="2021-07-29T11:33:00Z">
              <w:r w:rsidRPr="00A16D9B" w:rsidDel="00643595">
                <w:rPr>
                  <w:rFonts w:ascii="Times New Roman" w:hAnsi="Times New Roman" w:cs="Times New Roman"/>
                  <w:sz w:val="24"/>
                  <w:szCs w:val="24"/>
                </w:rPr>
                <w:delText>J</w:delText>
              </w:r>
            </w:del>
            <w:r w:rsidRPr="00A16D9B">
              <w:rPr>
                <w:rFonts w:ascii="Times New Roman" w:hAnsi="Times New Roman" w:cs="Times New Roman"/>
                <w:sz w:val="24"/>
                <w:szCs w:val="24"/>
              </w:rPr>
              <w:t xml:space="preserve">aringan </w:t>
            </w:r>
            <w:ins w:id="10" w:author="hp" w:date="2021-07-29T11:33:00Z">
              <w:r w:rsidR="00643595">
                <w:rPr>
                  <w:rFonts w:ascii="Times New Roman" w:hAnsi="Times New Roman" w:cs="Times New Roman"/>
                  <w:sz w:val="24"/>
                  <w:szCs w:val="24"/>
                </w:rPr>
                <w:t>k</w:t>
              </w:r>
            </w:ins>
            <w:del w:id="11" w:author="hp" w:date="2021-07-29T11:33:00Z">
              <w:r w:rsidRPr="00A16D9B" w:rsidDel="00643595">
                <w:rPr>
                  <w:rFonts w:ascii="Times New Roman" w:hAnsi="Times New Roman" w:cs="Times New Roman"/>
                  <w:sz w:val="24"/>
                  <w:szCs w:val="24"/>
                </w:rPr>
                <w:delText>K</w:delText>
              </w:r>
            </w:del>
            <w:r w:rsidRPr="00A16D9B">
              <w:rPr>
                <w:rFonts w:ascii="Times New Roman" w:hAnsi="Times New Roman" w:cs="Times New Roman"/>
                <w:sz w:val="24"/>
                <w:szCs w:val="24"/>
              </w:rPr>
              <w:t xml:space="preserve">omputer ini  adalah  memberikan  pengetahuan  kepada  mahasiswa  tentang  teknik  membangun  sistem  </w:t>
            </w:r>
            <w:ins w:id="12" w:author="hp" w:date="2021-07-29T11:33:00Z">
              <w:r w:rsidR="00643595">
                <w:rPr>
                  <w:rFonts w:ascii="Times New Roman" w:hAnsi="Times New Roman" w:cs="Times New Roman"/>
                  <w:sz w:val="24"/>
                  <w:szCs w:val="24"/>
                </w:rPr>
                <w:t>j</w:t>
              </w:r>
            </w:ins>
            <w:del w:id="13" w:author="hp" w:date="2021-07-29T11:33:00Z">
              <w:r w:rsidRPr="00A16D9B" w:rsidDel="00643595">
                <w:rPr>
                  <w:rFonts w:ascii="Times New Roman" w:hAnsi="Times New Roman" w:cs="Times New Roman"/>
                  <w:sz w:val="24"/>
                  <w:szCs w:val="24"/>
                </w:rPr>
                <w:delText>J</w:delText>
              </w:r>
            </w:del>
            <w:r w:rsidRPr="00A16D9B">
              <w:rPr>
                <w:rFonts w:ascii="Times New Roman" w:hAnsi="Times New Roman" w:cs="Times New Roman"/>
                <w:sz w:val="24"/>
                <w:szCs w:val="24"/>
              </w:rPr>
              <w:t xml:space="preserve">aringan  </w:t>
            </w:r>
            <w:ins w:id="14" w:author="hp" w:date="2021-07-29T11:33:00Z">
              <w:r w:rsidR="00643595">
                <w:rPr>
                  <w:rFonts w:ascii="Times New Roman" w:hAnsi="Times New Roman" w:cs="Times New Roman"/>
                  <w:sz w:val="24"/>
                  <w:szCs w:val="24"/>
                </w:rPr>
                <w:t>k</w:t>
              </w:r>
            </w:ins>
            <w:del w:id="15" w:author="hp" w:date="2021-07-29T11:33:00Z">
              <w:r w:rsidRPr="00A16D9B" w:rsidDel="00643595">
                <w:rPr>
                  <w:rFonts w:ascii="Times New Roman" w:hAnsi="Times New Roman" w:cs="Times New Roman"/>
                  <w:sz w:val="24"/>
                  <w:szCs w:val="24"/>
                </w:rPr>
                <w:delText>K</w:delText>
              </w:r>
            </w:del>
            <w:r w:rsidRPr="00A16D9B">
              <w:rPr>
                <w:rFonts w:ascii="Times New Roman" w:hAnsi="Times New Roman" w:cs="Times New Roman"/>
                <w:sz w:val="24"/>
                <w:szCs w:val="24"/>
              </w:rPr>
              <w:t xml:space="preserve">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ins w:id="16" w:author="hp" w:date="2021-07-29T11:26:00Z">
              <w:r w:rsidR="00643595">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w:t>
            </w:r>
            <w:del w:id="17" w:author="hp" w:date="2021-07-29T11:28:00Z">
              <w:r w:rsidRPr="00A16D9B" w:rsidDel="00643595">
                <w:rPr>
                  <w:rFonts w:ascii="Times New Roman" w:hAnsi="Times New Roman" w:cs="Times New Roman"/>
                  <w:sz w:val="24"/>
                  <w:szCs w:val="24"/>
                </w:rPr>
                <w:delText xml:space="preserve">Amin. </w:delText>
              </w:r>
            </w:del>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643595" w:rsidP="00643595">
            <w:pPr>
              <w:spacing w:line="312" w:lineRule="auto"/>
              <w:jc w:val="center"/>
              <w:rPr>
                <w:rFonts w:ascii="Times New Roman" w:hAnsi="Times New Roman" w:cs="Times New Roman"/>
                <w:sz w:val="24"/>
                <w:szCs w:val="24"/>
              </w:rPr>
              <w:pPrChange w:id="18" w:author="hp" w:date="2021-07-29T11:28:00Z">
                <w:pPr>
                  <w:spacing w:line="312" w:lineRule="auto"/>
                  <w:jc w:val="right"/>
                </w:pPr>
              </w:pPrChange>
            </w:pPr>
            <w:ins w:id="19" w:author="hp" w:date="2021-07-29T11:28:00Z">
              <w:r>
                <w:rPr>
                  <w:rFonts w:ascii="Times New Roman" w:hAnsi="Times New Roman" w:cs="Times New Roman"/>
                  <w:sz w:val="24"/>
                  <w:szCs w:val="24"/>
                </w:rPr>
                <w:t xml:space="preserve">                                                                                                             </w:t>
              </w:r>
            </w:ins>
            <w:r w:rsidR="00D80F46" w:rsidRPr="00A16D9B">
              <w:rPr>
                <w:rFonts w:ascii="Times New Roman" w:hAnsi="Times New Roman" w:cs="Times New Roman"/>
                <w:sz w:val="24"/>
                <w:szCs w:val="24"/>
              </w:rPr>
              <w:t>Hormat kami,</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643595" w:rsidP="00643595">
            <w:pPr>
              <w:spacing w:line="312" w:lineRule="auto"/>
              <w:jc w:val="center"/>
              <w:rPr>
                <w:rFonts w:ascii="Times New Roman" w:hAnsi="Times New Roman" w:cs="Times New Roman"/>
                <w:sz w:val="24"/>
                <w:szCs w:val="24"/>
              </w:rPr>
              <w:pPrChange w:id="20" w:author="hp" w:date="2021-07-29T11:29:00Z">
                <w:pPr>
                  <w:spacing w:line="312" w:lineRule="auto"/>
                  <w:jc w:val="right"/>
                </w:pPr>
              </w:pPrChange>
            </w:pPr>
            <w:ins w:id="21" w:author="hp" w:date="2021-07-29T11:29:00Z">
              <w:r>
                <w:rPr>
                  <w:rFonts w:ascii="Times New Roman" w:hAnsi="Times New Roman" w:cs="Times New Roman"/>
                  <w:sz w:val="24"/>
                  <w:szCs w:val="24"/>
                </w:rPr>
                <w:t xml:space="preserve">                                                                                                              </w:t>
              </w:r>
            </w:ins>
            <w:r w:rsidR="00D80F46"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8CF" w:rsidRDefault="00F878CF" w:rsidP="00D80F46">
      <w:r>
        <w:separator/>
      </w:r>
    </w:p>
  </w:endnote>
  <w:endnote w:type="continuationSeparator" w:id="1">
    <w:p w:rsidR="00F878CF" w:rsidRDefault="00F878CF"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8CF" w:rsidRDefault="00F878CF" w:rsidP="00D80F46">
      <w:r>
        <w:separator/>
      </w:r>
    </w:p>
  </w:footnote>
  <w:footnote w:type="continuationSeparator" w:id="1">
    <w:p w:rsidR="00F878CF" w:rsidRDefault="00F878CF"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12251A"/>
    <w:rsid w:val="00184E03"/>
    <w:rsid w:val="002D5B47"/>
    <w:rsid w:val="00327783"/>
    <w:rsid w:val="0042167F"/>
    <w:rsid w:val="0046485C"/>
    <w:rsid w:val="004C2EDA"/>
    <w:rsid w:val="004F5D73"/>
    <w:rsid w:val="00643595"/>
    <w:rsid w:val="00771E9D"/>
    <w:rsid w:val="008B5856"/>
    <w:rsid w:val="008D1AF7"/>
    <w:rsid w:val="00924DF5"/>
    <w:rsid w:val="00A16D9B"/>
    <w:rsid w:val="00A86167"/>
    <w:rsid w:val="00AF28E1"/>
    <w:rsid w:val="00D80F46"/>
    <w:rsid w:val="00F878C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643595"/>
    <w:rPr>
      <w:rFonts w:ascii="Tahoma" w:hAnsi="Tahoma" w:cs="Tahoma"/>
      <w:sz w:val="16"/>
      <w:szCs w:val="16"/>
    </w:rPr>
  </w:style>
  <w:style w:type="character" w:customStyle="1" w:styleId="BalloonTextChar">
    <w:name w:val="Balloon Text Char"/>
    <w:basedOn w:val="DefaultParagraphFont"/>
    <w:link w:val="BalloonText"/>
    <w:uiPriority w:val="99"/>
    <w:semiHidden/>
    <w:rsid w:val="006435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7</cp:revision>
  <dcterms:created xsi:type="dcterms:W3CDTF">2019-10-18T19:52:00Z</dcterms:created>
  <dcterms:modified xsi:type="dcterms:W3CDTF">2021-07-29T04:34:00Z</dcterms:modified>
</cp:coreProperties>
</file>