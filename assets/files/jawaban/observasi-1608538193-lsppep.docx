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p w:rsidR="00100103" w:rsidRPr="001D038C" w:rsidRDefault="00100103" w:rsidP="00100103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extream. Industri yang </w:t>
            </w:r>
            <w:ins w:id="0" w:author="Windows User" w:date="2020-12-21T14:57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tiap menit bahkan detik </w:t>
            </w:r>
            <w:del w:id="1" w:author="Windows User" w:date="2020-12-21T14:57:00Z">
              <w:r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</w:t>
            </w:r>
            <w:ins w:id="2" w:author="Windows User" w:date="2020-12-21T14:58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" w:author="Windows User" w:date="2020-12-21T14:58:00Z">
              <w:r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</w:t>
            </w:r>
            <w:ins w:id="4" w:author="Windows User" w:date="2020-12-21T14:58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 xml:space="preserve">tersebut </w:t>
              </w:r>
            </w:ins>
            <w:del w:id="5" w:author="Windows User" w:date="2020-12-21T14:58:00Z">
              <w:r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masih jarang kita dengar bahkan banyak </w:t>
            </w:r>
            <w:ins w:id="6" w:author="Windows User" w:date="2020-12-21T14:58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 xml:space="preserve">orang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7" w:author="Windows User" w:date="2020-12-21T14:58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 siapkan untuk memasuki dunia kerja namun bukan lagi </w:t>
            </w:r>
            <w:ins w:id="8" w:author="Windows User" w:date="2020-12-21T14:58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perkerja, tetapi kita di siapkan untuk membuat lapangan kerja baru yang belum tercipta</w:t>
            </w:r>
            <w:del w:id="9" w:author="Windows User" w:date="2020-12-21T14:58:00Z">
              <w:r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di buat untuk mewujudkan pendidikan yang cerdas dan kreatif. Tujuan dari terciptanya pendidikan 4.0 ini adalah </w:t>
            </w:r>
            <w:ins w:id="10" w:author="Windows User" w:date="2020-12-21T14:59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 xml:space="preserve">untuk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peningkatan dan pemerataan pendidikan, dengan cara </w:t>
            </w:r>
            <w:del w:id="11" w:author="Windows User" w:date="2020-12-21T14:59:00Z">
              <w:r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12" w:author="Windows User" w:date="2020-12-21T14:59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 xml:space="preserve">memperluas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akses dan memanfaatkan 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13" w:author="Windows User" w:date="2020-12-21T14:59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ins w:id="14" w:author="Windows User" w:date="2020-12-21T15:00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 xml:space="preserve">akan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 4 aspek yang sangat di butuhkan di era milenial ini yaitu kolaboratif, komunikatif, berfikir kritis</w:t>
            </w:r>
            <w:ins w:id="15" w:author="Windows User" w:date="2020-12-21T15:00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del w:id="16" w:author="Windows User" w:date="2020-12-21T15:00:00Z">
              <w:r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Mengapa</w:t>
            </w:r>
            <w:del w:id="17" w:author="Windows User" w:date="2020-12-21T15:00:00Z">
              <w:r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 xml:space="preserve"> 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del w:id="18" w:author="Windows User" w:date="2020-12-21T15:00:00Z">
              <w:r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hari ini </w:t>
            </w:r>
            <w:ins w:id="19" w:author="Windows User" w:date="2020-12-21T15:00:00Z">
              <w:r w:rsidR="00100103">
                <w:rPr>
                  <w:rFonts w:ascii="Times New Roman" w:eastAsia="Times New Roman" w:hAnsi="Times New Roman" w:cs="Times New Roman"/>
                  <w:szCs w:val="24"/>
                </w:rPr>
                <w:t xml:space="preserve">demikian </w:t>
              </w:r>
            </w:ins>
            <w:del w:id="20" w:author="Windows User" w:date="2020-12-21T15:00:00Z">
              <w:r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>sedang gencar-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gencarnya di publis, karena di era ini kita harus mempersiapkan diri atau generasi muda untuk memasuki dunia revolusi industri 4.0.</w:t>
            </w:r>
          </w:p>
          <w:p w:rsidR="00125355" w:rsidRPr="00EC6F38" w:rsidRDefault="00100103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1" w:author="Windows User" w:date="2020-12-21T15:0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Adapun </w:t>
              </w:r>
            </w:ins>
            <w:del w:id="22" w:author="Windows User" w:date="2020-12-21T15:01:00Z">
              <w:r w:rsidR="00125355" w:rsidRPr="00EC6F38" w:rsidDel="00100103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ins w:id="23" w:author="Windows User" w:date="2020-12-21T15:01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 pendidikan 4.0</w:t>
            </w:r>
            <w:ins w:id="24" w:author="Windows User" w:date="2020-12-21T15:0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adalah sebagai berikut: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25" w:author="Windows User" w:date="2020-12-21T15:02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6" w:author="Windows User" w:date="2020-12-21T15:02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 tu</w:t>
            </w:r>
            <w:ins w:id="27" w:author="Windows User" w:date="2020-12-21T15:02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 tuntut untuk membantu si</w:t>
            </w:r>
            <w:ins w:id="28" w:author="Windows User" w:date="2020-12-21T15:03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9" w:author="Windows User" w:date="2020-12-21T15:03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0" w:author="Windows User" w:date="2020-12-21T15:03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</w:t>
            </w:r>
            <w:del w:id="31" w:author="Windows User" w:date="2020-12-21T15:04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32" w:author="Windows User" w:date="2020-12-21T15:04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 xml:space="preserve"> melainkan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5F678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3" w:author="Windows User" w:date="2020-12-21T15:04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34" w:author="Windows User" w:date="2020-12-21T15:04:00Z">
              <w:r w:rsidR="00125355"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neliti</w:t>
            </w:r>
            <w:del w:id="35" w:author="Windows User" w:date="2020-12-21T15:05:00Z">
              <w:r w:rsidR="00125355"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dasarnya kita bisa </w:t>
            </w:r>
            <w:ins w:id="36" w:author="Windows User" w:date="2020-12-21T15:05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sebenarnya </w:t>
            </w:r>
            <w:del w:id="37" w:author="Windows User" w:date="2020-12-21T15:05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ins w:id="38" w:author="Windows User" w:date="2020-12-21T15:05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 xml:space="preserve">merupakan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satu kesatuan, pada proses mengamati dan memahami kita bisa memiliki </w:t>
            </w:r>
            <w:del w:id="39" w:author="Windows User" w:date="2020-12-21T15:05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ins w:id="40" w:author="Windows User" w:date="2020-12-21T15:05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 xml:space="preserve">pemikiran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yang kritis. Pikiran kritis sangat di butuhkan karena dengan pikiran yang kritis maka akan timbul sebuah ide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1" w:author="Windows User" w:date="2020-12-21T15:06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42" w:author="Windows User" w:date="2020-12-21T15:06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Berdasarkan</w:t>
              </w:r>
              <w:r w:rsidR="005F678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 yang mucul dari pemikiran kritis tadi</w:t>
            </w:r>
            <w:ins w:id="43" w:author="Windows User" w:date="2020-12-21T15:06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mencoba/ pengaplikasi</w:t>
            </w:r>
            <w:ins w:id="44" w:author="Windows User" w:date="2020-12-21T15:06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an. </w:t>
            </w:r>
            <w:del w:id="45" w:author="Windows User" w:date="2020-12-21T15:07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ins w:id="46" w:author="Windows User" w:date="2020-12-21T15:07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4.0 ini lebih banyak </w:t>
            </w:r>
            <w:ins w:id="47" w:author="Windows User" w:date="2020-12-21T15:07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 xml:space="preserve">menggunakan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praktek </w:t>
            </w:r>
            <w:del w:id="48" w:author="Windows User" w:date="2020-12-21T15:07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lebih </w:delText>
              </w:r>
            </w:del>
            <w:ins w:id="49" w:author="Windows User" w:date="2020-12-21T15:07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 xml:space="preserve">yang bertujuan untuk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menyiapkan anak </w:t>
            </w:r>
            <w:del w:id="50" w:author="Windows User" w:date="2020-12-21T15:08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 ide baru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51" w:author="Windows User" w:date="2020-12-21T15:08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 tapi </w:t>
            </w:r>
            <w:ins w:id="52" w:author="Windows User" w:date="2020-12-21T15:08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del w:id="53" w:author="Windows User" w:date="2020-12-21T15:08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</w:t>
            </w:r>
            <w:ins w:id="54" w:author="Windows User" w:date="2020-12-21T15:08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dan 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 dengan banyak orang. Hal ini dilakukan karena banyak pandangan yang berbeda atau ide-ide yang baru akan muncul.</w:t>
            </w:r>
          </w:p>
          <w:p w:rsidR="00125355" w:rsidRPr="00EC6F38" w:rsidRDefault="00125355" w:rsidP="005F678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5" w:author="Windows User" w:date="2020-12-21T15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56" w:author="Windows User" w:date="2020-12-21T15:09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>kh</w:t>
              </w:r>
            </w:ins>
            <w:del w:id="57" w:author="Windows User" w:date="2020-12-21T15:09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>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ir adalah melakukan penelitian, tuntutan 4.0 ini adalah kreatif dan inovatif. Dengan melakukan penelitian kita </w:t>
            </w:r>
            <w:ins w:id="58" w:author="Windows User" w:date="2020-12-21T15:09:00Z">
              <w:r w:rsidR="005F6783">
                <w:rPr>
                  <w:rFonts w:ascii="Times New Roman" w:eastAsia="Times New Roman" w:hAnsi="Times New Roman" w:cs="Times New Roman"/>
                  <w:szCs w:val="24"/>
                </w:rPr>
                <w:t xml:space="preserve">diharapkan kita </w:t>
              </w:r>
            </w:ins>
            <w:bookmarkStart w:id="59" w:name="_GoBack"/>
            <w:bookmarkEnd w:id="5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bisa lihat </w:t>
            </w:r>
            <w:del w:id="60" w:author="Windows User" w:date="2020-12-21T15:09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 dan inovatif</w:t>
            </w:r>
            <w:del w:id="61" w:author="Windows User" w:date="2020-12-21T15:09:00Z">
              <w:r w:rsidRPr="00EC6F38" w:rsidDel="005F6783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00103"/>
    <w:rsid w:val="0012251A"/>
    <w:rsid w:val="00125355"/>
    <w:rsid w:val="001D038C"/>
    <w:rsid w:val="00240407"/>
    <w:rsid w:val="0042167F"/>
    <w:rsid w:val="005F678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2020-12-21T08:09:00Z</dcterms:created>
  <dcterms:modified xsi:type="dcterms:W3CDTF">2020-12-21T08:09:00Z</dcterms:modified>
</cp:coreProperties>
</file>