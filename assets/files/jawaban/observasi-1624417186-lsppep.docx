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7D0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9EB824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F2B664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C4BDBD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060AF7F" w14:textId="77777777" w:rsidTr="00D810B0">
        <w:tc>
          <w:tcPr>
            <w:tcW w:w="9350" w:type="dxa"/>
          </w:tcPr>
          <w:p w14:paraId="553CB15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B932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DF9C68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287E1" w14:textId="320D6BC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</w:t>
            </w:r>
            <w:del w:id="0" w:author="Rahayu Pujiastuti" w:date="2021-06-23T08:46:00Z">
              <w:r w:rsidRPr="00A16D9B" w:rsidDel="00A2788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1" w:author="Rahayu Pujiastuti" w:date="2021-06-23T08:46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</w:t>
              </w:r>
            </w:ins>
            <w:ins w:id="2" w:author="Rahayu Pujiastuti" w:date="2021-06-23T08:47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ga</w:t>
              </w:r>
              <w:proofErr w:type="spellEnd"/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praktikum Jaringan Komputer ini. </w:t>
            </w:r>
          </w:p>
          <w:p w14:paraId="7D63A45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59E0F" w14:textId="315D420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" w:author="Rahayu Pujiastuti" w:date="2021-06-23T08:48:00Z">
              <w:r w:rsidRPr="00A16D9B" w:rsidDel="00A27889">
                <w:rPr>
                  <w:rFonts w:ascii="Times New Roman" w:hAnsi="Times New Roman" w:cs="Times New Roman"/>
                  <w:sz w:val="24"/>
                  <w:szCs w:val="24"/>
                </w:rPr>
                <w:delText>Buku  ini</w:delText>
              </w:r>
            </w:del>
            <w:ins w:id="4" w:author="Rahayu Pujiastuti" w:date="2021-06-23T08:48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Modul </w:t>
              </w:r>
              <w:proofErr w:type="spellStart"/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5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</w:t>
            </w:r>
            <w:del w:id="6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 </w:t>
            </w:r>
            <w:del w:id="7" w:author="Rahayu Pujiastuti" w:date="2021-06-23T08:48:00Z">
              <w:r w:rsidRPr="00A16D9B" w:rsidDel="00A2788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modul  </w:delText>
              </w:r>
            </w:del>
            <w:proofErr w:type="spellStart"/>
            <w:ins w:id="8" w:author="Rahayu Pujiastuti" w:date="2021-06-23T08:48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bahan</w:t>
              </w:r>
              <w:proofErr w:type="spellEnd"/>
              <w:r w:rsidR="00A2788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9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10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11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12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del w:id="13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di Politeknik Elektronika Negeri Surabaya. </w:t>
            </w:r>
            <w:del w:id="14" w:author="Rahayu Pujiastuti" w:date="2021-06-23T08:48:00Z">
              <w:r w:rsidRPr="00A16D9B" w:rsidDel="00A27889">
                <w:rPr>
                  <w:rFonts w:ascii="Times New Roman" w:hAnsi="Times New Roman" w:cs="Times New Roman"/>
                  <w:sz w:val="24"/>
                  <w:szCs w:val="24"/>
                </w:rPr>
                <w:delText>Sasaran dari</w:delText>
              </w:r>
            </w:del>
            <w:proofErr w:type="spellStart"/>
            <w:ins w:id="15" w:author="Rahayu Pujiastuti" w:date="2021-06-23T08:48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Jaringan Komputer ini</w:t>
            </w:r>
            <w:ins w:id="16" w:author="Rahayu Pujiastuti" w:date="2021-06-23T08:58:00Z"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17" w:author="Rahayu Pujiastuti" w:date="2021-06-23T08:49:00Z">
              <w:r w:rsidRPr="00A16D9B" w:rsidDel="00A2788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adalah  </w:delText>
              </w:r>
            </w:del>
            <w:proofErr w:type="spellStart"/>
            <w:ins w:id="18" w:author="Rahayu Pujiastuti" w:date="2021-06-23T08:49:00Z">
              <w:r w:rsidR="00A27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yaitu</w:t>
              </w:r>
              <w:proofErr w:type="spellEnd"/>
              <w:r w:rsidR="00A2788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19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20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21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22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del w:id="23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24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25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26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27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28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</w:t>
            </w:r>
            <w:del w:id="29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30" w:author="Rahayu Pujiastuti" w:date="2021-06-23T08:57:00Z"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31" w:author="Rahayu Pujiastuti" w:date="2021-06-23T08:58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mulai  dari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del w:id="32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33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operasi, </w:t>
            </w:r>
            <w:del w:id="34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35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36" w:author="Rahayu Pujiastuti" w:date="2021-06-23T09:05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37" w:author="Rahayu Pujiastuti" w:date="2021-06-23T09:00:00Z"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8" w:author="Rahayu Pujiastuti" w:date="2021-06-23T09:00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sampai dengan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r w:rsidRPr="002267A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9" w:author="Rahayu Pujiastuti" w:date="2021-06-23T09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2267A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0" w:author="Rahayu Pujiastuti" w:date="2021-06-23T09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mail server, DNS server, web server, </w:t>
            </w:r>
            <w:del w:id="41" w:author="Rahayu Pujiastuti" w:date="2021-06-23T09:05:00Z">
              <w:r w:rsidRPr="002267A0" w:rsidDel="002267A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2" w:author="Rahayu Pujiastuti" w:date="2021-06-23T09:0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2267A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3" w:author="Rahayu Pujiastuti" w:date="2021-06-23T09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proxy </w:t>
            </w:r>
            <w:del w:id="44" w:author="Rahayu Pujiastuti" w:date="2021-06-23T09:05:00Z">
              <w:r w:rsidRPr="002267A0" w:rsidDel="002267A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5" w:author="Rahayu Pujiastuti" w:date="2021-06-23T09:0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2267A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6" w:author="Rahayu Pujiastuti" w:date="2021-06-23T09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47" w:author="Rahayu Pujiastuti" w:date="2021-06-23T09:06:00Z">
              <w:r w:rsidRPr="00A16D9B" w:rsidDel="002267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48" w:author="Rahayu Pujiastuti" w:date="2021-06-23T09:06:00Z">
              <w:r w:rsidRPr="00A16D9B" w:rsidDel="002267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9" w:author="Rahayu Pujiastuti" w:date="2021-06-23T09:01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lain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  Selain  itu</w:t>
            </w:r>
            <w:ins w:id="50" w:author="Rahayu Pujiastuti" w:date="2021-06-23T09:01:00Z"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51" w:author="Rahayu Pujiastuti" w:date="2021-06-23T09:01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56ADA5A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8C96A" w14:textId="25BC404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52" w:author="Rahayu Pujiastuti" w:date="2021-06-23T08:55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proofErr w:type="spellStart"/>
            <w:ins w:id="53" w:author="Rahayu Pujiastuti" w:date="2021-06-23T08:56:00Z"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sangat</w:t>
              </w:r>
              <w:proofErr w:type="spellEnd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harapkan</w:t>
              </w:r>
              <w:proofErr w:type="spellEnd"/>
              <w:r w:rsidR="00176B9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 perbaikan  buku  ini  </w:t>
            </w:r>
            <w:del w:id="54" w:author="Rahayu Pujiastuti" w:date="2021-06-23T08:56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>sangat  kami  harapkan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7213C7D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759C0" w14:textId="52A502F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55" w:author="Rahayu Pujiastuti" w:date="2021-06-23T08:56:00Z">
              <w:r w:rsidRPr="00A16D9B" w:rsidDel="00176B93">
                <w:rPr>
                  <w:rFonts w:ascii="Times New Roman" w:hAnsi="Times New Roman" w:cs="Times New Roman"/>
                  <w:sz w:val="24"/>
                  <w:szCs w:val="24"/>
                </w:rPr>
                <w:delText>Akhir  kata,  s</w:delText>
              </w:r>
            </w:del>
            <w:proofErr w:type="spellStart"/>
            <w:ins w:id="56" w:author="Rahayu Pujiastuti" w:date="2021-06-23T09:03:00Z"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berharap</w:t>
              </w:r>
              <w:proofErr w:type="spellEnd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  <w:proofErr w:type="spellEnd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C00D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</w:ins>
            <w:proofErr w:type="spellEnd"/>
            <w:del w:id="57" w:author="Rahayu Pujiastuti" w:date="2021-06-23T09:02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>emoga  buku</w:delText>
              </w:r>
            </w:del>
            <w:del w:id="58" w:author="Rahayu Pujiastuti" w:date="2021-06-23T09:03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bermanfaat  bagi </w:t>
            </w:r>
            <w:del w:id="59" w:author="Rahayu Pujiastuti" w:date="2021-06-23T09:03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60" w:author="Rahayu Pujiastuti" w:date="2021-06-23T09:03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61" w:author="Rahayu Pujiastuti" w:date="2021-06-23T09:03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62" w:author="Rahayu Pujiastuti" w:date="2021-06-23T09:03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del w:id="63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kuliah </w:t>
            </w:r>
            <w:del w:id="64" w:author="Rahayu Pujiastuti" w:date="2021-06-23T09:04:00Z">
              <w:r w:rsidRPr="00A16D9B" w:rsidDel="00C00D1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14:paraId="756B0D5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AABE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3D2724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B77A73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718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839683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60C279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11A5C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10921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C13FF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BED43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E14AA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FACE3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C658D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9E02" w14:textId="77777777" w:rsidR="00E53B1C" w:rsidRDefault="00E53B1C" w:rsidP="00D80F46">
      <w:r>
        <w:separator/>
      </w:r>
    </w:p>
  </w:endnote>
  <w:endnote w:type="continuationSeparator" w:id="0">
    <w:p w14:paraId="65FE1365" w14:textId="77777777" w:rsidR="00E53B1C" w:rsidRDefault="00E53B1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14F3" w14:textId="77777777" w:rsidR="00D80F46" w:rsidRDefault="00D80F46">
    <w:pPr>
      <w:pStyle w:val="Footer"/>
    </w:pPr>
    <w:r>
      <w:t>CLO-4</w:t>
    </w:r>
  </w:p>
  <w:p w14:paraId="5A66745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ECA5" w14:textId="77777777" w:rsidR="00E53B1C" w:rsidRDefault="00E53B1C" w:rsidP="00D80F46">
      <w:r>
        <w:separator/>
      </w:r>
    </w:p>
  </w:footnote>
  <w:footnote w:type="continuationSeparator" w:id="0">
    <w:p w14:paraId="1C469C7B" w14:textId="77777777" w:rsidR="00E53B1C" w:rsidRDefault="00E53B1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ayu Pujiastuti">
    <w15:presenceInfo w15:providerId="Windows Live" w15:userId="ec56f1247f521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76B93"/>
    <w:rsid w:val="00184E03"/>
    <w:rsid w:val="002267A0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27889"/>
    <w:rsid w:val="00A86167"/>
    <w:rsid w:val="00AF28E1"/>
    <w:rsid w:val="00C00D17"/>
    <w:rsid w:val="00D80F46"/>
    <w:rsid w:val="00E5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67C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Rahayu Pujiastuti</cp:lastModifiedBy>
  <cp:revision>8</cp:revision>
  <dcterms:created xsi:type="dcterms:W3CDTF">2019-10-18T19:52:00Z</dcterms:created>
  <dcterms:modified xsi:type="dcterms:W3CDTF">2021-06-23T02:06:00Z</dcterms:modified>
</cp:coreProperties>
</file>