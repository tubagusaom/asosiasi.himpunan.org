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ASUS" w:date="2021-08-12T11:04:00Z">
        <w:r w:rsidRPr="00C50A1E" w:rsidDel="00DC3246">
          <w:rPr>
            <w:rFonts w:ascii="Times New Roman" w:eastAsia="Times New Roman" w:hAnsi="Times New Roman" w:cs="Times New Roman"/>
            <w:sz w:val="24"/>
            <w:szCs w:val="24"/>
          </w:rPr>
          <w:delText xml:space="preserve">itu atau bakwan yang baru diangkat dari penggorengan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" w:author="ASUS" w:date="2021-08-12T11:03:00Z">
        <w:r w:rsidR="00DC3246">
          <w:rPr>
            <w:rFonts w:ascii="Times New Roman" w:eastAsia="Times New Roman" w:hAnsi="Times New Roman" w:cs="Times New Roman"/>
            <w:sz w:val="24"/>
            <w:szCs w:val="24"/>
          </w:rPr>
          <w:t>seharian</w:t>
        </w:r>
      </w:ins>
      <w:proofErr w:type="spellEnd"/>
      <w:del w:id="2" w:author="ASUS" w:date="2021-08-12T11:03:00Z">
        <w:r w:rsidRPr="00C50A1E" w:rsidDel="00DC3246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3" w:author="ASUS" w:date="2021-08-12T11:04:00Z">
        <w:r w:rsidR="00DC3246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4" w:author="ASUS" w:date="2021-08-12T11:04:00Z">
        <w:r w:rsidR="00DC3246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" w:author="ASUS" w:date="2021-08-12T11:05:00Z">
        <w:r w:rsidR="00DC3246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DC32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" w:author="ASUS" w:date="2021-08-12T11:05:00Z">
        <w:r w:rsidDel="00DC3246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DC3246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" w:author="ASUS" w:date="2021-08-12T11:05:00Z">
        <w:r w:rsidR="00DC3246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ins w:id="8" w:author="ASUS" w:date="2021-08-12T11:05:00Z">
        <w:r w:rsidR="00DC3246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9" w:author="ASUS" w:date="2021-08-12T11:07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 xml:space="preserve">konsumsi 4 porsi habis </w:delText>
        </w:r>
      </w:del>
      <w:ins w:id="10" w:author="ASUS" w:date="2021-08-12T11:07:00Z">
        <w:r w:rsidR="004674FF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ASUS" w:date="2021-08-12T11:07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 xml:space="preserve">eh kok jadi </w:delText>
        </w:r>
      </w:del>
      <w:proofErr w:type="spellStart"/>
      <w:ins w:id="12" w:author="ASUS" w:date="2021-08-12T11:07:00Z">
        <w:r w:rsidR="004674FF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  <w:proofErr w:type="spellEnd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>akhirnya</w:t>
        </w:r>
        <w:proofErr w:type="spellEnd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del w:id="13" w:author="ASUS" w:date="2021-08-12T11:07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4" w:author="ASUS" w:date="2021-08-12T11:07:00Z">
        <w:r w:rsidR="004674F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</w:t>
      </w:r>
      <w:r w:rsidR="00DC3246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="00DC3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246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DC3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24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C3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246">
        <w:rPr>
          <w:rFonts w:ascii="Times New Roman" w:eastAsia="Times New Roman" w:hAnsi="Times New Roman" w:cs="Times New Roman"/>
          <w:sz w:val="24"/>
          <w:szCs w:val="24"/>
        </w:rPr>
        <w:t>makanan</w:t>
      </w:r>
      <w:del w:id="15" w:author="ASUS" w:date="2021-08-12T11:00:00Z">
        <w:r w:rsidR="00DC3246" w:rsidDel="00DC3246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DC3246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DC32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C3246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ins w:id="16" w:author="ASUS" w:date="2021-08-12T11:01:00Z">
        <w:r w:rsidR="00DC3246">
          <w:rPr>
            <w:rFonts w:ascii="Times New Roman" w:eastAsia="Times New Roman" w:hAnsi="Times New Roman" w:cs="Times New Roman"/>
            <w:sz w:val="24"/>
            <w:szCs w:val="24"/>
          </w:rPr>
          <w:t xml:space="preserve"> Hal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17" w:author="ASUS" w:date="2021-08-12T11:08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ASUS" w:date="2021-08-12T11:08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 xml:space="preserve">akses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9" w:author="ASUS" w:date="2021-08-12T11:08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ASUS" w:date="2021-08-12T11:08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 xml:space="preserve">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1" w:author="ASUS" w:date="2021-08-12T11:08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2" w:author="ASUS" w:date="2021-08-12T11:09:00Z">
        <w:r w:rsidDel="004674F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ASUS" w:date="2021-08-12T11:09:00Z">
        <w:r w:rsidR="004674FF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4674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ASUS" w:date="2021-08-12T11:09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mau keluar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25" w:author="ASUS" w:date="2021-08-12T11:09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ASUS" w:date="2021-08-12T11:10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>tahu diri</w:delText>
        </w:r>
      </w:del>
      <w:proofErr w:type="spellStart"/>
      <w:ins w:id="27" w:author="ASUS" w:date="2021-08-12T11:10:00Z">
        <w:r w:rsidR="004674FF">
          <w:rPr>
            <w:rFonts w:ascii="Times New Roman" w:eastAsia="Times New Roman" w:hAnsi="Times New Roman" w:cs="Times New Roman"/>
            <w:sz w:val="24"/>
            <w:szCs w:val="24"/>
          </w:rPr>
          <w:t>sadari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28" w:author="ASUS" w:date="2021-08-12T11:10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29" w:author="ASUS" w:date="2021-08-12T11:10:00Z">
        <w:r w:rsidR="004674F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ASUS" w:date="2021-08-12T11:10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 xml:space="preserve">deh,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ASUS" w:date="2021-08-12T11:10:00Z">
        <w:r w:rsidRPr="00C50A1E" w:rsidDel="004674FF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ASUS" w:date="2021-08-12T11:14:00Z">
        <w:r w:rsidRPr="00C50A1E" w:rsidDel="00D245DD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ins w:id="33" w:author="ASUS" w:date="2021-08-12T11:14:00Z">
        <w:r w:rsidR="00D245DD">
          <w:rPr>
            <w:rFonts w:ascii="Times New Roman" w:eastAsia="Times New Roman" w:hAnsi="Times New Roman" w:cs="Times New Roman"/>
            <w:sz w:val="24"/>
            <w:szCs w:val="24"/>
          </w:rPr>
          <w:t>Anda</w:t>
        </w:r>
        <w:proofErr w:type="spellEnd"/>
        <w:r w:rsidR="00D245D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34" w:name="_GoBack"/>
      <w:bookmarkEnd w:id="3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ASUS" w:date="2021-08-12T11:11:00Z">
        <w:r w:rsidRPr="00C50A1E" w:rsidDel="005F0A4A">
          <w:rPr>
            <w:rFonts w:ascii="Times New Roman" w:eastAsia="Times New Roman" w:hAnsi="Times New Roman" w:cs="Times New Roman"/>
            <w:sz w:val="24"/>
            <w:szCs w:val="24"/>
          </w:rPr>
          <w:delText xml:space="preserve">kamu sudah terlalu </w:delText>
        </w:r>
      </w:del>
      <w:proofErr w:type="spellStart"/>
      <w:ins w:id="36" w:author="ASUS" w:date="2021-08-12T11:11:00Z">
        <w:r w:rsidR="005F0A4A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37" w:author="ASUS" w:date="2021-08-12T11:11:00Z">
        <w:r w:rsidR="005F0A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>baik</w:t>
        </w:r>
        <w:proofErr w:type="spellEnd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>kesehatan</w:t>
        </w:r>
      </w:ins>
      <w:proofErr w:type="spellEnd"/>
      <w:del w:id="38" w:author="ASUS" w:date="2021-08-12T11:11:00Z">
        <w:r w:rsidRPr="00C50A1E" w:rsidDel="005F0A4A">
          <w:rPr>
            <w:rFonts w:ascii="Times New Roman" w:eastAsia="Times New Roman" w:hAnsi="Times New Roman" w:cs="Times New Roman"/>
            <w:sz w:val="24"/>
            <w:szCs w:val="24"/>
          </w:rPr>
          <w:delText>, kata dia </w:delText>
        </w:r>
        <w:r w:rsidRPr="00C50A1E" w:rsidDel="005F0A4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F0A4A">
        <w:rPr>
          <w:rFonts w:ascii="Times New Roman" w:eastAsia="Times New Roman" w:hAnsi="Times New Roman" w:cs="Times New Roman"/>
          <w:i/>
          <w:sz w:val="24"/>
          <w:szCs w:val="24"/>
          <w:rPrChange w:id="39" w:author="ASUS" w:date="2021-08-12T11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ASUS" w:date="2021-08-12T11:12:00Z">
        <w:r w:rsidDel="005F0A4A">
          <w:rPr>
            <w:rFonts w:ascii="Times New Roman" w:eastAsia="Times New Roman" w:hAnsi="Times New Roman" w:cs="Times New Roman"/>
            <w:sz w:val="24"/>
            <w:szCs w:val="24"/>
          </w:rPr>
          <w:delText>simpanan di</w:delText>
        </w:r>
        <w:r w:rsidRPr="00C50A1E" w:rsidDel="005F0A4A">
          <w:rPr>
            <w:rFonts w:ascii="Times New Roman" w:eastAsia="Times New Roman" w:hAnsi="Times New Roman" w:cs="Times New Roman"/>
            <w:sz w:val="24"/>
            <w:szCs w:val="24"/>
          </w:rPr>
          <w:delText>tubuhmu,</w:delText>
        </w:r>
      </w:del>
      <w:proofErr w:type="spellStart"/>
      <w:ins w:id="41" w:author="ASUS" w:date="2021-08-12T11:12:00Z">
        <w:r w:rsidR="005F0A4A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2" w:author="ASUS" w:date="2021-08-12T11:12:00Z">
        <w:r w:rsidR="005F0A4A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del w:id="43" w:author="ASUS" w:date="2021-08-12T11:12:00Z">
        <w:r w:rsidRPr="00C50A1E" w:rsidDel="005F0A4A">
          <w:rPr>
            <w:rFonts w:ascii="Times New Roman" w:eastAsia="Times New Roman" w:hAnsi="Times New Roman" w:cs="Times New Roman"/>
            <w:sz w:val="24"/>
            <w:szCs w:val="24"/>
          </w:rPr>
          <w:delText>dimana-mana</w:delText>
        </w:r>
      </w:del>
      <w:ins w:id="44" w:author="ASUS" w:date="2021-08-12T11:12:00Z">
        <w:r w:rsidR="005F0A4A">
          <w:rPr>
            <w:rFonts w:ascii="Times New Roman" w:eastAsia="Times New Roman" w:hAnsi="Times New Roman" w:cs="Times New Roman"/>
            <w:sz w:val="24"/>
            <w:szCs w:val="24"/>
          </w:rPr>
          <w:t>seluruh</w:t>
        </w:r>
        <w:proofErr w:type="spellEnd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0A4A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ASUS" w:date="2021-08-12T11:13:00Z">
        <w:r w:rsidRPr="00C50A1E" w:rsidDel="00D245DD">
          <w:rPr>
            <w:rFonts w:ascii="Times New Roman" w:eastAsia="Times New Roman" w:hAnsi="Times New Roman" w:cs="Times New Roman"/>
            <w:sz w:val="24"/>
            <w:szCs w:val="24"/>
          </w:rPr>
          <w:delText>di kamu</w:delText>
        </w:r>
      </w:del>
      <w:proofErr w:type="spellStart"/>
      <w:ins w:id="46" w:author="ASUS" w:date="2021-08-12T11:13:00Z">
        <w:r w:rsidR="00D245DD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D245D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245DD">
          <w:rPr>
            <w:rFonts w:ascii="Times New Roman" w:eastAsia="Times New Roman" w:hAnsi="Times New Roman" w:cs="Times New Roman"/>
            <w:sz w:val="24"/>
            <w:szCs w:val="24"/>
          </w:rPr>
          <w:t>anda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7" w:author="ASUS" w:date="2021-08-12T11:13:00Z">
        <w:r w:rsidRPr="00C50A1E" w:rsidDel="00D245DD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ins w:id="48" w:author="ASUS" w:date="2021-08-12T11:13:00Z">
        <w:r w:rsidR="00D245DD">
          <w:rPr>
            <w:rFonts w:ascii="Times New Roman" w:eastAsia="Times New Roman" w:hAnsi="Times New Roman" w:cs="Times New Roman"/>
            <w:sz w:val="24"/>
            <w:szCs w:val="24"/>
          </w:rPr>
          <w:t>Anda</w:t>
        </w:r>
        <w:proofErr w:type="spellEnd"/>
        <w:r w:rsidR="00D245D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49" w:author="ASUS" w:date="2021-08-12T11:13:00Z">
        <w:r w:rsidR="00D245D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0" w:author="ASUS" w:date="2021-08-12T11:13:00Z">
        <w:r w:rsidRPr="00C50A1E" w:rsidDel="00D245DD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ins w:id="51" w:author="ASUS" w:date="2021-08-12T11:13:00Z">
        <w:r w:rsidR="00D245DD">
          <w:rPr>
            <w:rFonts w:ascii="Times New Roman" w:eastAsia="Times New Roman" w:hAnsi="Times New Roman" w:cs="Times New Roman"/>
            <w:sz w:val="24"/>
            <w:szCs w:val="24"/>
          </w:rPr>
          <w:t>Anda</w:t>
        </w:r>
        <w:proofErr w:type="spellEnd"/>
        <w:r w:rsidR="00D245D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D245DD" w:rsidRDefault="00927764" w:rsidP="00927764">
      <w:pPr>
        <w:shd w:val="clear" w:color="auto" w:fill="F5F5F5"/>
        <w:spacing w:after="375"/>
        <w:rPr>
          <w:del w:id="52" w:author="ASUS" w:date="2021-08-12T11:14:00Z"/>
          <w:rFonts w:ascii="Times New Roman" w:eastAsia="Times New Roman" w:hAnsi="Times New Roman" w:cs="Times New Roman"/>
          <w:sz w:val="24"/>
          <w:szCs w:val="24"/>
        </w:rPr>
      </w:pPr>
      <w:del w:id="53" w:author="ASUS" w:date="2021-08-12T11:14:00Z">
        <w:r w:rsidRPr="00C50A1E" w:rsidDel="00D245DD">
          <w:rPr>
            <w:rFonts w:ascii="Times New Roman" w:eastAsia="Times New Roman" w:hAnsi="Times New Roman" w:cs="Times New Roman"/>
            <w:sz w:val="24"/>
            <w:szCs w:val="24"/>
          </w:rPr>
          <w:delText>Mie rebus kuah susu ditambah telur. Ya bisalah lebih dari 500 kalori</w:delText>
        </w:r>
      </w:del>
      <w:del w:id="54" w:author="ASUS" w:date="2021-08-12T11:13:00Z">
        <w:r w:rsidRPr="00C50A1E" w:rsidDel="005F0A4A">
          <w:rPr>
            <w:rFonts w:ascii="Times New Roman" w:eastAsia="Times New Roman" w:hAnsi="Times New Roman" w:cs="Times New Roman"/>
            <w:sz w:val="24"/>
            <w:szCs w:val="24"/>
          </w:rPr>
          <w:delText>. HAHA</w:delText>
        </w:r>
      </w:del>
      <w:del w:id="55" w:author="ASUS" w:date="2021-08-12T11:14:00Z">
        <w:r w:rsidRPr="00C50A1E" w:rsidDel="00D245DD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DC3246" w:rsidRDefault="00DC3246" w:rsidP="00927764">
      <w:r>
        <w:br w:type="page"/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4CC" w:rsidRDefault="008C04CC">
      <w:r>
        <w:separator/>
      </w:r>
    </w:p>
  </w:endnote>
  <w:endnote w:type="continuationSeparator" w:id="0">
    <w:p w:rsidR="008C04CC" w:rsidRDefault="008C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C04CC">
    <w:pPr>
      <w:pStyle w:val="Footer"/>
    </w:pPr>
  </w:p>
  <w:p w:rsidR="00941E77" w:rsidRDefault="008C0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4CC" w:rsidRDefault="008C04CC">
      <w:r>
        <w:separator/>
      </w:r>
    </w:p>
  </w:footnote>
  <w:footnote w:type="continuationSeparator" w:id="0">
    <w:p w:rsidR="008C04CC" w:rsidRDefault="008C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4674FF"/>
    <w:rsid w:val="005F0A4A"/>
    <w:rsid w:val="008C04CC"/>
    <w:rsid w:val="00924DF5"/>
    <w:rsid w:val="00927764"/>
    <w:rsid w:val="00C20908"/>
    <w:rsid w:val="00D245DD"/>
    <w:rsid w:val="00D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573D6-EB03-4B07-A355-6D3012707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2020-08-26T21:16:00Z</dcterms:created>
  <dcterms:modified xsi:type="dcterms:W3CDTF">2021-08-12T04:14:00Z</dcterms:modified>
</cp:coreProperties>
</file>