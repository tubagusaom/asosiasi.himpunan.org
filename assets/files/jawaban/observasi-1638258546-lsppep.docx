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D64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3B9DD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23FE2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1D8FF7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CCD835F" w14:textId="3BE31A89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</w:t>
      </w:r>
      <w:proofErr w:type="spellStart"/>
      <w:ins w:id="0" w:author="LENOVO X230" w:date="2021-11-30T14:46:00Z">
        <w:r w:rsidR="00DC37BA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</w:t>
        </w:r>
      </w:ins>
      <w:ins w:id="1" w:author="LENOVO X230" w:date="2021-11-30T14:36:00Z">
        <w:r w:rsidR="00100837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enjadi</w:t>
        </w:r>
        <w:proofErr w:type="spellEnd"/>
        <w:r w:rsidR="00100837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proofErr w:type="spellStart"/>
      <w:ins w:id="2" w:author="LENOVO X230" w:date="2021-11-30T14:46:00Z">
        <w:r w:rsidR="00DC37BA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</w:t>
        </w:r>
      </w:ins>
      <w:ins w:id="3" w:author="LENOVO X230" w:date="2021-11-30T14:37:00Z">
        <w:r w:rsidR="00100837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ertambah</w:t>
        </w:r>
      </w:ins>
      <w:proofErr w:type="spellEnd"/>
      <w:del w:id="4" w:author="LENOVO X230" w:date="2021-11-30T14:37:00Z">
        <w:r w:rsidRPr="00C50A1E" w:rsidDel="00100837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</w:p>
    <w:p w14:paraId="2335B91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F0B731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1AED12E" wp14:editId="6A9BA1E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0B5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4A31E32" w14:textId="45E368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</w:t>
      </w:r>
      <w:proofErr w:type="spellStart"/>
      <w:ins w:id="5" w:author="LENOVO X230" w:date="2021-11-30T14:37:00Z">
        <w:r w:rsidR="001008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menjadi</w:t>
        </w:r>
        <w:proofErr w:type="spellEnd"/>
        <w:r w:rsidR="001008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1008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bertambah</w:t>
        </w:r>
      </w:ins>
      <w:proofErr w:type="spellEnd"/>
      <w:del w:id="6" w:author="LENOVO X230" w:date="2021-11-30T14:37:00Z">
        <w:r w:rsidRPr="00C50A1E" w:rsidDel="0010083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CA20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3E91A2" w14:textId="20023F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LENOVO X230" w:date="2021-11-30T14:38:00Z">
        <w:r w:rsidRPr="00C50A1E" w:rsidDel="00100837">
          <w:rPr>
            <w:rFonts w:ascii="Times New Roman" w:eastAsia="Times New Roman" w:hAnsi="Times New Roman" w:cs="Times New Roman"/>
            <w:sz w:val="24"/>
            <w:szCs w:val="24"/>
          </w:rPr>
          <w:delText>perkiraan</w:delText>
        </w:r>
      </w:del>
      <w:ins w:id="8" w:author="LENOVO X230" w:date="2021-11-30T14:38:00Z">
        <w:r w:rsidR="00100837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100837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1008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0837">
          <w:rPr>
            <w:rFonts w:ascii="Times New Roman" w:eastAsia="Times New Roman" w:hAnsi="Times New Roman" w:cs="Times New Roman"/>
            <w:sz w:val="24"/>
            <w:szCs w:val="24"/>
          </w:rPr>
          <w:t>diperkirakan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LENOVO X230" w:date="2021-11-30T14:38:00Z">
        <w:r w:rsidR="00100837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100837">
          <w:rPr>
            <w:rFonts w:ascii="Times New Roman" w:eastAsia="Times New Roman" w:hAnsi="Times New Roman" w:cs="Times New Roman"/>
            <w:sz w:val="24"/>
            <w:szCs w:val="24"/>
          </w:rPr>
          <w:t xml:space="preserve"> oleh </w:t>
        </w:r>
        <w:proofErr w:type="spellStart"/>
        <w:r w:rsidR="00100837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1008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LENOVO X230" w:date="2021-11-30T14:39:00Z">
        <w:r w:rsidRPr="00C50A1E" w:rsidDel="00100837">
          <w:rPr>
            <w:rFonts w:ascii="Times New Roman" w:eastAsia="Times New Roman" w:hAnsi="Times New Roman" w:cs="Times New Roman"/>
            <w:sz w:val="24"/>
            <w:szCs w:val="24"/>
          </w:rPr>
          <w:delText xml:space="preserve">terasa 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1" w:author="LENOVO X230" w:date="2021-11-30T14:39:00Z">
        <w:r w:rsidRPr="00C50A1E" w:rsidDel="0010083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5EE48" w14:textId="5D54FF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LENOVO X230" w:date="2021-11-30T14:39:00Z">
        <w:r w:rsidR="00065B70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065B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65B7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7338DD" w14:textId="127DCD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3" w:author="LENOVO X230" w:date="2021-11-30T14:47:00Z">
        <w:r w:rsidR="00DC37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4" w:author="LENOVO X230" w:date="2021-11-30T14:39:00Z">
        <w:r w:rsidR="00065B7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5" w:author="LENOVO X230" w:date="2021-11-30T14:39:00Z">
        <w:r w:rsidDel="00065B7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596819" w14:textId="534F4E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16" w:author="LENOVO X230" w:date="2021-11-30T14:40:00Z">
        <w:r w:rsidRPr="00C50A1E" w:rsidDel="00065B70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LENOVO X230" w:date="2021-11-30T14:40:00Z">
        <w:r w:rsidRPr="00C50A1E" w:rsidDel="00065B70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18" w:author="LENOVO X230" w:date="2021-11-30T14:40:00Z">
        <w:r w:rsidR="00065B70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065B7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B83FD" w14:textId="237696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LENOVO X230" w:date="2021-11-30T14:40:00Z">
        <w:r w:rsidR="00C0042D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C004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LENOVO X230" w:date="2021-11-30T14:40:00Z">
        <w:r w:rsidRPr="00C50A1E" w:rsidDel="00C0042D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40352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9256E0" w14:textId="7B8C99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1" w:author="LENOVO X230" w:date="2021-11-30T14:48:00Z">
        <w:r w:rsidR="00DC37BA">
          <w:rPr>
            <w:rFonts w:ascii="Times New Roman" w:eastAsia="Times New Roman" w:hAnsi="Times New Roman" w:cs="Times New Roman"/>
            <w:sz w:val="24"/>
            <w:szCs w:val="24"/>
          </w:rPr>
          <w:t>suhu</w:t>
        </w:r>
        <w:proofErr w:type="spellEnd"/>
        <w:r w:rsidR="00DC37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LENOVO X230" w:date="2021-11-30T14:48:00Z">
        <w:r w:rsidRPr="00C50A1E" w:rsidDel="00DC37BA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proofErr w:type="spellStart"/>
      <w:ins w:id="23" w:author="LENOVO X230" w:date="2021-11-30T14:48:00Z">
        <w:r w:rsidR="00DC37BA">
          <w:rPr>
            <w:rFonts w:ascii="Times New Roman" w:eastAsia="Times New Roman" w:hAnsi="Times New Roman" w:cs="Times New Roman"/>
            <w:sz w:val="24"/>
            <w:szCs w:val="24"/>
          </w:rPr>
          <w:t>menajdi</w:t>
        </w:r>
        <w:proofErr w:type="spellEnd"/>
        <w:r w:rsidR="00DC37B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F1B88FF" w14:textId="39E011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24" w:author="LENOVO X230" w:date="2021-11-30T14:42:00Z">
        <w:r w:rsidR="00C004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5" w:author="LENOVO X230" w:date="2021-11-30T14:42:00Z">
        <w:r w:rsidRPr="00C50A1E" w:rsidDel="00C0042D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E636C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D27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10CA90" w14:textId="18BF15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26" w:author="LENOVO X230" w:date="2021-11-30T14:42:00Z">
        <w:r w:rsidR="00F5656B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27" w:author="LENOVO X230" w:date="2021-11-30T14:42:00Z">
        <w:r w:rsidDel="00F5656B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28" w:author="LENOVO X230" w:date="2021-11-30T14:42:00Z">
        <w:r w:rsidR="00F5656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5656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9" w:author="LENOVO X230" w:date="2021-11-30T14:42:00Z">
        <w:r w:rsidRPr="00C50A1E" w:rsidDel="00F5656B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0" w:author="LENOVO X230" w:date="2021-11-30T14:43:00Z">
        <w:r w:rsidR="00F5656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5656B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  <w:del w:id="31" w:author="LENOVO X230" w:date="2021-11-30T14:43:00Z">
        <w:r w:rsidRPr="00C50A1E" w:rsidDel="00F5656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LENOVO X230" w:date="2021-11-30T14:43:00Z">
        <w:r w:rsidR="00F5656B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3" w:author="LENOVO X230" w:date="2021-11-30T14:43:00Z">
        <w:r w:rsidRPr="00C50A1E" w:rsidDel="00F5656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7B4CD" w14:textId="54BCE0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LENOVO X230" w:date="2021-11-30T14:43:00Z">
        <w:r w:rsidR="0055632F">
          <w:rPr>
            <w:rFonts w:ascii="Times New Roman" w:eastAsia="Times New Roman" w:hAnsi="Times New Roman" w:cs="Times New Roman"/>
            <w:sz w:val="24"/>
            <w:szCs w:val="24"/>
          </w:rPr>
          <w:t>jenis</w:t>
        </w:r>
        <w:proofErr w:type="spellEnd"/>
        <w:r w:rsidR="005563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LENOVO X230" w:date="2021-11-30T14:43:00Z">
        <w:r w:rsidR="0055632F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55632F">
          <w:rPr>
            <w:rFonts w:ascii="Times New Roman" w:eastAsia="Times New Roman" w:hAnsi="Times New Roman" w:cs="Times New Roman"/>
            <w:sz w:val="24"/>
            <w:szCs w:val="24"/>
          </w:rPr>
          <w:t>dipilih</w:t>
        </w:r>
        <w:proofErr w:type="spellEnd"/>
        <w:r w:rsidR="0055632F">
          <w:rPr>
            <w:rFonts w:ascii="Times New Roman" w:eastAsia="Times New Roman" w:hAnsi="Times New Roman" w:cs="Times New Roman"/>
            <w:sz w:val="24"/>
            <w:szCs w:val="24"/>
          </w:rPr>
          <w:t xml:space="preserve"> oleh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36" w:author="LENOVO X230" w:date="2021-11-30T14:43:00Z">
        <w:r w:rsidRPr="00C50A1E" w:rsidDel="0055632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2009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37" w:author="LENOVO X230" w:date="2021-11-30T14:44:00Z">
        <w:r w:rsidRPr="00C50A1E" w:rsidDel="0055632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3307CC7B" w14:textId="1AF194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38" w:author="LENOVO X230" w:date="2021-11-30T14:44:00Z">
        <w:r w:rsidRPr="00C50A1E" w:rsidDel="006D3725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proofErr w:type="spellStart"/>
      <w:ins w:id="39" w:author="LENOVO X230" w:date="2021-11-30T14:44:00Z">
        <w:r w:rsidR="006D372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6D372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3725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D3C4A39" w14:textId="3847C3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LENOVO X230" w:date="2021-11-30T14:45:00Z">
        <w:r w:rsidR="00EF788A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41" w:author="LENOVO X230" w:date="2021-11-30T14:45:00Z">
        <w:r w:rsidR="00EF78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F788A">
          <w:rPr>
            <w:rFonts w:ascii="Times New Roman" w:eastAsia="Times New Roman" w:hAnsi="Times New Roman" w:cs="Times New Roman"/>
            <w:sz w:val="24"/>
            <w:szCs w:val="24"/>
          </w:rPr>
          <w:t>tersebar</w:t>
        </w:r>
        <w:proofErr w:type="spellEnd"/>
        <w:r w:rsidR="00EF78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LENOVO X230" w:date="2021-11-30T14:45:00Z">
        <w:r w:rsidRPr="00C50A1E" w:rsidDel="00EF788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CF847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E538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3B3EB0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4CFFA7" w14:textId="77777777" w:rsidR="00927764" w:rsidRPr="00C50A1E" w:rsidRDefault="00927764" w:rsidP="00927764"/>
    <w:p w14:paraId="4CF890C5" w14:textId="77777777" w:rsidR="00927764" w:rsidRPr="005A045A" w:rsidRDefault="00927764" w:rsidP="00927764">
      <w:pPr>
        <w:rPr>
          <w:i/>
        </w:rPr>
      </w:pPr>
    </w:p>
    <w:p w14:paraId="76D6AD0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4B7FE9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9500C" w14:textId="77777777" w:rsidR="00000D85" w:rsidRDefault="00000D85">
      <w:r>
        <w:separator/>
      </w:r>
    </w:p>
  </w:endnote>
  <w:endnote w:type="continuationSeparator" w:id="0">
    <w:p w14:paraId="2835B683" w14:textId="77777777" w:rsidR="00000D85" w:rsidRDefault="0000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9C73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2BA4E0" w14:textId="77777777" w:rsidR="00941E77" w:rsidRDefault="00000D85">
    <w:pPr>
      <w:pStyle w:val="Footer"/>
    </w:pPr>
  </w:p>
  <w:p w14:paraId="65610BCD" w14:textId="77777777" w:rsidR="00941E77" w:rsidRDefault="0000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417E5" w14:textId="77777777" w:rsidR="00000D85" w:rsidRDefault="00000D85">
      <w:r>
        <w:separator/>
      </w:r>
    </w:p>
  </w:footnote>
  <w:footnote w:type="continuationSeparator" w:id="0">
    <w:p w14:paraId="74601AC1" w14:textId="77777777" w:rsidR="00000D85" w:rsidRDefault="0000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 X230">
    <w15:presenceInfo w15:providerId="None" w15:userId="LENOVO X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0D85"/>
    <w:rsid w:val="00065B70"/>
    <w:rsid w:val="000728F3"/>
    <w:rsid w:val="00100837"/>
    <w:rsid w:val="0012251A"/>
    <w:rsid w:val="002318A3"/>
    <w:rsid w:val="0042167F"/>
    <w:rsid w:val="0055632F"/>
    <w:rsid w:val="006D3725"/>
    <w:rsid w:val="00924DF5"/>
    <w:rsid w:val="00927764"/>
    <w:rsid w:val="00C0042D"/>
    <w:rsid w:val="00C20908"/>
    <w:rsid w:val="00DC37BA"/>
    <w:rsid w:val="00EF788A"/>
    <w:rsid w:val="00F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219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X230</cp:lastModifiedBy>
  <cp:revision>10</cp:revision>
  <dcterms:created xsi:type="dcterms:W3CDTF">2020-08-26T21:16:00Z</dcterms:created>
  <dcterms:modified xsi:type="dcterms:W3CDTF">2021-11-30T07:48:00Z</dcterms:modified>
</cp:coreProperties>
</file>