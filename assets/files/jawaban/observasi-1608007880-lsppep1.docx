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8B8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2F8CC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939293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0EF7BF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E73DA7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D920836" w14:textId="41A2B032" w:rsidR="00927764" w:rsidRDefault="00927764" w:rsidP="00EB47B2">
      <w:pPr>
        <w:shd w:val="clear" w:color="auto" w:fill="F5F5F5"/>
        <w:spacing w:line="270" w:lineRule="atLeast"/>
        <w:rPr>
          <w:ins w:id="0" w:author="Marhami Fahriani" w:date="2020-12-15T11:38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</w:t>
      </w:r>
      <w:ins w:id="1" w:author="Marhami Fahriani" w:date="2020-12-15T11:50:00Z">
        <w:r w:rsidR="00EB47B2">
          <w:rPr>
            <w:rFonts w:ascii="Roboto" w:eastAsia="Times New Roman" w:hAnsi="Roboto" w:cs="Times New Roman"/>
            <w:sz w:val="17"/>
            <w:szCs w:val="17"/>
          </w:rPr>
          <w:t xml:space="preserve">, </w:t>
        </w:r>
      </w:ins>
      <w:del w:id="2" w:author="Marhami Fahriani" w:date="2020-12-15T11:50:00Z">
        <w:r w:rsidRPr="00C50A1E" w:rsidDel="00EB47B2">
          <w:rPr>
            <w:rFonts w:ascii="Roboto" w:eastAsia="Times New Roman" w:hAnsi="Roboto" w:cs="Times New Roman"/>
            <w:sz w:val="17"/>
            <w:szCs w:val="17"/>
          </w:rPr>
          <w:delText> Diperbarui</w:delText>
        </w:r>
      </w:del>
      <w:proofErr w:type="spellStart"/>
      <w:ins w:id="3" w:author="Marhami Fahriani" w:date="2020-12-15T11:50:00Z">
        <w:r w:rsidR="00EB47B2">
          <w:rPr>
            <w:rFonts w:ascii="Roboto" w:eastAsia="Times New Roman" w:hAnsi="Roboto" w:cs="Times New Roman"/>
            <w:sz w:val="17"/>
            <w:szCs w:val="17"/>
          </w:rPr>
          <w:t>d</w:t>
        </w:r>
        <w:r w:rsidR="00EB47B2" w:rsidRPr="00C50A1E">
          <w:rPr>
            <w:rFonts w:ascii="Roboto" w:eastAsia="Times New Roman" w:hAnsi="Roboto" w:cs="Times New Roman"/>
            <w:sz w:val="17"/>
            <w:szCs w:val="17"/>
          </w:rPr>
          <w:t>iperbarui</w:t>
        </w:r>
      </w:ins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del w:id="4" w:author="Marhami Fahriani" w:date="2020-12-15T11:49:00Z">
        <w:r w:rsidRPr="00C50A1E" w:rsidDel="00EB47B2">
          <w:rPr>
            <w:rFonts w:ascii="Roboto" w:eastAsia="Times New Roman" w:hAnsi="Roboto" w:cs="Times New Roman"/>
            <w:sz w:val="17"/>
            <w:szCs w:val="17"/>
          </w:rPr>
          <w:delText>  61  10 3</w:delText>
        </w:r>
      </w:del>
    </w:p>
    <w:p w14:paraId="52EAAF43" w14:textId="77777777" w:rsidR="00FA3E28" w:rsidRPr="00C50A1E" w:rsidRDefault="00FA3E28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7651E3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A1E5" w14:textId="570E466F" w:rsidR="00E7577C" w:rsidRDefault="00E7577C" w:rsidP="00927764">
      <w:pPr>
        <w:spacing w:line="270" w:lineRule="atLeast"/>
        <w:jc w:val="center"/>
        <w:rPr>
          <w:ins w:id="5" w:author="Marhami Fahriani" w:date="2020-12-15T11:48:00Z"/>
          <w:rFonts w:ascii="Times New Roman" w:eastAsia="Times New Roman" w:hAnsi="Times New Roman" w:cs="Times New Roman"/>
          <w:sz w:val="18"/>
          <w:szCs w:val="18"/>
        </w:rPr>
      </w:pPr>
      <w:ins w:id="6" w:author="Marhami Fahriani" w:date="2020-12-15T11:48:00Z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Gambar 1. </w:t>
        </w:r>
        <w:proofErr w:type="spellStart"/>
        <w:r>
          <w:rPr>
            <w:rFonts w:ascii="Times New Roman" w:eastAsia="Times New Roman" w:hAnsi="Times New Roman" w:cs="Times New Roman"/>
            <w:sz w:val="18"/>
            <w:szCs w:val="18"/>
          </w:rPr>
          <w:t>Menikmati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8"/>
            <w:szCs w:val="18"/>
          </w:rPr>
          <w:t>secangkir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kopi di kala </w:t>
        </w:r>
        <w:proofErr w:type="spellStart"/>
        <w:r>
          <w:rPr>
            <w:rFonts w:ascii="Times New Roman" w:eastAsia="Times New Roman" w:hAnsi="Times New Roman" w:cs="Times New Roman"/>
            <w:sz w:val="18"/>
            <w:szCs w:val="18"/>
          </w:rPr>
          <w:t>hujan</w:t>
        </w:r>
        <w:proofErr w:type="spellEnd"/>
      </w:ins>
    </w:p>
    <w:p w14:paraId="59B0FA6C" w14:textId="5A5334A7" w:rsidR="00E7577C" w:rsidRDefault="00E7577C" w:rsidP="00927764">
      <w:pPr>
        <w:spacing w:line="270" w:lineRule="atLeast"/>
        <w:jc w:val="center"/>
        <w:rPr>
          <w:ins w:id="7" w:author="Marhami Fahriani" w:date="2020-12-15T11:48:00Z"/>
          <w:rFonts w:ascii="Times New Roman" w:eastAsia="Times New Roman" w:hAnsi="Times New Roman" w:cs="Times New Roman"/>
          <w:sz w:val="18"/>
          <w:szCs w:val="18"/>
        </w:rPr>
      </w:pPr>
      <w:proofErr w:type="spellStart"/>
      <w:ins w:id="8" w:author="Marhami Fahriani" w:date="2020-12-15T11:49:00Z">
        <w:r>
          <w:rPr>
            <w:rFonts w:ascii="Times New Roman" w:eastAsia="Times New Roman" w:hAnsi="Times New Roman" w:cs="Times New Roman"/>
            <w:sz w:val="18"/>
            <w:szCs w:val="18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8"/>
            <w:szCs w:val="18"/>
          </w:rPr>
          <w:t>m</w:t>
        </w:r>
        <w:r w:rsidR="00EB47B2">
          <w:rPr>
            <w:rFonts w:ascii="Times New Roman" w:eastAsia="Times New Roman" w:hAnsi="Times New Roman" w:cs="Times New Roman"/>
            <w:sz w:val="18"/>
            <w:szCs w:val="18"/>
          </w:rPr>
          <w:t>enjadikan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nafsu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makan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kita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bertambah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,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termasuk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mengonsumsi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makanan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dan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minuman</w:t>
        </w:r>
        <w:proofErr w:type="spellEnd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EB47B2">
          <w:rPr>
            <w:rFonts w:ascii="Times New Roman" w:eastAsia="Times New Roman" w:hAnsi="Times New Roman" w:cs="Times New Roman"/>
            <w:sz w:val="18"/>
            <w:szCs w:val="18"/>
          </w:rPr>
          <w:t>instan</w:t>
        </w:r>
      </w:ins>
      <w:proofErr w:type="spellEnd"/>
    </w:p>
    <w:p w14:paraId="3E9CDD54" w14:textId="22AD5DCA" w:rsidR="00927764" w:rsidRDefault="00EB47B2" w:rsidP="00927764">
      <w:pPr>
        <w:spacing w:line="270" w:lineRule="atLeast"/>
        <w:jc w:val="center"/>
        <w:rPr>
          <w:ins w:id="9" w:author="Marhami Fahriani" w:date="2020-12-15T11:48:00Z"/>
          <w:rFonts w:ascii="Times New Roman" w:eastAsia="Times New Roman" w:hAnsi="Times New Roman" w:cs="Times New Roman"/>
          <w:sz w:val="18"/>
          <w:szCs w:val="18"/>
        </w:rPr>
      </w:pPr>
      <w:proofErr w:type="spellStart"/>
      <w:ins w:id="10" w:author="Marhami Fahriani" w:date="2020-12-15T11:49:00Z">
        <w:r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: </w:t>
        </w:r>
      </w:ins>
      <w:del w:id="11" w:author="Marhami Fahriani" w:date="2020-12-15T11:49:00Z">
        <w:r w:rsidR="00927764" w:rsidRPr="00C50A1E" w:rsidDel="00EB47B2">
          <w:rPr>
            <w:rFonts w:ascii="Times New Roman" w:eastAsia="Times New Roman" w:hAnsi="Times New Roman" w:cs="Times New Roman"/>
            <w:sz w:val="18"/>
            <w:szCs w:val="18"/>
          </w:rPr>
          <w:delText xml:space="preserve">Ilustrasi | </w:delText>
        </w:r>
      </w:del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</w:p>
    <w:p w14:paraId="78DF783A" w14:textId="77777777" w:rsidR="00270DDB" w:rsidRPr="00C50A1E" w:rsidRDefault="00270DDB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2E3BFA7" w14:textId="77777777" w:rsidR="00927764" w:rsidRPr="00EB47B2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13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14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15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16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17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18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19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20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21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22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23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24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25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26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27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28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29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30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EB47B2">
        <w:rPr>
          <w:rFonts w:ascii="Times New Roman" w:eastAsia="Times New Roman" w:hAnsi="Times New Roman" w:cs="Times New Roman"/>
          <w:sz w:val="24"/>
          <w:szCs w:val="24"/>
          <w:rPrChange w:id="31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EB47B2">
        <w:rPr>
          <w:rFonts w:ascii="Times New Roman" w:eastAsia="Times New Roman" w:hAnsi="Times New Roman" w:cs="Times New Roman"/>
          <w:sz w:val="24"/>
          <w:szCs w:val="24"/>
          <w:rPrChange w:id="32" w:author="Marhami Fahriani" w:date="2020-12-15T11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163C1EDF" w14:textId="77777777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790324" w14:textId="0131218B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35" w:author="Marhami Fahriani" w:date="2020-12-15T11:39:00Z">
        <w:r w:rsidRPr="00C50A1E" w:rsidDel="00FA3E2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6" w:author="Marhami Fahriani" w:date="2020-12-15T11:39:00Z">
        <w:r w:rsidR="00FA3E2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7" w:author="Marhami Fahriani" w:date="2020-12-15T11:39:00Z">
        <w:r w:rsidRPr="00C50A1E" w:rsidDel="00FA3E28">
          <w:rPr>
            <w:rFonts w:ascii="Times New Roman" w:eastAsia="Times New Roman" w:hAnsi="Times New Roman" w:cs="Times New Roman"/>
            <w:sz w:val="24"/>
            <w:szCs w:val="24"/>
          </w:rPr>
          <w:delText xml:space="preserve"> M</w:delText>
        </w:r>
      </w:del>
      <w:proofErr w:type="spellStart"/>
      <w:ins w:id="38" w:author="Marhami Fahriani" w:date="2020-12-15T11:39:00Z">
        <w:r w:rsidR="00FA3E2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Marhami Fahriani" w:date="2020-12-15T11:39:00Z">
        <w:r w:rsidR="00FA3E2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0" w:author="Marhami Fahriani" w:date="2020-12-15T11:39:00Z">
        <w:r w:rsidDel="00FA3E2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A436A" w14:textId="3EDFA897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Marhami Fahriani" w:date="2020-12-15T11:41:00Z">
        <w:r w:rsidRPr="00C50A1E" w:rsidDel="00A1503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3" w:author="Marhami Fahriani" w:date="2020-12-15T11:41:00Z">
        <w:r w:rsidRPr="00C50A1E" w:rsidDel="00A1503C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44" w:author="Marhami Fahriani" w:date="2020-12-15T11:41:00Z">
        <w:r w:rsidR="00A1503C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A150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45" w:author="Marhami Fahriani" w:date="2020-12-15T11:41:00Z">
        <w:r w:rsidRPr="00C50A1E" w:rsidDel="00FE116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46" w:author="Marhami Fahriani" w:date="2020-12-15T11:41:00Z">
        <w:r w:rsidR="00FE116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E1163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FE116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Marhami Fahriani" w:date="2020-12-15T11:41:00Z">
        <w:r w:rsidRPr="00C50A1E" w:rsidDel="00FE1163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proofErr w:type="spellStart"/>
      <w:ins w:id="48" w:author="Marhami Fahriani" w:date="2020-12-15T11:41:00Z">
        <w:r w:rsidR="00FE116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Marhami Fahriani" w:date="2020-12-15T11:41:00Z">
        <w:r w:rsidRPr="00C50A1E" w:rsidDel="00FE116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0258FE" w14:textId="77777777" w:rsidR="00EB47B2" w:rsidRDefault="00927764" w:rsidP="00EB47B2">
      <w:pPr>
        <w:shd w:val="clear" w:color="auto" w:fill="F5F5F5"/>
        <w:spacing w:after="375"/>
        <w:jc w:val="both"/>
        <w:rPr>
          <w:ins w:id="50" w:author="Marhami Fahriani" w:date="2020-12-15T11:50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4978E9FC" w14:textId="1A1CFDC3" w:rsidR="00927764" w:rsidRPr="00C50A1E" w:rsidDel="00FE1163" w:rsidRDefault="00927764" w:rsidP="00EB47B2">
      <w:pPr>
        <w:shd w:val="clear" w:color="auto" w:fill="F5F5F5"/>
        <w:spacing w:after="375"/>
        <w:jc w:val="both"/>
        <w:rPr>
          <w:del w:id="51" w:author="Marhami Fahriani" w:date="2020-12-15T11:41:00Z"/>
          <w:rFonts w:ascii="Times New Roman" w:eastAsia="Times New Roman" w:hAnsi="Times New Roman" w:cs="Times New Roman"/>
          <w:sz w:val="24"/>
          <w:szCs w:val="24"/>
        </w:rPr>
        <w:pPrChange w:id="52" w:author="Marhami Fahriani" w:date="2020-12-15T11:50:00Z">
          <w:pPr>
            <w:shd w:val="clear" w:color="auto" w:fill="F5F5F5"/>
            <w:spacing w:after="375"/>
          </w:pPr>
        </w:pPrChange>
      </w:pPr>
      <w:del w:id="53" w:author="Marhami Fahriani" w:date="2020-12-15T11:50:00Z">
        <w:r w:rsidRPr="00C50A1E" w:rsidDel="00EB47B2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4" w:author="Marhami Fahriani" w:date="2020-12-15T11:41:00Z">
        <w:r w:rsidRPr="00C50A1E" w:rsidDel="00FE1163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B55664" w14:textId="2CBB7D8F" w:rsidR="00927764" w:rsidRPr="00C50A1E" w:rsidRDefault="00FE1163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5" w:author="Marhami Fahriani" w:date="2020-12-15T11:50:00Z">
          <w:pPr>
            <w:shd w:val="clear" w:color="auto" w:fill="F5F5F5"/>
            <w:spacing w:after="375"/>
          </w:pPr>
        </w:pPrChange>
      </w:pPr>
      <w:ins w:id="56" w:author="Marhami Fahriani" w:date="2020-12-15T11:4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57" w:author="Marhami Fahriani" w:date="2020-12-15T11:41:00Z">
        <w:r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58" w:author="Marhami Fahriani" w:date="2020-12-15T11:41:00Z">
        <w:r w:rsidR="00927764" w:rsidRPr="00C50A1E" w:rsidDel="00FE1163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01F1B" w14:textId="766FD6D9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Marhami Fahriani" w:date="2020-12-15T11:42:00Z">
        <w:r w:rsidRPr="00C50A1E" w:rsidDel="00CA702E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61" w:author="Marhami Fahriani" w:date="2020-12-15T11:42:00Z">
        <w:r w:rsidR="00CA702E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CA702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E763469" w14:textId="3B924116" w:rsidR="00927764" w:rsidRPr="00C50A1E" w:rsidDel="00CA702E" w:rsidRDefault="00927764" w:rsidP="00EB47B2">
      <w:pPr>
        <w:shd w:val="clear" w:color="auto" w:fill="F5F5F5"/>
        <w:spacing w:after="375"/>
        <w:jc w:val="both"/>
        <w:rPr>
          <w:del w:id="62" w:author="Marhami Fahriani" w:date="2020-12-15T11:42:00Z"/>
          <w:rFonts w:ascii="Times New Roman" w:eastAsia="Times New Roman" w:hAnsi="Times New Roman" w:cs="Times New Roman"/>
          <w:sz w:val="24"/>
          <w:szCs w:val="24"/>
        </w:rPr>
        <w:pPrChange w:id="63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7C585AB" w14:textId="77777777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4" w:author="Marhami Fahriani" w:date="2020-12-15T11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A5F60B" w14:textId="69197569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Marhami Fahriani" w:date="2020-12-15T11:43:00Z">
        <w:r w:rsidRPr="00C50A1E" w:rsidDel="00F05C4B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67" w:author="Marhami Fahriani" w:date="2020-12-15T11:43:00Z">
        <w:r w:rsidR="00F05C4B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F05C4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193204C" w14:textId="77777777" w:rsidR="00EB47B2" w:rsidRDefault="00927764" w:rsidP="00EB47B2">
      <w:pPr>
        <w:shd w:val="clear" w:color="auto" w:fill="F5F5F5"/>
        <w:spacing w:after="375"/>
        <w:jc w:val="both"/>
        <w:rPr>
          <w:ins w:id="68" w:author="Marhami Fahriani" w:date="2020-12-15T11:50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</w:p>
    <w:p w14:paraId="4CDCE6D3" w14:textId="644AE8FC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Marhami Fahriani" w:date="2020-12-15T11:50:00Z">
          <w:pPr>
            <w:shd w:val="clear" w:color="auto" w:fill="F5F5F5"/>
            <w:spacing w:after="375"/>
          </w:pPr>
        </w:pPrChange>
      </w:pPr>
      <w:del w:id="70" w:author="Marhami Fahriani" w:date="2020-12-15T11:43:00Z">
        <w:r w:rsidRPr="00C50A1E" w:rsidDel="00F05C4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del w:id="71" w:author="Marhami Fahriani" w:date="2020-12-15T11:50:00Z">
        <w:r w:rsidRPr="00C50A1E" w:rsidDel="00EB47B2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2" w:author="Marhami Fahriani" w:date="2020-12-15T11:43:00Z">
        <w:r w:rsidRPr="00C50A1E" w:rsidDel="000A7CB6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1901CF8" w14:textId="76D9122B" w:rsidR="00927764" w:rsidRPr="00C50A1E" w:rsidDel="000A7CB6" w:rsidRDefault="00927764" w:rsidP="00EB47B2">
      <w:pPr>
        <w:shd w:val="clear" w:color="auto" w:fill="F5F5F5"/>
        <w:spacing w:after="375"/>
        <w:jc w:val="both"/>
        <w:rPr>
          <w:del w:id="73" w:author="Marhami Fahriani" w:date="2020-12-15T11:43:00Z"/>
          <w:rFonts w:ascii="Times New Roman" w:eastAsia="Times New Roman" w:hAnsi="Times New Roman" w:cs="Times New Roman"/>
          <w:sz w:val="24"/>
          <w:szCs w:val="24"/>
        </w:rPr>
        <w:pPrChange w:id="74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Marhami Fahriani" w:date="2020-12-15T11:43:00Z">
        <w:r w:rsidRPr="00C50A1E" w:rsidDel="000A7CB6">
          <w:rPr>
            <w:rFonts w:ascii="Times New Roman" w:eastAsia="Times New Roman" w:hAnsi="Times New Roman" w:cs="Times New Roman"/>
            <w:sz w:val="24"/>
            <w:szCs w:val="24"/>
          </w:rPr>
          <w:delText>bubuk-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B43AA6" w14:textId="76F61A6B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6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Marhami Fahriani" w:date="2020-12-15T11:43:00Z">
        <w:r w:rsidRPr="00C50A1E" w:rsidDel="000A7CB6">
          <w:rPr>
            <w:rFonts w:ascii="Times New Roman" w:eastAsia="Times New Roman" w:hAnsi="Times New Roman" w:cs="Times New Roman"/>
            <w:sz w:val="24"/>
            <w:szCs w:val="24"/>
          </w:rPr>
          <w:delText xml:space="preserve">harus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8" w:author="Marhami Fahriani" w:date="2020-12-15T11:43:00Z">
        <w:r w:rsidDel="000A7CB6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A7CB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9" w:author="Marhami Fahriani" w:date="2020-12-15T11:43:00Z">
        <w:r w:rsidR="000A7CB6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0A7C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Marhami Fahriani" w:date="2020-12-15T11:44:00Z">
        <w:r w:rsidRPr="00C50A1E" w:rsidDel="000A7CB6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Marhami Fahriani" w:date="2020-12-15T11:44:00Z">
        <w:r w:rsidR="000A7CB6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0A7C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AC301" w14:textId="77777777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2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57C8E5" w14:textId="1084122C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3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4" w:author="Marhami Fahriani" w:date="2020-12-15T11:44:00Z">
        <w:r w:rsidRPr="00C50A1E" w:rsidDel="00F143A1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85" w:author="Marhami Fahriani" w:date="2020-12-15T11:44:00Z">
        <w:r w:rsidR="00F143A1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F143A1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143A1">
        <w:rPr>
          <w:rFonts w:ascii="Times New Roman" w:eastAsia="Times New Roman" w:hAnsi="Times New Roman" w:cs="Times New Roman"/>
          <w:sz w:val="24"/>
          <w:szCs w:val="24"/>
          <w:rPrChange w:id="86" w:author="Marhami Fahriani" w:date="2020-12-15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F143A1">
        <w:rPr>
          <w:rFonts w:ascii="Times New Roman" w:eastAsia="Times New Roman" w:hAnsi="Times New Roman" w:cs="Times New Roman"/>
          <w:sz w:val="24"/>
          <w:szCs w:val="24"/>
          <w:rPrChange w:id="87" w:author="Marhami Fahriani" w:date="2020-12-15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F143A1">
        <w:rPr>
          <w:rFonts w:ascii="Times New Roman" w:eastAsia="Times New Roman" w:hAnsi="Times New Roman" w:cs="Times New Roman"/>
          <w:sz w:val="24"/>
          <w:szCs w:val="24"/>
          <w:rPrChange w:id="88" w:author="Marhami Fahriani" w:date="2020-12-15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89" w:author="Marhami Fahriani" w:date="2020-12-15T11:45:00Z">
        <w:r w:rsidRPr="00F143A1" w:rsidDel="009F7B25">
          <w:rPr>
            <w:rFonts w:ascii="Times New Roman" w:eastAsia="Times New Roman" w:hAnsi="Times New Roman" w:cs="Times New Roman"/>
            <w:sz w:val="24"/>
            <w:szCs w:val="24"/>
            <w:rPrChange w:id="90" w:author="Marhami Fahriani" w:date="2020-12-15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F143A1">
        <w:rPr>
          <w:rFonts w:ascii="Times New Roman" w:eastAsia="Times New Roman" w:hAnsi="Times New Roman" w:cs="Times New Roman"/>
          <w:sz w:val="24"/>
          <w:szCs w:val="24"/>
          <w:rPrChange w:id="91" w:author="Marhami Fahriani" w:date="2020-12-15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an.</w:t>
      </w:r>
      <w:proofErr w:type="spellEnd"/>
    </w:p>
    <w:p w14:paraId="4CC2B043" w14:textId="28858AB2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2" w:author="Marhami Fahriani" w:date="2020-12-15T11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Marhami Fahriani" w:date="2020-12-15T11:45:00Z">
        <w:r w:rsidR="009F7B2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94" w:author="Marhami Fahriani" w:date="2020-12-15T11:46:00Z">
        <w:r w:rsidR="0057636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95" w:author="Marhami Fahriani" w:date="2020-12-15T11:45:00Z">
        <w:r w:rsidR="0057636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7636A">
        <w:rPr>
          <w:rFonts w:ascii="Times New Roman" w:eastAsia="Times New Roman" w:hAnsi="Times New Roman" w:cs="Times New Roman"/>
          <w:i/>
          <w:iCs/>
          <w:sz w:val="24"/>
          <w:szCs w:val="24"/>
          <w:rPrChange w:id="96" w:author="Marhami Fahriani" w:date="2020-12-15T11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F0E795" w14:textId="26269C97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7" w:author="Marhami Fahriani" w:date="2020-12-15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8" w:author="Marhami Fahriani" w:date="2020-12-15T11:46:00Z">
        <w:r w:rsidRPr="00C50A1E" w:rsidDel="0057636A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BF138E4" w14:textId="4C17C97F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9" w:author="Marhami Fahriani" w:date="2020-12-15T11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100" w:author="Marhami Fahriani" w:date="2020-12-15T11:48:00Z">
        <w:r w:rsidR="00270DD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270DDB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</w:ins>
      <w:proofErr w:type="spellEnd"/>
      <w:del w:id="101" w:author="Marhami Fahriani" w:date="2020-12-15T11:48:00Z">
        <w:r w:rsidRPr="00C50A1E" w:rsidDel="00270DD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102" w:author="Marhami Fahriani" w:date="2020-12-15T11:46:00Z">
        <w:r w:rsidRPr="00C50A1E" w:rsidDel="004C46E6">
          <w:rPr>
            <w:rFonts w:ascii="Times New Roman" w:eastAsia="Times New Roman" w:hAnsi="Times New Roman" w:cs="Times New Roman"/>
            <w:sz w:val="24"/>
            <w:szCs w:val="24"/>
          </w:rPr>
          <w:delText>Kal</w:delText>
        </w:r>
      </w:del>
      <w:ins w:id="103" w:author="Marhami Fahriani" w:date="2020-12-15T11:47:00Z">
        <w:r w:rsidR="00F40D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4" w:author="Marhami Fahriani" w:date="2020-12-15T11:46:00Z">
        <w:r w:rsidRPr="00C50A1E" w:rsidDel="004C46E6">
          <w:rPr>
            <w:rFonts w:ascii="Times New Roman" w:eastAsia="Times New Roman" w:hAnsi="Times New Roman" w:cs="Times New Roman"/>
            <w:sz w:val="24"/>
            <w:szCs w:val="24"/>
          </w:rPr>
          <w:delText xml:space="preserve">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203CAC" w14:textId="7EBC5192" w:rsidR="00927764" w:rsidRPr="00C50A1E" w:rsidRDefault="00927764" w:rsidP="00EB47B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5" w:author="Marhami Fahriani" w:date="2020-12-15T11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6" w:author="Marhami Fahriani" w:date="2020-12-15T11:47:00Z">
        <w:r w:rsidRPr="00C50A1E" w:rsidDel="00F40D62">
          <w:rPr>
            <w:rFonts w:ascii="Times New Roman" w:eastAsia="Times New Roman" w:hAnsi="Times New Roman" w:cs="Times New Roman"/>
            <w:sz w:val="24"/>
            <w:szCs w:val="24"/>
          </w:rPr>
          <w:delText xml:space="preserve">500 </w:delText>
        </w:r>
      </w:del>
      <w:ins w:id="107" w:author="Marhami Fahriani" w:date="2020-12-15T11:47:00Z">
        <w:r w:rsidR="00F40D62">
          <w:rPr>
            <w:rFonts w:ascii="Times New Roman" w:eastAsia="Times New Roman" w:hAnsi="Times New Roman" w:cs="Times New Roman"/>
            <w:sz w:val="24"/>
            <w:szCs w:val="24"/>
          </w:rPr>
          <w:t>lima ratus</w:t>
        </w:r>
        <w:r w:rsidR="00F40D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8" w:author="Marhami Fahriani" w:date="2020-12-15T11:47:00Z">
        <w:r w:rsidRPr="00C50A1E" w:rsidDel="00F40D62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109" w:author="Marhami Fahriani" w:date="2020-12-15T11:47:00Z">
        <w:r w:rsidR="00F40D62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C47504" w14:textId="77777777" w:rsidR="00927764" w:rsidRPr="00C50A1E" w:rsidRDefault="00927764" w:rsidP="00EB47B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0" w:author="Marhami Fahriani" w:date="2020-12-15T11:50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EC9EED3" w14:textId="77777777" w:rsidR="00927764" w:rsidRPr="00C50A1E" w:rsidRDefault="00927764" w:rsidP="00927764"/>
    <w:p w14:paraId="63DBDC5B" w14:textId="77777777" w:rsidR="00927764" w:rsidRPr="005A045A" w:rsidRDefault="00927764" w:rsidP="00927764">
      <w:pPr>
        <w:rPr>
          <w:i/>
        </w:rPr>
      </w:pPr>
    </w:p>
    <w:p w14:paraId="04A188B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407BA4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243FB" w14:textId="77777777" w:rsidR="00F8064A" w:rsidRDefault="00F8064A">
      <w:r>
        <w:separator/>
      </w:r>
    </w:p>
  </w:endnote>
  <w:endnote w:type="continuationSeparator" w:id="0">
    <w:p w14:paraId="7781DDAF" w14:textId="77777777" w:rsidR="00F8064A" w:rsidRDefault="00F8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0687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753C35" w14:textId="77777777" w:rsidR="00941E77" w:rsidRDefault="00F8064A">
    <w:pPr>
      <w:pStyle w:val="Footer"/>
    </w:pPr>
  </w:p>
  <w:p w14:paraId="60938AF4" w14:textId="77777777" w:rsidR="00941E77" w:rsidRDefault="00F8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8DB12" w14:textId="77777777" w:rsidR="00F8064A" w:rsidRDefault="00F8064A">
      <w:r>
        <w:separator/>
      </w:r>
    </w:p>
  </w:footnote>
  <w:footnote w:type="continuationSeparator" w:id="0">
    <w:p w14:paraId="4FD92915" w14:textId="77777777" w:rsidR="00F8064A" w:rsidRDefault="00F8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hami Fahriani">
    <w15:presenceInfo w15:providerId="Windows Live" w15:userId="63b29437f65221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MDAzMzQ1NzQwMzFX0lEKTi0uzszPAykwrAUANbzR3iwAAAA="/>
  </w:docVars>
  <w:rsids>
    <w:rsidRoot w:val="00927764"/>
    <w:rsid w:val="000728F3"/>
    <w:rsid w:val="000A7CB6"/>
    <w:rsid w:val="0012251A"/>
    <w:rsid w:val="002318A3"/>
    <w:rsid w:val="00270DDB"/>
    <w:rsid w:val="0042167F"/>
    <w:rsid w:val="004C46E6"/>
    <w:rsid w:val="0057636A"/>
    <w:rsid w:val="00924DF5"/>
    <w:rsid w:val="00927764"/>
    <w:rsid w:val="009F7B25"/>
    <w:rsid w:val="00A1503C"/>
    <w:rsid w:val="00C036E7"/>
    <w:rsid w:val="00C20908"/>
    <w:rsid w:val="00CA702E"/>
    <w:rsid w:val="00E11EF3"/>
    <w:rsid w:val="00E7577C"/>
    <w:rsid w:val="00EB47B2"/>
    <w:rsid w:val="00F05C4B"/>
    <w:rsid w:val="00F143A1"/>
    <w:rsid w:val="00F40D62"/>
    <w:rsid w:val="00F8064A"/>
    <w:rsid w:val="00FA3E28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A69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A3E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Marhami Fahriani</cp:lastModifiedBy>
  <cp:revision>19</cp:revision>
  <dcterms:created xsi:type="dcterms:W3CDTF">2020-08-26T21:16:00Z</dcterms:created>
  <dcterms:modified xsi:type="dcterms:W3CDTF">2020-12-15T04:50:00Z</dcterms:modified>
</cp:coreProperties>
</file>