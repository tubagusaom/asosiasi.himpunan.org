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57FF8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9BB3446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DD1198C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CE11F0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7475ED40" w14:textId="77777777" w:rsidTr="00821BA2">
        <w:tc>
          <w:tcPr>
            <w:tcW w:w="9350" w:type="dxa"/>
          </w:tcPr>
          <w:p w14:paraId="4192E440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4B50B4" w14:textId="166F5C45" w:rsidR="00974F1C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54DA74C" w14:textId="77777777" w:rsidR="00D4158C" w:rsidRDefault="00D4158C" w:rsidP="00D4158C">
            <w:pPr>
              <w:pStyle w:val="ListParagraph"/>
              <w:spacing w:line="312" w:lineRule="auto"/>
              <w:ind w:left="457"/>
              <w:rPr>
                <w:ins w:id="0" w:author="ariesetyo43" w:date="2022-05-17T09:41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1" w:author="ariesetyo43" w:date="2022-05-17T09:4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Azhar, Tauhid Nur dan Bambang Trim. 2005. 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Jangan ke Dokter Lagi: keajaiban </w:t>
              </w:r>
            </w:ins>
          </w:p>
          <w:p w14:paraId="0F17AEFB" w14:textId="77777777" w:rsidR="00D4158C" w:rsidRPr="00D4158C" w:rsidRDefault="00D4158C" w:rsidP="00D4158C">
            <w:pPr>
              <w:pStyle w:val="ListParagraph"/>
              <w:spacing w:line="312" w:lineRule="auto"/>
              <w:ind w:left="1161"/>
              <w:rPr>
                <w:ins w:id="2" w:author="ariesetyo43" w:date="2022-05-17T09:41:00Z"/>
                <w:rFonts w:ascii="Times New Roman" w:hAnsi="Times New Roman" w:cs="Times New Roman"/>
                <w:sz w:val="24"/>
                <w:szCs w:val="24"/>
                <w:lang w:val="en-US"/>
              </w:rPr>
              <w:pPrChange w:id="3" w:author="ariesetyo43" w:date="2022-05-17T09:41:00Z">
                <w:pPr>
                  <w:pStyle w:val="ListParagraph"/>
                  <w:spacing w:line="312" w:lineRule="auto"/>
                  <w:ind w:left="457"/>
                </w:pPr>
              </w:pPrChange>
            </w:pPr>
            <w:ins w:id="4" w:author="ariesetyo43" w:date="2022-05-17T09:41:00Z"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sistem imun dan kiat menghalau penyakit</w:t>
              </w:r>
              <w:r w:rsidRPr="00D4158C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 Bandung: MQ Publishing.</w:t>
              </w:r>
            </w:ins>
          </w:p>
          <w:p w14:paraId="1AA098A5" w14:textId="77777777" w:rsidR="00D4158C" w:rsidRDefault="00D4158C" w:rsidP="00D4158C">
            <w:pPr>
              <w:spacing w:line="312" w:lineRule="auto"/>
              <w:ind w:left="736" w:hanging="284"/>
              <w:rPr>
                <w:ins w:id="5" w:author="ariesetyo43" w:date="2022-05-17T09:41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6" w:author="ariesetyo43" w:date="2022-05-17T09:4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Arradon, Issabelee. 2014. 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Aceh, Contoh Penyelesaian Kejahatan Masa Lalu.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Kompas. Diakses 10 Februari 2014.</w:t>
              </w:r>
            </w:ins>
          </w:p>
          <w:p w14:paraId="1E0CB408" w14:textId="5E7DC07A" w:rsidR="00D4158C" w:rsidRPr="00415FCA" w:rsidRDefault="00D4158C" w:rsidP="00D4158C">
            <w:pPr>
              <w:pStyle w:val="ListParagraph"/>
              <w:spacing w:line="312" w:lineRule="auto"/>
              <w:ind w:left="736" w:hanging="284"/>
              <w:rPr>
                <w:ins w:id="7" w:author="ariesetyo43" w:date="2022-05-17T09:41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8" w:author="ariesetyo43" w:date="2022-05-17T09:41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Helianthusonfri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Jefferly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2016. </w:t>
              </w:r>
              <w:r w:rsidRPr="004B7994">
                <w:rPr>
                  <w:rFonts w:ascii="Times New Roman" w:hAnsi="Times New Roman" w:cs="Times New Roman"/>
                  <w:iCs/>
                  <w:sz w:val="24"/>
                  <w:szCs w:val="24"/>
                </w:rPr>
                <w:t>Facebook Marketing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. </w:t>
              </w:r>
              <w:r w:rsidRPr="004B7994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Jakarta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: </w:t>
              </w:r>
              <w:r w:rsidRPr="004B7994">
                <w:rPr>
                  <w:rFonts w:ascii="Times New Roman" w:hAnsi="Times New Roman" w:cs="Times New Roman"/>
                  <w:sz w:val="24"/>
                  <w:szCs w:val="24"/>
                </w:rPr>
                <w:t xml:space="preserve">Elex Media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  </w:t>
              </w:r>
              <w:r w:rsidRPr="004B7994">
                <w:rPr>
                  <w:rFonts w:ascii="Times New Roman" w:hAnsi="Times New Roman" w:cs="Times New Roman"/>
                  <w:sz w:val="24"/>
                  <w:szCs w:val="24"/>
                </w:rPr>
                <w:t>Komputindo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 </w:t>
              </w:r>
            </w:ins>
          </w:p>
          <w:p w14:paraId="68635252" w14:textId="77777777" w:rsidR="00D4158C" w:rsidRPr="00415FCA" w:rsidRDefault="00D4158C" w:rsidP="00D4158C">
            <w:pPr>
              <w:spacing w:line="312" w:lineRule="auto"/>
              <w:ind w:left="736" w:hanging="284"/>
              <w:rPr>
                <w:ins w:id="9" w:author="ariesetyo43" w:date="2022-05-17T09:41:00Z"/>
                <w:rFonts w:ascii="Times New Roman" w:hAnsi="Times New Roman" w:cs="Times New Roman"/>
                <w:sz w:val="24"/>
                <w:szCs w:val="24"/>
                <w:lang w:val="en-US"/>
              </w:rPr>
              <w:pPrChange w:id="10" w:author="ariesetyo43" w:date="2022-05-17T09:42:00Z">
                <w:pPr>
                  <w:spacing w:line="312" w:lineRule="auto"/>
                  <w:ind w:left="452"/>
                </w:pPr>
              </w:pPrChange>
            </w:pPr>
            <w:ins w:id="11" w:author="ariesetyo43" w:date="2022-05-17T09:41:00Z">
              <w:r w:rsidRPr="00415FC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Osborne, John W. 1993. </w:t>
              </w:r>
              <w:r w:rsidRPr="00415FCA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Kiat Berbicara di Depan Umum Untuk Eksekutif.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(Walfred         Andre, Terjemahan). Jakarta: Bumi Aksara.</w:t>
              </w:r>
            </w:ins>
          </w:p>
          <w:p w14:paraId="455A1591" w14:textId="77777777" w:rsidR="00D4158C" w:rsidRPr="005D70C9" w:rsidRDefault="00D4158C" w:rsidP="00D4158C">
            <w:pPr>
              <w:pStyle w:val="ListParagraph"/>
              <w:spacing w:line="312" w:lineRule="auto"/>
              <w:ind w:left="736" w:hanging="279"/>
              <w:rPr>
                <w:ins w:id="12" w:author="ariesetyo43" w:date="2022-05-17T09:41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ins w:id="13" w:author="ariesetyo43" w:date="2022-05-17T09:4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Trim, </w:t>
              </w:r>
              <w:r w:rsidRPr="005D70C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Bambang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2011. </w:t>
              </w:r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The art of Stimulating Idea: Jurus mendulang Ide dan Insaf agar kaya di Jalan Menulis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. Solo: Metagraf.</w:t>
              </w:r>
            </w:ins>
          </w:p>
          <w:p w14:paraId="2BFA263B" w14:textId="74723BC7" w:rsidR="00D4158C" w:rsidRDefault="00D4158C" w:rsidP="00D4158C">
            <w:pPr>
              <w:spacing w:line="312" w:lineRule="auto"/>
              <w:ind w:left="736" w:hanging="279"/>
              <w:rPr>
                <w:ins w:id="14" w:author="ariesetyo43" w:date="2022-05-17T09:41:00Z"/>
                <w:rFonts w:ascii="Times New Roman" w:hAnsi="Times New Roman" w:cs="Times New Roman"/>
                <w:sz w:val="24"/>
                <w:szCs w:val="24"/>
                <w:lang w:val="en-US"/>
              </w:rPr>
              <w:pPrChange w:id="15" w:author="ariesetyo43" w:date="2022-05-17T09:42:00Z">
                <w:pPr>
                  <w:spacing w:line="312" w:lineRule="auto"/>
                  <w:ind w:left="457"/>
                </w:pPr>
              </w:pPrChange>
            </w:pPr>
            <w:ins w:id="16" w:author="ariesetyo43" w:date="2022-05-17T09:42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_____________</w:t>
              </w:r>
            </w:ins>
            <w:ins w:id="17" w:author="ariesetyo43" w:date="2022-05-17T09:4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2011. </w:t>
              </w:r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Muhammad Effect: Getaran yang 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D</w:t>
              </w:r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irindukan dan 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D</w:t>
              </w:r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itakuti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. Solo: Tinta Medina.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</w:p>
          <w:p w14:paraId="36997502" w14:textId="77777777" w:rsidR="00D4158C" w:rsidRDefault="00D4158C" w:rsidP="00D4158C">
            <w:pPr>
              <w:spacing w:line="312" w:lineRule="auto"/>
              <w:ind w:left="736" w:hanging="279"/>
              <w:rPr>
                <w:ins w:id="18" w:author="ariesetyo43" w:date="2022-05-17T09:41:00Z"/>
                <w:rFonts w:ascii="Times New Roman" w:hAnsi="Times New Roman" w:cs="Times New Roman"/>
                <w:sz w:val="24"/>
                <w:szCs w:val="24"/>
                <w:lang w:val="en-US"/>
              </w:rPr>
              <w:pPrChange w:id="19" w:author="ariesetyo43" w:date="2022-05-17T09:42:00Z">
                <w:pPr>
                  <w:spacing w:line="312" w:lineRule="auto"/>
                  <w:ind w:left="457"/>
                </w:pPr>
              </w:pPrChange>
            </w:pPr>
            <w:ins w:id="20" w:author="ariesetyo43" w:date="2022-05-17T09:4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Wong, Jony. 2010. Internet Marketing for Beginners. Jakarta: Elek Media Komputindo.</w:t>
              </w:r>
            </w:ins>
          </w:p>
          <w:p w14:paraId="5DB4BA46" w14:textId="1312C658" w:rsidR="00D4158C" w:rsidRDefault="00D4158C" w:rsidP="00D4158C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93381DB" w14:textId="77777777" w:rsidR="0034346E" w:rsidRPr="008D1AF7" w:rsidRDefault="0034346E" w:rsidP="0034346E">
            <w:pPr>
              <w:spacing w:line="312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363E0FB" w14:textId="0DE2C09E" w:rsidR="00974F1C" w:rsidRPr="00A16D9B" w:rsidDel="00C52CE8" w:rsidRDefault="00974F1C" w:rsidP="00821BA2">
            <w:pPr>
              <w:spacing w:line="312" w:lineRule="auto"/>
              <w:jc w:val="center"/>
              <w:rPr>
                <w:del w:id="21" w:author="ariesetyo43" w:date="2022-05-17T09:43:00Z"/>
                <w:rFonts w:ascii="Times New Roman" w:hAnsi="Times New Roman" w:cs="Times New Roman"/>
                <w:sz w:val="24"/>
                <w:szCs w:val="24"/>
              </w:rPr>
            </w:pPr>
          </w:p>
          <w:p w14:paraId="39BAE3FC" w14:textId="6AB916B4" w:rsidR="00974F1C" w:rsidRPr="004B7994" w:rsidDel="00C52CE8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del w:id="22" w:author="ariesetyo43" w:date="2022-05-17T09:43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23" w:author="ariesetyo43" w:date="2022-05-17T09:43:00Z">
              <w:r w:rsidRPr="004B7994"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Nama penulis: Jony Wong</w:delText>
              </w:r>
            </w:del>
          </w:p>
          <w:p w14:paraId="51C91C7A" w14:textId="686D657C" w:rsidR="00974F1C" w:rsidRPr="004B7994" w:rsidDel="00C52CE8" w:rsidRDefault="00974F1C" w:rsidP="00821BA2">
            <w:pPr>
              <w:spacing w:line="312" w:lineRule="auto"/>
              <w:ind w:left="457"/>
              <w:rPr>
                <w:del w:id="24" w:author="ariesetyo43" w:date="2022-05-17T09:43:00Z"/>
                <w:rFonts w:ascii="Times New Roman" w:hAnsi="Times New Roman" w:cs="Times New Roman"/>
                <w:iCs/>
                <w:sz w:val="24"/>
                <w:szCs w:val="24"/>
              </w:rPr>
            </w:pPr>
            <w:del w:id="25" w:author="ariesetyo43" w:date="2022-05-17T09:43:00Z">
              <w:r w:rsidRPr="004B7994"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Judul buku: </w:delText>
              </w:r>
              <w:r w:rsidRPr="004B7994" w:rsidDel="00C52CE8">
                <w:rPr>
                  <w:rFonts w:ascii="Times New Roman" w:hAnsi="Times New Roman" w:cs="Times New Roman"/>
                  <w:iCs/>
                  <w:sz w:val="24"/>
                  <w:szCs w:val="24"/>
                </w:rPr>
                <w:delText>Internet marketing for beginners</w:delText>
              </w:r>
            </w:del>
          </w:p>
          <w:p w14:paraId="2B565DAC" w14:textId="5A1D5378" w:rsidR="00974F1C" w:rsidRPr="004B7994" w:rsidDel="00C52CE8" w:rsidRDefault="00974F1C" w:rsidP="00821BA2">
            <w:pPr>
              <w:spacing w:line="312" w:lineRule="auto"/>
              <w:ind w:left="457"/>
              <w:rPr>
                <w:del w:id="26" w:author="ariesetyo43" w:date="2022-05-17T09:43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del w:id="27" w:author="ariesetyo43" w:date="2022-05-17T09:43:00Z">
              <w:r w:rsidDel="00C52CE8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Tahun t</w:delText>
              </w:r>
              <w:r w:rsidRPr="004B7994" w:rsidDel="00C52CE8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erbit: 2010</w:delText>
              </w:r>
            </w:del>
          </w:p>
          <w:p w14:paraId="2B5451CC" w14:textId="6FA7EB80" w:rsidR="00974F1C" w:rsidDel="00C52CE8" w:rsidRDefault="00974F1C" w:rsidP="00821BA2">
            <w:pPr>
              <w:spacing w:line="312" w:lineRule="auto"/>
              <w:ind w:left="457"/>
              <w:rPr>
                <w:del w:id="28" w:author="ariesetyo43" w:date="2022-05-17T09:43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29" w:author="ariesetyo43" w:date="2022-05-17T09:43:00Z">
              <w:r w:rsidRPr="004B7994" w:rsidDel="00C52CE8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 xml:space="preserve">Penerbit: </w:delText>
              </w:r>
              <w:r w:rsidRPr="004B7994" w:rsidDel="00C52CE8">
                <w:rPr>
                  <w:rFonts w:ascii="Times New Roman" w:hAnsi="Times New Roman" w:cs="Times New Roman"/>
                  <w:sz w:val="24"/>
                  <w:szCs w:val="24"/>
                </w:rPr>
                <w:delText>Elex Media Komputindo</w:delText>
              </w:r>
              <w:r w:rsidRPr="004B7994"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, Jakarta</w:delText>
              </w:r>
            </w:del>
          </w:p>
          <w:p w14:paraId="1E6CA460" w14:textId="486C6180" w:rsidR="00974F1C" w:rsidRPr="004B7994" w:rsidDel="00C52CE8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del w:id="30" w:author="ariesetyo43" w:date="2022-05-17T09:43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31" w:author="ariesetyo43" w:date="2022-05-17T09:43:00Z">
              <w:r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Nama penulis: </w:delText>
              </w:r>
              <w:r w:rsidRPr="00A16D9B" w:rsidDel="00C52CE8">
                <w:rPr>
                  <w:rFonts w:ascii="Times New Roman" w:hAnsi="Times New Roman" w:cs="Times New Roman"/>
                  <w:sz w:val="24"/>
                  <w:szCs w:val="24"/>
                </w:rPr>
                <w:delText>Jefferly</w:delText>
              </w:r>
              <w:r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 </w:delText>
              </w:r>
              <w:r w:rsidRPr="00A16D9B" w:rsidDel="00C52CE8">
                <w:rPr>
                  <w:rFonts w:ascii="Times New Roman" w:hAnsi="Times New Roman" w:cs="Times New Roman"/>
                  <w:sz w:val="24"/>
                  <w:szCs w:val="24"/>
                </w:rPr>
                <w:delText>Helianthusonfri</w:delText>
              </w:r>
              <w:r w:rsidDel="00C52CE8">
                <w:rPr>
                  <w:rFonts w:ascii="Times New Roman" w:hAnsi="Times New Roman" w:cs="Times New Roman"/>
                  <w:sz w:val="24"/>
                  <w:szCs w:val="24"/>
                </w:rPr>
                <w:br/>
              </w:r>
              <w:r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Judul buku: </w:delText>
              </w:r>
              <w:r w:rsidRPr="004B7994" w:rsidDel="00C52CE8">
                <w:rPr>
                  <w:rFonts w:ascii="Times New Roman" w:hAnsi="Times New Roman" w:cs="Times New Roman"/>
                  <w:iCs/>
                  <w:sz w:val="24"/>
                  <w:szCs w:val="24"/>
                </w:rPr>
                <w:delText>Facebook Marketing</w:delText>
              </w:r>
            </w:del>
          </w:p>
          <w:p w14:paraId="48EAC28D" w14:textId="78203B13" w:rsidR="00974F1C" w:rsidDel="00C52CE8" w:rsidRDefault="00974F1C" w:rsidP="00821BA2">
            <w:pPr>
              <w:pStyle w:val="ListParagraph"/>
              <w:spacing w:line="312" w:lineRule="auto"/>
              <w:ind w:left="457"/>
              <w:rPr>
                <w:del w:id="32" w:author="ariesetyo43" w:date="2022-05-17T09:43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del w:id="33" w:author="ariesetyo43" w:date="2022-05-17T09:43:00Z">
              <w:r w:rsidDel="00C52CE8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Tahun terbit: 2016</w:delText>
              </w:r>
            </w:del>
          </w:p>
          <w:p w14:paraId="71368698" w14:textId="3C278044" w:rsidR="00974F1C" w:rsidDel="00C52CE8" w:rsidRDefault="00974F1C" w:rsidP="00821BA2">
            <w:pPr>
              <w:pStyle w:val="ListParagraph"/>
              <w:spacing w:line="312" w:lineRule="auto"/>
              <w:ind w:left="457"/>
              <w:rPr>
                <w:del w:id="34" w:author="ariesetyo43" w:date="2022-05-17T09:43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35" w:author="ariesetyo43" w:date="2022-05-17T09:43:00Z">
              <w:r w:rsidRPr="004B7994" w:rsidDel="00C52CE8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 xml:space="preserve">Penerbit: </w:delText>
              </w:r>
              <w:r w:rsidRPr="004B7994" w:rsidDel="00C52CE8">
                <w:rPr>
                  <w:rFonts w:ascii="Times New Roman" w:hAnsi="Times New Roman" w:cs="Times New Roman"/>
                  <w:sz w:val="24"/>
                  <w:szCs w:val="24"/>
                </w:rPr>
                <w:delText>Elex Media Komputindo</w:delText>
              </w:r>
              <w:r w:rsidRPr="004B7994"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, Jakarta</w:delText>
              </w:r>
            </w:del>
          </w:p>
          <w:p w14:paraId="615010DA" w14:textId="17EA99FD" w:rsidR="00974F1C" w:rsidRPr="004B7994" w:rsidDel="00C52CE8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del w:id="36" w:author="ariesetyo43" w:date="2022-05-17T09:43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37" w:author="ariesetyo43" w:date="2022-05-17T09:43:00Z">
              <w:r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Nama penulis: Tauhid Nur Azhar dan Bambang Trim</w:delText>
              </w:r>
              <w:r w:rsidDel="00C52CE8">
                <w:rPr>
                  <w:rFonts w:ascii="Times New Roman" w:hAnsi="Times New Roman" w:cs="Times New Roman"/>
                  <w:sz w:val="24"/>
                  <w:szCs w:val="24"/>
                </w:rPr>
                <w:br/>
              </w:r>
              <w:r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Judul buku: </w:delText>
              </w:r>
              <w:r w:rsidDel="00C52CE8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Jangan ke Dokter Lagi: keajaiban sistem imun dan kiat menghalau penyakit</w:delText>
              </w:r>
            </w:del>
          </w:p>
          <w:p w14:paraId="57A3545C" w14:textId="251E41A9" w:rsidR="00974F1C" w:rsidDel="00C52CE8" w:rsidRDefault="00974F1C" w:rsidP="00821BA2">
            <w:pPr>
              <w:pStyle w:val="ListParagraph"/>
              <w:spacing w:line="312" w:lineRule="auto"/>
              <w:ind w:left="457"/>
              <w:rPr>
                <w:del w:id="38" w:author="ariesetyo43" w:date="2022-05-17T09:43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del w:id="39" w:author="ariesetyo43" w:date="2022-05-17T09:43:00Z">
              <w:r w:rsidDel="00C52CE8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Tahun terbit: 2005</w:delText>
              </w:r>
            </w:del>
          </w:p>
          <w:p w14:paraId="2FE82D1B" w14:textId="5D7D646B" w:rsidR="00974F1C" w:rsidDel="00C52CE8" w:rsidRDefault="00974F1C" w:rsidP="00821BA2">
            <w:pPr>
              <w:pStyle w:val="ListParagraph"/>
              <w:spacing w:line="312" w:lineRule="auto"/>
              <w:ind w:left="457"/>
              <w:rPr>
                <w:del w:id="40" w:author="ariesetyo43" w:date="2022-05-17T09:43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41" w:author="ariesetyo43" w:date="2022-05-17T09:43:00Z">
              <w:r w:rsidRPr="004B7994" w:rsidDel="00C52CE8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 xml:space="preserve">Penerbit: </w:delText>
              </w:r>
              <w:r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MQ Publishing, Bandung</w:delText>
              </w:r>
            </w:del>
          </w:p>
          <w:p w14:paraId="79173CEC" w14:textId="67013165" w:rsidR="00974F1C" w:rsidRPr="00D4158C" w:rsidDel="00C52CE8" w:rsidRDefault="00415FCA" w:rsidP="00D4158C">
            <w:pPr>
              <w:pStyle w:val="ListParagraph"/>
              <w:spacing w:line="312" w:lineRule="auto"/>
              <w:ind w:left="457"/>
              <w:rPr>
                <w:del w:id="42" w:author="ariesetyo43" w:date="2022-05-17T09:43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43" w:author="ariesetyo43" w:date="2022-05-17T09:43:00Z">
              <w:r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lastRenderedPageBreak/>
                <w:delText>Azhar</w:delText>
              </w:r>
              <w:r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, </w:delText>
              </w:r>
              <w:r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Tauhid Nur dan Bambang Trim</w:delText>
              </w:r>
              <w:r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. 2005</w:delText>
              </w:r>
              <w:r w:rsidR="00D4158C"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. </w:delText>
              </w:r>
              <w:r w:rsidR="00D4158C" w:rsidDel="00C52CE8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Jangan ke Dokter Lagi: keajaiban sistem imun dan kiat menghalau penyakit</w:delText>
              </w:r>
              <w:r w:rsidRPr="00D4158C"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. </w:delText>
              </w:r>
              <w:r w:rsidRPr="00D4158C"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Bandung</w:delText>
              </w:r>
              <w:r w:rsidRPr="00D4158C"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: </w:delText>
              </w:r>
              <w:r w:rsidRPr="00D4158C"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MQ Publishing</w:delText>
              </w:r>
              <w:r w:rsidRPr="00D4158C"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.</w:delText>
              </w:r>
            </w:del>
          </w:p>
          <w:p w14:paraId="0B891AF4" w14:textId="22200E9A" w:rsidR="00974F1C" w:rsidRPr="00C321C1" w:rsidDel="00C52CE8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del w:id="44" w:author="ariesetyo43" w:date="2022-05-17T09:43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45" w:author="ariesetyo43" w:date="2022-05-17T09:43:00Z">
              <w:r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Nama penulis: </w:delText>
              </w:r>
              <w:r w:rsidR="00415FCA"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John W. Osborne</w:delText>
              </w:r>
              <w:r w:rsidDel="00C52CE8">
                <w:rPr>
                  <w:rFonts w:ascii="Times New Roman" w:hAnsi="Times New Roman" w:cs="Times New Roman"/>
                  <w:sz w:val="24"/>
                  <w:szCs w:val="24"/>
                </w:rPr>
                <w:br/>
              </w:r>
              <w:r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Judul buku: </w:delText>
              </w:r>
              <w:r w:rsidDel="00C52CE8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Kiat Berbicara di Depan Umum Untuk Eksekutif.</w:delText>
              </w:r>
            </w:del>
          </w:p>
          <w:p w14:paraId="25DBC7CD" w14:textId="31CD7FE0" w:rsidR="00974F1C" w:rsidRPr="004B7994" w:rsidDel="00C52CE8" w:rsidRDefault="00974F1C" w:rsidP="00821BA2">
            <w:pPr>
              <w:pStyle w:val="ListParagraph"/>
              <w:spacing w:line="312" w:lineRule="auto"/>
              <w:ind w:left="457"/>
              <w:rPr>
                <w:del w:id="46" w:author="ariesetyo43" w:date="2022-05-17T09:43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47" w:author="ariesetyo43" w:date="2022-05-17T09:43:00Z">
              <w:r w:rsidDel="00C52CE8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Terjemahan: Walfred Andre</w:delText>
              </w:r>
            </w:del>
          </w:p>
          <w:p w14:paraId="7B8CD00C" w14:textId="715FC09B" w:rsidR="00974F1C" w:rsidDel="00C52CE8" w:rsidRDefault="00974F1C" w:rsidP="00821BA2">
            <w:pPr>
              <w:pStyle w:val="ListParagraph"/>
              <w:spacing w:line="312" w:lineRule="auto"/>
              <w:ind w:left="457"/>
              <w:rPr>
                <w:del w:id="48" w:author="ariesetyo43" w:date="2022-05-17T09:43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del w:id="49" w:author="ariesetyo43" w:date="2022-05-17T09:43:00Z">
              <w:r w:rsidDel="00C52CE8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Tahun terbit: 1993</w:delText>
              </w:r>
            </w:del>
          </w:p>
          <w:p w14:paraId="64164EA0" w14:textId="01C059FF" w:rsidR="00974F1C" w:rsidDel="00C52CE8" w:rsidRDefault="00974F1C" w:rsidP="00821BA2">
            <w:pPr>
              <w:pStyle w:val="ListParagraph"/>
              <w:spacing w:line="312" w:lineRule="auto"/>
              <w:ind w:left="457"/>
              <w:rPr>
                <w:del w:id="50" w:author="ariesetyo43" w:date="2022-05-17T09:43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51" w:author="ariesetyo43" w:date="2022-05-17T09:43:00Z">
              <w:r w:rsidRPr="004B7994" w:rsidDel="00C52CE8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 xml:space="preserve">Penerbit: </w:delText>
              </w:r>
              <w:r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Bumi Aksara, Jakarta</w:delText>
              </w:r>
            </w:del>
          </w:p>
          <w:p w14:paraId="5A795437" w14:textId="3BB059CE" w:rsidR="00415FCA" w:rsidRPr="00415FCA" w:rsidDel="00C52CE8" w:rsidRDefault="00415FCA" w:rsidP="00415FCA">
            <w:pPr>
              <w:spacing w:line="312" w:lineRule="auto"/>
              <w:rPr>
                <w:del w:id="52" w:author="ariesetyo43" w:date="2022-05-17T09:43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53" w:author="ariesetyo43" w:date="2022-05-17T09:43:00Z">
              <w:r w:rsidRPr="00415FCA"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Osborne</w:delText>
              </w:r>
              <w:r w:rsidRPr="00415FCA"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, </w:delText>
              </w:r>
              <w:r w:rsidRPr="00415FCA"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John W. </w:delText>
              </w:r>
              <w:r w:rsidRPr="00415FCA"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1993. </w:delText>
              </w:r>
              <w:r w:rsidRPr="00415FCA" w:rsidDel="00C52CE8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Kiat Berbicara di Depan Umum Untuk Eksekutif.</w:delText>
              </w:r>
              <w:r w:rsidDel="00C52CE8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 xml:space="preserve"> </w:delText>
              </w:r>
              <w:r w:rsidR="0034346E" w:rsidDel="00C52CE8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(</w:delText>
              </w:r>
              <w:r w:rsidR="0034346E" w:rsidDel="00C52CE8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Walfred Andre</w:delText>
              </w:r>
              <w:r w:rsidR="0034346E" w:rsidDel="00C52CE8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, Terjemahan). Jakarta: Bumi Aksara.</w:delText>
              </w:r>
            </w:del>
          </w:p>
          <w:p w14:paraId="46D32A1D" w14:textId="77720235" w:rsidR="00974F1C" w:rsidDel="00C52CE8" w:rsidRDefault="00974F1C" w:rsidP="00821BA2">
            <w:pPr>
              <w:pStyle w:val="ListParagraph"/>
              <w:spacing w:line="312" w:lineRule="auto"/>
              <w:ind w:left="457"/>
              <w:rPr>
                <w:del w:id="54" w:author="ariesetyo43" w:date="2022-05-17T09:43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E037A25" w14:textId="60C0A7F8" w:rsidR="00974F1C" w:rsidRPr="004B7994" w:rsidDel="00C52CE8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del w:id="55" w:author="ariesetyo43" w:date="2022-05-17T09:43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56" w:author="ariesetyo43" w:date="2022-05-17T09:43:00Z">
              <w:r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Nama penulis: Issabelee Arradon</w:delText>
              </w:r>
              <w:r w:rsidDel="00C52CE8">
                <w:rPr>
                  <w:rFonts w:ascii="Times New Roman" w:hAnsi="Times New Roman" w:cs="Times New Roman"/>
                  <w:sz w:val="24"/>
                  <w:szCs w:val="24"/>
                </w:rPr>
                <w:br/>
              </w:r>
              <w:r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Judul buku: </w:delText>
              </w:r>
              <w:r w:rsidDel="00C52CE8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Aceh, Contoh Penyelesaian Kejahatan Masa Lalu</w:delText>
              </w:r>
            </w:del>
          </w:p>
          <w:p w14:paraId="5671AE96" w14:textId="370AD997" w:rsidR="00974F1C" w:rsidDel="00C52CE8" w:rsidRDefault="00974F1C" w:rsidP="00821BA2">
            <w:pPr>
              <w:pStyle w:val="ListParagraph"/>
              <w:spacing w:line="312" w:lineRule="auto"/>
              <w:ind w:left="457"/>
              <w:rPr>
                <w:del w:id="57" w:author="ariesetyo43" w:date="2022-05-17T09:43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del w:id="58" w:author="ariesetyo43" w:date="2022-05-17T09:43:00Z">
              <w:r w:rsidDel="00C52CE8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Tahun terbit: 2014</w:delText>
              </w:r>
            </w:del>
          </w:p>
          <w:p w14:paraId="6243A5D4" w14:textId="10465A03" w:rsidR="00974F1C" w:rsidDel="00C52CE8" w:rsidRDefault="00974F1C" w:rsidP="00821BA2">
            <w:pPr>
              <w:pStyle w:val="ListParagraph"/>
              <w:spacing w:line="312" w:lineRule="auto"/>
              <w:ind w:left="457"/>
              <w:rPr>
                <w:del w:id="59" w:author="ariesetyo43" w:date="2022-05-17T09:43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60" w:author="ariesetyo43" w:date="2022-05-17T09:43:00Z">
              <w:r w:rsidRPr="004B7994" w:rsidDel="00C52CE8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 xml:space="preserve">Penerbit: </w:delText>
              </w:r>
              <w:r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Kompas, 10 Februari 2014</w:delText>
              </w:r>
            </w:del>
          </w:p>
          <w:p w14:paraId="124EAB49" w14:textId="000EAAC3" w:rsidR="0034346E" w:rsidDel="00C52CE8" w:rsidRDefault="0034346E" w:rsidP="00821BA2">
            <w:pPr>
              <w:pStyle w:val="ListParagraph"/>
              <w:spacing w:line="312" w:lineRule="auto"/>
              <w:ind w:left="457"/>
              <w:rPr>
                <w:del w:id="61" w:author="ariesetyo43" w:date="2022-05-17T09:43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62" w:author="ariesetyo43" w:date="2022-05-17T09:43:00Z">
              <w:r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Arradon</w:delText>
              </w:r>
              <w:r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, </w:delText>
              </w:r>
              <w:r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Issabelee</w:delText>
              </w:r>
              <w:r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. 2014. </w:delText>
              </w:r>
              <w:r w:rsidDel="00C52CE8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Aceh, Contoh Penyelesaian Kejahatan Masa Lalu</w:delText>
              </w:r>
              <w:r w:rsidDel="00C52CE8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 xml:space="preserve">. </w:delText>
              </w:r>
              <w:r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Kompas</w:delText>
              </w:r>
              <w:r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. Diakses</w:delText>
              </w:r>
              <w:r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 10 Februari 2014</w:delText>
              </w:r>
              <w:r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.</w:delText>
              </w:r>
            </w:del>
          </w:p>
          <w:p w14:paraId="583DA116" w14:textId="4DB9A972" w:rsidR="00974F1C" w:rsidRPr="00C321C1" w:rsidDel="00C52CE8" w:rsidRDefault="00974F1C" w:rsidP="00821BA2">
            <w:pPr>
              <w:pStyle w:val="ListParagraph"/>
              <w:spacing w:line="312" w:lineRule="auto"/>
              <w:rPr>
                <w:del w:id="63" w:author="ariesetyo43" w:date="2022-05-17T09:43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F59B87C" w14:textId="0F6AB678" w:rsidR="00974F1C" w:rsidRPr="005D70C9" w:rsidDel="00C52CE8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del w:id="64" w:author="ariesetyo43" w:date="2022-05-17T09:43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65" w:author="ariesetyo43" w:date="2022-05-17T09:43:00Z">
              <w:r w:rsidRPr="005D70C9"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Nama penulis: Bambang </w:delText>
              </w:r>
              <w:r w:rsidR="0034346E" w:rsidRPr="005D70C9"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Trim</w:delText>
              </w:r>
            </w:del>
          </w:p>
          <w:p w14:paraId="400751AD" w14:textId="32C03146" w:rsidR="00974F1C" w:rsidRPr="005D70C9" w:rsidDel="00C52CE8" w:rsidRDefault="00974F1C" w:rsidP="00821BA2">
            <w:pPr>
              <w:pStyle w:val="ListParagraph"/>
              <w:spacing w:line="312" w:lineRule="auto"/>
              <w:ind w:left="457"/>
              <w:rPr>
                <w:del w:id="66" w:author="ariesetyo43" w:date="2022-05-17T09:43:00Z"/>
                <w:rFonts w:ascii="Times New Roman" w:hAnsi="Times New Roman" w:cs="Times New Roman"/>
                <w:sz w:val="24"/>
                <w:szCs w:val="24"/>
              </w:rPr>
            </w:pPr>
            <w:del w:id="67" w:author="ariesetyo43" w:date="2022-05-17T09:43:00Z">
              <w:r w:rsidRPr="005D70C9"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Tahun terbit: </w:delText>
              </w:r>
              <w:r w:rsidRPr="005D70C9" w:rsidDel="00C52CE8">
                <w:rPr>
                  <w:rFonts w:ascii="Times New Roman" w:hAnsi="Times New Roman" w:cs="Times New Roman"/>
                  <w:sz w:val="24"/>
                  <w:szCs w:val="24"/>
                </w:rPr>
                <w:delText>2011</w:delText>
              </w:r>
            </w:del>
          </w:p>
          <w:p w14:paraId="73D53183" w14:textId="435C72DD" w:rsidR="00974F1C" w:rsidRPr="005D70C9" w:rsidDel="00C52CE8" w:rsidRDefault="00974F1C" w:rsidP="00821BA2">
            <w:pPr>
              <w:pStyle w:val="ListParagraph"/>
              <w:spacing w:line="312" w:lineRule="auto"/>
              <w:ind w:left="457"/>
              <w:rPr>
                <w:del w:id="68" w:author="ariesetyo43" w:date="2022-05-17T09:43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del w:id="69" w:author="ariesetyo43" w:date="2022-05-17T09:43:00Z">
              <w:r w:rsidRPr="005D70C9"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Judul buku: </w:delText>
              </w:r>
              <w:r w:rsidRPr="005D70C9" w:rsidDel="00C52CE8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The art of Stimulating Idea: Jurus mendulang Ide dan Insaf agar kaya di Jalan Menulis</w:delText>
              </w:r>
            </w:del>
          </w:p>
          <w:p w14:paraId="54D95C5C" w14:textId="27501E5A" w:rsidR="00974F1C" w:rsidRPr="005D70C9" w:rsidDel="00C52CE8" w:rsidRDefault="00974F1C" w:rsidP="00821BA2">
            <w:pPr>
              <w:pStyle w:val="ListParagraph"/>
              <w:spacing w:line="312" w:lineRule="auto"/>
              <w:ind w:left="457"/>
              <w:rPr>
                <w:del w:id="70" w:author="ariesetyo43" w:date="2022-05-17T09:43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71" w:author="ariesetyo43" w:date="2022-05-17T09:43:00Z">
              <w:r w:rsidRPr="005D70C9" w:rsidDel="00C52CE8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Penerbit: Metagraf, Solo</w:delText>
              </w:r>
              <w:r w:rsidRPr="005D70C9"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 </w:delText>
              </w:r>
            </w:del>
          </w:p>
          <w:p w14:paraId="1D30F57D" w14:textId="683CE807" w:rsidR="0034346E" w:rsidRPr="005D70C9" w:rsidDel="00C52CE8" w:rsidRDefault="0034346E" w:rsidP="0034346E">
            <w:pPr>
              <w:pStyle w:val="ListParagraph"/>
              <w:spacing w:line="312" w:lineRule="auto"/>
              <w:ind w:left="457"/>
              <w:rPr>
                <w:del w:id="72" w:author="ariesetyo43" w:date="2022-05-17T09:43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del w:id="73" w:author="ariesetyo43" w:date="2022-05-17T09:43:00Z">
              <w:r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Trim, </w:delText>
              </w:r>
              <w:r w:rsidRPr="005D70C9"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Bambang</w:delText>
              </w:r>
              <w:r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. 2011. </w:delText>
              </w:r>
              <w:r w:rsidRPr="005D70C9" w:rsidDel="00C52CE8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The art of Stimulating Idea: Jurus mendulang Ide dan Insaf agar kaya di Jalan Menulis</w:delText>
              </w:r>
              <w:r w:rsidDel="00C52CE8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. Solo: Metagraf.</w:delText>
              </w:r>
            </w:del>
          </w:p>
          <w:p w14:paraId="31B9134F" w14:textId="6B87DC2B" w:rsidR="00974F1C" w:rsidRPr="005D70C9" w:rsidDel="00C52CE8" w:rsidRDefault="0034346E" w:rsidP="00821BA2">
            <w:pPr>
              <w:pStyle w:val="ListParagraph"/>
              <w:spacing w:line="312" w:lineRule="auto"/>
              <w:ind w:left="457"/>
              <w:rPr>
                <w:del w:id="74" w:author="ariesetyo43" w:date="2022-05-17T09:43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75" w:author="ariesetyo43" w:date="2022-05-17T09:43:00Z">
              <w:r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 </w:delText>
              </w:r>
            </w:del>
          </w:p>
          <w:p w14:paraId="24268808" w14:textId="3281E054" w:rsidR="00974F1C" w:rsidRPr="005D70C9" w:rsidDel="00C52CE8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del w:id="76" w:author="ariesetyo43" w:date="2022-05-17T09:43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77" w:author="ariesetyo43" w:date="2022-05-17T09:43:00Z">
              <w:r w:rsidRPr="005D70C9"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Nama penulis: Bambang Trim</w:delText>
              </w:r>
            </w:del>
          </w:p>
          <w:p w14:paraId="753D5592" w14:textId="7B82D6CE" w:rsidR="00974F1C" w:rsidRPr="005D70C9" w:rsidDel="00C52CE8" w:rsidRDefault="00974F1C" w:rsidP="00821BA2">
            <w:pPr>
              <w:pStyle w:val="ListParagraph"/>
              <w:spacing w:line="312" w:lineRule="auto"/>
              <w:ind w:left="457"/>
              <w:rPr>
                <w:del w:id="78" w:author="ariesetyo43" w:date="2022-05-17T09:43:00Z"/>
                <w:rFonts w:ascii="Times New Roman" w:hAnsi="Times New Roman" w:cs="Times New Roman"/>
                <w:sz w:val="24"/>
                <w:szCs w:val="24"/>
              </w:rPr>
            </w:pPr>
            <w:del w:id="79" w:author="ariesetyo43" w:date="2022-05-17T09:43:00Z">
              <w:r w:rsidRPr="005D70C9"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Tahun terbit: </w:delText>
              </w:r>
              <w:r w:rsidRPr="005D70C9" w:rsidDel="00C52CE8">
                <w:rPr>
                  <w:rFonts w:ascii="Times New Roman" w:hAnsi="Times New Roman" w:cs="Times New Roman"/>
                  <w:sz w:val="24"/>
                  <w:szCs w:val="24"/>
                </w:rPr>
                <w:delText>2011</w:delText>
              </w:r>
            </w:del>
          </w:p>
          <w:p w14:paraId="4D08CADC" w14:textId="71278FF8" w:rsidR="00974F1C" w:rsidRPr="005D70C9" w:rsidDel="00C52CE8" w:rsidRDefault="00974F1C" w:rsidP="00821BA2">
            <w:pPr>
              <w:pStyle w:val="ListParagraph"/>
              <w:spacing w:line="312" w:lineRule="auto"/>
              <w:ind w:left="457"/>
              <w:rPr>
                <w:del w:id="80" w:author="ariesetyo43" w:date="2022-05-17T09:43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del w:id="81" w:author="ariesetyo43" w:date="2022-05-17T09:43:00Z">
              <w:r w:rsidRPr="005D70C9"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Judul buku: </w:delText>
              </w:r>
              <w:r w:rsidRPr="005D70C9" w:rsidDel="00C52CE8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Muhammad Effect: Getaran yang dirindukan dan ditakuti</w:delText>
              </w:r>
            </w:del>
          </w:p>
          <w:p w14:paraId="655B2779" w14:textId="27953362" w:rsidR="00974F1C" w:rsidRPr="005D70C9" w:rsidDel="00C52CE8" w:rsidRDefault="00974F1C" w:rsidP="00821BA2">
            <w:pPr>
              <w:pStyle w:val="ListParagraph"/>
              <w:spacing w:line="312" w:lineRule="auto"/>
              <w:ind w:left="457"/>
              <w:rPr>
                <w:del w:id="82" w:author="ariesetyo43" w:date="2022-05-17T09:43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83" w:author="ariesetyo43" w:date="2022-05-17T09:43:00Z">
              <w:r w:rsidRPr="005D70C9" w:rsidDel="00C52CE8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Penerbit: Tinta Medina, Solo</w:delText>
              </w:r>
            </w:del>
          </w:p>
          <w:p w14:paraId="750626B8" w14:textId="71568FAF" w:rsidR="00974F1C" w:rsidDel="00C52CE8" w:rsidRDefault="0034346E" w:rsidP="00821BA2">
            <w:pPr>
              <w:spacing w:line="312" w:lineRule="auto"/>
              <w:ind w:left="457"/>
              <w:rPr>
                <w:del w:id="84" w:author="ariesetyo43" w:date="2022-05-17T09:43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85" w:author="ariesetyo43" w:date="2022-05-17T09:43:00Z">
              <w:r w:rsidRPr="005D70C9"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Trim</w:delText>
              </w:r>
              <w:r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,</w:delText>
              </w:r>
              <w:r w:rsidRPr="005D70C9"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 </w:delText>
              </w:r>
              <w:r w:rsidRPr="005D70C9"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Bambang</w:delText>
              </w:r>
              <w:r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. 2011. </w:delText>
              </w:r>
              <w:r w:rsidRPr="005D70C9" w:rsidDel="00C52CE8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 xml:space="preserve">Muhammad Effect: Getaran yang </w:delText>
              </w:r>
              <w:r w:rsidDel="00C52CE8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D</w:delText>
              </w:r>
              <w:r w:rsidRPr="005D70C9" w:rsidDel="00C52CE8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 xml:space="preserve">irindukan dan </w:delText>
              </w:r>
              <w:r w:rsidDel="00C52CE8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D</w:delText>
              </w:r>
              <w:r w:rsidRPr="005D70C9" w:rsidDel="00C52CE8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itakuti</w:delText>
              </w:r>
              <w:r w:rsidDel="00C52CE8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. Solo: Tinta Medina.</w:delText>
              </w:r>
            </w:del>
          </w:p>
          <w:p w14:paraId="080851EA" w14:textId="20D331F3" w:rsidR="00974F1C" w:rsidRPr="004B7994" w:rsidDel="00C52CE8" w:rsidRDefault="00974F1C" w:rsidP="00821BA2">
            <w:pPr>
              <w:spacing w:line="480" w:lineRule="auto"/>
              <w:rPr>
                <w:del w:id="86" w:author="ariesetyo43" w:date="2022-05-17T09:43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23B353B" w14:textId="77777777" w:rsidR="00974F1C" w:rsidRPr="00A16D9B" w:rsidRDefault="00974F1C" w:rsidP="00C52CE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B1BA1C4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6144583">
    <w:abstractNumId w:val="2"/>
  </w:num>
  <w:num w:numId="2" w16cid:durableId="1763070424">
    <w:abstractNumId w:val="0"/>
  </w:num>
  <w:num w:numId="3" w16cid:durableId="152478755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riesetyo43">
    <w15:presenceInfo w15:providerId="None" w15:userId="ariesetyo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4346E"/>
    <w:rsid w:val="00415FCA"/>
    <w:rsid w:val="0042167F"/>
    <w:rsid w:val="00924DF5"/>
    <w:rsid w:val="00974F1C"/>
    <w:rsid w:val="00C52CE8"/>
    <w:rsid w:val="00D4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D8953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D41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ariesetyo43</cp:lastModifiedBy>
  <cp:revision>3</cp:revision>
  <dcterms:created xsi:type="dcterms:W3CDTF">2020-08-26T21:21:00Z</dcterms:created>
  <dcterms:modified xsi:type="dcterms:W3CDTF">2022-05-17T02:43:00Z</dcterms:modified>
</cp:coreProperties>
</file>