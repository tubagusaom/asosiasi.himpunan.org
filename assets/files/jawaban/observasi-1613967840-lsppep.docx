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ins w:id="0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ins w:id="1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ins w:id="2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3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ins w:id="4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5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ins w:id="6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7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ins w:id="8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9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ins w:id="10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11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ins w:id="12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bookmarkStart w:id="13" w:name="_GoBack"/>
            <w:bookmarkEnd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ins w:id="14" w:author="ASUS" w:date="2021-02-22T11:23:00Z">
              <w:r w:rsidR="00AB587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C64" w:rsidRDefault="000B5C64" w:rsidP="00D80F46">
      <w:r>
        <w:separator/>
      </w:r>
    </w:p>
  </w:endnote>
  <w:endnote w:type="continuationSeparator" w:id="0">
    <w:p w:rsidR="000B5C64" w:rsidRDefault="000B5C6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C64" w:rsidRDefault="000B5C64" w:rsidP="00D80F46">
      <w:r>
        <w:separator/>
      </w:r>
    </w:p>
  </w:footnote>
  <w:footnote w:type="continuationSeparator" w:id="0">
    <w:p w:rsidR="000B5C64" w:rsidRDefault="000B5C6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B5C64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B587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2019-10-18T19:52:00Z</dcterms:created>
  <dcterms:modified xsi:type="dcterms:W3CDTF">2021-02-22T04:23:00Z</dcterms:modified>
</cp:coreProperties>
</file>