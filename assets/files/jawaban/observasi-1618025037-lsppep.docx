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D41D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C2C41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1EAA0F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12E1D6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412B44BF" w14:textId="77777777" w:rsidR="00927764" w:rsidRPr="00C50A1E" w:rsidRDefault="00927764" w:rsidP="00AF2143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1" w:author="Panji Pratama" w:date="2021-04-10T09:56:00Z">
          <w:pPr>
            <w:shd w:val="clear" w:color="auto" w:fill="F5F5F5"/>
            <w:spacing w:before="300" w:line="690" w:lineRule="atLeast"/>
            <w:outlineLvl w:val="0"/>
          </w:pPr>
        </w:pPrChange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33F93A0A" w14:textId="77777777" w:rsidR="00927764" w:rsidRDefault="00927764" w:rsidP="00927764">
      <w:pPr>
        <w:shd w:val="clear" w:color="auto" w:fill="F5F5F5"/>
        <w:spacing w:line="270" w:lineRule="atLeast"/>
        <w:rPr>
          <w:ins w:id="2" w:author="Panji Pratama" w:date="2021-04-10T09:56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B3465A0" w14:textId="77777777" w:rsidR="00AF2143" w:rsidRPr="00C50A1E" w:rsidRDefault="00AF2143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242B9CB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1C9F7223" wp14:editId="2BEA7CA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0068" w14:textId="77777777" w:rsidR="00927764" w:rsidRDefault="00927764" w:rsidP="00927764">
      <w:pPr>
        <w:spacing w:line="270" w:lineRule="atLeast"/>
        <w:jc w:val="center"/>
        <w:rPr>
          <w:ins w:id="3" w:author="Panji Pratama" w:date="2021-04-10T09:56:00Z"/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71A46D25" w14:textId="77777777" w:rsidR="00AF2143" w:rsidRPr="00C50A1E" w:rsidRDefault="00AF2143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BFC1C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</w:t>
      </w:r>
      <w:ins w:id="4" w:author="Panji Pratama" w:date="2021-04-10T10:02:00Z">
        <w:r w:rsidR="00AF21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tetapi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 badan naik</w:t>
      </w:r>
      <w:del w:id="5" w:author="Panji Pratama" w:date="2021-04-10T09:59:00Z">
        <w:r w:rsidRPr="00C50A1E" w:rsidDel="00AF21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, </w:delText>
        </w:r>
      </w:del>
      <w:ins w:id="6" w:author="Panji Pratama" w:date="2021-04-10T09:59:00Z">
        <w:r w:rsidR="00AF21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.</w:t>
        </w:r>
        <w:r w:rsidR="00AF2143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7" w:author="Panji Pratama" w:date="2021-04-10T09:59:00Z">
        <w:r w:rsidRPr="00C50A1E" w:rsidDel="00AF21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hubungan </w:delText>
        </w:r>
      </w:del>
      <w:ins w:id="8" w:author="Panji Pratama" w:date="2021-04-10T09:59:00Z">
        <w:r w:rsidR="00AF21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H</w:t>
        </w:r>
        <w:proofErr w:type="spellStart"/>
        <w:r w:rsidR="00AF2143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ubungan</w:t>
        </w:r>
        <w:proofErr w:type="spellEnd"/>
        <w:r w:rsidR="00AF2143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9" w:author="Panji Pratama" w:date="2021-04-10T09:59:00Z">
        <w:r w:rsidRPr="00C50A1E" w:rsidDel="00AF21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ins w:id="10" w:author="Panji Pratama" w:date="2021-04-10T09:59:00Z">
        <w:r w:rsidR="00AF21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dengannya</w:t>
        </w:r>
      </w:ins>
      <w:del w:id="11" w:author="Panji Pratama" w:date="2021-04-10T09:59:00Z">
        <w:r w:rsidRPr="00C50A1E" w:rsidDel="00AF21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dia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proofErr w:type="spellEnd"/>
      <w:del w:id="12" w:author="Panji Pratama" w:date="2021-04-10T09:57:00Z">
        <w:r w:rsidRPr="00C50A1E" w:rsidDel="00AF21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ins w:id="13" w:author="Panji Pratama" w:date="2021-04-10T09:57:00Z">
        <w:r w:rsidR="00AF21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</w:t>
      </w:r>
      <w:ins w:id="14" w:author="Panji Pratama" w:date="2021-04-10T09:59:00Z">
        <w:r w:rsidR="00AF21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ber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</w:t>
      </w:r>
      <w:proofErr w:type="spellEnd"/>
      <w:del w:id="15" w:author="Panji Pratama" w:date="2021-04-10T09:59:00Z">
        <w:r w:rsidRPr="00C50A1E" w:rsidDel="00AF21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16" w:author="Panji Pratama" w:date="2021-04-10T09:59:00Z">
        <w:r w:rsidR="00AF21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aja.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1E5ED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dari sepiring mi</w:t>
      </w:r>
      <w:del w:id="17" w:author="Panji Pratama" w:date="2021-04-10T09:57:00Z">
        <w:r w:rsidRPr="00C50A1E" w:rsidDel="00AF2143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</w:t>
      </w:r>
      <w:del w:id="18" w:author="Panji Pratama" w:date="2021-04-10T10:10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>yang aromanya aduhai menggoda indera penciuman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di kala hujan?</w:t>
      </w:r>
    </w:p>
    <w:p w14:paraId="0CD12A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</w:t>
      </w:r>
      <w:ins w:id="19" w:author="Panji Pratama" w:date="2021-04-10T10:04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turun </w:t>
        </w:r>
      </w:ins>
      <w:del w:id="20" w:author="Panji Pratama" w:date="2021-04-10T10:04:00Z">
        <w:r w:rsidRPr="00C50A1E" w:rsidDel="00AF2143">
          <w:rPr>
            <w:rFonts w:ascii="Times New Roman" w:eastAsia="Times New Roman" w:hAnsi="Times New Roman" w:cs="Times New Roman"/>
            <w:sz w:val="24"/>
            <w:szCs w:val="24"/>
          </w:rPr>
          <w:delText>sehari-</w:delText>
        </w:r>
      </w:del>
      <w:ins w:id="21" w:author="Panji Pratama" w:date="2021-04-10T10:04:00Z">
        <w:r w:rsidR="00AF21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tiap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del w:id="22" w:author="Panji Pratama" w:date="2021-04-10T10:11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>, begitu kata orang sering mengartikannya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3" w:author="Panji Pratama" w:date="2021-04-10T10:11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 Benar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Meski di tahun ini</w:t>
      </w:r>
      <w:ins w:id="24" w:author="Panji Pratama" w:date="2021-04-10T10:03:00Z">
        <w:r w:rsidR="00AF21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25" w:author="Panji Pratama" w:date="2021-04-10T10:13:00Z">
        <w:r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antara </w:t>
      </w:r>
      <w:del w:id="26" w:author="Panji Pratama" w:date="2021-04-10T10:11:00Z">
        <w:r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27" w:author="Panji Pratama" w:date="2021-04-10T10:11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  <w:proofErr w:type="spellStart"/>
        <w:r w:rsidR="009956B6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9956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</w:t>
      </w:r>
      <w:del w:id="28" w:author="Panji Pratama" w:date="2021-04-10T10:03:00Z">
        <w:r w:rsidRPr="00C50A1E" w:rsidDel="00AF2143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ins w:id="29" w:author="Panji Pratama" w:date="2021-04-10T10:03:00Z">
        <w:r w:rsidR="00AF21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sesuai</w:t>
        </w:r>
        <w:r w:rsidR="00AF214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perkiraan. </w:t>
      </w:r>
      <w:ins w:id="30" w:author="Panji Pratama" w:date="2021-04-10T10:04:00Z">
        <w:r w:rsidR="00AF21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Apalagi, hujan </w:t>
        </w:r>
      </w:ins>
      <w:del w:id="31" w:author="Panji Pratama" w:date="2021-04-10T10:04:00Z">
        <w:r w:rsidRPr="00C50A1E" w:rsidDel="00AF2143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32" w:author="Panji Pratama" w:date="2021-04-10T10:04:00Z">
        <w:r w:rsidR="00AF21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 sangat terasa</w:t>
      </w:r>
      <w:ins w:id="33" w:author="Panji Pratama" w:date="2021-04-10T10:04:00Z">
        <w:r w:rsidR="00AF21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Panji Pratama" w:date="2021-04-10T10:04:00Z">
        <w:r w:rsidRPr="00C50A1E" w:rsidDel="00AF2143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del w:id="35" w:author="Panji Pratama" w:date="2021-04-10T10:04:00Z">
        <w:r w:rsidRPr="00C50A1E" w:rsidDel="00AF2143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70F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36" w:author="Panji Pratama" w:date="2021-04-10T10:13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>yang sering disalahkan karena mengundang kenangan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</w:t>
      </w:r>
      <w:del w:id="37" w:author="Panji Pratama" w:date="2021-04-10T10:13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38" w:author="Panji Pratama" w:date="2021-04-10T10:13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tidak</w:t>
        </w:r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hanya pandai membuat perasaan </w:t>
      </w:r>
      <w:del w:id="39" w:author="Panji Pratama" w:date="2021-04-10T10:13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hatimu </w:delText>
        </w:r>
      </w:del>
      <w:ins w:id="40" w:author="Panji Pratama" w:date="2021-04-10T10:13:00Z"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>hati</w:t>
        </w:r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menjadi</w:t>
        </w:r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Panji Pratama" w:date="2021-04-10T10:06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42" w:author="Panji Pratama" w:date="2021-04-10T10:06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tetapi juga </w:t>
        </w:r>
      </w:ins>
      <w:del w:id="43" w:author="Panji Pratama" w:date="2021-04-10T10:06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44" w:author="Panji Pratama" w:date="2021-04-10T10:13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berpengaruh terhadap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perilaku kita yang lain. </w:t>
      </w:r>
      <w:ins w:id="45" w:author="Panji Pratama" w:date="2021-04-10T10:07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Misalnya </w:t>
        </w:r>
      </w:ins>
      <w:del w:id="46" w:author="Panji Pratama" w:date="2021-04-10T10:07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47" w:author="Panji Pratama" w:date="2021-04-10T10:14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saja </w:t>
        </w:r>
      </w:ins>
      <w:ins w:id="48" w:author="Panji Pratama" w:date="2021-04-10T10:07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  <w:proofErr w:type="spellStart"/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>oal</w:t>
        </w:r>
        <w:proofErr w:type="spellEnd"/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Ya,</w:t>
      </w:r>
      <w:ins w:id="49" w:author="Panji Pratama" w:date="2021-04-10T10:14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ternyata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</w:t>
      </w:r>
      <w:del w:id="50" w:author="Panji Pratama" w:date="2021-04-10T10:06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51" w:author="Panji Pratama" w:date="2021-04-10T10:06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dapat</w:t>
        </w:r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 ya?</w:t>
      </w:r>
    </w:p>
    <w:p w14:paraId="3FBFBF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del w:id="52" w:author="Panji Pratama" w:date="2021-04-10T10:07:00Z">
        <w:r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ins w:id="53" w:author="Panji Pratama" w:date="2021-04-10T10:07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ketika</w:t>
        </w:r>
        <w:r w:rsidR="009956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54" w:author="Panji Pratama" w:date="2021-04-10T10:07:00Z">
        <w:r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datang </w:delText>
        </w:r>
      </w:del>
      <w:ins w:id="55" w:author="Panji Pratama" w:date="2021-04-10T10:07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turun, </w:t>
        </w:r>
      </w:ins>
      <w:del w:id="56" w:author="Panji Pratama" w:date="2021-04-10T10:07:00Z">
        <w:r w:rsidDel="009956B6">
          <w:rPr>
            <w:rFonts w:ascii="Times New Roman" w:eastAsia="Times New Roman" w:hAnsi="Times New Roman" w:cs="Times New Roman"/>
            <w:sz w:val="24"/>
            <w:szCs w:val="24"/>
          </w:rPr>
          <w:delText>bersama nap</w:delText>
        </w:r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57" w:author="Panji Pratama" w:date="2021-04-10T10:07:00Z">
        <w:r w:rsidR="009956B6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proofErr w:type="spellEnd"/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  <w:proofErr w:type="spellStart"/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 </w:t>
      </w:r>
      <w:del w:id="58" w:author="Panji Pratama" w:date="2021-04-10T10:07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tiba-tiba ikut meningkat?</w:t>
      </w:r>
    </w:p>
    <w:p w14:paraId="3A2231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Selain mengenang </w:t>
      </w:r>
      <w:del w:id="59" w:author="Panji Pratama" w:date="2021-04-10T10:08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>dia</w:delText>
        </w:r>
      </w:del>
      <w:ins w:id="60" w:author="Panji Pratama" w:date="2021-04-10T10:08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tentang</w:t>
        </w:r>
      </w:ins>
      <w:ins w:id="61" w:author="Panji Pratama" w:date="2021-04-10T10:14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Si Dia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kegiatan yang paling asyik di saat hujan turun adalah makan. </w:t>
      </w:r>
      <w:ins w:id="62" w:author="Panji Pratama" w:date="2021-04-10T10:14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Meski </w:t>
        </w:r>
      </w:ins>
      <w:del w:id="63" w:author="Panji Pratama" w:date="2021-04-10T10:14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disebut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cuma camilan, t</w:t>
      </w:r>
      <w:ins w:id="64" w:author="Panji Pratama" w:date="2021-04-10T10:08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api jumlah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nyaris melebihi makan berat.</w:t>
      </w:r>
    </w:p>
    <w:p w14:paraId="4CC05EE4" w14:textId="77777777" w:rsidR="00927764" w:rsidRPr="003D562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65" w:author="Panji Pratama" w:date="2021-04-10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66" w:author="Panji Pratama" w:date="2021-04-10T10:08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dikonsumsi </w:t>
      </w:r>
      <w:del w:id="67" w:author="Panji Pratama" w:date="2021-04-10T10:08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68" w:author="Panji Pratama" w:date="2021-04-10T10:08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  <w:r w:rsidR="009956B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porsi </w:t>
      </w:r>
      <w:del w:id="69" w:author="Panji Pratama" w:date="2021-04-10T10:08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ins w:id="70" w:author="Panji Pratama" w:date="2021-04-10T10:09:00Z">
        <w:r w:rsidR="009956B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sekali duduk. </w:t>
      </w:r>
      <w:del w:id="71" w:author="Panji Pratama" w:date="2021-04-10T10:15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Belum cukup</w:delText>
        </w:r>
      </w:del>
      <w:ins w:id="72" w:author="Panji Pratama" w:date="2021-04-10T10:15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Lebih dari itu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3" w:author="Panji Pratama" w:date="2021-04-10T10:15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tambah 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74" w:author="Panji Pratama" w:date="2021-04-10T10:15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pun bisa sampai </w:t>
        </w:r>
      </w:ins>
      <w:del w:id="75" w:author="Panji Pratama" w:date="2021-04-10T10:15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, satu-dua </w:delText>
        </w:r>
      </w:del>
      <w:del w:id="76" w:author="Panji Pratama" w:date="2021-04-10T10:09:00Z">
        <w:r w:rsidRPr="00C50A1E" w:rsidDel="009956B6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del w:id="77" w:author="Panji Pratama" w:date="2021-04-10T10:15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ins w:id="78" w:author="Panji Pratama" w:date="2021-04-10T10:15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butir</w:t>
        </w:r>
      </w:ins>
      <w:del w:id="79" w:author="Panji Pratama" w:date="2021-04-10T10:15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80" w:author="Panji Pratama" w:date="2021-04-10T10:15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</w:p>
    <w:p w14:paraId="0B054040" w14:textId="77777777" w:rsidR="00927764" w:rsidRPr="00C50A1E" w:rsidDel="003D5627" w:rsidRDefault="00927764" w:rsidP="00927764">
      <w:pPr>
        <w:shd w:val="clear" w:color="auto" w:fill="F5F5F5"/>
        <w:spacing w:after="375"/>
        <w:rPr>
          <w:del w:id="81" w:author="Panji Pratama" w:date="2021-04-10T10:1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82" w:author="Panji Pratama" w:date="2021-04-10T10:16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seperti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jadi salah satu </w:t>
      </w:r>
      <w:del w:id="83" w:author="Panji Pratama" w:date="2021-04-10T10:16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84" w:author="Panji Pratama" w:date="2021-04-10T10:16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alasan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 kita jadi suka makan. </w:t>
      </w:r>
    </w:p>
    <w:p w14:paraId="637E8E8C" w14:textId="77777777" w:rsidR="00927764" w:rsidRPr="00C50A1E" w:rsidDel="003D5627" w:rsidRDefault="00927764" w:rsidP="00927764">
      <w:pPr>
        <w:shd w:val="clear" w:color="auto" w:fill="F5F5F5"/>
        <w:spacing w:after="375"/>
        <w:rPr>
          <w:del w:id="85" w:author="Panji Pratama" w:date="2021-04-10T10:18:00Z"/>
          <w:rFonts w:ascii="Times New Roman" w:eastAsia="Times New Roman" w:hAnsi="Times New Roman" w:cs="Times New Roman"/>
          <w:sz w:val="24"/>
          <w:szCs w:val="24"/>
        </w:rPr>
      </w:pPr>
      <w:del w:id="86" w:author="Panji Pratama" w:date="2021-04-10T10:17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Terutama makanan yang seperti tahu bulat digoreng dadakan alias yang masih hangat. Apalagi</w:delText>
        </w:r>
      </w:del>
      <w:ins w:id="87" w:author="Panji Pratama" w:date="2021-04-10T10:17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Hal ini karena ada anggapan bahwa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makan</w:t>
      </w:r>
      <w:ins w:id="88" w:author="Panji Pratama" w:date="2021-04-10T10:17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makanan hangat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tubuh akan mendapat "panas"</w:t>
      </w:r>
      <w:del w:id="89" w:author="Panji Pratama" w:date="2021-04-10T10:17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 akibat terjadinya peningkatan metabolisme dalam tubuh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2F6CA6" w14:textId="77777777" w:rsidR="00927764" w:rsidRPr="003D562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90" w:author="Panji Pratama" w:date="2021-04-10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5627">
        <w:rPr>
          <w:rFonts w:ascii="Times New Roman" w:eastAsia="Times New Roman" w:hAnsi="Times New Roman" w:cs="Times New Roman"/>
          <w:i/>
          <w:sz w:val="24"/>
          <w:szCs w:val="24"/>
          <w:rPrChange w:id="91" w:author="Panji Pratama" w:date="2021-04-10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del w:id="92" w:author="Panji Pratama" w:date="2021-04-10T10:18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93" w:author="Panji Pratama" w:date="2021-04-10T10:18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pikirkan tersebut,</w:t>
        </w:r>
        <w:r w:rsidR="003D56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 kenyataannya</w:t>
      </w:r>
      <w:del w:id="94" w:author="Panji Pratama" w:date="2021-04-10T10:18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95" w:author="Panji Pratama" w:date="2021-04-10T10:18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</w:p>
    <w:p w14:paraId="7B67E3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del w:id="96" w:author="Panji Pratama" w:date="2021-04-10T10:18:00Z">
        <w:r w:rsidRPr="00C50A1E" w:rsidDel="003D562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suka berlindung dalam ruangan saja. </w:t>
      </w:r>
      <w:ins w:id="97" w:author="Panji Pratama" w:date="2021-04-10T10:19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Ketika di dalam </w:t>
        </w:r>
      </w:ins>
      <w:del w:id="98" w:author="Panji Pratama" w:date="2021-04-10T10:19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ins w:id="99" w:author="Panji Pratama" w:date="2021-04-10T10:19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uangan</w:t>
      </w:r>
      <w:proofErr w:type="spellEnd"/>
      <w:ins w:id="100" w:author="Panji Pratama" w:date="2021-04-10T10:19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1" w:author="Panji Pratama" w:date="2021-04-10T10:19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membuat jarak kita dengan makanan makin dekat saja. Ya, ini soal 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</w:t>
      </w:r>
      <w:del w:id="102" w:author="Panji Pratama" w:date="2021-04-10T10:19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jadi tak lagi berjarak.</w:t>
      </w:r>
      <w:del w:id="103" w:author="Panji Pratama" w:date="2021-04-10T10:19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93B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</w:t>
      </w:r>
      <w:del w:id="104" w:author="Panji Pratama" w:date="2021-04-10T10:19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cantik, atau bubuk-bubuk minuman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kemasan ekonomis. </w:t>
      </w:r>
    </w:p>
    <w:p w14:paraId="3ABF4E72" w14:textId="77777777" w:rsidR="00927764" w:rsidRPr="00C50A1E" w:rsidDel="003D5627" w:rsidRDefault="00927764" w:rsidP="00927764">
      <w:pPr>
        <w:shd w:val="clear" w:color="auto" w:fill="F5F5F5"/>
        <w:spacing w:after="375"/>
        <w:rPr>
          <w:del w:id="105" w:author="Panji Pratama" w:date="2021-04-10T10:20:00Z"/>
          <w:rFonts w:ascii="Times New Roman" w:eastAsia="Times New Roman" w:hAnsi="Times New Roman" w:cs="Times New Roman"/>
          <w:sz w:val="24"/>
          <w:szCs w:val="24"/>
        </w:rPr>
      </w:pPr>
      <w:del w:id="106" w:author="Panji Pratama" w:date="2021-04-10T10:20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Semua harus ada di </w:delText>
        </w:r>
      </w:del>
      <w:del w:id="107" w:author="Panji Pratama" w:date="2021-04-10T10:19:00Z">
        <w:r w:rsidDel="003D5627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08" w:author="Panji Pratama" w:date="2021-04-10T10:20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penyimpanan. Sebagai bahan persediaan karena mau keluar di waktu hujan itu membuat kita berpikir berkali-kali. Akan merepotkan.</w:delText>
        </w:r>
      </w:del>
    </w:p>
    <w:p w14:paraId="58312F4C" w14:textId="77777777" w:rsidR="00927764" w:rsidRPr="003D5627" w:rsidRDefault="003D562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09" w:author="Panji Pratama" w:date="2021-04-10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110" w:author="Panji Pratama" w:date="2021-04-10T10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Memang </w:t>
        </w:r>
      </w:ins>
      <w:del w:id="111" w:author="Panji Pratama" w:date="2021-04-10T10:20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112" w:author="Panji Pratama" w:date="2021-04-10T10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saat hujan</w:t>
      </w:r>
      <w:ins w:id="113" w:author="Panji Pratama" w:date="2021-04-10T10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turun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14" w:author="Panji Pratama" w:date="2021-04-10T10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Namun, y</w:t>
        </w:r>
      </w:ins>
      <w:del w:id="115" w:author="Panji Pratama" w:date="2021-04-10T10:20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6" w:author="Panji Pratama" w:date="2021-04-10T10:20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sering membuatnya</w:delText>
        </w:r>
      </w:del>
      <w:ins w:id="117" w:author="Panji Pratama" w:date="2021-04-10T10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</w:t>
      </w:r>
      <w:ins w:id="118" w:author="Panji Pratama" w:date="2021-04-10T10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ketika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pemilihan makanan </w:t>
      </w:r>
      <w:del w:id="119" w:author="Panji Pratama" w:date="2021-04-10T10:20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tidak tahu diri. </w:t>
      </w:r>
      <w:ins w:id="120" w:author="Panji Pratama" w:date="2021-04-10T10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kata lain, </w:t>
        </w:r>
      </w:ins>
      <w:ins w:id="121" w:author="Panji Pratama" w:date="2021-04-10T10:2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Yang penting enak, kalori belakangan</w:t>
      </w:r>
      <w:ins w:id="122" w:author="Panji Pratama" w:date="2021-04-10T10:2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del w:id="123" w:author="Panji Pratama" w:date="2021-04-10T10:20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24" w:author="Panji Pratama" w:date="2021-04-10T10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</w:p>
    <w:p w14:paraId="71F0662D" w14:textId="77777777" w:rsidR="00927764" w:rsidRPr="00C50A1E" w:rsidDel="003D5627" w:rsidRDefault="003D5627" w:rsidP="00927764">
      <w:pPr>
        <w:shd w:val="clear" w:color="auto" w:fill="F5F5F5"/>
        <w:spacing w:after="375"/>
        <w:rPr>
          <w:del w:id="125" w:author="Panji Pratama" w:date="2021-04-10T10:22:00Z"/>
          <w:rFonts w:ascii="Times New Roman" w:eastAsia="Times New Roman" w:hAnsi="Times New Roman" w:cs="Times New Roman"/>
          <w:sz w:val="24"/>
          <w:szCs w:val="24"/>
        </w:rPr>
      </w:pPr>
      <w:ins w:id="126" w:author="Panji Pratama" w:date="2021-04-10T10:2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Tipsnya, </w:t>
        </w:r>
      </w:ins>
      <w:del w:id="127" w:author="Panji Pratama" w:date="2021-04-10T10:21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ins w:id="128" w:author="Panji Pratama" w:date="2021-04-10T10:2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c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3D5627">
        <w:rPr>
          <w:rFonts w:ascii="Times New Roman" w:eastAsia="Times New Roman" w:hAnsi="Times New Roman" w:cs="Times New Roman"/>
          <w:i/>
          <w:sz w:val="24"/>
          <w:szCs w:val="24"/>
          <w:rPrChange w:id="129" w:author="Panji Pratama" w:date="2021-04-10T10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ins w:id="130" w:author="Panji Pratama" w:date="2021-04-10T10:2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sekarang </w:t>
        </w:r>
      </w:ins>
      <w:del w:id="131" w:author="Panji Pratama" w:date="2021-04-10T10:21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aja dulu dengan memperhatikan</w:delText>
        </w:r>
      </w:del>
      <w:ins w:id="132" w:author="Panji Pratama" w:date="2021-04-10T10:2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perhatikan dulu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informasi gizi ketika kamu memakan makanan kemasan. </w:t>
      </w:r>
      <w:del w:id="133" w:author="Panji Pratama" w:date="2021-04-10T10:21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134" w:author="Panji Pratama" w:date="2021-04-10T10:2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Selain itu,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jika ingin minum yang hangat-hangat, </w:t>
      </w:r>
      <w:ins w:id="135" w:author="Panji Pratama" w:date="2021-04-10T10:2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lihat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136" w:author="Panji Pratama" w:date="2021-04-10T10:2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jangan </w:t>
      </w:r>
      <w:del w:id="137" w:author="Panji Pratama" w:date="2021-04-10T10:21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138" w:author="Panji Pratama" w:date="2021-04-10T10:2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berlebihan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39" w:author="Panji Pratama" w:date="2021-04-10T10:22:00Z">
        <w:r w:rsidR="00927764"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="00927764" w:rsidRPr="00C50A1E" w:rsidDel="003D562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2E8CB7F2" w14:textId="77777777" w:rsidR="00927764" w:rsidRPr="00C50A1E" w:rsidDel="003D5627" w:rsidRDefault="00927764" w:rsidP="00927764">
      <w:pPr>
        <w:shd w:val="clear" w:color="auto" w:fill="F5F5F5"/>
        <w:spacing w:after="375"/>
        <w:rPr>
          <w:del w:id="140" w:author="Panji Pratama" w:date="2021-04-10T10:2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del w:id="141" w:author="Panji Pratama" w:date="2021-04-10T10:22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142" w:author="Panji Pratama" w:date="2021-04-10T10:22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43" w:author="Panji Pratama" w:date="2021-04-10T10:22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Apalagi munculnya kaum-kaum rebahan yang kerjaannya tiduran dan hanya buka tutup media sosial atau pura-pura sibuk padahal tidak ada yang nge-chat. </w:delText>
        </w:r>
      </w:del>
    </w:p>
    <w:p w14:paraId="677992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</w:t>
      </w:r>
      <w:ins w:id="144" w:author="Panji Pratama" w:date="2021-04-10T10:22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5" w:author="Panji Pratama" w:date="2021-04-10T10:22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jadi memilih ikut</w:delText>
        </w:r>
        <w:r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an mager saja. Jadi </w:delText>
        </w:r>
      </w:del>
      <w:ins w:id="146" w:author="Panji Pratama" w:date="2021-04-10T10:22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</w:t>
        </w:r>
        <w:r w:rsidR="003D5627">
          <w:rPr>
            <w:rFonts w:ascii="Times New Roman" w:eastAsia="Times New Roman" w:hAnsi="Times New Roman" w:cs="Times New Roman"/>
            <w:sz w:val="24"/>
            <w:szCs w:val="24"/>
          </w:rPr>
          <w:t xml:space="preserve">adi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simpanan </w:t>
      </w:r>
      <w:ins w:id="147" w:author="Panji Pratama" w:date="2021-04-10T10:23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148" w:author="Panji Pratama" w:date="2021-04-10T10:22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del w:id="149" w:author="Panji Pratama" w:date="2021-04-10T10:23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mu,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480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jangan salahkan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Soal nafsu makan ini</w:t>
      </w:r>
      <w:ins w:id="150" w:author="Panji Pratama" w:date="2021-04-10T10:23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banyak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kamu. Kamu yang tidak bisa mengendalikan diri. </w:t>
      </w:r>
      <w:ins w:id="151" w:author="Panji Pratama" w:date="2021-04-10T10:23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Jadi, </w:t>
        </w:r>
      </w:ins>
      <w:del w:id="152" w:author="Panji Pratama" w:date="2021-04-10T10:23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ins w:id="153" w:author="Panji Pratama" w:date="2021-04-10T10:23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  <w:proofErr w:type="spellStart"/>
        <w:r w:rsidR="003D5627" w:rsidRPr="00C50A1E">
          <w:rPr>
            <w:rFonts w:ascii="Times New Roman" w:eastAsia="Times New Roman" w:hAnsi="Times New Roman" w:cs="Times New Roman"/>
            <w:sz w:val="24"/>
            <w:szCs w:val="24"/>
          </w:rPr>
          <w:t>alau</w:t>
        </w:r>
        <w:proofErr w:type="spellEnd"/>
        <w:r w:rsidR="003D56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</w:t>
      </w:r>
      <w:del w:id="154" w:author="Panji Pratama" w:date="2021-04-10T10:23:00Z">
        <w:r w:rsidDel="003D5627">
          <w:rPr>
            <w:rFonts w:ascii="Times New Roman" w:eastAsia="Times New Roman" w:hAnsi="Times New Roman" w:cs="Times New Roman"/>
            <w:sz w:val="24"/>
            <w:szCs w:val="24"/>
          </w:rPr>
          <w:delText>tergelincir makin ke</w:delText>
        </w:r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155" w:author="Panji Pratama" w:date="2021-04-10T10:23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naik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 saat hujan</w:t>
      </w:r>
      <w:ins w:id="156" w:author="Panji Pratama" w:date="2021-04-10T10:23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157" w:author="Panji Pratama" w:date="2021-04-10T10:23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158" w:author="Panji Pratama" w:date="2021-04-10T10:24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 xml:space="preserve">Coba </w:delText>
        </w:r>
      </w:del>
      <w:ins w:id="159" w:author="Panji Pratama" w:date="2021-04-10T10:24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c</w:t>
        </w:r>
        <w:proofErr w:type="spellStart"/>
        <w:r w:rsidR="003D5627" w:rsidRPr="00C50A1E">
          <w:rPr>
            <w:rFonts w:ascii="Times New Roman" w:eastAsia="Times New Roman" w:hAnsi="Times New Roman" w:cs="Times New Roman"/>
            <w:sz w:val="24"/>
            <w:szCs w:val="24"/>
          </w:rPr>
          <w:t>oba</w:t>
        </w:r>
        <w:proofErr w:type="spellEnd"/>
        <w:r w:rsidR="003D56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ingat-ingat </w:t>
      </w:r>
      <w:ins w:id="160" w:author="Panji Pratama" w:date="2021-04-10T10:24:00Z">
        <w:r w:rsidR="003D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lagi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 makan saat hujan?</w:t>
      </w:r>
    </w:p>
    <w:p w14:paraId="67F83A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61" w:author="Panji Pratama" w:date="2021-04-10T10:24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Mie rebus kuah susu ditambah telur. Ya bisalah lebih dari 500 kalori. HAHA. </w:delText>
        </w:r>
      </w:del>
    </w:p>
    <w:p w14:paraId="38ECAE5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del w:id="162" w:author="Panji Pratama" w:date="2021-04-10T10:24:00Z">
        <w:r w:rsidRPr="00C50A1E" w:rsidDel="003D5627">
          <w:rPr>
            <w:rFonts w:ascii="Times New Roman" w:eastAsia="Times New Roman" w:hAnsi="Times New Roman" w:cs="Times New Roman"/>
            <w:sz w:val="24"/>
            <w:szCs w:val="24"/>
          </w:rPr>
          <w:delText>Salam,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AE90044" w14:textId="77777777" w:rsidR="00927764" w:rsidRPr="00C50A1E" w:rsidRDefault="00927764" w:rsidP="00927764"/>
    <w:p w14:paraId="07BC278B" w14:textId="77777777" w:rsidR="00927764" w:rsidRPr="005A045A" w:rsidRDefault="00927764" w:rsidP="00927764">
      <w:pPr>
        <w:rPr>
          <w:i/>
        </w:rPr>
      </w:pPr>
    </w:p>
    <w:p w14:paraId="5845B64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commentRangeEnd w:id="0"/>
      <w:r w:rsidR="00AF2143">
        <w:rPr>
          <w:rStyle w:val="CommentReference"/>
        </w:rPr>
        <w:commentReference w:id="0"/>
      </w:r>
    </w:p>
    <w:p w14:paraId="056E4671" w14:textId="77777777" w:rsidR="00924DF5" w:rsidRDefault="00924DF5">
      <w:bookmarkStart w:id="163" w:name="_GoBack"/>
      <w:bookmarkEnd w:id="163"/>
    </w:p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nji Pratama" w:date="2021-04-10T09:55:00Z" w:initials="PP">
    <w:p w14:paraId="5DBC3D79" w14:textId="77777777" w:rsidR="00AF2143" w:rsidRDefault="00AF214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BC3D7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26D82" w14:textId="77777777" w:rsidR="008055C7" w:rsidRDefault="008055C7">
      <w:r>
        <w:separator/>
      </w:r>
    </w:p>
  </w:endnote>
  <w:endnote w:type="continuationSeparator" w:id="0">
    <w:p w14:paraId="3A0E65D7" w14:textId="77777777" w:rsidR="008055C7" w:rsidRDefault="0080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CEC2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14:paraId="02A9F3B3" w14:textId="77777777" w:rsidR="00941E77" w:rsidRDefault="008055C7">
    <w:pPr>
      <w:pStyle w:val="Footer"/>
    </w:pPr>
  </w:p>
  <w:p w14:paraId="4CF6BA05" w14:textId="77777777" w:rsidR="00941E77" w:rsidRDefault="00805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28953" w14:textId="77777777" w:rsidR="008055C7" w:rsidRDefault="008055C7">
      <w:r>
        <w:separator/>
      </w:r>
    </w:p>
  </w:footnote>
  <w:footnote w:type="continuationSeparator" w:id="0">
    <w:p w14:paraId="5FEF46E0" w14:textId="77777777" w:rsidR="008055C7" w:rsidRDefault="0080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nji Pratama">
    <w15:presenceInfo w15:providerId="Windows Live" w15:userId="bf5794a52fbad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D5627"/>
    <w:rsid w:val="0042167F"/>
    <w:rsid w:val="008055C7"/>
    <w:rsid w:val="00924DF5"/>
    <w:rsid w:val="00927764"/>
    <w:rsid w:val="009956B6"/>
    <w:rsid w:val="00AF2143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3C8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F2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1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DB780-3638-43D7-B22B-4092A7CA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Panji Pratama</cp:lastModifiedBy>
  <cp:revision>2</cp:revision>
  <dcterms:created xsi:type="dcterms:W3CDTF">2021-04-10T03:24:00Z</dcterms:created>
  <dcterms:modified xsi:type="dcterms:W3CDTF">2021-04-10T03:24:00Z</dcterms:modified>
</cp:coreProperties>
</file>