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C01E4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9F15048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9A1CCCC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0F3A84A8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7E5A6919" w14:textId="77777777" w:rsidTr="00821BA2">
        <w:tc>
          <w:tcPr>
            <w:tcW w:w="9350" w:type="dxa"/>
          </w:tcPr>
          <w:p w14:paraId="52FFCCA4" w14:textId="77777777" w:rsidR="00BE098E" w:rsidRDefault="00BE098E" w:rsidP="00821BA2">
            <w:pPr>
              <w:pStyle w:val="ListParagraph"/>
              <w:ind w:left="0"/>
            </w:pPr>
          </w:p>
          <w:p w14:paraId="3A5A7E7A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3CB2F26D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380B0CD9" w14:textId="47F17F24" w:rsidR="00BE098E" w:rsidDel="001F79E7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0" w:author="Dewi Isma Aryani" w:date="2021-10-18T10:21:00Z"/>
              </w:rPr>
            </w:pPr>
            <w:del w:id="1" w:author="Dewi Isma Aryani" w:date="2021-10-18T10:21:00Z">
              <w:r w:rsidDel="001F79E7">
                <w:delText xml:space="preserve">manajemen </w:delText>
              </w:r>
              <w:r w:rsidDel="001F79E7">
                <w:tab/>
                <w:delText xml:space="preserve">:  </w:delText>
              </w:r>
              <w:r w:rsidDel="001F79E7">
                <w:tab/>
                <w:delText xml:space="preserve">penggunaan sumber daya secara efektif untuk mencapai </w:delText>
              </w:r>
            </w:del>
          </w:p>
          <w:p w14:paraId="1AF8C517" w14:textId="16A77686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2" w:author="Dewi Isma Aryani" w:date="2021-10-18T10:21:00Z">
              <w:r w:rsidDel="001F79E7">
                <w:tab/>
              </w:r>
              <w:r w:rsidDel="001F79E7">
                <w:tab/>
                <w:delText>sasaran.</w:delText>
              </w:r>
            </w:del>
          </w:p>
          <w:p w14:paraId="54ADB82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277F98BA" w14:textId="0E9BC357" w:rsidR="00BE098E" w:rsidDel="001F79E7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" w:author="Dewi Isma Aryani" w:date="2021-10-18T10:20:00Z"/>
              </w:rPr>
            </w:pPr>
            <w:del w:id="4" w:author="Dewi Isma Aryani" w:date="2021-10-18T10:20:00Z">
              <w:r w:rsidDel="001F79E7">
                <w:delText xml:space="preserve">kurikulum </w:delText>
              </w:r>
              <w:r w:rsidDel="001F79E7">
                <w:tab/>
                <w:delText xml:space="preserve">: </w:delText>
              </w:r>
              <w:r w:rsidDel="001F79E7">
                <w:tab/>
                <w:delText xml:space="preserve">perangkat mata pelajaran yang diajarkan pada lembaga </w:delText>
              </w:r>
            </w:del>
          </w:p>
          <w:p w14:paraId="6512CD24" w14:textId="08A188C5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5" w:author="Dewi Isma Aryani" w:date="2021-10-18T10:20:00Z">
              <w:r w:rsidDel="001F79E7">
                <w:tab/>
              </w:r>
              <w:r w:rsidDel="001F79E7">
                <w:tab/>
                <w:delText>pendidikan.</w:delText>
              </w:r>
            </w:del>
          </w:p>
          <w:p w14:paraId="1D54D96A" w14:textId="3A261A06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" w:author="Dewi Isma Aryani" w:date="2021-10-18T10:21:00Z"/>
              </w:rPr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ins w:id="7" w:author="Dewi Isma Aryani" w:date="2021-10-18T10:22:00Z">
              <w:r w:rsidR="001F79E7">
                <w:t>;</w:t>
              </w:r>
            </w:ins>
            <w:del w:id="8" w:author="Dewi Isma Aryani" w:date="2021-10-18T10:22:00Z">
              <w:r w:rsidDel="001F79E7">
                <w:delText>,</w:delText>
              </w:r>
            </w:del>
            <w:r>
              <w:t xml:space="preserve">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6064B58D" w14:textId="77777777" w:rsidR="001F79E7" w:rsidRDefault="001F79E7" w:rsidP="001F79E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9" w:author="Dewi Isma Aryani" w:date="2021-10-18T10:21:00Z"/>
              </w:rPr>
            </w:pPr>
            <w:proofErr w:type="spellStart"/>
            <w:ins w:id="10" w:author="Dewi Isma Aryani" w:date="2021-10-18T10:21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14:paraId="1295C7C1" w14:textId="77777777" w:rsidR="001F79E7" w:rsidRDefault="001F79E7" w:rsidP="001F79E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1" w:author="Dewi Isma Aryani" w:date="2021-10-18T10:21:00Z"/>
              </w:rPr>
            </w:pPr>
            <w:ins w:id="12" w:author="Dewi Isma Aryani" w:date="2021-10-18T10:21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14:paraId="3811E51B" w14:textId="77777777" w:rsidR="001F79E7" w:rsidRDefault="001F79E7" w:rsidP="001F79E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3" w:author="Dewi Isma Aryani" w:date="2021-10-18T10:20:00Z"/>
              </w:rPr>
            </w:pPr>
            <w:ins w:id="14" w:author="Dewi Isma Aryani" w:date="2021-10-18T10:20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14:paraId="218F1E98" w14:textId="77777777" w:rsidR="001F79E7" w:rsidRDefault="001F79E7" w:rsidP="001F79E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5" w:author="Dewi Isma Aryani" w:date="2021-10-18T10:20:00Z"/>
              </w:rPr>
            </w:pPr>
            <w:ins w:id="16" w:author="Dewi Isma Aryani" w:date="2021-10-18T10:20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14:paraId="744FE505" w14:textId="171CEF50" w:rsidR="001F79E7" w:rsidDel="001F79E7" w:rsidRDefault="001F79E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7" w:author="Dewi Isma Aryani" w:date="2021-10-18T10:22:00Z"/>
              </w:rPr>
            </w:pPr>
          </w:p>
          <w:p w14:paraId="5B256A3C" w14:textId="3B09DDEE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8" w:author="Dewi Isma Aryani" w:date="2021-10-18T10:21:00Z"/>
              </w:rPr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37069FD3" w14:textId="77777777" w:rsidR="001F79E7" w:rsidRDefault="001F79E7" w:rsidP="001F79E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9" w:author="Dewi Isma Aryani" w:date="2021-10-18T10:21:00Z"/>
              </w:rPr>
            </w:pPr>
            <w:proofErr w:type="spellStart"/>
            <w:ins w:id="20" w:author="Dewi Isma Aryani" w:date="2021-10-18T10:21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14:paraId="142E2FBB" w14:textId="77777777" w:rsidR="001F79E7" w:rsidRDefault="001F79E7" w:rsidP="001F79E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1" w:author="Dewi Isma Aryani" w:date="2021-10-18T10:21:00Z"/>
              </w:rPr>
            </w:pPr>
            <w:ins w:id="22" w:author="Dewi Isma Aryani" w:date="2021-10-18T10:21:00Z">
              <w:r>
                <w:tab/>
              </w:r>
              <w:r>
                <w:tab/>
              </w:r>
              <w:proofErr w:type="spellStart"/>
              <w:r>
                <w:t>derungan</w:t>
              </w:r>
              <w:proofErr w:type="spellEnd"/>
              <w:r>
                <w:t>.</w:t>
              </w:r>
            </w:ins>
          </w:p>
          <w:p w14:paraId="0493D95E" w14:textId="77777777" w:rsidR="001F79E7" w:rsidRDefault="001F79E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45695883" w14:textId="48BE3402" w:rsidR="00BE098E" w:rsidDel="001F79E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3" w:author="Dewi Isma Aryani" w:date="2021-10-18T10:20:00Z"/>
              </w:rPr>
            </w:pPr>
            <w:del w:id="24" w:author="Dewi Isma Aryani" w:date="2021-10-18T10:20:00Z">
              <w:r w:rsidDel="001F79E7">
                <w:delText xml:space="preserve">integral </w:delText>
              </w:r>
              <w:r w:rsidDel="001F79E7">
                <w:tab/>
                <w:delText xml:space="preserve">: </w:delText>
              </w:r>
              <w:r w:rsidDel="001F79E7">
                <w:tab/>
                <w:delText xml:space="preserve">meliputi seluruh bagian yang perlu untuk menjadikan </w:delText>
              </w:r>
            </w:del>
          </w:p>
          <w:p w14:paraId="757575D3" w14:textId="39DD7C1D" w:rsidR="00BE098E" w:rsidDel="001F79E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5" w:author="Dewi Isma Aryani" w:date="2021-10-18T10:20:00Z"/>
              </w:rPr>
            </w:pPr>
            <w:del w:id="26" w:author="Dewi Isma Aryani" w:date="2021-10-18T10:20:00Z">
              <w:r w:rsidDel="001F79E7">
                <w:tab/>
              </w:r>
              <w:r w:rsidDel="001F79E7">
                <w:tab/>
                <w:delText>lengkap; utuh; bulat; sempurna.</w:delText>
              </w:r>
            </w:del>
          </w:p>
          <w:p w14:paraId="3636107F" w14:textId="3808AED4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7" w:author="Dewi Isma Aryani" w:date="2021-10-18T10:20:00Z"/>
              </w:rPr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54513964" w14:textId="77777777" w:rsidR="001F79E7" w:rsidRDefault="001F79E7" w:rsidP="001F79E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8" w:author="Dewi Isma Aryani" w:date="2021-10-18T10:20:00Z"/>
              </w:rPr>
            </w:pPr>
            <w:proofErr w:type="spellStart"/>
            <w:ins w:id="29" w:author="Dewi Isma Aryani" w:date="2021-10-18T10:20:00Z">
              <w:r>
                <w:t>kurikulum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pada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14:paraId="4027DCDF" w14:textId="4B139E20" w:rsidR="001F79E7" w:rsidRDefault="001F79E7" w:rsidP="001F79E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30" w:author="Dewi Isma Aryani" w:date="2021-10-18T10:20:00Z">
              <w:r>
                <w:tab/>
              </w:r>
              <w:r>
                <w:tab/>
              </w:r>
              <w:proofErr w:type="spellStart"/>
              <w:r>
                <w:t>pendidikan</w:t>
              </w:r>
              <w:proofErr w:type="spellEnd"/>
              <w:r>
                <w:t>.</w:t>
              </w:r>
            </w:ins>
          </w:p>
          <w:p w14:paraId="5323A0E4" w14:textId="68367C1D" w:rsidR="00BE098E" w:rsidDel="001F79E7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31" w:author="Dewi Isma Aryani" w:date="2021-10-18T10:19:00Z"/>
              </w:rPr>
            </w:pPr>
            <w:del w:id="32" w:author="Dewi Isma Aryani" w:date="2021-10-18T10:19:00Z">
              <w:r w:rsidDel="001F79E7">
                <w:delText xml:space="preserve">program </w:delText>
              </w:r>
              <w:r w:rsidDel="001F79E7">
                <w:tab/>
                <w:delText xml:space="preserve">: </w:delText>
              </w:r>
              <w:r w:rsidDel="001F79E7">
                <w:tab/>
                <w:delText>rancangan mengenai asas serta usaha (dalam ketatanegaraan, perekonomian, dsb) yang akan dijalankan.</w:delText>
              </w:r>
            </w:del>
          </w:p>
          <w:p w14:paraId="18E032FB" w14:textId="317AC27B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33" w:author="Dewi Isma Aryani" w:date="2021-10-18T10:21:00Z"/>
              </w:rPr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4F9CE4F3" w14:textId="77777777" w:rsidR="001F79E7" w:rsidRDefault="001F79E7" w:rsidP="001F79E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4" w:author="Dewi Isma Aryani" w:date="2021-10-18T10:21:00Z"/>
              </w:rPr>
            </w:pPr>
            <w:proofErr w:type="spellStart"/>
            <w:ins w:id="35" w:author="Dewi Isma Aryani" w:date="2021-10-18T10:21:00Z">
              <w:r>
                <w:t>manajemen</w:t>
              </w:r>
              <w:proofErr w:type="spellEnd"/>
              <w:r>
                <w:t xml:space="preserve"> </w:t>
              </w:r>
              <w:r>
                <w:tab/>
                <w:t xml:space="preserve">:  </w:t>
              </w:r>
              <w:r>
                <w:tab/>
              </w:r>
              <w:proofErr w:type="spellStart"/>
              <w:r>
                <w:t>penggunaan</w:t>
              </w:r>
              <w:proofErr w:type="spellEnd"/>
              <w:r>
                <w:t xml:space="preserve"> </w:t>
              </w:r>
              <w:proofErr w:type="spellStart"/>
              <w:r>
                <w:t>sumber</w:t>
              </w:r>
              <w:proofErr w:type="spellEnd"/>
              <w:r>
                <w:t xml:space="preserve"> </w:t>
              </w:r>
              <w:proofErr w:type="spellStart"/>
              <w:r>
                <w:t>daya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efektif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mencapai</w:t>
              </w:r>
              <w:proofErr w:type="spellEnd"/>
              <w:r>
                <w:t xml:space="preserve"> </w:t>
              </w:r>
            </w:ins>
          </w:p>
          <w:p w14:paraId="4D83AD51" w14:textId="51082707" w:rsidR="001F79E7" w:rsidRDefault="001F79E7" w:rsidP="001F79E7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36" w:author="Dewi Isma Aryani" w:date="2021-10-18T10:21:00Z">
              <w:r>
                <w:tab/>
              </w:r>
              <w:r>
                <w:tab/>
              </w:r>
              <w:proofErr w:type="spellStart"/>
              <w:r>
                <w:t>sasaran</w:t>
              </w:r>
              <w:proofErr w:type="spellEnd"/>
              <w:r>
                <w:t>.</w:t>
              </w:r>
            </w:ins>
          </w:p>
          <w:p w14:paraId="6C108D1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5201974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221461A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02F3BAC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5B516671" w14:textId="45ED21EA" w:rsidR="00BE098E" w:rsidDel="001F79E7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7" w:author="Dewi Isma Aryani" w:date="2021-10-18T10:21:00Z"/>
              </w:rPr>
            </w:pPr>
            <w:del w:id="38" w:author="Dewi Isma Aryani" w:date="2021-10-18T10:21:00Z">
              <w:r w:rsidDel="001F79E7">
                <w:delText xml:space="preserve">orientasi </w:delText>
              </w:r>
              <w:r w:rsidDel="001F79E7">
                <w:tab/>
                <w:delText xml:space="preserve">: </w:delText>
              </w:r>
              <w:r w:rsidDel="001F79E7">
                <w:tab/>
                <w:delText>pandangan yang mendasari pikiran, perhatian, atau kecen-</w:delText>
              </w:r>
            </w:del>
          </w:p>
          <w:p w14:paraId="6864FFD0" w14:textId="2D1FE110" w:rsidR="001F79E7" w:rsidRDefault="00BE098E" w:rsidP="001F79E7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39" w:author="Dewi Isma Aryani" w:date="2021-10-18T10:19:00Z"/>
              </w:rPr>
            </w:pPr>
            <w:del w:id="40" w:author="Dewi Isma Aryani" w:date="2021-10-18T10:21:00Z">
              <w:r w:rsidDel="001F79E7">
                <w:lastRenderedPageBreak/>
                <w:tab/>
              </w:r>
              <w:r w:rsidDel="001F79E7">
                <w:tab/>
                <w:delText>derungan.</w:delText>
              </w:r>
            </w:del>
            <w:ins w:id="41" w:author="Dewi Isma Aryani" w:date="2021-10-18T10:19:00Z">
              <w:r w:rsidR="001F79E7">
                <w:t xml:space="preserve">program </w:t>
              </w:r>
              <w:r w:rsidR="001F79E7">
                <w:tab/>
                <w:t xml:space="preserve">: </w:t>
              </w:r>
              <w:r w:rsidR="001F79E7">
                <w:tab/>
              </w:r>
              <w:proofErr w:type="spellStart"/>
              <w:r w:rsidR="001F79E7">
                <w:t>rancangan</w:t>
              </w:r>
              <w:proofErr w:type="spellEnd"/>
              <w:r w:rsidR="001F79E7">
                <w:t xml:space="preserve"> </w:t>
              </w:r>
              <w:proofErr w:type="spellStart"/>
              <w:r w:rsidR="001F79E7">
                <w:t>mengenai</w:t>
              </w:r>
              <w:proofErr w:type="spellEnd"/>
              <w:r w:rsidR="001F79E7">
                <w:t xml:space="preserve"> </w:t>
              </w:r>
              <w:proofErr w:type="spellStart"/>
              <w:r w:rsidR="001F79E7">
                <w:t>asas</w:t>
              </w:r>
              <w:proofErr w:type="spellEnd"/>
              <w:r w:rsidR="001F79E7">
                <w:t xml:space="preserve"> </w:t>
              </w:r>
              <w:proofErr w:type="spellStart"/>
              <w:r w:rsidR="001F79E7">
                <w:t>serta</w:t>
              </w:r>
              <w:proofErr w:type="spellEnd"/>
              <w:r w:rsidR="001F79E7">
                <w:t xml:space="preserve"> </w:t>
              </w:r>
              <w:proofErr w:type="spellStart"/>
              <w:r w:rsidR="001F79E7">
                <w:t>usaha</w:t>
              </w:r>
              <w:proofErr w:type="spellEnd"/>
              <w:r w:rsidR="001F79E7">
                <w:t xml:space="preserve"> (</w:t>
              </w:r>
              <w:proofErr w:type="spellStart"/>
              <w:r w:rsidR="001F79E7">
                <w:t>dalam</w:t>
              </w:r>
              <w:proofErr w:type="spellEnd"/>
              <w:r w:rsidR="001F79E7">
                <w:t xml:space="preserve"> </w:t>
              </w:r>
              <w:proofErr w:type="spellStart"/>
              <w:r w:rsidR="001F79E7">
                <w:t>ketatanegaraan</w:t>
              </w:r>
              <w:proofErr w:type="spellEnd"/>
              <w:r w:rsidR="001F79E7">
                <w:t xml:space="preserve">, </w:t>
              </w:r>
              <w:proofErr w:type="spellStart"/>
              <w:r w:rsidR="001F79E7">
                <w:t>perekonomian</w:t>
              </w:r>
              <w:proofErr w:type="spellEnd"/>
              <w:r w:rsidR="001F79E7">
                <w:t xml:space="preserve">, </w:t>
              </w:r>
              <w:proofErr w:type="spellStart"/>
              <w:r w:rsidR="001F79E7">
                <w:t>dsb</w:t>
              </w:r>
              <w:proofErr w:type="spellEnd"/>
              <w:r w:rsidR="001F79E7">
                <w:t xml:space="preserve">) yang </w:t>
              </w:r>
              <w:proofErr w:type="spellStart"/>
              <w:r w:rsidR="001F79E7">
                <w:t>akan</w:t>
              </w:r>
              <w:proofErr w:type="spellEnd"/>
              <w:r w:rsidR="001F79E7">
                <w:t xml:space="preserve"> </w:t>
              </w:r>
              <w:proofErr w:type="spellStart"/>
              <w:r w:rsidR="001F79E7">
                <w:t>dijalankan</w:t>
              </w:r>
              <w:proofErr w:type="spellEnd"/>
              <w:r w:rsidR="001F79E7">
                <w:t>.</w:t>
              </w:r>
            </w:ins>
          </w:p>
          <w:p w14:paraId="0F95297B" w14:textId="77777777" w:rsidR="001F79E7" w:rsidRDefault="001F79E7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48D60FC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572707A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0F5D4F6A" w14:textId="221E7DA3" w:rsidR="00BE098E" w:rsidDel="001F79E7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2" w:author="Dewi Isma Aryani" w:date="2021-10-18T10:21:00Z"/>
              </w:rPr>
            </w:pPr>
            <w:del w:id="43" w:author="Dewi Isma Aryani" w:date="2021-10-18T10:21:00Z">
              <w:r w:rsidDel="001F79E7">
                <w:delText xml:space="preserve">inklusif </w:delText>
              </w:r>
              <w:r w:rsidDel="001F79E7">
                <w:tab/>
                <w:delText xml:space="preserve">: </w:delText>
              </w:r>
              <w:r w:rsidDel="001F79E7">
                <w:tab/>
                <w:delText xml:space="preserve">penempatan siswa berkebutuhan khusus di dalam kelas </w:delText>
              </w:r>
            </w:del>
          </w:p>
          <w:p w14:paraId="09BC3C66" w14:textId="2A79E3D1" w:rsidR="00BE098E" w:rsidDel="001F79E7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4" w:author="Dewi Isma Aryani" w:date="2021-10-18T10:21:00Z"/>
              </w:rPr>
            </w:pPr>
            <w:del w:id="45" w:author="Dewi Isma Aryani" w:date="2021-10-18T10:21:00Z">
              <w:r w:rsidDel="001F79E7">
                <w:tab/>
              </w:r>
              <w:r w:rsidDel="001F79E7">
                <w:tab/>
                <w:delText>reguler.</w:delText>
              </w:r>
            </w:del>
          </w:p>
          <w:p w14:paraId="1565D2F3" w14:textId="77777777" w:rsidR="00BE098E" w:rsidRDefault="00BE098E" w:rsidP="001F79E7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46" w:author="Dewi Isma Aryani" w:date="2021-10-18T10:2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14:paraId="385BF271" w14:textId="77777777" w:rsidTr="00821BA2">
        <w:tc>
          <w:tcPr>
            <w:tcW w:w="9350" w:type="dxa"/>
          </w:tcPr>
          <w:p w14:paraId="6D7EE674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3A70AE18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wi Isma Aryani">
    <w15:presenceInfo w15:providerId="None" w15:userId="Dewi Isma Arya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1F79E7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4DCE3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Dewi Isma Aryani</cp:lastModifiedBy>
  <cp:revision>2</cp:revision>
  <dcterms:created xsi:type="dcterms:W3CDTF">2021-10-18T03:23:00Z</dcterms:created>
  <dcterms:modified xsi:type="dcterms:W3CDTF">2021-10-18T03:23:00Z</dcterms:modified>
</cp:coreProperties>
</file>