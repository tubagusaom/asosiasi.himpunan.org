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2BE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67B15D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B0263B3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7CC57E5" w14:textId="77777777" w:rsidTr="00D810B0">
        <w:tc>
          <w:tcPr>
            <w:tcW w:w="9350" w:type="dxa"/>
          </w:tcPr>
          <w:p w14:paraId="35B7AE8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E7AF4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94349DB" w14:textId="77777777" w:rsidR="008546D0" w:rsidRPr="00A16D9B" w:rsidRDefault="008546D0" w:rsidP="008D1AF7">
            <w:pPr>
              <w:spacing w:line="312" w:lineRule="auto"/>
              <w:jc w:val="center"/>
              <w:rPr>
                <w:ins w:id="0" w:author="feb unsyiah" w:date="2021-02-11T12:32:00Z"/>
                <w:rFonts w:ascii="Times New Roman" w:hAnsi="Times New Roman" w:cs="Times New Roman"/>
                <w:sz w:val="24"/>
                <w:szCs w:val="24"/>
              </w:rPr>
            </w:pPr>
          </w:p>
          <w:p w14:paraId="15750E75" w14:textId="77777777" w:rsidR="008546D0" w:rsidRPr="00A16D9B" w:rsidRDefault="008546D0" w:rsidP="00206CE7">
            <w:pPr>
              <w:spacing w:before="240" w:after="240"/>
              <w:ind w:left="610" w:hanging="610"/>
              <w:jc w:val="both"/>
              <w:rPr>
                <w:ins w:id="1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2" w:author="feb unsyiah" w:date="2021-02-11T12:35:00Z">
                <w:pPr>
                  <w:spacing w:line="480" w:lineRule="auto"/>
                </w:pPr>
              </w:pPrChange>
            </w:pPr>
            <w:ins w:id="3" w:author="feb unsyiah" w:date="2021-02-11T12:3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6B86550" w14:textId="77777777" w:rsidR="008546D0" w:rsidRPr="00A16D9B" w:rsidRDefault="008546D0" w:rsidP="00206CE7">
            <w:pPr>
              <w:spacing w:before="240" w:after="240"/>
              <w:ind w:left="610" w:hanging="610"/>
              <w:jc w:val="both"/>
              <w:rPr>
                <w:ins w:id="4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5" w:author="feb unsyiah" w:date="2021-02-11T12:35:00Z">
                <w:pPr>
                  <w:spacing w:line="480" w:lineRule="auto"/>
                </w:pPr>
              </w:pPrChange>
            </w:pPr>
            <w:ins w:id="6" w:author="feb unsyiah" w:date="2021-02-11T12:3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2B137A7E" w14:textId="77777777" w:rsidR="008546D0" w:rsidRPr="00A16D9B" w:rsidRDefault="008546D0" w:rsidP="00206CE7">
            <w:pPr>
              <w:spacing w:before="240" w:after="240"/>
              <w:ind w:left="610" w:hanging="610"/>
              <w:jc w:val="both"/>
              <w:rPr>
                <w:ins w:id="7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8" w:author="feb unsyiah" w:date="2021-02-11T12:35:00Z">
                <w:pPr>
                  <w:spacing w:line="480" w:lineRule="auto"/>
                </w:pPr>
              </w:pPrChange>
            </w:pPr>
            <w:ins w:id="9" w:author="feb unsyiah" w:date="2021-02-11T12:3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54EF1BE" w14:textId="77777777" w:rsidR="008546D0" w:rsidRPr="00A16D9B" w:rsidRDefault="008546D0" w:rsidP="00206CE7">
            <w:pPr>
              <w:spacing w:before="240" w:after="240"/>
              <w:ind w:left="610" w:hanging="610"/>
              <w:jc w:val="both"/>
              <w:rPr>
                <w:ins w:id="10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11" w:author="feb unsyiah" w:date="2021-02-11T12:35:00Z">
                <w:pPr>
                  <w:spacing w:line="480" w:lineRule="auto"/>
                </w:pPr>
              </w:pPrChange>
            </w:pPr>
            <w:ins w:id="12" w:author="feb unsyiah" w:date="2021-02-11T12:3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09CC1D1" w14:textId="77777777" w:rsidR="008546D0" w:rsidRPr="00A16D9B" w:rsidRDefault="008546D0" w:rsidP="00206CE7">
            <w:pPr>
              <w:spacing w:before="240" w:after="240"/>
              <w:ind w:left="610" w:hanging="610"/>
              <w:jc w:val="both"/>
              <w:rPr>
                <w:ins w:id="13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14" w:author="feb unsyiah" w:date="2021-02-11T12:35:00Z">
                <w:pPr>
                  <w:spacing w:line="480" w:lineRule="auto"/>
                </w:pPr>
              </w:pPrChange>
            </w:pPr>
            <w:ins w:id="15" w:author="feb unsyiah" w:date="2021-02-11T12:3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8C446D0" w14:textId="77777777" w:rsidR="008546D0" w:rsidRPr="00A16D9B" w:rsidRDefault="008546D0" w:rsidP="00206CE7">
            <w:pPr>
              <w:spacing w:before="240" w:after="240"/>
              <w:ind w:left="610" w:hanging="610"/>
              <w:jc w:val="both"/>
              <w:rPr>
                <w:ins w:id="16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17" w:author="feb unsyiah" w:date="2021-02-11T12:35:00Z">
                <w:pPr>
                  <w:spacing w:line="480" w:lineRule="auto"/>
                </w:pPr>
              </w:pPrChange>
            </w:pPr>
            <w:ins w:id="18" w:author="feb unsyiah" w:date="2021-02-11T12:3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CDD9C3D" w14:textId="77777777" w:rsidR="008546D0" w:rsidRPr="00A16D9B" w:rsidRDefault="008546D0" w:rsidP="00206CE7">
            <w:pPr>
              <w:spacing w:before="240" w:after="240"/>
              <w:ind w:left="610" w:hanging="610"/>
              <w:jc w:val="both"/>
              <w:rPr>
                <w:ins w:id="19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20" w:author="feb unsyiah" w:date="2021-02-11T12:35:00Z">
                <w:pPr>
                  <w:spacing w:line="480" w:lineRule="auto"/>
                </w:pPr>
              </w:pPrChange>
            </w:pPr>
            <w:ins w:id="21" w:author="feb unsyiah" w:date="2021-02-11T12:3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5AAFD8A7" w14:textId="77777777" w:rsidR="00D80F46" w:rsidRPr="00A16D9B" w:rsidDel="008546D0" w:rsidRDefault="00D80F46" w:rsidP="00206CE7">
            <w:pPr>
              <w:spacing w:line="312" w:lineRule="auto"/>
              <w:ind w:left="610" w:hanging="610"/>
              <w:jc w:val="center"/>
              <w:rPr>
                <w:del w:id="22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23" w:author="feb unsyiah" w:date="2021-02-11T12:35:00Z">
                <w:pPr>
                  <w:spacing w:line="312" w:lineRule="auto"/>
                  <w:jc w:val="center"/>
                </w:pPr>
              </w:pPrChange>
            </w:pPr>
          </w:p>
          <w:p w14:paraId="27175BBB" w14:textId="77777777" w:rsidR="00D80F46" w:rsidRPr="00A16D9B" w:rsidDel="008546D0" w:rsidRDefault="00D80F46" w:rsidP="00206CE7">
            <w:pPr>
              <w:spacing w:line="480" w:lineRule="auto"/>
              <w:ind w:left="610" w:hanging="610"/>
              <w:rPr>
                <w:del w:id="24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25" w:author="feb unsyiah" w:date="2021-02-11T12:35:00Z">
                <w:pPr>
                  <w:spacing w:line="480" w:lineRule="auto"/>
                </w:pPr>
              </w:pPrChange>
            </w:pPr>
            <w:del w:id="26" w:author="feb unsyiah" w:date="2021-02-11T12:32:00Z"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8546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4626DF56" w14:textId="77777777" w:rsidR="00D80F46" w:rsidRPr="00A16D9B" w:rsidDel="008546D0" w:rsidRDefault="00D80F46" w:rsidP="00206CE7">
            <w:pPr>
              <w:spacing w:line="480" w:lineRule="auto"/>
              <w:ind w:left="610" w:hanging="610"/>
              <w:rPr>
                <w:del w:id="27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28" w:author="feb unsyiah" w:date="2021-02-11T12:35:00Z">
                <w:pPr>
                  <w:spacing w:line="480" w:lineRule="auto"/>
                </w:pPr>
              </w:pPrChange>
            </w:pPr>
            <w:del w:id="29" w:author="feb unsyiah" w:date="2021-02-11T12:32:00Z"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8546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C52CE3E" w14:textId="77777777" w:rsidR="00D80F46" w:rsidRPr="00A16D9B" w:rsidDel="008546D0" w:rsidRDefault="00D80F46" w:rsidP="00206CE7">
            <w:pPr>
              <w:spacing w:line="480" w:lineRule="auto"/>
              <w:ind w:left="610" w:hanging="610"/>
              <w:rPr>
                <w:del w:id="30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31" w:author="feb unsyiah" w:date="2021-02-11T12:35:00Z">
                <w:pPr>
                  <w:spacing w:line="480" w:lineRule="auto"/>
                </w:pPr>
              </w:pPrChange>
            </w:pPr>
            <w:del w:id="32" w:author="feb unsyiah" w:date="2021-02-11T12:32:00Z"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8546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FBEFEDB" w14:textId="77777777" w:rsidR="00D80F46" w:rsidRPr="00A16D9B" w:rsidDel="008546D0" w:rsidRDefault="00D80F46" w:rsidP="00206CE7">
            <w:pPr>
              <w:spacing w:line="480" w:lineRule="auto"/>
              <w:ind w:left="610" w:hanging="610"/>
              <w:rPr>
                <w:del w:id="33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34" w:author="feb unsyiah" w:date="2021-02-11T12:35:00Z">
                <w:pPr>
                  <w:spacing w:line="480" w:lineRule="auto"/>
                </w:pPr>
              </w:pPrChange>
            </w:pPr>
            <w:del w:id="35" w:author="feb unsyiah" w:date="2021-02-11T12:32:00Z"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8546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D440BB3" w14:textId="77777777" w:rsidR="00D80F46" w:rsidRPr="00A16D9B" w:rsidDel="008546D0" w:rsidRDefault="00D80F46" w:rsidP="00206CE7">
            <w:pPr>
              <w:spacing w:line="480" w:lineRule="auto"/>
              <w:ind w:left="610" w:hanging="610"/>
              <w:rPr>
                <w:del w:id="36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37" w:author="feb unsyiah" w:date="2021-02-11T12:35:00Z">
                <w:pPr>
                  <w:spacing w:line="480" w:lineRule="auto"/>
                </w:pPr>
              </w:pPrChange>
            </w:pPr>
            <w:del w:id="38" w:author="feb unsyiah" w:date="2021-02-11T12:32:00Z"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8546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6819A7D" w14:textId="77777777" w:rsidR="00D80F46" w:rsidRPr="00A16D9B" w:rsidDel="008546D0" w:rsidRDefault="00D80F46" w:rsidP="00206CE7">
            <w:pPr>
              <w:spacing w:line="480" w:lineRule="auto"/>
              <w:ind w:left="610" w:hanging="610"/>
              <w:rPr>
                <w:del w:id="39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40" w:author="feb unsyiah" w:date="2021-02-11T12:35:00Z">
                <w:pPr>
                  <w:spacing w:line="480" w:lineRule="auto"/>
                </w:pPr>
              </w:pPrChange>
            </w:pPr>
            <w:del w:id="41" w:author="feb unsyiah" w:date="2021-02-11T12:32:00Z"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8546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5105353" w14:textId="77777777" w:rsidR="00D80F46" w:rsidRPr="00A16D9B" w:rsidDel="008546D0" w:rsidRDefault="00D80F46" w:rsidP="00206CE7">
            <w:pPr>
              <w:spacing w:line="480" w:lineRule="auto"/>
              <w:ind w:left="610" w:hanging="610"/>
              <w:rPr>
                <w:del w:id="42" w:author="feb unsyiah" w:date="2021-02-11T12:32:00Z"/>
                <w:rFonts w:ascii="Times New Roman" w:hAnsi="Times New Roman" w:cs="Times New Roman"/>
                <w:sz w:val="24"/>
                <w:szCs w:val="24"/>
              </w:rPr>
              <w:pPrChange w:id="43" w:author="feb unsyiah" w:date="2021-02-11T12:35:00Z">
                <w:pPr>
                  <w:spacing w:line="480" w:lineRule="auto"/>
                </w:pPr>
              </w:pPrChange>
            </w:pPr>
            <w:del w:id="44" w:author="feb unsyiah" w:date="2021-02-11T12:32:00Z"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8546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8546D0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E596D8B" w14:textId="77777777" w:rsidR="00D80F46" w:rsidRPr="00A16D9B" w:rsidRDefault="00D80F46" w:rsidP="00206CE7">
            <w:pPr>
              <w:spacing w:line="312" w:lineRule="auto"/>
              <w:ind w:left="610" w:hanging="610"/>
              <w:rPr>
                <w:rFonts w:ascii="Times New Roman" w:hAnsi="Times New Roman" w:cs="Times New Roman"/>
                <w:sz w:val="24"/>
                <w:szCs w:val="24"/>
              </w:rPr>
              <w:pPrChange w:id="45" w:author="feb unsyiah" w:date="2021-02-11T12:35:00Z">
                <w:pPr>
                  <w:spacing w:line="312" w:lineRule="auto"/>
                </w:pPr>
              </w:pPrChange>
            </w:pPr>
          </w:p>
        </w:tc>
      </w:tr>
    </w:tbl>
    <w:p w14:paraId="5554C35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D6773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B635" w14:textId="77777777" w:rsidR="002B594E" w:rsidRDefault="002B594E" w:rsidP="00D80F46">
      <w:r>
        <w:separator/>
      </w:r>
    </w:p>
  </w:endnote>
  <w:endnote w:type="continuationSeparator" w:id="0">
    <w:p w14:paraId="7406EF51" w14:textId="77777777" w:rsidR="002B594E" w:rsidRDefault="002B594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B46A3" w14:textId="77777777" w:rsidR="00D80F46" w:rsidRDefault="00D80F46">
    <w:pPr>
      <w:pStyle w:val="Footer"/>
    </w:pPr>
    <w:r>
      <w:t>CLO-4</w:t>
    </w:r>
  </w:p>
  <w:p w14:paraId="3641A0F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A400B" w14:textId="77777777" w:rsidR="002B594E" w:rsidRDefault="002B594E" w:rsidP="00D80F46">
      <w:r>
        <w:separator/>
      </w:r>
    </w:p>
  </w:footnote>
  <w:footnote w:type="continuationSeparator" w:id="0">
    <w:p w14:paraId="6414964E" w14:textId="77777777" w:rsidR="002B594E" w:rsidRDefault="002B594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b unsyiah">
    <w15:presenceInfo w15:providerId="Windows Live" w15:userId="089ebfe3005cd6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06CE7"/>
    <w:rsid w:val="00233D8A"/>
    <w:rsid w:val="002B594E"/>
    <w:rsid w:val="002D5B47"/>
    <w:rsid w:val="0042167F"/>
    <w:rsid w:val="004F5D73"/>
    <w:rsid w:val="00771E9D"/>
    <w:rsid w:val="008546D0"/>
    <w:rsid w:val="008D1AF7"/>
    <w:rsid w:val="00924DF5"/>
    <w:rsid w:val="00A16D9B"/>
    <w:rsid w:val="00A86167"/>
    <w:rsid w:val="00AF28E1"/>
    <w:rsid w:val="00BC4E71"/>
    <w:rsid w:val="00D55492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4A3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 unsyiah</cp:lastModifiedBy>
  <cp:revision>4</cp:revision>
  <dcterms:created xsi:type="dcterms:W3CDTF">2021-02-11T05:03:00Z</dcterms:created>
  <dcterms:modified xsi:type="dcterms:W3CDTF">2021-02-11T05:35:00Z</dcterms:modified>
</cp:coreProperties>
</file>