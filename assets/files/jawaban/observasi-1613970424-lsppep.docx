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praktikum Jaringan Komputer ini.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Jaringan  Komputer  </w:t>
            </w:r>
            <w:commentRangeStart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commentRangeEnd w:id="0"/>
            <w:r w:rsidR="001D5A37">
              <w:rPr>
                <w:rStyle w:val="CommentReference"/>
                <w:lang w:val="en-US"/>
              </w:rPr>
              <w:commentReference w:id="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D3/D4 di Politeknik Elektronika Negeri Surabaya. Sasaran </w:t>
            </w:r>
            <w:del w:id="1" w:author="Asus" w:date="2021-02-22T11:59:00Z">
              <w:r w:rsidRPr="00A16D9B" w:rsidDel="001D5A37">
                <w:rPr>
                  <w:rFonts w:ascii="Times New Roman" w:hAnsi="Times New Roman" w:cs="Times New Roman"/>
                  <w:sz w:val="24"/>
                  <w:szCs w:val="24"/>
                </w:rPr>
                <w:delText>dari</w:delText>
              </w:r>
            </w:del>
            <w:del w:id="2" w:author="Asus" w:date="2021-02-22T12:00:00Z">
              <w:r w:rsidRPr="00A16D9B" w:rsidDel="001D5A3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praktikum Jaringan Komputer ini  adalah  memberikan  pengetahuan  kepada  mahasiswa  tentang  teknik  membangun  sistem  Jaringan  Komputer  berbasis  Linux  mulai  dari  instalasi  sistem  operasi,  perintah-perintah  dasar  </w:t>
            </w:r>
            <w:commentRangeStart w:id="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commentRangeEnd w:id="3"/>
            <w:r w:rsidR="00A14D54"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internet server yang meliputi </w:t>
            </w:r>
            <w:commentRangeStart w:id="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mail server, DNS server, web server,  proxy  server</w:t>
            </w:r>
            <w:commentRangeEnd w:id="4"/>
            <w:r w:rsidR="001D5A37">
              <w:rPr>
                <w:rStyle w:val="CommentReference"/>
                <w:lang w:val="en-US"/>
              </w:rPr>
              <w:commentReference w:id="4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dan  lain  sebagainya.  Selain  itu  buku  praktikum  Jaringan  Komputer  ini  dapat digunakan sebagai panduan bagi mahasiswa saat melaksanakan praktikum tersebut.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sempurna,  oleh  karena  itu  penulis  akan  memperbaikinya  secara  berkala.</w:t>
            </w:r>
            <w:ins w:id="5" w:author="Asus" w:date="2021-02-22T12:04:00Z">
              <w:r w:rsidR="001D5A37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</w:t>
              </w:r>
            </w:ins>
            <w:commentRangeStart w:id="6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Saran</w:t>
            </w:r>
            <w:commentRangeEnd w:id="6"/>
            <w:r w:rsidR="001D5A37">
              <w:rPr>
                <w:rStyle w:val="CommentReference"/>
                <w:lang w:val="en-US"/>
              </w:rPr>
              <w:commentReference w:id="6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dan  kritik  untuk  perbaikan  buku  ini  sangat  </w:t>
            </w:r>
            <w:commentRangeStart w:id="7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kami </w:t>
            </w:r>
            <w:commentRangeEnd w:id="7"/>
            <w:r w:rsidR="001D5A37">
              <w:rPr>
                <w:rStyle w:val="CommentReference"/>
                <w:lang w:val="en-US"/>
              </w:rPr>
              <w:commentReference w:id="7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harapkan.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1D5A37" w:rsidP="001D5A3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  <w:pPrChange w:id="8" w:author="Asus" w:date="2021-02-22T12:02:00Z">
                <w:pPr>
                  <w:spacing w:line="312" w:lineRule="auto"/>
                  <w:jc w:val="right"/>
                </w:pPr>
              </w:pPrChange>
            </w:pPr>
            <w:ins w:id="9" w:author="Asus" w:date="2021-02-22T12:02:00Z">
              <w:r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                                                                                       </w:t>
              </w:r>
            </w:ins>
            <w:commentRangeStart w:id="10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  <w:commentRangeEnd w:id="10"/>
            <w:r>
              <w:rPr>
                <w:rStyle w:val="CommentReference"/>
                <w:lang w:val="en-US"/>
              </w:rPr>
              <w:commentReference w:id="10"/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1D5A37" w:rsidP="001D5A3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  <w:pPrChange w:id="11" w:author="Asus" w:date="2021-02-22T12:02:00Z">
                <w:pPr>
                  <w:spacing w:line="312" w:lineRule="auto"/>
                  <w:jc w:val="right"/>
                </w:pPr>
              </w:pPrChange>
            </w:pPr>
            <w:ins w:id="12" w:author="Asus" w:date="2021-02-22T12:02:00Z">
              <w:r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                                                                             </w:t>
              </w:r>
            </w:ins>
            <w:commentRangeStart w:id="13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commentRangeEnd w:id="13"/>
            <w:r>
              <w:rPr>
                <w:rStyle w:val="CommentReference"/>
                <w:lang w:val="en-US"/>
              </w:rPr>
              <w:commentReference w:id="13"/>
            </w:r>
          </w:p>
        </w:tc>
        <w:bookmarkStart w:id="14" w:name="_GoBack"/>
        <w:bookmarkEnd w:id="14"/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sus" w:date="2021-02-22T12:04:00Z" w:initials="A">
    <w:p w:rsidR="001D5A37" w:rsidRDefault="001D5A37">
      <w:pPr>
        <w:pStyle w:val="CommentText"/>
      </w:pPr>
      <w:r>
        <w:rPr>
          <w:rStyle w:val="CommentReference"/>
        </w:rPr>
        <w:annotationRef/>
      </w:r>
      <w:r>
        <w:t xml:space="preserve">Program </w:t>
      </w:r>
    </w:p>
  </w:comment>
  <w:comment w:id="3" w:author="Asus" w:date="2021-02-22T12:06:00Z" w:initials="A">
    <w:p w:rsidR="00A14D54" w:rsidRDefault="00A14D54">
      <w:pPr>
        <w:pStyle w:val="CommentText"/>
      </w:pPr>
      <w:r>
        <w:rPr>
          <w:rStyle w:val="CommentReference"/>
        </w:rPr>
        <w:annotationRef/>
      </w:r>
      <w:proofErr w:type="gramStart"/>
      <w:r>
        <w:t>italic</w:t>
      </w:r>
      <w:proofErr w:type="gramEnd"/>
    </w:p>
  </w:comment>
  <w:comment w:id="4" w:author="Asus" w:date="2021-02-22T12:03:00Z" w:initials="A">
    <w:p w:rsidR="001D5A37" w:rsidRPr="001D5A37" w:rsidRDefault="001D5A37">
      <w:pPr>
        <w:pStyle w:val="CommentText"/>
        <w:rPr>
          <w:i/>
        </w:rPr>
      </w:pPr>
      <w:r>
        <w:rPr>
          <w:rStyle w:val="CommentReference"/>
        </w:rPr>
        <w:annotationRef/>
      </w:r>
      <w:proofErr w:type="gramStart"/>
      <w:r>
        <w:rPr>
          <w:i/>
        </w:rPr>
        <w:t>italic</w:t>
      </w:r>
      <w:proofErr w:type="gramEnd"/>
    </w:p>
  </w:comment>
  <w:comment w:id="6" w:author="Asus" w:date="2021-02-22T12:05:00Z" w:initials="A">
    <w:p w:rsidR="001D5A37" w:rsidRDefault="001D5A37">
      <w:pPr>
        <w:pStyle w:val="CommentText"/>
      </w:pPr>
      <w:r>
        <w:rPr>
          <w:rStyle w:val="CommentReference"/>
        </w:rPr>
        <w:annotationRef/>
      </w:r>
      <w:r>
        <w:t xml:space="preserve"> </w:t>
      </w:r>
      <w:proofErr w:type="gramStart"/>
      <w:r>
        <w:t>space</w:t>
      </w:r>
      <w:proofErr w:type="gramEnd"/>
    </w:p>
  </w:comment>
  <w:comment w:id="7" w:author="Asus" w:date="2021-02-22T12:05:00Z" w:initials="A">
    <w:p w:rsidR="001D5A37" w:rsidRDefault="001D5A37">
      <w:pPr>
        <w:pStyle w:val="CommentText"/>
      </w:pPr>
      <w:r>
        <w:rPr>
          <w:rStyle w:val="CommentReference"/>
        </w:rPr>
        <w:annotationRef/>
      </w:r>
      <w:proofErr w:type="spellStart"/>
      <w:r>
        <w:t>Penulis</w:t>
      </w:r>
      <w:proofErr w:type="spellEnd"/>
    </w:p>
  </w:comment>
  <w:comment w:id="10" w:author="Asus" w:date="2021-02-22T12:02:00Z" w:initials="A">
    <w:p w:rsidR="001D5A37" w:rsidRDefault="001D5A37">
      <w:pPr>
        <w:pStyle w:val="CommentText"/>
      </w:pPr>
      <w:r>
        <w:rPr>
          <w:rStyle w:val="CommentReference"/>
        </w:rPr>
        <w:annotationRef/>
      </w:r>
      <w:proofErr w:type="spellStart"/>
      <w:r>
        <w:t>Urut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Surabaya</w:t>
      </w:r>
    </w:p>
  </w:comment>
  <w:comment w:id="13" w:author="Asus" w:date="2021-02-22T12:02:00Z" w:initials="A">
    <w:p w:rsidR="001D5A37" w:rsidRDefault="001D5A37">
      <w:pPr>
        <w:pStyle w:val="CommentText"/>
      </w:pPr>
      <w:r>
        <w:rPr>
          <w:rStyle w:val="CommentReference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E55" w:rsidRDefault="00EA7E55" w:rsidP="00D80F46">
      <w:r>
        <w:separator/>
      </w:r>
    </w:p>
  </w:endnote>
  <w:endnote w:type="continuationSeparator" w:id="0">
    <w:p w:rsidR="00EA7E55" w:rsidRDefault="00EA7E55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E55" w:rsidRDefault="00EA7E55" w:rsidP="00D80F46">
      <w:r>
        <w:separator/>
      </w:r>
    </w:p>
  </w:footnote>
  <w:footnote w:type="continuationSeparator" w:id="0">
    <w:p w:rsidR="00EA7E55" w:rsidRDefault="00EA7E55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4E03"/>
    <w:rsid w:val="001D5A37"/>
    <w:rsid w:val="002D5B47"/>
    <w:rsid w:val="00327783"/>
    <w:rsid w:val="0042167F"/>
    <w:rsid w:val="0046485C"/>
    <w:rsid w:val="004F5D73"/>
    <w:rsid w:val="00771E9D"/>
    <w:rsid w:val="008D1AF7"/>
    <w:rsid w:val="00924DF5"/>
    <w:rsid w:val="00A14D54"/>
    <w:rsid w:val="00A16D9B"/>
    <w:rsid w:val="00A86167"/>
    <w:rsid w:val="00AF28E1"/>
    <w:rsid w:val="00D80F46"/>
    <w:rsid w:val="00EA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1D5A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5A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5A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A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A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A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A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1D5A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5A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5A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A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A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A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A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8</cp:revision>
  <dcterms:created xsi:type="dcterms:W3CDTF">2019-10-18T19:52:00Z</dcterms:created>
  <dcterms:modified xsi:type="dcterms:W3CDTF">2021-02-22T05:06:00Z</dcterms:modified>
</cp:coreProperties>
</file>