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F90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DB259B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E29531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668D3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00B3B6F" w14:textId="77777777" w:rsidTr="00821BA2">
        <w:tc>
          <w:tcPr>
            <w:tcW w:w="9350" w:type="dxa"/>
          </w:tcPr>
          <w:p w14:paraId="6344B00D" w14:textId="62C864B1" w:rsidR="00125355" w:rsidRDefault="00125355" w:rsidP="000634BC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Eni Karsiningsih" w:date="2022-08-13T09:44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5D22D5BC" w14:textId="73274429" w:rsidR="00125355" w:rsidRDefault="00125355" w:rsidP="000634BC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Eni Karsiningsih" w:date="2022-08-13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2" w:author="Eni Karsiningsih" w:date="2022-08-13T09:45:00Z">
              <w:r w:rsidR="000634BC"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del w:id="3" w:author="Eni Karsiningsih" w:date="2022-08-13T09:45:00Z">
              <w:r w:rsidDel="000634B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C6E8689" w14:textId="48868D37" w:rsidR="00125355" w:rsidRPr="00EC6F38" w:rsidRDefault="000634B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" w:author="Eni Karsiningsih" w:date="2022-08-13T09:47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" w:author="Eni Karsiningsih" w:date="2022-08-13T09:47:00Z">
              <w:r w:rsidR="00125355" w:rsidRPr="00EC6F38" w:rsidDel="000634BC">
                <w:rPr>
                  <w:rFonts w:ascii="Times New Roman" w:eastAsia="Times New Roman" w:hAnsi="Times New Roman" w:cs="Times New Roman"/>
                  <w:szCs w:val="24"/>
                </w:rPr>
                <w:delText xml:space="preserve">Pada zaman 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6" w:author="Eni Karsiningsih" w:date="2022-08-13T09:47:00Z">
              <w:r>
                <w:rPr>
                  <w:rFonts w:ascii="Times New Roman" w:eastAsia="Times New Roman" w:hAnsi="Times New Roman" w:cs="Times New Roman"/>
                  <w:szCs w:val="24"/>
                </w:rPr>
                <w:t>Perkembangan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Eni Karsiningsih" w:date="2022-08-13T09:48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sangat </w:t>
              </w:r>
              <w:proofErr w:type="spellStart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sangat</w:t>
              </w:r>
              <w:proofErr w:type="spellEnd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cepat</w:t>
              </w:r>
              <w:proofErr w:type="spellEnd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pesat</w:t>
              </w:r>
              <w:proofErr w:type="spellEnd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Eni Karsiningsih" w:date="2022-08-13T09:48:00Z">
              <w:r w:rsidR="00125355"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 xml:space="preserve">yang tiap menit bahkan detik dia akan berubah semakin maju,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9" w:author="Eni Karsiningsih" w:date="2022-08-13T09:49:00Z">
              <w:r w:rsidR="00125355"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>sering kita</w:delText>
              </w:r>
            </w:del>
            <w:proofErr w:type="spellStart"/>
            <w:ins w:id="10" w:author="Eni Karsiningsih" w:date="2022-08-13T09:49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1" w:author="Eni Karsiningsih" w:date="2022-08-13T09:49:00Z">
              <w:r w:rsidR="00125355"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2BE533" w14:textId="1E66BAF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</w:t>
            </w:r>
            <w:ins w:id="12" w:author="Eni Karsiningsih" w:date="2022-08-13T09:50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" w:author="Eni Karsiningsih" w:date="2022-08-13T09:50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14" w:author="Eni Karsiningsih" w:date="2022-08-13T09:50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Eni Karsiningsih" w:date="2022-08-13T09:50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16" w:author="Eni Karsiningsih" w:date="2022-08-13T09:51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04AE8B" w14:textId="00422DE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Eni Karsiningsih" w:date="2022-08-13T09:51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>menyebarluaskan</w:t>
              </w:r>
            </w:ins>
            <w:proofErr w:type="spellEnd"/>
            <w:del w:id="18" w:author="Eni Karsiningsih" w:date="2022-08-13T09:51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A8DC3E" w14:textId="2D19799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9" w:author="Eni Karsiningsih" w:date="2022-08-13T09:51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20" w:author="Eni Karsiningsih" w:date="2022-08-13T09:53:00Z"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>Dunia</w:t>
              </w:r>
            </w:ins>
            <w:del w:id="21" w:author="Eni Karsiningsih" w:date="2022-08-13T09:53:00Z">
              <w:r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>Mengapa</w:delText>
              </w:r>
            </w:del>
            <w:del w:id="22" w:author="Eni Karsiningsih" w:date="2022-08-13T09:52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 xml:space="preserve"> de</w:delText>
              </w:r>
            </w:del>
            <w:ins w:id="23" w:author="Eni Karsiningsih" w:date="2022-08-13T09:53:00Z">
              <w:r w:rsidR="006034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Eni Karsiningsih" w:date="2022-08-13T09:52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>mikian</w:delText>
              </w:r>
            </w:del>
            <w:del w:id="25" w:author="Eni Karsiningsih" w:date="2022-08-13T09:53:00Z">
              <w:r w:rsidRPr="00EC6F38" w:rsidDel="006034F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6" w:author="Eni Karsiningsih" w:date="2022-08-13T09:53:00Z">
              <w:r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91616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F78A63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8D0B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FA77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B646B9" w14:textId="2D0EBA4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27" w:author="Eni Karsiningsih" w:date="2022-08-13T09:54:00Z"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C423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CA47ED7" w14:textId="754BAD6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8" w:author="Eni Karsiningsih" w:date="2022-08-13T09:54:00Z"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9" w:author="Eni Karsiningsih" w:date="2022-08-13T09:54:00Z">
              <w:r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A2DC3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BE7093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5957A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3845EE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838ED4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AF47DB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08787A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A6D1307" w14:textId="58FABC0B" w:rsidR="00125355" w:rsidRPr="00EC6F38" w:rsidRDefault="0096230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0" w:author="Eni Karsiningsih" w:date="2022-08-13T09:55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del w:id="31" w:author="Eni Karsiningsih" w:date="2022-08-13T09:55:00Z">
              <w:r w:rsidR="00125355"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357FADD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3CD0B7" w14:textId="13A3066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2" w:author="Eni Karsiningsih" w:date="2022-08-13T09:56:00Z"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3" w:author="Eni Karsiningsih" w:date="2022-08-13T09:56:00Z">
              <w:r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2004D9" w14:textId="785A3D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34" w:author="Eni Karsiningsih" w:date="2022-08-13T09:57:00Z"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del w:id="35" w:author="Eni Karsiningsih" w:date="2022-08-13T09:57:00Z">
              <w:r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 xml:space="preserve"> 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66E927" w14:textId="3536A01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</w:t>
            </w:r>
            <w:ins w:id="36" w:author="Eni Karsiningsih" w:date="2022-08-13T09:57:00Z">
              <w:r w:rsidR="00962309">
                <w:rPr>
                  <w:rFonts w:ascii="Times New Roman" w:eastAsia="Times New Roman" w:hAnsi="Times New Roman" w:cs="Times New Roman"/>
                  <w:szCs w:val="24"/>
                </w:rPr>
                <w:t>eneliti</w:t>
              </w:r>
            </w:ins>
            <w:del w:id="37" w:author="Eni Karsiningsih" w:date="2022-08-13T09:57:00Z">
              <w:r w:rsidRPr="00EC6F38" w:rsidDel="00962309">
                <w:rPr>
                  <w:rFonts w:ascii="Times New Roman" w:eastAsia="Times New Roman" w:hAnsi="Times New Roman" w:cs="Times New Roman"/>
                  <w:szCs w:val="24"/>
                </w:rPr>
                <w:delText>elakukan penelitian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9F3E8F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94041">
    <w:abstractNumId w:val="1"/>
  </w:num>
  <w:num w:numId="2" w16cid:durableId="1083527645">
    <w:abstractNumId w:val="0"/>
  </w:num>
  <w:num w:numId="3" w16cid:durableId="1769633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i Karsiningsih">
    <w15:presenceInfo w15:providerId="None" w15:userId="Eni Karsining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34BC"/>
    <w:rsid w:val="0012251A"/>
    <w:rsid w:val="00125355"/>
    <w:rsid w:val="001D038C"/>
    <w:rsid w:val="00240407"/>
    <w:rsid w:val="00407673"/>
    <w:rsid w:val="0042167F"/>
    <w:rsid w:val="006034F2"/>
    <w:rsid w:val="00924DF5"/>
    <w:rsid w:val="00962309"/>
    <w:rsid w:val="00A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340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634B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Eni Karsiningsih</cp:lastModifiedBy>
  <cp:revision>2</cp:revision>
  <dcterms:created xsi:type="dcterms:W3CDTF">2022-08-13T02:59:00Z</dcterms:created>
  <dcterms:modified xsi:type="dcterms:W3CDTF">2022-08-13T02:59:00Z</dcterms:modified>
</cp:coreProperties>
</file>