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638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90981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26DCC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EF1A4C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74A326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547BFB9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36FEB2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E50A45E" wp14:editId="36BE8C0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324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AFCB8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C2E6D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BF6CF8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23BF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1"/>
      <w:r w:rsidR="00BF6CF8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commentRangeEnd w:id="2"/>
      <w:proofErr w:type="spellEnd"/>
      <w:r w:rsidR="00BF6CF8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alvi_5002@yahoo.co.id" w:date="2020-10-02T09:33:00Z">
        <w:r w:rsidDel="00BF6CF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4" w:author="alvi_5002@yahoo.co.id" w:date="2020-10-02T09:33:00Z">
        <w:r w:rsidR="00BF6CF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lvi_5002@yahoo.co.id" w:date="2020-10-02T09:34:00Z">
        <w:r w:rsidRPr="00C50A1E" w:rsidDel="00BF6CF8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733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lvi_5002@yahoo.co.id" w:date="2020-10-02T09:35:00Z">
        <w:r w:rsidRPr="00C50A1E" w:rsidDel="00BF6CF8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7" w:author="alvi_5002@yahoo.co.id" w:date="2020-10-02T09:34:00Z">
        <w:r w:rsidRPr="00C50A1E" w:rsidDel="00BF6CF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8" w:author="alvi_5002@yahoo.co.id" w:date="2020-10-02T09:35:00Z">
        <w:r w:rsidRPr="00C50A1E" w:rsidDel="00BF6CF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" w:author="alvi_5002@yahoo.co.id" w:date="2020-10-02T09:36:00Z">
        <w:r w:rsidR="00BF6C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F6CF8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</w:ins>
      <w:proofErr w:type="spellEnd"/>
      <w:del w:id="10" w:author="alvi_5002@yahoo.co.id" w:date="2020-10-02T09:36:00Z">
        <w:r w:rsidRPr="00C50A1E" w:rsidDel="00BF6CF8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alvi_5002@yahoo.co.id" w:date="2020-10-02T09:36:00Z">
        <w:r w:rsidR="00BF6CF8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BF6C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12" w:author="alvi_5002@yahoo.co.id" w:date="2020-10-02T09:36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3" w:author="alvi_5002@yahoo.co.id" w:date="2020-10-02T09:36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lvi_5002@yahoo.co.id" w:date="2020-10-02T09:36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5" w:author="alvi_5002@yahoo.co.id" w:date="2020-10-02T09:36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lvi_5002@yahoo.co.id" w:date="2020-10-02T09:36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yan</w:delText>
        </w:r>
      </w:del>
      <w:del w:id="17" w:author="alvi_5002@yahoo.co.id" w:date="2020-10-02T09:37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ED41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alvi_5002@yahoo.co.id" w:date="2020-10-02T09:37:00Z">
        <w:r w:rsidDel="00B4198E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proofErr w:type="spellStart"/>
      <w:ins w:id="19" w:author="alvi_5002@yahoo.co.id" w:date="2020-10-02T09:37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FB65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lvi_5002@yahoo.co.id" w:date="2020-10-02T09:37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proofErr w:type="spellStart"/>
      <w:ins w:id="21" w:author="alvi_5002@yahoo.co.id" w:date="2020-10-02T09:37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2" w:author="alvi_5002@yahoo.co.id" w:date="2020-10-02T09:37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proofErr w:type="spellStart"/>
      <w:ins w:id="23" w:author="alvi_5002@yahoo.co.id" w:date="2020-10-02T09:37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4" w:author="alvi_5002@yahoo.co.id" w:date="2020-10-02T09:38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D38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del w:id="25" w:author="alvi_5002@yahoo.co.id" w:date="2020-10-02T09:38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alvi_5002@yahoo.co.id" w:date="2020-10-02T09:38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alvi_5002@yahoo.co.id" w:date="2020-10-02T09:38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proofErr w:type="spellStart"/>
      <w:ins w:id="28" w:author="alvi_5002@yahoo.co.id" w:date="2020-10-02T09:38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alvi_5002@yahoo.co.id" w:date="2020-10-02T09:38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del w:id="30" w:author="alvi_5002@yahoo.co.id" w:date="2020-10-02T09:39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abis sekali duduk.</w:delText>
        </w:r>
      </w:del>
      <w:proofErr w:type="spellStart"/>
      <w:ins w:id="31" w:author="alvi_5002@yahoo.co.id" w:date="2020-10-02T09:39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duduk.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2" w:author="alvi_5002@yahoo.co.id" w:date="2020-10-02T09:39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6F3F8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alvi_5002@yahoo.co.id" w:date="2020-10-02T09:40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alvi_5002@yahoo.co.id" w:date="2020-10-02T09:40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alvi_5002@yahoo.co.id" w:date="2020-10-02T09:39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B4198E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alvi_5002@yahoo.co.id" w:date="2020-10-02T09:40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alvi_5002@yahoo.co.id" w:date="2020-10-02T09:40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81BA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alvi_5002@yahoo.co.id" w:date="2020-10-02T09:40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alvi_5002@yahoo.co.id" w:date="2020-10-02T09:40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40" w:author="alvi_5002@yahoo.co.id" w:date="2020-10-02T09:40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D18F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1" w:author="alvi_5002@yahoo.co.id" w:date="2020-10-02T09:41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alvi_5002@yahoo.co.id" w:date="2020-10-02T09:41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benar-benar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43" w:author="alvi_5002@yahoo.co.id" w:date="2020-10-02T09:41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44" w:author="alvi_5002@yahoo.co.id" w:date="2020-10-02T09:41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45" w:author="alvi_5002@yahoo.co.id" w:date="2020-10-02T09:41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975FC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8E9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6" w:author="alvi_5002@yahoo.co.id" w:date="2020-10-02T09:42:00Z">
        <w:r w:rsidDel="00B419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CD05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47" w:author="alvi_5002@yahoo.co.id" w:date="2020-10-02T09:43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48" w:author="alvi_5002@yahoo.co.id" w:date="2020-10-02T09:43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alvi_5002@yahoo.co.id" w:date="2020-10-02T09:43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50" w:author="alvi_5002@yahoo.co.id" w:date="2020-10-02T09:43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A77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51" w:author="alvi_5002@yahoo.co.id" w:date="2020-10-02T09:43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52" w:author="alvi_5002@yahoo.co.id" w:date="2020-10-02T09:43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38E622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53" w:author="alvi_5002@yahoo.co.id" w:date="2020-10-02T09:43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54" w:author="alvi_5002@yahoo.co.id" w:date="2020-10-02T09:43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FC447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55" w:author="alvi_5002@yahoo.co.id" w:date="2020-10-02T09:44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alvi_5002@yahoo.co.id" w:date="2020-10-02T09:44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7F057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57" w:author="alvi_5002@yahoo.co.id" w:date="2020-10-02T09:45:00Z">
        <w:r w:rsidDel="00B4198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58" w:author="alvi_5002@yahoo.co.id" w:date="2020-10-02T09:45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59" w:author="alvi_5002@yahoo.co.id" w:date="2020-10-02T09:45:00Z">
        <w:r w:rsidDel="00B4198E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0" w:author="alvi_5002@yahoo.co.id" w:date="2020-10-02T09:45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>seluruh</w:t>
        </w:r>
        <w:proofErr w:type="spellEnd"/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61" w:author="alvi_5002@yahoo.co.id" w:date="2020-10-02T09:45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62" w:author="alvi_5002@yahoo.co.id" w:date="2020-10-02T09:45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3" w:author="alvi_5002@yahoo.co.id" w:date="2020-10-02T09:45:00Z">
        <w:r w:rsidRPr="00C50A1E" w:rsidDel="00B4198E">
          <w:rPr>
            <w:rFonts w:ascii="Times New Roman" w:eastAsia="Times New Roman" w:hAnsi="Times New Roman" w:cs="Times New Roman"/>
            <w:sz w:val="24"/>
            <w:szCs w:val="24"/>
          </w:rPr>
          <w:delText xml:space="preserve"> dimana-mana.</w:delText>
        </w:r>
      </w:del>
    </w:p>
    <w:p w14:paraId="3A5F4C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del w:id="64" w:author="alvi_5002@yahoo.co.id" w:date="2020-10-02T09:47:00Z">
        <w:r w:rsidRPr="00C50A1E" w:rsidDel="00F2545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65" w:author="alvi_5002@yahoo.co.id" w:date="2020-10-02T09:47:00Z">
        <w:r w:rsidR="00F2545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66"/>
      <w:proofErr w:type="spellEnd"/>
      <w:r w:rsidR="00F25453">
        <w:rPr>
          <w:rStyle w:val="CommentReference"/>
        </w:rPr>
        <w:commentReference w:id="6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8" w:author="alvi_5002@yahoo.co.id" w:date="2020-10-02T09:46:00Z">
        <w:r w:rsidR="00B419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104C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D57642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AAB6AF" w14:textId="77777777" w:rsidR="00927764" w:rsidRPr="00C50A1E" w:rsidRDefault="00927764" w:rsidP="00927764"/>
    <w:p w14:paraId="6C2F5B72" w14:textId="77777777" w:rsidR="00927764" w:rsidRPr="005A045A" w:rsidRDefault="00927764" w:rsidP="00927764">
      <w:pPr>
        <w:rPr>
          <w:i/>
        </w:rPr>
      </w:pPr>
    </w:p>
    <w:p w14:paraId="6FD418A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6C1A7D7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vi_5002@yahoo.co.id" w:date="2020-10-02T09:31:00Z" w:initials="a">
    <w:p w14:paraId="7B0D39D1" w14:textId="77777777" w:rsidR="00BF6CF8" w:rsidRDefault="00BF6CF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kata </w:t>
      </w:r>
      <w:proofErr w:type="spellStart"/>
      <w:r>
        <w:t>itu</w:t>
      </w:r>
      <w:proofErr w:type="spellEnd"/>
    </w:p>
  </w:comment>
  <w:comment w:id="1" w:author="alvi_5002@yahoo.co.id" w:date="2020-10-02T09:31:00Z" w:initials="a">
    <w:p w14:paraId="456FFD3D" w14:textId="77777777" w:rsidR="00BF6CF8" w:rsidRDefault="00BF6CF8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pada</w:t>
      </w:r>
      <w:proofErr w:type="spellEnd"/>
    </w:p>
  </w:comment>
  <w:comment w:id="2" w:author="alvi_5002@yahoo.co.id" w:date="2020-10-02T09:32:00Z" w:initials="a">
    <w:p w14:paraId="7452DFCE" w14:textId="77777777" w:rsidR="00BF6CF8" w:rsidRDefault="00BF6CF8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di</w:t>
      </w:r>
    </w:p>
  </w:comment>
  <w:comment w:id="66" w:author="alvi_5002@yahoo.co.id" w:date="2020-10-02T09:46:00Z" w:initials="a">
    <w:p w14:paraId="2A60C917" w14:textId="77777777" w:rsidR="00F25453" w:rsidRDefault="00F25453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salahkan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sebelumnya.</w:t>
      </w:r>
      <w:bookmarkStart w:id="67" w:name="_GoBack"/>
      <w:bookmarkEnd w:id="6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0D39D1" w15:done="0"/>
  <w15:commentEx w15:paraId="456FFD3D" w15:done="0"/>
  <w15:commentEx w15:paraId="7452DFCE" w15:done="0"/>
  <w15:commentEx w15:paraId="2A60C91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4BEB" w14:textId="77777777" w:rsidR="0064352E" w:rsidRDefault="0064352E">
      <w:r>
        <w:separator/>
      </w:r>
    </w:p>
  </w:endnote>
  <w:endnote w:type="continuationSeparator" w:id="0">
    <w:p w14:paraId="19BFD812" w14:textId="77777777" w:rsidR="0064352E" w:rsidRDefault="0064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C50D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464828" w14:textId="77777777" w:rsidR="00941E77" w:rsidRDefault="0064352E">
    <w:pPr>
      <w:pStyle w:val="Footer"/>
    </w:pPr>
  </w:p>
  <w:p w14:paraId="024B10A2" w14:textId="77777777" w:rsidR="00941E77" w:rsidRDefault="0064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75F3B" w14:textId="77777777" w:rsidR="0064352E" w:rsidRDefault="0064352E">
      <w:r>
        <w:separator/>
      </w:r>
    </w:p>
  </w:footnote>
  <w:footnote w:type="continuationSeparator" w:id="0">
    <w:p w14:paraId="23BBD4D7" w14:textId="77777777" w:rsidR="0064352E" w:rsidRDefault="0064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vi_5002@yahoo.co.id">
    <w15:presenceInfo w15:providerId="Windows Live" w15:userId="6f9ca67819e3c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64352E"/>
    <w:rsid w:val="00924DF5"/>
    <w:rsid w:val="00927764"/>
    <w:rsid w:val="00B4198E"/>
    <w:rsid w:val="00BF6CF8"/>
    <w:rsid w:val="00C20908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517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F6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C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C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C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alvi_5002@yahoo.co.id</cp:lastModifiedBy>
  <cp:revision>4</cp:revision>
  <dcterms:created xsi:type="dcterms:W3CDTF">2020-08-26T21:16:00Z</dcterms:created>
  <dcterms:modified xsi:type="dcterms:W3CDTF">2020-10-02T02:48:00Z</dcterms:modified>
</cp:coreProperties>
</file>