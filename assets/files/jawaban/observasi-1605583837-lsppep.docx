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6615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80C03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5BAD3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410F4A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D30D1B8" w14:textId="77777777" w:rsidTr="00821BA2">
        <w:tc>
          <w:tcPr>
            <w:tcW w:w="9350" w:type="dxa"/>
          </w:tcPr>
          <w:p w14:paraId="4986135D" w14:textId="77777777" w:rsidR="00BE098E" w:rsidRDefault="00BE098E" w:rsidP="00821BA2">
            <w:pPr>
              <w:pStyle w:val="ListParagraph"/>
              <w:ind w:left="0"/>
            </w:pPr>
          </w:p>
          <w:p w14:paraId="37A1C44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3F2D9E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346D689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Evi Purwanti" w:date="2020-11-17T10:26:00Z"/>
              </w:rPr>
            </w:pPr>
            <w:ins w:id="1" w:author="Evi Purwanti" w:date="2020-11-17T10:26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20BEDD52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Evi Purwanti" w:date="2020-11-17T10:26:00Z"/>
              </w:rPr>
            </w:pPr>
            <w:ins w:id="3" w:author="Evi Purwanti" w:date="2020-11-17T10:26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7329B301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Evi Purwanti" w:date="2020-11-17T10:28:00Z"/>
              </w:rPr>
            </w:pPr>
            <w:ins w:id="5" w:author="Evi Purwanti" w:date="2020-11-17T10:28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21C5313D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Evi Purwanti" w:date="2020-11-17T10:28:00Z"/>
              </w:rPr>
            </w:pPr>
            <w:ins w:id="7" w:author="Evi Purwanti" w:date="2020-11-17T10:28:00Z">
              <w:r>
                <w:tab/>
              </w:r>
              <w:r>
                <w:tab/>
                <w:t>reguler.</w:t>
              </w:r>
            </w:ins>
          </w:p>
          <w:p w14:paraId="0A386F65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Evi Purwanti" w:date="2020-11-17T10:27:00Z"/>
              </w:rPr>
            </w:pPr>
            <w:ins w:id="9" w:author="Evi Purwanti" w:date="2020-11-17T10:2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32163502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Evi Purwanti" w:date="2020-11-17T10:27:00Z"/>
              </w:rPr>
            </w:pPr>
            <w:ins w:id="11" w:author="Evi Purwanti" w:date="2020-11-17T10:27:00Z">
              <w:r>
                <w:tab/>
              </w:r>
              <w:r>
                <w:tab/>
                <w:t>lengkap; utuh; bulat; sempurna.</w:t>
              </w:r>
            </w:ins>
          </w:p>
          <w:p w14:paraId="4F8A16AD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Evi Purwanti" w:date="2020-11-17T10:27:00Z"/>
              </w:rPr>
            </w:pPr>
            <w:ins w:id="13" w:author="Evi Purwanti" w:date="2020-11-17T10:27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269EB9DB" w14:textId="322DFAFD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Evi Purwanti" w:date="2020-11-17T10:26:00Z"/>
              </w:rPr>
            </w:pPr>
            <w:del w:id="15" w:author="Evi Purwanti" w:date="2020-11-17T10:26:00Z">
              <w:r w:rsidDel="00F36681">
                <w:delText xml:space="preserve">manajemen </w:delText>
              </w:r>
              <w:r w:rsidDel="00F36681">
                <w:tab/>
                <w:delText xml:space="preserve">:  </w:delText>
              </w:r>
              <w:r w:rsidDel="00F36681">
                <w:tab/>
                <w:delText xml:space="preserve">penggunaan sumber daya secara efektif untuk mencapai </w:delText>
              </w:r>
            </w:del>
          </w:p>
          <w:p w14:paraId="324CC3DA" w14:textId="63969427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Evi Purwanti" w:date="2020-11-17T10:26:00Z"/>
              </w:rPr>
            </w:pPr>
            <w:del w:id="17" w:author="Evi Purwanti" w:date="2020-11-17T10:26:00Z">
              <w:r w:rsidDel="00F36681">
                <w:tab/>
              </w:r>
              <w:r w:rsidDel="00F36681">
                <w:tab/>
                <w:delText>sasaran.</w:delText>
              </w:r>
            </w:del>
          </w:p>
          <w:p w14:paraId="46024C00" w14:textId="27076F55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" w:author="Evi Purwanti" w:date="2020-11-17T10:26:00Z"/>
              </w:rPr>
            </w:pPr>
            <w:del w:id="19" w:author="Evi Purwanti" w:date="2020-11-17T10:26:00Z">
              <w:r w:rsidDel="00F36681">
                <w:delText xml:space="preserve">filosofis </w:delText>
              </w:r>
              <w:r w:rsidDel="00F36681">
                <w:tab/>
                <w:delText xml:space="preserve">: </w:delText>
              </w:r>
              <w:r w:rsidDel="00F36681">
                <w:tab/>
                <w:delText>berdasarkan filsafat.</w:delText>
              </w:r>
            </w:del>
          </w:p>
          <w:p w14:paraId="612A729E" w14:textId="6B7743FE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Evi Purwanti" w:date="2020-11-17T10:28:00Z"/>
              </w:rPr>
            </w:pPr>
            <w:del w:id="21" w:author="Evi Purwanti" w:date="2020-11-17T10:28:00Z">
              <w:r w:rsidDel="00F36681">
                <w:delText xml:space="preserve">kurikulum </w:delText>
              </w:r>
              <w:r w:rsidDel="00F36681">
                <w:tab/>
                <w:delText xml:space="preserve">: </w:delText>
              </w:r>
              <w:r w:rsidDel="00F36681">
                <w:tab/>
                <w:delText xml:space="preserve">perangkat mata pelajaran yang diajarkan pada lembaga </w:delText>
              </w:r>
            </w:del>
          </w:p>
          <w:p w14:paraId="2D50C63A" w14:textId="1946E308" w:rsidR="00F36681" w:rsidRDefault="00F36681" w:rsidP="00D756E8">
            <w:pPr>
              <w:pStyle w:val="ListParagraph"/>
              <w:tabs>
                <w:tab w:val="left" w:pos="2064"/>
                <w:tab w:val="left" w:pos="2513"/>
              </w:tabs>
              <w:ind w:left="2490" w:hanging="2115"/>
              <w:jc w:val="left"/>
              <w:rPr>
                <w:ins w:id="22" w:author="Evi Purwanti" w:date="2020-11-17T10:27:00Z"/>
              </w:rPr>
              <w:pPrChange w:id="23" w:author="Evi Purwanti" w:date="2020-11-17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24" w:author="Evi Purwanti" w:date="2020-11-17T10:27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 xml:space="preserve">ukuran yang menjadi dasar penilaian atau penetapan </w:t>
              </w:r>
            </w:ins>
            <w:ins w:id="25" w:author="Evi Purwanti" w:date="2020-11-17T10:29:00Z">
              <w:r w:rsidR="00D756E8">
                <w:t>se</w:t>
              </w:r>
            </w:ins>
            <w:ins w:id="26" w:author="Evi Purwanti" w:date="2020-11-17T10:27:00Z">
              <w:r>
                <w:t>suatu.</w:t>
              </w:r>
            </w:ins>
          </w:p>
          <w:p w14:paraId="22BE8705" w14:textId="76D52EF4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Evi Purwanti" w:date="2020-11-17T10:26:00Z"/>
              </w:rPr>
            </w:pPr>
            <w:ins w:id="28" w:author="Evi Purwanti" w:date="2020-11-17T10:28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  <w:ins w:id="29" w:author="Evi Purwanti" w:date="2020-11-17T10:26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024E7F0C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Evi Purwanti" w:date="2020-11-17T10:26:00Z"/>
              </w:rPr>
            </w:pPr>
            <w:ins w:id="31" w:author="Evi Purwanti" w:date="2020-11-17T10:26:00Z">
              <w:r>
                <w:tab/>
              </w:r>
              <w:r>
                <w:tab/>
                <w:t>sasaran.</w:t>
              </w:r>
            </w:ins>
          </w:p>
          <w:p w14:paraId="347BF0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E9FA085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Evi Purwanti" w:date="2020-11-17T10:27:00Z"/>
              </w:rPr>
            </w:pPr>
            <w:ins w:id="33" w:author="Evi Purwanti" w:date="2020-11-17T10:27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4CDE00BB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Evi Purwanti" w:date="2020-11-17T10:27:00Z"/>
              </w:rPr>
            </w:pPr>
            <w:ins w:id="35" w:author="Evi Purwanti" w:date="2020-11-17T10:27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7BCEEDDB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Evi Purwanti" w:date="2020-11-17T10:27:00Z"/>
              </w:rPr>
            </w:pPr>
            <w:ins w:id="37" w:author="Evi Purwanti" w:date="2020-11-17T10:27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4C87E84A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Evi Purwanti" w:date="2020-11-17T10:27:00Z"/>
              </w:rPr>
            </w:pPr>
            <w:ins w:id="39" w:author="Evi Purwanti" w:date="2020-11-17T10:27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11C00463" w14:textId="5178C232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Evi Purwanti" w:date="2020-11-17T10:26:00Z"/>
              </w:rPr>
            </w:pPr>
            <w:del w:id="41" w:author="Evi Purwanti" w:date="2020-11-17T10:26:00Z">
              <w:r w:rsidDel="00F36681">
                <w:delText xml:space="preserve">implementasi </w:delText>
              </w:r>
              <w:r w:rsidDel="00F36681">
                <w:tab/>
                <w:delText>:</w:delText>
              </w:r>
              <w:r w:rsidDel="00F36681">
                <w:tab/>
                <w:delText>pelaksanaan, penerapan.</w:delText>
              </w:r>
            </w:del>
          </w:p>
          <w:p w14:paraId="0E75081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1AE4F53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Evi Purwanti" w:date="2020-11-17T10:27:00Z"/>
              </w:rPr>
            </w:pPr>
            <w:ins w:id="43" w:author="Evi Purwanti" w:date="2020-11-17T10:27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1725D894" w14:textId="77777777" w:rsidR="00F36681" w:rsidRDefault="00F36681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Evi Purwanti" w:date="2020-11-17T10:27:00Z"/>
              </w:rPr>
            </w:pPr>
            <w:ins w:id="45" w:author="Evi Purwanti" w:date="2020-11-17T10:27:00Z">
              <w:r>
                <w:tab/>
              </w:r>
              <w:r>
                <w:tab/>
                <w:t>derungan.</w:t>
              </w:r>
            </w:ins>
          </w:p>
          <w:p w14:paraId="3AC3D75C" w14:textId="6C6DB0E2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Evi Purwanti" w:date="2020-11-17T10:27:00Z"/>
              </w:rPr>
            </w:pPr>
            <w:del w:id="47" w:author="Evi Purwanti" w:date="2020-11-17T10:27:00Z">
              <w:r w:rsidDel="00F36681">
                <w:delText xml:space="preserve">integral </w:delText>
              </w:r>
              <w:r w:rsidDel="00F36681">
                <w:tab/>
                <w:delText xml:space="preserve">: </w:delText>
              </w:r>
              <w:r w:rsidDel="00F36681">
                <w:tab/>
                <w:delText xml:space="preserve">meliputi seluruh bagian yang perlu untuk menjadikan </w:delText>
              </w:r>
            </w:del>
          </w:p>
          <w:p w14:paraId="0629B413" w14:textId="597C2230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Evi Purwanti" w:date="2020-11-17T10:27:00Z"/>
              </w:rPr>
            </w:pPr>
            <w:del w:id="49" w:author="Evi Purwanti" w:date="2020-11-17T10:27:00Z">
              <w:r w:rsidDel="00F36681">
                <w:tab/>
              </w:r>
              <w:r w:rsidDel="00F36681">
                <w:tab/>
                <w:delText>lengkap; utuh; bulat; sempurna.</w:delText>
              </w:r>
            </w:del>
          </w:p>
          <w:p w14:paraId="08EDF39B" w14:textId="725E33DD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Evi Purwanti" w:date="2020-11-17T10:27:00Z"/>
              </w:rPr>
            </w:pPr>
            <w:del w:id="51" w:author="Evi Purwanti" w:date="2020-11-17T10:27:00Z">
              <w:r w:rsidDel="00F36681">
                <w:delText xml:space="preserve">konseptual </w:delText>
              </w:r>
              <w:r w:rsidDel="00F36681">
                <w:tab/>
                <w:delText xml:space="preserve">: </w:delText>
              </w:r>
              <w:r w:rsidDel="00F36681">
                <w:tab/>
                <w:delText>berhubungan dengan konsep.</w:delText>
              </w:r>
            </w:del>
          </w:p>
          <w:p w14:paraId="2BA725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4650AF55" w14:textId="28D277F5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2" w:author="Evi Purwanti" w:date="2020-11-17T10:27:00Z"/>
              </w:rPr>
            </w:pPr>
            <w:del w:id="53" w:author="Evi Purwanti" w:date="2020-11-17T10:27:00Z">
              <w:r w:rsidDel="00F36681">
                <w:delText xml:space="preserve">kriteria </w:delText>
              </w:r>
              <w:r w:rsidDel="00F36681">
                <w:tab/>
                <w:delText xml:space="preserve">: </w:delText>
              </w:r>
              <w:r w:rsidDel="00F36681">
                <w:tab/>
                <w:delText>ukuran yang menjadi dasar penilaian atau penetapan sesuatu.</w:delText>
              </w:r>
            </w:del>
          </w:p>
          <w:p w14:paraId="20632E37" w14:textId="72B7CB27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Evi Purwanti" w:date="2020-11-17T10:27:00Z"/>
              </w:rPr>
            </w:pPr>
            <w:del w:id="55" w:author="Evi Purwanti" w:date="2020-11-17T10:27:00Z">
              <w:r w:rsidDel="00F36681">
                <w:delText xml:space="preserve">metodologi </w:delText>
              </w:r>
              <w:r w:rsidDel="00F36681">
                <w:tab/>
                <w:delText xml:space="preserve">: </w:delText>
              </w:r>
              <w:r w:rsidDel="00F36681">
                <w:tab/>
                <w:delText>ilmu tentang metode.</w:delText>
              </w:r>
            </w:del>
          </w:p>
          <w:p w14:paraId="17F0C1C2" w14:textId="72A7467C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Evi Purwanti" w:date="2020-11-17T10:27:00Z"/>
              </w:rPr>
            </w:pPr>
            <w:del w:id="57" w:author="Evi Purwanti" w:date="2020-11-17T10:27:00Z">
              <w:r w:rsidDel="00F36681">
                <w:delText xml:space="preserve">norma </w:delText>
              </w:r>
              <w:r w:rsidDel="00F36681">
                <w:tab/>
                <w:delText xml:space="preserve">: </w:delText>
              </w:r>
              <w:r w:rsidDel="00F36681">
                <w:tab/>
                <w:delText xml:space="preserve">aturan atau ketentuan yang mengikat warga kelompok </w:delText>
              </w:r>
            </w:del>
          </w:p>
          <w:p w14:paraId="0A45F7C9" w14:textId="60840485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Evi Purwanti" w:date="2020-11-17T10:27:00Z"/>
              </w:rPr>
            </w:pPr>
            <w:del w:id="59" w:author="Evi Purwanti" w:date="2020-11-17T10:27:00Z">
              <w:r w:rsidDel="00F36681">
                <w:tab/>
              </w:r>
              <w:r w:rsidDel="00F36681">
                <w:tab/>
                <w:delText xml:space="preserve">dalam masyarakat, dipakai sebagai panduan, tatanan, dan </w:delText>
              </w:r>
            </w:del>
          </w:p>
          <w:p w14:paraId="393F985C" w14:textId="1082A278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Evi Purwanti" w:date="2020-11-17T10:27:00Z"/>
              </w:rPr>
            </w:pPr>
            <w:del w:id="61" w:author="Evi Purwanti" w:date="2020-11-17T10:27:00Z">
              <w:r w:rsidDel="00F36681">
                <w:tab/>
              </w:r>
              <w:r w:rsidDel="00F36681">
                <w:tab/>
                <w:delText>pengendali tingkah laku yang sesuai dan berterima.</w:delText>
              </w:r>
            </w:del>
          </w:p>
          <w:p w14:paraId="57C4E00E" w14:textId="6D1336AA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Evi Purwanti" w:date="2020-11-17T10:27:00Z"/>
              </w:rPr>
            </w:pPr>
            <w:del w:id="63" w:author="Evi Purwanti" w:date="2020-11-17T10:27:00Z">
              <w:r w:rsidDel="00F36681">
                <w:delText xml:space="preserve">orientasi </w:delText>
              </w:r>
              <w:r w:rsidDel="00F36681">
                <w:tab/>
                <w:delText xml:space="preserve">: </w:delText>
              </w:r>
              <w:r w:rsidDel="00F36681">
                <w:tab/>
                <w:delText>pandangan yang mendasari pikiran, perhatian, atau kecen-</w:delText>
              </w:r>
            </w:del>
          </w:p>
          <w:p w14:paraId="36D462BC" w14:textId="4829ABBD" w:rsidR="00BE098E" w:rsidDel="00F366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Evi Purwanti" w:date="2020-11-17T10:27:00Z"/>
              </w:rPr>
            </w:pPr>
            <w:del w:id="65" w:author="Evi Purwanti" w:date="2020-11-17T10:27:00Z">
              <w:r w:rsidDel="00F36681">
                <w:tab/>
              </w:r>
              <w:r w:rsidDel="00F36681">
                <w:tab/>
                <w:delText>derungan.</w:delText>
              </w:r>
            </w:del>
          </w:p>
          <w:p w14:paraId="0CDCA4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79EE8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6591D03" w14:textId="08F8B63B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Evi Purwanti" w:date="2020-11-17T10:28:00Z"/>
              </w:rPr>
            </w:pPr>
            <w:del w:id="67" w:author="Evi Purwanti" w:date="2020-11-17T10:28:00Z">
              <w:r w:rsidDel="00F36681">
                <w:delText xml:space="preserve">inklusif </w:delText>
              </w:r>
              <w:r w:rsidDel="00F36681">
                <w:tab/>
                <w:delText xml:space="preserve">: </w:delText>
              </w:r>
              <w:r w:rsidDel="00F36681">
                <w:tab/>
                <w:delText xml:space="preserve">penempatan siswa berkebutuhan khusus di dalam kelas </w:delText>
              </w:r>
            </w:del>
          </w:p>
          <w:p w14:paraId="53BAE00B" w14:textId="3EC3A8A6" w:rsidR="00BE098E" w:rsidDel="00F366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Evi Purwanti" w:date="2020-11-17T10:28:00Z"/>
              </w:rPr>
            </w:pPr>
            <w:del w:id="69" w:author="Evi Purwanti" w:date="2020-11-17T10:28:00Z">
              <w:r w:rsidDel="00F36681">
                <w:tab/>
              </w:r>
              <w:r w:rsidDel="00F36681">
                <w:tab/>
                <w:delText>reguler.</w:delText>
              </w:r>
            </w:del>
          </w:p>
          <w:p w14:paraId="4331EBD3" w14:textId="77777777" w:rsidR="00BE098E" w:rsidRDefault="00BE098E" w:rsidP="00F366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0" w:author="Evi Purwanti" w:date="2020-11-17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219EB4C" w14:textId="77777777" w:rsidTr="00821BA2">
        <w:tc>
          <w:tcPr>
            <w:tcW w:w="9350" w:type="dxa"/>
          </w:tcPr>
          <w:p w14:paraId="04EA786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764A15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i Purwanti">
    <w15:presenceInfo w15:providerId="Windows Live" w15:userId="092b25463f36c0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D756E8"/>
    <w:rsid w:val="00F3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2D1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Evi Purwanti</cp:lastModifiedBy>
  <cp:revision>4</cp:revision>
  <dcterms:created xsi:type="dcterms:W3CDTF">2020-08-26T21:29:00Z</dcterms:created>
  <dcterms:modified xsi:type="dcterms:W3CDTF">2020-11-17T03:30:00Z</dcterms:modified>
</cp:coreProperties>
</file>