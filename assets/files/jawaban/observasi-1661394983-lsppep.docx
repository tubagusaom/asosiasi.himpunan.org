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3FEE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5176E4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EEEDC7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C8C4A9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7CBE58D" w14:textId="77777777" w:rsidTr="00821BA2">
        <w:tc>
          <w:tcPr>
            <w:tcW w:w="9350" w:type="dxa"/>
          </w:tcPr>
          <w:p w14:paraId="4D169E1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7BC596E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FBFD92F" w14:textId="1E0573B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0" w:author="Andy Setiawan" w:date="2022-08-25T09:31:00Z">
              <w:r w:rsidR="00B279D9">
                <w:rPr>
                  <w:rFonts w:ascii="Times New Roman" w:eastAsia="Times New Roman" w:hAnsi="Times New Roman" w:cs="Times New Roman"/>
                  <w:szCs w:val="24"/>
                </w:rPr>
                <w:t>kstrim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1" w:author="Andy Setiawan" w:date="2022-08-25T09:31:00Z">
              <w:r w:rsidR="00B279D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y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FB9C3E" w14:textId="6A5C70A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siapkan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2" w:author="Andy Setiawan" w:date="2022-08-25T09:32:00Z">
              <w:r w:rsidRPr="00EC6F38" w:rsidDel="00B279D9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" w:author="Andy Setiawan" w:date="2022-08-25T09:30:00Z">
              <w:r w:rsidRPr="00EC6F38" w:rsidDel="00B279D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B279D9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A5CAE4" w14:textId="0C580FB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Andy Setiawan" w:date="2022-08-25T09:30:00Z">
              <w:r w:rsidRPr="00EC6F38" w:rsidDel="00B279D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B279D9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7" w:author="Andy Setiawan" w:date="2022-08-25T09:32:00Z">
              <w:r w:rsidR="00B279D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B657AE6" w14:textId="13FD429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Andy Setiawan" w:date="2022-08-25T09:31:00Z">
              <w:r w:rsidRPr="00EC6F38" w:rsidDel="00B279D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B279D9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Andy Setiawan" w:date="2022-08-25T09:32:00Z">
              <w:r w:rsidRPr="00EC6F38" w:rsidDel="00B279D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11" w:author="Andy Setiawan" w:date="2022-08-25T09:33:00Z">
              <w:r w:rsidR="00B279D9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F289CE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417169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4CB6BB0" w14:textId="00D67081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2" w:author="Andy Setiawan" w:date="2022-08-25T09:33:00Z">
              <w:r w:rsidR="00B279D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EF131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BBE5CB" w14:textId="05455D2D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3" w:author="Andy Setiawan" w:date="2022-08-25T09:33:00Z">
              <w:r w:rsidRPr="00EC6F38" w:rsidDel="00B279D9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14" w:author="Andy Setiawan" w:date="2022-08-25T09:33:00Z">
              <w:r w:rsidR="00B279D9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15" w:author="Andy Setiawan" w:date="2022-08-25T09:33:00Z">
              <w:r w:rsidRPr="00EC6F38" w:rsidDel="00B279D9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Andy Setiawan" w:date="2022-08-25T09:33:00Z">
              <w:r w:rsidRPr="00EC6F38" w:rsidDel="00B279D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6B7C9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D971FD1" w14:textId="3456575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7" w:author="Andy Setiawan" w:date="2022-08-25T09:34:00Z">
              <w:r w:rsidRPr="00EC6F38" w:rsidDel="00B279D9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18" w:author="Andy Setiawan" w:date="2022-08-25T09:34:00Z">
              <w:r w:rsidR="00B279D9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B279D9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  <w:r w:rsidR="00B279D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AC7DE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966CCC1" w14:textId="1CED292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9" w:author="Andy Setiawan" w:date="2022-08-25T09:34:00Z">
              <w:r w:rsidRPr="00EC6F38" w:rsidDel="00B279D9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20" w:author="Andy Setiawan" w:date="2022-08-25T09:34:00Z">
              <w:r w:rsidR="00B279D9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 s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C9C6AD" w14:textId="394A870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Andy Setiawan" w:date="2022-08-25T09:31:00Z">
              <w:r w:rsidRPr="00EC6F38" w:rsidDel="00B279D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1"/>
            <w:r w:rsidR="00B279D9">
              <w:rPr>
                <w:rStyle w:val="CommentReference"/>
              </w:rPr>
              <w:commentReference w:id="21"/>
            </w:r>
            <w:proofErr w:type="spellStart"/>
            <w:r w:rsidR="00B279D9">
              <w:rPr>
                <w:rFonts w:ascii="Times New Roman" w:eastAsia="Times New Roman" w:hAnsi="Times New Roman" w:cs="Times New Roman"/>
                <w:szCs w:val="24"/>
              </w:rPr>
              <w:t>d</w:t>
            </w:r>
            <w:ins w:id="23" w:author="Andy Setiawan" w:date="2022-08-25T09:31:00Z">
              <w:r w:rsidR="00B279D9">
                <w:rPr>
                  <w:rFonts w:ascii="Times New Roman" w:eastAsia="Times New Roman" w:hAnsi="Times New Roman" w:cs="Times New Roman"/>
                  <w:szCs w:val="24"/>
                </w:rPr>
                <w:t>ari</w:t>
              </w:r>
            </w:ins>
            <w:proofErr w:type="spellEnd"/>
            <w:del w:id="24" w:author="Andy Setiawan" w:date="2022-08-25T09:34:00Z">
              <w:r w:rsidRPr="00EC6F38" w:rsidDel="00B279D9">
                <w:rPr>
                  <w:rFonts w:ascii="Times New Roman" w:eastAsia="Times New Roman" w:hAnsi="Times New Roman" w:cs="Times New Roman"/>
                  <w:szCs w:val="24"/>
                </w:rPr>
                <w:delText>pada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2D7CE6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C15894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13F3B9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1DCB89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BA231F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86320DA" w14:textId="3D08B56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" w:author="Andy Setiawan" w:date="2022-08-25T09:34:00Z">
              <w:r w:rsidR="00B279D9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26" w:author="Andy Setiawan" w:date="2022-08-25T09:34:00Z">
              <w:r w:rsidR="00B279D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27" w:author="Andy Setiawan" w:date="2022-08-25T09:34:00Z">
              <w:r w:rsidRPr="00EC6F38" w:rsidDel="00B279D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8" w:author="Andy Setiawan" w:date="2022-08-25T09:34:00Z">
              <w:r w:rsidRPr="00EC6F38" w:rsidDel="00B279D9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29" w:author="Andy Setiawan" w:date="2022-08-25T09:35:00Z">
              <w:r w:rsidR="00B279D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ins w:id="30" w:author="Andy Setiawan" w:date="2022-08-25T09:34:00Z">
              <w:r w:rsidR="00B279D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F02269" w14:textId="04533C3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31" w:author="Andy Setiawan" w:date="2022-08-25T09:35:00Z">
              <w:r w:rsidR="00B279D9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32" w:author="Andy Setiawan" w:date="2022-08-25T09:35:00Z">
              <w:r w:rsidR="00B279D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33" w:author="Andy Setiawan" w:date="2022-08-25T09:35:00Z">
              <w:r w:rsidRPr="00EC6F38" w:rsidDel="00B279D9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065007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CFCBD8" w14:textId="7070409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4" w:author="Andy Setiawan" w:date="2022-08-25T09:35:00Z">
              <w:r w:rsidRPr="00EC6F38" w:rsidDel="00B279D9">
                <w:rPr>
                  <w:rFonts w:ascii="Times New Roman" w:eastAsia="Times New Roman" w:hAnsi="Times New Roman" w:cs="Times New Roman"/>
                  <w:szCs w:val="24"/>
                </w:rPr>
                <w:delText>Yang t</w:delText>
              </w:r>
            </w:del>
            <w:proofErr w:type="spellStart"/>
            <w:ins w:id="35" w:author="Andy Setiawan" w:date="2022-08-25T09:35:00Z">
              <w:r w:rsidR="00B279D9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432306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ndy Setiawan" w:date="2022-08-25T09:24:00Z" w:initials="AS">
    <w:p w14:paraId="1288E8A7" w14:textId="77777777" w:rsidR="00B279D9" w:rsidRDefault="00B279D9" w:rsidP="0083581C">
      <w:r>
        <w:rPr>
          <w:rStyle w:val="CommentReference"/>
        </w:rPr>
        <w:annotationRef/>
      </w:r>
      <w:r>
        <w:rPr>
          <w:sz w:val="20"/>
          <w:szCs w:val="20"/>
        </w:rPr>
        <w:t>disiapkan</w:t>
      </w:r>
    </w:p>
  </w:comment>
  <w:comment w:id="5" w:author="Andy Setiawan" w:date="2022-08-25T09:22:00Z" w:initials="AS">
    <w:p w14:paraId="252861E7" w14:textId="29520046" w:rsidR="00B279D9" w:rsidRDefault="00B279D9" w:rsidP="00837B0F">
      <w:r>
        <w:rPr>
          <w:rStyle w:val="CommentReference"/>
        </w:rPr>
        <w:annotationRef/>
      </w:r>
      <w:r>
        <w:rPr>
          <w:sz w:val="20"/>
          <w:szCs w:val="20"/>
        </w:rPr>
        <w:t>dibuat</w:t>
      </w:r>
    </w:p>
  </w:comment>
  <w:comment w:id="8" w:author="Andy Setiawan" w:date="2022-08-25T09:24:00Z" w:initials="AS">
    <w:p w14:paraId="6DFC3866" w14:textId="77777777" w:rsidR="00B279D9" w:rsidRDefault="00B279D9" w:rsidP="008F5F27">
      <w:r>
        <w:rPr>
          <w:rStyle w:val="CommentReference"/>
        </w:rPr>
        <w:annotationRef/>
      </w:r>
      <w:r>
        <w:rPr>
          <w:sz w:val="20"/>
          <w:szCs w:val="20"/>
        </w:rPr>
        <w:t>dibutuhkan</w:t>
      </w:r>
    </w:p>
  </w:comment>
  <w:comment w:id="21" w:author="Andy Setiawan" w:date="2022-08-25T09:24:00Z" w:initials="AS">
    <w:p w14:paraId="420DEA15" w14:textId="77777777" w:rsidR="00B279D9" w:rsidRDefault="00B279D9" w:rsidP="00C811D2">
      <w:r>
        <w:rPr>
          <w:rStyle w:val="CommentReference"/>
        </w:rPr>
        <w:annotationRef/>
      </w:r>
      <w:r>
        <w:rPr>
          <w:sz w:val="20"/>
          <w:szCs w:val="20"/>
        </w:rPr>
        <w:t>ditekankan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88E8A7" w15:done="0"/>
  <w15:commentEx w15:paraId="252861E7" w15:done="0"/>
  <w15:commentEx w15:paraId="6DFC3866" w15:done="0"/>
  <w15:commentEx w15:paraId="420DEA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1BE68" w16cex:dateUtc="2022-08-25T02:24:00Z"/>
  <w16cex:commentExtensible w16cex:durableId="26B1BDEE" w16cex:dateUtc="2022-08-25T02:22:00Z"/>
  <w16cex:commentExtensible w16cex:durableId="26B1BE3E" w16cex:dateUtc="2022-08-25T02:24:00Z"/>
  <w16cex:commentExtensible w16cex:durableId="26B1BE58" w16cex:dateUtc="2022-08-25T0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88E8A7" w16cid:durableId="26B1BE68"/>
  <w16cid:commentId w16cid:paraId="252861E7" w16cid:durableId="26B1BDEE"/>
  <w16cid:commentId w16cid:paraId="6DFC3866" w16cid:durableId="26B1BE3E"/>
  <w16cid:commentId w16cid:paraId="420DEA15" w16cid:durableId="26B1BE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050990">
    <w:abstractNumId w:val="1"/>
  </w:num>
  <w:num w:numId="2" w16cid:durableId="46682852">
    <w:abstractNumId w:val="0"/>
  </w:num>
  <w:num w:numId="3" w16cid:durableId="75906200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y Setiawan">
    <w15:presenceInfo w15:providerId="Windows Live" w15:userId="2b772d5ffcaa81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B2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F31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B279D9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279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9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9D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9D9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Andy Setiawan</cp:lastModifiedBy>
  <cp:revision>4</cp:revision>
  <dcterms:created xsi:type="dcterms:W3CDTF">2020-08-26T22:03:00Z</dcterms:created>
  <dcterms:modified xsi:type="dcterms:W3CDTF">2022-08-25T02:35:00Z</dcterms:modified>
</cp:coreProperties>
</file>