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w:t>
            </w:r>
            <w:ins w:id="0" w:author="Acer" w:date="2020-11-11T10:14:53Z">
              <w:r>
                <w:rPr>
                  <w:rFonts w:hint="default" w:ascii="Times New Roman" w:hAnsi="Times New Roman" w:eastAsia="Times New Roman" w:cs="Times New Roman"/>
                  <w:szCs w:val="24"/>
                  <w:lang w:val="en-US"/>
                </w:rPr>
                <w:t>a</w:t>
              </w:r>
            </w:ins>
            <w:del w:id="1" w:author="Acer" w:date="2020-11-11T10:14:51Z">
              <w:r>
                <w:rPr>
                  <w:rFonts w:ascii="Times New Roman" w:hAnsi="Times New Roman" w:eastAsia="Times New Roman" w:cs="Times New Roman"/>
                  <w:szCs w:val="24"/>
                </w:rPr>
                <w:delText>o</w:delText>
              </w:r>
            </w:del>
            <w:r>
              <w:rPr>
                <w:rFonts w:ascii="Times New Roman" w:hAnsi="Times New Roman" w:eastAsia="Times New Roman" w:cs="Times New Roman"/>
                <w:szCs w:val="24"/>
              </w:rPr>
              <w:t>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 e</w:t>
            </w:r>
            <w:r>
              <w:rPr>
                <w:rFonts w:hint="default" w:ascii="Times New Roman" w:hAnsi="Times New Roman" w:eastAsia="Times New Roman" w:cs="Times New Roman"/>
                <w:szCs w:val="24"/>
                <w:lang w:val="en-US"/>
              </w:rPr>
              <w:t>kst</w:t>
            </w:r>
            <w:r>
              <w:rPr>
                <w:rFonts w:ascii="Times New Roman" w:hAnsi="Times New Roman" w:eastAsia="Times New Roman" w:cs="Times New Roman"/>
                <w:szCs w:val="24"/>
              </w:rPr>
              <w:t>ream. Industri yang tiap menit bahkan detik dia akan berubah semakin maju, yang sering kita sebut dengan revolusi indus</w:t>
            </w:r>
            <w:ins w:id="2" w:author="Acer" w:date="2020-11-11T10:07:11Z">
              <w:r>
                <w:rPr>
                  <w:rFonts w:hint="default" w:ascii="Times New Roman" w:hAnsi="Times New Roman" w:eastAsia="Times New Roman" w:cs="Times New Roman"/>
                  <w:szCs w:val="24"/>
                  <w:lang w:val="en-US"/>
                </w:rPr>
                <w:t>t</w:t>
              </w:r>
            </w:ins>
            <w:ins w:id="3" w:author="Acer" w:date="2020-11-11T10:07:15Z">
              <w:r>
                <w:rPr>
                  <w:rFonts w:hint="default" w:ascii="Times New Roman" w:hAnsi="Times New Roman" w:eastAsia="Times New Roman" w:cs="Times New Roman"/>
                  <w:szCs w:val="24"/>
                  <w:lang w:val="en-US"/>
                </w:rPr>
                <w:t>ri</w:t>
              </w:r>
            </w:ins>
            <w:del w:id="4" w:author="Acer" w:date="2020-11-11T10:07:07Z">
              <w:r>
                <w:rPr>
                  <w:rFonts w:ascii="Times New Roman" w:hAnsi="Times New Roman" w:eastAsia="Times New Roman" w:cs="Times New Roman"/>
                  <w:szCs w:val="24"/>
                </w:rPr>
                <w:delText>tr</w:delText>
              </w:r>
            </w:del>
            <w:del w:id="5" w:author="Acer" w:date="2020-11-11T10:07:05Z">
              <w:r>
                <w:rPr>
                  <w:rFonts w:ascii="Times New Roman" w:hAnsi="Times New Roman" w:eastAsia="Times New Roman" w:cs="Times New Roman"/>
                  <w:szCs w:val="24"/>
                </w:rPr>
                <w:delText>y</w:delText>
              </w:r>
            </w:del>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w:t>
            </w:r>
            <w:del w:id="6" w:author="Acer" w:date="2020-11-11T10:07:25Z">
              <w:r>
                <w:rPr>
                  <w:rFonts w:ascii="Times New Roman" w:hAnsi="Times New Roman" w:eastAsia="Times New Roman" w:cs="Times New Roman"/>
                  <w:szCs w:val="24"/>
                </w:rPr>
                <w:delText>r</w:delText>
              </w:r>
            </w:del>
            <w:r>
              <w:rPr>
                <w:rFonts w:ascii="Times New Roman" w:hAnsi="Times New Roman" w:eastAsia="Times New Roman" w:cs="Times New Roman"/>
                <w:szCs w:val="24"/>
              </w:rPr>
              <w:t>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tercipta</w:t>
            </w:r>
            <w:ins w:id="7" w:author="Acer" w:date="2020-11-11T10:14:36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nya pendidikan 4.0 ini adalah peningkatan dan pemerataan pendidikan, dengan cara mem</w:t>
            </w:r>
            <w:ins w:id="8" w:author="Acer" w:date="2020-11-11T10:07:43Z">
              <w:r>
                <w:rPr>
                  <w:rFonts w:hint="default" w:ascii="Times New Roman" w:hAnsi="Times New Roman" w:eastAsia="Times New Roman" w:cs="Times New Roman"/>
                  <w:szCs w:val="24"/>
                  <w:lang w:val="en-US"/>
                </w:rPr>
                <w:t>p</w:t>
              </w:r>
            </w:ins>
            <w:r>
              <w:rPr>
                <w:rFonts w:ascii="Times New Roman" w:hAnsi="Times New Roman" w:eastAsia="Times New Roman" w:cs="Times New Roman"/>
                <w:szCs w:val="24"/>
              </w:rPr>
              <w:t>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w:t>
            </w:r>
            <w:ins w:id="9" w:author="Acer" w:date="2020-11-11T10:15:13Z">
              <w:r>
                <w:rPr>
                  <w:rFonts w:hint="default" w:ascii="Times New Roman" w:hAnsi="Times New Roman" w:eastAsia="Times New Roman" w:cs="Times New Roman"/>
                  <w:szCs w:val="24"/>
                  <w:lang w:val="en-US"/>
                </w:rPr>
                <w:t>s</w:t>
              </w:r>
            </w:ins>
            <w:ins w:id="10" w:author="Acer" w:date="2020-11-11T10:15:14Z">
              <w:r>
                <w:rPr>
                  <w:rFonts w:hint="default" w:ascii="Times New Roman" w:hAnsi="Times New Roman" w:eastAsia="Times New Roman" w:cs="Times New Roman"/>
                  <w:szCs w:val="24"/>
                  <w:lang w:val="en-US"/>
                </w:rPr>
                <w:t>i</w:t>
              </w:r>
            </w:ins>
            <w:del w:id="11" w:author="Acer" w:date="2020-11-11T10:15:12Z">
              <w:r>
                <w:rPr>
                  <w:rFonts w:ascii="Times New Roman" w:hAnsi="Times New Roman" w:eastAsia="Times New Roman" w:cs="Times New Roman"/>
                  <w:szCs w:val="24"/>
                </w:rPr>
                <w:delText>t</w:delText>
              </w:r>
            </w:del>
            <w:del w:id="12" w:author="Acer" w:date="2020-11-11T10:15:11Z">
              <w:r>
                <w:rPr>
                  <w:rFonts w:ascii="Times New Roman" w:hAnsi="Times New Roman" w:eastAsia="Times New Roman" w:cs="Times New Roman"/>
                  <w:szCs w:val="24"/>
                </w:rPr>
                <w:delText>if</w:delText>
              </w:r>
            </w:del>
            <w:r>
              <w:rPr>
                <w:rFonts w:ascii="Times New Roman" w:hAnsi="Times New Roman" w:eastAsia="Times New Roman" w:cs="Times New Roman"/>
                <w:szCs w:val="24"/>
              </w:rPr>
              <w:t>, komunika</w:t>
            </w:r>
            <w:ins w:id="13" w:author="Acer" w:date="2020-11-11T10:15:25Z">
              <w:r>
                <w:rPr>
                  <w:rFonts w:hint="default" w:ascii="Times New Roman" w:hAnsi="Times New Roman" w:eastAsia="Times New Roman" w:cs="Times New Roman"/>
                  <w:szCs w:val="24"/>
                  <w:lang w:val="en-US"/>
                </w:rPr>
                <w:t>si</w:t>
              </w:r>
            </w:ins>
            <w:del w:id="14" w:author="Acer" w:date="2020-11-11T10:15:24Z">
              <w:r>
                <w:rPr>
                  <w:rFonts w:ascii="Times New Roman" w:hAnsi="Times New Roman" w:eastAsia="Times New Roman" w:cs="Times New Roman"/>
                  <w:szCs w:val="24"/>
                </w:rPr>
                <w:delText>t</w:delText>
              </w:r>
            </w:del>
            <w:del w:id="15" w:author="Acer" w:date="2020-11-11T10:15:23Z">
              <w:r>
                <w:rPr>
                  <w:rFonts w:ascii="Times New Roman" w:hAnsi="Times New Roman" w:eastAsia="Times New Roman" w:cs="Times New Roman"/>
                  <w:szCs w:val="24"/>
                </w:rPr>
                <w:delText>i</w:delText>
              </w:r>
            </w:del>
            <w:del w:id="16" w:author="Acer" w:date="2020-11-11T10:15:22Z">
              <w:r>
                <w:rPr>
                  <w:rFonts w:ascii="Times New Roman" w:hAnsi="Times New Roman" w:eastAsia="Times New Roman" w:cs="Times New Roman"/>
                  <w:szCs w:val="24"/>
                </w:rPr>
                <w:delText>f</w:delText>
              </w:r>
            </w:del>
            <w:r>
              <w:rPr>
                <w:rFonts w:ascii="Times New Roman" w:hAnsi="Times New Roman" w:eastAsia="Times New Roman" w:cs="Times New Roman"/>
                <w:szCs w:val="24"/>
              </w:rPr>
              <w:t>, berfikir kritis, kreatif. Mengapa demikian pendidikan 4.0 ini hari ini sedang gencar-gencarnya di publi</w:t>
            </w:r>
            <w:ins w:id="17" w:author="Acer" w:date="2020-11-11T10:08:32Z">
              <w:r>
                <w:rPr>
                  <w:rFonts w:hint="default" w:ascii="Times New Roman" w:hAnsi="Times New Roman" w:eastAsia="Times New Roman" w:cs="Times New Roman"/>
                  <w:szCs w:val="24"/>
                  <w:lang w:val="en-US"/>
                </w:rPr>
                <w:t>k</w:t>
              </w:r>
            </w:ins>
            <w:del w:id="18" w:author="Acer" w:date="2020-11-11T10:08:31Z">
              <w:r>
                <w:rPr>
                  <w:rFonts w:ascii="Times New Roman" w:hAnsi="Times New Roman" w:eastAsia="Times New Roman" w:cs="Times New Roman"/>
                  <w:szCs w:val="24"/>
                </w:rPr>
                <w:delText>s</w:delText>
              </w:r>
            </w:del>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w:t>
            </w:r>
            <w:ins w:id="19" w:author="Acer" w:date="2020-11-11T10:11:28Z">
              <w:r>
                <w:rPr>
                  <w:rFonts w:hint="default" w:ascii="Times New Roman" w:hAnsi="Times New Roman" w:eastAsia="Times New Roman" w:cs="Times New Roman"/>
                  <w:szCs w:val="24"/>
                  <w:lang w:val="en-US"/>
                </w:rPr>
                <w:t>p</w:t>
              </w:r>
            </w:ins>
            <w:del w:id="20" w:author="Acer" w:date="2020-11-11T10:11:27Z">
              <w:r>
                <w:rPr>
                  <w:rFonts w:ascii="Times New Roman" w:hAnsi="Times New Roman" w:eastAsia="Times New Roman" w:cs="Times New Roman"/>
                  <w:szCs w:val="24"/>
                </w:rPr>
                <w:delText>b</w:delText>
              </w:r>
            </w:del>
            <w:r>
              <w:rPr>
                <w:rFonts w:ascii="Times New Roman" w:hAnsi="Times New Roman" w:eastAsia="Times New Roman" w:cs="Times New Roman"/>
                <w:szCs w:val="24"/>
              </w:rPr>
              <w:t xml:space="preserve">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t>
            </w:r>
            <w:ins w:id="21" w:author="Acer" w:date="2020-11-11T10:11:37Z">
              <w:r>
                <w:rPr>
                  <w:rFonts w:hint="default" w:ascii="Times New Roman" w:hAnsi="Times New Roman" w:eastAsia="Times New Roman" w:cs="Times New Roman"/>
                  <w:szCs w:val="24"/>
                  <w:lang w:val="en-US"/>
                </w:rPr>
                <w:t>s</w:t>
              </w:r>
            </w:ins>
            <w:r>
              <w:rPr>
                <w:rFonts w:ascii="Times New Roman" w:hAnsi="Times New Roman" w:eastAsia="Times New Roman" w:cs="Times New Roman"/>
                <w:szCs w:val="24"/>
              </w:rPr>
              <w:t>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w:t>
            </w:r>
            <w:ins w:id="22" w:author="Acer" w:date="2020-11-11T10:08:51Z">
              <w:r>
                <w:rPr>
                  <w:rFonts w:hint="default" w:ascii="Times New Roman" w:hAnsi="Times New Roman" w:eastAsia="Times New Roman" w:cs="Times New Roman"/>
                  <w:szCs w:val="24"/>
                  <w:lang w:val="en-US"/>
                </w:rPr>
                <w:t>u</w:t>
              </w:r>
            </w:ins>
            <w:del w:id="23" w:author="Acer" w:date="2020-11-11T10:08:50Z">
              <w:r>
                <w:rPr>
                  <w:rFonts w:ascii="Times New Roman" w:hAnsi="Times New Roman" w:eastAsia="Times New Roman" w:cs="Times New Roman"/>
                  <w:szCs w:val="24"/>
                </w:rPr>
                <w:delText>i</w:delText>
              </w:r>
            </w:del>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24" w:author="Acer" w:date="2020-11-11T10:09:08Z">
              <w:r>
                <w:rPr>
                  <w:rFonts w:ascii="Times New Roman" w:hAnsi="Times New Roman" w:eastAsia="Times New Roman" w:cs="Times New Roman"/>
                  <w:szCs w:val="24"/>
                </w:rPr>
                <w:delText>D</w:delText>
              </w:r>
            </w:del>
            <w:del w:id="25" w:author="Acer" w:date="2020-11-11T10:09:07Z">
              <w:r>
                <w:rPr>
                  <w:rFonts w:ascii="Times New Roman" w:hAnsi="Times New Roman" w:eastAsia="Times New Roman" w:cs="Times New Roman"/>
                  <w:szCs w:val="24"/>
                </w:rPr>
                <w:delText>ima</w:delText>
              </w:r>
            </w:del>
            <w:del w:id="26" w:author="Acer" w:date="2020-11-11T10:09:06Z">
              <w:r>
                <w:rPr>
                  <w:rFonts w:ascii="Times New Roman" w:hAnsi="Times New Roman" w:eastAsia="Times New Roman" w:cs="Times New Roman"/>
                  <w:szCs w:val="24"/>
                </w:rPr>
                <w:delText>n</w:delText>
              </w:r>
            </w:del>
            <w:del w:id="27" w:author="Acer" w:date="2020-11-11T10:09:05Z">
              <w:r>
                <w:rPr>
                  <w:rFonts w:ascii="Times New Roman" w:hAnsi="Times New Roman" w:eastAsia="Times New Roman" w:cs="Times New Roman"/>
                  <w:szCs w:val="24"/>
                </w:rPr>
                <w:delText>a</w:delText>
              </w:r>
            </w:del>
            <w:ins w:id="28" w:author="Acer" w:date="2020-11-11T10:09:16Z">
              <w:r>
                <w:rPr>
                  <w:rFonts w:hint="default" w:ascii="Times New Roman" w:hAnsi="Times New Roman" w:eastAsia="Times New Roman" w:cs="Times New Roman"/>
                  <w:szCs w:val="24"/>
                  <w:lang w:val="en-US"/>
                </w:rPr>
                <w:t>G</w:t>
              </w:r>
            </w:ins>
            <w:del w:id="29" w:author="Acer" w:date="2020-11-11T10:09:14Z">
              <w:r>
                <w:rPr>
                  <w:rFonts w:ascii="Times New Roman" w:hAnsi="Times New Roman" w:eastAsia="Times New Roman" w:cs="Times New Roman"/>
                  <w:szCs w:val="24"/>
                </w:rPr>
                <w:delText xml:space="preserve"> </w:delText>
              </w:r>
            </w:del>
            <w:del w:id="30" w:author="Acer" w:date="2020-11-11T10:09:13Z">
              <w:r>
                <w:rPr>
                  <w:rFonts w:ascii="Times New Roman" w:hAnsi="Times New Roman" w:eastAsia="Times New Roman" w:cs="Times New Roman"/>
                  <w:szCs w:val="24"/>
                </w:rPr>
                <w:delText>g</w:delText>
              </w:r>
            </w:del>
            <w:r>
              <w:rPr>
                <w:rFonts w:ascii="Times New Roman" w:hAnsi="Times New Roman" w:eastAsia="Times New Roman" w:cs="Times New Roman"/>
                <w:szCs w:val="24"/>
              </w:rPr>
              <w:t>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w:t>
            </w:r>
            <w:ins w:id="31" w:author="Acer" w:date="2020-11-11T10:10:14Z">
              <w:r>
                <w:rPr>
                  <w:rFonts w:hint="default" w:ascii="Times New Roman" w:hAnsi="Times New Roman" w:eastAsia="Times New Roman" w:cs="Times New Roman"/>
                  <w:szCs w:val="24"/>
                  <w:lang w:val="en-US"/>
                </w:rPr>
                <w:t>i</w:t>
              </w:r>
            </w:ins>
            <w:del w:id="32" w:author="Acer" w:date="2020-11-11T10:10:13Z">
              <w:r>
                <w:rPr>
                  <w:rFonts w:ascii="Times New Roman" w:hAnsi="Times New Roman" w:eastAsia="Times New Roman" w:cs="Times New Roman"/>
                  <w:szCs w:val="24"/>
                </w:rPr>
                <w:delText>e</w:delText>
              </w:r>
            </w:del>
            <w:r>
              <w:rPr>
                <w:rFonts w:ascii="Times New Roman" w:hAnsi="Times New Roman" w:eastAsia="Times New Roman" w:cs="Times New Roman"/>
                <w:szCs w:val="24"/>
              </w:rPr>
              <w:t>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w:t>
            </w:r>
            <w:ins w:id="33" w:author="Acer" w:date="2020-11-11T10:09:45Z">
              <w:r>
                <w:rPr>
                  <w:rFonts w:hint="default" w:ascii="Times New Roman" w:hAnsi="Times New Roman" w:eastAsia="Times New Roman" w:cs="Times New Roman"/>
                  <w:szCs w:val="24"/>
                  <w:lang w:val="en-US"/>
                </w:rPr>
                <w:t>k</w:t>
              </w:r>
            </w:ins>
            <w:r>
              <w:rPr>
                <w:rFonts w:ascii="Times New Roman" w:hAnsi="Times New Roman" w:eastAsia="Times New Roman" w:cs="Times New Roman"/>
                <w:szCs w:val="24"/>
              </w:rPr>
              <w:t>hir adalah melakukan penelitian, tuntutan 4.0 ini adalah kreatif dan inovatif. Dengan melakukan penelitian kita bisa lihat proses kreatif dan inovatif kita. </w:t>
            </w:r>
            <w:bookmarkStart w:id="0" w:name="_GoBack"/>
            <w:bookmarkEnd w:id="0"/>
          </w:p>
        </w:tc>
      </w:tr>
    </w:tbl>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085D2C3F"/>
    <w:rsid w:val="2713398B"/>
    <w:rsid w:val="28592B95"/>
    <w:rsid w:val="32E15BC2"/>
    <w:rsid w:val="3372022E"/>
    <w:rsid w:val="34A455BA"/>
    <w:rsid w:val="3C4B0AF8"/>
    <w:rsid w:val="71B572F7"/>
    <w:rsid w:val="76592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27</TotalTime>
  <ScaleCrop>false</ScaleCrop>
  <LinksUpToDate>false</LinksUpToDate>
  <CharactersWithSpaces>3169</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Acer</cp:lastModifiedBy>
  <dcterms:modified xsi:type="dcterms:W3CDTF">2020-11-11T03:25:25Z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1057-11.2.0.9739</vt:lpwstr>
  </property>
</Properties>
</file>