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609F12" w14:textId="77777777" w:rsidR="00125355" w:rsidRPr="00125355" w:rsidRDefault="00125355" w:rsidP="00D90D09">
      <w:pPr>
        <w:spacing w:after="0" w:line="276" w:lineRule="auto"/>
        <w:jc w:val="both"/>
        <w:rPr>
          <w:rFonts w:ascii="Minion Pro" w:hAnsi="Minion Pro"/>
          <w:b/>
          <w:sz w:val="36"/>
          <w:szCs w:val="36"/>
        </w:rPr>
        <w:pPrChange w:id="0" w:author="rsarasati@gmail.com" w:date="2020-09-09T09:59:00Z">
          <w:pPr>
            <w:spacing w:after="0"/>
            <w:jc w:val="center"/>
          </w:pPr>
        </w:pPrChange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69C36ABA" w14:textId="77777777" w:rsidR="00125355" w:rsidRPr="00125355" w:rsidRDefault="00125355" w:rsidP="00D90D09">
      <w:pPr>
        <w:spacing w:after="0" w:line="276" w:lineRule="auto"/>
        <w:jc w:val="both"/>
        <w:rPr>
          <w:rFonts w:ascii="Minion Pro" w:hAnsi="Minion Pro"/>
          <w:b/>
          <w:sz w:val="36"/>
          <w:szCs w:val="36"/>
        </w:rPr>
        <w:pPrChange w:id="1" w:author="rsarasati@gmail.com" w:date="2020-09-09T09:59:00Z">
          <w:pPr>
            <w:spacing w:after="0"/>
            <w:jc w:val="center"/>
          </w:pPr>
        </w:pPrChange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08E23EB6" w14:textId="77777777" w:rsidR="00125355" w:rsidRPr="001D038C" w:rsidRDefault="00125355" w:rsidP="00D90D09">
      <w:pPr>
        <w:spacing w:after="0" w:line="276" w:lineRule="auto"/>
        <w:jc w:val="both"/>
        <w:rPr>
          <w:rFonts w:ascii="Minion Pro" w:hAnsi="Minion Pro"/>
          <w:b/>
          <w:sz w:val="36"/>
          <w:szCs w:val="36"/>
        </w:rPr>
        <w:pPrChange w:id="2" w:author="rsarasati@gmail.com" w:date="2020-09-09T09:59:00Z">
          <w:pPr>
            <w:spacing w:after="0"/>
            <w:jc w:val="center"/>
          </w:pPr>
        </w:pPrChange>
      </w:pPr>
    </w:p>
    <w:p w14:paraId="6A8C7720" w14:textId="77777777" w:rsidR="00125355" w:rsidRPr="001D038C" w:rsidRDefault="00125355" w:rsidP="00D90D09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Minion Pro" w:hAnsi="Minion Pro"/>
        </w:rPr>
        <w:pPrChange w:id="3" w:author="rsarasati@gmail.com" w:date="2020-09-09T09:59:00Z">
          <w:pPr>
            <w:pStyle w:val="ListParagraph"/>
            <w:numPr>
              <w:numId w:val="3"/>
            </w:numPr>
            <w:ind w:hanging="360"/>
          </w:pPr>
        </w:pPrChange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pada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Anda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318CD890" w14:textId="77777777" w:rsidTr="00821BA2">
        <w:tc>
          <w:tcPr>
            <w:tcW w:w="9350" w:type="dxa"/>
          </w:tcPr>
          <w:p w14:paraId="29C2EA82" w14:textId="79782890" w:rsidR="00125355" w:rsidRDefault="00125355" w:rsidP="00D90D09">
            <w:pPr>
              <w:pStyle w:val="Heading3"/>
              <w:spacing w:line="276" w:lineRule="auto"/>
              <w:jc w:val="center"/>
              <w:rPr>
                <w:rFonts w:ascii="Times New Roman" w:hAnsi="Times New Roman"/>
                <w:sz w:val="48"/>
              </w:rPr>
              <w:pPrChange w:id="4" w:author="rsarasati@gmail.com" w:date="2020-09-09T09:59:00Z">
                <w:pPr>
                  <w:pStyle w:val="Heading3"/>
                </w:pPr>
              </w:pPrChange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Anak </w:t>
            </w:r>
            <w:proofErr w:type="spellStart"/>
            <w:r>
              <w:t>Usia</w:t>
            </w:r>
            <w:proofErr w:type="spellEnd"/>
            <w:r>
              <w:t xml:space="preserve"> Dini</w:t>
            </w:r>
          </w:p>
          <w:p w14:paraId="35AB3593" w14:textId="11B9218A" w:rsidR="00125355" w:rsidRDefault="00125355" w:rsidP="00D90D09">
            <w:pPr>
              <w:spacing w:before="100" w:beforeAutospacing="1" w:after="100" w:afterAutospacing="1" w:line="276" w:lineRule="auto"/>
              <w:contextualSpacing w:val="0"/>
              <w:jc w:val="center"/>
              <w:rPr>
                <w:ins w:id="5" w:author="rsarasati@gmail.com" w:date="2020-09-09T09:51:00Z"/>
                <w:rFonts w:ascii="Times New Roman" w:eastAsia="Times New Roman" w:hAnsi="Times New Roman" w:cs="Times New Roman"/>
                <w:szCs w:val="24"/>
              </w:rPr>
              <w:pPrChange w:id="6" w:author="rsarasati@gmail.com" w:date="2020-09-09T09:59:00Z">
                <w:pPr>
                  <w:spacing w:before="100" w:beforeAutospacing="1" w:after="100" w:afterAutospacing="1" w:line="240" w:lineRule="auto"/>
                  <w:contextualSpacing w:val="0"/>
                  <w:jc w:val="center"/>
                </w:pPr>
              </w:pPrChange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Oleh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14:paraId="06485D1D" w14:textId="77777777" w:rsidR="00052449" w:rsidRDefault="00052449" w:rsidP="00D90D09">
            <w:pPr>
              <w:spacing w:before="100" w:beforeAutospacing="1" w:after="100" w:afterAutospacing="1" w:line="276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7" w:author="rsarasati@gmail.com" w:date="2020-09-09T09:59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</w:p>
          <w:p w14:paraId="043312A9" w14:textId="37BDAAAA" w:rsidR="00125355" w:rsidRPr="00EC6F38" w:rsidDel="00545DBC" w:rsidRDefault="00125355" w:rsidP="00D90D09">
            <w:pPr>
              <w:spacing w:before="100" w:beforeAutospacing="1" w:after="100" w:afterAutospacing="1" w:line="276" w:lineRule="auto"/>
              <w:ind w:firstLine="589"/>
              <w:contextualSpacing w:val="0"/>
              <w:jc w:val="both"/>
              <w:rPr>
                <w:del w:id="8" w:author="rsarasati@gmail.com" w:date="2020-09-09T10:12:00Z"/>
                <w:rFonts w:ascii="Times New Roman" w:eastAsia="Times New Roman" w:hAnsi="Times New Roman" w:cs="Times New Roman"/>
                <w:szCs w:val="24"/>
              </w:rPr>
              <w:pPrChange w:id="9" w:author="rsarasati@gmail.com" w:date="2020-09-09T09:59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zaman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0" w:author="rsarasati@gmail.com" w:date="2020-09-09T09:42:00Z">
              <w:r w:rsidRPr="00EC6F38" w:rsidDel="00052449">
                <w:rPr>
                  <w:rFonts w:ascii="Times New Roman" w:eastAsia="Times New Roman" w:hAnsi="Times New Roman" w:cs="Times New Roman"/>
                  <w:szCs w:val="24"/>
                </w:rPr>
                <w:delText>extream</w:delText>
              </w:r>
            </w:del>
            <w:proofErr w:type="spellStart"/>
            <w:ins w:id="11" w:author="rsarasati@gmail.com" w:date="2020-09-09T09:42:00Z">
              <w:r w:rsidR="00052449">
                <w:rPr>
                  <w:rFonts w:ascii="Times New Roman" w:eastAsia="Times New Roman" w:hAnsi="Times New Roman" w:cs="Times New Roman"/>
                  <w:szCs w:val="24"/>
                </w:rPr>
                <w:t>ekstrim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2" w:author="rsarasati@gmail.com" w:date="2020-09-09T09:43:00Z">
              <w:r w:rsidRPr="00EC6F38" w:rsidDel="00052449">
                <w:rPr>
                  <w:rFonts w:ascii="Times New Roman" w:eastAsia="Times New Roman" w:hAnsi="Times New Roman" w:cs="Times New Roman"/>
                  <w:szCs w:val="24"/>
                </w:rPr>
                <w:delText xml:space="preserve">yang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3" w:author="rsarasati@gmail.com" w:date="2020-09-09T09:43:00Z">
              <w:r w:rsidRPr="00EC6F38" w:rsidDel="00052449">
                <w:rPr>
                  <w:rFonts w:ascii="Times New Roman" w:eastAsia="Times New Roman" w:hAnsi="Times New Roman" w:cs="Times New Roman"/>
                  <w:szCs w:val="24"/>
                </w:rPr>
                <w:delText xml:space="preserve">dia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ins w:id="14" w:author="rsarasati@gmail.com" w:date="2020-09-09T09:44:00Z">
              <w:r w:rsidR="00052449">
                <w:rPr>
                  <w:rFonts w:ascii="Times New Roman" w:eastAsia="Times New Roman" w:hAnsi="Times New Roman" w:cs="Times New Roman"/>
                  <w:szCs w:val="24"/>
                </w:rPr>
                <w:t>hal</w:t>
              </w:r>
              <w:proofErr w:type="spellEnd"/>
              <w:r w:rsidR="00052449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052449">
                <w:rPr>
                  <w:rFonts w:ascii="Times New Roman" w:eastAsia="Times New Roman" w:hAnsi="Times New Roman" w:cs="Times New Roman"/>
                  <w:szCs w:val="24"/>
                </w:rPr>
                <w:t>ini</w:t>
              </w:r>
            </w:ins>
            <w:proofErr w:type="spellEnd"/>
            <w:del w:id="15" w:author="rsarasati@gmail.com" w:date="2020-09-09T09:45:00Z">
              <w:r w:rsidRPr="00EC6F38" w:rsidDel="00052449">
                <w:rPr>
                  <w:rFonts w:ascii="Times New Roman" w:eastAsia="Times New Roman" w:hAnsi="Times New Roman" w:cs="Times New Roman"/>
                  <w:szCs w:val="24"/>
                </w:rPr>
                <w:delText>yang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6" w:author="rsarasati@gmail.com" w:date="2020-09-09T09:45:00Z">
              <w:r w:rsidRPr="00EC6F38" w:rsidDel="00052449">
                <w:rPr>
                  <w:rFonts w:ascii="Times New Roman" w:eastAsia="Times New Roman" w:hAnsi="Times New Roman" w:cs="Times New Roman"/>
                  <w:szCs w:val="24"/>
                </w:rPr>
                <w:delText xml:space="preserve">dengan </w:delText>
              </w:r>
            </w:del>
            <w:proofErr w:type="spellStart"/>
            <w:ins w:id="17" w:author="rsarasati@gmail.com" w:date="2020-09-09T09:45:00Z">
              <w:r w:rsidR="00052449">
                <w:rPr>
                  <w:rFonts w:ascii="Times New Roman" w:eastAsia="Times New Roman" w:hAnsi="Times New Roman" w:cs="Times New Roman"/>
                  <w:szCs w:val="24"/>
                </w:rPr>
                <w:t>sebagai</w:t>
              </w:r>
              <w:proofErr w:type="spellEnd"/>
              <w:r w:rsidR="00052449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ins w:id="18" w:author="rsarasati@gmail.com" w:date="2020-09-09T09:47:00Z">
              <w:r w:rsidR="00052449">
                <w:rPr>
                  <w:rFonts w:ascii="Times New Roman" w:eastAsia="Times New Roman" w:hAnsi="Times New Roman" w:cs="Times New Roman"/>
                  <w:szCs w:val="24"/>
                </w:rPr>
                <w:t>“</w:t>
              </w:r>
              <w:proofErr w:type="spellStart"/>
              <w:r w:rsidR="00052449">
                <w:rPr>
                  <w:rFonts w:ascii="Times New Roman" w:eastAsia="Times New Roman" w:hAnsi="Times New Roman" w:cs="Times New Roman"/>
                  <w:szCs w:val="24"/>
                </w:rPr>
                <w:t>R</w:t>
              </w:r>
            </w:ins>
            <w:del w:id="19" w:author="rsarasati@gmail.com" w:date="2020-09-09T09:47:00Z">
              <w:r w:rsidRPr="00EC6F38" w:rsidDel="00052449">
                <w:rPr>
                  <w:rFonts w:ascii="Times New Roman" w:eastAsia="Times New Roman" w:hAnsi="Times New Roman" w:cs="Times New Roman"/>
                  <w:szCs w:val="24"/>
                </w:rPr>
                <w:delText>r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20" w:author="rsarasati@gmail.com" w:date="2020-09-09T09:47:00Z">
              <w:r w:rsidR="00052449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</w:ins>
            <w:del w:id="21" w:author="rsarasati@gmail.com" w:date="2020-09-09T09:47:00Z">
              <w:r w:rsidRPr="00EC6F38" w:rsidDel="00052449">
                <w:rPr>
                  <w:rFonts w:ascii="Times New Roman" w:eastAsia="Times New Roman" w:hAnsi="Times New Roman" w:cs="Times New Roman"/>
                  <w:szCs w:val="24"/>
                </w:rPr>
                <w:delText>i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ndustr</w:t>
            </w:r>
            <w:ins w:id="22" w:author="rsarasati@gmail.com" w:date="2020-09-09T09:45:00Z">
              <w:r w:rsidR="00052449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</w:ins>
            <w:proofErr w:type="spellEnd"/>
            <w:del w:id="23" w:author="rsarasati@gmail.com" w:date="2020-09-09T09:45:00Z">
              <w:r w:rsidRPr="00EC6F38" w:rsidDel="00052449">
                <w:rPr>
                  <w:rFonts w:ascii="Times New Roman" w:eastAsia="Times New Roman" w:hAnsi="Times New Roman" w:cs="Times New Roman"/>
                  <w:szCs w:val="24"/>
                </w:rPr>
                <w:delText>y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  <w:ins w:id="24" w:author="rsarasati@gmail.com" w:date="2020-09-09T09:47:00Z">
              <w:r w:rsidR="00052449">
                <w:rPr>
                  <w:rFonts w:ascii="Times New Roman" w:eastAsia="Times New Roman" w:hAnsi="Times New Roman" w:cs="Times New Roman"/>
                  <w:szCs w:val="24"/>
                </w:rPr>
                <w:t>”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25" w:author="rsarasati@gmail.com" w:date="2020-09-09T09:45:00Z">
              <w:r w:rsidR="00052449">
                <w:rPr>
                  <w:rFonts w:ascii="Times New Roman" w:eastAsia="Times New Roman" w:hAnsi="Times New Roman" w:cs="Times New Roman"/>
                  <w:szCs w:val="24"/>
                </w:rPr>
                <w:t>tersebut</w:t>
              </w:r>
              <w:proofErr w:type="spellEnd"/>
              <w:r w:rsidR="00052449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26" w:author="rsarasati@gmail.com" w:date="2020-09-09T09:45:00Z">
              <w:r w:rsidRPr="00EC6F38" w:rsidDel="00052449">
                <w:rPr>
                  <w:rFonts w:ascii="Times New Roman" w:eastAsia="Times New Roman" w:hAnsi="Times New Roman" w:cs="Times New Roman"/>
                  <w:szCs w:val="24"/>
                </w:rPr>
                <w:delText xml:space="preserve">yang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ins w:id="27" w:author="rsarasati@gmail.com" w:date="2020-09-09T09:45:00Z">
              <w:r w:rsidR="00052449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28" w:author="rsarasati@gmail.com" w:date="2020-09-09T09:45:00Z">
              <w:r w:rsidR="00052449">
                <w:rPr>
                  <w:rFonts w:ascii="Times New Roman" w:eastAsia="Times New Roman" w:hAnsi="Times New Roman" w:cs="Times New Roman"/>
                  <w:szCs w:val="24"/>
                </w:rPr>
                <w:t>masih</w:t>
              </w:r>
              <w:proofErr w:type="spellEnd"/>
              <w:r w:rsidR="00052449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052449">
                <w:rPr>
                  <w:rFonts w:ascii="Times New Roman" w:eastAsia="Times New Roman" w:hAnsi="Times New Roman" w:cs="Times New Roman"/>
                  <w:szCs w:val="24"/>
                </w:rPr>
                <w:t>banyak</w:t>
              </w:r>
            </w:ins>
            <w:proofErr w:type="spellEnd"/>
            <w:del w:id="29" w:author="rsarasati@gmail.com" w:date="2020-09-09T09:45:00Z">
              <w:r w:rsidRPr="00EC6F38" w:rsidDel="00052449">
                <w:rPr>
                  <w:rFonts w:ascii="Times New Roman" w:eastAsia="Times New Roman" w:hAnsi="Times New Roman" w:cs="Times New Roman"/>
                  <w:szCs w:val="24"/>
                </w:rPr>
                <w:delText>banyak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</w:t>
            </w:r>
            <w:ins w:id="30" w:author="rsarasati@gmail.com" w:date="2020-09-09T09:46:00Z">
              <w:r w:rsidR="00052449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proofErr w:type="gramStart"/>
              <w:r w:rsidR="00052449">
                <w:rPr>
                  <w:rFonts w:ascii="Times New Roman" w:eastAsia="Times New Roman" w:hAnsi="Times New Roman" w:cs="Times New Roman"/>
                  <w:szCs w:val="24"/>
                </w:rPr>
                <w:t>merasa</w:t>
              </w:r>
              <w:proofErr w:type="spellEnd"/>
              <w:r w:rsidR="00052449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31" w:author="rsarasati@gmail.com" w:date="2020-09-09T09:46:00Z">
              <w:r w:rsidR="00052449">
                <w:rPr>
                  <w:rFonts w:ascii="Times New Roman" w:eastAsia="Times New Roman" w:hAnsi="Times New Roman" w:cs="Times New Roman"/>
                  <w:szCs w:val="24"/>
                </w:rPr>
                <w:t>asi</w:t>
              </w:r>
            </w:ins>
            <w:ins w:id="32" w:author="rsarasati@gmail.com" w:date="2020-09-09T09:48:00Z">
              <w:r w:rsidR="00052449">
                <w:rPr>
                  <w:rFonts w:ascii="Times New Roman" w:eastAsia="Times New Roman" w:hAnsi="Times New Roman" w:cs="Times New Roman"/>
                  <w:szCs w:val="24"/>
                </w:rPr>
                <w:t>ng</w:t>
              </w:r>
              <w:proofErr w:type="spellEnd"/>
              <w:proofErr w:type="gramEnd"/>
              <w:r w:rsidR="00052449"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  <w:del w:id="33" w:author="rsarasati@gmail.com" w:date="2020-09-09T09:46:00Z">
              <w:r w:rsidRPr="00EC6F38" w:rsidDel="00052449">
                <w:rPr>
                  <w:rFonts w:ascii="Times New Roman" w:eastAsia="Times New Roman" w:hAnsi="Times New Roman" w:cs="Times New Roman"/>
                  <w:szCs w:val="24"/>
                </w:rPr>
                <w:delText>masih awam</w:delText>
              </w:r>
            </w:del>
            <w:del w:id="34" w:author="rsarasati@gmail.com" w:date="2020-09-09T09:47:00Z">
              <w:r w:rsidRPr="00EC6F38" w:rsidDel="00052449">
                <w:rPr>
                  <w:rFonts w:ascii="Times New Roman" w:eastAsia="Times New Roman" w:hAnsi="Times New Roman" w:cs="Times New Roman"/>
                  <w:szCs w:val="24"/>
                </w:rPr>
                <w:delText>.</w:delText>
              </w:r>
            </w:del>
            <w:ins w:id="35" w:author="rsarasati@gmail.com" w:date="2020-09-09T10:12:00Z">
              <w:r w:rsidR="00545DB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</w:p>
          <w:p w14:paraId="365F9119" w14:textId="4A30750C" w:rsidR="00125355" w:rsidRPr="00EC6F38" w:rsidRDefault="00052449" w:rsidP="00545DBC">
            <w:pPr>
              <w:spacing w:before="100" w:beforeAutospacing="1" w:after="100" w:afterAutospacing="1" w:line="276" w:lineRule="auto"/>
              <w:ind w:firstLine="589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36" w:author="rsarasati@gmail.com" w:date="2020-09-09T10:12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ins w:id="37" w:author="rsarasati@gmail.com" w:date="2020-09-09T09:48:00Z">
              <w:r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del w:id="38" w:author="rsarasati@gmail.com" w:date="2020-09-09T09:48:00Z">
              <w:r w:rsidR="00125355" w:rsidRPr="00EC6F38" w:rsidDel="00052449">
                <w:rPr>
                  <w:rFonts w:ascii="Times New Roman" w:eastAsia="Times New Roman" w:hAnsi="Times New Roman" w:cs="Times New Roman"/>
                  <w:szCs w:val="24"/>
                </w:rPr>
                <w:delText>Bagi p</w:delText>
              </w:r>
            </w:del>
            <w:del w:id="39" w:author="rsarasati@gmail.com" w:date="2020-09-09T09:49:00Z">
              <w:r w:rsidR="00125355" w:rsidRPr="00EC6F38" w:rsidDel="00052449">
                <w:rPr>
                  <w:rFonts w:ascii="Times New Roman" w:eastAsia="Times New Roman" w:hAnsi="Times New Roman" w:cs="Times New Roman"/>
                  <w:szCs w:val="24"/>
                </w:rPr>
                <w:delText>endidik maupun p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eserta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40" w:author="rsarasati@gmail.com" w:date="2020-09-09T09:49:00Z">
              <w:r w:rsidR="00125355" w:rsidRPr="00EC6F38" w:rsidDel="00052449">
                <w:rPr>
                  <w:rFonts w:ascii="Times New Roman" w:eastAsia="Times New Roman" w:hAnsi="Times New Roman" w:cs="Times New Roman"/>
                  <w:szCs w:val="24"/>
                </w:rPr>
                <w:delText>hari ini kit</w:delText>
              </w:r>
            </w:del>
            <w:del w:id="41" w:author="rsarasati@gmail.com" w:date="2020-09-09T09:48:00Z">
              <w:r w:rsidR="00125355" w:rsidRPr="00EC6F38" w:rsidDel="00052449">
                <w:rPr>
                  <w:rFonts w:ascii="Times New Roman" w:eastAsia="Times New Roman" w:hAnsi="Times New Roman" w:cs="Times New Roman"/>
                  <w:szCs w:val="24"/>
                </w:rPr>
                <w:delText>a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42" w:author="rsarasati@gmail.com" w:date="2020-09-09T09:49:00Z">
              <w:r w:rsidR="00125355" w:rsidRPr="00EC6F38" w:rsidDel="00052449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ins w:id="43" w:author="rsarasati@gmail.com" w:date="2020-09-09T09:49:00Z">
              <w:r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44" w:author="rsarasati@gmail.com" w:date="2020-09-09T09:49:00Z">
              <w:r>
                <w:rPr>
                  <w:rFonts w:ascii="Times New Roman" w:eastAsia="Times New Roman" w:hAnsi="Times New Roman" w:cs="Times New Roman"/>
                  <w:szCs w:val="24"/>
                </w:rPr>
                <w:t>sebagai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</w:t>
            </w:r>
            <w:del w:id="45" w:author="rsarasati@gmail.com" w:date="2020-09-09T10:12:00Z">
              <w:r w:rsidR="00125355" w:rsidRPr="00EC6F38" w:rsidDel="00453BAE">
                <w:rPr>
                  <w:rFonts w:ascii="Times New Roman" w:eastAsia="Times New Roman" w:hAnsi="Times New Roman" w:cs="Times New Roman"/>
                  <w:szCs w:val="24"/>
                </w:rPr>
                <w:delText>e</w:delText>
              </w:r>
            </w:del>
            <w:ins w:id="46" w:author="rsarasati@gmail.com" w:date="2020-09-09T10:12:00Z">
              <w:r w:rsidR="00453BAE">
                <w:rPr>
                  <w:rFonts w:ascii="Times New Roman" w:eastAsia="Times New Roman" w:hAnsi="Times New Roman" w:cs="Times New Roman"/>
                  <w:szCs w:val="24"/>
                </w:rPr>
                <w:t>e</w:t>
              </w:r>
            </w:ins>
            <w:del w:id="47" w:author="rsarasati@gmail.com" w:date="2020-09-09T10:12:00Z">
              <w:r w:rsidR="00125355" w:rsidRPr="00EC6F38" w:rsidDel="00453BAE">
                <w:rPr>
                  <w:rFonts w:ascii="Times New Roman" w:eastAsia="Times New Roman" w:hAnsi="Times New Roman" w:cs="Times New Roman"/>
                  <w:szCs w:val="24"/>
                </w:rPr>
                <w:delText>r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ins w:id="48" w:author="rsarasati@gmail.com" w:date="2020-09-09T09:50:00Z">
              <w:r>
                <w:rPr>
                  <w:rFonts w:ascii="Times New Roman" w:eastAsia="Times New Roman" w:hAnsi="Times New Roman" w:cs="Times New Roman"/>
                  <w:szCs w:val="24"/>
                </w:rPr>
                <w:t>Peserta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>
                <w:rPr>
                  <w:rFonts w:ascii="Times New Roman" w:eastAsia="Times New Roman" w:hAnsi="Times New Roman" w:cs="Times New Roman"/>
                  <w:szCs w:val="24"/>
                </w:rPr>
                <w:t>didik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49" w:author="rsarasati@gmail.com" w:date="2020-09-09T09:50:00Z">
              <w:r w:rsidR="00125355" w:rsidRPr="00EC6F38" w:rsidDel="00052449">
                <w:rPr>
                  <w:rFonts w:ascii="Times New Roman" w:eastAsia="Times New Roman" w:hAnsi="Times New Roman" w:cs="Times New Roman"/>
                  <w:szCs w:val="24"/>
                </w:rPr>
                <w:delText xml:space="preserve">tetapi kita </w:delText>
              </w:r>
            </w:del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50" w:author="rsarasati@gmail.com" w:date="2020-09-09T09:50:00Z">
              <w:r w:rsidR="00125355" w:rsidRPr="00EC6F38" w:rsidDel="00052449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ins w:id="51" w:author="rsarasati@gmail.com" w:date="2020-09-09T09:50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52" w:author="rsarasati@gmail.com" w:date="2020-09-09T09:50:00Z">
              <w:r w:rsidR="00125355" w:rsidRPr="00EC6F38" w:rsidDel="00052449">
                <w:rPr>
                  <w:rFonts w:ascii="Times New Roman" w:eastAsia="Times New Roman" w:hAnsi="Times New Roman" w:cs="Times New Roman"/>
                  <w:szCs w:val="24"/>
                </w:rPr>
                <w:delText xml:space="preserve">, </w:delText>
              </w:r>
            </w:del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ide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B4E2C4D" w14:textId="5122D747" w:rsidR="00125355" w:rsidRPr="00EC6F38" w:rsidDel="00D90D09" w:rsidRDefault="00125355" w:rsidP="00D90D09">
            <w:pPr>
              <w:spacing w:before="100" w:beforeAutospacing="1" w:after="100" w:afterAutospacing="1" w:line="276" w:lineRule="auto"/>
              <w:ind w:firstLine="589"/>
              <w:contextualSpacing w:val="0"/>
              <w:jc w:val="both"/>
              <w:rPr>
                <w:del w:id="53" w:author="rsarasati@gmail.com" w:date="2020-09-09T09:55:00Z"/>
                <w:rFonts w:ascii="Times New Roman" w:eastAsia="Times New Roman" w:hAnsi="Times New Roman" w:cs="Times New Roman"/>
                <w:szCs w:val="24"/>
              </w:rPr>
              <w:pPrChange w:id="54" w:author="rsarasati@gmail.com" w:date="2020-09-09T09:59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Pendidikan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</w:t>
            </w:r>
            <w:del w:id="55" w:author="rsarasati@gmail.com" w:date="2020-09-09T09:51:00Z">
              <w:r w:rsidRPr="00EC6F38" w:rsidDel="00052449">
                <w:rPr>
                  <w:rFonts w:ascii="Times New Roman" w:eastAsia="Times New Roman" w:hAnsi="Times New Roman" w:cs="Times New Roman"/>
                  <w:szCs w:val="24"/>
                </w:rPr>
                <w:delText xml:space="preserve"> yang di buat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56" w:author="rsarasati@gmail.com" w:date="2020-09-09T09:52:00Z">
              <w:r w:rsidR="00052449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del w:id="57" w:author="rsarasati@gmail.com" w:date="2020-09-09T09:52:00Z">
              <w:r w:rsidRPr="00EC6F38" w:rsidDel="00052449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endidikan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del w:id="58" w:author="rsarasati@gmail.com" w:date="2020-09-09T09:52:00Z">
              <w:r w:rsidRPr="00EC6F38" w:rsidDel="00052449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</w:t>
            </w:r>
            <w:ins w:id="59" w:author="rsarasati@gmail.com" w:date="2020-09-09T09:52:00Z">
              <w:r w:rsidR="00052449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  <w:ins w:id="60" w:author="rsarasati@gmail.com" w:date="2020-09-09T09:55:00Z">
              <w:r w:rsidR="00D90D09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</w:p>
          <w:p w14:paraId="51062CA3" w14:textId="7E04C7BC" w:rsidR="00125355" w:rsidRPr="00EC6F38" w:rsidRDefault="00125355" w:rsidP="00D90D09">
            <w:pPr>
              <w:spacing w:before="100" w:beforeAutospacing="1" w:after="100" w:afterAutospacing="1" w:line="276" w:lineRule="auto"/>
              <w:ind w:firstLine="589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61" w:author="rsarasati@gmail.com" w:date="2020-09-09T09:59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ins w:id="62" w:author="rsarasati@gmail.com" w:date="2020-09-09T09:52:00Z">
              <w:r w:rsidR="00D90D09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63" w:author="rsarasati@gmail.com" w:date="2020-09-09T09:53:00Z">
              <w:r w:rsidR="00D90D09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del w:id="64" w:author="rsarasati@gmail.com" w:date="2020-09-09T09:53:00Z">
              <w:r w:rsidRPr="00EC6F38" w:rsidDel="00D90D09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endidikan 4.0 </w:t>
            </w:r>
            <w:proofErr w:type="spellStart"/>
            <w:ins w:id="65" w:author="rsarasati@gmail.com" w:date="2020-09-09T09:55:00Z">
              <w:r w:rsidR="00D90D09">
                <w:rPr>
                  <w:rFonts w:ascii="Times New Roman" w:eastAsia="Times New Roman" w:hAnsi="Times New Roman" w:cs="Times New Roman"/>
                  <w:szCs w:val="24"/>
                </w:rPr>
                <w:t>diharapkan</w:t>
              </w:r>
              <w:proofErr w:type="spellEnd"/>
              <w:r w:rsidR="00D90D09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D90D09">
                <w:rPr>
                  <w:rFonts w:ascii="Times New Roman" w:eastAsia="Times New Roman" w:hAnsi="Times New Roman" w:cs="Times New Roman"/>
                  <w:szCs w:val="24"/>
                </w:rPr>
                <w:t>dapat</w:t>
              </w:r>
              <w:proofErr w:type="spellEnd"/>
              <w:r w:rsidR="00D90D09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66" w:author="rsarasati@gmail.com" w:date="2020-09-09T09:53:00Z">
              <w:r w:rsidR="00D90D09">
                <w:rPr>
                  <w:rFonts w:ascii="Times New Roman" w:eastAsia="Times New Roman" w:hAnsi="Times New Roman" w:cs="Times New Roman"/>
                  <w:szCs w:val="24"/>
                </w:rPr>
                <w:t>empat</w:t>
              </w:r>
            </w:ins>
            <w:proofErr w:type="spellEnd"/>
            <w:del w:id="67" w:author="rsarasati@gmail.com" w:date="2020-09-09T09:53:00Z">
              <w:r w:rsidRPr="00EC6F38" w:rsidDel="00D90D09">
                <w:rPr>
                  <w:rFonts w:ascii="Times New Roman" w:eastAsia="Times New Roman" w:hAnsi="Times New Roman" w:cs="Times New Roman"/>
                  <w:szCs w:val="24"/>
                </w:rPr>
                <w:delText>4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68" w:author="rsarasati@gmail.com" w:date="2020-09-09T09:53:00Z">
              <w:r w:rsidRPr="00EC6F38" w:rsidDel="00D90D09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ins w:id="69" w:author="rsarasati@gmail.com" w:date="2020-09-09T09:54:00Z">
              <w:r w:rsidR="00D90D09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,</w:t>
            </w:r>
            <w:ins w:id="70" w:author="rsarasati@gmail.com" w:date="2020-09-09T09:54:00Z">
              <w:r w:rsidR="00D90D09">
                <w:rPr>
                  <w:rFonts w:ascii="Times New Roman" w:eastAsia="Times New Roman" w:hAnsi="Times New Roman" w:cs="Times New Roman"/>
                  <w:szCs w:val="24"/>
                </w:rPr>
                <w:t xml:space="preserve"> dan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ins w:id="71" w:author="rsarasati@gmail.com" w:date="2020-09-09T09:58:00Z">
              <w:r w:rsidR="00D90D09">
                <w:rPr>
                  <w:rFonts w:ascii="Times New Roman" w:eastAsia="Times New Roman" w:hAnsi="Times New Roman" w:cs="Times New Roman"/>
                  <w:szCs w:val="24"/>
                </w:rPr>
                <w:t>Dengan</w:t>
              </w:r>
              <w:proofErr w:type="spellEnd"/>
              <w:r w:rsidR="00D90D09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D90D09">
                <w:rPr>
                  <w:rFonts w:ascii="Times New Roman" w:eastAsia="Times New Roman" w:hAnsi="Times New Roman" w:cs="Times New Roman"/>
                  <w:szCs w:val="24"/>
                </w:rPr>
                <w:t>demikian</w:t>
              </w:r>
              <w:proofErr w:type="spellEnd"/>
              <w:r w:rsidR="00D90D09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  <w:proofErr w:type="spellStart"/>
              <w:r w:rsidR="00D90D09">
                <w:rPr>
                  <w:rFonts w:ascii="Times New Roman" w:eastAsia="Times New Roman" w:hAnsi="Times New Roman" w:cs="Times New Roman"/>
                  <w:szCs w:val="24"/>
                </w:rPr>
                <w:t>kita</w:t>
              </w:r>
              <w:proofErr w:type="spellEnd"/>
              <w:r w:rsidR="00D90D09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D90D09">
                <w:rPr>
                  <w:rFonts w:ascii="Times New Roman" w:eastAsia="Times New Roman" w:hAnsi="Times New Roman" w:cs="Times New Roman"/>
                  <w:szCs w:val="24"/>
                </w:rPr>
                <w:t>dapat</w:t>
              </w:r>
              <w:proofErr w:type="spellEnd"/>
              <w:r w:rsidR="00D90D09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14:paraId="74EB3890" w14:textId="1A0C23EF" w:rsidR="00125355" w:rsidRPr="00D90D09" w:rsidRDefault="00125355" w:rsidP="00D90D09">
            <w:pPr>
              <w:spacing w:before="100" w:beforeAutospacing="1" w:after="100" w:afterAutospacing="1" w:line="276" w:lineRule="auto"/>
              <w:contextualSpacing w:val="0"/>
              <w:jc w:val="both"/>
              <w:rPr>
                <w:ins w:id="72" w:author="rsarasati@gmail.com" w:date="2020-09-09T09:59:00Z"/>
                <w:rFonts w:ascii="Times New Roman" w:eastAsia="Times New Roman" w:hAnsi="Times New Roman" w:cs="Times New Roman"/>
                <w:b/>
                <w:bCs/>
                <w:szCs w:val="24"/>
                <w:rPrChange w:id="73" w:author="rsarasati@gmail.com" w:date="2020-09-09T09:59:00Z">
                  <w:rPr>
                    <w:ins w:id="74" w:author="rsarasati@gmail.com" w:date="2020-09-09T09:59:00Z"/>
                    <w:rFonts w:ascii="Times New Roman" w:eastAsia="Times New Roman" w:hAnsi="Times New Roman" w:cs="Times New Roman"/>
                    <w:szCs w:val="24"/>
                  </w:rPr>
                </w:rPrChange>
              </w:rPr>
              <w:pPrChange w:id="75" w:author="rsarasati@gmail.com" w:date="2020-09-09T09:59:00Z">
                <w:pPr>
                  <w:spacing w:before="100" w:beforeAutospacing="1" w:after="100" w:afterAutospacing="1" w:line="240" w:lineRule="auto"/>
                  <w:contextualSpacing w:val="0"/>
                  <w:jc w:val="both"/>
                </w:pPr>
              </w:pPrChange>
            </w:pPr>
            <w:proofErr w:type="spellStart"/>
            <w:r w:rsidRPr="00D90D09">
              <w:rPr>
                <w:rFonts w:ascii="Times New Roman" w:eastAsia="Times New Roman" w:hAnsi="Times New Roman" w:cs="Times New Roman"/>
                <w:b/>
                <w:bCs/>
                <w:szCs w:val="24"/>
                <w:rPrChange w:id="76" w:author="rsarasati@gmail.com" w:date="2020-09-09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Karakteristik</w:t>
            </w:r>
            <w:proofErr w:type="spellEnd"/>
            <w:r w:rsidRPr="00D90D09">
              <w:rPr>
                <w:rFonts w:ascii="Times New Roman" w:eastAsia="Times New Roman" w:hAnsi="Times New Roman" w:cs="Times New Roman"/>
                <w:b/>
                <w:bCs/>
                <w:szCs w:val="24"/>
                <w:rPrChange w:id="77" w:author="rsarasati@gmail.com" w:date="2020-09-09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ins w:id="78" w:author="rsarasati@gmail.com" w:date="2020-09-09T09:59:00Z">
              <w:r w:rsidR="00D90D09">
                <w:rPr>
                  <w:rFonts w:ascii="Times New Roman" w:eastAsia="Times New Roman" w:hAnsi="Times New Roman" w:cs="Times New Roman"/>
                  <w:b/>
                  <w:bCs/>
                  <w:szCs w:val="24"/>
                </w:rPr>
                <w:t>P</w:t>
              </w:r>
            </w:ins>
            <w:del w:id="79" w:author="rsarasati@gmail.com" w:date="2020-09-09T09:59:00Z">
              <w:r w:rsidRPr="00D90D09" w:rsidDel="00D90D09">
                <w:rPr>
                  <w:rFonts w:ascii="Times New Roman" w:eastAsia="Times New Roman" w:hAnsi="Times New Roman" w:cs="Times New Roman"/>
                  <w:b/>
                  <w:bCs/>
                  <w:szCs w:val="24"/>
                  <w:rPrChange w:id="80" w:author="rsarasati@gmail.com" w:date="2020-09-09T09:59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p</w:delText>
              </w:r>
            </w:del>
            <w:r w:rsidRPr="00D90D09">
              <w:rPr>
                <w:rFonts w:ascii="Times New Roman" w:eastAsia="Times New Roman" w:hAnsi="Times New Roman" w:cs="Times New Roman"/>
                <w:b/>
                <w:bCs/>
                <w:szCs w:val="24"/>
                <w:rPrChange w:id="81" w:author="rsarasati@gmail.com" w:date="2020-09-09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endidikan 4.0</w:t>
            </w:r>
          </w:p>
          <w:p w14:paraId="048ADACE" w14:textId="25E4219B" w:rsidR="00D90D09" w:rsidDel="00545DBC" w:rsidRDefault="00D90D09" w:rsidP="00545DBC">
            <w:pPr>
              <w:spacing w:before="100" w:beforeAutospacing="1" w:after="100" w:afterAutospacing="1" w:line="276" w:lineRule="auto"/>
              <w:contextualSpacing w:val="0"/>
              <w:jc w:val="both"/>
              <w:rPr>
                <w:del w:id="82" w:author="rsarasati@gmail.com" w:date="2020-09-09T10:03:00Z"/>
                <w:rFonts w:ascii="Times New Roman" w:eastAsia="Times New Roman" w:hAnsi="Times New Roman" w:cs="Times New Roman"/>
                <w:szCs w:val="24"/>
              </w:rPr>
            </w:pPr>
            <w:proofErr w:type="spellStart"/>
            <w:ins w:id="83" w:author="rsarasati@gmail.com" w:date="2020-09-09T09:59:00Z">
              <w:r>
                <w:rPr>
                  <w:rFonts w:ascii="Times New Roman" w:eastAsia="Times New Roman" w:hAnsi="Times New Roman" w:cs="Times New Roman"/>
                  <w:szCs w:val="24"/>
                </w:rPr>
                <w:t>Berikut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>
                <w:rPr>
                  <w:rFonts w:ascii="Times New Roman" w:eastAsia="Times New Roman" w:hAnsi="Times New Roman" w:cs="Times New Roman"/>
                  <w:szCs w:val="24"/>
                </w:rPr>
                <w:t>ini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>
                <w:rPr>
                  <w:rFonts w:ascii="Times New Roman" w:eastAsia="Times New Roman" w:hAnsi="Times New Roman" w:cs="Times New Roman"/>
                  <w:szCs w:val="24"/>
                </w:rPr>
                <w:t>adalah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>
                <w:rPr>
                  <w:rFonts w:ascii="Times New Roman" w:eastAsia="Times New Roman" w:hAnsi="Times New Roman" w:cs="Times New Roman"/>
                  <w:szCs w:val="24"/>
                </w:rPr>
                <w:t>karakteristik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Pendidikan 4.0:</w:t>
              </w:r>
            </w:ins>
          </w:p>
          <w:p w14:paraId="3BE9F174" w14:textId="0B4EBBA4" w:rsidR="00545DBC" w:rsidRPr="00EC6F38" w:rsidRDefault="00545DBC" w:rsidP="00D90D09">
            <w:pPr>
              <w:spacing w:before="100" w:beforeAutospacing="1" w:after="100" w:afterAutospacing="1" w:line="276" w:lineRule="auto"/>
              <w:contextualSpacing w:val="0"/>
              <w:jc w:val="both"/>
              <w:rPr>
                <w:ins w:id="84" w:author="rsarasati@gmail.com" w:date="2020-09-09T10:03:00Z"/>
                <w:rFonts w:ascii="Times New Roman" w:eastAsia="Times New Roman" w:hAnsi="Times New Roman" w:cs="Times New Roman"/>
                <w:szCs w:val="24"/>
              </w:rPr>
              <w:pPrChange w:id="85" w:author="rsarasati@gmail.com" w:date="2020-09-09T09:59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</w:p>
          <w:p w14:paraId="7EE5D3DC" w14:textId="61ACBC5F" w:rsidR="00125355" w:rsidRPr="00545DBC" w:rsidDel="00D90D09" w:rsidRDefault="00125355" w:rsidP="00545DBC">
            <w:pPr>
              <w:pStyle w:val="ListParagraph"/>
              <w:numPr>
                <w:ilvl w:val="0"/>
                <w:numId w:val="9"/>
              </w:numPr>
              <w:spacing w:after="0"/>
              <w:rPr>
                <w:del w:id="86" w:author="rsarasati@gmail.com" w:date="2020-09-09T10:01:00Z"/>
                <w:rFonts w:ascii="Times New Roman" w:eastAsia="Times New Roman" w:hAnsi="Times New Roman" w:cs="Times New Roman"/>
                <w:szCs w:val="24"/>
                <w:rPrChange w:id="87" w:author="rsarasati@gmail.com" w:date="2020-09-09T10:03:00Z">
                  <w:rPr>
                    <w:del w:id="88" w:author="rsarasati@gmail.com" w:date="2020-09-09T10:01:00Z"/>
                  </w:rPr>
                </w:rPrChange>
              </w:rPr>
              <w:pPrChange w:id="89" w:author="rsarasati@gmail.com" w:date="2020-09-09T10:04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76" w:lineRule="auto"/>
                  <w:ind w:left="720" w:hanging="360"/>
                  <w:contextualSpacing w:val="0"/>
                  <w:jc w:val="both"/>
                </w:pPr>
              </w:pPrChange>
            </w:pPr>
            <w:proofErr w:type="spellStart"/>
            <w:r w:rsidRPr="00545DBC">
              <w:rPr>
                <w:rFonts w:ascii="Times New Roman" w:eastAsia="Times New Roman" w:hAnsi="Times New Roman" w:cs="Times New Roman"/>
                <w:szCs w:val="24"/>
                <w:rPrChange w:id="90" w:author="rsarasati@gmail.com" w:date="2020-09-09T10:03:00Z">
                  <w:rPr/>
                </w:rPrChange>
              </w:rPr>
              <w:t>Tahapan</w:t>
            </w:r>
            <w:proofErr w:type="spellEnd"/>
            <w:r w:rsidRPr="00545DBC">
              <w:rPr>
                <w:rFonts w:ascii="Times New Roman" w:eastAsia="Times New Roman" w:hAnsi="Times New Roman" w:cs="Times New Roman"/>
                <w:szCs w:val="24"/>
                <w:rPrChange w:id="91" w:author="rsarasati@gmail.com" w:date="2020-09-09T10:03:00Z">
                  <w:rPr/>
                </w:rPrChange>
              </w:rPr>
              <w:t xml:space="preserve"> </w:t>
            </w:r>
            <w:proofErr w:type="spellStart"/>
            <w:r w:rsidRPr="00545DBC">
              <w:rPr>
                <w:rFonts w:ascii="Times New Roman" w:eastAsia="Times New Roman" w:hAnsi="Times New Roman" w:cs="Times New Roman"/>
                <w:szCs w:val="24"/>
                <w:rPrChange w:id="92" w:author="rsarasati@gmail.com" w:date="2020-09-09T10:03:00Z">
                  <w:rPr/>
                </w:rPrChange>
              </w:rPr>
              <w:t>belajar</w:t>
            </w:r>
            <w:proofErr w:type="spellEnd"/>
            <w:r w:rsidRPr="00545DBC">
              <w:rPr>
                <w:rFonts w:ascii="Times New Roman" w:eastAsia="Times New Roman" w:hAnsi="Times New Roman" w:cs="Times New Roman"/>
                <w:szCs w:val="24"/>
                <w:rPrChange w:id="93" w:author="rsarasati@gmail.com" w:date="2020-09-09T10:03:00Z">
                  <w:rPr/>
                </w:rPrChange>
              </w:rPr>
              <w:t xml:space="preserve"> </w:t>
            </w:r>
            <w:proofErr w:type="spellStart"/>
            <w:r w:rsidRPr="00545DBC">
              <w:rPr>
                <w:rFonts w:ascii="Times New Roman" w:eastAsia="Times New Roman" w:hAnsi="Times New Roman" w:cs="Times New Roman"/>
                <w:szCs w:val="24"/>
                <w:rPrChange w:id="94" w:author="rsarasati@gmail.com" w:date="2020-09-09T10:03:00Z">
                  <w:rPr/>
                </w:rPrChange>
              </w:rPr>
              <w:t>sesuai</w:t>
            </w:r>
            <w:proofErr w:type="spellEnd"/>
            <w:r w:rsidRPr="00545DBC">
              <w:rPr>
                <w:rFonts w:ascii="Times New Roman" w:eastAsia="Times New Roman" w:hAnsi="Times New Roman" w:cs="Times New Roman"/>
                <w:szCs w:val="24"/>
                <w:rPrChange w:id="95" w:author="rsarasati@gmail.com" w:date="2020-09-09T10:03:00Z">
                  <w:rPr/>
                </w:rPrChange>
              </w:rPr>
              <w:t xml:space="preserve"> </w:t>
            </w:r>
            <w:proofErr w:type="spellStart"/>
            <w:r w:rsidRPr="00545DBC">
              <w:rPr>
                <w:rFonts w:ascii="Times New Roman" w:eastAsia="Times New Roman" w:hAnsi="Times New Roman" w:cs="Times New Roman"/>
                <w:szCs w:val="24"/>
                <w:rPrChange w:id="96" w:author="rsarasati@gmail.com" w:date="2020-09-09T10:03:00Z">
                  <w:rPr/>
                </w:rPrChange>
              </w:rPr>
              <w:t>dengan</w:t>
            </w:r>
            <w:proofErr w:type="spellEnd"/>
            <w:r w:rsidRPr="00545DBC">
              <w:rPr>
                <w:rFonts w:ascii="Times New Roman" w:eastAsia="Times New Roman" w:hAnsi="Times New Roman" w:cs="Times New Roman"/>
                <w:szCs w:val="24"/>
                <w:rPrChange w:id="97" w:author="rsarasati@gmail.com" w:date="2020-09-09T10:03:00Z">
                  <w:rPr/>
                </w:rPrChange>
              </w:rPr>
              <w:t xml:space="preserve"> </w:t>
            </w:r>
            <w:proofErr w:type="spellStart"/>
            <w:r w:rsidRPr="00545DBC">
              <w:rPr>
                <w:rFonts w:ascii="Times New Roman" w:eastAsia="Times New Roman" w:hAnsi="Times New Roman" w:cs="Times New Roman"/>
                <w:szCs w:val="24"/>
                <w:rPrChange w:id="98" w:author="rsarasati@gmail.com" w:date="2020-09-09T10:03:00Z">
                  <w:rPr/>
                </w:rPrChange>
              </w:rPr>
              <w:t>kemampua</w:t>
            </w:r>
            <w:ins w:id="99" w:author="rsarasati@gmail.com" w:date="2020-09-09T10:00:00Z">
              <w:r w:rsidR="00D90D09" w:rsidRPr="00545DBC">
                <w:rPr>
                  <w:rFonts w:ascii="Times New Roman" w:eastAsia="Times New Roman" w:hAnsi="Times New Roman" w:cs="Times New Roman"/>
                  <w:szCs w:val="24"/>
                  <w:rPrChange w:id="100" w:author="rsarasati@gmail.com" w:date="2020-09-09T10:03:00Z">
                    <w:rPr/>
                  </w:rPrChange>
                </w:rPr>
                <w:t>n</w:t>
              </w:r>
              <w:proofErr w:type="spellEnd"/>
              <w:r w:rsidR="00D90D09" w:rsidRPr="00545DBC">
                <w:rPr>
                  <w:rFonts w:ascii="Times New Roman" w:eastAsia="Times New Roman" w:hAnsi="Times New Roman" w:cs="Times New Roman"/>
                  <w:szCs w:val="24"/>
                  <w:rPrChange w:id="101" w:author="rsarasati@gmail.com" w:date="2020-09-09T10:03:00Z">
                    <w:rPr/>
                  </w:rPrChange>
                </w:rPr>
                <w:t xml:space="preserve">, </w:t>
              </w:r>
            </w:ins>
            <w:del w:id="102" w:author="rsarasati@gmail.com" w:date="2020-09-09T10:00:00Z">
              <w:r w:rsidRPr="00545DBC" w:rsidDel="00D90D09">
                <w:rPr>
                  <w:rFonts w:ascii="Times New Roman" w:eastAsia="Times New Roman" w:hAnsi="Times New Roman" w:cs="Times New Roman"/>
                  <w:szCs w:val="24"/>
                  <w:rPrChange w:id="103" w:author="rsarasati@gmail.com" w:date="2020-09-09T10:03:00Z">
                    <w:rPr/>
                  </w:rPrChange>
                </w:rPr>
                <w:delText xml:space="preserve">n dan </w:delText>
              </w:r>
            </w:del>
            <w:proofErr w:type="spellStart"/>
            <w:r w:rsidRPr="00545DBC">
              <w:rPr>
                <w:rFonts w:ascii="Times New Roman" w:eastAsia="Times New Roman" w:hAnsi="Times New Roman" w:cs="Times New Roman"/>
                <w:szCs w:val="24"/>
                <w:rPrChange w:id="104" w:author="rsarasati@gmail.com" w:date="2020-09-09T10:03:00Z">
                  <w:rPr/>
                </w:rPrChange>
              </w:rPr>
              <w:t>minat</w:t>
            </w:r>
            <w:proofErr w:type="spellEnd"/>
            <w:ins w:id="105" w:author="rsarasati@gmail.com" w:date="2020-09-09T10:00:00Z">
              <w:r w:rsidR="00D90D09" w:rsidRPr="00545DBC">
                <w:rPr>
                  <w:rFonts w:ascii="Times New Roman" w:eastAsia="Times New Roman" w:hAnsi="Times New Roman" w:cs="Times New Roman"/>
                  <w:szCs w:val="24"/>
                  <w:rPrChange w:id="106" w:author="rsarasati@gmail.com" w:date="2020-09-09T10:03:00Z">
                    <w:rPr/>
                  </w:rPrChange>
                </w:rPr>
                <w:t>,</w:t>
              </w:r>
            </w:ins>
            <w:ins w:id="107" w:author="rsarasati@gmail.com" w:date="2020-09-09T09:59:00Z">
              <w:r w:rsidR="00D90D09" w:rsidRPr="00545DBC">
                <w:rPr>
                  <w:rFonts w:ascii="Times New Roman" w:eastAsia="Times New Roman" w:hAnsi="Times New Roman" w:cs="Times New Roman"/>
                  <w:szCs w:val="24"/>
                  <w:rPrChange w:id="108" w:author="rsarasati@gmail.com" w:date="2020-09-09T10:03:00Z">
                    <w:rPr/>
                  </w:rPrChange>
                </w:rPr>
                <w:t xml:space="preserve"> </w:t>
              </w:r>
            </w:ins>
            <w:ins w:id="109" w:author="rsarasati@gmail.com" w:date="2020-09-09T10:01:00Z">
              <w:r w:rsidR="00D90D09" w:rsidRPr="00545DBC">
                <w:rPr>
                  <w:rFonts w:ascii="Times New Roman" w:eastAsia="Times New Roman" w:hAnsi="Times New Roman" w:cs="Times New Roman"/>
                  <w:szCs w:val="24"/>
                  <w:rPrChange w:id="110" w:author="rsarasati@gmail.com" w:date="2020-09-09T10:03:00Z">
                    <w:rPr/>
                  </w:rPrChange>
                </w:rPr>
                <w:t>dan</w:t>
              </w:r>
            </w:ins>
            <w:ins w:id="111" w:author="rsarasati@gmail.com" w:date="2020-09-09T10:00:00Z">
              <w:r w:rsidR="00D90D09" w:rsidRPr="00545DBC">
                <w:rPr>
                  <w:rFonts w:ascii="Times New Roman" w:eastAsia="Times New Roman" w:hAnsi="Times New Roman" w:cs="Times New Roman"/>
                  <w:szCs w:val="24"/>
                  <w:rPrChange w:id="112" w:author="rsarasati@gmail.com" w:date="2020-09-09T10:03:00Z">
                    <w:rPr/>
                  </w:rPrChange>
                </w:rPr>
                <w:t xml:space="preserve"> </w:t>
              </w:r>
            </w:ins>
            <w:del w:id="113" w:author="rsarasati@gmail.com" w:date="2020-09-09T09:59:00Z">
              <w:r w:rsidRPr="00545DBC" w:rsidDel="00D90D09">
                <w:rPr>
                  <w:rFonts w:ascii="Times New Roman" w:eastAsia="Times New Roman" w:hAnsi="Times New Roman" w:cs="Times New Roman"/>
                  <w:szCs w:val="24"/>
                  <w:rPrChange w:id="114" w:author="rsarasati@gmail.com" w:date="2020-09-09T10:03:00Z">
                    <w:rPr/>
                  </w:rPrChange>
                </w:rPr>
                <w:delText>/</w:delText>
              </w:r>
            </w:del>
            <w:proofErr w:type="spellStart"/>
            <w:r w:rsidRPr="00545DBC">
              <w:rPr>
                <w:rFonts w:ascii="Times New Roman" w:eastAsia="Times New Roman" w:hAnsi="Times New Roman" w:cs="Times New Roman"/>
                <w:szCs w:val="24"/>
                <w:rPrChange w:id="115" w:author="rsarasati@gmail.com" w:date="2020-09-09T10:03:00Z">
                  <w:rPr/>
                </w:rPrChange>
              </w:rPr>
              <w:t>kebutuhan</w:t>
            </w:r>
            <w:proofErr w:type="spellEnd"/>
            <w:r w:rsidRPr="00545DBC">
              <w:rPr>
                <w:rFonts w:ascii="Times New Roman" w:eastAsia="Times New Roman" w:hAnsi="Times New Roman" w:cs="Times New Roman"/>
                <w:szCs w:val="24"/>
                <w:rPrChange w:id="116" w:author="rsarasati@gmail.com" w:date="2020-09-09T10:03:00Z">
                  <w:rPr/>
                </w:rPrChange>
              </w:rPr>
              <w:t xml:space="preserve"> </w:t>
            </w:r>
            <w:proofErr w:type="spellStart"/>
            <w:r w:rsidRPr="00545DBC">
              <w:rPr>
                <w:rFonts w:ascii="Times New Roman" w:eastAsia="Times New Roman" w:hAnsi="Times New Roman" w:cs="Times New Roman"/>
                <w:szCs w:val="24"/>
                <w:rPrChange w:id="117" w:author="rsarasati@gmail.com" w:date="2020-09-09T10:03:00Z">
                  <w:rPr/>
                </w:rPrChange>
              </w:rPr>
              <w:t>siswa</w:t>
            </w:r>
            <w:proofErr w:type="spellEnd"/>
            <w:del w:id="118" w:author="rsarasati@gmail.com" w:date="2020-09-09T10:02:00Z">
              <w:r w:rsidRPr="00545DBC" w:rsidDel="00D90D09">
                <w:rPr>
                  <w:rFonts w:ascii="Times New Roman" w:eastAsia="Times New Roman" w:hAnsi="Times New Roman" w:cs="Times New Roman"/>
                  <w:szCs w:val="24"/>
                  <w:rPrChange w:id="119" w:author="rsarasati@gmail.com" w:date="2020-09-09T10:03:00Z">
                    <w:rPr/>
                  </w:rPrChange>
                </w:rPr>
                <w:delText>.</w:delText>
              </w:r>
            </w:del>
          </w:p>
          <w:p w14:paraId="3EB69CA9" w14:textId="77777777" w:rsidR="00D90D09" w:rsidRPr="00D90D09" w:rsidRDefault="00D90D09" w:rsidP="00545DBC">
            <w:pPr>
              <w:pStyle w:val="ListParagraph"/>
              <w:numPr>
                <w:ilvl w:val="0"/>
                <w:numId w:val="9"/>
              </w:numPr>
              <w:spacing w:after="0"/>
              <w:rPr>
                <w:ins w:id="120" w:author="rsarasati@gmail.com" w:date="2020-09-09T10:02:00Z"/>
                <w:rPrChange w:id="121" w:author="rsarasati@gmail.com" w:date="2020-09-09T10:02:00Z">
                  <w:rPr>
                    <w:ins w:id="122" w:author="rsarasati@gmail.com" w:date="2020-09-09T10:02:00Z"/>
                    <w:rFonts w:ascii="Times New Roman" w:eastAsia="Times New Roman" w:hAnsi="Times New Roman" w:cs="Times New Roman"/>
                    <w:szCs w:val="24"/>
                  </w:rPr>
                </w:rPrChange>
              </w:rPr>
              <w:pPrChange w:id="123" w:author="rsarasati@gmail.com" w:date="2020-09-09T10:04:00Z">
                <w:pPr>
                  <w:pStyle w:val="ListParagraph"/>
                  <w:numPr>
                    <w:numId w:val="5"/>
                  </w:numPr>
                  <w:ind w:hanging="360"/>
                </w:pPr>
              </w:pPrChange>
            </w:pPr>
          </w:p>
          <w:p w14:paraId="51FDA053" w14:textId="3C094AAA" w:rsidR="00125355" w:rsidDel="00D90D09" w:rsidRDefault="00545DBC" w:rsidP="00545DBC">
            <w:pPr>
              <w:pStyle w:val="ListParagraph"/>
              <w:spacing w:after="0"/>
              <w:ind w:left="731"/>
              <w:rPr>
                <w:del w:id="124" w:author="rsarasati@gmail.com" w:date="2020-09-09T10:02:00Z"/>
                <w:rFonts w:ascii="Times New Roman" w:eastAsia="Times New Roman" w:hAnsi="Times New Roman" w:cs="Times New Roman"/>
                <w:szCs w:val="24"/>
              </w:rPr>
              <w:pPrChange w:id="125" w:author="rsarasati@gmail.com" w:date="2020-09-09T10:06:00Z">
                <w:pPr>
                  <w:pStyle w:val="ListParagraph"/>
                  <w:ind w:left="731"/>
                </w:pPr>
              </w:pPrChange>
            </w:pPr>
            <w:ins w:id="126" w:author="rsarasati@gmail.com" w:date="2020-09-09T10:07:00Z">
              <w:r>
                <w:rPr>
                  <w:rFonts w:ascii="Times New Roman" w:eastAsia="Times New Roman" w:hAnsi="Times New Roman" w:cs="Times New Roman"/>
                  <w:szCs w:val="24"/>
                </w:rPr>
                <w:t>G</w:t>
              </w:r>
            </w:ins>
            <w:del w:id="127" w:author="rsarasati@gmail.com" w:date="2020-09-09T10:07:00Z">
              <w:r w:rsidR="00125355" w:rsidRPr="00D90D09" w:rsidDel="00545DBC">
                <w:rPr>
                  <w:rFonts w:ascii="Times New Roman" w:eastAsia="Times New Roman" w:hAnsi="Times New Roman" w:cs="Times New Roman"/>
                  <w:szCs w:val="24"/>
                  <w:rPrChange w:id="128" w:author="rsarasati@gmail.com" w:date="2020-09-09T10:01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Pada tah</w:delText>
              </w:r>
            </w:del>
            <w:del w:id="129" w:author="rsarasati@gmail.com" w:date="2020-09-09T10:00:00Z">
              <w:r w:rsidR="00125355" w:rsidRPr="00D90D09" w:rsidDel="00D90D09">
                <w:rPr>
                  <w:rFonts w:ascii="Times New Roman" w:eastAsia="Times New Roman" w:hAnsi="Times New Roman" w:cs="Times New Roman"/>
                  <w:szCs w:val="24"/>
                  <w:rPrChange w:id="130" w:author="rsarasati@gmail.com" w:date="2020-09-09T10:01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ab</w:delText>
              </w:r>
            </w:del>
            <w:del w:id="131" w:author="rsarasati@gmail.com" w:date="2020-09-09T10:07:00Z">
              <w:r w:rsidR="00125355" w:rsidRPr="00D90D09" w:rsidDel="00545DBC">
                <w:rPr>
                  <w:rFonts w:ascii="Times New Roman" w:eastAsia="Times New Roman" w:hAnsi="Times New Roman" w:cs="Times New Roman"/>
                  <w:szCs w:val="24"/>
                  <w:rPrChange w:id="132" w:author="rsarasati@gmail.com" w:date="2020-09-09T10:01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 ini g</w:delText>
              </w:r>
            </w:del>
            <w:r w:rsidR="00125355" w:rsidRPr="00D90D09">
              <w:rPr>
                <w:rFonts w:ascii="Times New Roman" w:eastAsia="Times New Roman" w:hAnsi="Times New Roman" w:cs="Times New Roman"/>
                <w:szCs w:val="24"/>
                <w:rPrChange w:id="133" w:author="rsarasati@gmail.com" w:date="2020-09-09T10:0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uru </w:t>
            </w:r>
            <w:proofErr w:type="spellStart"/>
            <w:r w:rsidR="00125355" w:rsidRPr="00D90D09">
              <w:rPr>
                <w:rFonts w:ascii="Times New Roman" w:eastAsia="Times New Roman" w:hAnsi="Times New Roman" w:cs="Times New Roman"/>
                <w:szCs w:val="24"/>
                <w:rPrChange w:id="134" w:author="rsarasati@gmail.com" w:date="2020-09-09T10:0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di</w:t>
            </w:r>
            <w:ins w:id="135" w:author="rsarasati@gmail.com" w:date="2020-09-09T10:00:00Z">
              <w:r w:rsidR="00D90D09" w:rsidRPr="00D90D09">
                <w:rPr>
                  <w:rFonts w:ascii="Times New Roman" w:eastAsia="Times New Roman" w:hAnsi="Times New Roman" w:cs="Times New Roman"/>
                  <w:szCs w:val="24"/>
                  <w:rPrChange w:id="136" w:author="rsarasati@gmail.com" w:date="2020-09-09T10:01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>tun</w:t>
              </w:r>
            </w:ins>
            <w:del w:id="137" w:author="rsarasati@gmail.com" w:date="2020-09-09T10:00:00Z">
              <w:r w:rsidR="00125355" w:rsidRPr="00D90D09" w:rsidDel="00D90D09">
                <w:rPr>
                  <w:rFonts w:ascii="Times New Roman" w:eastAsia="Times New Roman" w:hAnsi="Times New Roman" w:cs="Times New Roman"/>
                  <w:szCs w:val="24"/>
                  <w:rPrChange w:id="138" w:author="rsarasati@gmail.com" w:date="2020-09-09T10:01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 tu</w:delText>
              </w:r>
            </w:del>
            <w:r w:rsidR="00125355" w:rsidRPr="00D90D09">
              <w:rPr>
                <w:rFonts w:ascii="Times New Roman" w:eastAsia="Times New Roman" w:hAnsi="Times New Roman" w:cs="Times New Roman"/>
                <w:szCs w:val="24"/>
                <w:rPrChange w:id="139" w:author="rsarasati@gmail.com" w:date="2020-09-09T10:0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tut</w:t>
            </w:r>
            <w:proofErr w:type="spellEnd"/>
            <w:r w:rsidR="00125355" w:rsidRPr="00D90D09">
              <w:rPr>
                <w:rFonts w:ascii="Times New Roman" w:eastAsia="Times New Roman" w:hAnsi="Times New Roman" w:cs="Times New Roman"/>
                <w:szCs w:val="24"/>
                <w:rPrChange w:id="140" w:author="rsarasati@gmail.com" w:date="2020-09-09T10:0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="00125355" w:rsidRPr="00D90D09">
              <w:rPr>
                <w:rFonts w:ascii="Times New Roman" w:eastAsia="Times New Roman" w:hAnsi="Times New Roman" w:cs="Times New Roman"/>
                <w:szCs w:val="24"/>
                <w:rPrChange w:id="141" w:author="rsarasati@gmail.com" w:date="2020-09-09T10:0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untuk</w:t>
            </w:r>
            <w:proofErr w:type="spellEnd"/>
            <w:r w:rsidR="00125355" w:rsidRPr="00D90D09">
              <w:rPr>
                <w:rFonts w:ascii="Times New Roman" w:eastAsia="Times New Roman" w:hAnsi="Times New Roman" w:cs="Times New Roman"/>
                <w:szCs w:val="24"/>
                <w:rPrChange w:id="142" w:author="rsarasati@gmail.com" w:date="2020-09-09T10:0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="00125355" w:rsidRPr="00D90D09">
              <w:rPr>
                <w:rFonts w:ascii="Times New Roman" w:eastAsia="Times New Roman" w:hAnsi="Times New Roman" w:cs="Times New Roman"/>
                <w:szCs w:val="24"/>
                <w:rPrChange w:id="143" w:author="rsarasati@gmail.com" w:date="2020-09-09T10:0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merancang</w:t>
            </w:r>
            <w:proofErr w:type="spellEnd"/>
            <w:r w:rsidR="00125355" w:rsidRPr="00D90D09">
              <w:rPr>
                <w:rFonts w:ascii="Times New Roman" w:eastAsia="Times New Roman" w:hAnsi="Times New Roman" w:cs="Times New Roman"/>
                <w:szCs w:val="24"/>
                <w:rPrChange w:id="144" w:author="rsarasati@gmail.com" w:date="2020-09-09T10:0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="00125355" w:rsidRPr="00D90D09">
              <w:rPr>
                <w:rFonts w:ascii="Times New Roman" w:eastAsia="Times New Roman" w:hAnsi="Times New Roman" w:cs="Times New Roman"/>
                <w:szCs w:val="24"/>
                <w:rPrChange w:id="145" w:author="rsarasati@gmail.com" w:date="2020-09-09T10:0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pembelajaran</w:t>
            </w:r>
            <w:proofErr w:type="spellEnd"/>
            <w:r w:rsidR="00125355" w:rsidRPr="00D90D09">
              <w:rPr>
                <w:rFonts w:ascii="Times New Roman" w:eastAsia="Times New Roman" w:hAnsi="Times New Roman" w:cs="Times New Roman"/>
                <w:szCs w:val="24"/>
                <w:rPrChange w:id="146" w:author="rsarasati@gmail.com" w:date="2020-09-09T10:0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="00125355" w:rsidRPr="00D90D09">
              <w:rPr>
                <w:rFonts w:ascii="Times New Roman" w:eastAsia="Times New Roman" w:hAnsi="Times New Roman" w:cs="Times New Roman"/>
                <w:szCs w:val="24"/>
                <w:rPrChange w:id="147" w:author="rsarasati@gmail.com" w:date="2020-09-09T10:0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sesuai</w:t>
            </w:r>
            <w:proofErr w:type="spellEnd"/>
            <w:r w:rsidR="00125355" w:rsidRPr="00D90D09">
              <w:rPr>
                <w:rFonts w:ascii="Times New Roman" w:eastAsia="Times New Roman" w:hAnsi="Times New Roman" w:cs="Times New Roman"/>
                <w:szCs w:val="24"/>
                <w:rPrChange w:id="148" w:author="rsarasati@gmail.com" w:date="2020-09-09T10:0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="00125355" w:rsidRPr="00D90D09">
              <w:rPr>
                <w:rFonts w:ascii="Times New Roman" w:eastAsia="Times New Roman" w:hAnsi="Times New Roman" w:cs="Times New Roman"/>
                <w:szCs w:val="24"/>
                <w:rPrChange w:id="149" w:author="rsarasati@gmail.com" w:date="2020-09-09T10:0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dengan</w:t>
            </w:r>
            <w:proofErr w:type="spellEnd"/>
            <w:r w:rsidR="00125355" w:rsidRPr="00D90D09">
              <w:rPr>
                <w:rFonts w:ascii="Times New Roman" w:eastAsia="Times New Roman" w:hAnsi="Times New Roman" w:cs="Times New Roman"/>
                <w:szCs w:val="24"/>
                <w:rPrChange w:id="150" w:author="rsarasati@gmail.com" w:date="2020-09-09T10:0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="00125355" w:rsidRPr="00D90D09">
              <w:rPr>
                <w:rFonts w:ascii="Times New Roman" w:eastAsia="Times New Roman" w:hAnsi="Times New Roman" w:cs="Times New Roman"/>
                <w:szCs w:val="24"/>
                <w:rPrChange w:id="151" w:author="rsarasati@gmail.com" w:date="2020-09-09T10:0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minat</w:t>
            </w:r>
            <w:proofErr w:type="spellEnd"/>
            <w:ins w:id="152" w:author="rsarasati@gmail.com" w:date="2020-09-09T10:00:00Z">
              <w:r w:rsidR="00D90D09" w:rsidRPr="00D90D09">
                <w:rPr>
                  <w:rFonts w:ascii="Times New Roman" w:eastAsia="Times New Roman" w:hAnsi="Times New Roman" w:cs="Times New Roman"/>
                  <w:szCs w:val="24"/>
                  <w:rPrChange w:id="153" w:author="rsarasati@gmail.com" w:date="2020-09-09T10:01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>,</w:t>
              </w:r>
            </w:ins>
            <w:r w:rsidR="00125355" w:rsidRPr="00D90D09">
              <w:rPr>
                <w:rFonts w:ascii="Times New Roman" w:eastAsia="Times New Roman" w:hAnsi="Times New Roman" w:cs="Times New Roman"/>
                <w:szCs w:val="24"/>
                <w:rPrChange w:id="154" w:author="rsarasati@gmail.com" w:date="2020-09-09T10:0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del w:id="155" w:author="rsarasati@gmail.com" w:date="2020-09-09T10:00:00Z">
              <w:r w:rsidR="00125355" w:rsidRPr="00D90D09" w:rsidDel="00D90D09">
                <w:rPr>
                  <w:rFonts w:ascii="Times New Roman" w:eastAsia="Times New Roman" w:hAnsi="Times New Roman" w:cs="Times New Roman"/>
                  <w:szCs w:val="24"/>
                  <w:rPrChange w:id="156" w:author="rsarasati@gmail.com" w:date="2020-09-09T10:01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dan </w:delText>
              </w:r>
            </w:del>
            <w:proofErr w:type="spellStart"/>
            <w:r w:rsidR="00125355" w:rsidRPr="00D90D09">
              <w:rPr>
                <w:rFonts w:ascii="Times New Roman" w:eastAsia="Times New Roman" w:hAnsi="Times New Roman" w:cs="Times New Roman"/>
                <w:szCs w:val="24"/>
                <w:rPrChange w:id="157" w:author="rsarasati@gmail.com" w:date="2020-09-09T10:0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bakat</w:t>
            </w:r>
            <w:proofErr w:type="spellEnd"/>
            <w:ins w:id="158" w:author="rsarasati@gmail.com" w:date="2020-09-09T10:00:00Z">
              <w:r w:rsidR="00D90D09" w:rsidRPr="00D90D09">
                <w:rPr>
                  <w:rFonts w:ascii="Times New Roman" w:eastAsia="Times New Roman" w:hAnsi="Times New Roman" w:cs="Times New Roman"/>
                  <w:szCs w:val="24"/>
                  <w:rPrChange w:id="159" w:author="rsarasati@gmail.com" w:date="2020-09-09T10:01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 xml:space="preserve">, </w:t>
              </w:r>
            </w:ins>
            <w:ins w:id="160" w:author="rsarasati@gmail.com" w:date="2020-09-09T10:01:00Z">
              <w:r w:rsidR="00D90D09" w:rsidRPr="00D90D09">
                <w:rPr>
                  <w:rFonts w:ascii="Times New Roman" w:eastAsia="Times New Roman" w:hAnsi="Times New Roman" w:cs="Times New Roman"/>
                  <w:szCs w:val="24"/>
                  <w:rPrChange w:id="161" w:author="rsarasati@gmail.com" w:date="2020-09-09T10:01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 xml:space="preserve">dan </w:t>
              </w:r>
            </w:ins>
            <w:del w:id="162" w:author="rsarasati@gmail.com" w:date="2020-09-09T10:00:00Z">
              <w:r w:rsidR="00125355" w:rsidRPr="00D90D09" w:rsidDel="00D90D09">
                <w:rPr>
                  <w:rFonts w:ascii="Times New Roman" w:eastAsia="Times New Roman" w:hAnsi="Times New Roman" w:cs="Times New Roman"/>
                  <w:szCs w:val="24"/>
                  <w:rPrChange w:id="163" w:author="rsarasati@gmail.com" w:date="2020-09-09T10:01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/</w:delText>
              </w:r>
            </w:del>
            <w:proofErr w:type="spellStart"/>
            <w:r w:rsidR="00125355" w:rsidRPr="00D90D09">
              <w:rPr>
                <w:rFonts w:ascii="Times New Roman" w:eastAsia="Times New Roman" w:hAnsi="Times New Roman" w:cs="Times New Roman"/>
                <w:szCs w:val="24"/>
                <w:rPrChange w:id="164" w:author="rsarasati@gmail.com" w:date="2020-09-09T10:0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kebutuhan</w:t>
            </w:r>
            <w:proofErr w:type="spellEnd"/>
            <w:r w:rsidR="00125355" w:rsidRPr="00D90D09">
              <w:rPr>
                <w:rFonts w:ascii="Times New Roman" w:eastAsia="Times New Roman" w:hAnsi="Times New Roman" w:cs="Times New Roman"/>
                <w:szCs w:val="24"/>
                <w:rPrChange w:id="165" w:author="rsarasati@gmail.com" w:date="2020-09-09T10:0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="00125355" w:rsidRPr="00D90D09">
              <w:rPr>
                <w:rFonts w:ascii="Times New Roman" w:eastAsia="Times New Roman" w:hAnsi="Times New Roman" w:cs="Times New Roman"/>
                <w:szCs w:val="24"/>
                <w:rPrChange w:id="166" w:author="rsarasati@gmail.com" w:date="2020-09-09T10:0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siswa</w:t>
            </w:r>
            <w:proofErr w:type="spellEnd"/>
            <w:r w:rsidR="00125355" w:rsidRPr="00D90D09">
              <w:rPr>
                <w:rFonts w:ascii="Times New Roman" w:eastAsia="Times New Roman" w:hAnsi="Times New Roman" w:cs="Times New Roman"/>
                <w:szCs w:val="24"/>
                <w:rPrChange w:id="167" w:author="rsarasati@gmail.com" w:date="2020-09-09T10:0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.</w:t>
            </w:r>
          </w:p>
          <w:p w14:paraId="2646060A" w14:textId="77777777" w:rsidR="00545DBC" w:rsidRDefault="00545DBC" w:rsidP="00545DBC">
            <w:pPr>
              <w:spacing w:after="0"/>
              <w:ind w:left="731"/>
              <w:rPr>
                <w:ins w:id="168" w:author="rsarasati@gmail.com" w:date="2020-09-09T10:03:00Z"/>
              </w:rPr>
              <w:pPrChange w:id="169" w:author="rsarasati@gmail.com" w:date="2020-09-09T10:06:00Z">
                <w:pPr>
                  <w:ind w:left="731"/>
                </w:pPr>
              </w:pPrChange>
            </w:pPr>
          </w:p>
          <w:p w14:paraId="09FC5E4E" w14:textId="190BD7EB" w:rsidR="00125355" w:rsidDel="00545DBC" w:rsidRDefault="00125355" w:rsidP="00545DBC">
            <w:pPr>
              <w:pStyle w:val="ListParagraph"/>
              <w:numPr>
                <w:ilvl w:val="0"/>
                <w:numId w:val="9"/>
              </w:numPr>
              <w:spacing w:after="0"/>
              <w:rPr>
                <w:del w:id="170" w:author="rsarasati@gmail.com" w:date="2020-09-09T10:04:00Z"/>
                <w:rFonts w:ascii="Times New Roman" w:hAnsi="Times New Roman" w:cs="Times New Roman"/>
              </w:rPr>
              <w:pPrChange w:id="171" w:author="rsarasati@gmail.com" w:date="2020-09-09T10:06:00Z">
                <w:pPr>
                  <w:pStyle w:val="ListParagraph"/>
                  <w:numPr>
                    <w:numId w:val="9"/>
                  </w:numPr>
                  <w:spacing w:after="0"/>
                  <w:ind w:hanging="360"/>
                </w:pPr>
              </w:pPrChange>
            </w:pPr>
            <w:proofErr w:type="spellStart"/>
            <w:r w:rsidRPr="00545DBC">
              <w:rPr>
                <w:rFonts w:ascii="Times New Roman" w:hAnsi="Times New Roman" w:cs="Times New Roman"/>
                <w:rPrChange w:id="172" w:author="rsarasati@gmail.com" w:date="2020-09-09T10:04:00Z">
                  <w:rPr/>
                </w:rPrChange>
              </w:rPr>
              <w:t>Menggunakan</w:t>
            </w:r>
            <w:proofErr w:type="spellEnd"/>
            <w:r w:rsidRPr="00545DBC">
              <w:rPr>
                <w:rFonts w:ascii="Times New Roman" w:hAnsi="Times New Roman" w:cs="Times New Roman"/>
                <w:rPrChange w:id="173" w:author="rsarasati@gmail.com" w:date="2020-09-09T10:04:00Z">
                  <w:rPr/>
                </w:rPrChange>
              </w:rPr>
              <w:t xml:space="preserve"> </w:t>
            </w:r>
            <w:proofErr w:type="spellStart"/>
            <w:r w:rsidRPr="00545DBC">
              <w:rPr>
                <w:rFonts w:ascii="Times New Roman" w:hAnsi="Times New Roman" w:cs="Times New Roman"/>
                <w:rPrChange w:id="174" w:author="rsarasati@gmail.com" w:date="2020-09-09T10:04:00Z">
                  <w:rPr/>
                </w:rPrChange>
              </w:rPr>
              <w:t>penilaian</w:t>
            </w:r>
            <w:proofErr w:type="spellEnd"/>
            <w:r w:rsidRPr="00545DBC">
              <w:rPr>
                <w:rFonts w:ascii="Times New Roman" w:hAnsi="Times New Roman" w:cs="Times New Roman"/>
                <w:rPrChange w:id="175" w:author="rsarasati@gmail.com" w:date="2020-09-09T10:04:00Z">
                  <w:rPr/>
                </w:rPrChange>
              </w:rPr>
              <w:t xml:space="preserve"> </w:t>
            </w:r>
            <w:proofErr w:type="spellStart"/>
            <w:r w:rsidRPr="00545DBC">
              <w:rPr>
                <w:rFonts w:ascii="Times New Roman" w:hAnsi="Times New Roman" w:cs="Times New Roman"/>
                <w:rPrChange w:id="176" w:author="rsarasati@gmail.com" w:date="2020-09-09T10:04:00Z">
                  <w:rPr/>
                </w:rPrChange>
              </w:rPr>
              <w:t>formatif</w:t>
            </w:r>
            <w:del w:id="177" w:author="rsarasati@gmail.com" w:date="2020-09-09T10:02:00Z">
              <w:r w:rsidRPr="00545DBC" w:rsidDel="00D90D09">
                <w:rPr>
                  <w:rFonts w:ascii="Times New Roman" w:hAnsi="Times New Roman" w:cs="Times New Roman"/>
                  <w:rPrChange w:id="178" w:author="rsarasati@gmail.com" w:date="2020-09-09T10:04:00Z">
                    <w:rPr/>
                  </w:rPrChange>
                </w:rPr>
                <w:delText>.</w:delText>
              </w:r>
            </w:del>
            <w:proofErr w:type="spellEnd"/>
          </w:p>
          <w:p w14:paraId="76670F6F" w14:textId="77777777" w:rsidR="00545DBC" w:rsidRPr="00545DBC" w:rsidRDefault="00545DBC" w:rsidP="00545DBC">
            <w:pPr>
              <w:pStyle w:val="ListParagraph"/>
              <w:numPr>
                <w:ilvl w:val="0"/>
                <w:numId w:val="9"/>
              </w:numPr>
              <w:spacing w:after="0"/>
              <w:rPr>
                <w:ins w:id="179" w:author="rsarasati@gmail.com" w:date="2020-09-09T10:04:00Z"/>
                <w:rFonts w:ascii="Times New Roman" w:hAnsi="Times New Roman" w:cs="Times New Roman"/>
                <w:rPrChange w:id="180" w:author="rsarasati@gmail.com" w:date="2020-09-09T10:04:00Z">
                  <w:rPr>
                    <w:ins w:id="181" w:author="rsarasati@gmail.com" w:date="2020-09-09T10:04:00Z"/>
                  </w:rPr>
                </w:rPrChange>
              </w:rPr>
              <w:pPrChange w:id="182" w:author="rsarasati@gmail.com" w:date="2020-09-09T10:04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</w:p>
          <w:p w14:paraId="31BA9B1F" w14:textId="02F6246B" w:rsidR="00125355" w:rsidRPr="00545DBC" w:rsidRDefault="00545DBC" w:rsidP="00545DBC">
            <w:pPr>
              <w:pStyle w:val="ListParagraph"/>
              <w:spacing w:after="0"/>
              <w:rPr>
                <w:rFonts w:ascii="Times New Roman" w:eastAsia="Times New Roman" w:hAnsi="Times New Roman" w:cs="Times New Roman"/>
                <w:szCs w:val="24"/>
                <w:rPrChange w:id="183" w:author="rsarasati@gmail.com" w:date="2020-09-09T10:04:00Z">
                  <w:rPr/>
                </w:rPrChange>
              </w:rPr>
              <w:pPrChange w:id="184" w:author="rsarasati@gmail.com" w:date="2020-09-09T10:05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ins w:id="185" w:author="rsarasati@gmail.com" w:date="2020-09-09T10:07:00Z">
              <w:r>
                <w:rPr>
                  <w:rFonts w:ascii="Times New Roman" w:eastAsia="Times New Roman" w:hAnsi="Times New Roman" w:cs="Times New Roman"/>
                  <w:szCs w:val="24"/>
                </w:rPr>
                <w:t>G</w:t>
              </w:r>
            </w:ins>
            <w:del w:id="186" w:author="rsarasati@gmail.com" w:date="2020-09-09T10:05:00Z">
              <w:r w:rsidR="00125355" w:rsidRPr="00545DBC" w:rsidDel="00545DBC">
                <w:rPr>
                  <w:rFonts w:ascii="Times New Roman" w:eastAsia="Times New Roman" w:hAnsi="Times New Roman" w:cs="Times New Roman"/>
                  <w:szCs w:val="24"/>
                  <w:rPrChange w:id="187" w:author="rsarasati@gmail.com" w:date="2020-09-09T10:04:00Z">
                    <w:rPr/>
                  </w:rPrChange>
                </w:rPr>
                <w:delText xml:space="preserve">Yaitu </w:delText>
              </w:r>
            </w:del>
            <w:del w:id="188" w:author="rsarasati@gmail.com" w:date="2020-09-09T10:07:00Z">
              <w:r w:rsidR="00125355" w:rsidRPr="00545DBC" w:rsidDel="00545DBC">
                <w:rPr>
                  <w:rFonts w:ascii="Times New Roman" w:eastAsia="Times New Roman" w:hAnsi="Times New Roman" w:cs="Times New Roman"/>
                  <w:szCs w:val="24"/>
                  <w:rPrChange w:id="189" w:author="rsarasati@gmail.com" w:date="2020-09-09T10:04:00Z">
                    <w:rPr/>
                  </w:rPrChange>
                </w:rPr>
                <w:delText>g</w:delText>
              </w:r>
            </w:del>
            <w:r w:rsidR="00125355" w:rsidRPr="00545DBC">
              <w:rPr>
                <w:rFonts w:ascii="Times New Roman" w:eastAsia="Times New Roman" w:hAnsi="Times New Roman" w:cs="Times New Roman"/>
                <w:szCs w:val="24"/>
                <w:rPrChange w:id="190" w:author="rsarasati@gmail.com" w:date="2020-09-09T10:04:00Z">
                  <w:rPr/>
                </w:rPrChange>
              </w:rPr>
              <w:t xml:space="preserve">uru </w:t>
            </w:r>
            <w:del w:id="191" w:author="rsarasati@gmail.com" w:date="2020-09-09T10:05:00Z">
              <w:r w:rsidR="00125355" w:rsidRPr="00545DBC" w:rsidDel="00545DBC">
                <w:rPr>
                  <w:rFonts w:ascii="Times New Roman" w:eastAsia="Times New Roman" w:hAnsi="Times New Roman" w:cs="Times New Roman"/>
                  <w:szCs w:val="24"/>
                  <w:rPrChange w:id="192" w:author="rsarasati@gmail.com" w:date="2020-09-09T10:04:00Z">
                    <w:rPr/>
                  </w:rPrChange>
                </w:rPr>
                <w:delText xml:space="preserve">di sini </w:delText>
              </w:r>
            </w:del>
            <w:proofErr w:type="spellStart"/>
            <w:r w:rsidR="00125355" w:rsidRPr="00545DBC">
              <w:rPr>
                <w:rFonts w:ascii="Times New Roman" w:eastAsia="Times New Roman" w:hAnsi="Times New Roman" w:cs="Times New Roman"/>
                <w:szCs w:val="24"/>
                <w:rPrChange w:id="193" w:author="rsarasati@gmail.com" w:date="2020-09-09T10:04:00Z">
                  <w:rPr/>
                </w:rPrChange>
              </w:rPr>
              <w:t>di</w:t>
            </w:r>
            <w:del w:id="194" w:author="rsarasati@gmail.com" w:date="2020-09-09T10:05:00Z">
              <w:r w:rsidR="00125355" w:rsidRPr="00545DBC" w:rsidDel="00545DBC">
                <w:rPr>
                  <w:rFonts w:ascii="Times New Roman" w:eastAsia="Times New Roman" w:hAnsi="Times New Roman" w:cs="Times New Roman"/>
                  <w:szCs w:val="24"/>
                  <w:rPrChange w:id="195" w:author="rsarasati@gmail.com" w:date="2020-09-09T10:04:00Z">
                    <w:rPr/>
                  </w:rPrChange>
                </w:rPr>
                <w:delText xml:space="preserve"> </w:delText>
              </w:r>
            </w:del>
            <w:r w:rsidR="00125355" w:rsidRPr="00545DBC">
              <w:rPr>
                <w:rFonts w:ascii="Times New Roman" w:eastAsia="Times New Roman" w:hAnsi="Times New Roman" w:cs="Times New Roman"/>
                <w:szCs w:val="24"/>
                <w:rPrChange w:id="196" w:author="rsarasati@gmail.com" w:date="2020-09-09T10:04:00Z">
                  <w:rPr/>
                </w:rPrChange>
              </w:rPr>
              <w:t>tuntut</w:t>
            </w:r>
            <w:proofErr w:type="spellEnd"/>
            <w:r w:rsidR="00125355" w:rsidRPr="00545DBC">
              <w:rPr>
                <w:rFonts w:ascii="Times New Roman" w:eastAsia="Times New Roman" w:hAnsi="Times New Roman" w:cs="Times New Roman"/>
                <w:szCs w:val="24"/>
                <w:rPrChange w:id="197" w:author="rsarasati@gmail.com" w:date="2020-09-09T10:04:00Z">
                  <w:rPr/>
                </w:rPrChange>
              </w:rPr>
              <w:t xml:space="preserve"> </w:t>
            </w:r>
            <w:proofErr w:type="spellStart"/>
            <w:r w:rsidR="00125355" w:rsidRPr="00545DBC">
              <w:rPr>
                <w:rFonts w:ascii="Times New Roman" w:eastAsia="Times New Roman" w:hAnsi="Times New Roman" w:cs="Times New Roman"/>
                <w:szCs w:val="24"/>
                <w:rPrChange w:id="198" w:author="rsarasati@gmail.com" w:date="2020-09-09T10:04:00Z">
                  <w:rPr/>
                </w:rPrChange>
              </w:rPr>
              <w:t>untuk</w:t>
            </w:r>
            <w:proofErr w:type="spellEnd"/>
            <w:r w:rsidR="00125355" w:rsidRPr="00545DBC">
              <w:rPr>
                <w:rFonts w:ascii="Times New Roman" w:eastAsia="Times New Roman" w:hAnsi="Times New Roman" w:cs="Times New Roman"/>
                <w:szCs w:val="24"/>
                <w:rPrChange w:id="199" w:author="rsarasati@gmail.com" w:date="2020-09-09T10:04:00Z">
                  <w:rPr/>
                </w:rPrChange>
              </w:rPr>
              <w:t xml:space="preserve"> </w:t>
            </w:r>
            <w:proofErr w:type="spellStart"/>
            <w:r w:rsidR="00125355" w:rsidRPr="00545DBC">
              <w:rPr>
                <w:rFonts w:ascii="Times New Roman" w:eastAsia="Times New Roman" w:hAnsi="Times New Roman" w:cs="Times New Roman"/>
                <w:szCs w:val="24"/>
                <w:rPrChange w:id="200" w:author="rsarasati@gmail.com" w:date="2020-09-09T10:04:00Z">
                  <w:rPr/>
                </w:rPrChange>
              </w:rPr>
              <w:t>membantu</w:t>
            </w:r>
            <w:proofErr w:type="spellEnd"/>
            <w:r w:rsidR="00125355" w:rsidRPr="00545DBC">
              <w:rPr>
                <w:rFonts w:ascii="Times New Roman" w:eastAsia="Times New Roman" w:hAnsi="Times New Roman" w:cs="Times New Roman"/>
                <w:szCs w:val="24"/>
                <w:rPrChange w:id="201" w:author="rsarasati@gmail.com" w:date="2020-09-09T10:04:00Z">
                  <w:rPr/>
                </w:rPrChange>
              </w:rPr>
              <w:t xml:space="preserve"> </w:t>
            </w:r>
            <w:proofErr w:type="spellStart"/>
            <w:r w:rsidR="00125355" w:rsidRPr="00545DBC">
              <w:rPr>
                <w:rFonts w:ascii="Times New Roman" w:eastAsia="Times New Roman" w:hAnsi="Times New Roman" w:cs="Times New Roman"/>
                <w:szCs w:val="24"/>
                <w:rPrChange w:id="202" w:author="rsarasati@gmail.com" w:date="2020-09-09T10:04:00Z">
                  <w:rPr/>
                </w:rPrChange>
              </w:rPr>
              <w:t>siwa</w:t>
            </w:r>
            <w:proofErr w:type="spellEnd"/>
            <w:r w:rsidR="00125355" w:rsidRPr="00545DBC">
              <w:rPr>
                <w:rFonts w:ascii="Times New Roman" w:eastAsia="Times New Roman" w:hAnsi="Times New Roman" w:cs="Times New Roman"/>
                <w:szCs w:val="24"/>
                <w:rPrChange w:id="203" w:author="rsarasati@gmail.com" w:date="2020-09-09T10:04:00Z">
                  <w:rPr/>
                </w:rPrChange>
              </w:rPr>
              <w:t xml:space="preserve"> </w:t>
            </w:r>
            <w:proofErr w:type="spellStart"/>
            <w:r w:rsidR="00125355" w:rsidRPr="00545DBC">
              <w:rPr>
                <w:rFonts w:ascii="Times New Roman" w:eastAsia="Times New Roman" w:hAnsi="Times New Roman" w:cs="Times New Roman"/>
                <w:szCs w:val="24"/>
                <w:rPrChange w:id="204" w:author="rsarasati@gmail.com" w:date="2020-09-09T10:04:00Z">
                  <w:rPr/>
                </w:rPrChange>
              </w:rPr>
              <w:t>dalam</w:t>
            </w:r>
            <w:proofErr w:type="spellEnd"/>
            <w:r w:rsidR="00125355" w:rsidRPr="00545DBC">
              <w:rPr>
                <w:rFonts w:ascii="Times New Roman" w:eastAsia="Times New Roman" w:hAnsi="Times New Roman" w:cs="Times New Roman"/>
                <w:szCs w:val="24"/>
                <w:rPrChange w:id="205" w:author="rsarasati@gmail.com" w:date="2020-09-09T10:04:00Z">
                  <w:rPr/>
                </w:rPrChange>
              </w:rPr>
              <w:t xml:space="preserve"> </w:t>
            </w:r>
            <w:proofErr w:type="spellStart"/>
            <w:r w:rsidR="00125355" w:rsidRPr="00545DBC">
              <w:rPr>
                <w:rFonts w:ascii="Times New Roman" w:eastAsia="Times New Roman" w:hAnsi="Times New Roman" w:cs="Times New Roman"/>
                <w:szCs w:val="24"/>
                <w:rPrChange w:id="206" w:author="rsarasati@gmail.com" w:date="2020-09-09T10:04:00Z">
                  <w:rPr/>
                </w:rPrChange>
              </w:rPr>
              <w:t>men</w:t>
            </w:r>
            <w:ins w:id="207" w:author="rsarasati@gmail.com" w:date="2020-09-09T10:06:00Z">
              <w:r>
                <w:rPr>
                  <w:rFonts w:ascii="Times New Roman" w:eastAsia="Times New Roman" w:hAnsi="Times New Roman" w:cs="Times New Roman"/>
                  <w:szCs w:val="24"/>
                </w:rPr>
                <w:t>ggali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208" w:author="rsarasati@gmail.com" w:date="2020-09-09T10:06:00Z">
              <w:r w:rsidR="00125355" w:rsidRPr="00545DBC" w:rsidDel="00545DBC">
                <w:rPr>
                  <w:rFonts w:ascii="Times New Roman" w:eastAsia="Times New Roman" w:hAnsi="Times New Roman" w:cs="Times New Roman"/>
                  <w:szCs w:val="24"/>
                  <w:rPrChange w:id="209" w:author="rsarasati@gmail.com" w:date="2020-09-09T10:04:00Z">
                    <w:rPr/>
                  </w:rPrChange>
                </w:rPr>
                <w:delText>cari</w:delText>
              </w:r>
            </w:del>
            <w:r w:rsidR="00125355" w:rsidRPr="00545DBC">
              <w:rPr>
                <w:rFonts w:ascii="Times New Roman" w:eastAsia="Times New Roman" w:hAnsi="Times New Roman" w:cs="Times New Roman"/>
                <w:szCs w:val="24"/>
                <w:rPrChange w:id="210" w:author="rsarasati@gmail.com" w:date="2020-09-09T10:04:00Z">
                  <w:rPr/>
                </w:rPrChange>
              </w:rPr>
              <w:t xml:space="preserve"> </w:t>
            </w:r>
            <w:proofErr w:type="spellStart"/>
            <w:r w:rsidR="00125355" w:rsidRPr="00545DBC">
              <w:rPr>
                <w:rFonts w:ascii="Times New Roman" w:eastAsia="Times New Roman" w:hAnsi="Times New Roman" w:cs="Times New Roman"/>
                <w:szCs w:val="24"/>
                <w:rPrChange w:id="211" w:author="rsarasati@gmail.com" w:date="2020-09-09T10:04:00Z">
                  <w:rPr/>
                </w:rPrChange>
              </w:rPr>
              <w:t>kemampuan</w:t>
            </w:r>
            <w:proofErr w:type="spellEnd"/>
            <w:r w:rsidR="00125355" w:rsidRPr="00545DBC">
              <w:rPr>
                <w:rFonts w:ascii="Times New Roman" w:eastAsia="Times New Roman" w:hAnsi="Times New Roman" w:cs="Times New Roman"/>
                <w:szCs w:val="24"/>
                <w:rPrChange w:id="212" w:author="rsarasati@gmail.com" w:date="2020-09-09T10:04:00Z">
                  <w:rPr/>
                </w:rPrChange>
              </w:rPr>
              <w:t xml:space="preserve"> dan </w:t>
            </w:r>
            <w:proofErr w:type="spellStart"/>
            <w:r w:rsidR="00125355" w:rsidRPr="00545DBC">
              <w:rPr>
                <w:rFonts w:ascii="Times New Roman" w:eastAsia="Times New Roman" w:hAnsi="Times New Roman" w:cs="Times New Roman"/>
                <w:szCs w:val="24"/>
                <w:rPrChange w:id="213" w:author="rsarasati@gmail.com" w:date="2020-09-09T10:04:00Z">
                  <w:rPr/>
                </w:rPrChange>
              </w:rPr>
              <w:t>bakat</w:t>
            </w:r>
            <w:proofErr w:type="spellEnd"/>
            <w:r w:rsidR="00125355" w:rsidRPr="00545DBC">
              <w:rPr>
                <w:rFonts w:ascii="Times New Roman" w:eastAsia="Times New Roman" w:hAnsi="Times New Roman" w:cs="Times New Roman"/>
                <w:szCs w:val="24"/>
                <w:rPrChange w:id="214" w:author="rsarasati@gmail.com" w:date="2020-09-09T10:04:00Z">
                  <w:rPr/>
                </w:rPrChange>
              </w:rPr>
              <w:t xml:space="preserve"> </w:t>
            </w:r>
            <w:proofErr w:type="spellStart"/>
            <w:r w:rsidR="00125355" w:rsidRPr="00545DBC">
              <w:rPr>
                <w:rFonts w:ascii="Times New Roman" w:eastAsia="Times New Roman" w:hAnsi="Times New Roman" w:cs="Times New Roman"/>
                <w:szCs w:val="24"/>
                <w:rPrChange w:id="215" w:author="rsarasati@gmail.com" w:date="2020-09-09T10:04:00Z">
                  <w:rPr/>
                </w:rPrChange>
              </w:rPr>
              <w:t>siswa</w:t>
            </w:r>
            <w:proofErr w:type="spellEnd"/>
            <w:r w:rsidR="00125355" w:rsidRPr="00545DBC">
              <w:rPr>
                <w:rFonts w:ascii="Times New Roman" w:eastAsia="Times New Roman" w:hAnsi="Times New Roman" w:cs="Times New Roman"/>
                <w:szCs w:val="24"/>
                <w:rPrChange w:id="216" w:author="rsarasati@gmail.com" w:date="2020-09-09T10:04:00Z">
                  <w:rPr/>
                </w:rPrChange>
              </w:rPr>
              <w:t>.</w:t>
            </w:r>
          </w:p>
          <w:p w14:paraId="5EDDC45C" w14:textId="432A51D0" w:rsidR="00125355" w:rsidDel="00545DBC" w:rsidRDefault="00125355" w:rsidP="00545DBC">
            <w:pPr>
              <w:pStyle w:val="ListParagraph"/>
              <w:numPr>
                <w:ilvl w:val="0"/>
                <w:numId w:val="9"/>
              </w:numPr>
              <w:spacing w:after="0"/>
              <w:rPr>
                <w:del w:id="217" w:author="rsarasati@gmail.com" w:date="2020-09-09T10:06:00Z"/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mentor</w:t>
            </w:r>
            <w:del w:id="218" w:author="rsarasati@gmail.com" w:date="2020-09-09T10:06:00Z">
              <w:r w:rsidRPr="00EC6F38" w:rsidDel="00545DBC">
                <w:rPr>
                  <w:rFonts w:ascii="Times New Roman" w:eastAsia="Times New Roman" w:hAnsi="Times New Roman" w:cs="Times New Roman"/>
                  <w:szCs w:val="24"/>
                </w:rPr>
                <w:delText>.</w:delText>
              </w:r>
              <w:proofErr w:type="spellEnd"/>
            </w:del>
          </w:p>
          <w:p w14:paraId="499165F7" w14:textId="77777777" w:rsidR="00545DBC" w:rsidRPr="00EC6F38" w:rsidRDefault="00545DBC" w:rsidP="00545DBC">
            <w:pPr>
              <w:pStyle w:val="ListParagraph"/>
              <w:numPr>
                <w:ilvl w:val="0"/>
                <w:numId w:val="9"/>
              </w:numPr>
              <w:spacing w:after="0"/>
              <w:rPr>
                <w:ins w:id="219" w:author="rsarasati@gmail.com" w:date="2020-09-09T10:06:00Z"/>
                <w:rFonts w:ascii="Times New Roman" w:eastAsia="Times New Roman" w:hAnsi="Times New Roman" w:cs="Times New Roman"/>
                <w:szCs w:val="24"/>
              </w:rPr>
              <w:pPrChange w:id="220" w:author="rsarasati@gmail.com" w:date="2020-09-09T10:06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</w:p>
          <w:p w14:paraId="7CC2DDED" w14:textId="37DFC509" w:rsidR="00125355" w:rsidDel="00545DBC" w:rsidRDefault="00125355" w:rsidP="00545DBC">
            <w:pPr>
              <w:pStyle w:val="ListParagraph"/>
              <w:spacing w:after="0"/>
              <w:rPr>
                <w:del w:id="221" w:author="rsarasati@gmail.com" w:date="2020-09-09T10:07:00Z"/>
                <w:rFonts w:ascii="Times New Roman" w:eastAsia="Times New Roman" w:hAnsi="Times New Roman" w:cs="Times New Roman"/>
                <w:szCs w:val="24"/>
              </w:rPr>
            </w:pPr>
            <w:r w:rsidRPr="00545DBC">
              <w:rPr>
                <w:rFonts w:ascii="Times New Roman" w:eastAsia="Times New Roman" w:hAnsi="Times New Roman" w:cs="Times New Roman"/>
                <w:szCs w:val="24"/>
                <w:rPrChange w:id="222" w:author="rsarasati@gmail.com" w:date="2020-09-09T10:06:00Z">
                  <w:rPr/>
                </w:rPrChange>
              </w:rPr>
              <w:t>Gur</w:t>
            </w:r>
            <w:ins w:id="223" w:author="rsarasati@gmail.com" w:date="2020-09-09T10:07:00Z">
              <w:r w:rsidR="00545DBC">
                <w:rPr>
                  <w:rFonts w:ascii="Times New Roman" w:eastAsia="Times New Roman" w:hAnsi="Times New Roman" w:cs="Times New Roman"/>
                  <w:szCs w:val="24"/>
                </w:rPr>
                <w:t>u</w:t>
              </w:r>
            </w:ins>
            <w:del w:id="224" w:author="rsarasati@gmail.com" w:date="2020-09-09T10:07:00Z">
              <w:r w:rsidRPr="00545DBC" w:rsidDel="00545DBC">
                <w:rPr>
                  <w:rFonts w:ascii="Times New Roman" w:eastAsia="Times New Roman" w:hAnsi="Times New Roman" w:cs="Times New Roman"/>
                  <w:szCs w:val="24"/>
                  <w:rPrChange w:id="225" w:author="rsarasati@gmail.com" w:date="2020-09-09T10:06:00Z">
                    <w:rPr/>
                  </w:rPrChange>
                </w:rPr>
                <w:delText>i</w:delText>
              </w:r>
            </w:del>
            <w:r w:rsidRPr="00545DBC">
              <w:rPr>
                <w:rFonts w:ascii="Times New Roman" w:eastAsia="Times New Roman" w:hAnsi="Times New Roman" w:cs="Times New Roman"/>
                <w:szCs w:val="24"/>
                <w:rPrChange w:id="226" w:author="rsarasati@gmail.com" w:date="2020-09-09T10:06:00Z">
                  <w:rPr/>
                </w:rPrChange>
              </w:rPr>
              <w:t xml:space="preserve"> </w:t>
            </w:r>
            <w:proofErr w:type="spellStart"/>
            <w:r w:rsidRPr="00545DBC">
              <w:rPr>
                <w:rFonts w:ascii="Times New Roman" w:eastAsia="Times New Roman" w:hAnsi="Times New Roman" w:cs="Times New Roman"/>
                <w:szCs w:val="24"/>
                <w:rPrChange w:id="227" w:author="rsarasati@gmail.com" w:date="2020-09-09T10:06:00Z">
                  <w:rPr/>
                </w:rPrChange>
              </w:rPr>
              <w:t>dilatih</w:t>
            </w:r>
            <w:proofErr w:type="spellEnd"/>
            <w:r w:rsidRPr="00545DBC">
              <w:rPr>
                <w:rFonts w:ascii="Times New Roman" w:eastAsia="Times New Roman" w:hAnsi="Times New Roman" w:cs="Times New Roman"/>
                <w:szCs w:val="24"/>
                <w:rPrChange w:id="228" w:author="rsarasati@gmail.com" w:date="2020-09-09T10:06:00Z">
                  <w:rPr/>
                </w:rPrChange>
              </w:rPr>
              <w:t xml:space="preserve"> </w:t>
            </w:r>
            <w:proofErr w:type="spellStart"/>
            <w:r w:rsidRPr="00545DBC">
              <w:rPr>
                <w:rFonts w:ascii="Times New Roman" w:eastAsia="Times New Roman" w:hAnsi="Times New Roman" w:cs="Times New Roman"/>
                <w:szCs w:val="24"/>
                <w:rPrChange w:id="229" w:author="rsarasati@gmail.com" w:date="2020-09-09T10:06:00Z">
                  <w:rPr/>
                </w:rPrChange>
              </w:rPr>
              <w:t>untuk</w:t>
            </w:r>
            <w:proofErr w:type="spellEnd"/>
            <w:r w:rsidRPr="00545DBC">
              <w:rPr>
                <w:rFonts w:ascii="Times New Roman" w:eastAsia="Times New Roman" w:hAnsi="Times New Roman" w:cs="Times New Roman"/>
                <w:szCs w:val="24"/>
                <w:rPrChange w:id="230" w:author="rsarasati@gmail.com" w:date="2020-09-09T10:06:00Z">
                  <w:rPr/>
                </w:rPrChange>
              </w:rPr>
              <w:t xml:space="preserve"> </w:t>
            </w:r>
            <w:proofErr w:type="spellStart"/>
            <w:r w:rsidRPr="00545DBC">
              <w:rPr>
                <w:rFonts w:ascii="Times New Roman" w:eastAsia="Times New Roman" w:hAnsi="Times New Roman" w:cs="Times New Roman"/>
                <w:szCs w:val="24"/>
                <w:rPrChange w:id="231" w:author="rsarasati@gmail.com" w:date="2020-09-09T10:06:00Z">
                  <w:rPr/>
                </w:rPrChange>
              </w:rPr>
              <w:t>mengembangkan</w:t>
            </w:r>
            <w:proofErr w:type="spellEnd"/>
            <w:r w:rsidRPr="00545DBC">
              <w:rPr>
                <w:rFonts w:ascii="Times New Roman" w:eastAsia="Times New Roman" w:hAnsi="Times New Roman" w:cs="Times New Roman"/>
                <w:szCs w:val="24"/>
                <w:rPrChange w:id="232" w:author="rsarasati@gmail.com" w:date="2020-09-09T10:06:00Z">
                  <w:rPr/>
                </w:rPrChange>
              </w:rPr>
              <w:t xml:space="preserve"> </w:t>
            </w:r>
            <w:proofErr w:type="spellStart"/>
            <w:r w:rsidRPr="00545DBC">
              <w:rPr>
                <w:rFonts w:ascii="Times New Roman" w:eastAsia="Times New Roman" w:hAnsi="Times New Roman" w:cs="Times New Roman"/>
                <w:szCs w:val="24"/>
                <w:rPrChange w:id="233" w:author="rsarasati@gmail.com" w:date="2020-09-09T10:06:00Z">
                  <w:rPr/>
                </w:rPrChange>
              </w:rPr>
              <w:t>kurikulum</w:t>
            </w:r>
            <w:proofErr w:type="spellEnd"/>
            <w:r w:rsidRPr="00545DBC">
              <w:rPr>
                <w:rFonts w:ascii="Times New Roman" w:eastAsia="Times New Roman" w:hAnsi="Times New Roman" w:cs="Times New Roman"/>
                <w:szCs w:val="24"/>
                <w:rPrChange w:id="234" w:author="rsarasati@gmail.com" w:date="2020-09-09T10:06:00Z">
                  <w:rPr/>
                </w:rPrChange>
              </w:rPr>
              <w:t xml:space="preserve"> dan </w:t>
            </w:r>
            <w:proofErr w:type="spellStart"/>
            <w:r w:rsidRPr="00545DBC">
              <w:rPr>
                <w:rFonts w:ascii="Times New Roman" w:eastAsia="Times New Roman" w:hAnsi="Times New Roman" w:cs="Times New Roman"/>
                <w:szCs w:val="24"/>
                <w:rPrChange w:id="235" w:author="rsarasati@gmail.com" w:date="2020-09-09T10:06:00Z">
                  <w:rPr/>
                </w:rPrChange>
              </w:rPr>
              <w:t>memberikan</w:t>
            </w:r>
            <w:proofErr w:type="spellEnd"/>
            <w:r w:rsidRPr="00545DBC">
              <w:rPr>
                <w:rFonts w:ascii="Times New Roman" w:eastAsia="Times New Roman" w:hAnsi="Times New Roman" w:cs="Times New Roman"/>
                <w:szCs w:val="24"/>
                <w:rPrChange w:id="236" w:author="rsarasati@gmail.com" w:date="2020-09-09T10:06:00Z">
                  <w:rPr/>
                </w:rPrChange>
              </w:rPr>
              <w:t xml:space="preserve"> </w:t>
            </w:r>
            <w:proofErr w:type="spellStart"/>
            <w:r w:rsidRPr="00545DBC">
              <w:rPr>
                <w:rFonts w:ascii="Times New Roman" w:eastAsia="Times New Roman" w:hAnsi="Times New Roman" w:cs="Times New Roman"/>
                <w:szCs w:val="24"/>
                <w:rPrChange w:id="237" w:author="rsarasati@gmail.com" w:date="2020-09-09T10:06:00Z">
                  <w:rPr/>
                </w:rPrChange>
              </w:rPr>
              <w:t>kebebasan</w:t>
            </w:r>
            <w:proofErr w:type="spellEnd"/>
            <w:r w:rsidRPr="00545DBC">
              <w:rPr>
                <w:rFonts w:ascii="Times New Roman" w:eastAsia="Times New Roman" w:hAnsi="Times New Roman" w:cs="Times New Roman"/>
                <w:szCs w:val="24"/>
                <w:rPrChange w:id="238" w:author="rsarasati@gmail.com" w:date="2020-09-09T10:06:00Z">
                  <w:rPr/>
                </w:rPrChange>
              </w:rPr>
              <w:t xml:space="preserve"> </w:t>
            </w:r>
            <w:proofErr w:type="spellStart"/>
            <w:r w:rsidRPr="00545DBC">
              <w:rPr>
                <w:rFonts w:ascii="Times New Roman" w:eastAsia="Times New Roman" w:hAnsi="Times New Roman" w:cs="Times New Roman"/>
                <w:szCs w:val="24"/>
                <w:rPrChange w:id="239" w:author="rsarasati@gmail.com" w:date="2020-09-09T10:06:00Z">
                  <w:rPr/>
                </w:rPrChange>
              </w:rPr>
              <w:t>untuk</w:t>
            </w:r>
            <w:proofErr w:type="spellEnd"/>
            <w:r w:rsidRPr="00545DBC">
              <w:rPr>
                <w:rFonts w:ascii="Times New Roman" w:eastAsia="Times New Roman" w:hAnsi="Times New Roman" w:cs="Times New Roman"/>
                <w:szCs w:val="24"/>
                <w:rPrChange w:id="240" w:author="rsarasati@gmail.com" w:date="2020-09-09T10:06:00Z">
                  <w:rPr/>
                </w:rPrChange>
              </w:rPr>
              <w:t xml:space="preserve"> </w:t>
            </w:r>
            <w:proofErr w:type="spellStart"/>
            <w:r w:rsidRPr="00545DBC">
              <w:rPr>
                <w:rFonts w:ascii="Times New Roman" w:eastAsia="Times New Roman" w:hAnsi="Times New Roman" w:cs="Times New Roman"/>
                <w:szCs w:val="24"/>
                <w:rPrChange w:id="241" w:author="rsarasati@gmail.com" w:date="2020-09-09T10:06:00Z">
                  <w:rPr/>
                </w:rPrChange>
              </w:rPr>
              <w:t>menentukan</w:t>
            </w:r>
            <w:proofErr w:type="spellEnd"/>
            <w:r w:rsidRPr="00545DBC">
              <w:rPr>
                <w:rFonts w:ascii="Times New Roman" w:eastAsia="Times New Roman" w:hAnsi="Times New Roman" w:cs="Times New Roman"/>
                <w:szCs w:val="24"/>
                <w:rPrChange w:id="242" w:author="rsarasati@gmail.com" w:date="2020-09-09T10:06:00Z">
                  <w:rPr/>
                </w:rPrChange>
              </w:rPr>
              <w:t xml:space="preserve"> </w:t>
            </w:r>
            <w:proofErr w:type="spellStart"/>
            <w:r w:rsidRPr="00545DBC">
              <w:rPr>
                <w:rFonts w:ascii="Times New Roman" w:eastAsia="Times New Roman" w:hAnsi="Times New Roman" w:cs="Times New Roman"/>
                <w:szCs w:val="24"/>
                <w:rPrChange w:id="243" w:author="rsarasati@gmail.com" w:date="2020-09-09T10:06:00Z">
                  <w:rPr/>
                </w:rPrChange>
              </w:rPr>
              <w:t>cara</w:t>
            </w:r>
            <w:proofErr w:type="spellEnd"/>
            <w:r w:rsidRPr="00545DBC">
              <w:rPr>
                <w:rFonts w:ascii="Times New Roman" w:eastAsia="Times New Roman" w:hAnsi="Times New Roman" w:cs="Times New Roman"/>
                <w:szCs w:val="24"/>
                <w:rPrChange w:id="244" w:author="rsarasati@gmail.com" w:date="2020-09-09T10:06:00Z">
                  <w:rPr/>
                </w:rPrChange>
              </w:rPr>
              <w:t xml:space="preserve"> </w:t>
            </w:r>
            <w:proofErr w:type="spellStart"/>
            <w:r w:rsidRPr="00545DBC">
              <w:rPr>
                <w:rFonts w:ascii="Times New Roman" w:eastAsia="Times New Roman" w:hAnsi="Times New Roman" w:cs="Times New Roman"/>
                <w:szCs w:val="24"/>
                <w:rPrChange w:id="245" w:author="rsarasati@gmail.com" w:date="2020-09-09T10:06:00Z">
                  <w:rPr/>
                </w:rPrChange>
              </w:rPr>
              <w:t>belajar</w:t>
            </w:r>
            <w:proofErr w:type="spellEnd"/>
            <w:r w:rsidRPr="00545DBC">
              <w:rPr>
                <w:rFonts w:ascii="Times New Roman" w:eastAsia="Times New Roman" w:hAnsi="Times New Roman" w:cs="Times New Roman"/>
                <w:szCs w:val="24"/>
                <w:rPrChange w:id="246" w:author="rsarasati@gmail.com" w:date="2020-09-09T10:06:00Z">
                  <w:rPr/>
                </w:rPrChange>
              </w:rPr>
              <w:t xml:space="preserve"> </w:t>
            </w:r>
            <w:proofErr w:type="spellStart"/>
            <w:r w:rsidRPr="00545DBC">
              <w:rPr>
                <w:rFonts w:ascii="Times New Roman" w:eastAsia="Times New Roman" w:hAnsi="Times New Roman" w:cs="Times New Roman"/>
                <w:szCs w:val="24"/>
                <w:rPrChange w:id="247" w:author="rsarasati@gmail.com" w:date="2020-09-09T10:06:00Z">
                  <w:rPr/>
                </w:rPrChange>
              </w:rPr>
              <w:t>mengajar</w:t>
            </w:r>
            <w:proofErr w:type="spellEnd"/>
            <w:r w:rsidRPr="00545DBC">
              <w:rPr>
                <w:rFonts w:ascii="Times New Roman" w:eastAsia="Times New Roman" w:hAnsi="Times New Roman" w:cs="Times New Roman"/>
                <w:szCs w:val="24"/>
                <w:rPrChange w:id="248" w:author="rsarasati@gmail.com" w:date="2020-09-09T10:06:00Z">
                  <w:rPr/>
                </w:rPrChange>
              </w:rPr>
              <w:t xml:space="preserve"> </w:t>
            </w:r>
            <w:proofErr w:type="spellStart"/>
            <w:r w:rsidRPr="00545DBC">
              <w:rPr>
                <w:rFonts w:ascii="Times New Roman" w:eastAsia="Times New Roman" w:hAnsi="Times New Roman" w:cs="Times New Roman"/>
                <w:szCs w:val="24"/>
                <w:rPrChange w:id="249" w:author="rsarasati@gmail.com" w:date="2020-09-09T10:06:00Z">
                  <w:rPr/>
                </w:rPrChange>
              </w:rPr>
              <w:t>siswa.</w:t>
            </w:r>
          </w:p>
          <w:p w14:paraId="1E96AB89" w14:textId="77777777" w:rsidR="00545DBC" w:rsidRPr="00545DBC" w:rsidRDefault="00545DBC" w:rsidP="00545DBC">
            <w:pPr>
              <w:pStyle w:val="ListParagraph"/>
              <w:spacing w:after="0"/>
              <w:rPr>
                <w:ins w:id="250" w:author="rsarasati@gmail.com" w:date="2020-09-09T10:07:00Z"/>
                <w:rFonts w:ascii="Times New Roman" w:eastAsia="Times New Roman" w:hAnsi="Times New Roman" w:cs="Times New Roman"/>
                <w:szCs w:val="24"/>
                <w:rPrChange w:id="251" w:author="rsarasati@gmail.com" w:date="2020-09-09T10:06:00Z">
                  <w:rPr>
                    <w:ins w:id="252" w:author="rsarasati@gmail.com" w:date="2020-09-09T10:07:00Z"/>
                  </w:rPr>
                </w:rPrChange>
              </w:rPr>
              <w:pPrChange w:id="253" w:author="rsarasati@gmail.com" w:date="2020-09-09T10:07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End"/>
          </w:p>
          <w:p w14:paraId="5AC8CB80" w14:textId="3E573550" w:rsidR="00125355" w:rsidRPr="00545DBC" w:rsidDel="00545DBC" w:rsidRDefault="00125355" w:rsidP="00545DBC">
            <w:pPr>
              <w:pStyle w:val="ListParagraph"/>
              <w:numPr>
                <w:ilvl w:val="0"/>
                <w:numId w:val="9"/>
              </w:numPr>
              <w:rPr>
                <w:del w:id="254" w:author="rsarasati@gmail.com" w:date="2020-09-09T10:08:00Z"/>
                <w:rFonts w:ascii="Times New Roman" w:hAnsi="Times New Roman" w:cs="Times New Roman"/>
                <w:rPrChange w:id="255" w:author="rsarasati@gmail.com" w:date="2020-09-09T10:09:00Z">
                  <w:rPr>
                    <w:del w:id="256" w:author="rsarasati@gmail.com" w:date="2020-09-09T10:08:00Z"/>
                  </w:rPr>
                </w:rPrChange>
              </w:rPr>
              <w:pPrChange w:id="257" w:author="rsarasati@gmail.com" w:date="2020-09-09T10:09:00Z">
                <w:pPr>
                  <w:pStyle w:val="ListParagraph"/>
                  <w:numPr>
                    <w:numId w:val="9"/>
                  </w:numPr>
                  <w:spacing w:after="0"/>
                  <w:ind w:hanging="360"/>
                </w:pPr>
              </w:pPrChange>
            </w:pPr>
            <w:proofErr w:type="spellStart"/>
            <w:r w:rsidRPr="00545DBC">
              <w:rPr>
                <w:rFonts w:ascii="Times New Roman" w:hAnsi="Times New Roman" w:cs="Times New Roman"/>
                <w:rPrChange w:id="258" w:author="rsarasati@gmail.com" w:date="2020-09-09T10:09:00Z">
                  <w:rPr/>
                </w:rPrChange>
              </w:rPr>
              <w:t>Pengembangan</w:t>
            </w:r>
            <w:proofErr w:type="spellEnd"/>
            <w:r w:rsidRPr="00545DBC">
              <w:rPr>
                <w:rFonts w:ascii="Times New Roman" w:hAnsi="Times New Roman" w:cs="Times New Roman"/>
                <w:rPrChange w:id="259" w:author="rsarasati@gmail.com" w:date="2020-09-09T10:09:00Z">
                  <w:rPr/>
                </w:rPrChange>
              </w:rPr>
              <w:t xml:space="preserve"> </w:t>
            </w:r>
            <w:proofErr w:type="spellStart"/>
            <w:r w:rsidRPr="00545DBC">
              <w:rPr>
                <w:rFonts w:ascii="Times New Roman" w:hAnsi="Times New Roman" w:cs="Times New Roman"/>
                <w:rPrChange w:id="260" w:author="rsarasati@gmail.com" w:date="2020-09-09T10:09:00Z">
                  <w:rPr/>
                </w:rPrChange>
              </w:rPr>
              <w:t>profesi</w:t>
            </w:r>
            <w:proofErr w:type="spellEnd"/>
            <w:r w:rsidRPr="00545DBC">
              <w:rPr>
                <w:rFonts w:ascii="Times New Roman" w:hAnsi="Times New Roman" w:cs="Times New Roman"/>
                <w:rPrChange w:id="261" w:author="rsarasati@gmail.com" w:date="2020-09-09T10:09:00Z">
                  <w:rPr/>
                </w:rPrChange>
              </w:rPr>
              <w:t xml:space="preserve"> guru.</w:t>
            </w:r>
          </w:p>
          <w:p w14:paraId="1913284B" w14:textId="77777777" w:rsidR="00545DBC" w:rsidRPr="00545DBC" w:rsidRDefault="00545DBC" w:rsidP="00545DBC">
            <w:pPr>
              <w:pStyle w:val="ListParagraph"/>
              <w:numPr>
                <w:ilvl w:val="0"/>
                <w:numId w:val="9"/>
              </w:numPr>
              <w:rPr>
                <w:ins w:id="262" w:author="rsarasati@gmail.com" w:date="2020-09-09T10:08:00Z"/>
                <w:rPrChange w:id="263" w:author="rsarasati@gmail.com" w:date="2020-09-09T10:08:00Z">
                  <w:rPr>
                    <w:ins w:id="264" w:author="rsarasati@gmail.com" w:date="2020-09-09T10:08:00Z"/>
                  </w:rPr>
                </w:rPrChange>
              </w:rPr>
              <w:pPrChange w:id="265" w:author="rsarasati@gmail.com" w:date="2020-09-09T10:09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</w:p>
          <w:p w14:paraId="6433D7D2" w14:textId="596F2862" w:rsidR="00125355" w:rsidDel="00545DBC" w:rsidRDefault="00125355" w:rsidP="00545DBC">
            <w:pPr>
              <w:pStyle w:val="ListParagraph"/>
              <w:spacing w:after="0"/>
              <w:rPr>
                <w:del w:id="266" w:author="rsarasati@gmail.com" w:date="2020-09-09T10:09:00Z"/>
                <w:rFonts w:ascii="Times New Roman" w:eastAsia="Times New Roman" w:hAnsi="Times New Roman" w:cs="Times New Roman"/>
                <w:szCs w:val="24"/>
              </w:rPr>
            </w:pPr>
            <w:r w:rsidRPr="00545DBC">
              <w:rPr>
                <w:rFonts w:ascii="Times New Roman" w:eastAsia="Times New Roman" w:hAnsi="Times New Roman" w:cs="Times New Roman"/>
                <w:szCs w:val="24"/>
                <w:rPrChange w:id="267" w:author="rsarasati@gmail.com" w:date="2020-09-09T10:08:00Z">
                  <w:rPr/>
                </w:rPrChange>
              </w:rPr>
              <w:t xml:space="preserve">Dimana guru </w:t>
            </w:r>
            <w:proofErr w:type="spellStart"/>
            <w:r w:rsidRPr="00545DBC">
              <w:rPr>
                <w:rFonts w:ascii="Times New Roman" w:eastAsia="Times New Roman" w:hAnsi="Times New Roman" w:cs="Times New Roman"/>
                <w:szCs w:val="24"/>
                <w:rPrChange w:id="268" w:author="rsarasati@gmail.com" w:date="2020-09-09T10:08:00Z">
                  <w:rPr/>
                </w:rPrChange>
              </w:rPr>
              <w:t>sebagai</w:t>
            </w:r>
            <w:proofErr w:type="spellEnd"/>
            <w:r w:rsidRPr="00545DBC">
              <w:rPr>
                <w:rFonts w:ascii="Times New Roman" w:eastAsia="Times New Roman" w:hAnsi="Times New Roman" w:cs="Times New Roman"/>
                <w:szCs w:val="24"/>
                <w:rPrChange w:id="269" w:author="rsarasati@gmail.com" w:date="2020-09-09T10:08:00Z">
                  <w:rPr/>
                </w:rPrChange>
              </w:rPr>
              <w:t xml:space="preserve"> </w:t>
            </w:r>
            <w:proofErr w:type="spellStart"/>
            <w:r w:rsidRPr="00545DBC">
              <w:rPr>
                <w:rFonts w:ascii="Times New Roman" w:eastAsia="Times New Roman" w:hAnsi="Times New Roman" w:cs="Times New Roman"/>
                <w:szCs w:val="24"/>
                <w:rPrChange w:id="270" w:author="rsarasati@gmail.com" w:date="2020-09-09T10:08:00Z">
                  <w:rPr/>
                </w:rPrChange>
              </w:rPr>
              <w:t>pendidik</w:t>
            </w:r>
            <w:proofErr w:type="spellEnd"/>
            <w:r w:rsidRPr="00545DBC">
              <w:rPr>
                <w:rFonts w:ascii="Times New Roman" w:eastAsia="Times New Roman" w:hAnsi="Times New Roman" w:cs="Times New Roman"/>
                <w:szCs w:val="24"/>
                <w:rPrChange w:id="271" w:author="rsarasati@gmail.com" w:date="2020-09-09T10:08:00Z">
                  <w:rPr/>
                </w:rPrChange>
              </w:rPr>
              <w:t xml:space="preserve"> di era 4.0 </w:t>
            </w:r>
            <w:proofErr w:type="spellStart"/>
            <w:r w:rsidRPr="00545DBC">
              <w:rPr>
                <w:rFonts w:ascii="Times New Roman" w:eastAsia="Times New Roman" w:hAnsi="Times New Roman" w:cs="Times New Roman"/>
                <w:szCs w:val="24"/>
                <w:rPrChange w:id="272" w:author="rsarasati@gmail.com" w:date="2020-09-09T10:08:00Z">
                  <w:rPr/>
                </w:rPrChange>
              </w:rPr>
              <w:t>maka</w:t>
            </w:r>
            <w:proofErr w:type="spellEnd"/>
            <w:r w:rsidRPr="00545DBC">
              <w:rPr>
                <w:rFonts w:ascii="Times New Roman" w:eastAsia="Times New Roman" w:hAnsi="Times New Roman" w:cs="Times New Roman"/>
                <w:szCs w:val="24"/>
                <w:rPrChange w:id="273" w:author="rsarasati@gmail.com" w:date="2020-09-09T10:08:00Z">
                  <w:rPr/>
                </w:rPrChange>
              </w:rPr>
              <w:t xml:space="preserve"> guru </w:t>
            </w:r>
            <w:proofErr w:type="spellStart"/>
            <w:r w:rsidRPr="00545DBC">
              <w:rPr>
                <w:rFonts w:ascii="Times New Roman" w:eastAsia="Times New Roman" w:hAnsi="Times New Roman" w:cs="Times New Roman"/>
                <w:szCs w:val="24"/>
                <w:rPrChange w:id="274" w:author="rsarasati@gmail.com" w:date="2020-09-09T10:08:00Z">
                  <w:rPr/>
                </w:rPrChange>
              </w:rPr>
              <w:t>tidak</w:t>
            </w:r>
            <w:proofErr w:type="spellEnd"/>
            <w:r w:rsidRPr="00545DBC">
              <w:rPr>
                <w:rFonts w:ascii="Times New Roman" w:eastAsia="Times New Roman" w:hAnsi="Times New Roman" w:cs="Times New Roman"/>
                <w:szCs w:val="24"/>
                <w:rPrChange w:id="275" w:author="rsarasati@gmail.com" w:date="2020-09-09T10:08:00Z">
                  <w:rPr/>
                </w:rPrChange>
              </w:rPr>
              <w:t xml:space="preserve"> </w:t>
            </w:r>
            <w:proofErr w:type="spellStart"/>
            <w:r w:rsidRPr="00545DBC">
              <w:rPr>
                <w:rFonts w:ascii="Times New Roman" w:eastAsia="Times New Roman" w:hAnsi="Times New Roman" w:cs="Times New Roman"/>
                <w:szCs w:val="24"/>
                <w:rPrChange w:id="276" w:author="rsarasati@gmail.com" w:date="2020-09-09T10:08:00Z">
                  <w:rPr/>
                </w:rPrChange>
              </w:rPr>
              <w:t>boleh</w:t>
            </w:r>
            <w:proofErr w:type="spellEnd"/>
            <w:r w:rsidRPr="00545DBC">
              <w:rPr>
                <w:rFonts w:ascii="Times New Roman" w:eastAsia="Times New Roman" w:hAnsi="Times New Roman" w:cs="Times New Roman"/>
                <w:szCs w:val="24"/>
                <w:rPrChange w:id="277" w:author="rsarasati@gmail.com" w:date="2020-09-09T10:08:00Z">
                  <w:rPr/>
                </w:rPrChange>
              </w:rPr>
              <w:t xml:space="preserve"> </w:t>
            </w:r>
            <w:proofErr w:type="spellStart"/>
            <w:r w:rsidRPr="00545DBC">
              <w:rPr>
                <w:rFonts w:ascii="Times New Roman" w:eastAsia="Times New Roman" w:hAnsi="Times New Roman" w:cs="Times New Roman"/>
                <w:szCs w:val="24"/>
                <w:rPrChange w:id="278" w:author="rsarasati@gmail.com" w:date="2020-09-09T10:08:00Z">
                  <w:rPr/>
                </w:rPrChange>
              </w:rPr>
              <w:t>menetap</w:t>
            </w:r>
            <w:proofErr w:type="spellEnd"/>
            <w:r w:rsidRPr="00545DBC">
              <w:rPr>
                <w:rFonts w:ascii="Times New Roman" w:eastAsia="Times New Roman" w:hAnsi="Times New Roman" w:cs="Times New Roman"/>
                <w:szCs w:val="24"/>
                <w:rPrChange w:id="279" w:author="rsarasati@gmail.com" w:date="2020-09-09T10:08:00Z">
                  <w:rPr/>
                </w:rPrChange>
              </w:rPr>
              <w:t xml:space="preserve"> </w:t>
            </w:r>
            <w:proofErr w:type="spellStart"/>
            <w:r w:rsidRPr="00545DBC">
              <w:rPr>
                <w:rFonts w:ascii="Times New Roman" w:eastAsia="Times New Roman" w:hAnsi="Times New Roman" w:cs="Times New Roman"/>
                <w:szCs w:val="24"/>
                <w:rPrChange w:id="280" w:author="rsarasati@gmail.com" w:date="2020-09-09T10:08:00Z">
                  <w:rPr/>
                </w:rPrChange>
              </w:rPr>
              <w:t>dengan</w:t>
            </w:r>
            <w:proofErr w:type="spellEnd"/>
            <w:r w:rsidRPr="00545DBC">
              <w:rPr>
                <w:rFonts w:ascii="Times New Roman" w:eastAsia="Times New Roman" w:hAnsi="Times New Roman" w:cs="Times New Roman"/>
                <w:szCs w:val="24"/>
                <w:rPrChange w:id="281" w:author="rsarasati@gmail.com" w:date="2020-09-09T10:08:00Z">
                  <w:rPr/>
                </w:rPrChange>
              </w:rPr>
              <w:t xml:space="preserve"> </w:t>
            </w:r>
            <w:proofErr w:type="spellStart"/>
            <w:r w:rsidRPr="00545DBC">
              <w:rPr>
                <w:rFonts w:ascii="Times New Roman" w:eastAsia="Times New Roman" w:hAnsi="Times New Roman" w:cs="Times New Roman"/>
                <w:szCs w:val="24"/>
                <w:rPrChange w:id="282" w:author="rsarasati@gmail.com" w:date="2020-09-09T10:08:00Z">
                  <w:rPr/>
                </w:rPrChange>
              </w:rPr>
              <w:t>satu</w:t>
            </w:r>
            <w:proofErr w:type="spellEnd"/>
            <w:r w:rsidRPr="00545DBC">
              <w:rPr>
                <w:rFonts w:ascii="Times New Roman" w:eastAsia="Times New Roman" w:hAnsi="Times New Roman" w:cs="Times New Roman"/>
                <w:szCs w:val="24"/>
                <w:rPrChange w:id="283" w:author="rsarasati@gmail.com" w:date="2020-09-09T10:08:00Z">
                  <w:rPr/>
                </w:rPrChange>
              </w:rPr>
              <w:t xml:space="preserve"> strata, </w:t>
            </w:r>
            <w:proofErr w:type="spellStart"/>
            <w:r w:rsidRPr="00545DBC">
              <w:rPr>
                <w:rFonts w:ascii="Times New Roman" w:eastAsia="Times New Roman" w:hAnsi="Times New Roman" w:cs="Times New Roman"/>
                <w:szCs w:val="24"/>
                <w:rPrChange w:id="284" w:author="rsarasati@gmail.com" w:date="2020-09-09T10:08:00Z">
                  <w:rPr/>
                </w:rPrChange>
              </w:rPr>
              <w:t>harus</w:t>
            </w:r>
            <w:proofErr w:type="spellEnd"/>
            <w:r w:rsidRPr="00545DBC">
              <w:rPr>
                <w:rFonts w:ascii="Times New Roman" w:eastAsia="Times New Roman" w:hAnsi="Times New Roman" w:cs="Times New Roman"/>
                <w:szCs w:val="24"/>
                <w:rPrChange w:id="285" w:author="rsarasati@gmail.com" w:date="2020-09-09T10:08:00Z">
                  <w:rPr/>
                </w:rPrChange>
              </w:rPr>
              <w:t xml:space="preserve"> </w:t>
            </w:r>
            <w:proofErr w:type="spellStart"/>
            <w:r w:rsidRPr="00545DBC">
              <w:rPr>
                <w:rFonts w:ascii="Times New Roman" w:eastAsia="Times New Roman" w:hAnsi="Times New Roman" w:cs="Times New Roman"/>
                <w:szCs w:val="24"/>
                <w:rPrChange w:id="286" w:author="rsarasati@gmail.com" w:date="2020-09-09T10:08:00Z">
                  <w:rPr/>
                </w:rPrChange>
              </w:rPr>
              <w:t>selalu</w:t>
            </w:r>
            <w:proofErr w:type="spellEnd"/>
            <w:r w:rsidRPr="00545DBC">
              <w:rPr>
                <w:rFonts w:ascii="Times New Roman" w:eastAsia="Times New Roman" w:hAnsi="Times New Roman" w:cs="Times New Roman"/>
                <w:szCs w:val="24"/>
                <w:rPrChange w:id="287" w:author="rsarasati@gmail.com" w:date="2020-09-09T10:08:00Z">
                  <w:rPr/>
                </w:rPrChange>
              </w:rPr>
              <w:t xml:space="preserve"> </w:t>
            </w:r>
            <w:proofErr w:type="spellStart"/>
            <w:r w:rsidRPr="00545DBC">
              <w:rPr>
                <w:rFonts w:ascii="Times New Roman" w:eastAsia="Times New Roman" w:hAnsi="Times New Roman" w:cs="Times New Roman"/>
                <w:szCs w:val="24"/>
                <w:rPrChange w:id="288" w:author="rsarasati@gmail.com" w:date="2020-09-09T10:08:00Z">
                  <w:rPr/>
                </w:rPrChange>
              </w:rPr>
              <w:t>berkembang</w:t>
            </w:r>
            <w:proofErr w:type="spellEnd"/>
            <w:r w:rsidRPr="00545DBC">
              <w:rPr>
                <w:rFonts w:ascii="Times New Roman" w:eastAsia="Times New Roman" w:hAnsi="Times New Roman" w:cs="Times New Roman"/>
                <w:szCs w:val="24"/>
                <w:rPrChange w:id="289" w:author="rsarasati@gmail.com" w:date="2020-09-09T10:08:00Z">
                  <w:rPr/>
                </w:rPrChange>
              </w:rPr>
              <w:t xml:space="preserve"> agar </w:t>
            </w:r>
            <w:proofErr w:type="spellStart"/>
            <w:r w:rsidRPr="00545DBC">
              <w:rPr>
                <w:rFonts w:ascii="Times New Roman" w:eastAsia="Times New Roman" w:hAnsi="Times New Roman" w:cs="Times New Roman"/>
                <w:szCs w:val="24"/>
                <w:rPrChange w:id="290" w:author="rsarasati@gmail.com" w:date="2020-09-09T10:08:00Z">
                  <w:rPr/>
                </w:rPrChange>
              </w:rPr>
              <w:t>dapat</w:t>
            </w:r>
            <w:proofErr w:type="spellEnd"/>
            <w:r w:rsidRPr="00545DBC">
              <w:rPr>
                <w:rFonts w:ascii="Times New Roman" w:eastAsia="Times New Roman" w:hAnsi="Times New Roman" w:cs="Times New Roman"/>
                <w:szCs w:val="24"/>
                <w:rPrChange w:id="291" w:author="rsarasati@gmail.com" w:date="2020-09-09T10:08:00Z">
                  <w:rPr/>
                </w:rPrChange>
              </w:rPr>
              <w:t xml:space="preserve"> </w:t>
            </w:r>
            <w:proofErr w:type="spellStart"/>
            <w:r w:rsidRPr="00545DBC">
              <w:rPr>
                <w:rFonts w:ascii="Times New Roman" w:eastAsia="Times New Roman" w:hAnsi="Times New Roman" w:cs="Times New Roman"/>
                <w:szCs w:val="24"/>
                <w:rPrChange w:id="292" w:author="rsarasati@gmail.com" w:date="2020-09-09T10:08:00Z">
                  <w:rPr/>
                </w:rPrChange>
              </w:rPr>
              <w:t>mengajarkan</w:t>
            </w:r>
            <w:proofErr w:type="spellEnd"/>
            <w:r w:rsidRPr="00545DBC">
              <w:rPr>
                <w:rFonts w:ascii="Times New Roman" w:eastAsia="Times New Roman" w:hAnsi="Times New Roman" w:cs="Times New Roman"/>
                <w:szCs w:val="24"/>
                <w:rPrChange w:id="293" w:author="rsarasati@gmail.com" w:date="2020-09-09T10:08:00Z">
                  <w:rPr/>
                </w:rPrChange>
              </w:rPr>
              <w:t xml:space="preserve"> </w:t>
            </w:r>
            <w:proofErr w:type="spellStart"/>
            <w:r w:rsidRPr="00545DBC">
              <w:rPr>
                <w:rFonts w:ascii="Times New Roman" w:eastAsia="Times New Roman" w:hAnsi="Times New Roman" w:cs="Times New Roman"/>
                <w:szCs w:val="24"/>
                <w:rPrChange w:id="294" w:author="rsarasati@gmail.com" w:date="2020-09-09T10:08:00Z">
                  <w:rPr/>
                </w:rPrChange>
              </w:rPr>
              <w:t>pendidikan</w:t>
            </w:r>
            <w:proofErr w:type="spellEnd"/>
            <w:r w:rsidRPr="00545DBC">
              <w:rPr>
                <w:rFonts w:ascii="Times New Roman" w:eastAsia="Times New Roman" w:hAnsi="Times New Roman" w:cs="Times New Roman"/>
                <w:szCs w:val="24"/>
                <w:rPrChange w:id="295" w:author="rsarasati@gmail.com" w:date="2020-09-09T10:08:00Z">
                  <w:rPr/>
                </w:rPrChange>
              </w:rPr>
              <w:t xml:space="preserve"> </w:t>
            </w:r>
            <w:proofErr w:type="spellStart"/>
            <w:r w:rsidRPr="00545DBC">
              <w:rPr>
                <w:rFonts w:ascii="Times New Roman" w:eastAsia="Times New Roman" w:hAnsi="Times New Roman" w:cs="Times New Roman"/>
                <w:szCs w:val="24"/>
                <w:rPrChange w:id="296" w:author="rsarasati@gmail.com" w:date="2020-09-09T10:08:00Z">
                  <w:rPr/>
                </w:rPrChange>
              </w:rPr>
              <w:t>sesuai</w:t>
            </w:r>
            <w:proofErr w:type="spellEnd"/>
            <w:r w:rsidRPr="00545DBC">
              <w:rPr>
                <w:rFonts w:ascii="Times New Roman" w:eastAsia="Times New Roman" w:hAnsi="Times New Roman" w:cs="Times New Roman"/>
                <w:szCs w:val="24"/>
                <w:rPrChange w:id="297" w:author="rsarasati@gmail.com" w:date="2020-09-09T10:08:00Z">
                  <w:rPr/>
                </w:rPrChange>
              </w:rPr>
              <w:t xml:space="preserve"> </w:t>
            </w:r>
            <w:proofErr w:type="spellStart"/>
            <w:r w:rsidRPr="00545DBC">
              <w:rPr>
                <w:rFonts w:ascii="Times New Roman" w:eastAsia="Times New Roman" w:hAnsi="Times New Roman" w:cs="Times New Roman"/>
                <w:szCs w:val="24"/>
                <w:rPrChange w:id="298" w:author="rsarasati@gmail.com" w:date="2020-09-09T10:08:00Z">
                  <w:rPr/>
                </w:rPrChange>
              </w:rPr>
              <w:t>dengan</w:t>
            </w:r>
            <w:proofErr w:type="spellEnd"/>
            <w:r w:rsidRPr="00545DBC">
              <w:rPr>
                <w:rFonts w:ascii="Times New Roman" w:eastAsia="Times New Roman" w:hAnsi="Times New Roman" w:cs="Times New Roman"/>
                <w:szCs w:val="24"/>
                <w:rPrChange w:id="299" w:author="rsarasati@gmail.com" w:date="2020-09-09T10:08:00Z">
                  <w:rPr/>
                </w:rPrChange>
              </w:rPr>
              <w:t xml:space="preserve"> </w:t>
            </w:r>
            <w:proofErr w:type="spellStart"/>
            <w:r w:rsidRPr="00545DBC">
              <w:rPr>
                <w:rFonts w:ascii="Times New Roman" w:eastAsia="Times New Roman" w:hAnsi="Times New Roman" w:cs="Times New Roman"/>
                <w:szCs w:val="24"/>
                <w:rPrChange w:id="300" w:author="rsarasati@gmail.com" w:date="2020-09-09T10:08:00Z">
                  <w:rPr/>
                </w:rPrChange>
              </w:rPr>
              <w:t>eranya</w:t>
            </w:r>
            <w:proofErr w:type="spellEnd"/>
            <w:r w:rsidRPr="00545DBC">
              <w:rPr>
                <w:rFonts w:ascii="Times New Roman" w:eastAsia="Times New Roman" w:hAnsi="Times New Roman" w:cs="Times New Roman"/>
                <w:szCs w:val="24"/>
                <w:rPrChange w:id="301" w:author="rsarasati@gmail.com" w:date="2020-09-09T10:08:00Z">
                  <w:rPr/>
                </w:rPrChange>
              </w:rPr>
              <w:t>.</w:t>
            </w:r>
          </w:p>
          <w:p w14:paraId="186D17F6" w14:textId="2C3D0279" w:rsidR="00545DBC" w:rsidRDefault="00545DBC" w:rsidP="00545DBC">
            <w:pPr>
              <w:pStyle w:val="ListParagraph"/>
              <w:spacing w:after="0"/>
              <w:rPr>
                <w:ins w:id="302" w:author="rsarasati@gmail.com" w:date="2020-09-09T10:09:00Z"/>
                <w:rFonts w:ascii="Times New Roman" w:eastAsia="Times New Roman" w:hAnsi="Times New Roman" w:cs="Times New Roman"/>
                <w:szCs w:val="24"/>
              </w:rPr>
            </w:pPr>
          </w:p>
          <w:p w14:paraId="3B94A816" w14:textId="77777777" w:rsidR="00545DBC" w:rsidRPr="00545DBC" w:rsidRDefault="00545DBC" w:rsidP="00545DBC">
            <w:pPr>
              <w:pStyle w:val="ListParagraph"/>
              <w:spacing w:after="0"/>
              <w:rPr>
                <w:ins w:id="303" w:author="rsarasati@gmail.com" w:date="2020-09-09T10:09:00Z"/>
                <w:rFonts w:ascii="Times New Roman" w:eastAsia="Times New Roman" w:hAnsi="Times New Roman" w:cs="Times New Roman"/>
                <w:szCs w:val="24"/>
                <w:rPrChange w:id="304" w:author="rsarasati@gmail.com" w:date="2020-09-09T10:08:00Z">
                  <w:rPr>
                    <w:ins w:id="305" w:author="rsarasati@gmail.com" w:date="2020-09-09T10:09:00Z"/>
                  </w:rPr>
                </w:rPrChange>
              </w:rPr>
              <w:pPrChange w:id="306" w:author="rsarasati@gmail.com" w:date="2020-09-09T10:08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</w:p>
          <w:p w14:paraId="33EB89D4" w14:textId="77777777" w:rsidR="00125355" w:rsidRPr="00545DBC" w:rsidRDefault="00125355" w:rsidP="00545DBC">
            <w:pPr>
              <w:pStyle w:val="ListParagraph"/>
              <w:spacing w:after="0"/>
              <w:ind w:left="-120" w:firstLine="840"/>
              <w:rPr>
                <w:rFonts w:ascii="Times New Roman" w:hAnsi="Times New Roman" w:cs="Times New Roman"/>
                <w:rPrChange w:id="307" w:author="rsarasati@gmail.com" w:date="2020-09-09T10:09:00Z">
                  <w:rPr/>
                </w:rPrChange>
              </w:rPr>
              <w:pPrChange w:id="308" w:author="rsarasati@gmail.com" w:date="2020-09-09T10:09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del w:id="309" w:author="rsarasati@gmail.com" w:date="2020-09-09T10:09:00Z">
              <w:r w:rsidRPr="00545DBC" w:rsidDel="00545DBC">
                <w:rPr>
                  <w:rFonts w:ascii="Times New Roman" w:hAnsi="Times New Roman" w:cs="Times New Roman"/>
                  <w:rPrChange w:id="310" w:author="rsarasati@gmail.com" w:date="2020-09-09T10:09:00Z">
                    <w:rPr/>
                  </w:rPrChange>
                </w:rPr>
                <w:delText> </w:delText>
              </w:r>
            </w:del>
            <w:proofErr w:type="spellStart"/>
            <w:r w:rsidRPr="00545DBC">
              <w:rPr>
                <w:rFonts w:ascii="Times New Roman" w:hAnsi="Times New Roman" w:cs="Times New Roman"/>
                <w:rPrChange w:id="311" w:author="rsarasati@gmail.com" w:date="2020-09-09T10:09:00Z">
                  <w:rPr/>
                </w:rPrChange>
              </w:rPr>
              <w:t>D</w:t>
            </w:r>
            <w:del w:id="312" w:author="rsarasati@gmail.com" w:date="2020-09-09T10:09:00Z">
              <w:r w:rsidRPr="00545DBC" w:rsidDel="00545DBC">
                <w:rPr>
                  <w:rFonts w:ascii="Times New Roman" w:hAnsi="Times New Roman" w:cs="Times New Roman"/>
                  <w:rPrChange w:id="313" w:author="rsarasati@gmail.com" w:date="2020-09-09T10:09:00Z">
                    <w:rPr/>
                  </w:rPrChange>
                </w:rPr>
                <w:delText>i d</w:delText>
              </w:r>
            </w:del>
            <w:r w:rsidRPr="00545DBC">
              <w:rPr>
                <w:rFonts w:ascii="Times New Roman" w:hAnsi="Times New Roman" w:cs="Times New Roman"/>
                <w:rPrChange w:id="314" w:author="rsarasati@gmail.com" w:date="2020-09-09T10:09:00Z">
                  <w:rPr/>
                </w:rPrChange>
              </w:rPr>
              <w:t>alam</w:t>
            </w:r>
            <w:proofErr w:type="spellEnd"/>
            <w:r w:rsidRPr="00545DBC">
              <w:rPr>
                <w:rFonts w:ascii="Times New Roman" w:hAnsi="Times New Roman" w:cs="Times New Roman"/>
                <w:rPrChange w:id="315" w:author="rsarasati@gmail.com" w:date="2020-09-09T10:09:00Z">
                  <w:rPr/>
                </w:rPrChange>
              </w:rPr>
              <w:t xml:space="preserve"> </w:t>
            </w:r>
            <w:proofErr w:type="spellStart"/>
            <w:r w:rsidRPr="00545DBC">
              <w:rPr>
                <w:rFonts w:ascii="Times New Roman" w:hAnsi="Times New Roman" w:cs="Times New Roman"/>
                <w:rPrChange w:id="316" w:author="rsarasati@gmail.com" w:date="2020-09-09T10:09:00Z">
                  <w:rPr/>
                </w:rPrChange>
              </w:rPr>
              <w:t>pendidikan</w:t>
            </w:r>
            <w:proofErr w:type="spellEnd"/>
            <w:r w:rsidRPr="00545DBC">
              <w:rPr>
                <w:rFonts w:ascii="Times New Roman" w:hAnsi="Times New Roman" w:cs="Times New Roman"/>
                <w:rPrChange w:id="317" w:author="rsarasati@gmail.com" w:date="2020-09-09T10:09:00Z">
                  <w:rPr/>
                </w:rPrChange>
              </w:rPr>
              <w:t xml:space="preserve"> </w:t>
            </w:r>
            <w:proofErr w:type="spellStart"/>
            <w:r w:rsidRPr="00545DBC">
              <w:rPr>
                <w:rFonts w:ascii="Times New Roman" w:hAnsi="Times New Roman" w:cs="Times New Roman"/>
                <w:rPrChange w:id="318" w:author="rsarasati@gmail.com" w:date="2020-09-09T10:09:00Z">
                  <w:rPr/>
                </w:rPrChange>
              </w:rPr>
              <w:t>revolusi</w:t>
            </w:r>
            <w:proofErr w:type="spellEnd"/>
            <w:r w:rsidRPr="00545DBC">
              <w:rPr>
                <w:rFonts w:ascii="Times New Roman" w:hAnsi="Times New Roman" w:cs="Times New Roman"/>
                <w:rPrChange w:id="319" w:author="rsarasati@gmail.com" w:date="2020-09-09T10:09:00Z">
                  <w:rPr/>
                </w:rPrChange>
              </w:rPr>
              <w:t xml:space="preserve"> </w:t>
            </w:r>
            <w:proofErr w:type="spellStart"/>
            <w:r w:rsidRPr="00545DBC">
              <w:rPr>
                <w:rFonts w:ascii="Times New Roman" w:hAnsi="Times New Roman" w:cs="Times New Roman"/>
                <w:rPrChange w:id="320" w:author="rsarasati@gmail.com" w:date="2020-09-09T10:09:00Z">
                  <w:rPr/>
                </w:rPrChange>
              </w:rPr>
              <w:t>industri</w:t>
            </w:r>
            <w:proofErr w:type="spellEnd"/>
            <w:r w:rsidRPr="00545DBC">
              <w:rPr>
                <w:rFonts w:ascii="Times New Roman" w:hAnsi="Times New Roman" w:cs="Times New Roman"/>
                <w:rPrChange w:id="321" w:author="rsarasati@gmail.com" w:date="2020-09-09T10:09:00Z">
                  <w:rPr/>
                </w:rPrChange>
              </w:rPr>
              <w:t xml:space="preserve"> </w:t>
            </w:r>
            <w:proofErr w:type="spellStart"/>
            <w:r w:rsidRPr="00545DBC">
              <w:rPr>
                <w:rFonts w:ascii="Times New Roman" w:hAnsi="Times New Roman" w:cs="Times New Roman"/>
                <w:rPrChange w:id="322" w:author="rsarasati@gmail.com" w:date="2020-09-09T10:09:00Z">
                  <w:rPr/>
                </w:rPrChange>
              </w:rPr>
              <w:t>ini</w:t>
            </w:r>
            <w:proofErr w:type="spellEnd"/>
            <w:r w:rsidRPr="00545DBC">
              <w:rPr>
                <w:rFonts w:ascii="Times New Roman" w:hAnsi="Times New Roman" w:cs="Times New Roman"/>
                <w:rPrChange w:id="323" w:author="rsarasati@gmail.com" w:date="2020-09-09T10:09:00Z">
                  <w:rPr/>
                </w:rPrChange>
              </w:rPr>
              <w:t xml:space="preserve"> </w:t>
            </w:r>
            <w:proofErr w:type="spellStart"/>
            <w:r w:rsidRPr="00545DBC">
              <w:rPr>
                <w:rFonts w:ascii="Times New Roman" w:hAnsi="Times New Roman" w:cs="Times New Roman"/>
                <w:rPrChange w:id="324" w:author="rsarasati@gmail.com" w:date="2020-09-09T10:09:00Z">
                  <w:rPr/>
                </w:rPrChange>
              </w:rPr>
              <w:t>ada</w:t>
            </w:r>
            <w:proofErr w:type="spellEnd"/>
            <w:r w:rsidRPr="00545DBC">
              <w:rPr>
                <w:rFonts w:ascii="Times New Roman" w:hAnsi="Times New Roman" w:cs="Times New Roman"/>
                <w:rPrChange w:id="325" w:author="rsarasati@gmail.com" w:date="2020-09-09T10:09:00Z">
                  <w:rPr/>
                </w:rPrChange>
              </w:rPr>
              <w:t xml:space="preserve"> 5 </w:t>
            </w:r>
            <w:proofErr w:type="spellStart"/>
            <w:r w:rsidRPr="00545DBC">
              <w:rPr>
                <w:rFonts w:ascii="Times New Roman" w:hAnsi="Times New Roman" w:cs="Times New Roman"/>
                <w:rPrChange w:id="326" w:author="rsarasati@gmail.com" w:date="2020-09-09T10:09:00Z">
                  <w:rPr/>
                </w:rPrChange>
              </w:rPr>
              <w:t>aspek</w:t>
            </w:r>
            <w:proofErr w:type="spellEnd"/>
            <w:r w:rsidRPr="00545DBC">
              <w:rPr>
                <w:rFonts w:ascii="Times New Roman" w:hAnsi="Times New Roman" w:cs="Times New Roman"/>
                <w:rPrChange w:id="327" w:author="rsarasati@gmail.com" w:date="2020-09-09T10:09:00Z">
                  <w:rPr/>
                </w:rPrChange>
              </w:rPr>
              <w:t xml:space="preserve"> yang </w:t>
            </w:r>
            <w:proofErr w:type="spellStart"/>
            <w:r w:rsidRPr="00545DBC">
              <w:rPr>
                <w:rFonts w:ascii="Times New Roman" w:hAnsi="Times New Roman" w:cs="Times New Roman"/>
                <w:rPrChange w:id="328" w:author="rsarasati@gmail.com" w:date="2020-09-09T10:09:00Z">
                  <w:rPr/>
                </w:rPrChange>
              </w:rPr>
              <w:t>di</w:t>
            </w:r>
            <w:del w:id="329" w:author="rsarasati@gmail.com" w:date="2020-09-09T10:09:00Z">
              <w:r w:rsidRPr="00545DBC" w:rsidDel="00545DBC">
                <w:rPr>
                  <w:rFonts w:ascii="Times New Roman" w:hAnsi="Times New Roman" w:cs="Times New Roman"/>
                  <w:rPrChange w:id="330" w:author="rsarasati@gmail.com" w:date="2020-09-09T10:09:00Z">
                    <w:rPr/>
                  </w:rPrChange>
                </w:rPr>
                <w:delText xml:space="preserve"> </w:delText>
              </w:r>
            </w:del>
            <w:r w:rsidRPr="00545DBC">
              <w:rPr>
                <w:rFonts w:ascii="Times New Roman" w:hAnsi="Times New Roman" w:cs="Times New Roman"/>
                <w:rPrChange w:id="331" w:author="rsarasati@gmail.com" w:date="2020-09-09T10:09:00Z">
                  <w:rPr/>
                </w:rPrChange>
              </w:rPr>
              <w:t>tekankan</w:t>
            </w:r>
            <w:proofErr w:type="spellEnd"/>
            <w:r w:rsidRPr="00545DBC">
              <w:rPr>
                <w:rFonts w:ascii="Times New Roman" w:hAnsi="Times New Roman" w:cs="Times New Roman"/>
                <w:rPrChange w:id="332" w:author="rsarasati@gmail.com" w:date="2020-09-09T10:09:00Z">
                  <w:rPr/>
                </w:rPrChange>
              </w:rPr>
              <w:t xml:space="preserve"> pada proses </w:t>
            </w:r>
            <w:proofErr w:type="spellStart"/>
            <w:r w:rsidRPr="00545DBC">
              <w:rPr>
                <w:rFonts w:ascii="Times New Roman" w:hAnsi="Times New Roman" w:cs="Times New Roman"/>
                <w:rPrChange w:id="333" w:author="rsarasati@gmail.com" w:date="2020-09-09T10:09:00Z">
                  <w:rPr/>
                </w:rPrChange>
              </w:rPr>
              <w:t>pembelajaran</w:t>
            </w:r>
            <w:proofErr w:type="spellEnd"/>
            <w:r w:rsidRPr="00545DBC">
              <w:rPr>
                <w:rFonts w:ascii="Times New Roman" w:hAnsi="Times New Roman" w:cs="Times New Roman"/>
                <w:rPrChange w:id="334" w:author="rsarasati@gmail.com" w:date="2020-09-09T10:09:00Z">
                  <w:rPr/>
                </w:rPrChange>
              </w:rPr>
              <w:t xml:space="preserve"> </w:t>
            </w:r>
            <w:proofErr w:type="spellStart"/>
            <w:r w:rsidRPr="00545DBC">
              <w:rPr>
                <w:rFonts w:ascii="Times New Roman" w:hAnsi="Times New Roman" w:cs="Times New Roman"/>
                <w:rPrChange w:id="335" w:author="rsarasati@gmail.com" w:date="2020-09-09T10:09:00Z">
                  <w:rPr/>
                </w:rPrChange>
              </w:rPr>
              <w:t>yaitu</w:t>
            </w:r>
            <w:proofErr w:type="spellEnd"/>
            <w:r w:rsidRPr="00545DBC">
              <w:rPr>
                <w:rFonts w:ascii="Times New Roman" w:hAnsi="Times New Roman" w:cs="Times New Roman"/>
                <w:rPrChange w:id="336" w:author="rsarasati@gmail.com" w:date="2020-09-09T10:09:00Z">
                  <w:rPr/>
                </w:rPrChange>
              </w:rPr>
              <w:t>:</w:t>
            </w:r>
          </w:p>
          <w:p w14:paraId="6E134B20" w14:textId="77777777" w:rsidR="00125355" w:rsidRPr="00EC6F38" w:rsidRDefault="00125355" w:rsidP="00D90D09">
            <w:pPr>
              <w:numPr>
                <w:ilvl w:val="0"/>
                <w:numId w:val="2"/>
              </w:numPr>
              <w:spacing w:before="100" w:beforeAutospacing="1" w:after="100" w:afterAutospacing="1" w:line="276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337" w:author="rsarasati@gmail.com" w:date="2020-09-09T09:59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Mengamati</w:t>
            </w:r>
            <w:proofErr w:type="spellEnd"/>
          </w:p>
          <w:p w14:paraId="753604E8" w14:textId="77777777" w:rsidR="00125355" w:rsidRPr="00EC6F38" w:rsidRDefault="00125355" w:rsidP="00D90D09">
            <w:pPr>
              <w:numPr>
                <w:ilvl w:val="0"/>
                <w:numId w:val="2"/>
              </w:numPr>
              <w:spacing w:before="100" w:beforeAutospacing="1" w:after="100" w:afterAutospacing="1" w:line="276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338" w:author="rsarasati@gmail.com" w:date="2020-09-09T09:59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14:paraId="346722E8" w14:textId="77777777" w:rsidR="00125355" w:rsidRPr="00EC6F38" w:rsidRDefault="00125355" w:rsidP="00D90D09">
            <w:pPr>
              <w:numPr>
                <w:ilvl w:val="0"/>
                <w:numId w:val="2"/>
              </w:numPr>
              <w:spacing w:before="100" w:beforeAutospacing="1" w:after="100" w:afterAutospacing="1" w:line="276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339" w:author="rsarasati@gmail.com" w:date="2020-09-09T09:59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14:paraId="73B2E409" w14:textId="77777777" w:rsidR="00125355" w:rsidRPr="00EC6F38" w:rsidRDefault="00125355" w:rsidP="00D90D09">
            <w:pPr>
              <w:numPr>
                <w:ilvl w:val="0"/>
                <w:numId w:val="2"/>
              </w:numPr>
              <w:spacing w:before="100" w:beforeAutospacing="1" w:after="100" w:afterAutospacing="1" w:line="276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340" w:author="rsarasati@gmail.com" w:date="2020-09-09T09:59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14:paraId="30E33198" w14:textId="77777777" w:rsidR="00125355" w:rsidRPr="00EC6F38" w:rsidRDefault="00125355" w:rsidP="00D90D09">
            <w:pPr>
              <w:numPr>
                <w:ilvl w:val="0"/>
                <w:numId w:val="2"/>
              </w:numPr>
              <w:spacing w:before="100" w:beforeAutospacing="1" w:after="100" w:afterAutospacing="1" w:line="276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341" w:author="rsarasati@gmail.com" w:date="2020-09-09T09:59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14:paraId="16F265AB" w14:textId="4B477667" w:rsidR="00125355" w:rsidRPr="00EC6F38" w:rsidDel="00545DBC" w:rsidRDefault="00125355" w:rsidP="00545DBC">
            <w:pPr>
              <w:spacing w:before="100" w:beforeAutospacing="1" w:after="100" w:afterAutospacing="1" w:line="276" w:lineRule="auto"/>
              <w:ind w:firstLine="731"/>
              <w:contextualSpacing w:val="0"/>
              <w:jc w:val="both"/>
              <w:rPr>
                <w:del w:id="342" w:author="rsarasati@gmail.com" w:date="2020-09-09T10:10:00Z"/>
                <w:rFonts w:ascii="Times New Roman" w:eastAsia="Times New Roman" w:hAnsi="Times New Roman" w:cs="Times New Roman"/>
                <w:szCs w:val="24"/>
              </w:rPr>
              <w:pPrChange w:id="343" w:author="rsarasati@gmail.com" w:date="2020-09-09T10:09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344" w:author="rsarasati@gmail.com" w:date="2020-09-09T10:09:00Z">
              <w:r w:rsidRPr="00EC6F38" w:rsidDel="00545DBC">
                <w:rPr>
                  <w:rFonts w:ascii="Times New Roman" w:eastAsia="Times New Roman" w:hAnsi="Times New Roman" w:cs="Times New Roman"/>
                  <w:szCs w:val="24"/>
                </w:rPr>
                <w:delText xml:space="preserve">kita </w:delText>
              </w:r>
            </w:del>
            <w:del w:id="345" w:author="rsarasati@gmail.com" w:date="2020-09-09T10:10:00Z">
              <w:r w:rsidRPr="00EC6F38" w:rsidDel="00545DBC">
                <w:rPr>
                  <w:rFonts w:ascii="Times New Roman" w:eastAsia="Times New Roman" w:hAnsi="Times New Roman" w:cs="Times New Roman"/>
                  <w:szCs w:val="24"/>
                </w:rPr>
                <w:delText>bisa lihat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346" w:author="rsarasati@gmail.com" w:date="2020-09-09T10:10:00Z">
              <w:r w:rsidR="00545DBC">
                <w:rPr>
                  <w:rFonts w:ascii="Times New Roman" w:eastAsia="Times New Roman" w:hAnsi="Times New Roman" w:cs="Times New Roman"/>
                  <w:szCs w:val="24"/>
                </w:rPr>
                <w:t>men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347" w:author="rsarasati@gmail.com" w:date="2020-09-09T10:10:00Z">
              <w:r w:rsidRPr="00EC6F38" w:rsidDel="00545DBC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  <w:ins w:id="348" w:author="rsarasati@gmail.com" w:date="2020-09-09T10:10:00Z">
              <w:r w:rsidR="00545DB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</w:p>
          <w:p w14:paraId="6C33159A" w14:textId="21E7DD25" w:rsidR="00125355" w:rsidRPr="00EC6F38" w:rsidDel="00545DBC" w:rsidRDefault="00125355" w:rsidP="00545DBC">
            <w:pPr>
              <w:spacing w:before="100" w:beforeAutospacing="1" w:after="100" w:afterAutospacing="1" w:line="276" w:lineRule="auto"/>
              <w:ind w:firstLine="731"/>
              <w:contextualSpacing w:val="0"/>
              <w:jc w:val="both"/>
              <w:rPr>
                <w:del w:id="349" w:author="rsarasati@gmail.com" w:date="2020-09-09T10:10:00Z"/>
                <w:rFonts w:ascii="Times New Roman" w:eastAsia="Times New Roman" w:hAnsi="Times New Roman" w:cs="Times New Roman"/>
                <w:szCs w:val="24"/>
              </w:rPr>
              <w:pPrChange w:id="350" w:author="rsarasati@gmail.com" w:date="2020-09-09T10:10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</w:t>
            </w:r>
            <w:ins w:id="351" w:author="rsarasati@gmail.com" w:date="2020-09-09T10:11:00Z">
              <w:r w:rsidR="00545DBC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</w:ins>
            <w:del w:id="352" w:author="rsarasati@gmail.com" w:date="2020-09-09T10:11:00Z">
              <w:r w:rsidRPr="00EC6F38" w:rsidDel="00545DBC">
                <w:rPr>
                  <w:rFonts w:ascii="Times New Roman" w:eastAsia="Times New Roman" w:hAnsi="Times New Roman" w:cs="Times New Roman"/>
                  <w:szCs w:val="24"/>
                </w:rPr>
                <w:delText>e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  <w:ins w:id="353" w:author="rsarasati@gmail.com" w:date="2020-09-09T10:10:00Z">
              <w:r w:rsidR="00545DB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</w:p>
          <w:p w14:paraId="7ED0B5E5" w14:textId="7BE997B1" w:rsidR="00125355" w:rsidRPr="00EC6F38" w:rsidDel="00545DBC" w:rsidRDefault="00125355" w:rsidP="00545DBC">
            <w:pPr>
              <w:spacing w:before="100" w:beforeAutospacing="1" w:after="100" w:afterAutospacing="1" w:line="276" w:lineRule="auto"/>
              <w:ind w:firstLine="731"/>
              <w:contextualSpacing w:val="0"/>
              <w:jc w:val="both"/>
              <w:rPr>
                <w:del w:id="354" w:author="rsarasati@gmail.com" w:date="2020-09-09T10:11:00Z"/>
                <w:rFonts w:ascii="Times New Roman" w:eastAsia="Times New Roman" w:hAnsi="Times New Roman" w:cs="Times New Roman"/>
                <w:szCs w:val="24"/>
              </w:rPr>
              <w:pPrChange w:id="355" w:author="rsarasati@gmail.com" w:date="2020-09-09T10:10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Setelah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ins w:id="356" w:author="rsarasati@gmail.com" w:date="2020-09-09T10:10:00Z">
              <w:r w:rsidR="00545DBC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</w:t>
            </w:r>
            <w:ins w:id="357" w:author="rsarasati@gmail.com" w:date="2020-09-09T10:10:00Z">
              <w:r w:rsidR="00545DBC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358" w:author="rsarasati@gmail.com" w:date="2020-09-09T10:11:00Z">
              <w:r w:rsidR="00545DBC">
                <w:rPr>
                  <w:rFonts w:ascii="Times New Roman" w:eastAsia="Times New Roman" w:hAnsi="Times New Roman" w:cs="Times New Roman"/>
                  <w:szCs w:val="24"/>
                </w:rPr>
                <w:t>melainkan</w:t>
              </w:r>
              <w:proofErr w:type="spellEnd"/>
              <w:r w:rsidR="00545DB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359" w:author="rsarasati@gmail.com" w:date="2020-09-09T10:11:00Z">
              <w:r w:rsidRPr="00EC6F38" w:rsidDel="00545DBC">
                <w:rPr>
                  <w:rFonts w:ascii="Times New Roman" w:eastAsia="Times New Roman" w:hAnsi="Times New Roman" w:cs="Times New Roman"/>
                  <w:szCs w:val="24"/>
                </w:rPr>
                <w:delText>tapi banyak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7DF0343" w14:textId="093B01B8" w:rsidR="00125355" w:rsidRPr="00EC6F38" w:rsidRDefault="00125355" w:rsidP="00545DBC">
            <w:pPr>
              <w:spacing w:before="100" w:beforeAutospacing="1" w:after="100" w:afterAutospacing="1" w:line="276" w:lineRule="auto"/>
              <w:ind w:firstLine="731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360" w:author="rsarasati@gmail.com" w:date="2020-09-09T10:11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del w:id="361" w:author="rsarasati@gmail.com" w:date="2020-09-09T10:11:00Z">
              <w:r w:rsidRPr="00EC6F38" w:rsidDel="00545DBC">
                <w:rPr>
                  <w:rFonts w:ascii="Times New Roman" w:eastAsia="Times New Roman" w:hAnsi="Times New Roman" w:cs="Times New Roman"/>
                  <w:szCs w:val="24"/>
                </w:rPr>
                <w:delText>Y</w:delText>
              </w:r>
            </w:del>
            <w:ins w:id="362" w:author="rsarasati@gmail.com" w:date="2020-09-09T10:11:00Z">
              <w:r w:rsidR="00545DBC">
                <w:rPr>
                  <w:rFonts w:ascii="Times New Roman" w:eastAsia="Times New Roman" w:hAnsi="Times New Roman" w:cs="Times New Roman"/>
                  <w:szCs w:val="24"/>
                </w:rPr>
                <w:t xml:space="preserve"> Langkah </w:t>
              </w:r>
              <w:proofErr w:type="spellStart"/>
              <w:r w:rsidR="00545DBC">
                <w:rPr>
                  <w:rFonts w:ascii="Times New Roman" w:eastAsia="Times New Roman" w:hAnsi="Times New Roman" w:cs="Times New Roman"/>
                  <w:szCs w:val="24"/>
                </w:rPr>
                <w:t>t</w:t>
              </w:r>
            </w:ins>
            <w:del w:id="363" w:author="rsarasati@gmail.com" w:date="2020-09-09T10:11:00Z">
              <w:r w:rsidRPr="00EC6F38" w:rsidDel="00545DBC">
                <w:rPr>
                  <w:rFonts w:ascii="Times New Roman" w:eastAsia="Times New Roman" w:hAnsi="Times New Roman" w:cs="Times New Roman"/>
                  <w:szCs w:val="24"/>
                </w:rPr>
                <w:delText>ang t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ins w:id="364" w:author="rsarasati@gmail.com" w:date="2020-09-09T10:11:00Z">
              <w:r w:rsidR="00545DBC">
                <w:rPr>
                  <w:rFonts w:ascii="Times New Roman" w:eastAsia="Times New Roman" w:hAnsi="Times New Roman" w:cs="Times New Roman"/>
                  <w:szCs w:val="24"/>
                </w:rPr>
                <w:t>;</w:t>
              </w:r>
            </w:ins>
            <w:del w:id="365" w:author="rsarasati@gmail.com" w:date="2020-09-09T10:11:00Z">
              <w:r w:rsidRPr="00EC6F38" w:rsidDel="00545DBC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ins w:id="366" w:author="rsarasati@gmail.com" w:date="2020-09-09T10:12:00Z">
              <w:r w:rsidR="00545DBC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  <w:proofErr w:type="spellStart"/>
              <w:r w:rsidR="00545DBC">
                <w:rPr>
                  <w:rFonts w:ascii="Times New Roman" w:eastAsia="Times New Roman" w:hAnsi="Times New Roman" w:cs="Times New Roman"/>
                  <w:szCs w:val="24"/>
                </w:rPr>
                <w:t>d</w:t>
              </w:r>
            </w:ins>
            <w:del w:id="367" w:author="rsarasati@gmail.com" w:date="2020-09-09T10:12:00Z">
              <w:r w:rsidRPr="00EC6F38" w:rsidDel="00545DBC">
                <w:rPr>
                  <w:rFonts w:ascii="Times New Roman" w:eastAsia="Times New Roman" w:hAnsi="Times New Roman" w:cs="Times New Roman"/>
                  <w:szCs w:val="24"/>
                </w:rPr>
                <w:delText>. D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  <w:tr w:rsidR="00052449" w14:paraId="73FCA09E" w14:textId="77777777" w:rsidTr="00821BA2">
        <w:trPr>
          <w:ins w:id="368" w:author="rsarasati@gmail.com" w:date="2020-09-09T09:44:00Z"/>
        </w:trPr>
        <w:tc>
          <w:tcPr>
            <w:tcW w:w="9350" w:type="dxa"/>
          </w:tcPr>
          <w:p w14:paraId="5F484E9C" w14:textId="77777777" w:rsidR="00052449" w:rsidRDefault="00052449" w:rsidP="00D90D09">
            <w:pPr>
              <w:pStyle w:val="Heading3"/>
              <w:spacing w:line="276" w:lineRule="auto"/>
              <w:jc w:val="both"/>
              <w:rPr>
                <w:ins w:id="369" w:author="rsarasati@gmail.com" w:date="2020-09-09T09:44:00Z"/>
              </w:rPr>
              <w:pPrChange w:id="370" w:author="rsarasati@gmail.com" w:date="2020-09-09T09:59:00Z">
                <w:pPr>
                  <w:pStyle w:val="Heading3"/>
                </w:pPr>
              </w:pPrChange>
            </w:pPr>
          </w:p>
        </w:tc>
      </w:tr>
    </w:tbl>
    <w:p w14:paraId="035CE123" w14:textId="77777777" w:rsidR="00924DF5" w:rsidRDefault="00924DF5" w:rsidP="00D90D09">
      <w:pPr>
        <w:spacing w:line="276" w:lineRule="auto"/>
        <w:jc w:val="both"/>
        <w:pPrChange w:id="371" w:author="rsarasati@gmail.com" w:date="2020-09-09T09:59:00Z">
          <w:pPr/>
        </w:pPrChange>
      </w:pPr>
    </w:p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F543A"/>
    <w:multiLevelType w:val="hybridMultilevel"/>
    <w:tmpl w:val="317A6F4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E33CA2"/>
    <w:multiLevelType w:val="hybridMultilevel"/>
    <w:tmpl w:val="CC14AF40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C3795C"/>
    <w:multiLevelType w:val="hybridMultilevel"/>
    <w:tmpl w:val="CCB25FF0"/>
    <w:lvl w:ilvl="0" w:tplc="E8DCE238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C96387"/>
    <w:multiLevelType w:val="hybridMultilevel"/>
    <w:tmpl w:val="F59AB0D6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6860AF0"/>
    <w:multiLevelType w:val="hybridMultilevel"/>
    <w:tmpl w:val="C0DEB0A0"/>
    <w:lvl w:ilvl="0" w:tplc="8722917E">
      <w:start w:val="1"/>
      <w:numFmt w:val="lowerLetter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52252D"/>
    <w:multiLevelType w:val="hybridMultilevel"/>
    <w:tmpl w:val="5298F4F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8"/>
  </w:num>
  <w:num w:numId="5">
    <w:abstractNumId w:val="7"/>
  </w:num>
  <w:num w:numId="6">
    <w:abstractNumId w:val="6"/>
  </w:num>
  <w:num w:numId="7">
    <w:abstractNumId w:val="3"/>
  </w:num>
  <w:num w:numId="8">
    <w:abstractNumId w:val="0"/>
  </w:num>
  <w:num w:numId="9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rsarasati@gmail.com">
    <w15:presenceInfo w15:providerId="Windows Live" w15:userId="66d23cfb625dc41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355"/>
    <w:rsid w:val="00052449"/>
    <w:rsid w:val="0012251A"/>
    <w:rsid w:val="00125355"/>
    <w:rsid w:val="001D038C"/>
    <w:rsid w:val="00240407"/>
    <w:rsid w:val="0042167F"/>
    <w:rsid w:val="00453BAE"/>
    <w:rsid w:val="00545DBC"/>
    <w:rsid w:val="00924DF5"/>
    <w:rsid w:val="00D90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B55D2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24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244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514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rsarasati@gmail.com</cp:lastModifiedBy>
  <cp:revision>4</cp:revision>
  <dcterms:created xsi:type="dcterms:W3CDTF">2020-08-26T22:03:00Z</dcterms:created>
  <dcterms:modified xsi:type="dcterms:W3CDTF">2020-09-09T03:12:00Z</dcterms:modified>
</cp:coreProperties>
</file>