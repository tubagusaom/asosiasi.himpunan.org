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FA9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24F72E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CF6F24A" w14:textId="77777777" w:rsidR="007952C3" w:rsidRDefault="007952C3"/>
    <w:p w14:paraId="68B9C9F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51CBBB5" w14:textId="77777777" w:rsidTr="00E0626E">
        <w:tc>
          <w:tcPr>
            <w:tcW w:w="9350" w:type="dxa"/>
          </w:tcPr>
          <w:p w14:paraId="3A8632D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86234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7CD20A5" w14:textId="5F007F2F" w:rsidR="00BC18EE" w:rsidRDefault="00BC18EE" w:rsidP="00BC18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11C0FDB" w14:textId="1C991FF9" w:rsidR="00BC18EE" w:rsidRPr="00A16D9B" w:rsidRDefault="00BC18EE" w:rsidP="00BC18E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</w:p>
          <w:p w14:paraId="4BF00A1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5F815D0" w14:textId="74C5A83B"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DD3E661" w14:textId="2539F653" w:rsidR="00BC18EE" w:rsidRPr="00A16D9B" w:rsidRDefault="00BC18E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del w:id="0" w:author="Elsa Tuasamu" w:date="2021-09-02T10:19:00Z">
              <w:r w:rsidRPr="00A16D9B" w:rsidDel="00BC18EE">
                <w:rPr>
                  <w:rFonts w:ascii="Times New Roman" w:hAnsi="Times New Roman" w:cs="Times New Roman"/>
                  <w:sz w:val="24"/>
                  <w:szCs w:val="24"/>
                </w:rPr>
                <w:delText>: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</w:t>
            </w:r>
          </w:p>
          <w:p w14:paraId="1969742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D98C5D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8EBB21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59D8EF" w14:textId="77777777" w:rsidR="007952C3" w:rsidRDefault="007952C3"/>
    <w:p w14:paraId="53E41BEB" w14:textId="77777777" w:rsidR="007952C3" w:rsidRDefault="007952C3"/>
    <w:p w14:paraId="710FF111" w14:textId="77777777" w:rsidR="007952C3" w:rsidRDefault="007952C3"/>
    <w:p w14:paraId="0BA00C32" w14:textId="77777777" w:rsidR="007952C3" w:rsidRDefault="007952C3"/>
    <w:p w14:paraId="160086C0" w14:textId="77777777" w:rsidR="007952C3" w:rsidRDefault="007952C3"/>
    <w:p w14:paraId="2D3E2A26" w14:textId="77777777" w:rsidR="007952C3" w:rsidRDefault="007952C3"/>
    <w:p w14:paraId="44E3C8B3" w14:textId="77777777" w:rsidR="007952C3" w:rsidRDefault="007952C3"/>
    <w:p w14:paraId="71974D2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sa Tuasamu">
    <w15:presenceInfo w15:providerId="None" w15:userId="Elsa Tuasam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C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7A8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Elsa Tuasamu</cp:lastModifiedBy>
  <cp:revision>2</cp:revision>
  <dcterms:created xsi:type="dcterms:W3CDTF">2021-09-02T03:25:00Z</dcterms:created>
  <dcterms:modified xsi:type="dcterms:W3CDTF">2021-09-02T03:25:00Z</dcterms:modified>
</cp:coreProperties>
</file>