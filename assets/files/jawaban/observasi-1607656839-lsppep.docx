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5C427A" w:rsidRDefault="00927764" w:rsidP="00C20908">
      <w:pPr>
        <w:pStyle w:val="ListParagraph"/>
        <w:numPr>
          <w:ilvl w:val="0"/>
          <w:numId w:val="3"/>
        </w:numPr>
        <w:rPr>
          <w:ins w:id="0" w:author="Himawan Aulia Rahman" w:date="2020-12-11T10:02:00Z"/>
          <w:rFonts w:ascii="Cambria" w:hAnsi="Cambria"/>
          <w:rPrChange w:id="1" w:author="Himawan Aulia Rahman" w:date="2020-12-11T10:02:00Z">
            <w:rPr>
              <w:ins w:id="2" w:author="Himawan Aulia Rahman" w:date="2020-12-11T10:02:00Z"/>
              <w:rFonts w:ascii="Cambria" w:hAnsi="Cambria" w:cs="Times New Roman"/>
              <w:sz w:val="24"/>
              <w:szCs w:val="24"/>
            </w:rPr>
          </w:rPrChange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5C427A" w:rsidRPr="00C20908" w:rsidRDefault="005C427A" w:rsidP="005C427A">
      <w:pPr>
        <w:pStyle w:val="ListParagraph"/>
        <w:rPr>
          <w:rFonts w:ascii="Cambria" w:hAnsi="Cambria"/>
        </w:rPr>
        <w:pPrChange w:id="3" w:author="Himawan Aulia Rahman" w:date="2020-12-11T10:02:00Z">
          <w:pPr>
            <w:pStyle w:val="ListParagraph"/>
            <w:numPr>
              <w:numId w:val="3"/>
            </w:numPr>
            <w:ind w:hanging="360"/>
          </w:pPr>
        </w:pPrChange>
      </w:pPr>
    </w:p>
    <w:p w:rsidR="005C427A" w:rsidRPr="005C427A" w:rsidRDefault="00927764" w:rsidP="005C427A">
      <w:pPr>
        <w:shd w:val="clear" w:color="auto" w:fill="F5F5F5"/>
        <w:jc w:val="center"/>
        <w:outlineLvl w:val="0"/>
        <w:rPr>
          <w:ins w:id="4" w:author="Himawan Aulia Rahman" w:date="2020-12-11T10:03:00Z"/>
          <w:rFonts w:eastAsia="Times New Roman" w:cs="Times New Roman"/>
          <w:b/>
          <w:kern w:val="36"/>
          <w:sz w:val="36"/>
          <w:szCs w:val="36"/>
          <w:rPrChange w:id="5" w:author="Himawan Aulia Rahman" w:date="2020-12-11T10:03:00Z">
            <w:rPr>
              <w:ins w:id="6" w:author="Himawan Aulia Rahman" w:date="2020-12-11T10:03:00Z"/>
              <w:rFonts w:eastAsia="Times New Roman" w:cs="Times New Roman"/>
              <w:kern w:val="36"/>
              <w:sz w:val="36"/>
              <w:szCs w:val="36"/>
            </w:rPr>
          </w:rPrChange>
        </w:rPr>
        <w:pPrChange w:id="7" w:author="Himawan Aulia Rahman" w:date="2020-12-11T10:04:00Z">
          <w:pPr>
            <w:shd w:val="clear" w:color="auto" w:fill="F5F5F5"/>
            <w:spacing w:before="300" w:line="690" w:lineRule="atLeast"/>
            <w:outlineLvl w:val="0"/>
          </w:pPr>
        </w:pPrChange>
      </w:pPr>
      <w:r w:rsidRPr="005C427A">
        <w:rPr>
          <w:rFonts w:eastAsia="Times New Roman" w:cs="Times New Roman"/>
          <w:b/>
          <w:kern w:val="36"/>
          <w:sz w:val="36"/>
          <w:szCs w:val="36"/>
          <w:rPrChange w:id="8" w:author="Himawan Aulia Rahman" w:date="2020-12-11T10:0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</w:t>
      </w:r>
      <w:ins w:id="9" w:author="Himawan Aulia Rahman" w:date="2020-12-11T10:03:00Z">
        <w:r w:rsidR="005C427A" w:rsidRPr="005C427A">
          <w:rPr>
            <w:rFonts w:eastAsia="Times New Roman" w:cs="Times New Roman"/>
            <w:b/>
            <w:kern w:val="36"/>
            <w:sz w:val="36"/>
            <w:szCs w:val="36"/>
            <w:rPrChange w:id="10" w:author="Himawan Aulia Rahman" w:date="2020-12-11T10:03:00Z">
              <w:rPr>
                <w:rFonts w:eastAsia="Times New Roman" w:cs="Times New Roman"/>
                <w:kern w:val="36"/>
                <w:sz w:val="36"/>
                <w:szCs w:val="36"/>
              </w:rPr>
            </w:rPrChange>
          </w:rPr>
          <w:t>UJAN TURUN, BERAT BADAN NAIK</w:t>
        </w:r>
      </w:ins>
    </w:p>
    <w:p w:rsidR="005C427A" w:rsidRPr="005C427A" w:rsidDel="005C427A" w:rsidRDefault="00927764" w:rsidP="005C427A">
      <w:pPr>
        <w:shd w:val="clear" w:color="auto" w:fill="F5F5F5"/>
        <w:jc w:val="center"/>
        <w:outlineLvl w:val="0"/>
        <w:rPr>
          <w:del w:id="11" w:author="Himawan Aulia Rahman" w:date="2020-12-11T10:04:00Z"/>
          <w:rFonts w:eastAsia="Times New Roman" w:cs="Times New Roman"/>
          <w:kern w:val="36"/>
          <w:sz w:val="36"/>
          <w:szCs w:val="36"/>
          <w:rPrChange w:id="12" w:author="Himawan Aulia Rahman" w:date="2020-12-11T10:02:00Z">
            <w:rPr>
              <w:del w:id="13" w:author="Himawan Aulia Rahman" w:date="2020-12-11T10:04:00Z"/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14" w:author="Himawan Aulia Rahman" w:date="2020-12-11T10:04:00Z">
          <w:pPr>
            <w:shd w:val="clear" w:color="auto" w:fill="F5F5F5"/>
            <w:spacing w:before="300" w:line="690" w:lineRule="atLeast"/>
            <w:outlineLvl w:val="0"/>
          </w:pPr>
        </w:pPrChange>
      </w:pPr>
      <w:del w:id="15" w:author="Himawan Aulia Rahman" w:date="2020-12-11T10:03:00Z">
        <w:r w:rsidRPr="005C427A" w:rsidDel="005C427A">
          <w:rPr>
            <w:rFonts w:eastAsia="Times New Roman" w:cs="Times New Roman"/>
            <w:kern w:val="36"/>
            <w:sz w:val="36"/>
            <w:szCs w:val="36"/>
            <w:rPrChange w:id="16" w:author="Himawan Aulia Rahman" w:date="2020-12-11T10:02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delText>ujan Turun, Berat Badan Naik</w:delText>
        </w:r>
      </w:del>
    </w:p>
    <w:p w:rsidR="00927764" w:rsidRDefault="00927764" w:rsidP="005C427A">
      <w:pPr>
        <w:shd w:val="clear" w:color="auto" w:fill="F5F5F5"/>
        <w:jc w:val="center"/>
        <w:outlineLvl w:val="0"/>
        <w:rPr>
          <w:ins w:id="17" w:author="Himawan Aulia Rahman" w:date="2020-12-11T10:04:00Z"/>
          <w:rFonts w:ascii="Roboto" w:eastAsia="Times New Roman" w:hAnsi="Roboto" w:cs="Times New Roman"/>
          <w:sz w:val="17"/>
          <w:szCs w:val="17"/>
        </w:rPr>
        <w:pPrChange w:id="18" w:author="Himawan Aulia Rahman" w:date="2020-12-11T10:04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:rsidR="005C427A" w:rsidRDefault="005C427A" w:rsidP="005C427A">
      <w:pPr>
        <w:shd w:val="clear" w:color="auto" w:fill="F5F5F5"/>
        <w:jc w:val="center"/>
        <w:outlineLvl w:val="0"/>
        <w:rPr>
          <w:ins w:id="19" w:author="Himawan Aulia Rahman" w:date="2020-12-11T10:04:00Z"/>
          <w:rFonts w:ascii="Roboto" w:eastAsia="Times New Roman" w:hAnsi="Roboto" w:cs="Times New Roman"/>
          <w:sz w:val="17"/>
          <w:szCs w:val="17"/>
        </w:rPr>
        <w:pPrChange w:id="20" w:author="Himawan Aulia Rahman" w:date="2020-12-11T10:04:00Z">
          <w:pPr>
            <w:shd w:val="clear" w:color="auto" w:fill="F5F5F5"/>
            <w:spacing w:line="270" w:lineRule="atLeast"/>
          </w:pPr>
        </w:pPrChange>
      </w:pPr>
    </w:p>
    <w:p w:rsidR="005C427A" w:rsidRPr="00C50A1E" w:rsidRDefault="005C427A" w:rsidP="005C427A">
      <w:pPr>
        <w:shd w:val="clear" w:color="auto" w:fill="F5F5F5"/>
        <w:rPr>
          <w:rFonts w:ascii="Roboto" w:eastAsia="Times New Roman" w:hAnsi="Roboto" w:cs="Times New Roman"/>
          <w:sz w:val="17"/>
          <w:szCs w:val="17"/>
        </w:rPr>
        <w:pPrChange w:id="21" w:author="Himawan Aulia Rahman" w:date="2020-12-11T10:04:00Z">
          <w:pPr>
            <w:shd w:val="clear" w:color="auto" w:fill="F5F5F5"/>
            <w:spacing w:line="270" w:lineRule="atLeast"/>
          </w:pPr>
        </w:pPrChange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5C427A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ins w:id="22" w:author="Himawan Aulia Rahman" w:date="2020-12-11T10:05:00Z">
        <w:r>
          <w:rPr>
            <w:rFonts w:ascii="Times New Roman" w:eastAsia="Times New Roman" w:hAnsi="Times New Roman" w:cs="Times New Roman"/>
            <w:sz w:val="18"/>
            <w:szCs w:val="18"/>
          </w:rPr>
          <w:t>Sumber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: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5C427A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23" w:author="Himawan Aulia Rahman" w:date="2020-12-11T10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25" w:author="Himawan Aulia Rahman" w:date="2020-12-11T10:05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6" w:author="Himawan Aulia Rahman" w:date="2020-12-11T10:05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</w:t>
      </w:r>
      <w:ins w:id="28" w:author="Himawan Aulia Rahman" w:date="2020-12-11T10:0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-kata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ins w:id="29" w:author="Himawan Aulia Rahman" w:date="2020-12-11T10:0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0" w:author="Himawan Aulia Rahman" w:date="2020-12-11T10:0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1" w:author="Himawan Aulia Rahman" w:date="2020-12-11T10:06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Himawan Aulia Rahman" w:date="2020-12-11T10:0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3" w:author="Himawan Aulia Rahman" w:date="2020-12-11T10:06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Himawan Aulia Rahman" w:date="2020-12-11T10:0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5" w:author="Himawan Aulia Rahman" w:date="2020-12-11T10:07:00Z">
        <w:r w:rsidDel="005C427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</w:t>
      </w:r>
      <w:ins w:id="36" w:author="Himawan Aulia Rahman" w:date="2020-12-11T10:0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r—</w:t>
        </w:r>
      </w:ins>
      <w:proofErr w:type="spellStart"/>
      <w:del w:id="37" w:author="Himawan Aulia Rahman" w:date="2020-12-11T10:07:00Z">
        <w:r w:rsidDel="005C427A">
          <w:rPr>
            <w:rFonts w:ascii="Times New Roman" w:eastAsia="Times New Roman" w:hAnsi="Times New Roman" w:cs="Times New Roman"/>
            <w:sz w:val="24"/>
            <w:szCs w:val="24"/>
          </w:rPr>
          <w:delText>r-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38" w:author="Himawan Aulia Rahman" w:date="2020-12-11T10:0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Himawan Aulia Rahman" w:date="2020-12-11T10:0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Default="00927764" w:rsidP="005C427A">
      <w:pPr>
        <w:shd w:val="clear" w:color="auto" w:fill="F5F5F5"/>
        <w:spacing w:after="120"/>
        <w:jc w:val="both"/>
        <w:rPr>
          <w:ins w:id="40" w:author="Himawan Aulia Rahman" w:date="2020-12-11T10:19:00Z"/>
          <w:rFonts w:ascii="Times New Roman" w:eastAsia="Times New Roman" w:hAnsi="Times New Roman" w:cs="Times New Roman"/>
          <w:sz w:val="24"/>
          <w:szCs w:val="24"/>
        </w:rPr>
        <w:pPrChange w:id="41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2" w:author="Himawan Aulia Rahman" w:date="2020-12-11T10:0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43" w:author="Himawan Aulia Rahman" w:date="2020-12-11T10:0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Himawan Aulia Rahman" w:date="2020-12-11T10:0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45" w:author="Himawan Aulia Rahman" w:date="2020-12-11T10:0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46" w:author="Himawan Aulia Rahman" w:date="2020-12-11T10:0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47" w:author="Himawan Aulia Rahman" w:date="2020-12-11T10:0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8" w:author="Himawan Aulia Rahman" w:date="2020-12-11T10:08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C427A" w:rsidRPr="00C50A1E" w:rsidRDefault="005C427A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Himawan Aulia Rahman" w:date="2020-12-11T10:19:00Z">
          <w:pPr>
            <w:shd w:val="clear" w:color="auto" w:fill="F5F5F5"/>
            <w:spacing w:after="375"/>
          </w:pPr>
        </w:pPrChange>
      </w:pPr>
    </w:p>
    <w:p w:rsidR="00927764" w:rsidRPr="005C427A" w:rsidRDefault="00927764" w:rsidP="005C427A">
      <w:pPr>
        <w:shd w:val="clear" w:color="auto" w:fill="F5F5F5"/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rPrChange w:id="50" w:author="Himawan Aulia Rahman" w:date="2020-12-11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1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52" w:author="Himawan Aulia Rahman" w:date="2020-12-11T10:08:00Z">
        <w:r w:rsidR="005C427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4" w:author="Himawan Aulia Rahman" w:date="2020-12-11T10:08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5" w:author="Himawan Aulia Rahman" w:date="2020-12-11T10:08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56" w:author="Himawan Aulia Rahman" w:date="2020-12-11T10:08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7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Himawan Aulia Rahman" w:date="2020-12-11T10:09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dikonsumsi </w:delText>
        </w:r>
      </w:del>
      <w:proofErr w:type="spellStart"/>
      <w:ins w:id="59" w:author="Himawan Aulia Rahman" w:date="2020-12-11T10:09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5C427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60" w:author="Himawan Aulia Rahman" w:date="2020-12-11T10:09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>bisa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1" w:author="Himawan Aulia Rahman" w:date="2020-12-11T10:09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62" w:author="Himawan Aulia Rahman" w:date="2020-12-11T10:10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5C427A" w:rsidRDefault="00927764" w:rsidP="005C427A">
      <w:pPr>
        <w:shd w:val="clear" w:color="auto" w:fill="F5F5F5"/>
        <w:spacing w:after="120"/>
        <w:jc w:val="both"/>
        <w:rPr>
          <w:del w:id="63" w:author="Himawan Aulia Rahman" w:date="2020-12-11T10:10:00Z"/>
          <w:rFonts w:ascii="Times New Roman" w:eastAsia="Times New Roman" w:hAnsi="Times New Roman" w:cs="Times New Roman"/>
          <w:sz w:val="24"/>
          <w:szCs w:val="24"/>
        </w:rPr>
        <w:pPrChange w:id="64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Del="005C427A" w:rsidRDefault="00927764" w:rsidP="005C427A">
      <w:pPr>
        <w:shd w:val="clear" w:color="auto" w:fill="F5F5F5"/>
        <w:spacing w:after="120"/>
        <w:jc w:val="both"/>
        <w:rPr>
          <w:del w:id="65" w:author="Himawan Aulia Rahman" w:date="2020-12-11T10:10:00Z"/>
          <w:rFonts w:ascii="Times New Roman" w:eastAsia="Times New Roman" w:hAnsi="Times New Roman" w:cs="Times New Roman"/>
          <w:sz w:val="24"/>
          <w:szCs w:val="24"/>
        </w:rPr>
        <w:pPrChange w:id="66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5C427A" w:rsidRDefault="00927764" w:rsidP="005C427A">
      <w:pPr>
        <w:shd w:val="clear" w:color="auto" w:fill="F5F5F5"/>
        <w:spacing w:after="120"/>
        <w:jc w:val="both"/>
        <w:rPr>
          <w:ins w:id="67" w:author="Himawan Aulia Rahman" w:date="2020-12-11T10:20:00Z"/>
          <w:rFonts w:ascii="Times New Roman" w:eastAsia="Times New Roman" w:hAnsi="Times New Roman" w:cs="Times New Roman"/>
          <w:sz w:val="24"/>
          <w:szCs w:val="24"/>
        </w:rPr>
        <w:pPrChange w:id="68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69" w:author="Himawan Aulia Rahman" w:date="2020-12-11T10:11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Himawan Aulia Rahman" w:date="2020-12-11T10:11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pikirkan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1" w:author="Himawan Aulia Rahman" w:date="2020-12-11T10:11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72" w:author="Himawan Aulia Rahman" w:date="2020-12-11T10:11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3" w:author="Himawan Aulia Rahman" w:date="2020-12-11T10:19:00Z">
          <w:pPr>
            <w:shd w:val="clear" w:color="auto" w:fill="F5F5F5"/>
            <w:spacing w:after="375"/>
          </w:pPr>
        </w:pPrChange>
      </w:pPr>
      <w:del w:id="74" w:author="Himawan Aulia Rahman" w:date="2020-12-11T10:11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5C427A" w:rsidRDefault="00927764" w:rsidP="005C427A">
      <w:pPr>
        <w:shd w:val="clear" w:color="auto" w:fill="F5F5F5"/>
        <w:spacing w:after="120"/>
        <w:jc w:val="both"/>
        <w:rPr>
          <w:ins w:id="75" w:author="Himawan Aulia Rahman" w:date="2020-12-11T10:20:00Z"/>
          <w:rFonts w:ascii="Times New Roman" w:eastAsia="Times New Roman" w:hAnsi="Times New Roman" w:cs="Times New Roman"/>
          <w:b/>
          <w:bCs/>
          <w:sz w:val="24"/>
          <w:szCs w:val="24"/>
        </w:rPr>
        <w:pPrChange w:id="76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Del="005C427A" w:rsidRDefault="00927764" w:rsidP="005C427A">
      <w:pPr>
        <w:shd w:val="clear" w:color="auto" w:fill="F5F5F5"/>
        <w:spacing w:after="120"/>
        <w:jc w:val="both"/>
        <w:rPr>
          <w:del w:id="77" w:author="Himawan Aulia Rahman" w:date="2020-12-11T10:12:00Z"/>
          <w:rFonts w:ascii="Times New Roman" w:eastAsia="Times New Roman" w:hAnsi="Times New Roman" w:cs="Times New Roman"/>
          <w:sz w:val="24"/>
          <w:szCs w:val="24"/>
        </w:rPr>
        <w:pPrChange w:id="78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del w:id="79" w:author="Himawan Aulia Rahman" w:date="2020-12-11T10:12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80" w:author="Himawan Aulia Rahman" w:date="2020-12-11T10:12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</w:ins>
    </w:p>
    <w:p w:rsidR="00927764" w:rsidRPr="00C50A1E" w:rsidDel="005C427A" w:rsidRDefault="00927764" w:rsidP="005C427A">
      <w:pPr>
        <w:shd w:val="clear" w:color="auto" w:fill="F5F5F5"/>
        <w:spacing w:after="120"/>
        <w:jc w:val="both"/>
        <w:rPr>
          <w:del w:id="81" w:author="Himawan Aulia Rahman" w:date="2020-12-11T10:12:00Z"/>
          <w:rFonts w:ascii="Times New Roman" w:eastAsia="Times New Roman" w:hAnsi="Times New Roman" w:cs="Times New Roman"/>
          <w:sz w:val="24"/>
          <w:szCs w:val="24"/>
        </w:rPr>
        <w:pPrChange w:id="82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83" w:author="Himawan Aulia Rahman" w:date="2020-12-11T10:12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4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ins w:id="85" w:author="Himawan Aulia Rahman" w:date="2020-12-11T10:13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etika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6" w:author="Himawan Aulia Rahman" w:date="2020-12-11T10:13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arena</w:delText>
        </w:r>
      </w:del>
      <w:proofErr w:type="spellStart"/>
      <w:ins w:id="87" w:author="Himawan Aulia Rahman" w:date="2020-12-11T10:13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del w:id="88" w:author="Himawan Aulia Rahman" w:date="2020-12-11T10:13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9" w:author="Himawan Aulia Rahman" w:date="2020-12-11T10:12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90" w:author="Himawan Aulia Rahman" w:date="2020-12-11T10:13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1" w:author="Himawan Aulia Rahman" w:date="2020-12-11T10:13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2" w:author="Himawan Aulia Rahman" w:date="2020-12-11T10:13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mungkin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93" w:author="Himawan Aulia Rahman" w:date="2020-12-11T10:13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5C427A" w:rsidRDefault="00927764" w:rsidP="005C427A">
      <w:pPr>
        <w:shd w:val="clear" w:color="auto" w:fill="F5F5F5"/>
        <w:spacing w:after="120"/>
        <w:jc w:val="both"/>
        <w:rPr>
          <w:del w:id="94" w:author="Himawan Aulia Rahman" w:date="2020-12-11T10:13:00Z"/>
          <w:rFonts w:ascii="Times New Roman" w:eastAsia="Times New Roman" w:hAnsi="Times New Roman" w:cs="Times New Roman"/>
          <w:sz w:val="24"/>
          <w:szCs w:val="24"/>
        </w:rPr>
        <w:pPrChange w:id="95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96" w:author="Himawan Aulia Rahman" w:date="2020-12-11T10:13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7" w:author="Himawan Aulia Rahman" w:date="2020-12-11T10:13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98" w:author="Himawan Aulia Rahman" w:date="2020-12-11T10:13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9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del w:id="100" w:author="Himawan Aulia Rahman" w:date="2020-12-11T10:14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label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Himawan Aulia Rahman" w:date="2020-12-11T10:14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kandungan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102" w:author="Himawan Aulia Rahman" w:date="2020-12-11T10:14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Del="005C427A" w:rsidRDefault="00927764" w:rsidP="005C427A">
      <w:pPr>
        <w:shd w:val="clear" w:color="auto" w:fill="F5F5F5"/>
        <w:spacing w:after="120"/>
        <w:jc w:val="both"/>
        <w:rPr>
          <w:del w:id="103" w:author="Himawan Aulia Rahman" w:date="2020-12-11T10:16:00Z"/>
          <w:rFonts w:ascii="Times New Roman" w:eastAsia="Times New Roman" w:hAnsi="Times New Roman" w:cs="Times New Roman"/>
          <w:sz w:val="24"/>
          <w:szCs w:val="24"/>
        </w:rPr>
        <w:pPrChange w:id="104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5" w:author="Himawan Aulia Rahman" w:date="2020-12-11T10:15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06" w:author="Himawan Aulia Rahman" w:date="2020-12-11T10:15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107" w:author="Himawan Aulia Rahman" w:date="2020-12-11T10:15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del w:id="108" w:author="Himawan Aulia Rahman" w:date="2020-12-11T10:15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109" w:author="Himawan Aulia Rahman" w:date="2020-12-11T10:15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C427A">
        <w:rPr>
          <w:rFonts w:ascii="Times New Roman" w:eastAsia="Times New Roman" w:hAnsi="Times New Roman" w:cs="Times New Roman"/>
          <w:i/>
          <w:sz w:val="24"/>
          <w:szCs w:val="24"/>
          <w:rPrChange w:id="110" w:author="Himawan Aulia Rahman" w:date="2020-12-11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1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112" w:author="Himawan Aulia Rahman" w:date="2020-12-11T10:1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3" w:author="Himawan Aulia Rahman" w:date="2020-12-11T10:16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14" w:author="Himawan Aulia Rahman" w:date="2020-12-11T10:1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5C427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5" w:author="Himawan Aulia Rahman" w:date="2020-12-11T10:16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del w:id="116" w:author="Himawan Aulia Rahman" w:date="2020-12-11T10:16:00Z">
        <w:r w:rsidDel="005C427A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7" w:author="Himawan Aulia Rahman" w:date="2020-12-11T10:16:00Z">
        <w:r w:rsidDel="005C427A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18" w:author="Himawan Aulia Rahman" w:date="2020-12-11T10:16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9" w:author="Himawan Aulia Rahman" w:date="2020-12-11T10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0" w:author="Himawan Aulia Rahman" w:date="2020-12-11T10:1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21" w:author="Himawan Aulia Rahman" w:date="2020-12-11T10:1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22" w:author="Himawan Aulia Rahman" w:date="2020-12-11T10:1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proofErr w:type="spellStart"/>
      <w:ins w:id="123" w:author="Himawan Aulia Rahman" w:date="2020-12-11T10:17:00Z">
        <w:r w:rsidR="005C427A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24" w:author="Himawan Aulia Rahman" w:date="2020-12-11T10:1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Default="00927764" w:rsidP="005C427A">
      <w:pPr>
        <w:shd w:val="clear" w:color="auto" w:fill="F5F5F5"/>
        <w:spacing w:after="120"/>
        <w:jc w:val="both"/>
        <w:rPr>
          <w:ins w:id="125" w:author="Himawan Aulia Rahman" w:date="2020-12-11T10:20:00Z"/>
          <w:rFonts w:ascii="Times New Roman" w:eastAsia="Times New Roman" w:hAnsi="Times New Roman" w:cs="Times New Roman"/>
          <w:sz w:val="24"/>
          <w:szCs w:val="24"/>
        </w:rPr>
        <w:pPrChange w:id="126" w:author="Himawan Aulia Rahman" w:date="2020-12-11T10:1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27" w:author="Himawan Aulia Rahman" w:date="2020-12-11T10:17:00Z">
        <w:r w:rsidRPr="00C50A1E" w:rsidDel="005C427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5C427A" w:rsidRDefault="005C427A" w:rsidP="005C427A">
      <w:pPr>
        <w:shd w:val="clear" w:color="auto" w:fill="F5F5F5"/>
        <w:spacing w:after="120"/>
        <w:jc w:val="both"/>
        <w:rPr>
          <w:ins w:id="128" w:author="Himawan Aulia Rahman" w:date="2020-12-11T10:20:00Z"/>
          <w:rFonts w:ascii="Times New Roman" w:eastAsia="Times New Roman" w:hAnsi="Times New Roman" w:cs="Times New Roman"/>
          <w:sz w:val="24"/>
          <w:szCs w:val="24"/>
        </w:rPr>
        <w:pPrChange w:id="129" w:author="Himawan Aulia Rahman" w:date="2020-12-11T10:19:00Z">
          <w:pPr>
            <w:shd w:val="clear" w:color="auto" w:fill="F5F5F5"/>
            <w:spacing w:after="375"/>
          </w:pPr>
        </w:pPrChange>
      </w:pPr>
    </w:p>
    <w:p w:rsidR="005C427A" w:rsidRPr="00C50A1E" w:rsidRDefault="005C427A" w:rsidP="005C427A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0" w:author="Himawan Aulia Rahman" w:date="2020-12-11T10:19:00Z">
          <w:pPr>
            <w:shd w:val="clear" w:color="auto" w:fill="F5F5F5"/>
            <w:spacing w:after="375"/>
          </w:pPr>
        </w:pPrChange>
      </w:pPr>
      <w:bookmarkStart w:id="131" w:name="_GoBack"/>
      <w:bookmarkEnd w:id="131"/>
    </w:p>
    <w:p w:rsidR="00927764" w:rsidRPr="00C50A1E" w:rsidRDefault="00927764" w:rsidP="005C427A">
      <w:pPr>
        <w:shd w:val="clear" w:color="auto" w:fill="F5F5F5"/>
        <w:spacing w:after="120"/>
        <w:rPr>
          <w:rFonts w:ascii="Times New Roman" w:eastAsia="Times New Roman" w:hAnsi="Times New Roman" w:cs="Times New Roman"/>
          <w:sz w:val="24"/>
          <w:szCs w:val="24"/>
        </w:rPr>
        <w:pPrChange w:id="132" w:author="Himawan Aulia Rahman" w:date="2020-12-11T10:19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5C427A">
      <w:pPr>
        <w:spacing w:after="120"/>
        <w:pPrChange w:id="133" w:author="Himawan Aulia Rahman" w:date="2020-12-11T10:19:00Z">
          <w:pPr/>
        </w:pPrChange>
      </w:pPr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DCB" w:rsidRDefault="00D01DCB">
      <w:r>
        <w:separator/>
      </w:r>
    </w:p>
  </w:endnote>
  <w:endnote w:type="continuationSeparator" w:id="0">
    <w:p w:rsidR="00D01DCB" w:rsidRDefault="00D0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01DCB">
    <w:pPr>
      <w:pStyle w:val="Footer"/>
    </w:pPr>
  </w:p>
  <w:p w:rsidR="00941E77" w:rsidRDefault="00D01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DCB" w:rsidRDefault="00D01DCB">
      <w:r>
        <w:separator/>
      </w:r>
    </w:p>
  </w:footnote>
  <w:footnote w:type="continuationSeparator" w:id="0">
    <w:p w:rsidR="00D01DCB" w:rsidRDefault="00D01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mawan Aulia Rahman">
    <w15:presenceInfo w15:providerId="Windows Live" w15:userId="c33e2db4f22141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C427A"/>
    <w:rsid w:val="00924DF5"/>
    <w:rsid w:val="00927764"/>
    <w:rsid w:val="00C20908"/>
    <w:rsid w:val="00D0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E99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C42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584</Words>
  <Characters>3469</Characters>
  <Application>Microsoft Office Word</Application>
  <DocSecurity>0</DocSecurity>
  <Lines>128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Himawan Aulia Rahman</cp:lastModifiedBy>
  <cp:revision>4</cp:revision>
  <dcterms:created xsi:type="dcterms:W3CDTF">2020-08-26T21:16:00Z</dcterms:created>
  <dcterms:modified xsi:type="dcterms:W3CDTF">2020-12-11T03:20:00Z</dcterms:modified>
</cp:coreProperties>
</file>