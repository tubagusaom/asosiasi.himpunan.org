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6D9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688FD8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074456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79703A5" w14:textId="35DBD2DD" w:rsidR="00125355" w:rsidRDefault="00125355" w:rsidP="00D8537A">
      <w:pPr>
        <w:pStyle w:val="ListParagraph"/>
        <w:numPr>
          <w:ilvl w:val="0"/>
          <w:numId w:val="3"/>
        </w:numPr>
        <w:rPr>
          <w:ins w:id="0" w:author="Anjas Asmara" w:date="2020-09-16T10:27:00Z"/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4D3525E0" w14:textId="0AFAE80E" w:rsidR="00A268D4" w:rsidRDefault="00A268D4" w:rsidP="00A268D4">
      <w:pPr>
        <w:pStyle w:val="ListParagraph"/>
        <w:rPr>
          <w:ins w:id="1" w:author="Anjas Asmara" w:date="2020-09-16T10:27:00Z"/>
          <w:rFonts w:ascii="Minion Pro" w:hAnsi="Minion Pro"/>
        </w:rPr>
      </w:pPr>
    </w:p>
    <w:p w14:paraId="56A52738" w14:textId="41127F12" w:rsidR="00A268D4" w:rsidRDefault="00A268D4" w:rsidP="00A268D4">
      <w:pPr>
        <w:pStyle w:val="ListParagraph"/>
        <w:jc w:val="right"/>
        <w:rPr>
          <w:ins w:id="2" w:author="Anjas Asmara" w:date="2020-09-16T10:27:00Z"/>
          <w:rFonts w:ascii="Minion Pro" w:hAnsi="Minion Pro"/>
          <w:lang w:val="id-ID"/>
        </w:rPr>
      </w:pPr>
    </w:p>
    <w:p w14:paraId="7DA1B6A5" w14:textId="3FE8C15E" w:rsidR="00A268D4" w:rsidRDefault="00A268D4" w:rsidP="00A268D4">
      <w:pPr>
        <w:pStyle w:val="ListParagraph"/>
        <w:jc w:val="right"/>
        <w:rPr>
          <w:ins w:id="3" w:author="Anjas Asmara" w:date="2020-09-16T10:27:00Z"/>
          <w:rFonts w:ascii="Minion Pro" w:hAnsi="Minion Pro"/>
          <w:lang w:val="id-ID"/>
        </w:rPr>
      </w:pPr>
    </w:p>
    <w:p w14:paraId="5F4EFC80" w14:textId="7439B408" w:rsidR="00A268D4" w:rsidRDefault="00A268D4" w:rsidP="00A268D4">
      <w:pPr>
        <w:pStyle w:val="ListParagraph"/>
        <w:jc w:val="right"/>
        <w:rPr>
          <w:ins w:id="4" w:author="Anjas Asmara" w:date="2020-09-16T10:27:00Z"/>
          <w:rFonts w:ascii="Minion Pro" w:hAnsi="Minion Pro"/>
          <w:lang w:val="id-ID"/>
        </w:rPr>
      </w:pPr>
    </w:p>
    <w:p w14:paraId="64BC8892" w14:textId="2FD03802" w:rsidR="00A268D4" w:rsidRDefault="00A268D4" w:rsidP="00A268D4">
      <w:pPr>
        <w:pStyle w:val="ListParagraph"/>
        <w:jc w:val="right"/>
        <w:rPr>
          <w:ins w:id="5" w:author="Anjas Asmara" w:date="2020-09-16T10:27:00Z"/>
          <w:rFonts w:ascii="Minion Pro" w:hAnsi="Minion Pro"/>
          <w:lang w:val="id-ID"/>
        </w:rPr>
      </w:pPr>
    </w:p>
    <w:p w14:paraId="62017EF0" w14:textId="6E6FB1B3" w:rsidR="00A268D4" w:rsidRDefault="00A268D4" w:rsidP="00A268D4">
      <w:pPr>
        <w:pStyle w:val="ListParagraph"/>
        <w:jc w:val="right"/>
        <w:rPr>
          <w:ins w:id="6" w:author="Anjas Asmara" w:date="2020-09-16T10:27:00Z"/>
          <w:rFonts w:ascii="Minion Pro" w:hAnsi="Minion Pro"/>
          <w:lang w:val="id-ID"/>
        </w:rPr>
      </w:pPr>
    </w:p>
    <w:p w14:paraId="4E010B2D" w14:textId="19168D99" w:rsidR="00A268D4" w:rsidRDefault="00A268D4" w:rsidP="00A268D4">
      <w:pPr>
        <w:pStyle w:val="ListParagraph"/>
        <w:jc w:val="right"/>
        <w:rPr>
          <w:ins w:id="7" w:author="Anjas Asmara" w:date="2020-09-16T10:27:00Z"/>
          <w:rFonts w:ascii="Minion Pro" w:hAnsi="Minion Pro"/>
          <w:lang w:val="id-ID"/>
        </w:rPr>
      </w:pPr>
    </w:p>
    <w:p w14:paraId="1142EEAB" w14:textId="4FCABF8E" w:rsidR="00A268D4" w:rsidRDefault="00A268D4" w:rsidP="00A268D4">
      <w:pPr>
        <w:pStyle w:val="ListParagraph"/>
        <w:jc w:val="right"/>
        <w:rPr>
          <w:ins w:id="8" w:author="Anjas Asmara" w:date="2020-09-16T10:27:00Z"/>
          <w:rFonts w:ascii="Minion Pro" w:hAnsi="Minion Pro"/>
          <w:lang w:val="id-ID"/>
        </w:rPr>
      </w:pPr>
    </w:p>
    <w:p w14:paraId="30239596" w14:textId="602E5DA7" w:rsidR="00A268D4" w:rsidRDefault="00A268D4" w:rsidP="00A268D4">
      <w:pPr>
        <w:pStyle w:val="ListParagraph"/>
        <w:jc w:val="right"/>
        <w:rPr>
          <w:ins w:id="9" w:author="Anjas Asmara" w:date="2020-09-16T10:27:00Z"/>
          <w:rFonts w:ascii="Minion Pro" w:hAnsi="Minion Pro"/>
          <w:lang w:val="id-ID"/>
        </w:rPr>
      </w:pPr>
    </w:p>
    <w:p w14:paraId="6DCBB86A" w14:textId="3B6EB82A" w:rsidR="00A268D4" w:rsidRDefault="00A268D4" w:rsidP="00A268D4">
      <w:pPr>
        <w:pStyle w:val="ListParagraph"/>
        <w:jc w:val="right"/>
        <w:rPr>
          <w:ins w:id="10" w:author="Anjas Asmara" w:date="2020-09-16T10:27:00Z"/>
          <w:rFonts w:ascii="Minion Pro" w:hAnsi="Minion Pro"/>
          <w:lang w:val="id-ID"/>
        </w:rPr>
      </w:pPr>
    </w:p>
    <w:p w14:paraId="219BEE43" w14:textId="7610535B" w:rsidR="00A268D4" w:rsidRDefault="00A268D4" w:rsidP="00A268D4">
      <w:pPr>
        <w:pStyle w:val="ListParagraph"/>
        <w:jc w:val="right"/>
        <w:rPr>
          <w:ins w:id="11" w:author="Anjas Asmara" w:date="2020-09-16T10:27:00Z"/>
          <w:rFonts w:ascii="Minion Pro" w:hAnsi="Minion Pro"/>
          <w:lang w:val="id-ID"/>
        </w:rPr>
      </w:pPr>
    </w:p>
    <w:p w14:paraId="6B5AD426" w14:textId="1689AD05" w:rsidR="00A268D4" w:rsidRDefault="00A268D4" w:rsidP="00A268D4">
      <w:pPr>
        <w:pStyle w:val="ListParagraph"/>
        <w:jc w:val="right"/>
        <w:rPr>
          <w:ins w:id="12" w:author="Anjas Asmara" w:date="2020-09-16T10:27:00Z"/>
          <w:rFonts w:ascii="Minion Pro" w:hAnsi="Minion Pro"/>
          <w:lang w:val="id-ID"/>
        </w:rPr>
      </w:pPr>
    </w:p>
    <w:p w14:paraId="3ABF4BFE" w14:textId="57D32B6F" w:rsidR="00A268D4" w:rsidRDefault="00A268D4" w:rsidP="00A268D4">
      <w:pPr>
        <w:pStyle w:val="ListParagraph"/>
        <w:jc w:val="right"/>
        <w:rPr>
          <w:ins w:id="13" w:author="Anjas Asmara" w:date="2020-09-16T10:27:00Z"/>
          <w:rFonts w:ascii="Minion Pro" w:hAnsi="Minion Pro"/>
          <w:lang w:val="id-ID"/>
        </w:rPr>
      </w:pPr>
    </w:p>
    <w:p w14:paraId="5B362B32" w14:textId="48241041" w:rsidR="00A268D4" w:rsidRDefault="00A268D4" w:rsidP="00A268D4">
      <w:pPr>
        <w:pStyle w:val="ListParagraph"/>
        <w:jc w:val="right"/>
        <w:rPr>
          <w:ins w:id="14" w:author="Anjas Asmara" w:date="2020-09-16T10:27:00Z"/>
          <w:rFonts w:ascii="Minion Pro" w:hAnsi="Minion Pro"/>
          <w:lang w:val="id-ID"/>
        </w:rPr>
      </w:pPr>
    </w:p>
    <w:p w14:paraId="2A906774" w14:textId="00DD9ED1" w:rsidR="00A268D4" w:rsidRDefault="00A268D4" w:rsidP="00A268D4">
      <w:pPr>
        <w:pStyle w:val="ListParagraph"/>
        <w:jc w:val="right"/>
        <w:rPr>
          <w:ins w:id="15" w:author="Anjas Asmara" w:date="2020-09-16T10:27:00Z"/>
          <w:rFonts w:ascii="Minion Pro" w:hAnsi="Minion Pro"/>
          <w:lang w:val="id-ID"/>
        </w:rPr>
      </w:pPr>
    </w:p>
    <w:p w14:paraId="51226AF4" w14:textId="306DE0DE" w:rsidR="00A268D4" w:rsidRDefault="00A268D4" w:rsidP="00A268D4">
      <w:pPr>
        <w:pStyle w:val="ListParagraph"/>
        <w:jc w:val="right"/>
        <w:rPr>
          <w:ins w:id="16" w:author="Anjas Asmara" w:date="2020-09-16T10:27:00Z"/>
          <w:rFonts w:ascii="Minion Pro" w:hAnsi="Minion Pro"/>
          <w:lang w:val="id-ID"/>
        </w:rPr>
      </w:pPr>
    </w:p>
    <w:p w14:paraId="02587BDE" w14:textId="1794B79C" w:rsidR="00A268D4" w:rsidRDefault="00A268D4" w:rsidP="00A268D4">
      <w:pPr>
        <w:pStyle w:val="ListParagraph"/>
        <w:jc w:val="right"/>
        <w:rPr>
          <w:ins w:id="17" w:author="Anjas Asmara" w:date="2020-09-16T10:27:00Z"/>
          <w:rFonts w:ascii="Minion Pro" w:hAnsi="Minion Pro"/>
          <w:lang w:val="id-ID"/>
        </w:rPr>
      </w:pPr>
    </w:p>
    <w:p w14:paraId="3F54ABD9" w14:textId="2E517BF3" w:rsidR="00A268D4" w:rsidRDefault="00A268D4" w:rsidP="00A268D4">
      <w:pPr>
        <w:pStyle w:val="ListParagraph"/>
        <w:jc w:val="right"/>
        <w:rPr>
          <w:ins w:id="18" w:author="Anjas Asmara" w:date="2020-09-16T10:27:00Z"/>
          <w:rFonts w:ascii="Minion Pro" w:hAnsi="Minion Pro"/>
          <w:lang w:val="id-ID"/>
        </w:rPr>
      </w:pPr>
    </w:p>
    <w:p w14:paraId="070CE422" w14:textId="1498B170" w:rsidR="00A268D4" w:rsidRDefault="00A268D4" w:rsidP="00A268D4">
      <w:pPr>
        <w:pStyle w:val="ListParagraph"/>
        <w:jc w:val="right"/>
        <w:rPr>
          <w:ins w:id="19" w:author="Anjas Asmara" w:date="2020-09-16T10:27:00Z"/>
          <w:rFonts w:ascii="Minion Pro" w:hAnsi="Minion Pro"/>
          <w:lang w:val="id-ID"/>
        </w:rPr>
      </w:pPr>
    </w:p>
    <w:p w14:paraId="40DBDB4C" w14:textId="4D78C2A2" w:rsidR="00A268D4" w:rsidRDefault="00A268D4" w:rsidP="00A268D4">
      <w:pPr>
        <w:pStyle w:val="ListParagraph"/>
        <w:jc w:val="right"/>
        <w:rPr>
          <w:ins w:id="20" w:author="Anjas Asmara" w:date="2020-09-16T10:27:00Z"/>
          <w:rFonts w:ascii="Minion Pro" w:hAnsi="Minion Pro"/>
          <w:lang w:val="id-ID"/>
        </w:rPr>
      </w:pPr>
    </w:p>
    <w:p w14:paraId="2CCF9A64" w14:textId="3362CA7E" w:rsidR="00A268D4" w:rsidRDefault="00A268D4" w:rsidP="00A268D4">
      <w:pPr>
        <w:pStyle w:val="ListParagraph"/>
        <w:jc w:val="right"/>
        <w:rPr>
          <w:ins w:id="21" w:author="Anjas Asmara" w:date="2020-09-16T10:27:00Z"/>
          <w:rFonts w:ascii="Minion Pro" w:hAnsi="Minion Pro"/>
          <w:lang w:val="id-ID"/>
        </w:rPr>
      </w:pPr>
    </w:p>
    <w:p w14:paraId="6FFF0748" w14:textId="25C7483F" w:rsidR="00A268D4" w:rsidRDefault="00A268D4" w:rsidP="00A268D4">
      <w:pPr>
        <w:pStyle w:val="ListParagraph"/>
        <w:jc w:val="right"/>
        <w:rPr>
          <w:ins w:id="22" w:author="Anjas Asmara" w:date="2020-09-16T10:27:00Z"/>
          <w:rFonts w:ascii="Minion Pro" w:hAnsi="Minion Pro"/>
          <w:lang w:val="id-ID"/>
        </w:rPr>
      </w:pPr>
    </w:p>
    <w:p w14:paraId="692B72B9" w14:textId="42DD1B3E" w:rsidR="00A268D4" w:rsidRDefault="00A268D4" w:rsidP="00A268D4">
      <w:pPr>
        <w:pStyle w:val="ListParagraph"/>
        <w:jc w:val="right"/>
        <w:rPr>
          <w:ins w:id="23" w:author="Anjas Asmara" w:date="2020-09-16T10:27:00Z"/>
          <w:rFonts w:ascii="Minion Pro" w:hAnsi="Minion Pro"/>
          <w:lang w:val="id-ID"/>
        </w:rPr>
      </w:pPr>
    </w:p>
    <w:p w14:paraId="376AF2EA" w14:textId="1CF5C93C" w:rsidR="00A268D4" w:rsidRDefault="00A268D4" w:rsidP="00A268D4">
      <w:pPr>
        <w:pStyle w:val="ListParagraph"/>
        <w:jc w:val="right"/>
        <w:rPr>
          <w:ins w:id="24" w:author="Anjas Asmara" w:date="2020-09-16T10:27:00Z"/>
          <w:rFonts w:ascii="Minion Pro" w:hAnsi="Minion Pro"/>
          <w:lang w:val="id-ID"/>
        </w:rPr>
      </w:pPr>
    </w:p>
    <w:p w14:paraId="1C35CE8D" w14:textId="5741C333" w:rsidR="00A268D4" w:rsidRPr="00A268D4" w:rsidRDefault="00A268D4" w:rsidP="00A268D4">
      <w:pPr>
        <w:pStyle w:val="ListParagraph"/>
        <w:jc w:val="right"/>
        <w:rPr>
          <w:ins w:id="25" w:author="Anjas Asmara" w:date="2020-09-16T10:27:00Z"/>
          <w:rFonts w:ascii="Minion Pro" w:hAnsi="Minion Pro"/>
          <w:b/>
          <w:bCs/>
          <w:lang w:val="id-ID"/>
          <w:rPrChange w:id="26" w:author="Anjas Asmara" w:date="2020-09-16T10:28:00Z">
            <w:rPr>
              <w:ins w:id="27" w:author="Anjas Asmara" w:date="2020-09-16T10:27:00Z"/>
              <w:rFonts w:ascii="Minion Pro" w:hAnsi="Minion Pro"/>
              <w:lang w:val="id-ID"/>
            </w:rPr>
          </w:rPrChange>
        </w:rPr>
      </w:pPr>
    </w:p>
    <w:p w14:paraId="2B864CF2" w14:textId="1BDD8CFA" w:rsidR="00A268D4" w:rsidRPr="00A268D4" w:rsidRDefault="00A268D4" w:rsidP="00A268D4">
      <w:pPr>
        <w:pStyle w:val="ListParagraph"/>
        <w:jc w:val="right"/>
        <w:rPr>
          <w:rFonts w:ascii="Minion Pro" w:hAnsi="Minion Pro"/>
          <w:b/>
          <w:bCs/>
          <w:lang w:val="id-ID"/>
          <w:rPrChange w:id="28" w:author="Anjas Asmara" w:date="2020-09-16T10:28:00Z">
            <w:rPr>
              <w:rFonts w:ascii="Minion Pro" w:hAnsi="Minion Pro"/>
            </w:rPr>
          </w:rPrChange>
        </w:rPr>
        <w:pPrChange w:id="29" w:author="Anjas Asmara" w:date="2020-09-16T10:27:00Z">
          <w:pPr>
            <w:pStyle w:val="ListParagraph"/>
            <w:numPr>
              <w:numId w:val="3"/>
            </w:numPr>
            <w:ind w:hanging="360"/>
          </w:pPr>
        </w:pPrChange>
      </w:pPr>
      <w:ins w:id="30" w:author="Anjas Asmara" w:date="2020-09-16T10:28:00Z">
        <w:r w:rsidRPr="00A268D4">
          <w:rPr>
            <w:rFonts w:ascii="Minion Pro" w:hAnsi="Minion Pro"/>
            <w:b/>
            <w:bCs/>
            <w:lang w:val="id-ID"/>
            <w:rPrChange w:id="31" w:author="Anjas Asmara" w:date="2020-09-16T10:28:00Z">
              <w:rPr>
                <w:rFonts w:ascii="Minion Pro" w:hAnsi="Minion Pro"/>
                <w:lang w:val="id-ID"/>
              </w:rPr>
            </w:rPrChange>
          </w:rPr>
          <w:t>ASESI : Anjas Asmara</w:t>
        </w:r>
      </w:ins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8C3EB28" w14:textId="77777777" w:rsidTr="00821BA2">
        <w:tc>
          <w:tcPr>
            <w:tcW w:w="9350" w:type="dxa"/>
          </w:tcPr>
          <w:p w14:paraId="47737D26" w14:textId="0C495990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ins w:id="32" w:author="Anjas Asmara" w:date="2020-09-16T10:20:00Z">
              <w:r w:rsidR="00A268D4">
                <w:rPr>
                  <w:lang w:val="id-ID"/>
                </w:rPr>
                <w:t>B</w:t>
              </w:r>
            </w:ins>
            <w:del w:id="33" w:author="Anjas Asmara" w:date="2020-09-16T10:20:00Z">
              <w:r w:rsidDel="00A268D4">
                <w:delText>b</w:delText>
              </w:r>
            </w:del>
            <w:proofErr w:type="spellStart"/>
            <w:r>
              <w:t>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495069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42AA0AD" w14:textId="5854B12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</w:t>
            </w:r>
            <w:ins w:id="34" w:author="Anjas Asmara" w:date="2020-09-16T10:20:00Z">
              <w:r w:rsidR="00A268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kst</w:t>
              </w:r>
            </w:ins>
            <w:del w:id="35" w:author="Anjas Asmara" w:date="2020-09-16T10:20:00Z">
              <w:r w:rsidRPr="00EC6F38" w:rsidDel="00A268D4">
                <w:rPr>
                  <w:rFonts w:ascii="Times New Roman" w:eastAsia="Times New Roman" w:hAnsi="Times New Roman" w:cs="Times New Roman"/>
                  <w:szCs w:val="24"/>
                </w:rPr>
                <w:delText>xt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ream.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ins w:id="36" w:author="Anjas Asmara" w:date="2020-09-16T10:21:00Z">
              <w:r w:rsidR="00A268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37" w:author="Anjas Asmara" w:date="2020-09-16T10:21:00Z">
              <w:r w:rsidRPr="00EC6F38" w:rsidDel="00A268D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62F42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3E2855" w14:textId="441E453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</w:t>
            </w:r>
            <w:ins w:id="38" w:author="Anjas Asmara" w:date="2020-09-16T10:21:00Z">
              <w:r w:rsidR="00A268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9E1162" w14:textId="6813707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9" w:author="Anjas Asmara" w:date="2020-09-16T10:22:00Z">
              <w:r w:rsidR="00A268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proofErr w:type="spellEnd"/>
            <w:ins w:id="40" w:author="Anjas Asmara" w:date="2020-09-16T10:22:00Z">
              <w:r w:rsidR="00A268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kasi</w:t>
              </w:r>
            </w:ins>
            <w:del w:id="41" w:author="Anjas Asmara" w:date="2020-09-16T10:22:00Z">
              <w:r w:rsidRPr="00EC6F38" w:rsidDel="00A268D4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B0DB88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86D5B1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4CCD89" w14:textId="76D191C8" w:rsidR="00125355" w:rsidRPr="00EC6F38" w:rsidRDefault="00125355" w:rsidP="00A268D4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2" w:author="Anjas Asmara" w:date="2020-09-16T10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43" w:author="Anjas Asmara" w:date="2020-09-16T10:23:00Z">
              <w:r w:rsidR="00A268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44" w:author="Anjas Asmara" w:date="2020-09-16T10:23:00Z">
              <w:r w:rsidRPr="00EC6F38" w:rsidDel="00A268D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45" w:author="Anjas Asmara" w:date="2020-09-16T10:23:00Z">
              <w:r w:rsidR="00A268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46" w:author="Anjas Asmara" w:date="2020-09-16T10:23:00Z">
              <w:r w:rsidRPr="00EC6F38" w:rsidDel="00A268D4">
                <w:rPr>
                  <w:rFonts w:ascii="Times New Roman" w:eastAsia="Times New Roman" w:hAnsi="Times New Roman" w:cs="Times New Roman"/>
                  <w:szCs w:val="24"/>
                </w:rPr>
                <w:delText xml:space="preserve"> dan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47" w:author="Anjas Asmara" w:date="2020-09-16T10:23:00Z">
              <w:r w:rsidR="00A268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dan </w:t>
              </w:r>
            </w:ins>
            <w:del w:id="48" w:author="Anjas Asmara" w:date="2020-09-16T10:23:00Z">
              <w:r w:rsidRPr="00EC6F38" w:rsidDel="00A268D4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75D97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254648" w14:textId="77777777" w:rsidR="00125355" w:rsidRPr="00EC6F38" w:rsidRDefault="00125355" w:rsidP="00A268D4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9" w:author="Anjas Asmara" w:date="2020-09-16T10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0628F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F5FAD9A" w14:textId="60D289E9" w:rsidR="00125355" w:rsidRPr="00EC6F38" w:rsidRDefault="00125355" w:rsidP="00A268D4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0" w:author="Anjas Asmara" w:date="2020-09-16T10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1" w:author="Anjas Asmara" w:date="2020-09-16T10:24:00Z">
              <w:r w:rsidR="00A268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52" w:author="Anjas Asmara" w:date="2020-09-16T10:24:00Z">
              <w:r w:rsidRPr="00EC6F38" w:rsidDel="00A268D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93ED8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A0BFBD5" w14:textId="77777777" w:rsidR="00125355" w:rsidRPr="00EC6F38" w:rsidRDefault="00125355" w:rsidP="00A268D4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3" w:author="Anjas Asmara" w:date="2020-09-16T10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C8DF2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D261E5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A67699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Memahami</w:t>
            </w:r>
            <w:proofErr w:type="spellEnd"/>
          </w:p>
          <w:p w14:paraId="4C49B7B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319D1B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08FBC2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531765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94AE9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FB5E7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63626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F21252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jas Asmara">
    <w15:presenceInfo w15:providerId="Windows Live" w15:userId="1bed9127693e12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2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A60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Anjas Asmara</cp:lastModifiedBy>
  <cp:revision>4</cp:revision>
  <dcterms:created xsi:type="dcterms:W3CDTF">2020-08-26T22:03:00Z</dcterms:created>
  <dcterms:modified xsi:type="dcterms:W3CDTF">2020-09-16T03:29:00Z</dcterms:modified>
</cp:coreProperties>
</file>