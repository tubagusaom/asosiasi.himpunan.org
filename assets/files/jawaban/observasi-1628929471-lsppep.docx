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10828">
              <w:rPr>
                <w:rFonts w:ascii="Times New Roman" w:eastAsia="Times New Roman" w:hAnsi="Times New Roman" w:cs="Times New Roman"/>
                <w:i/>
                <w:szCs w:val="24"/>
                <w:rPrChange w:id="0" w:author="Tetty Sugiarti" w:date="2021-08-14T14:5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10828">
              <w:rPr>
                <w:rFonts w:ascii="Times New Roman" w:eastAsia="Times New Roman" w:hAnsi="Times New Roman" w:cs="Times New Roman"/>
                <w:i/>
                <w:szCs w:val="24"/>
                <w:rPrChange w:id="1" w:author="Tetty Sugiarti" w:date="2021-08-14T14:5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revolusi</w:t>
            </w:r>
            <w:proofErr w:type="spellEnd"/>
            <w:r w:rsidRPr="00810828">
              <w:rPr>
                <w:rFonts w:ascii="Times New Roman" w:eastAsia="Times New Roman" w:hAnsi="Times New Roman" w:cs="Times New Roman"/>
                <w:i/>
                <w:szCs w:val="24"/>
                <w:rPrChange w:id="2" w:author="Tetty Sugiarti" w:date="2021-08-14T14:5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industry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" w:author="Tetty Sugiarti" w:date="2021-08-14T14:53:00Z">
              <w:r w:rsidRPr="00EC6F38" w:rsidDel="0081082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" w:author="Tetty Sugiarti" w:date="2021-08-14T14:54:00Z">
              <w:r w:rsidRPr="00EC6F38" w:rsidDel="0081082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" w:author="Tetty Sugiarti" w:date="2021-08-14T14:54:00Z">
              <w:r w:rsidRPr="00EC6F38" w:rsidDel="0081082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" w:author="Tetty Sugiarti" w:date="2021-08-14T14:54:00Z">
              <w:r w:rsidRPr="00EC6F38" w:rsidDel="0081082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7" w:author="Tetty Sugiarti" w:date="2021-08-14T14:54:00Z">
              <w:r w:rsidRPr="00EC6F38" w:rsidDel="0081082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8" w:author="Tetty Sugiarti" w:date="2021-08-14T14:55:00Z">
              <w:r w:rsidR="00810828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9" w:author="Tetty Sugiarti" w:date="2021-08-14T14:55:00Z">
              <w:r w:rsidRPr="00EC6F38" w:rsidDel="00810828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0" w:author="Tetty Sugiarti" w:date="2021-08-14T14:55:00Z">
              <w:r w:rsidRPr="00EC6F38" w:rsidDel="0081082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1" w:author="Tetty Sugiarti" w:date="2021-08-14T14:55:00Z">
              <w:r w:rsidRPr="00EC6F38" w:rsidDel="00810828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ins w:id="12" w:author="Tetty Sugiarti" w:date="2021-08-14T14:55:00Z">
              <w:r w:rsidR="00810828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13" w:author="Tetty Sugiarti" w:date="2021-08-14T14:55:00Z">
              <w:r w:rsidRPr="00EC6F38" w:rsidDel="00810828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4" w:author="Tetty Sugiarti" w:date="2021-08-14T14:55:00Z">
              <w:r w:rsidRPr="00EC6F38" w:rsidDel="0081082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</w:t>
            </w:r>
            <w:ins w:id="15" w:author="Tetty Sugiarti" w:date="2021-08-14T14:55:00Z">
              <w:r w:rsidR="00810828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16" w:author="Tetty Sugiarti" w:date="2021-08-14T14:56:00Z">
              <w:r w:rsidR="00810828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17" w:author="Tetty Sugiarti" w:date="2021-08-14T14:56:00Z">
              <w:r w:rsidRPr="00EC6F38" w:rsidDel="00810828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8" w:author="Tetty Sugiarti" w:date="2021-08-14T14:56:00Z">
              <w:r w:rsidRPr="00EC6F38" w:rsidDel="00810828">
                <w:rPr>
                  <w:rFonts w:ascii="Times New Roman" w:eastAsia="Times New Roman" w:hAnsi="Times New Roman" w:cs="Times New Roman"/>
                  <w:szCs w:val="24"/>
                </w:rPr>
                <w:delText>Dimana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9" w:author="Tetty Sugiarti" w:date="2021-08-14T14:56:00Z">
              <w:r w:rsidR="00810828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20" w:author="Tetty Sugiarti" w:date="2021-08-14T14:56:00Z">
              <w:r w:rsidRPr="00EC6F38" w:rsidDel="00810828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</w:t>
            </w:r>
            <w:proofErr w:type="gramStart"/>
            <w:ins w:id="21" w:author="Tetty Sugiarti" w:date="2021-08-14T14:56:00Z">
              <w:r w:rsidR="00810828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2" w:author="Tetty Sugiarti" w:date="2021-08-14T14:56:00Z">
              <w:r w:rsidRPr="00EC6F38" w:rsidDel="0081082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gramStart"/>
            <w:ins w:id="23" w:author="Tetty Sugiarti" w:date="2021-08-14T14:57:00Z">
              <w:r w:rsidR="00810828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proofErr w:type="gramEnd"/>
            <w:del w:id="24" w:author="Tetty Sugiarti" w:date="2021-08-14T14:57:00Z">
              <w:r w:rsidRPr="00EC6F38" w:rsidDel="0081082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5" w:author="Tetty Sugiarti" w:date="2021-08-14T14:57:00Z">
              <w:r w:rsidRPr="00EC6F38" w:rsidDel="0081082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ins w:id="26" w:author="Tetty Sugiarti" w:date="2021-08-14T14:58:00Z">
              <w:r w:rsidR="00DB6A5F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27" w:author="Tetty Sugiarti" w:date="2021-08-14T14:57:00Z">
              <w:r w:rsidRPr="00EC6F38" w:rsidDel="00810828">
                <w:rPr>
                  <w:rFonts w:ascii="Times New Roman" w:eastAsia="Times New Roman" w:hAnsi="Times New Roman" w:cs="Times New Roman"/>
                  <w:szCs w:val="24"/>
                </w:rPr>
                <w:delText xml:space="preserve"> pada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8" w:author="Tetty Sugiarti" w:date="2021-08-14T14:58:00Z">
              <w:r w:rsidR="00DB6A5F">
                <w:rPr>
                  <w:rFonts w:ascii="Times New Roman" w:eastAsia="Times New Roman" w:hAnsi="Times New Roman" w:cs="Times New Roman"/>
                  <w:szCs w:val="24"/>
                </w:rPr>
                <w:t>B</w:t>
              </w:r>
            </w:ins>
            <w:del w:id="29" w:author="Tetty Sugiarti" w:date="2021-08-14T14:58:00Z">
              <w:r w:rsidRPr="00EC6F38" w:rsidDel="00DB6A5F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del w:id="30" w:author="Tetty Sugiarti" w:date="2021-08-14T14:59:00Z">
              <w:r w:rsidRPr="00EC6F38" w:rsidDel="00DB6A5F">
                <w:rPr>
                  <w:rFonts w:ascii="Times New Roman" w:eastAsia="Times New Roman" w:hAnsi="Times New Roman" w:cs="Times New Roman"/>
                  <w:szCs w:val="24"/>
                </w:rPr>
                <w:delText>mencoba proses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31" w:author="Tetty Sugiarti" w:date="2021-08-14T14:59:00Z">
              <w:r w:rsidR="00DB6A5F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2" w:author="Tetty Sugiarti" w:date="2021-08-14T15:00:00Z">
              <w:r w:rsidR="00DB6A5F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bookmarkStart w:id="33" w:name="_GoBack"/>
            <w:bookmarkEnd w:id="33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810828"/>
    <w:rsid w:val="00924DF5"/>
    <w:rsid w:val="00DB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0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8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0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8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Tetty Sugiarti</cp:lastModifiedBy>
  <cp:revision>2</cp:revision>
  <dcterms:created xsi:type="dcterms:W3CDTF">2021-08-14T08:00:00Z</dcterms:created>
  <dcterms:modified xsi:type="dcterms:W3CDTF">2021-08-14T08:00:00Z</dcterms:modified>
</cp:coreProperties>
</file>