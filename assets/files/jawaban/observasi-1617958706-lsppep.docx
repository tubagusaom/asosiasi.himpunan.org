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90566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990FC22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A259BB6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1FD37C98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B61ACA9" w14:textId="77777777" w:rsidTr="00821BA2">
        <w:tc>
          <w:tcPr>
            <w:tcW w:w="9350" w:type="dxa"/>
          </w:tcPr>
          <w:p w14:paraId="0F5FA724" w14:textId="77777777" w:rsidR="00BE098E" w:rsidRDefault="00BE098E" w:rsidP="00821BA2">
            <w:pPr>
              <w:pStyle w:val="ListParagraph"/>
              <w:ind w:left="0"/>
            </w:pPr>
          </w:p>
          <w:p w14:paraId="639BD456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C2DD349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50F94E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31CF2AD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73AC6A2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38713C6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6B26F3F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506B101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36545064" w14:textId="5690F974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ins w:id="0" w:author="Renni Anggraini" w:date="2021-04-09T15:36:00Z">
              <w:r w:rsidR="008A0916">
                <w:t>,</w:t>
              </w:r>
            </w:ins>
            <w:del w:id="1" w:author="Renni Anggraini" w:date="2021-04-09T15:36:00Z">
              <w:r w:rsidDel="008A0916">
                <w:delText>;</w:delText>
              </w:r>
            </w:del>
            <w:r>
              <w:t xml:space="preserve">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5B9CDB9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BA18388" w14:textId="154CEABB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ins w:id="2" w:author="Renni Anggraini" w:date="2021-04-09T15:36:00Z">
              <w:r w:rsidR="008A0916">
                <w:t>,</w:t>
              </w:r>
            </w:ins>
            <w:del w:id="3" w:author="Renni Anggraini" w:date="2021-04-09T15:36:00Z">
              <w:r w:rsidDel="008A0916">
                <w:delText>;</w:delText>
              </w:r>
            </w:del>
            <w:r>
              <w:t xml:space="preserve"> </w:t>
            </w:r>
            <w:proofErr w:type="spellStart"/>
            <w:r>
              <w:t>utuh</w:t>
            </w:r>
            <w:proofErr w:type="spellEnd"/>
            <w:ins w:id="4" w:author="Renni Anggraini" w:date="2021-04-09T15:36:00Z">
              <w:r w:rsidR="008A0916">
                <w:t>,</w:t>
              </w:r>
            </w:ins>
            <w:del w:id="5" w:author="Renni Anggraini" w:date="2021-04-09T15:36:00Z">
              <w:r w:rsidDel="008A0916">
                <w:delText>;</w:delText>
              </w:r>
            </w:del>
            <w:r>
              <w:t xml:space="preserve"> </w:t>
            </w:r>
            <w:proofErr w:type="spellStart"/>
            <w:r>
              <w:t>bulat</w:t>
            </w:r>
            <w:proofErr w:type="spellEnd"/>
            <w:ins w:id="6" w:author="Renni Anggraini" w:date="2021-04-09T15:36:00Z">
              <w:r w:rsidR="008A0916">
                <w:t>,</w:t>
              </w:r>
            </w:ins>
            <w:del w:id="7" w:author="Renni Anggraini" w:date="2021-04-09T15:36:00Z">
              <w:r w:rsidDel="008A0916">
                <w:delText>;</w:delText>
              </w:r>
            </w:del>
            <w:r>
              <w:t xml:space="preserve"> </w:t>
            </w:r>
            <w:ins w:id="8" w:author="Renni Anggraini" w:date="2021-04-09T15:55:00Z">
              <w:r w:rsidR="00CA42AD">
                <w:t xml:space="preserve">dan </w:t>
              </w:r>
            </w:ins>
            <w:proofErr w:type="spellStart"/>
            <w:r>
              <w:t>sempurna</w:t>
            </w:r>
            <w:proofErr w:type="spellEnd"/>
            <w:r>
              <w:t>.</w:t>
            </w:r>
          </w:p>
          <w:p w14:paraId="6E3FB10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1C7825D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4850E5D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628EA4E0" w14:textId="33D5BB01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ins w:id="9" w:author="Renni Anggraini" w:date="2021-04-09T15:55:00Z">
              <w:r w:rsidR="00515A1A">
                <w:t xml:space="preserve"> </w:t>
              </w:r>
              <w:proofErr w:type="spellStart"/>
              <w:r w:rsidR="00515A1A">
                <w:t>tertentu</w:t>
              </w:r>
            </w:ins>
            <w:proofErr w:type="spellEnd"/>
            <w:r>
              <w:t>.</w:t>
            </w:r>
          </w:p>
          <w:p w14:paraId="1558068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6D0065F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43551358" w14:textId="2EC488CA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del w:id="10" w:author="Renni Anggraini" w:date="2021-04-09T15:56:00Z">
              <w:r w:rsidDel="00515A1A">
                <w:delText>berterima</w:delText>
              </w:r>
            </w:del>
            <w:proofErr w:type="spellStart"/>
            <w:ins w:id="11" w:author="Renni Anggraini" w:date="2021-04-09T15:56:00Z">
              <w:r w:rsidR="00515A1A">
                <w:t>di</w:t>
              </w:r>
              <w:r w:rsidR="00515A1A">
                <w:t>terima</w:t>
              </w:r>
            </w:ins>
            <w:proofErr w:type="spellEnd"/>
            <w:r>
              <w:t>.</w:t>
            </w:r>
          </w:p>
          <w:p w14:paraId="31D3E39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28D01DA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530DA5A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4D9883F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6F0B1FC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18CDE91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2E74A16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4436DE7C" w14:textId="77777777" w:rsidTr="00821BA2">
        <w:tc>
          <w:tcPr>
            <w:tcW w:w="9350" w:type="dxa"/>
          </w:tcPr>
          <w:p w14:paraId="7D29B5F8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8020A66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nni Anggraini">
    <w15:presenceInfo w15:providerId="Windows Live" w15:userId="f1e43ec1bab86f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515A1A"/>
    <w:rsid w:val="008A0916"/>
    <w:rsid w:val="008E35F3"/>
    <w:rsid w:val="00924DF5"/>
    <w:rsid w:val="00BE098E"/>
    <w:rsid w:val="00CA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A169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Renni Anggraini</cp:lastModifiedBy>
  <cp:revision>3</cp:revision>
  <dcterms:created xsi:type="dcterms:W3CDTF">2021-04-09T08:32:00Z</dcterms:created>
  <dcterms:modified xsi:type="dcterms:W3CDTF">2021-04-09T08:56:00Z</dcterms:modified>
</cp:coreProperties>
</file>