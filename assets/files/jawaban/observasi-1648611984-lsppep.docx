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DA438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Lenovo" w:date="2022-03-30T10:38:00Z">
              <w:r>
                <w:t>M</w:t>
              </w:r>
            </w:ins>
            <w:del w:id="1" w:author="Lenovo" w:date="2022-03-30T10:38:00Z">
              <w:r w:rsidR="00BE098E" w:rsidDel="00DA4387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Lenovo" w:date="2022-03-30T10:40:00Z">
              <w:r w:rsidR="004C2939">
                <w:t>P</w:t>
              </w:r>
            </w:ins>
            <w:del w:id="3" w:author="Lenovo" w:date="2022-03-30T10:40:00Z">
              <w:r w:rsidR="00BE098E" w:rsidDel="004C2939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Lenovo" w:date="2022-03-30T10:38:00Z">
              <w:r>
                <w:t>F</w:t>
              </w:r>
            </w:ins>
            <w:del w:id="5" w:author="Lenovo" w:date="2022-03-30T10:38:00Z">
              <w:r w:rsidR="00BE098E" w:rsidDel="00DA4387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Lenovo" w:date="2022-03-30T10:40:00Z">
              <w:r w:rsidR="004C2939">
                <w:t>B</w:t>
              </w:r>
            </w:ins>
            <w:del w:id="7" w:author="Lenovo" w:date="2022-03-30T10:40:00Z">
              <w:r w:rsidR="00BE098E" w:rsidDel="004C2939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DA438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Lenovo" w:date="2022-03-30T10:38:00Z">
              <w:r>
                <w:t>K</w:t>
              </w:r>
            </w:ins>
            <w:del w:id="9" w:author="Lenovo" w:date="2022-03-30T10:38:00Z">
              <w:r w:rsidR="00BE098E" w:rsidDel="00DA4387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Lenovo" w:date="2022-03-30T10:40:00Z">
              <w:r w:rsidR="004C2939">
                <w:t>P</w:t>
              </w:r>
            </w:ins>
            <w:del w:id="11" w:author="Lenovo" w:date="2022-03-30T10:40:00Z">
              <w:r w:rsidR="00BE098E" w:rsidDel="004C2939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Lenovo" w:date="2022-03-30T10:38:00Z">
              <w:r>
                <w:t>I</w:t>
              </w:r>
            </w:ins>
            <w:del w:id="13" w:author="Lenovo" w:date="2022-03-30T10:38:00Z">
              <w:r w:rsidR="00BE098E" w:rsidDel="00DA4387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Lenovo" w:date="2022-03-30T10:40:00Z">
              <w:r w:rsidR="004C2939">
                <w:t>P</w:t>
              </w:r>
            </w:ins>
            <w:del w:id="15" w:author="Lenovo" w:date="2022-03-30T10:40:00Z">
              <w:r w:rsidR="00BE098E" w:rsidDel="004C2939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6" w:author="Lenovo" w:date="2022-03-30T10:38:00Z">
              <w:r>
                <w:t>O</w:t>
              </w:r>
            </w:ins>
            <w:del w:id="17" w:author="Lenovo" w:date="2022-03-30T10:38:00Z">
              <w:r w:rsidR="00BE098E" w:rsidDel="00DA4387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8" w:author="Lenovo" w:date="2022-03-30T10:41:00Z">
              <w:r w:rsidR="004C2939">
                <w:t>T</w:t>
              </w:r>
            </w:ins>
            <w:del w:id="19" w:author="Lenovo" w:date="2022-03-30T10:41:00Z">
              <w:r w:rsidR="00BE098E" w:rsidDel="004C2939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Lenovo" w:date="2022-03-30T10:38:00Z">
              <w:r>
                <w:t>I</w:t>
              </w:r>
            </w:ins>
            <w:del w:id="21" w:author="Lenovo" w:date="2022-03-30T10:38:00Z">
              <w:r w:rsidR="00BE098E" w:rsidDel="00DA4387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2" w:author="Lenovo" w:date="2022-03-30T10:41:00Z">
              <w:r w:rsidR="004C2939">
                <w:t>M</w:t>
              </w:r>
            </w:ins>
            <w:del w:id="23" w:author="Lenovo" w:date="2022-03-30T10:41:00Z">
              <w:r w:rsidR="00BE098E" w:rsidDel="004C2939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ins w:id="24" w:author="Lenovo" w:date="2022-03-30T10:44:00Z">
              <w:r w:rsidR="004C2939">
                <w:t>dan</w:t>
              </w:r>
              <w:proofErr w:type="spellEnd"/>
              <w:r w:rsidR="004C2939">
                <w:t xml:space="preserve"> </w:t>
              </w:r>
            </w:ins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5" w:author="Lenovo" w:date="2022-03-30T10:38:00Z">
              <w:r>
                <w:t>K</w:t>
              </w:r>
            </w:ins>
            <w:del w:id="26" w:author="Lenovo" w:date="2022-03-30T10:38:00Z">
              <w:r w:rsidR="00BE098E" w:rsidDel="00DA4387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7" w:author="Lenovo" w:date="2022-03-30T10:41:00Z">
              <w:r w:rsidR="004C2939">
                <w:t>B</w:t>
              </w:r>
            </w:ins>
            <w:del w:id="28" w:author="Lenovo" w:date="2022-03-30T10:41:00Z">
              <w:r w:rsidR="00BE098E" w:rsidDel="004C2939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DA438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9" w:author="Lenovo" w:date="2022-03-30T10:38:00Z">
              <w:r>
                <w:t>P</w:t>
              </w:r>
            </w:ins>
            <w:del w:id="30" w:author="Lenovo" w:date="2022-03-30T10:38:00Z">
              <w:r w:rsidR="00BE098E" w:rsidDel="00DA4387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1" w:author="Lenovo" w:date="2022-03-30T10:41:00Z">
              <w:r w:rsidR="004C2939">
                <w:t>R</w:t>
              </w:r>
            </w:ins>
            <w:del w:id="32" w:author="Lenovo" w:date="2022-03-30T10:41:00Z">
              <w:r w:rsidR="00BE098E" w:rsidDel="004C2939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33" w:author="Lenovo" w:date="2022-03-30T10:39:00Z">
              <w:r w:rsidDel="00DA4387">
                <w:delText xml:space="preserve">kriteria </w:delText>
              </w:r>
            </w:del>
            <w:proofErr w:type="spellStart"/>
            <w:ins w:id="34" w:author="Lenovo" w:date="2022-03-30T10:39:00Z">
              <w:r w:rsidR="00DA4387">
                <w:t>K</w:t>
              </w:r>
              <w:r w:rsidR="00DA4387">
                <w:t>riteria</w:t>
              </w:r>
              <w:proofErr w:type="spellEnd"/>
              <w:r w:rsidR="00DA4387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ins w:id="35" w:author="Lenovo" w:date="2022-03-30T10:41:00Z">
              <w:r w:rsidR="004C2939">
                <w:t>U</w:t>
              </w:r>
            </w:ins>
            <w:del w:id="36" w:author="Lenovo" w:date="2022-03-30T10:41:00Z">
              <w:r w:rsidDel="004C2939">
                <w:delText>u</w:delText>
              </w:r>
            </w:del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7" w:author="Lenovo" w:date="2022-03-30T10:39:00Z">
              <w:r>
                <w:t>M</w:t>
              </w:r>
            </w:ins>
            <w:del w:id="38" w:author="Lenovo" w:date="2022-03-30T10:39:00Z">
              <w:r w:rsidR="00BE098E" w:rsidDel="00DA4387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9" w:author="Lenovo" w:date="2022-03-30T10:41:00Z">
              <w:r w:rsidR="004C2939">
                <w:t>I</w:t>
              </w:r>
            </w:ins>
            <w:del w:id="40" w:author="Lenovo" w:date="2022-03-30T10:41:00Z">
              <w:r w:rsidR="00BE098E" w:rsidDel="004C2939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DA438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1" w:author="Lenovo" w:date="2022-03-30T10:39:00Z">
              <w:r>
                <w:t>N</w:t>
              </w:r>
            </w:ins>
            <w:del w:id="42" w:author="Lenovo" w:date="2022-03-30T10:39:00Z">
              <w:r w:rsidR="00BE098E" w:rsidDel="00DA4387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3" w:author="Lenovo" w:date="2022-03-30T10:41:00Z">
              <w:r w:rsidR="004C2939">
                <w:t>A</w:t>
              </w:r>
            </w:ins>
            <w:del w:id="44" w:author="Lenovo" w:date="2022-03-30T10:41:00Z">
              <w:r w:rsidR="00BE098E" w:rsidDel="004C2939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5" w:author="Lenovo" w:date="2022-03-30T10:39:00Z">
              <w:r w:rsidDel="00DA4387">
                <w:delText xml:space="preserve">orientasi </w:delText>
              </w:r>
            </w:del>
            <w:proofErr w:type="spellStart"/>
            <w:ins w:id="46" w:author="Lenovo" w:date="2022-03-30T10:39:00Z">
              <w:r w:rsidR="00DA4387">
                <w:t>O</w:t>
              </w:r>
              <w:r w:rsidR="00DA4387">
                <w:t>rientasi</w:t>
              </w:r>
              <w:proofErr w:type="spellEnd"/>
              <w:r w:rsidR="00DA4387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ins w:id="47" w:author="Lenovo" w:date="2022-03-30T10:41:00Z">
              <w:r w:rsidR="004C2939">
                <w:t>P</w:t>
              </w:r>
            </w:ins>
            <w:del w:id="48" w:author="Lenovo" w:date="2022-03-30T10:41:00Z">
              <w:r w:rsidDel="004C2939">
                <w:delText>p</w:delText>
              </w:r>
            </w:del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  <w:bookmarkStart w:id="49" w:name="_GoBack"/>
            <w:bookmarkEnd w:id="49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0" w:author="Lenovo" w:date="2022-03-30T10:39:00Z">
              <w:r w:rsidDel="00DA4387">
                <w:delText xml:space="preserve">prosedur </w:delText>
              </w:r>
            </w:del>
            <w:proofErr w:type="spellStart"/>
            <w:ins w:id="51" w:author="Lenovo" w:date="2022-03-30T10:39:00Z">
              <w:r w:rsidR="00DA4387">
                <w:t>P</w:t>
              </w:r>
              <w:r w:rsidR="00DA4387">
                <w:t>rosedur</w:t>
              </w:r>
              <w:proofErr w:type="spellEnd"/>
              <w:r w:rsidR="00DA4387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ins w:id="52" w:author="Lenovo" w:date="2022-03-30T10:42:00Z">
              <w:r w:rsidR="004C2939">
                <w:t>T</w:t>
              </w:r>
            </w:ins>
            <w:del w:id="53" w:author="Lenovo" w:date="2022-03-30T10:42:00Z">
              <w:r w:rsidRPr="004C2939" w:rsidDel="004C2939">
                <w:delText>t</w:delText>
              </w:r>
            </w:del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del w:id="54" w:author="Lenovo" w:date="2022-03-30T10:39:00Z">
              <w:r w:rsidDel="00DA4387">
                <w:delText xml:space="preserve">metode </w:delText>
              </w:r>
            </w:del>
            <w:proofErr w:type="spellStart"/>
            <w:ins w:id="55" w:author="Lenovo" w:date="2022-03-30T10:39:00Z">
              <w:r w:rsidR="00DA4387">
                <w:t>M</w:t>
              </w:r>
              <w:r w:rsidR="00DA4387">
                <w:t>etode</w:t>
              </w:r>
              <w:proofErr w:type="spellEnd"/>
              <w:r w:rsidR="00DA4387">
                <w:t xml:space="preserve"> </w:t>
              </w:r>
            </w:ins>
            <w:ins w:id="56" w:author="Lenovo" w:date="2022-03-30T10:42:00Z">
              <w:r w:rsidR="004C2939">
                <w:tab/>
              </w:r>
              <w:r w:rsidR="004C2939">
                <w:t>:</w:t>
              </w:r>
            </w:ins>
          </w:p>
          <w:p w:rsidR="00BE098E" w:rsidRDefault="00BE098E" w:rsidP="004C293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57" w:author="Lenovo" w:date="2022-03-30T10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ins w:id="58" w:author="Lenovo" w:date="2022-03-30T10:42:00Z">
              <w:r w:rsidR="004C2939">
                <w:t>L</w:t>
              </w:r>
            </w:ins>
            <w:del w:id="59" w:author="Lenovo" w:date="2022-03-30T10:42:00Z">
              <w:r w:rsidDel="004C2939">
                <w:delText>l</w:delText>
              </w:r>
            </w:del>
            <w:r>
              <w:t>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0" w:author="Lenovo" w:date="2022-03-30T10:39:00Z">
              <w:r w:rsidDel="00DA4387">
                <w:delText xml:space="preserve">inklusif </w:delText>
              </w:r>
            </w:del>
            <w:proofErr w:type="spellStart"/>
            <w:ins w:id="61" w:author="Lenovo" w:date="2022-03-30T10:39:00Z">
              <w:r w:rsidR="00DA4387">
                <w:t>I</w:t>
              </w:r>
              <w:r w:rsidR="00DA4387">
                <w:t>nklusif</w:t>
              </w:r>
              <w:proofErr w:type="spellEnd"/>
              <w:r w:rsidR="00DA4387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ins w:id="62" w:author="Lenovo" w:date="2022-03-30T10:42:00Z">
              <w:r w:rsidR="004C2939">
                <w:t>P</w:t>
              </w:r>
            </w:ins>
            <w:del w:id="63" w:author="Lenovo" w:date="2022-03-30T10:42:00Z">
              <w:r w:rsidDel="004C2939">
                <w:delText>p</w:delText>
              </w:r>
            </w:del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C2939"/>
    <w:rsid w:val="00924DF5"/>
    <w:rsid w:val="00BE098E"/>
    <w:rsid w:val="00D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2022-03-30T03:45:00Z</dcterms:created>
  <dcterms:modified xsi:type="dcterms:W3CDTF">2022-03-30T03:45:00Z</dcterms:modified>
</cp:coreProperties>
</file>