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B647D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91ACE4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4683C7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DE5077D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65D00D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Naik</w:t>
      </w:r>
    </w:p>
    <w:p w14:paraId="58F69F1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842CEF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833C941" wp14:editId="45BC7E0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97E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914E357" w14:textId="5B73C61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ins w:id="0" w:author="Microsoft Office User" w:date="2021-08-18T09:43:00Z"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dapat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berakibat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pada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aktivitas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ses</w:t>
        </w:r>
      </w:ins>
      <w:ins w:id="1" w:author="Microsoft Office User" w:date="2021-08-18T09:44:00Z"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eorang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berkurang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dan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cuaca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dapat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menimbukan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rasa </w:t>
        </w:r>
        <w:proofErr w:type="spellStart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lapar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yang </w:t>
        </w:r>
        <w:proofErr w:type="spellStart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membuat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naik, </w:t>
      </w:r>
      <w:proofErr w:type="spellStart"/>
      <w:ins w:id="2" w:author="Microsoft Office User" w:date="2021-08-18T09:45:00Z"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dalam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menjalankan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aktivitas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Bersama </w:t>
        </w:r>
        <w:proofErr w:type="spellStart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teman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disituasi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apapun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berusaha</w:t>
        </w:r>
        <w:proofErr w:type="spellEnd"/>
        <w:r w:rsidR="00EA0A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1624E74" w14:textId="21B4656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3" w:author="Microsoft Office User" w:date="2021-08-18T09:46:00Z"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yaitu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ditambah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4" w:author="Microsoft Office User" w:date="2021-08-18T09:47:00Z">
        <w:r w:rsidR="00EA0A12">
          <w:rPr>
            <w:rFonts w:ascii="Times New Roman" w:eastAsia="Times New Roman" w:hAnsi="Times New Roman" w:cs="Times New Roman"/>
            <w:sz w:val="24"/>
            <w:szCs w:val="24"/>
          </w:rPr>
          <w:t>kerupuk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bakwan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" w:author="Microsoft Office User" w:date="2021-08-18T09:46:00Z">
        <w:r w:rsidRPr="00C50A1E" w:rsidDel="00EA0A1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Microsoft Office User" w:date="2021-08-18T09:47:00Z">
        <w:r w:rsidR="00EA0A12">
          <w:rPr>
            <w:rFonts w:ascii="Times New Roman" w:eastAsia="Times New Roman" w:hAnsi="Times New Roman" w:cs="Times New Roman"/>
            <w:sz w:val="24"/>
            <w:szCs w:val="24"/>
          </w:rPr>
          <w:t>hangatnya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" w:author="Microsoft Office User" w:date="2021-08-18T09:47:00Z">
        <w:r w:rsidR="00EA0A12">
          <w:rPr>
            <w:rFonts w:ascii="Times New Roman" w:eastAsia="Times New Roman" w:hAnsi="Times New Roman" w:cs="Times New Roman"/>
            <w:sz w:val="24"/>
            <w:szCs w:val="24"/>
          </w:rPr>
          <w:t>dimakan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Bersama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mie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instan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nikmat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68ADC7" w14:textId="4492C18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8" w:author="Microsoft Office User" w:date="2021-08-18T09:48:00Z">
        <w:r w:rsidR="00EA0A12">
          <w:rPr>
            <w:rFonts w:ascii="Times New Roman" w:eastAsia="Times New Roman" w:hAnsi="Times New Roman" w:cs="Times New Roman"/>
            <w:sz w:val="24"/>
            <w:szCs w:val="24"/>
          </w:rPr>
          <w:t>terjadi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ins w:id="9" w:author="Microsoft Office User" w:date="2021-08-18T09:48:00Z">
        <w:r w:rsidR="00EA0A12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ins w:id="10" w:author="Microsoft Office User" w:date="2021-08-18T09:48:00Z"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1" w:author="Microsoft Office User" w:date="2021-08-18T09:48:00Z"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umumnya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terjadi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ins w:id="12" w:author="Microsoft Office User" w:date="2021-08-18T09:49:00Z"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kita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13" w:author="Microsoft Office User" w:date="2021-08-18T09:49:00Z"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belum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berkumpul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Bersama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terus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menerus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DF8C07" w14:textId="36707D3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" w:author="Microsoft Office User" w:date="2021-08-18T09:50:00Z">
        <w:r w:rsidR="00EA0A12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0BAF2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4A3C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037EB" w14:textId="29E4E9B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ins w:id="15" w:author="Microsoft Office User" w:date="2021-08-18T09:52:00Z">
        <w:r w:rsidR="00EA0A12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)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6" w:author="Microsoft Office User" w:date="2021-08-18T09:52:00Z">
        <w:r w:rsidR="00EA0A12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>disadari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7" w:author="Microsoft Office User" w:date="2021-08-18T09:52:00Z">
        <w:r w:rsidR="00EA0A12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EA0A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D6E1368" w14:textId="31AFFA00" w:rsidR="00927764" w:rsidRPr="00C50A1E" w:rsidDel="00EA0A12" w:rsidRDefault="00927764" w:rsidP="00927764">
      <w:pPr>
        <w:shd w:val="clear" w:color="auto" w:fill="F5F5F5"/>
        <w:spacing w:after="375"/>
        <w:rPr>
          <w:del w:id="18" w:author="Microsoft Office User" w:date="2021-08-18T09:55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19" w:author="Microsoft Office User" w:date="2021-08-18T09:54:00Z">
        <w:r w:rsidRPr="00C50A1E" w:rsidDel="00EA0A12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EA0A12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22EB38E0" w14:textId="77777777" w:rsidR="00927764" w:rsidRPr="00C50A1E" w:rsidDel="00EA0A12" w:rsidRDefault="00927764" w:rsidP="00927764">
      <w:pPr>
        <w:shd w:val="clear" w:color="auto" w:fill="F5F5F5"/>
        <w:spacing w:after="375"/>
        <w:rPr>
          <w:del w:id="20" w:author="Microsoft Office User" w:date="2021-08-18T09:56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34F1B6C7" w14:textId="7753738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21" w:author="Microsoft Office User" w:date="2021-08-18T09:56:00Z">
        <w:r w:rsidR="00A11CB1">
          <w:rPr>
            <w:rFonts w:ascii="Times New Roman" w:eastAsia="Times New Roman" w:hAnsi="Times New Roman" w:cs="Times New Roman"/>
            <w:sz w:val="24"/>
            <w:szCs w:val="24"/>
          </w:rPr>
          <w:t>..</w:t>
        </w:r>
      </w:ins>
      <w:proofErr w:type="gramEnd"/>
      <w:del w:id="22" w:author="Microsoft Office User" w:date="2021-08-18T09:56:00Z">
        <w:r w:rsidRPr="00C50A1E" w:rsidDel="00A11CB1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37FDBC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6C4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420205" w14:textId="4747C46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ins w:id="23" w:author="Microsoft Office User" w:date="2021-08-18T09:58:00Z">
        <w:r w:rsidR="00A11CB1">
          <w:rPr>
            <w:rFonts w:ascii="Times New Roman" w:eastAsia="Times New Roman" w:hAnsi="Times New Roman" w:cs="Times New Roman"/>
            <w:sz w:val="24"/>
            <w:szCs w:val="24"/>
          </w:rPr>
          <w:t xml:space="preserve"> tentunya</w:t>
        </w:r>
      </w:ins>
      <w:bookmarkStart w:id="24" w:name="_GoBack"/>
      <w:bookmarkEnd w:id="24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54285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9CB07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62A2E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B5908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1AEEF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29B79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E75DA6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A4774A2" w14:textId="77777777" w:rsidR="00927764" w:rsidRPr="00C50A1E" w:rsidRDefault="00927764" w:rsidP="00927764"/>
    <w:p w14:paraId="525249EF" w14:textId="77777777" w:rsidR="00927764" w:rsidRPr="005A045A" w:rsidRDefault="00927764" w:rsidP="00927764">
      <w:pPr>
        <w:rPr>
          <w:i/>
        </w:rPr>
      </w:pPr>
    </w:p>
    <w:p w14:paraId="39EB42E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1731D3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C97D4" w14:textId="77777777" w:rsidR="005D32D6" w:rsidRDefault="005D32D6">
      <w:r>
        <w:separator/>
      </w:r>
    </w:p>
  </w:endnote>
  <w:endnote w:type="continuationSeparator" w:id="0">
    <w:p w14:paraId="081C3F17" w14:textId="77777777" w:rsidR="005D32D6" w:rsidRDefault="005D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C535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B16D6FF" w14:textId="77777777" w:rsidR="00941E77" w:rsidRDefault="005D32D6">
    <w:pPr>
      <w:pStyle w:val="Footer"/>
    </w:pPr>
  </w:p>
  <w:p w14:paraId="6642E807" w14:textId="77777777" w:rsidR="00941E77" w:rsidRDefault="005D32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55A50" w14:textId="77777777" w:rsidR="005D32D6" w:rsidRDefault="005D32D6">
      <w:r>
        <w:separator/>
      </w:r>
    </w:p>
  </w:footnote>
  <w:footnote w:type="continuationSeparator" w:id="0">
    <w:p w14:paraId="27887A70" w14:textId="77777777" w:rsidR="005D32D6" w:rsidRDefault="005D3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5D32D6"/>
    <w:rsid w:val="00924DF5"/>
    <w:rsid w:val="00927764"/>
    <w:rsid w:val="00A11CB1"/>
    <w:rsid w:val="00A645A7"/>
    <w:rsid w:val="00C20908"/>
    <w:rsid w:val="00EA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59165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A0A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1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2021-08-18T02:59:00Z</dcterms:created>
  <dcterms:modified xsi:type="dcterms:W3CDTF">2021-08-18T02:59:00Z</dcterms:modified>
</cp:coreProperties>
</file>