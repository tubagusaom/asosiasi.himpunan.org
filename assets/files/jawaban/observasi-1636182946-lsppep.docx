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EC5D0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D57A89D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6EC3FA9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053322D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ini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72B8C4E2" w14:textId="6DFA379A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</w:t>
      </w:r>
      <w:commentRangeStart w:id="0"/>
      <w:ins w:id="1" w:author="haidar putraf" w:date="2021-11-06T13:20:00Z">
        <w:r w:rsidR="00434BD2">
          <w:rPr>
            <w:rFonts w:ascii="Times New Roman" w:eastAsia="Times New Roman" w:hAnsi="Times New Roman" w:cs="Times New Roman"/>
            <w:kern w:val="36"/>
            <w:sz w:val="54"/>
            <w:szCs w:val="54"/>
          </w:rPr>
          <w:t xml:space="preserve">Meningkat </w:t>
        </w:r>
      </w:ins>
      <w:commentRangeEnd w:id="0"/>
      <w:ins w:id="2" w:author="haidar putraf" w:date="2021-11-06T13:22:00Z">
        <w:r w:rsidR="00434BD2">
          <w:rPr>
            <w:rStyle w:val="CommentReference"/>
          </w:rPr>
          <w:commentReference w:id="0"/>
        </w:r>
      </w:ins>
      <w:del w:id="3" w:author="haidar putraf" w:date="2021-11-06T13:19:00Z">
        <w:r w:rsidRPr="00C50A1E" w:rsidDel="00434BD2">
          <w:rPr>
            <w:rFonts w:ascii="Times New Roman" w:eastAsia="Times New Roman" w:hAnsi="Times New Roman" w:cs="Times New Roman"/>
            <w:kern w:val="36"/>
            <w:sz w:val="54"/>
            <w:szCs w:val="54"/>
          </w:rPr>
          <w:delText>Naik</w:delText>
        </w:r>
      </w:del>
    </w:p>
    <w:p w14:paraId="3565F874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23F958C7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99FFBC6" wp14:editId="698AC793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F8D94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487744F3" w14:textId="1CD8F7F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</w:t>
      </w:r>
      <w:ins w:id="4" w:author="haidar putraf" w:date="2021-11-06T13:20:00Z">
        <w:r w:rsidR="00434BD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meningkat</w:t>
        </w:r>
      </w:ins>
      <w:del w:id="5" w:author="haidar putraf" w:date="2021-11-06T13:20:00Z">
        <w:r w:rsidRPr="00C50A1E" w:rsidDel="00434BD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 naik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sama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29D047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lebih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434B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BD2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itu atau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CC1B33A" w14:textId="1DC0E6A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sering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ini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ins w:id="6" w:author="haidar putraf" w:date="2021-11-06T13:28:00Z">
        <w:r w:rsidR="00434BD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ins w:id="7" w:author="haidar putraf" w:date="2021-11-06T13:29:00Z">
        <w:r w:rsidR="00434BD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8" w:author="haidar putraf" w:date="2021-11-06T13:28:00Z">
        <w:r w:rsidRPr="00C50A1E" w:rsidDel="00434BD2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9" w:author="haidar putraf" w:date="2021-11-06T13:29:00Z">
        <w:r w:rsidRPr="00C50A1E" w:rsidDel="005D5712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05C264" w14:textId="128C7F7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sering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hanya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D5712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</w:t>
      </w:r>
      <w:ins w:id="10" w:author="haidar putraf" w:date="2021-11-06T13:31:00Z">
        <w:r w:rsidR="005D5712">
          <w:rPr>
            <w:rFonts w:ascii="Times New Roman" w:eastAsia="Times New Roman" w:hAnsi="Times New Roman" w:cs="Times New Roman"/>
            <w:sz w:val="24"/>
            <w:szCs w:val="24"/>
          </w:rPr>
          <w:t xml:space="preserve">. Kalau </w:t>
        </w:r>
        <w:proofErr w:type="spellStart"/>
        <w:r w:rsidR="005D5712">
          <w:rPr>
            <w:rFonts w:ascii="Times New Roman" w:eastAsia="Times New Roman" w:hAnsi="Times New Roman" w:cs="Times New Roman"/>
            <w:sz w:val="24"/>
            <w:szCs w:val="24"/>
          </w:rPr>
          <w:t>soal</w:t>
        </w:r>
        <w:proofErr w:type="spellEnd"/>
        <w:r w:rsidR="005D571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D5712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</w:ins>
      <w:ins w:id="11" w:author="haidar putraf" w:date="2021-11-06T13:32:00Z">
        <w:r w:rsidR="005D571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2" w:author="haidar putraf" w:date="2021-11-06T13:31:00Z">
        <w:r w:rsidRPr="00C50A1E" w:rsidDel="005D5712">
          <w:rPr>
            <w:rFonts w:ascii="Times New Roman" w:eastAsia="Times New Roman" w:hAnsi="Times New Roman" w:cs="Times New Roman"/>
            <w:sz w:val="24"/>
            <w:szCs w:val="24"/>
          </w:rPr>
          <w:delText xml:space="preserve">. Soal makan. Ya,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jadi sering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Kok bisa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DFF35CB" w14:textId="47DDE40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</w:t>
      </w:r>
      <w:ins w:id="13" w:author="haidar putraf" w:date="2021-11-06T13:32:00Z">
        <w:r w:rsidR="005D5712">
          <w:rPr>
            <w:rFonts w:ascii="Times New Roman" w:eastAsia="Times New Roman" w:hAnsi="Times New Roman" w:cs="Times New Roman"/>
            <w:sz w:val="24"/>
            <w:szCs w:val="24"/>
          </w:rPr>
          <w:t>ering</w:t>
        </w:r>
      </w:ins>
      <w:del w:id="14" w:author="haidar putraf" w:date="2021-11-06T13:32:00Z">
        <w:r w:rsidRPr="00C50A1E" w:rsidDel="005D5712">
          <w:rPr>
            <w:rFonts w:ascii="Times New Roman" w:eastAsia="Times New Roman" w:hAnsi="Times New Roman" w:cs="Times New Roman"/>
            <w:sz w:val="24"/>
            <w:szCs w:val="24"/>
          </w:rPr>
          <w:delText>uka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15" w:author="haidar putraf" w:date="2021-11-06T13:32:00Z">
        <w:r w:rsidR="005D5712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16" w:author="haidar putraf" w:date="2021-11-06T13:32:00Z">
        <w:r w:rsidDel="005D5712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meningkat?</w:t>
      </w:r>
    </w:p>
    <w:p w14:paraId="32BF80D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Selain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adalah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Sering disebut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tapi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BDA41E" w14:textId="1967824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dalam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bisa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ins w:id="17" w:author="haidar putraf" w:date="2021-11-06T13:38:00Z">
        <w:r w:rsidR="00E12A93">
          <w:rPr>
            <w:rFonts w:ascii="Times New Roman" w:eastAsia="Times New Roman" w:hAnsi="Times New Roman" w:cs="Times New Roman"/>
            <w:sz w:val="24"/>
            <w:szCs w:val="24"/>
          </w:rPr>
          <w:t xml:space="preserve"> dalam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sekali duduk. Belum cukup,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lagi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ins w:id="18" w:author="haidar putraf" w:date="2021-11-06T13:33:00Z">
        <w:r w:rsidR="005D5712" w:rsidRPr="005D5712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19" w:author="haidar putraf" w:date="2021-11-06T13:3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, </w:t>
        </w:r>
      </w:ins>
      <w:del w:id="20" w:author="haidar putraf" w:date="2021-11-06T13:33:00Z">
        <w:r w:rsidRPr="005D5712" w:rsidDel="005D5712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21" w:author="haidar putraf" w:date="2021-11-06T13:3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</w:delText>
        </w:r>
      </w:del>
      <w:r w:rsidRPr="005D5712">
        <w:rPr>
          <w:rFonts w:ascii="Times New Roman" w:eastAsia="Times New Roman" w:hAnsi="Times New Roman" w:cs="Times New Roman"/>
          <w:i/>
          <w:iCs/>
          <w:sz w:val="24"/>
          <w:szCs w:val="24"/>
          <w:rPrChange w:id="22" w:author="haidar putraf" w:date="2021-11-06T13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kok jadi lima?</w:t>
      </w:r>
    </w:p>
    <w:p w14:paraId="414E1D1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jadi lebih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bisa jadi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jadi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CBDECE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terjadinya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D36C1B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terjadi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 kok~</w:t>
      </w:r>
    </w:p>
    <w:p w14:paraId="48B3963A" w14:textId="77777777" w:rsidR="00927764" w:rsidRPr="00020AFC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i/>
          <w:iCs/>
          <w:sz w:val="24"/>
          <w:szCs w:val="24"/>
          <w:rPrChange w:id="23" w:author="haidar putraf" w:date="2021-11-06T13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Ini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lebih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ini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jadi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lagi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020AFC">
        <w:rPr>
          <w:rFonts w:ascii="Times New Roman" w:eastAsia="Times New Roman" w:hAnsi="Times New Roman" w:cs="Times New Roman"/>
          <w:i/>
          <w:iCs/>
          <w:sz w:val="24"/>
          <w:szCs w:val="24"/>
          <w:rPrChange w:id="24" w:author="haidar putraf" w:date="2021-11-06T13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020AFC">
        <w:rPr>
          <w:rFonts w:ascii="Times New Roman" w:eastAsia="Times New Roman" w:hAnsi="Times New Roman" w:cs="Times New Roman"/>
          <w:i/>
          <w:iCs/>
          <w:sz w:val="24"/>
          <w:szCs w:val="24"/>
          <w:rPrChange w:id="25" w:author="haidar putraf" w:date="2021-11-06T13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proofErr w:type="spellEnd"/>
      <w:r w:rsidRPr="00020AFC">
        <w:rPr>
          <w:rFonts w:ascii="Times New Roman" w:eastAsia="Times New Roman" w:hAnsi="Times New Roman" w:cs="Times New Roman"/>
          <w:i/>
          <w:iCs/>
          <w:sz w:val="24"/>
          <w:szCs w:val="24"/>
          <w:rPrChange w:id="26" w:author="haidar putraf" w:date="2021-11-06T13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.</w:t>
      </w:r>
    </w:p>
    <w:p w14:paraId="2C9700B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dalam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atau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dalam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804526A" w14:textId="71652A5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ins w:id="27" w:author="haidar putraf" w:date="2021-11-06T13:35:00Z">
        <w:r w:rsidR="005D5712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</w:ins>
      <w:proofErr w:type="spellEnd"/>
      <w:del w:id="28" w:author="haidar putraf" w:date="2021-11-06T13:35:00Z">
        <w:r w:rsidDel="005D5712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Sebagai bahan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ins w:id="29" w:author="haidar putraf" w:date="2021-11-06T13:40:00Z">
        <w:r w:rsidR="00020AFC">
          <w:rPr>
            <w:rFonts w:ascii="Times New Roman" w:eastAsia="Times New Roman" w:hAnsi="Times New Roman" w:cs="Times New Roman"/>
            <w:sz w:val="24"/>
            <w:szCs w:val="24"/>
          </w:rPr>
          <w:t xml:space="preserve">  </w:t>
        </w:r>
        <w:proofErr w:type="spellStart"/>
        <w:r w:rsidR="00020AFC">
          <w:rPr>
            <w:rFonts w:ascii="Times New Roman" w:eastAsia="Times New Roman" w:hAnsi="Times New Roman" w:cs="Times New Roman"/>
            <w:sz w:val="24"/>
            <w:szCs w:val="24"/>
          </w:rPr>
          <w:t>keinginan</w:t>
        </w:r>
        <w:proofErr w:type="spellEnd"/>
        <w:r w:rsidR="00020AFC">
          <w:rPr>
            <w:rFonts w:ascii="Times New Roman" w:eastAsia="Times New Roman" w:hAnsi="Times New Roman" w:cs="Times New Roman"/>
            <w:sz w:val="24"/>
            <w:szCs w:val="24"/>
          </w:rPr>
          <w:t xml:space="preserve"> untuk</w:t>
        </w:r>
      </w:ins>
      <w:del w:id="30" w:author="haidar putraf" w:date="2021-11-06T13:40:00Z">
        <w:r w:rsidRPr="00C50A1E" w:rsidDel="00020AFC">
          <w:rPr>
            <w:rFonts w:ascii="Times New Roman" w:eastAsia="Times New Roman" w:hAnsi="Times New Roman" w:cs="Times New Roman"/>
            <w:sz w:val="24"/>
            <w:szCs w:val="24"/>
          </w:rPr>
          <w:delText xml:space="preserve"> mau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keluar di waktu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itu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DA7AB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sering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adalah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0A34A0D" w14:textId="1C512B3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kamu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Atau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ins w:id="31" w:author="haidar putraf" w:date="2021-11-06T13:35:00Z">
        <w:r w:rsidR="005D5712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2" w:author="haidar putraf" w:date="2021-11-06T13:35:00Z">
        <w:r w:rsidR="005D5712">
          <w:rPr>
            <w:rFonts w:ascii="Times New Roman" w:eastAsia="Times New Roman" w:hAnsi="Times New Roman" w:cs="Times New Roman"/>
            <w:sz w:val="24"/>
            <w:szCs w:val="24"/>
          </w:rPr>
          <w:t>ber</w:t>
        </w:r>
      </w:ins>
      <w:del w:id="33" w:author="haidar putraf" w:date="2021-11-06T13:35:00Z">
        <w:r w:rsidRPr="00C50A1E" w:rsidDel="005D5712">
          <w:rPr>
            <w:rFonts w:ascii="Times New Roman" w:eastAsia="Times New Roman" w:hAnsi="Times New Roman" w:cs="Times New Roman"/>
            <w:sz w:val="24"/>
            <w:szCs w:val="24"/>
          </w:rPr>
          <w:delText>ke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kamu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 khan</w:t>
      </w:r>
      <w:ins w:id="34" w:author="haidar putraf" w:date="2021-11-06T13:36:00Z">
        <w:r w:rsidR="005D571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?</w:t>
        </w:r>
      </w:ins>
      <w:del w:id="35" w:author="haidar putraf" w:date="2021-11-06T13:36:00Z">
        <w:r w:rsidRPr="00C50A1E" w:rsidDel="005D571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.</w:delText>
        </w:r>
      </w:del>
    </w:p>
    <w:p w14:paraId="635CA0B3" w14:textId="4932F9C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bergerak juga bisa jadi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lebih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na</w:t>
      </w:r>
      <w:ins w:id="36" w:author="haidar putraf" w:date="2021-11-06T13:36:00Z">
        <w:r w:rsidR="005D5712">
          <w:rPr>
            <w:rFonts w:ascii="Times New Roman" w:eastAsia="Times New Roman" w:hAnsi="Times New Roman" w:cs="Times New Roman"/>
            <w:sz w:val="24"/>
            <w:szCs w:val="24"/>
          </w:rPr>
          <w:t>ik</w:t>
        </w:r>
      </w:ins>
      <w:del w:id="37" w:author="haidar putraf" w:date="2021-11-06T13:36:00Z">
        <w:r w:rsidRPr="00C50A1E" w:rsidDel="005D5712">
          <w:rPr>
            <w:rFonts w:ascii="Times New Roman" w:eastAsia="Times New Roman" w:hAnsi="Times New Roman" w:cs="Times New Roman"/>
            <w:sz w:val="24"/>
            <w:szCs w:val="24"/>
          </w:rPr>
          <w:delText>iknya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hanya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atau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D5712">
        <w:rPr>
          <w:rFonts w:ascii="Times New Roman" w:eastAsia="Times New Roman" w:hAnsi="Times New Roman" w:cs="Times New Roman"/>
          <w:i/>
          <w:iCs/>
          <w:sz w:val="24"/>
          <w:szCs w:val="24"/>
          <w:rPrChange w:id="38" w:author="haidar putraf" w:date="2021-11-06T13:3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nge</w:t>
      </w:r>
      <w:proofErr w:type="spellEnd"/>
      <w:r w:rsidRPr="005D5712">
        <w:rPr>
          <w:rFonts w:ascii="Times New Roman" w:eastAsia="Times New Roman" w:hAnsi="Times New Roman" w:cs="Times New Roman"/>
          <w:i/>
          <w:iCs/>
          <w:sz w:val="24"/>
          <w:szCs w:val="24"/>
          <w:rPrChange w:id="39" w:author="haidar putraf" w:date="2021-11-06T13:3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38DD3E8" w14:textId="65A3159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jadi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0" w:author="haidar putraf" w:date="2021-11-06T13:36:00Z">
        <w:r w:rsidR="005D571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malas </w:t>
        </w:r>
      </w:ins>
      <w:proofErr w:type="spellStart"/>
      <w:ins w:id="41" w:author="haidar putraf" w:date="2021-11-06T13:37:00Z">
        <w:r w:rsidR="005D571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gerak</w:t>
        </w:r>
      </w:ins>
      <w:del w:id="42" w:author="haidar putraf" w:date="2021-11-06T13:36:00Z">
        <w:r w:rsidRPr="005D5712" w:rsidDel="005D5712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43" w:author="haidar putraf" w:date="2021-11-06T13:3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mage</w:delText>
        </w:r>
      </w:del>
      <w:r w:rsidRPr="005D5712">
        <w:rPr>
          <w:rFonts w:ascii="Times New Roman" w:eastAsia="Times New Roman" w:hAnsi="Times New Roman" w:cs="Times New Roman"/>
          <w:i/>
          <w:iCs/>
          <w:sz w:val="24"/>
          <w:szCs w:val="24"/>
          <w:rPrChange w:id="44" w:author="haidar putraf" w:date="2021-11-06T13:3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2307662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ini lebih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kamu. Kamu yang tidak bisa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Kalau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 Coba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kamu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DE72EE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telur.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lebih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58FF1EFF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4E54F6C6" w14:textId="77777777" w:rsidR="00927764" w:rsidRPr="00C50A1E" w:rsidRDefault="00927764" w:rsidP="00927764"/>
    <w:p w14:paraId="2C8BF77A" w14:textId="77777777" w:rsidR="00927764" w:rsidRPr="005A045A" w:rsidRDefault="00927764" w:rsidP="00927764">
      <w:pPr>
        <w:rPr>
          <w:i/>
        </w:rPr>
      </w:pPr>
    </w:p>
    <w:p w14:paraId="10A1CC3B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A249CCC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aidar putraf" w:date="2021-11-06T13:22:00Z" w:initials="hp">
    <w:p w14:paraId="141BDF1B" w14:textId="19CF7782" w:rsidR="00434BD2" w:rsidRDefault="00434BD2">
      <w:pPr>
        <w:pStyle w:val="CommentText"/>
      </w:pPr>
      <w:r>
        <w:rPr>
          <w:rStyle w:val="CommentReference"/>
        </w:rPr>
        <w:annotationRef/>
      </w:r>
      <w:r>
        <w:t xml:space="preserve">Kata meningkat lebih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ini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41BDF1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1000D" w16cex:dateUtc="2021-11-06T06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41BDF1B" w16cid:durableId="2531000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B5415" w14:textId="77777777" w:rsidR="00223A9A" w:rsidRDefault="00223A9A">
      <w:r>
        <w:separator/>
      </w:r>
    </w:p>
  </w:endnote>
  <w:endnote w:type="continuationSeparator" w:id="0">
    <w:p w14:paraId="25223184" w14:textId="77777777" w:rsidR="00223A9A" w:rsidRDefault="00223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C4F1A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283737B" w14:textId="77777777" w:rsidR="00941E77" w:rsidRDefault="00223A9A">
    <w:pPr>
      <w:pStyle w:val="Footer"/>
    </w:pPr>
  </w:p>
  <w:p w14:paraId="67F22A1F" w14:textId="77777777" w:rsidR="00941E77" w:rsidRDefault="00223A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92D16" w14:textId="77777777" w:rsidR="00223A9A" w:rsidRDefault="00223A9A">
      <w:r>
        <w:separator/>
      </w:r>
    </w:p>
  </w:footnote>
  <w:footnote w:type="continuationSeparator" w:id="0">
    <w:p w14:paraId="5F64CA9B" w14:textId="77777777" w:rsidR="00223A9A" w:rsidRDefault="00223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idar putraf">
    <w15:presenceInfo w15:providerId="Windows Live" w15:userId="c61709faa00613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20AFC"/>
    <w:rsid w:val="000728F3"/>
    <w:rsid w:val="0012251A"/>
    <w:rsid w:val="00223A9A"/>
    <w:rsid w:val="002318A3"/>
    <w:rsid w:val="0042167F"/>
    <w:rsid w:val="00434BD2"/>
    <w:rsid w:val="005D5712"/>
    <w:rsid w:val="00924DF5"/>
    <w:rsid w:val="00927764"/>
    <w:rsid w:val="00C20908"/>
    <w:rsid w:val="00E1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C8D17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434BD2"/>
  </w:style>
  <w:style w:type="character" w:styleId="CommentReference">
    <w:name w:val="annotation reference"/>
    <w:basedOn w:val="DefaultParagraphFont"/>
    <w:uiPriority w:val="99"/>
    <w:semiHidden/>
    <w:unhideWhenUsed/>
    <w:rsid w:val="00434B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4B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4B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4B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4BD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ssets-a2.kompasiana.com/items/album/2020/01/05/photo-1561497268-131821f92985-5e11e63d097f362701721a02.jpeg?t=o&amp;v=76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haidar putraf</cp:lastModifiedBy>
  <cp:revision>4</cp:revision>
  <dcterms:created xsi:type="dcterms:W3CDTF">2021-11-06T06:38:00Z</dcterms:created>
  <dcterms:modified xsi:type="dcterms:W3CDTF">2021-11-06T06:40:00Z</dcterms:modified>
</cp:coreProperties>
</file>