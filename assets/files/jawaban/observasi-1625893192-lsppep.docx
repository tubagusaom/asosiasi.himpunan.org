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Pr="00A16D9B" w:rsidRDefault="00D80F46" w:rsidP="008D1A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Suntinglah prakata berikut ini </w:t>
      </w:r>
      <w:r w:rsidR="004F5D73">
        <w:rPr>
          <w:rFonts w:ascii="Times New Roman" w:hAnsi="Times New Roman" w:cs="Times New Roman"/>
          <w:sz w:val="24"/>
          <w:szCs w:val="24"/>
        </w:rPr>
        <w:t xml:space="preserve">secara digital! </w:t>
      </w:r>
    </w:p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:rsidTr="00D810B0">
        <w:tc>
          <w:tcPr>
            <w:tcW w:w="9350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b/>
                <w:sz w:val="24"/>
                <w:szCs w:val="24"/>
              </w:rPr>
              <w:t>KATA PENGANTAR</w:t>
            </w:r>
          </w:p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6233" w:rsidRDefault="00D80F46" w:rsidP="003F6233">
            <w:pPr>
              <w:spacing w:line="312" w:lineRule="auto"/>
              <w:ind w:firstLine="731"/>
              <w:jc w:val="both"/>
              <w:rPr>
                <w:ins w:id="0" w:author="Titi Setiyoningsih" w:date="2021-07-10T11:47:00Z"/>
                <w:rFonts w:ascii="Times New Roman" w:hAnsi="Times New Roman" w:cs="Times New Roman"/>
                <w:sz w:val="24"/>
                <w:szCs w:val="24"/>
              </w:rPr>
            </w:pPr>
            <w:r w:rsidRPr="003F6233">
              <w:rPr>
                <w:rFonts w:ascii="Times New Roman" w:hAnsi="Times New Roman" w:cs="Times New Roman"/>
                <w:i/>
                <w:sz w:val="24"/>
                <w:szCs w:val="24"/>
                <w:rPrChange w:id="1" w:author="Titi Setiyoningsih" w:date="2021-07-10T11:48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Alhamdulillah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 segala  puji  bagi  Allah  yang  telah  memberikan  segala  bimbingan-Nya  kepada penulis untuk menyelesaikan buku praktikum </w:t>
            </w:r>
            <w:r w:rsidRPr="003F6233">
              <w:rPr>
                <w:rFonts w:ascii="Times New Roman" w:hAnsi="Times New Roman" w:cs="Times New Roman"/>
                <w:sz w:val="24"/>
                <w:szCs w:val="24"/>
                <w:rPrChange w:id="2" w:author="Titi Setiyoningsih" w:date="2021-07-10T11:47:00Z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</w:rPrChange>
              </w:rPr>
              <w:t>Jaringan Komputer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ini. </w:t>
            </w:r>
          </w:p>
          <w:p w:rsidR="00D80F46" w:rsidDel="003F6233" w:rsidRDefault="00D80F46" w:rsidP="003F6233">
            <w:pPr>
              <w:spacing w:line="312" w:lineRule="auto"/>
              <w:ind w:firstLine="731"/>
              <w:jc w:val="both"/>
              <w:rPr>
                <w:del w:id="3" w:author="Titi Setiyoningsih" w:date="2021-07-10T11:48:00Z"/>
                <w:rFonts w:ascii="Times New Roman" w:hAnsi="Times New Roman" w:cs="Times New Roman"/>
                <w:sz w:val="24"/>
                <w:szCs w:val="24"/>
              </w:rPr>
              <w:pPrChange w:id="4" w:author="Titi Setiyoningsih" w:date="2021-07-10T11:48:00Z">
                <w:pPr>
                  <w:spacing w:line="312" w:lineRule="auto"/>
                  <w:jc w:val="both"/>
                </w:pPr>
              </w:pPrChange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Buku  ini  dipergunakan  sebagai  modul  ajar  praktikum  Jaringan  Komputer  program  D</w:t>
            </w:r>
            <w:ins w:id="5" w:author="Titi Setiyoningsih" w:date="2021-07-10T11:47:00Z">
              <w:r w:rsidR="003F6233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-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3/D</w:t>
            </w:r>
            <w:ins w:id="6" w:author="Titi Setiyoningsih" w:date="2021-07-10T11:47:00Z">
              <w:r w:rsidR="003F6233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-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4 di Politeknik Elektronika Negeri Surabaya. Sasaran dari praktikum Jaringan Komputer ini  adalah  memberikan  pengetahuan  kepada  mahasiswa  tentang  teknik  membangun  sistem  Jaringan  Komputer  berbasis  Linux  mulai  dari  instalasi  sistem  operasi,  perintah-perintah  dasar  Linux</w:t>
            </w:r>
            <w:ins w:id="7" w:author="Titi Setiyoningsih" w:date="2021-07-10T11:58:00Z">
              <w:r w:rsidR="00E02852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,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sampai dengan membangun </w:t>
            </w:r>
            <w:bookmarkStart w:id="8" w:name="_GoBack"/>
            <w:r w:rsidRPr="00E02852">
              <w:rPr>
                <w:rFonts w:ascii="Times New Roman" w:hAnsi="Times New Roman" w:cs="Times New Roman"/>
                <w:i/>
                <w:sz w:val="24"/>
                <w:szCs w:val="24"/>
                <w:rPrChange w:id="9" w:author="Titi Setiyoningsih" w:date="2021-07-10T11:58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internet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bookmarkEnd w:id="8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yang meliputi </w:t>
            </w:r>
            <w:r w:rsidRPr="003F6233">
              <w:rPr>
                <w:rFonts w:ascii="Times New Roman" w:hAnsi="Times New Roman" w:cs="Times New Roman"/>
                <w:i/>
                <w:sz w:val="24"/>
                <w:szCs w:val="24"/>
                <w:rPrChange w:id="10" w:author="Titi Setiyoningsih" w:date="2021-07-10T11:48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mail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F6233">
              <w:rPr>
                <w:rFonts w:ascii="Times New Roman" w:hAnsi="Times New Roman" w:cs="Times New Roman"/>
                <w:i/>
                <w:sz w:val="24"/>
                <w:szCs w:val="24"/>
                <w:rPrChange w:id="11" w:author="Titi Setiyoningsih" w:date="2021-07-10T11:48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DNS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F6233">
              <w:rPr>
                <w:rFonts w:ascii="Times New Roman" w:hAnsi="Times New Roman" w:cs="Times New Roman"/>
                <w:i/>
                <w:sz w:val="24"/>
                <w:szCs w:val="24"/>
                <w:rPrChange w:id="12" w:author="Titi Setiyoningsih" w:date="2021-07-10T11:48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web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r w:rsidRPr="003F6233">
              <w:rPr>
                <w:rFonts w:ascii="Times New Roman" w:hAnsi="Times New Roman" w:cs="Times New Roman"/>
                <w:i/>
                <w:sz w:val="24"/>
                <w:szCs w:val="24"/>
                <w:rPrChange w:id="13" w:author="Titi Setiyoningsih" w:date="2021-07-10T11:48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proxy 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 dan  lain  sebagainya.  Selain  itu  buku  praktikum  Jaringan  Komputer  ini  dapat digunakan sebagai panduan bagi mahasiswa saat melaksanakan praktikum tersebut. </w:t>
            </w:r>
          </w:p>
          <w:p w:rsidR="003F6233" w:rsidRPr="00A16D9B" w:rsidRDefault="003F6233" w:rsidP="003F6233">
            <w:pPr>
              <w:spacing w:line="312" w:lineRule="auto"/>
              <w:ind w:firstLine="731"/>
              <w:jc w:val="both"/>
              <w:rPr>
                <w:ins w:id="14" w:author="Titi Setiyoningsih" w:date="2021-07-10T11:48:00Z"/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Del="003F6233" w:rsidRDefault="00D80F46" w:rsidP="008D1AF7">
            <w:pPr>
              <w:spacing w:line="312" w:lineRule="auto"/>
              <w:jc w:val="both"/>
              <w:rPr>
                <w:del w:id="15" w:author="Titi Setiyoningsih" w:date="2021-07-10T11:48:00Z"/>
                <w:rFonts w:ascii="Times New Roman" w:hAnsi="Times New Roman" w:cs="Times New Roman"/>
                <w:sz w:val="24"/>
                <w:szCs w:val="24"/>
              </w:rPr>
            </w:pPr>
          </w:p>
          <w:p w:rsidR="00D80F46" w:rsidDel="003F6233" w:rsidRDefault="00D80F46" w:rsidP="003F6233">
            <w:pPr>
              <w:spacing w:line="312" w:lineRule="auto"/>
              <w:ind w:firstLine="731"/>
              <w:jc w:val="both"/>
              <w:rPr>
                <w:del w:id="16" w:author="Titi Setiyoningsih" w:date="2021-07-10T11:48:00Z"/>
                <w:rFonts w:ascii="Times New Roman" w:hAnsi="Times New Roman" w:cs="Times New Roman"/>
                <w:sz w:val="24"/>
                <w:szCs w:val="24"/>
              </w:rPr>
              <w:pPrChange w:id="17" w:author="Titi Setiyoningsih" w:date="2021-07-10T11:48:00Z">
                <w:pPr>
                  <w:spacing w:line="312" w:lineRule="auto"/>
                  <w:jc w:val="both"/>
                </w:pPr>
              </w:pPrChange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  menyadari  bahwa  buku  ini  jauh  dari  sempurna,  oleh  karena  itu  penulis  akan  memperbaikinya  secara  berkala.</w:t>
            </w:r>
            <w:ins w:id="18" w:author="Titi Setiyoningsih" w:date="2021-07-10T11:48:00Z">
              <w:r w:rsidR="003F6233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Saran  dan  kritik  untuk  perbaikan  buku  ini  sangat  kami  harapkan.  </w:t>
            </w:r>
          </w:p>
          <w:p w:rsidR="003F6233" w:rsidRPr="00A16D9B" w:rsidRDefault="003F6233" w:rsidP="003F6233">
            <w:pPr>
              <w:spacing w:line="312" w:lineRule="auto"/>
              <w:ind w:firstLine="731"/>
              <w:jc w:val="both"/>
              <w:rPr>
                <w:ins w:id="19" w:author="Titi Setiyoningsih" w:date="2021-07-10T11:48:00Z"/>
                <w:rFonts w:ascii="Times New Roman" w:hAnsi="Times New Roman" w:cs="Times New Roman"/>
                <w:sz w:val="24"/>
                <w:szCs w:val="24"/>
              </w:rPr>
              <w:pPrChange w:id="20" w:author="Titi Setiyoningsih" w:date="2021-07-10T11:48:00Z">
                <w:pPr>
                  <w:spacing w:line="312" w:lineRule="auto"/>
                  <w:jc w:val="both"/>
                </w:pPr>
              </w:pPrChange>
            </w:pPr>
          </w:p>
          <w:p w:rsidR="00D80F46" w:rsidRPr="00A16D9B" w:rsidDel="003F6233" w:rsidRDefault="00D80F46" w:rsidP="008D1AF7">
            <w:pPr>
              <w:spacing w:line="312" w:lineRule="auto"/>
              <w:jc w:val="both"/>
              <w:rPr>
                <w:del w:id="21" w:author="Titi Setiyoningsih" w:date="2021-07-10T11:48:00Z"/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3F6233">
            <w:pPr>
              <w:spacing w:line="312" w:lineRule="auto"/>
              <w:ind w:firstLine="731"/>
              <w:jc w:val="both"/>
              <w:rPr>
                <w:rFonts w:ascii="Times New Roman" w:hAnsi="Times New Roman" w:cs="Times New Roman"/>
                <w:sz w:val="24"/>
                <w:szCs w:val="24"/>
              </w:rPr>
              <w:pPrChange w:id="22" w:author="Titi Setiyoningsih" w:date="2021-07-10T11:48:00Z">
                <w:pPr>
                  <w:spacing w:line="312" w:lineRule="auto"/>
                  <w:jc w:val="both"/>
                </w:pPr>
              </w:pPrChange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Akhir  kata,  semoga  buku  ini  bermanfaat  bagi  mahasiswa  dalam  mempelajari  mata  kuliah  Jaringan Komputer. Amin.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Surabaya, 24 Januari 2007           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Hormat kami,               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</w:tr>
    </w:tbl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59F0" w:rsidRDefault="006759F0" w:rsidP="00D80F46">
      <w:r>
        <w:separator/>
      </w:r>
    </w:p>
  </w:endnote>
  <w:endnote w:type="continuationSeparator" w:id="0">
    <w:p w:rsidR="006759F0" w:rsidRDefault="006759F0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59F0" w:rsidRDefault="006759F0" w:rsidP="00D80F46">
      <w:r>
        <w:separator/>
      </w:r>
    </w:p>
  </w:footnote>
  <w:footnote w:type="continuationSeparator" w:id="0">
    <w:p w:rsidR="006759F0" w:rsidRDefault="006759F0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iti Setiyoningsih">
    <w15:presenceInfo w15:providerId="Windows Live" w15:userId="58d6ce61f1fc2f1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F46"/>
    <w:rsid w:val="0012251A"/>
    <w:rsid w:val="00184E03"/>
    <w:rsid w:val="002D5B47"/>
    <w:rsid w:val="00327783"/>
    <w:rsid w:val="003F6233"/>
    <w:rsid w:val="0042167F"/>
    <w:rsid w:val="0046485C"/>
    <w:rsid w:val="004F5D73"/>
    <w:rsid w:val="005B4D2C"/>
    <w:rsid w:val="006759F0"/>
    <w:rsid w:val="00771E9D"/>
    <w:rsid w:val="008D1AF7"/>
    <w:rsid w:val="00924DF5"/>
    <w:rsid w:val="00A16D9B"/>
    <w:rsid w:val="00A86167"/>
    <w:rsid w:val="00AF28E1"/>
    <w:rsid w:val="00D80F46"/>
    <w:rsid w:val="00E02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B6755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character" w:styleId="CommentReference">
    <w:name w:val="annotation reference"/>
    <w:basedOn w:val="DefaultParagraphFont"/>
    <w:uiPriority w:val="99"/>
    <w:semiHidden/>
    <w:unhideWhenUsed/>
    <w:rsid w:val="003F62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623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62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62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623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623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2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Titi Setiyoningsih</cp:lastModifiedBy>
  <cp:revision>8</cp:revision>
  <dcterms:created xsi:type="dcterms:W3CDTF">2019-10-18T19:52:00Z</dcterms:created>
  <dcterms:modified xsi:type="dcterms:W3CDTF">2021-07-10T04:59:00Z</dcterms:modified>
</cp:coreProperties>
</file>