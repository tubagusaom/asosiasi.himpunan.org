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0" w:author="TOSHIBA" w:date="2021-09-18T14:36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del w:id="1" w:author="TOSHIBA" w:date="2021-09-18T14:37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" w:author="TOSHIBA" w:date="2021-09-18T14:37:00Z">
        <w:r w:rsidR="00785DC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proofErr w:type="gramEnd"/>
        <w:r w:rsidR="00785DC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" w:author="TOSHIBA" w:date="2021-09-18T14:37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</w:delText>
        </w:r>
      </w:del>
      <w:ins w:id="4" w:author="TOSHIBA" w:date="2021-09-18T14:37:00Z">
        <w:r w:rsidR="00785DC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  <w:proofErr w:type="spellStart"/>
        <w:r w:rsidR="00785DCC" w:rsidRPr="00C50A1E">
          <w:rPr>
            <w:rFonts w:ascii="Times New Roman" w:eastAsia="Times New Roman" w:hAnsi="Times New Roman" w:cs="Times New Roman"/>
            <w:sz w:val="24"/>
            <w:szCs w:val="24"/>
          </w:rPr>
          <w:t>egitu</w:t>
        </w:r>
        <w:proofErr w:type="spellEnd"/>
        <w:r w:rsidR="00785DC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5" w:author="TOSHIBA" w:date="2021-09-18T14:38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6" w:author="TOSHIBA" w:date="2021-09-18T14:38:00Z">
        <w:r w:rsidR="00785DC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785DC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TOSHIBA" w:date="2021-09-18T14:38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ins w:id="8" w:author="TOSHIBA" w:date="2021-09-18T14:38:00Z">
        <w:r w:rsidR="00785DC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  <w:proofErr w:type="spellStart"/>
        <w:r w:rsidR="00785DCC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785DC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9" w:author="TOSHIBA" w:date="2021-09-18T14:39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0" w:author="TOSHIBA" w:date="2021-09-18T14:40:00Z">
        <w:r w:rsidR="00785DCC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TOSHIBA" w:date="2021-09-18T14:40:00Z">
        <w:r w:rsidDel="00785DCC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12" w:author="TOSHIBA" w:date="2021-09-18T14:40:00Z">
        <w:r w:rsidR="00785DC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nafsu</w:t>
        </w:r>
        <w:r w:rsidR="00785DC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TOSHIBA" w:date="2021-09-18T14:40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TOSHIBA" w:date="2021-09-18T14:41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TOSHIBA" w:date="2021-09-18T14:41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16" w:author="TOSHIBA" w:date="2021-09-18T14:41:00Z">
        <w:r w:rsidR="00785DC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  <w:r w:rsidR="00785DC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TOSHIBA" w:date="2021-09-18T14:41:00Z">
        <w:r w:rsidR="00785DC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del w:id="18" w:author="TOSHIBA" w:date="2021-09-18T14:42:00Z">
        <w:r w:rsidRPr="00C50A1E" w:rsidDel="00785DC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9" w:author="TOSHIBA" w:date="2021-09-18T14:42:00Z">
        <w:r w:rsidR="00785DC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TOSHIBA" w:date="2021-09-18T14:44:00Z">
        <w:r w:rsidRPr="00C50A1E" w:rsidDel="00D47208">
          <w:rPr>
            <w:rFonts w:ascii="Times New Roman" w:eastAsia="Times New Roman" w:hAnsi="Times New Roman" w:cs="Times New Roman"/>
            <w:sz w:val="24"/>
            <w:szCs w:val="24"/>
          </w:rPr>
          <w:delText>"panas"</w:delText>
        </w:r>
      </w:del>
      <w:ins w:id="21" w:author="TOSHIBA" w:date="2021-09-18T14:44:00Z">
        <w:r w:rsidR="00D4720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panas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D4720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2" w:author="TOSHIBA" w:date="2021-09-18T14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23" w:author="TOSHIBA" w:date="2021-09-18T14:44:00Z">
        <w:r w:rsidRPr="00C50A1E" w:rsidDel="00D47208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24" w:author="TOSHIBA" w:date="2021-09-18T14:44:00Z">
        <w:r w:rsidRPr="00C50A1E" w:rsidDel="00D47208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25" w:author="TOSHIBA" w:date="2021-09-18T14:44:00Z">
        <w:r w:rsidR="00D4720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6" w:author="TOSHIBA" w:date="2021-09-18T14:44:00Z">
        <w:r w:rsidRPr="00C50A1E" w:rsidDel="00D4720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Ini </w:delText>
        </w:r>
      </w:del>
      <w:ins w:id="27" w:author="TOSHIBA" w:date="2021-09-18T14:44:00Z">
        <w:r w:rsidR="00D4720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i</w:t>
        </w:r>
        <w:proofErr w:type="spellStart"/>
        <w:r w:rsidR="00D47208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ni</w:t>
        </w:r>
        <w:proofErr w:type="spellEnd"/>
        <w:r w:rsidR="00D47208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ins w:id="28" w:author="TOSHIBA" w:date="2021-09-18T14:45:00Z">
        <w:r w:rsidR="00D47208" w:rsidRPr="00C50A1E" w:rsidDel="00D4720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29" w:author="TOSHIBA" w:date="2021-09-18T14:45:00Z">
        <w:r w:rsidRPr="00C50A1E" w:rsidDel="00D4720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0" w:author="TOSHIBA" w:date="2021-09-18T14:45:00Z">
        <w:r w:rsidDel="00D4720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del w:id="31" w:author="TOSHIBA" w:date="2021-09-18T14:45:00Z">
        <w:r w:rsidRPr="00C50A1E" w:rsidDel="00D4720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32" w:author="TOSHIBA" w:date="2021-09-18T14:46:00Z">
        <w:r w:rsidRPr="00C50A1E" w:rsidDel="00D47208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33" w:author="TOSHIBA" w:date="2021-09-18T14:46:00Z">
        <w:r w:rsidR="00D4720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D4720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34" w:author="TOSHIBA" w:date="2021-09-18T14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35" w:author="TOSHIBA" w:date="2021-09-18T14:46:00Z">
        <w:r w:rsidRPr="00C50A1E" w:rsidDel="00D4720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36" w:author="TOSHIBA" w:date="2021-09-18T14:46:00Z">
        <w:r w:rsidR="00D4720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:rsidR="00927764" w:rsidRPr="00D4720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37" w:author="TOSHIBA" w:date="2021-09-18T14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del w:id="38" w:author="TOSHIBA" w:date="2021-09-18T14:47:00Z">
        <w:r w:rsidRPr="00C50A1E" w:rsidDel="00D472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39" w:author="TOSHIBA" w:date="2021-09-18T14:47:00Z">
        <w:r w:rsidR="00D47208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del w:id="40" w:author="TOSHIBA" w:date="2021-09-18T14:47:00Z">
        <w:r w:rsidRPr="00C50A1E" w:rsidDel="00D4720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41" w:author="TOSHIBA" w:date="2021-09-18T14:47:00Z">
        <w:r w:rsidR="00D4720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42" w:author="TOSHIBA" w:date="2021-09-18T14:48:00Z">
        <w:r w:rsidRPr="00C50A1E" w:rsidDel="00D4720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3" w:author="TOSHIBA" w:date="2021-09-18T14:48:00Z">
        <w:r w:rsidR="00D4720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bookmarkStart w:id="44" w:name="_GoBack"/>
      <w:bookmarkEnd w:id="4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DE7" w:rsidRDefault="00B62DE7">
      <w:r>
        <w:separator/>
      </w:r>
    </w:p>
  </w:endnote>
  <w:endnote w:type="continuationSeparator" w:id="0">
    <w:p w:rsidR="00B62DE7" w:rsidRDefault="00B6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62DE7">
    <w:pPr>
      <w:pStyle w:val="Footer"/>
    </w:pPr>
  </w:p>
  <w:p w:rsidR="00941E77" w:rsidRDefault="00B62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DE7" w:rsidRDefault="00B62DE7">
      <w:r>
        <w:separator/>
      </w:r>
    </w:p>
  </w:footnote>
  <w:footnote w:type="continuationSeparator" w:id="0">
    <w:p w:rsidR="00B62DE7" w:rsidRDefault="00B62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785DCC"/>
    <w:rsid w:val="00924DF5"/>
    <w:rsid w:val="00927764"/>
    <w:rsid w:val="00B62DE7"/>
    <w:rsid w:val="00D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85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5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D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85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5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D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050DE-AC6B-4969-913C-49BF9D76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2</cp:revision>
  <dcterms:created xsi:type="dcterms:W3CDTF">2020-07-24T23:46:00Z</dcterms:created>
  <dcterms:modified xsi:type="dcterms:W3CDTF">2021-09-18T07:48:00Z</dcterms:modified>
</cp:coreProperties>
</file>