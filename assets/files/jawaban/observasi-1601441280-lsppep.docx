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62A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EE8DB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C0379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0A07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8EB1240" w14:textId="77777777" w:rsidTr="00821BA2">
        <w:tc>
          <w:tcPr>
            <w:tcW w:w="9350" w:type="dxa"/>
          </w:tcPr>
          <w:p w14:paraId="19B82F6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F2AC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D19F70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5B6D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9E4D31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A81EF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5BC57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8344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14B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EED07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64067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C14FD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149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60D44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61591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47A5B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2B20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37456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128B5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1B8F0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E4C0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C23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A87D3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7DB4A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2C8CAE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1C260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EEACF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2370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79F75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7CE5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B090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DE739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9E4D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6165C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2E1001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CD830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90D2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7DCD2" w14:textId="598EEA75" w:rsidR="00924DF5" w:rsidRDefault="00924DF5">
      <w:pPr>
        <w:rPr>
          <w:ins w:id="0" w:author="DELL" w:date="2020-09-30T11:49:00Z"/>
        </w:rPr>
      </w:pPr>
    </w:p>
    <w:p w14:paraId="5AC55ECC" w14:textId="60D29F36" w:rsidR="0046117A" w:rsidRDefault="0046117A">
      <w:pPr>
        <w:rPr>
          <w:ins w:id="1" w:author="DELL" w:date="2020-09-30T11:49:00Z"/>
        </w:rPr>
      </w:pPr>
    </w:p>
    <w:p w14:paraId="0B32B210" w14:textId="257B587E" w:rsidR="0046117A" w:rsidRDefault="0046117A" w:rsidP="0046117A">
      <w:pPr>
        <w:jc w:val="center"/>
        <w:rPr>
          <w:ins w:id="2" w:author="DELL" w:date="2020-09-30T11:49:00Z"/>
        </w:rPr>
      </w:pPr>
      <w:ins w:id="3" w:author="DELL" w:date="2020-09-30T11:49:00Z">
        <w:r>
          <w:t>DAFTAR PUSTAKA</w:t>
        </w:r>
      </w:ins>
    </w:p>
    <w:p w14:paraId="07FEA42F" w14:textId="4EED515A" w:rsidR="0046117A" w:rsidRDefault="0046117A" w:rsidP="0046117A">
      <w:pPr>
        <w:jc w:val="center"/>
        <w:rPr>
          <w:ins w:id="4" w:author="DELL" w:date="2020-09-30T11:49:00Z"/>
        </w:rPr>
      </w:pPr>
    </w:p>
    <w:p w14:paraId="40873FB8" w14:textId="77777777" w:rsidR="0073459D" w:rsidRDefault="0073459D" w:rsidP="0073459D">
      <w:pPr>
        <w:spacing w:line="312" w:lineRule="auto"/>
        <w:ind w:left="709" w:hanging="709"/>
        <w:rPr>
          <w:ins w:id="5" w:author="DELL" w:date="2020-09-30T11:57:00Z"/>
          <w:rFonts w:ascii="Times New Roman" w:hAnsi="Times New Roman" w:cs="Times New Roman"/>
          <w:sz w:val="24"/>
          <w:szCs w:val="24"/>
        </w:rPr>
        <w:pPrChange w:id="6" w:author="DELL" w:date="2020-09-30T11:56:00Z">
          <w:pPr>
            <w:spacing w:line="312" w:lineRule="auto"/>
          </w:pPr>
        </w:pPrChange>
      </w:pPr>
      <w:proofErr w:type="spellStart"/>
      <w:ins w:id="7" w:author="DELL" w:date="2020-09-30T11:57:00Z">
        <w:r w:rsidRPr="004D613A">
          <w:rPr>
            <w:rFonts w:ascii="Times New Roman" w:hAnsi="Times New Roman" w:cs="Times New Roman"/>
            <w:sz w:val="24"/>
            <w:szCs w:val="24"/>
            <w:rPrChange w:id="8" w:author="DELL" w:date="2020-09-30T11:54:00Z">
              <w:rPr/>
            </w:rPrChange>
          </w:rPr>
          <w:t>Arradon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Issabelee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2014. 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9" w:author="DELL" w:date="2020-09-30T11:56:00Z">
              <w:rPr/>
            </w:rPrChange>
          </w:rPr>
          <w:t xml:space="preserve">Aceh,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" w:author="DELL" w:date="2020-09-30T11:56:00Z">
              <w:rPr/>
            </w:rPrChange>
          </w:rPr>
          <w:t>Contoh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1" w:author="DELL" w:date="2020-09-30T11:56:00Z">
              <w:rPr/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2" w:author="DELL" w:date="2020-09-30T11:56:00Z">
              <w:rPr/>
            </w:rPrChange>
          </w:rPr>
          <w:t>Penyelesaian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3" w:author="DELL" w:date="2020-09-30T11:56:00Z">
              <w:rPr/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4" w:author="DELL" w:date="2020-09-30T11:56:00Z">
              <w:rPr/>
            </w:rPrChange>
          </w:rPr>
          <w:t>Kejahatan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5" w:author="DELL" w:date="2020-09-30T11:56:00Z">
              <w:rPr/>
            </w:rPrChange>
          </w:rPr>
          <w:t xml:space="preserve"> Masa Lalu</w:t>
        </w:r>
        <w:r w:rsidRPr="0073459D">
          <w:rPr>
            <w:rFonts w:ascii="Times New Roman" w:hAnsi="Times New Roman" w:cs="Times New Roman"/>
            <w:sz w:val="24"/>
            <w:szCs w:val="24"/>
            <w:rPrChange w:id="16" w:author="DELL" w:date="2020-09-30T11:56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.</w:t>
        </w:r>
        <w:r w:rsidRPr="0073459D">
          <w:rPr>
            <w:rFonts w:ascii="Times New Roman" w:hAnsi="Times New Roman" w:cs="Times New Roman"/>
            <w:sz w:val="24"/>
            <w:szCs w:val="24"/>
            <w:rPrChange w:id="17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Kompas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10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Februari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2014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FA44BA4" w14:textId="77777777" w:rsidR="0073459D" w:rsidRDefault="0073459D" w:rsidP="004D613A">
      <w:pPr>
        <w:spacing w:line="312" w:lineRule="auto"/>
        <w:ind w:left="709" w:hanging="709"/>
        <w:rPr>
          <w:ins w:id="18" w:author="DELL" w:date="2020-09-30T11:57:00Z"/>
          <w:rFonts w:ascii="Times New Roman" w:hAnsi="Times New Roman" w:cs="Times New Roman"/>
          <w:sz w:val="24"/>
          <w:szCs w:val="24"/>
        </w:rPr>
        <w:pPrChange w:id="19" w:author="DELL" w:date="2020-09-30T11:53:00Z">
          <w:pPr>
            <w:pStyle w:val="ListParagraph"/>
            <w:spacing w:line="312" w:lineRule="auto"/>
            <w:ind w:left="457"/>
          </w:pPr>
        </w:pPrChange>
      </w:pPr>
      <w:proofErr w:type="spellStart"/>
      <w:ins w:id="20" w:author="DELL" w:date="2020-09-30T11:57:00Z">
        <w:r w:rsidRPr="0046117A">
          <w:rPr>
            <w:rFonts w:ascii="Times New Roman" w:hAnsi="Times New Roman" w:cs="Times New Roman"/>
            <w:sz w:val="24"/>
            <w:szCs w:val="24"/>
            <w:rPrChange w:id="21" w:author="DELL" w:date="2020-09-30T11:51:00Z">
              <w:rPr/>
            </w:rPrChange>
          </w:rPr>
          <w:t>Azhar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>Tauhid Nur</w:t>
        </w:r>
        <w:r>
          <w:rPr>
            <w:rFonts w:ascii="Times New Roman" w:hAnsi="Times New Roman" w:cs="Times New Roman"/>
            <w:sz w:val="24"/>
            <w:szCs w:val="24"/>
          </w:rPr>
          <w:t xml:space="preserve">., </w:t>
        </w:r>
        <w:r w:rsidRPr="0046117A">
          <w:rPr>
            <w:rFonts w:ascii="Times New Roman" w:hAnsi="Times New Roman" w:cs="Times New Roman"/>
            <w:sz w:val="24"/>
            <w:szCs w:val="24"/>
            <w:rPrChange w:id="22" w:author="DELL" w:date="2020-09-30T11:51:00Z">
              <w:rPr/>
            </w:rPrChange>
          </w:rPr>
          <w:t>dan Bambang Trim</w:t>
        </w:r>
        <w:r>
          <w:rPr>
            <w:rFonts w:ascii="Times New Roman" w:hAnsi="Times New Roman" w:cs="Times New Roman"/>
            <w:sz w:val="24"/>
            <w:szCs w:val="24"/>
          </w:rPr>
          <w:t xml:space="preserve">. 2005.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3" w:author="DELL" w:date="2020-09-30T11:53:00Z">
              <w:rPr/>
            </w:rPrChange>
          </w:rPr>
          <w:t>Jangan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4" w:author="DELL" w:date="2020-09-30T11:53:00Z">
              <w:rPr/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5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ke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6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7" w:author="DELL" w:date="2020-09-30T11:53:00Z">
              <w:rPr/>
            </w:rPrChange>
          </w:rPr>
          <w:t>Dokter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8" w:author="DELL" w:date="2020-09-30T11:53:00Z">
              <w:rPr/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29" w:author="DELL" w:date="2020-09-30T11:53:00Z">
              <w:rPr/>
            </w:rPrChange>
          </w:rPr>
          <w:t>Lagi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0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: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1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Keajaiban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2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3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Sistem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4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5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Imun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6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 dan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7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Kiat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8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39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Menghalau</w:t>
        </w:r>
        <w:proofErr w:type="spellEnd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40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Pr="004D613A">
          <w:rPr>
            <w:rFonts w:ascii="Times New Roman" w:hAnsi="Times New Roman" w:cs="Times New Roman"/>
            <w:i/>
            <w:iCs/>
            <w:sz w:val="24"/>
            <w:szCs w:val="24"/>
            <w:rPrChange w:id="41" w:author="DELL" w:date="2020-09-30T11:53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Penyakit</w:t>
        </w:r>
        <w:proofErr w:type="spellEnd"/>
        <w:r w:rsidRPr="004D613A">
          <w:rPr>
            <w:rFonts w:ascii="Times New Roman" w:hAnsi="Times New Roman" w:cs="Times New Roman"/>
            <w:sz w:val="24"/>
            <w:szCs w:val="24"/>
            <w:rPrChange w:id="42" w:author="DELL" w:date="2020-09-30T11:53:00Z">
              <w:rPr/>
            </w:rPrChange>
          </w:rPr>
          <w:t xml:space="preserve">. Bandung: </w:t>
        </w:r>
        <w:r>
          <w:rPr>
            <w:rFonts w:ascii="Times New Roman" w:hAnsi="Times New Roman" w:cs="Times New Roman"/>
            <w:sz w:val="24"/>
            <w:szCs w:val="24"/>
          </w:rPr>
          <w:t>MQ Publishing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CF6853A" w14:textId="77777777" w:rsidR="0073459D" w:rsidRDefault="0073459D" w:rsidP="0046117A">
      <w:pPr>
        <w:spacing w:line="312" w:lineRule="auto"/>
        <w:ind w:left="709" w:hanging="709"/>
        <w:rPr>
          <w:ins w:id="43" w:author="DELL" w:date="2020-09-30T11:57:00Z"/>
          <w:rFonts w:ascii="Times New Roman" w:hAnsi="Times New Roman" w:cs="Times New Roman"/>
          <w:sz w:val="24"/>
          <w:szCs w:val="24"/>
        </w:rPr>
      </w:pPr>
      <w:proofErr w:type="spellStart"/>
      <w:ins w:id="44" w:author="DELL" w:date="2020-09-30T11:57:00Z">
        <w:r w:rsidRPr="00A16D9B">
          <w:rPr>
            <w:rFonts w:ascii="Times New Roman" w:hAnsi="Times New Roman" w:cs="Times New Roman"/>
            <w:sz w:val="24"/>
            <w:szCs w:val="24"/>
          </w:rPr>
          <w:t>Helianthusonfri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Jefferly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2016. </w:t>
        </w:r>
        <w:r w:rsidRPr="0046117A">
          <w:rPr>
            <w:rFonts w:ascii="Times New Roman" w:hAnsi="Times New Roman" w:cs="Times New Roman"/>
            <w:i/>
            <w:sz w:val="24"/>
            <w:szCs w:val="24"/>
            <w:rPrChange w:id="45" w:author="DELL" w:date="2020-09-30T11:51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Facebook Marketing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Jakarta: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>\</w:t>
        </w:r>
      </w:ins>
    </w:p>
    <w:p w14:paraId="1861FA2F" w14:textId="77777777" w:rsidR="0073459D" w:rsidRDefault="0073459D" w:rsidP="004D613A">
      <w:pPr>
        <w:spacing w:line="312" w:lineRule="auto"/>
        <w:ind w:left="709" w:hanging="709"/>
        <w:rPr>
          <w:ins w:id="46" w:author="DELL" w:date="2020-09-30T11:57:00Z"/>
          <w:rFonts w:ascii="Times New Roman" w:hAnsi="Times New Roman" w:cs="Times New Roman"/>
          <w:iCs/>
          <w:sz w:val="24"/>
          <w:szCs w:val="24"/>
        </w:rPr>
        <w:pPrChange w:id="47" w:author="DELL" w:date="2020-09-30T11:54:00Z">
          <w:pPr>
            <w:spacing w:line="312" w:lineRule="auto"/>
          </w:pPr>
        </w:pPrChange>
      </w:pPr>
      <w:ins w:id="48" w:author="DELL" w:date="2020-09-30T11:57:00Z">
        <w:r w:rsidRPr="004D613A">
          <w:rPr>
            <w:rFonts w:ascii="Times New Roman" w:hAnsi="Times New Roman" w:cs="Times New Roman"/>
            <w:sz w:val="24"/>
            <w:szCs w:val="24"/>
            <w:rPrChange w:id="49" w:author="DELL" w:date="2020-09-30T11:53:00Z">
              <w:rPr/>
            </w:rPrChange>
          </w:rPr>
          <w:t>Osborne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>John W.</w:t>
        </w:r>
        <w:r>
          <w:rPr>
            <w:rFonts w:ascii="Times New Roman" w:hAnsi="Times New Roman" w:cs="Times New Roman"/>
            <w:sz w:val="24"/>
            <w:szCs w:val="24"/>
          </w:rPr>
          <w:t xml:space="preserve"> 1993.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50" w:author="DELL" w:date="2020-09-30T11:56:00Z">
              <w:rPr/>
            </w:rPrChange>
          </w:rPr>
          <w:t>Kiat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51" w:author="DELL" w:date="2020-09-30T11:56:00Z">
              <w:rPr/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52" w:author="DELL" w:date="2020-09-30T11:56:00Z">
              <w:rPr/>
            </w:rPrChange>
          </w:rPr>
          <w:t>Berbicara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53" w:author="DELL" w:date="2020-09-30T11:56:00Z">
              <w:rPr/>
            </w:rPrChange>
          </w:rPr>
          <w:t xml:space="preserve"> di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54" w:author="DELL" w:date="2020-09-30T11:56:00Z">
              <w:rPr/>
            </w:rPrChange>
          </w:rPr>
          <w:t>Depan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55" w:author="DELL" w:date="2020-09-30T11:56:00Z">
              <w:rPr/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56" w:author="DELL" w:date="2020-09-30T11:56:00Z">
              <w:rPr/>
            </w:rPrChange>
          </w:rPr>
          <w:t>Umum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57" w:author="DELL" w:date="2020-09-30T11:56:00Z">
              <w:rPr/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58" w:author="DELL" w:date="2020-09-30T11:56:00Z">
              <w:rPr/>
            </w:rPrChange>
          </w:rPr>
          <w:t>Untuk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59" w:author="DELL" w:date="2020-09-30T11:56:00Z">
              <w:rPr/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60" w:author="DELL" w:date="2020-09-30T11:56:00Z">
              <w:rPr/>
            </w:rPrChange>
          </w:rPr>
          <w:t>Eksekutif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61" w:author="DELL" w:date="2020-09-30T11:56:00Z">
              <w:rPr/>
            </w:rPrChange>
          </w:rPr>
          <w:t>.</w:t>
        </w:r>
        <w:r w:rsidRPr="0073459D">
          <w:rPr>
            <w:rFonts w:ascii="Times New Roman" w:hAnsi="Times New Roman" w:cs="Times New Roman"/>
            <w:i/>
            <w:sz w:val="24"/>
            <w:szCs w:val="24"/>
            <w:rPrChange w:id="62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63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T</w:t>
        </w:r>
        <w:r w:rsidRPr="0073459D">
          <w:rPr>
            <w:rFonts w:ascii="Times New Roman" w:hAnsi="Times New Roman" w:cs="Times New Roman"/>
            <w:i/>
            <w:sz w:val="24"/>
            <w:szCs w:val="24"/>
            <w:rPrChange w:id="64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erjemahan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65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: </w:t>
        </w:r>
        <w:proofErr w:type="spellStart"/>
        <w:r w:rsidRPr="0073459D">
          <w:rPr>
            <w:rFonts w:ascii="Times New Roman" w:hAnsi="Times New Roman" w:cs="Times New Roman"/>
            <w:i/>
            <w:sz w:val="24"/>
            <w:szCs w:val="24"/>
            <w:rPrChange w:id="66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Walfred</w:t>
        </w:r>
        <w:proofErr w:type="spellEnd"/>
        <w:r w:rsidRPr="0073459D">
          <w:rPr>
            <w:rFonts w:ascii="Times New Roman" w:hAnsi="Times New Roman" w:cs="Times New Roman"/>
            <w:i/>
            <w:sz w:val="24"/>
            <w:szCs w:val="24"/>
            <w:rPrChange w:id="67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Andre</w:t>
        </w:r>
        <w:r w:rsidRPr="0073459D">
          <w:rPr>
            <w:rFonts w:ascii="Times New Roman" w:hAnsi="Times New Roman" w:cs="Times New Roman"/>
            <w:i/>
            <w:sz w:val="24"/>
            <w:szCs w:val="24"/>
            <w:rPrChange w:id="68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.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 Jakarta: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Bumi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Aksara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</w:p>
    <w:p w14:paraId="01C79726" w14:textId="77777777" w:rsidR="0073459D" w:rsidRPr="0046117A" w:rsidRDefault="0073459D" w:rsidP="0073459D">
      <w:pPr>
        <w:spacing w:line="312" w:lineRule="auto"/>
        <w:ind w:left="709" w:hanging="709"/>
        <w:rPr>
          <w:ins w:id="69" w:author="DELL" w:date="2020-09-30T11:57:00Z"/>
          <w:rFonts w:ascii="Times New Roman" w:hAnsi="Times New Roman" w:cs="Times New Roman"/>
          <w:sz w:val="24"/>
          <w:szCs w:val="24"/>
          <w:rPrChange w:id="70" w:author="DELL" w:date="2020-09-30T11:51:00Z">
            <w:rPr>
              <w:ins w:id="71" w:author="DELL" w:date="2020-09-30T11:57:00Z"/>
            </w:rPr>
          </w:rPrChange>
        </w:rPr>
        <w:pPrChange w:id="72" w:author="DELL" w:date="2020-09-30T11:56:00Z">
          <w:pPr/>
        </w:pPrChange>
      </w:pPr>
      <w:ins w:id="73" w:author="DELL" w:date="2020-09-30T11:57:00Z">
        <w:r w:rsidRPr="0073459D">
          <w:rPr>
            <w:rFonts w:ascii="Times New Roman" w:hAnsi="Times New Roman" w:cs="Times New Roman"/>
            <w:sz w:val="24"/>
            <w:szCs w:val="24"/>
            <w:rPrChange w:id="74" w:author="DELL" w:date="2020-09-30T11:56:00Z">
              <w:rPr/>
            </w:rPrChange>
          </w:rPr>
          <w:t>Trim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Pr="005D70C9">
          <w:rPr>
            <w:rFonts w:ascii="Times New Roman" w:hAnsi="Times New Roman" w:cs="Times New Roman"/>
            <w:sz w:val="24"/>
            <w:szCs w:val="24"/>
          </w:rPr>
          <w:t>Bambang</w:t>
        </w:r>
        <w:r>
          <w:rPr>
            <w:rFonts w:ascii="Times New Roman" w:hAnsi="Times New Roman" w:cs="Times New Roman"/>
            <w:sz w:val="24"/>
            <w:szCs w:val="24"/>
          </w:rPr>
          <w:t xml:space="preserve">. 2011. 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75" w:author="DELL" w:date="2020-09-30T11:5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Muhammad Effect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76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: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77" w:author="DELL" w:date="2020-09-30T11:5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Getaran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78" w:author="DELL" w:date="2020-09-30T11:5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y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79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ang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80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Dirindukan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81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d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82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an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83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Ditakuti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84" w:author="DELL" w:date="2020-09-30T11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.</w:t>
        </w:r>
        <w:r w:rsidRPr="0073459D">
          <w:rPr>
            <w:rFonts w:ascii="Times New Roman" w:hAnsi="Times New Roman" w:cs="Times New Roman"/>
            <w:sz w:val="24"/>
            <w:szCs w:val="24"/>
            <w:rPrChange w:id="85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Solo, </w:t>
        </w:r>
        <w:proofErr w:type="spellStart"/>
        <w:r w:rsidRPr="0073459D">
          <w:rPr>
            <w:rFonts w:ascii="Times New Roman" w:hAnsi="Times New Roman" w:cs="Times New Roman"/>
            <w:sz w:val="24"/>
            <w:szCs w:val="24"/>
            <w:rPrChange w:id="86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Tinta</w:t>
        </w:r>
        <w:proofErr w:type="spellEnd"/>
        <w:r w:rsidRPr="0073459D">
          <w:rPr>
            <w:rFonts w:ascii="Times New Roman" w:hAnsi="Times New Roman" w:cs="Times New Roman"/>
            <w:sz w:val="24"/>
            <w:szCs w:val="24"/>
            <w:rPrChange w:id="87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Medina</w:t>
        </w:r>
        <w:r w:rsidRPr="0073459D">
          <w:rPr>
            <w:rFonts w:ascii="Times New Roman" w:hAnsi="Times New Roman" w:cs="Times New Roman"/>
            <w:sz w:val="24"/>
            <w:szCs w:val="24"/>
            <w:rPrChange w:id="88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.</w:t>
        </w:r>
      </w:ins>
    </w:p>
    <w:p w14:paraId="60FE3783" w14:textId="77777777" w:rsidR="0073459D" w:rsidRPr="0073459D" w:rsidRDefault="0073459D" w:rsidP="0073459D">
      <w:pPr>
        <w:spacing w:line="312" w:lineRule="auto"/>
        <w:ind w:left="709" w:hanging="709"/>
        <w:rPr>
          <w:ins w:id="89" w:author="DELL" w:date="2020-09-30T11:57:00Z"/>
          <w:rFonts w:ascii="Times New Roman" w:hAnsi="Times New Roman" w:cs="Times New Roman"/>
          <w:sz w:val="24"/>
          <w:szCs w:val="24"/>
          <w:rPrChange w:id="90" w:author="DELL" w:date="2020-09-30T11:56:00Z">
            <w:rPr>
              <w:ins w:id="91" w:author="DELL" w:date="2020-09-30T11:57:00Z"/>
              <w:rFonts w:ascii="Times New Roman" w:hAnsi="Times New Roman" w:cs="Times New Roman"/>
              <w:iCs/>
              <w:sz w:val="24"/>
              <w:szCs w:val="24"/>
            </w:rPr>
          </w:rPrChange>
        </w:rPr>
        <w:pPrChange w:id="92" w:author="DELL" w:date="2020-09-30T11:56:00Z">
          <w:pPr>
            <w:spacing w:line="312" w:lineRule="auto"/>
          </w:pPr>
        </w:pPrChange>
      </w:pPr>
      <w:ins w:id="93" w:author="DELL" w:date="2020-09-30T11:57:00Z">
        <w:r w:rsidRPr="004D613A">
          <w:rPr>
            <w:rFonts w:ascii="Times New Roman" w:hAnsi="Times New Roman" w:cs="Times New Roman"/>
            <w:sz w:val="24"/>
            <w:szCs w:val="24"/>
            <w:rPrChange w:id="94" w:author="DELL" w:date="2020-09-30T11:55:00Z">
              <w:rPr/>
            </w:rPrChange>
          </w:rPr>
          <w:t>Trim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Pr="005D70C9">
          <w:rPr>
            <w:rFonts w:ascii="Times New Roman" w:hAnsi="Times New Roman" w:cs="Times New Roman"/>
            <w:sz w:val="24"/>
            <w:szCs w:val="24"/>
          </w:rPr>
          <w:t>Bambang</w:t>
        </w:r>
        <w:r>
          <w:rPr>
            <w:rFonts w:ascii="Times New Roman" w:hAnsi="Times New Roman" w:cs="Times New Roman"/>
            <w:sz w:val="24"/>
            <w:szCs w:val="24"/>
          </w:rPr>
          <w:t xml:space="preserve">. 2011. 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95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The 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A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96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rt of Stimulating Idea: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97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Jurus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98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iCs/>
            <w:sz w:val="24"/>
            <w:szCs w:val="24"/>
          </w:rPr>
          <w:t>M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99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endulang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0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Ide dan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1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Insaf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2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agar 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K</w:t>
        </w:r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3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aya di Jalan </w:t>
        </w:r>
        <w:proofErr w:type="spellStart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4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Menulis</w:t>
        </w:r>
        <w:proofErr w:type="spellEnd"/>
        <w:r w:rsidRPr="0073459D">
          <w:rPr>
            <w:rFonts w:ascii="Times New Roman" w:hAnsi="Times New Roman" w:cs="Times New Roman"/>
            <w:i/>
            <w:iCs/>
            <w:sz w:val="24"/>
            <w:szCs w:val="24"/>
            <w:rPrChange w:id="105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.</w:t>
        </w:r>
        <w:r w:rsidRPr="0073459D">
          <w:rPr>
            <w:rFonts w:ascii="Times New Roman" w:hAnsi="Times New Roman" w:cs="Times New Roman"/>
            <w:sz w:val="24"/>
            <w:szCs w:val="24"/>
            <w:rPrChange w:id="106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Solo: </w:t>
        </w:r>
        <w:proofErr w:type="spellStart"/>
        <w:r w:rsidRPr="0073459D">
          <w:rPr>
            <w:rFonts w:ascii="Times New Roman" w:hAnsi="Times New Roman" w:cs="Times New Roman"/>
            <w:sz w:val="24"/>
            <w:szCs w:val="24"/>
            <w:rPrChange w:id="107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Metagraf</w:t>
        </w:r>
        <w:r w:rsidRPr="0073459D">
          <w:rPr>
            <w:rFonts w:ascii="Times New Roman" w:hAnsi="Times New Roman" w:cs="Times New Roman"/>
            <w:sz w:val="24"/>
            <w:szCs w:val="24"/>
            <w:rPrChange w:id="108" w:author="DELL" w:date="2020-09-30T11:56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.</w:t>
        </w:r>
        <w:proofErr w:type="spellEnd"/>
      </w:ins>
    </w:p>
    <w:p w14:paraId="13A48AF7" w14:textId="77777777" w:rsidR="0073459D" w:rsidRDefault="0073459D" w:rsidP="0046117A">
      <w:pPr>
        <w:spacing w:line="312" w:lineRule="auto"/>
        <w:ind w:left="709" w:hanging="709"/>
        <w:rPr>
          <w:ins w:id="109" w:author="DELL" w:date="2020-09-30T11:57:00Z"/>
          <w:rFonts w:ascii="Times New Roman" w:hAnsi="Times New Roman" w:cs="Times New Roman"/>
          <w:sz w:val="24"/>
          <w:szCs w:val="24"/>
        </w:rPr>
        <w:pPrChange w:id="110" w:author="DELL" w:date="2020-09-30T11:50:00Z">
          <w:pPr>
            <w:spacing w:line="312" w:lineRule="auto"/>
          </w:pPr>
        </w:pPrChange>
      </w:pPr>
      <w:ins w:id="111" w:author="DELL" w:date="2020-09-30T11:57:00Z">
        <w:r w:rsidRPr="0046117A">
          <w:rPr>
            <w:rFonts w:ascii="Times New Roman" w:hAnsi="Times New Roman" w:cs="Times New Roman"/>
            <w:sz w:val="24"/>
            <w:szCs w:val="24"/>
            <w:rPrChange w:id="112" w:author="DELL" w:date="2020-09-30T11:49:00Z">
              <w:rPr/>
            </w:rPrChange>
          </w:rPr>
          <w:t>Wong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Jony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2010. </w:t>
        </w:r>
        <w:r w:rsidRPr="0046117A">
          <w:rPr>
            <w:rFonts w:ascii="Times New Roman" w:hAnsi="Times New Roman" w:cs="Times New Roman"/>
            <w:i/>
            <w:sz w:val="24"/>
            <w:szCs w:val="24"/>
            <w:rPrChange w:id="113" w:author="DELL" w:date="2020-09-30T11:49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Internet </w:t>
        </w:r>
        <w:r w:rsidRPr="0046117A">
          <w:rPr>
            <w:rFonts w:ascii="Times New Roman" w:hAnsi="Times New Roman" w:cs="Times New Roman"/>
            <w:i/>
            <w:sz w:val="24"/>
            <w:szCs w:val="24"/>
            <w:rPrChange w:id="114" w:author="DELL" w:date="2020-09-30T11:49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 xml:space="preserve">Marketing </w:t>
        </w:r>
        <w:r>
          <w:rPr>
            <w:rFonts w:ascii="Times New Roman" w:hAnsi="Times New Roman" w:cs="Times New Roman"/>
            <w:i/>
            <w:sz w:val="24"/>
            <w:szCs w:val="24"/>
          </w:rPr>
          <w:t>f</w:t>
        </w:r>
        <w:r w:rsidRPr="0046117A">
          <w:rPr>
            <w:rFonts w:ascii="Times New Roman" w:hAnsi="Times New Roman" w:cs="Times New Roman"/>
            <w:i/>
            <w:sz w:val="24"/>
            <w:szCs w:val="24"/>
            <w:rPrChange w:id="115" w:author="DELL" w:date="2020-09-30T11:49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or Beginners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Jakarta: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AF9F150" w14:textId="5C8C77BD" w:rsidR="004D613A" w:rsidRPr="0073459D" w:rsidRDefault="004D613A" w:rsidP="0073459D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sectPr w:rsidR="004D613A" w:rsidRPr="0073459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4B9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26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56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06CA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15A9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C4A6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118A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6117A"/>
    <w:rsid w:val="004D613A"/>
    <w:rsid w:val="0073459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11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2020-08-26T21:21:00Z</dcterms:created>
  <dcterms:modified xsi:type="dcterms:W3CDTF">2020-09-30T04:57:00Z</dcterms:modified>
</cp:coreProperties>
</file>