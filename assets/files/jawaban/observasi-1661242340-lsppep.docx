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303A24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  <w:rPrChange w:id="0" w:author="Weedy" w:date="2022-08-23T14:48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303A24">
        <w:rPr>
          <w:rFonts w:ascii="Bookman Old Style" w:hAnsi="Bookman Old Style"/>
          <w:b/>
          <w:sz w:val="28"/>
          <w:szCs w:val="28"/>
          <w:lang w:val="id-ID"/>
          <w:rPrChange w:id="1" w:author="Weedy" w:date="2022-08-23T14:48:00Z">
            <w:rPr>
              <w:rFonts w:ascii="Bookman Old Style" w:hAnsi="Bookman Old Style"/>
              <w:b/>
              <w:sz w:val="28"/>
              <w:szCs w:val="28"/>
            </w:rPr>
          </w:rPrChange>
        </w:rPr>
        <w:t>TUGAS OBSERVASI 6</w:t>
      </w:r>
    </w:p>
    <w:p w:rsidR="00927764" w:rsidRPr="00303A24" w:rsidRDefault="00927764" w:rsidP="00927764">
      <w:pPr>
        <w:jc w:val="center"/>
        <w:rPr>
          <w:rFonts w:ascii="Bookman Old Style" w:hAnsi="Bookman Old Style"/>
          <w:b/>
          <w:sz w:val="28"/>
          <w:szCs w:val="28"/>
          <w:lang w:val="id-ID"/>
          <w:rPrChange w:id="2" w:author="Weedy" w:date="2022-08-23T14:48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303A24">
        <w:rPr>
          <w:rFonts w:ascii="Bookman Old Style" w:hAnsi="Bookman Old Style"/>
          <w:b/>
          <w:sz w:val="28"/>
          <w:szCs w:val="28"/>
          <w:lang w:val="id-ID"/>
          <w:rPrChange w:id="3" w:author="Weedy" w:date="2022-08-23T14:48:00Z">
            <w:rPr>
              <w:rFonts w:ascii="Bookman Old Style" w:hAnsi="Bookman Old Style"/>
              <w:b/>
              <w:sz w:val="28"/>
              <w:szCs w:val="28"/>
            </w:rPr>
          </w:rPrChange>
        </w:rPr>
        <w:t>SKEMA PENYUNTINGAN NASKAH</w:t>
      </w:r>
    </w:p>
    <w:p w:rsidR="00927764" w:rsidRPr="00303A24" w:rsidRDefault="00927764" w:rsidP="00927764">
      <w:pPr>
        <w:jc w:val="center"/>
        <w:rPr>
          <w:rFonts w:ascii="Cambria" w:hAnsi="Cambria" w:cs="Times New Roman"/>
          <w:sz w:val="24"/>
          <w:szCs w:val="24"/>
          <w:lang w:val="id-ID"/>
          <w:rPrChange w:id="4" w:author="Weedy" w:date="2022-08-23T14:48:00Z">
            <w:rPr>
              <w:rFonts w:ascii="Cambria" w:hAnsi="Cambria" w:cs="Times New Roman"/>
              <w:sz w:val="24"/>
              <w:szCs w:val="24"/>
            </w:rPr>
          </w:rPrChange>
        </w:rPr>
      </w:pPr>
    </w:p>
    <w:p w:rsidR="00927764" w:rsidRPr="00303A24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  <w:lang w:val="id-ID"/>
          <w:rPrChange w:id="5" w:author="Weedy" w:date="2022-08-23T14:48:00Z">
            <w:rPr>
              <w:rFonts w:ascii="Cambria" w:hAnsi="Cambria"/>
            </w:rPr>
          </w:rPrChange>
        </w:rPr>
      </w:pPr>
      <w:r w:rsidRPr="00303A24">
        <w:rPr>
          <w:rFonts w:ascii="Cambria" w:hAnsi="Cambria" w:cs="Times New Roman"/>
          <w:sz w:val="24"/>
          <w:szCs w:val="24"/>
          <w:lang w:val="id-ID"/>
          <w:rPrChange w:id="6" w:author="Weedy" w:date="2022-08-23T14:48:00Z">
            <w:rPr>
              <w:rFonts w:ascii="Cambria" w:hAnsi="Cambria" w:cs="Times New Roman"/>
              <w:sz w:val="24"/>
              <w:szCs w:val="24"/>
            </w:rPr>
          </w:rPrChange>
        </w:rPr>
        <w:t xml:space="preserve">Suntinglah artikel berikut ini </w:t>
      </w:r>
      <w:r w:rsidR="00C20908" w:rsidRPr="00303A24">
        <w:rPr>
          <w:rFonts w:ascii="Cambria" w:hAnsi="Cambria" w:cs="Times New Roman"/>
          <w:sz w:val="24"/>
          <w:szCs w:val="24"/>
          <w:lang w:val="id-ID"/>
          <w:rPrChange w:id="7" w:author="Weedy" w:date="2022-08-23T14:48:00Z">
            <w:rPr>
              <w:rFonts w:ascii="Cambria" w:hAnsi="Cambria" w:cs="Times New Roman"/>
              <w:sz w:val="24"/>
              <w:szCs w:val="24"/>
            </w:rPr>
          </w:rPrChange>
        </w:rPr>
        <w:t>secara digital!</w:t>
      </w:r>
    </w:p>
    <w:p w:rsidR="00927764" w:rsidRPr="00303A24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  <w:lang w:val="id-ID"/>
          <w:rPrChange w:id="8" w:author="Weedy" w:date="2022-08-23T14:48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r w:rsidRPr="00303A24">
        <w:rPr>
          <w:rFonts w:ascii="Times New Roman" w:eastAsia="Times New Roman" w:hAnsi="Times New Roman" w:cs="Times New Roman"/>
          <w:kern w:val="36"/>
          <w:sz w:val="54"/>
          <w:szCs w:val="54"/>
          <w:lang w:val="id-ID"/>
          <w:rPrChange w:id="9" w:author="Weedy" w:date="2022-08-23T14:48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 Turun, Berat Badan Naik</w:t>
      </w:r>
    </w:p>
    <w:p w:rsidR="00927764" w:rsidRPr="00303A24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  <w:lang w:val="id-ID"/>
          <w:rPrChange w:id="10" w:author="Weedy" w:date="2022-08-23T14:48:00Z">
            <w:rPr>
              <w:rFonts w:ascii="Roboto" w:eastAsia="Times New Roman" w:hAnsi="Roboto" w:cs="Times New Roman"/>
              <w:sz w:val="17"/>
              <w:szCs w:val="17"/>
            </w:rPr>
          </w:rPrChange>
        </w:rPr>
      </w:pPr>
      <w:r w:rsidRPr="00303A24">
        <w:rPr>
          <w:rFonts w:ascii="Roboto" w:eastAsia="Times New Roman" w:hAnsi="Roboto" w:cs="Times New Roman"/>
          <w:sz w:val="17"/>
          <w:szCs w:val="17"/>
          <w:lang w:val="id-ID"/>
          <w:rPrChange w:id="11" w:author="Weedy" w:date="2022-08-23T14:48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5 Januari 2020   20:48 Diperbarui: 6 Januari 2020   05:43  61  10 3</w:t>
      </w:r>
    </w:p>
    <w:p w:rsidR="00927764" w:rsidRPr="00303A24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  <w:lang w:val="id-ID"/>
          <w:rPrChange w:id="12" w:author="Weedy" w:date="2022-08-23T14:48:00Z">
            <w:rPr>
              <w:rFonts w:ascii="Times New Roman" w:eastAsia="Times New Roman" w:hAnsi="Times New Roman" w:cs="Times New Roman"/>
              <w:sz w:val="21"/>
              <w:szCs w:val="21"/>
            </w:rPr>
          </w:rPrChange>
        </w:rPr>
      </w:pPr>
      <w:r w:rsidRPr="00303A24">
        <w:rPr>
          <w:rFonts w:ascii="Times New Roman" w:eastAsia="Times New Roman" w:hAnsi="Times New Roman" w:cs="Times New Roman"/>
          <w:noProof/>
          <w:sz w:val="21"/>
          <w:szCs w:val="21"/>
          <w:lang w:val="id-ID"/>
          <w:rPrChange w:id="13" w:author="Weedy" w:date="2022-08-23T14:48:00Z">
            <w:rPr>
              <w:rFonts w:ascii="Times New Roman" w:eastAsia="Times New Roman" w:hAnsi="Times New Roman" w:cs="Times New Roman"/>
              <w:noProof/>
              <w:sz w:val="21"/>
              <w:szCs w:val="21"/>
            </w:rPr>
          </w:rPrChange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303A24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  <w:lang w:val="id-ID"/>
          <w:rPrChange w:id="14" w:author="Weedy" w:date="2022-08-23T14:48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r w:rsidRPr="00303A24">
        <w:rPr>
          <w:rFonts w:ascii="Times New Roman" w:eastAsia="Times New Roman" w:hAnsi="Times New Roman" w:cs="Times New Roman"/>
          <w:sz w:val="18"/>
          <w:szCs w:val="18"/>
          <w:lang w:val="id-ID"/>
          <w:rPrChange w:id="15" w:author="Weedy" w:date="2022-08-23T14:48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Ilustrasi | unsplash.com</w:t>
      </w:r>
    </w:p>
    <w:p w:rsidR="00927764" w:rsidRPr="00303A2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6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303A24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7" w:author="Weedy" w:date="2022-08-23T14:4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 turun, berat badan naik, hubungan sama dia tetep temenan aja. Huft.</w:t>
      </w:r>
    </w:p>
    <w:p w:rsidR="00927764" w:rsidRPr="00303A2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8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9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Apa yang lebih romantis dari sepiring mie instan kemasan putih yang aromanya </w:t>
      </w:r>
      <w:r w:rsidRPr="00303A24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20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1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menggoda indera penciuman itu atau bakwan yang baru diangkat dari penggorengan di kala hujan?</w:t>
      </w:r>
    </w:p>
    <w:p w:rsidR="00927764" w:rsidRPr="00303A2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22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3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Januari, hujan sehari-hari, begitu kata orang sering mengartikannya. Benar saja</w:t>
      </w:r>
      <w:ins w:id="24" w:author="Weedy" w:date="2022-08-23T14:49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5" w:author="Weedy" w:date="2022-08-23T14:49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6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7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gramStart"/>
      <w:ins w:id="28" w:author="Weedy" w:date="2022-08-23T14:49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proofErr w:type="gramEnd"/>
      <w:del w:id="29" w:author="Weedy" w:date="2022-08-23T14:49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30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M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31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eski di tahun ini awal musim hujan di Indonesia mundur di antara </w:t>
      </w:r>
      <w:ins w:id="32" w:author="Weedy" w:date="2022-08-23T14:49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33" w:author="Weedy" w:date="2022-08-23T14:49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34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B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35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ulan November</w:t>
      </w:r>
      <w:ins w:id="36" w:author="Weedy" w:date="2022-08-23T14:49:00Z">
        <w:r w:rsidR="00303A2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‒</w:t>
        </w:r>
      </w:ins>
      <w:del w:id="37" w:author="Weedy" w:date="2022-08-23T14:49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38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39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Desember 2019, hujan benar-benar datang seperti perkiraan. Sudah sangat terasa</w:t>
      </w:r>
      <w:ins w:id="40" w:author="Weedy" w:date="2022-08-23T15:04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41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apalagi sejak awal tahun baru</w:t>
      </w:r>
      <w:del w:id="42" w:author="Weedy" w:date="2022-08-23T15:05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43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kita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44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303A24" w:rsidRDefault="00927764" w:rsidP="00303A2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45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6" w:author="Weedy" w:date="2022-08-23T15:05:00Z">
          <w:pPr>
            <w:shd w:val="clear" w:color="auto" w:fill="F5F5F5"/>
            <w:spacing w:after="375"/>
          </w:pPr>
        </w:pPrChange>
      </w:pP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47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Hujan yang sering disalahkan karena mengundang kenangan ternyata tak hanya pandai membuat perasaan hatimu </w:t>
      </w:r>
      <w:del w:id="48" w:author="Weedy" w:date="2022-08-23T15:05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49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proofErr w:type="spellStart"/>
      <w:ins w:id="50" w:author="Weedy" w:date="2022-08-23T15:05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303A24" w:rsidRPr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51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52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ambyar, </w:t>
      </w:r>
      <w:proofErr w:type="spellStart"/>
      <w:ins w:id="53" w:author="Weedy" w:date="2022-08-23T15:05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54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pun perilaku kita yang lain. Soal makan</w:t>
      </w:r>
      <w:ins w:id="55" w:author="Weedy" w:date="2022-08-23T14:50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6" w:author="Weedy" w:date="2022-08-23T14:50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57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58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gramStart"/>
      <w:ins w:id="59" w:author="Weedy" w:date="2022-08-23T14:50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proofErr w:type="gramEnd"/>
      <w:del w:id="60" w:author="Weedy" w:date="2022-08-23T14:50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61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Y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62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a, hujan yang membuat kita jadi sering lapar. Kok bisa</w:t>
      </w:r>
      <w:ins w:id="63" w:author="Weedy" w:date="2022-08-23T14:50:00Z">
        <w:r w:rsidR="00303A24" w:rsidRPr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64" w:author="Weedy" w:date="2022-08-23T15:0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,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65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ya?</w:t>
      </w:r>
    </w:p>
    <w:p w:rsidR="00927764" w:rsidRPr="00303A2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66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303A24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  <w:rPrChange w:id="67" w:author="Weedy" w:date="2022-08-23T14:48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Mengapa Kita Merasa Lapar Ketika Hujan</w:t>
      </w:r>
      <w:ins w:id="68" w:author="Weedy" w:date="2022-08-23T14:50:00Z">
        <w:r w:rsidR="00303A24" w:rsidRPr="00303A2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  <w:rPrChange w:id="69" w:author="Weedy" w:date="2022-08-23T15:05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t>?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70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  <w:t>Siapa yang suka merasa bahwa hujan datang bersama na</w:t>
      </w:r>
      <w:ins w:id="71" w:author="Weedy" w:date="2022-08-23T15:05:00Z">
        <w:r w:rsidR="00303A24" w:rsidRPr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72" w:author="Weedy" w:date="2022-08-23T15:0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f</w:t>
        </w:r>
      </w:ins>
      <w:del w:id="73" w:author="Weedy" w:date="2022-08-23T15:05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74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p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75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 makan yang tiba-tiba ikut meningkat?</w:t>
      </w:r>
    </w:p>
    <w:p w:rsidR="00927764" w:rsidRPr="00303A24" w:rsidRDefault="00927764" w:rsidP="00303A2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76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7" w:author="Weedy" w:date="2022-08-23T15:08:00Z">
          <w:pPr>
            <w:shd w:val="clear" w:color="auto" w:fill="F5F5F5"/>
            <w:spacing w:after="375"/>
          </w:pPr>
        </w:pPrChange>
      </w:pP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78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Selain mengenang dia, kegiatan yang paling </w:t>
      </w:r>
      <w:r w:rsidRPr="00303A24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79" w:author="Weedy" w:date="2022-08-23T14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asyik</w:t>
      </w: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80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saat hujan turun adalah makan. </w:t>
      </w:r>
      <w:proofErr w:type="spellStart"/>
      <w:ins w:id="81" w:author="Weedy" w:date="2022-08-23T15:07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>cocok</w:t>
        </w:r>
        <w:proofErr w:type="spellEnd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>ringan</w:t>
        </w:r>
        <w:proofErr w:type="spellEnd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</w:ins>
      <w:del w:id="82" w:author="Weedy" w:date="2022-08-23T15:07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83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S</w:delText>
        </w:r>
      </w:del>
      <w:ins w:id="84" w:author="Weedy" w:date="2022-08-23T15:07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85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ering disebut </w:t>
      </w:r>
      <w:del w:id="86" w:author="Weedy" w:date="2022-08-23T15:08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87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cuma 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88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camilan</w:t>
      </w:r>
      <w:ins w:id="89" w:author="Weedy" w:date="2022-08-23T15:08:00Z">
        <w:r w:rsidR="00D91CCB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D91CCB">
          <w:rPr>
            <w:rFonts w:ascii="Times New Roman" w:eastAsia="Times New Roman" w:hAnsi="Times New Roman" w:cs="Times New Roman"/>
            <w:sz w:val="24"/>
            <w:szCs w:val="24"/>
          </w:rPr>
          <w:t>Meskipun</w:t>
        </w:r>
        <w:proofErr w:type="spellEnd"/>
        <w:r w:rsidR="00D91C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91CCB">
          <w:rPr>
            <w:rFonts w:ascii="Times New Roman" w:eastAsia="Times New Roman" w:hAnsi="Times New Roman" w:cs="Times New Roman"/>
            <w:sz w:val="24"/>
            <w:szCs w:val="24"/>
          </w:rPr>
          <w:t>jenisnya</w:t>
        </w:r>
        <w:proofErr w:type="spellEnd"/>
        <w:r w:rsidR="00D91C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91CCB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D91C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91CCB">
          <w:rPr>
            <w:rFonts w:ascii="Times New Roman" w:eastAsia="Times New Roman" w:hAnsi="Times New Roman" w:cs="Times New Roman"/>
            <w:sz w:val="24"/>
            <w:szCs w:val="24"/>
          </w:rPr>
          <w:t>ringan</w:t>
        </w:r>
        <w:proofErr w:type="spellEnd"/>
        <w:r w:rsidR="00D91CC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90" w:author="Weedy" w:date="2022-08-23T15:08:00Z">
        <w:r w:rsidRPr="00303A24" w:rsidDel="00D91CCB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91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92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tapi jumlah kalorinya nyaris melebihi makan</w:t>
      </w:r>
      <w:ins w:id="93" w:author="Weedy" w:date="2022-08-23T14:51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94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berat.</w:t>
      </w:r>
    </w:p>
    <w:p w:rsidR="00927764" w:rsidRPr="00303A24" w:rsidRDefault="00927764" w:rsidP="00303A2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95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6" w:author="Weedy" w:date="2022-08-23T14:51:00Z">
          <w:pPr>
            <w:shd w:val="clear" w:color="auto" w:fill="F5F5F5"/>
            <w:spacing w:after="375"/>
          </w:pPr>
        </w:pPrChange>
      </w:pP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97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 xml:space="preserve">Sebungkus keripik </w:t>
      </w:r>
      <w:del w:id="98" w:author="Weedy" w:date="2022-08-23T14:51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99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00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dalam kemasan bisa dikonsumsi 4 porsi habis </w:t>
      </w:r>
      <w:proofErr w:type="spellStart"/>
      <w:ins w:id="101" w:author="Weedy" w:date="2022-08-23T15:08:00Z">
        <w:r w:rsidR="00D91CCB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D91C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02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sekali duduk. Belum cukup, tambah lagi gorengan</w:t>
      </w:r>
      <w:del w:id="103" w:author="Weedy" w:date="2022-08-23T15:08:00Z">
        <w:r w:rsidRPr="00303A24" w:rsidDel="00D91CCB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04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nya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05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ins w:id="106" w:author="Weedy" w:date="2022-08-23T15:08:00Z">
        <w:r w:rsidR="00D91CCB">
          <w:rPr>
            <w:rFonts w:ascii="Times New Roman" w:eastAsia="Times New Roman" w:hAnsi="Times New Roman" w:cs="Times New Roman"/>
            <w:sz w:val="24"/>
            <w:szCs w:val="24"/>
          </w:rPr>
          <w:t>awalnya</w:t>
        </w:r>
        <w:proofErr w:type="spellEnd"/>
        <w:r w:rsidR="00D91C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07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</w:t>
      </w:r>
      <w:del w:id="108" w:author="Weedy" w:date="2022-08-23T14:51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09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ins w:id="110" w:author="Weedy" w:date="2022-08-23T14:52:00Z">
        <w:r w:rsidR="00303A2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‒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11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dua biji</w:t>
      </w:r>
      <w:ins w:id="112" w:author="Weedy" w:date="2022-08-23T14:52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13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eh</w:t>
      </w:r>
      <w:ins w:id="114" w:author="Weedy" w:date="2022-08-23T14:52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15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kok jadi lima?</w:t>
      </w:r>
    </w:p>
    <w:p w:rsidR="00927764" w:rsidRPr="00303A2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16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17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Hujan yang membuat suasana </w:t>
      </w:r>
      <w:ins w:id="118" w:author="Weedy" w:date="2022-08-23T14:52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19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 lebih dingin -</w:t>
      </w:r>
      <w:r w:rsidRPr="00303A24">
        <w:rPr>
          <w:rFonts w:ascii="Times New Roman" w:eastAsia="Times New Roman" w:hAnsi="Times New Roman" w:cs="Times New Roman"/>
          <w:strike/>
          <w:sz w:val="24"/>
          <w:szCs w:val="24"/>
          <w:lang w:val="id-ID"/>
          <w:rPrChange w:id="120" w:author="Weedy" w:date="2022-08-23T14:48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 sikapnya padamu</w:t>
      </w: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21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memang bisa </w:t>
      </w:r>
      <w:ins w:id="122" w:author="Weedy" w:date="2022-08-23T14:52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23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 salah satu pencetus mengapa kita jadi suka makan. </w:t>
      </w:r>
    </w:p>
    <w:p w:rsidR="00927764" w:rsidRPr="00D91CC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rPrChange w:id="124" w:author="Weedy" w:date="2022-08-23T15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del w:id="125" w:author="Weedy" w:date="2022-08-23T15:10:00Z">
        <w:r w:rsidRPr="00303A24" w:rsidDel="00D91CCB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26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Terutama makanan yang seperti tahu bulat digoreng dadakan alias yang masih hangat. Apalagi dengan makan, tubuh akan mendapat "panas" akibat terjadinya peningkatan metabolisme dalam tubuh. </w:delText>
        </w:r>
      </w:del>
      <w:ins w:id="127" w:author="Weedy" w:date="2022-08-23T15:10:00Z">
        <w:r w:rsidR="00D91CCB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</w:p>
    <w:p w:rsidR="00927764" w:rsidRPr="00303A2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28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29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Padahal kenyataannya, dingin yang terjadi akibat hujan tidak benar-benar membuat tubuh memerlukan kalori tambahan dari makananmu, </w:t>
      </w:r>
      <w:r w:rsidRPr="00D91CCB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30" w:author="Weedy" w:date="2022-08-23T15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31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 Dingin yang kita kira ternyata tidak sedingin kenyataannya, kok</w:t>
      </w:r>
      <w:ins w:id="132" w:author="Weedy" w:date="2022-08-23T14:53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33" w:author="Weedy" w:date="2022-08-23T14:53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34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~</w:delText>
        </w:r>
      </w:del>
    </w:p>
    <w:p w:rsidR="00927764" w:rsidRPr="00303A24" w:rsidRDefault="00927764" w:rsidP="00303A2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35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36" w:author="Weedy" w:date="2022-08-23T14:54:00Z">
          <w:pPr>
            <w:shd w:val="clear" w:color="auto" w:fill="F5F5F5"/>
            <w:spacing w:after="375"/>
          </w:pPr>
        </w:pPrChange>
      </w:pPr>
      <w:r w:rsidRPr="00303A24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  <w:rPrChange w:id="137" w:author="Weedy" w:date="2022-08-23T14:48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Ternyata Ini yang Bisa </w:t>
      </w:r>
      <w:del w:id="138" w:author="Weedy" w:date="2022-08-23T14:54:00Z">
        <w:r w:rsidRPr="00303A24" w:rsidDel="00303A2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  <w:rPrChange w:id="139" w:author="Weedy" w:date="2022-08-23T14:48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delText>Jadi Sebabnya</w:delText>
        </w:r>
      </w:del>
      <w:proofErr w:type="spellStart"/>
      <w:ins w:id="140" w:author="Weedy" w:date="2022-08-23T14:54:00Z">
        <w:r w:rsidR="00303A2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Menjadi</w:t>
        </w:r>
        <w:proofErr w:type="spellEnd"/>
        <w:r w:rsidR="00303A2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303A2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  <w:proofErr w:type="spellEnd"/>
        <w:r w:rsidR="00303A2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303A24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  <w:rPrChange w:id="141" w:author="Weedy" w:date="2022-08-23T14:48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...</w:t>
      </w: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42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  <w:t xml:space="preserve">Selama hujan datang, tentu kita akan lebih suka berlindung dalam ruangan saja. Ruangan yang membuat jarak kita dengan makanan </w:t>
      </w:r>
      <w:proofErr w:type="spellStart"/>
      <w:ins w:id="143" w:author="Weedy" w:date="2022-08-23T14:55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44" w:author="Weedy" w:date="2022-08-23T14:54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45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 dekat</w:t>
      </w:r>
      <w:del w:id="146" w:author="Weedy" w:date="2022-08-23T14:54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47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saja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48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 Ya, ini soal akses makanan yang jadi tak lagi berjarak</w:t>
      </w:r>
      <w:ins w:id="149" w:author="Weedy" w:date="2022-08-23T14:55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50" w:author="Weedy" w:date="2022-08-23T14:55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51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52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gramStart"/>
      <w:ins w:id="153" w:author="Weedy" w:date="2022-08-23T14:55:00Z">
        <w:r w:rsidR="00303A24" w:rsidRPr="00303A24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154" w:author="Weedy" w:date="2022-08-23T14:5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e</w:t>
        </w:r>
      </w:ins>
      <w:proofErr w:type="gramEnd"/>
      <w:del w:id="155" w:author="Weedy" w:date="2022-08-23T14:55:00Z">
        <w:r w:rsidRPr="00303A24" w:rsidDel="00303A24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  <w:rPrChange w:id="156" w:author="Weedy" w:date="2022-08-23T14:5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</w:delText>
        </w:r>
      </w:del>
      <w:r w:rsidRPr="00303A24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57" w:author="Weedy" w:date="2022-08-23T14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hem</w:t>
      </w: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58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303A2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59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del w:id="160" w:author="Weedy" w:date="2022-08-23T14:55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61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Mulai </w:delText>
        </w:r>
      </w:del>
      <w:proofErr w:type="spellStart"/>
      <w:ins w:id="162" w:author="Weedy" w:date="2022-08-23T14:55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Bermula</w:t>
        </w:r>
        <w:proofErr w:type="spellEnd"/>
        <w:r w:rsidR="00303A24" w:rsidRPr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63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64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 segala jenis masakan dalam bentuk mie instan, biskuit-biskuit yang di</w:t>
      </w:r>
      <w:del w:id="165" w:author="Weedy" w:date="2022-08-23T14:55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66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67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tata dalam toples cantik, atau bubuk-bubuk minuman </w:t>
      </w:r>
      <w:proofErr w:type="gramStart"/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68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gramEnd"/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69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dalam kemasan ekonomis. </w:t>
      </w:r>
    </w:p>
    <w:p w:rsidR="00927764" w:rsidRPr="00303A24" w:rsidRDefault="00927764" w:rsidP="00303A2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rPrChange w:id="170" w:author="Weedy" w:date="2022-08-23T14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71" w:author="Weedy" w:date="2022-08-23T14:57:00Z">
          <w:pPr>
            <w:shd w:val="clear" w:color="auto" w:fill="F5F5F5"/>
            <w:spacing w:after="375"/>
          </w:pPr>
        </w:pPrChange>
      </w:pP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72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Semua harus ada di almari penyimpanan</w:t>
      </w:r>
      <w:del w:id="173" w:author="Weedy" w:date="2022-08-23T14:57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74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75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gramStart"/>
      <w:ins w:id="176" w:author="Weedy" w:date="2022-08-23T14:56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proofErr w:type="gramEnd"/>
      <w:del w:id="177" w:author="Weedy" w:date="2022-08-23T14:56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78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S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79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ebagai bahan persediaan</w:t>
      </w:r>
      <w:ins w:id="180" w:author="Weedy" w:date="2022-08-23T14:57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81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karena </w:t>
      </w:r>
      <w:proofErr w:type="spellStart"/>
      <w:ins w:id="182" w:author="Weedy" w:date="2022-08-23T15:11:00Z">
        <w:r w:rsidR="00D91CCB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D91C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bookmarkStart w:id="183" w:name="_GoBack"/>
      <w:bookmarkEnd w:id="183"/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84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mau keluar di waktu hujan itu membuat kita berpikir berkali-kali. </w:t>
      </w:r>
      <w:del w:id="185" w:author="Weedy" w:date="2022-08-23T14:57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86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Akan merepotkan.</w:delText>
        </w:r>
      </w:del>
      <w:ins w:id="187" w:author="Weedy" w:date="2022-08-23T14:57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</w:p>
    <w:p w:rsidR="00927764" w:rsidRPr="00303A24" w:rsidRDefault="00927764" w:rsidP="00303A2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88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89" w:author="Weedy" w:date="2022-08-23T14:58:00Z">
          <w:pPr>
            <w:shd w:val="clear" w:color="auto" w:fill="F5F5F5"/>
            <w:spacing w:after="375"/>
          </w:pPr>
        </w:pPrChange>
      </w:pP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90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Tidak ada salahnya makan </w:t>
      </w:r>
      <w:ins w:id="191" w:author="Weedy" w:date="2022-08-23T14:57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92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saat hujan. </w:t>
      </w:r>
      <w:del w:id="193" w:author="Weedy" w:date="2022-08-23T14:58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94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ins w:id="195" w:author="Weedy" w:date="2022-08-23T14:58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Hal y</w:t>
        </w:r>
        <w:r w:rsidR="00303A24" w:rsidRPr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96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ang 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197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sering membuatnya salah </w:t>
      </w:r>
      <w:del w:id="198" w:author="Weedy" w:date="2022-08-23T14:58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99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adalah </w:delText>
        </w:r>
      </w:del>
      <w:proofErr w:type="spellStart"/>
      <w:ins w:id="200" w:author="Weedy" w:date="2022-08-23T14:58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proofErr w:type="spellEnd"/>
        <w:r w:rsidR="00303A24" w:rsidRPr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01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alah 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02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pemilihan makanan kita yang tidak tahu diri. Yang penting enak, kalori belakangan?</w:t>
      </w:r>
    </w:p>
    <w:p w:rsidR="00927764" w:rsidRPr="00303A2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203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04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 deh, mulai aja dulu dengan memperhatikan label informasi gizi ketika kamu memakan makanan kemasan</w:t>
      </w:r>
      <w:del w:id="205" w:author="Weedy" w:date="2022-08-23T14:58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06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07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gramStart"/>
      <w:ins w:id="208" w:author="Weedy" w:date="2022-08-23T14:59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proofErr w:type="gramEnd"/>
      <w:del w:id="209" w:author="Weedy" w:date="2022-08-23T14:59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10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11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tau jika ingin </w:t>
      </w:r>
      <w:ins w:id="212" w:author="Weedy" w:date="2022-08-23T14:59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me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13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</w:t>
      </w:r>
      <w:ins w:id="214" w:author="Weedy" w:date="2022-08-23T14:59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>minuman</w:t>
        </w:r>
      </w:ins>
      <w:proofErr w:type="spellEnd"/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15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hangat-hangat, takar</w:t>
      </w:r>
      <w:ins w:id="216" w:author="Weedy" w:date="2022-08-23T14:59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17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gulanya jangan kelebihan</w:t>
      </w:r>
      <w:ins w:id="218" w:author="Weedy" w:date="2022-08-23T15:00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19" w:author="Weedy" w:date="2022-08-23T15:00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20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21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ins w:id="222" w:author="Weedy" w:date="2022-08-23T15:00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23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Sebab kamu sudah terlalu manis</w:t>
      </w:r>
      <w:ins w:id="224" w:author="Weedy" w:date="2022-08-23T15:00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25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kata dia </w:t>
      </w:r>
      <w:r w:rsidRPr="00303A24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226" w:author="Weedy" w:date="2022-08-23T14:4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 khan.</w:t>
      </w:r>
    </w:p>
    <w:p w:rsidR="00927764" w:rsidRPr="00303A24" w:rsidRDefault="00927764" w:rsidP="00303A2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227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28" w:author="Weedy" w:date="2022-08-23T15:01:00Z">
          <w:pPr>
            <w:shd w:val="clear" w:color="auto" w:fill="F5F5F5"/>
            <w:spacing w:after="375"/>
          </w:pPr>
        </w:pPrChange>
      </w:pP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29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musim hujan, rasa malas bergerak juga bisa jadi biang berat badan </w:t>
      </w:r>
      <w:del w:id="230" w:author="Weedy" w:date="2022-08-23T15:01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31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yang lebih suka</w:delText>
        </w:r>
      </w:del>
      <w:proofErr w:type="spellStart"/>
      <w:ins w:id="232" w:author="Weedy" w:date="2022-08-23T15:01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cepat</w:t>
        </w:r>
      </w:ins>
      <w:proofErr w:type="spellEnd"/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33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naik</w:t>
      </w:r>
      <w:del w:id="234" w:author="Weedy" w:date="2022-08-23T15:01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35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nya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36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 Apalagi munculnya kaum-kaum rebahan yang kerjaannya tiduran dan hanya buka tutup media sosial atau pura-pura sibuk padahal tidak ada yang nge-</w:t>
      </w:r>
      <w:r w:rsidRPr="00303A24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237" w:author="Weedy" w:date="2022-08-23T15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38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:rsidR="00927764" w:rsidRPr="00303A24" w:rsidRDefault="00927764" w:rsidP="00303A2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239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40" w:author="Weedy" w:date="2022-08-23T15:02:00Z">
          <w:pPr>
            <w:shd w:val="clear" w:color="auto" w:fill="F5F5F5"/>
            <w:spacing w:after="375"/>
          </w:pPr>
        </w:pPrChange>
      </w:pP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41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Kegiatan seperti inilah yang membuat lemak-lemak yang seharusnya dibakar jadi memilih ikutan </w:t>
      </w:r>
      <w:r w:rsidRPr="00303A24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242" w:author="Weedy" w:date="2022-08-23T15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43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saja</w:t>
      </w:r>
      <w:del w:id="244" w:author="Weedy" w:date="2022-08-23T15:02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45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. </w:delText>
        </w:r>
      </w:del>
      <w:ins w:id="246" w:author="Weedy" w:date="2022-08-23T15:02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303A24" w:rsidRPr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47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del w:id="248" w:author="Weedy" w:date="2022-08-23T15:02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49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Jadi</w:delText>
        </w:r>
      </w:del>
      <w:proofErr w:type="spellStart"/>
      <w:ins w:id="250" w:author="Weedy" w:date="2022-08-23T15:02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</w:ins>
      <w:proofErr w:type="spellEnd"/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51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simpanan di</w:t>
      </w:r>
      <w:ins w:id="252" w:author="Weedy" w:date="2022-08-23T15:02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53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tubuhmu</w:t>
      </w:r>
      <w:ins w:id="254" w:author="Weedy" w:date="2022-08-23T15:02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03A24">
          <w:rPr>
            <w:rFonts w:ascii="Times New Roman" w:eastAsia="Times New Roman" w:hAnsi="Times New Roman" w:cs="Times New Roman"/>
            <w:sz w:val="24"/>
            <w:szCs w:val="24"/>
          </w:rPr>
          <w:t>menumpuk</w:t>
        </w:r>
      </w:ins>
      <w:proofErr w:type="spellEnd"/>
      <w:del w:id="255" w:author="Weedy" w:date="2022-08-23T15:02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56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</w:delText>
        </w:r>
      </w:del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57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</w:t>
      </w:r>
      <w:ins w:id="258" w:author="Weedy" w:date="2022-08-23T15:02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59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mana-mana.</w:t>
      </w:r>
    </w:p>
    <w:p w:rsidR="00927764" w:rsidRPr="00303A2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260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61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Jadi, jangan salahkan hujannya. Soal nafsu makan ini lebih banyak salahnya di kamu. Kamu yang tidak bisa mengendalikan diri. Kalau tiba-tiba berat badan ikut tergelincir makin ke</w:t>
      </w:r>
      <w:ins w:id="262" w:author="Weedy" w:date="2022-08-23T15:03:00Z">
        <w:r w:rsidR="00303A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63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kanan di saat hujan. Coba ingat-ingat apa yang kamu makan saat hujan?</w:t>
      </w:r>
    </w:p>
    <w:p w:rsidR="00927764" w:rsidRPr="00303A24" w:rsidRDefault="00927764" w:rsidP="00303A2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264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65" w:author="Weedy" w:date="2022-08-23T15:03:00Z">
          <w:pPr>
            <w:shd w:val="clear" w:color="auto" w:fill="F5F5F5"/>
            <w:spacing w:after="375"/>
          </w:pPr>
        </w:pPrChange>
      </w:pP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66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Mie rebus kuah susu ditambah telur. Ya bisalah lebih dari 500 kalori. </w:t>
      </w:r>
      <w:del w:id="267" w:author="Weedy" w:date="2022-08-23T15:03:00Z">
        <w:r w:rsidRPr="00303A24" w:rsidDel="00303A24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68" w:author="Weedy" w:date="2022-08-23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HAHA</w:delText>
        </w:r>
      </w:del>
      <w:proofErr w:type="spellStart"/>
      <w:ins w:id="269" w:author="Weedy" w:date="2022-08-23T15:03:00Z">
        <w:r w:rsidR="00303A2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</w:t>
        </w:r>
        <w:r w:rsidR="00303A24" w:rsidRPr="00303A24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270" w:author="Weedy" w:date="2022-08-23T15:0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aha</w:t>
        </w:r>
      </w:ins>
      <w:proofErr w:type="spellEnd"/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71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:rsidR="00927764" w:rsidRPr="00303A24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  <w:lang w:val="id-ID"/>
          <w:rPrChange w:id="272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73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Salam,</w:t>
      </w:r>
      <w:r w:rsidRPr="00303A24">
        <w:rPr>
          <w:rFonts w:ascii="Times New Roman" w:eastAsia="Times New Roman" w:hAnsi="Times New Roman" w:cs="Times New Roman"/>
          <w:sz w:val="24"/>
          <w:szCs w:val="24"/>
          <w:lang w:val="id-ID"/>
          <w:rPrChange w:id="274" w:author="Weedy" w:date="2022-08-23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  <w:t>Listhia H. Rahman</w:t>
      </w:r>
    </w:p>
    <w:p w:rsidR="00927764" w:rsidRPr="00303A24" w:rsidRDefault="00927764" w:rsidP="00927764">
      <w:pPr>
        <w:rPr>
          <w:lang w:val="id-ID"/>
          <w:rPrChange w:id="275" w:author="Weedy" w:date="2022-08-23T14:48:00Z">
            <w:rPr/>
          </w:rPrChange>
        </w:rPr>
      </w:pPr>
    </w:p>
    <w:p w:rsidR="00927764" w:rsidRPr="00303A24" w:rsidRDefault="00927764" w:rsidP="00927764">
      <w:pPr>
        <w:rPr>
          <w:i/>
          <w:lang w:val="id-ID"/>
          <w:rPrChange w:id="276" w:author="Weedy" w:date="2022-08-23T14:48:00Z">
            <w:rPr>
              <w:i/>
            </w:rPr>
          </w:rPrChange>
        </w:rPr>
      </w:pPr>
    </w:p>
    <w:p w:rsidR="00927764" w:rsidRPr="00303A24" w:rsidRDefault="00927764" w:rsidP="00927764">
      <w:pPr>
        <w:rPr>
          <w:rFonts w:ascii="Cambria" w:hAnsi="Cambria"/>
          <w:i/>
          <w:sz w:val="18"/>
          <w:szCs w:val="18"/>
          <w:lang w:val="id-ID"/>
          <w:rPrChange w:id="277" w:author="Weedy" w:date="2022-08-23T14:48:00Z">
            <w:rPr>
              <w:rFonts w:ascii="Cambria" w:hAnsi="Cambria"/>
              <w:i/>
              <w:sz w:val="18"/>
              <w:szCs w:val="18"/>
            </w:rPr>
          </w:rPrChange>
        </w:rPr>
      </w:pPr>
      <w:r w:rsidRPr="00303A24">
        <w:rPr>
          <w:rFonts w:ascii="Cambria" w:hAnsi="Cambria"/>
          <w:i/>
          <w:sz w:val="18"/>
          <w:szCs w:val="18"/>
          <w:lang w:val="id-ID"/>
          <w:rPrChange w:id="278" w:author="Weedy" w:date="2022-08-23T14:48:00Z">
            <w:rPr>
              <w:rFonts w:ascii="Cambria" w:hAnsi="Cambria"/>
              <w:i/>
              <w:sz w:val="18"/>
              <w:szCs w:val="18"/>
            </w:rPr>
          </w:rPrChange>
        </w:rPr>
        <w:t xml:space="preserve">Sumber: </w:t>
      </w:r>
      <w:r w:rsidR="002F32C8" w:rsidRPr="00303A24">
        <w:rPr>
          <w:lang w:val="id-ID"/>
          <w:rPrChange w:id="279" w:author="Weedy" w:date="2022-08-23T14:48:00Z">
            <w:rPr/>
          </w:rPrChange>
        </w:rPr>
        <w:fldChar w:fldCharType="begin"/>
      </w:r>
      <w:r w:rsidR="002F32C8" w:rsidRPr="00303A24">
        <w:rPr>
          <w:lang w:val="id-ID"/>
          <w:rPrChange w:id="280" w:author="Weedy" w:date="2022-08-23T14:48:00Z">
            <w:rPr/>
          </w:rPrChange>
        </w:rPr>
        <w:instrText xml:space="preserve"> HYPERLINK "https://www.kompasiana.com/listhiahr/5e11e59a097f367b4a413222/hujan-turun-berat-badan-naik?page=all" \l "section1" </w:instrText>
      </w:r>
      <w:r w:rsidR="002F32C8" w:rsidRPr="00303A24">
        <w:rPr>
          <w:lang w:val="id-ID"/>
          <w:rPrChange w:id="281" w:author="Weedy" w:date="2022-08-23T14:48:00Z">
            <w:rPr/>
          </w:rPrChange>
        </w:rPr>
        <w:fldChar w:fldCharType="separate"/>
      </w:r>
      <w:r w:rsidRPr="00303A24">
        <w:rPr>
          <w:rStyle w:val="Hyperlink"/>
          <w:rFonts w:ascii="Cambria" w:hAnsi="Cambria"/>
          <w:i/>
          <w:sz w:val="18"/>
          <w:szCs w:val="18"/>
          <w:lang w:val="id-ID"/>
          <w:rPrChange w:id="282" w:author="Weedy" w:date="2022-08-23T14:48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t>https://www.kompasiana.com/listhiahr/5e11e59a097f367b4a413222/hujan-turun-berat-badan-naik?page=all#section1</w:t>
      </w:r>
      <w:r w:rsidR="002F32C8" w:rsidRPr="00303A24">
        <w:rPr>
          <w:rStyle w:val="Hyperlink"/>
          <w:rFonts w:ascii="Cambria" w:hAnsi="Cambria"/>
          <w:i/>
          <w:sz w:val="18"/>
          <w:szCs w:val="18"/>
          <w:lang w:val="id-ID"/>
          <w:rPrChange w:id="283" w:author="Weedy" w:date="2022-08-23T14:48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fldChar w:fldCharType="end"/>
      </w:r>
    </w:p>
    <w:p w:rsidR="00924DF5" w:rsidRPr="00303A24" w:rsidRDefault="00924DF5">
      <w:pPr>
        <w:rPr>
          <w:lang w:val="id-ID"/>
          <w:rPrChange w:id="284" w:author="Weedy" w:date="2022-08-23T14:48:00Z">
            <w:rPr/>
          </w:rPrChange>
        </w:rPr>
      </w:pPr>
    </w:p>
    <w:sectPr w:rsidR="00924DF5" w:rsidRPr="00303A24" w:rsidSect="00927764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2C8" w:rsidRDefault="002F32C8">
      <w:r>
        <w:separator/>
      </w:r>
    </w:p>
  </w:endnote>
  <w:endnote w:type="continuationSeparator" w:id="0">
    <w:p w:rsidR="002F32C8" w:rsidRDefault="002F3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F32C8">
    <w:pPr>
      <w:pStyle w:val="Footer"/>
    </w:pPr>
  </w:p>
  <w:p w:rsidR="00941E77" w:rsidRDefault="002F3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2C8" w:rsidRDefault="002F32C8">
      <w:r>
        <w:separator/>
      </w:r>
    </w:p>
  </w:footnote>
  <w:footnote w:type="continuationSeparator" w:id="0">
    <w:p w:rsidR="002F32C8" w:rsidRDefault="002F3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eedy">
    <w15:presenceInfo w15:providerId="None" w15:userId="Wee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2F32C8"/>
    <w:rsid w:val="00303A24"/>
    <w:rsid w:val="0042167F"/>
    <w:rsid w:val="00924DF5"/>
    <w:rsid w:val="00927764"/>
    <w:rsid w:val="00C20908"/>
    <w:rsid w:val="00D9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63C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Weedy</cp:lastModifiedBy>
  <cp:revision>5</cp:revision>
  <dcterms:created xsi:type="dcterms:W3CDTF">2020-08-26T21:16:00Z</dcterms:created>
  <dcterms:modified xsi:type="dcterms:W3CDTF">2022-08-23T08:12:00Z</dcterms:modified>
</cp:coreProperties>
</file>