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03C4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8975EE1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21FAE0F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44656ADD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30B3BEB3" w14:textId="77777777" w:rsidTr="00821BA2">
        <w:tc>
          <w:tcPr>
            <w:tcW w:w="9350" w:type="dxa"/>
          </w:tcPr>
          <w:p w14:paraId="01C16C0B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745A879B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50114C8E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commentRangeStart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commentRangeEnd w:id="0"/>
            <w:proofErr w:type="spellEnd"/>
            <w:r w:rsidR="00707CEA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1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1"/>
            <w:proofErr w:type="spellEnd"/>
            <w:r w:rsidR="00707CEA">
              <w:rPr>
                <w:rStyle w:val="CommentReference"/>
              </w:rPr>
              <w:commentReference w:id="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2B2CF1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commentRangeEnd w:id="2"/>
            <w:proofErr w:type="spellEnd"/>
            <w:r w:rsidR="00707CEA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3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commentRangeEnd w:id="3"/>
            <w:proofErr w:type="spellEnd"/>
            <w:r w:rsidR="005A67C8">
              <w:rPr>
                <w:rStyle w:val="CommentReference"/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4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commentRangeEnd w:id="4"/>
            <w:proofErr w:type="spellEnd"/>
            <w:r w:rsidR="005A67C8">
              <w:rPr>
                <w:rStyle w:val="CommentReference"/>
              </w:rPr>
              <w:commentReference w:id="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0C031B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8415EA7" w14:textId="6B7704B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commentRangeStart w:id="5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commentRangeEnd w:id="5"/>
            <w:proofErr w:type="spellEnd"/>
            <w:r w:rsidR="005A67C8">
              <w:rPr>
                <w:rStyle w:val="CommentReference"/>
              </w:rPr>
              <w:commentReference w:id="5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commentRangeStart w:id="6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commentRangeEnd w:id="6"/>
            <w:proofErr w:type="spellEnd"/>
            <w:r w:rsidR="005A67C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7" w:author="Bff 13062" w:date="2022-08-16T09:56:00Z">
              <w:r w:rsidR="005A67C8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commentRangeStart w:id="8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commentRangeEnd w:id="8"/>
            <w:proofErr w:type="spellEnd"/>
            <w:r w:rsidR="005A67C8">
              <w:rPr>
                <w:rStyle w:val="CommentReference"/>
              </w:rPr>
              <w:commentReference w:id="8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0ED90696" w14:textId="40BFE28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9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:</w:t>
              </w:r>
            </w:ins>
          </w:p>
          <w:p w14:paraId="36DE5AC5" w14:textId="560F34A0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10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11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0B4D0CD7" w14:textId="4F98725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12" w:author="Bff 13062" w:date="2022-08-16T09:56:00Z">
              <w:r w:rsidRPr="00EC6F38" w:rsidDel="005A67C8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13" w:author="Bff 13062" w:date="2022-08-16T09:56:00Z">
              <w:r w:rsidR="005A67C8">
                <w:rPr>
                  <w:rFonts w:ascii="Times New Roman" w:eastAsia="Times New Roman" w:hAnsi="Times New Roman" w:cs="Times New Roman"/>
                  <w:szCs w:val="24"/>
                </w:rPr>
                <w:t>tahap</w:t>
              </w:r>
              <w:proofErr w:type="spellEnd"/>
              <w:r w:rsidR="005A67C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14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15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25F23C58" w14:textId="22097482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ins w:id="16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17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5901C433" w14:textId="4AE13A95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5A67C8">
              <w:rPr>
                <w:rFonts w:ascii="Times New Roman" w:eastAsia="Times New Roman" w:hAnsi="Times New Roman" w:cs="Times New Roman"/>
                <w:strike/>
                <w:szCs w:val="24"/>
                <w:rPrChange w:id="18" w:author="Bff 13062" w:date="2022-08-16T09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 w:rsidRPr="005A67C8">
              <w:rPr>
                <w:rFonts w:ascii="Times New Roman" w:eastAsia="Times New Roman" w:hAnsi="Times New Roman" w:cs="Times New Roman"/>
                <w:strike/>
                <w:szCs w:val="24"/>
                <w:rPrChange w:id="19" w:author="Bff 13062" w:date="2022-08-16T09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</w:t>
            </w:r>
            <w:proofErr w:type="spellStart"/>
            <w:r w:rsidRPr="005A67C8">
              <w:rPr>
                <w:rFonts w:ascii="Times New Roman" w:eastAsia="Times New Roman" w:hAnsi="Times New Roman" w:cs="Times New Roman"/>
                <w:strike/>
                <w:szCs w:val="24"/>
                <w:rPrChange w:id="20" w:author="Bff 13062" w:date="2022-08-16T09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21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22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33D0B644" w14:textId="50BA174E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ins w:id="23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24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8ED0B18" w14:textId="0AFB6D58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5" w:author="Bff 13062" w:date="2022-08-16T09:57:00Z">
              <w:r w:rsidRPr="00EC6F38" w:rsidDel="005A67C8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26" w:author="Bff 13062" w:date="2022-08-16T09:57:00Z">
              <w:r w:rsidR="005A67C8">
                <w:rPr>
                  <w:rFonts w:ascii="Times New Roman" w:eastAsia="Times New Roman" w:hAnsi="Times New Roman" w:cs="Times New Roman"/>
                  <w:szCs w:val="24"/>
                </w:rPr>
                <w:t>Guru</w:t>
              </w:r>
              <w:r w:rsidR="005A67C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ins w:id="27" w:author="Bff 13062" w:date="2022-08-16T09:57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;</w:t>
              </w:r>
            </w:ins>
            <w:del w:id="28" w:author="Bff 13062" w:date="2022-08-16T09:57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8CF80FE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7B9471F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AC36E9">
              <w:rPr>
                <w:rFonts w:ascii="Times New Roman" w:eastAsia="Times New Roman" w:hAnsi="Times New Roman" w:cs="Times New Roman"/>
                <w:strike/>
                <w:szCs w:val="24"/>
                <w:rPrChange w:id="29" w:author="Bff 13062" w:date="2022-08-16T09:5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Dimana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8E57EA2" w14:textId="16D37FDE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proofErr w:type="spellStart"/>
            <w:del w:id="30" w:author="Bff 13062" w:date="2022-08-16T09:58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Di dalam</w:delText>
              </w:r>
            </w:del>
            <w:ins w:id="31" w:author="Bff 13062" w:date="2022-08-16T09:58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ins w:id="32" w:author="Bff 13062" w:date="2022-08-16T09:58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 xml:space="preserve">(lima)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3" w:author="Bff 13062" w:date="2022-08-16T09:58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6737B53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5F30BB53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6B8F5B0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75A33F3A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2BD9CA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0F3004B2" w14:textId="35B91A7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34" w:author="Bff 13062" w:date="2022-08-16T09:58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5" w:author="Bff 13062" w:date="2022-08-16T09:59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6" w:author="Bff 13062" w:date="2022-08-16T09:59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37" w:author="Bff 13062" w:date="2022-08-16T09:59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8" w:author="Bff 13062" w:date="2022-08-16T09:59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030D976" w14:textId="0020886C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del w:id="39" w:author="Bff 13062" w:date="2022-08-16T10:00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40" w:author="Bff 13062" w:date="2022-08-16T10:00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Bff 13062" w:date="2022-08-16T10:00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praktek </w:delText>
              </w:r>
            </w:del>
            <w:proofErr w:type="spellStart"/>
            <w:ins w:id="42" w:author="Bff 13062" w:date="2022-08-16T10:00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AC36E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3" w:author="Bff 13062" w:date="2022-08-16T10:00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menyiapkan </w:delText>
              </w:r>
            </w:del>
            <w:proofErr w:type="spellStart"/>
            <w:ins w:id="44" w:author="Bff 13062" w:date="2022-08-16T10:00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mempersiapkan</w:t>
              </w:r>
              <w:proofErr w:type="spellEnd"/>
              <w:r w:rsidR="00AC36E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D135192" w14:textId="29A449F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del w:id="45" w:author="Bff 13062" w:date="2022-08-16T10:01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tapi banyak</w:delText>
              </w:r>
            </w:del>
            <w:proofErr w:type="spellStart"/>
            <w:ins w:id="46" w:author="Bff 13062" w:date="2022-08-16T10:01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Bff 13062" w:date="2022-08-16T10:01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banyak pandangan</w:delText>
              </w:r>
            </w:del>
            <w:proofErr w:type="spellStart"/>
            <w:ins w:id="48" w:author="Bff 13062" w:date="2022-08-16T10:01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berbagai</w:t>
              </w:r>
              <w:proofErr w:type="spellEnd"/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pandangan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2D0F60" w14:textId="75BB06C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del w:id="49" w:author="Bff 13062" w:date="2022-08-16T10:01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50" w:author="Bff 13062" w:date="2022-08-16T10:01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AC36E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51" w:author="Bff 13062" w:date="2022-08-16T10:02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52" w:author="Bff 13062" w:date="2022-08-16T10:02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3" w:author="Bff 13062" w:date="2022-08-16T10:02:00Z">
              <w:r w:rsidRPr="00EC6F38" w:rsidDel="00AC36E9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54" w:author="Bff 13062" w:date="2022-08-16T10:02:00Z">
              <w:r w:rsidR="00AC36E9">
                <w:rPr>
                  <w:rFonts w:ascii="Times New Roman" w:eastAsia="Times New Roman" w:hAnsi="Times New Roman" w:cs="Times New Roman"/>
                  <w:szCs w:val="24"/>
                </w:rPr>
                <w:t>Tuntutan</w:t>
              </w:r>
              <w:proofErr w:type="spellEnd"/>
              <w:r w:rsidR="00AC36E9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ins w:id="55" w:author="Bff 13062" w:date="2022-08-16T10:02:00Z">
              <w:r w:rsidR="00C7037C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del w:id="56" w:author="Bff 13062" w:date="2022-08-16T10:02:00Z">
              <w:r w:rsidRPr="00EC6F38" w:rsidDel="00C7037C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7" w:author="Bff 13062" w:date="2022-08-16T10:02:00Z">
              <w:r w:rsidRPr="00EC6F38" w:rsidDel="00C7037C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proofErr w:type="spellStart"/>
            <w:ins w:id="58" w:author="Bff 13062" w:date="2022-08-16T10:02:00Z">
              <w:r w:rsidR="00C7037C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7AA7B74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ff 13062" w:date="2022-08-16T09:49:00Z" w:initials="B1">
    <w:p w14:paraId="6BA47BDC" w14:textId="77777777" w:rsidR="00707CEA" w:rsidRDefault="00707CEA" w:rsidP="00804467">
      <w:pPr>
        <w:pStyle w:val="CommentText"/>
      </w:pPr>
      <w:r>
        <w:rPr>
          <w:rStyle w:val="CommentReference"/>
        </w:rPr>
        <w:annotationRef/>
      </w:r>
      <w:r>
        <w:t>Gunakan bahasa baku, ekstrim, periksa kembali</w:t>
      </w:r>
    </w:p>
  </w:comment>
  <w:comment w:id="1" w:author="Bff 13062" w:date="2022-08-16T09:51:00Z" w:initials="B1">
    <w:p w14:paraId="0DAE242C" w14:textId="77777777" w:rsidR="00707CEA" w:rsidRDefault="00707CEA" w:rsidP="002B5147">
      <w:pPr>
        <w:pStyle w:val="CommentText"/>
      </w:pPr>
      <w:r>
        <w:rPr>
          <w:rStyle w:val="CommentReference"/>
        </w:rPr>
        <w:annotationRef/>
      </w:r>
      <w:r>
        <w:t>Penggunaan kata "dia" disini kurang tepat</w:t>
      </w:r>
    </w:p>
  </w:comment>
  <w:comment w:id="2" w:author="Bff 13062" w:date="2022-08-16T09:52:00Z" w:initials="B1">
    <w:p w14:paraId="18309AC8" w14:textId="77777777" w:rsidR="00707CEA" w:rsidRDefault="00707CEA" w:rsidP="00AC487D">
      <w:pPr>
        <w:pStyle w:val="CommentText"/>
      </w:pPr>
      <w:r>
        <w:rPr>
          <w:rStyle w:val="CommentReference"/>
        </w:rPr>
        <w:annotationRef/>
      </w:r>
      <w:r>
        <w:t>pekerja</w:t>
      </w:r>
    </w:p>
  </w:comment>
  <w:comment w:id="3" w:author="Bff 13062" w:date="2022-08-16T09:52:00Z" w:initials="B1">
    <w:p w14:paraId="337C0D85" w14:textId="77777777" w:rsidR="005A67C8" w:rsidRDefault="005A67C8" w:rsidP="00355D40">
      <w:pPr>
        <w:pStyle w:val="CommentText"/>
      </w:pPr>
      <w:r>
        <w:rPr>
          <w:rStyle w:val="CommentReference"/>
        </w:rPr>
        <w:annotationRef/>
      </w:r>
      <w:r>
        <w:t>Menciptakan / membuka</w:t>
      </w:r>
    </w:p>
  </w:comment>
  <w:comment w:id="4" w:author="Bff 13062" w:date="2022-08-16T09:53:00Z" w:initials="B1">
    <w:p w14:paraId="2FEB8D1B" w14:textId="77777777" w:rsidR="005A67C8" w:rsidRDefault="005A67C8" w:rsidP="001E3C39">
      <w:pPr>
        <w:pStyle w:val="CommentText"/>
      </w:pPr>
      <w:r>
        <w:rPr>
          <w:rStyle w:val="CommentReference"/>
        </w:rPr>
        <w:annotationRef/>
      </w:r>
      <w:r>
        <w:t>Yang kita miliki</w:t>
      </w:r>
    </w:p>
  </w:comment>
  <w:comment w:id="5" w:author="Bff 13062" w:date="2022-08-16T09:54:00Z" w:initials="B1">
    <w:p w14:paraId="4B35A683" w14:textId="77777777" w:rsidR="005A67C8" w:rsidRDefault="005A67C8" w:rsidP="007248B6">
      <w:pPr>
        <w:pStyle w:val="CommentText"/>
      </w:pPr>
      <w:r>
        <w:rPr>
          <w:rStyle w:val="CommentReference"/>
        </w:rPr>
        <w:annotationRef/>
      </w:r>
      <w:r>
        <w:t>Setelah kata "itu" letakkan tanda koma (,)</w:t>
      </w:r>
    </w:p>
  </w:comment>
  <w:comment w:id="6" w:author="Bff 13062" w:date="2022-08-16T09:55:00Z" w:initials="B1">
    <w:p w14:paraId="42C75759" w14:textId="77777777" w:rsidR="005A67C8" w:rsidRDefault="005A67C8" w:rsidP="006E2C0A">
      <w:pPr>
        <w:pStyle w:val="CommentText"/>
      </w:pPr>
      <w:r>
        <w:rPr>
          <w:rStyle w:val="CommentReference"/>
        </w:rPr>
        <w:annotationRef/>
      </w:r>
      <w:r>
        <w:t>komunikatif</w:t>
      </w:r>
    </w:p>
  </w:comment>
  <w:comment w:id="8" w:author="Bff 13062" w:date="2022-08-16T09:55:00Z" w:initials="B1">
    <w:p w14:paraId="751825AD" w14:textId="24CE0ED0" w:rsidR="005A67C8" w:rsidRDefault="005A67C8" w:rsidP="00F54BCC">
      <w:pPr>
        <w:pStyle w:val="CommentText"/>
      </w:pPr>
      <w:r>
        <w:rPr>
          <w:rStyle w:val="CommentReference"/>
        </w:rPr>
        <w:annotationRef/>
      </w:r>
      <w:r>
        <w:t>Tambahkan kata "dan" sebelum kreatif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BA47BDC" w15:done="0"/>
  <w15:commentEx w15:paraId="0DAE242C" w15:done="0"/>
  <w15:commentEx w15:paraId="18309AC8" w15:done="0"/>
  <w15:commentEx w15:paraId="337C0D85" w15:done="0"/>
  <w15:commentEx w15:paraId="2FEB8D1B" w15:done="0"/>
  <w15:commentEx w15:paraId="4B35A683" w15:done="0"/>
  <w15:commentEx w15:paraId="42C75759" w15:done="0"/>
  <w15:commentEx w15:paraId="751825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5E6B1" w16cex:dateUtc="2022-08-16T02:49:00Z"/>
  <w16cex:commentExtensible w16cex:durableId="26A5E73F" w16cex:dateUtc="2022-08-16T02:51:00Z"/>
  <w16cex:commentExtensible w16cex:durableId="26A5E748" w16cex:dateUtc="2022-08-16T02:52:00Z"/>
  <w16cex:commentExtensible w16cex:durableId="26A5E757" w16cex:dateUtc="2022-08-16T02:52:00Z"/>
  <w16cex:commentExtensible w16cex:durableId="26A5E77D" w16cex:dateUtc="2022-08-16T02:53:00Z"/>
  <w16cex:commentExtensible w16cex:durableId="26A5E7D3" w16cex:dateUtc="2022-08-16T02:54:00Z"/>
  <w16cex:commentExtensible w16cex:durableId="26A5E81C" w16cex:dateUtc="2022-08-16T02:55:00Z"/>
  <w16cex:commentExtensible w16cex:durableId="26A5E812" w16cex:dateUtc="2022-08-16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BA47BDC" w16cid:durableId="26A5E6B1"/>
  <w16cid:commentId w16cid:paraId="0DAE242C" w16cid:durableId="26A5E73F"/>
  <w16cid:commentId w16cid:paraId="18309AC8" w16cid:durableId="26A5E748"/>
  <w16cid:commentId w16cid:paraId="337C0D85" w16cid:durableId="26A5E757"/>
  <w16cid:commentId w16cid:paraId="2FEB8D1B" w16cid:durableId="26A5E77D"/>
  <w16cid:commentId w16cid:paraId="4B35A683" w16cid:durableId="26A5E7D3"/>
  <w16cid:commentId w16cid:paraId="42C75759" w16cid:durableId="26A5E81C"/>
  <w16cid:commentId w16cid:paraId="751825AD" w16cid:durableId="26A5E81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094549">
    <w:abstractNumId w:val="1"/>
  </w:num>
  <w:num w:numId="2" w16cid:durableId="1289386641">
    <w:abstractNumId w:val="0"/>
  </w:num>
  <w:num w:numId="3" w16cid:durableId="151388320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ff 13062">
    <w15:presenceInfo w15:providerId="None" w15:userId="Bff 130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5A67C8"/>
    <w:rsid w:val="00707CEA"/>
    <w:rsid w:val="00924DF5"/>
    <w:rsid w:val="00AC36E9"/>
    <w:rsid w:val="00C7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A4AC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07CEA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7C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7C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7CEA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7C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7CEA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Bff 13062</cp:lastModifiedBy>
  <cp:revision>4</cp:revision>
  <dcterms:created xsi:type="dcterms:W3CDTF">2020-08-26T22:03:00Z</dcterms:created>
  <dcterms:modified xsi:type="dcterms:W3CDTF">2022-08-16T03:02:00Z</dcterms:modified>
</cp:coreProperties>
</file>