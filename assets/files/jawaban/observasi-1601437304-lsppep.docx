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B317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HP" w:date="2020-09-30T10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HP" w:date="2020-09-30T10:42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2" w:author="HP" w:date="2020-09-30T10:42:00Z"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canggih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HP" w:date="2020-09-30T10:42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HP" w:date="2020-09-30T10:42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317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HP" w:date="2020-09-30T10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</w:t>
            </w:r>
            <w:ins w:id="6" w:author="HP" w:date="2020-09-30T10:43:00Z"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7" w:author="HP" w:date="2020-09-30T10:43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HP" w:date="2020-09-30T10:43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9" w:author="HP" w:date="2020-09-30T10:43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HP" w:date="2020-09-30T10:44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 xml:space="preserve"> siapkan</w:delText>
              </w:r>
            </w:del>
            <w:ins w:id="11" w:author="HP" w:date="2020-09-30T10:44:00Z"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12" w:author="HP" w:date="2020-09-30T10:44:00Z"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miliki</w:t>
              </w:r>
            </w:ins>
            <w:proofErr w:type="spellEnd"/>
            <w:del w:id="13" w:author="HP" w:date="2020-09-30T10:44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317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HP" w:date="2020-09-30T10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HP" w:date="2020-09-30T10:45:00Z">
              <w:r w:rsidRPr="00EC6F38" w:rsidDel="00B3176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HP" w:date="2020-09-30T10:45:00Z">
              <w:r w:rsidR="00B3176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317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HP" w:date="2020-09-30T10:4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HP" w:date="2020-09-30T10:45:00Z">
              <w:r w:rsidRPr="00EC6F38" w:rsidDel="008C327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proofErr w:type="gramStart"/>
            <w:ins w:id="19" w:author="HP" w:date="2020-09-30T10:46:00Z">
              <w:r w:rsidR="008C3272">
                <w:rPr>
                  <w:rFonts w:ascii="Times New Roman" w:eastAsia="Times New Roman" w:hAnsi="Times New Roman" w:cs="Times New Roman"/>
                  <w:szCs w:val="24"/>
                </w:rPr>
                <w:t>?.</w:t>
              </w:r>
              <w:proofErr w:type="gramEnd"/>
              <w:r w:rsidR="008C327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C3272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HP" w:date="2020-09-30T10:46:00Z">
              <w:r w:rsidRPr="00EC6F38" w:rsidDel="008C3272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21" w:author="HP" w:date="2020-09-30T10:46:00Z">
              <w:r w:rsidR="008C3272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2" w:author="HP" w:date="2020-09-30T10:46:00Z">
              <w:r w:rsidR="00504B9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3" w:author="HP" w:date="2020-09-30T10:46:00Z">
              <w:r w:rsidRPr="00EC6F38" w:rsidDel="00504B9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4" w:author="HP" w:date="2020-09-30T10:46:00Z">
              <w:r w:rsidR="00504B9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HP" w:date="2020-09-30T10:47:00Z">
              <w:r w:rsidRPr="00EC6F38" w:rsidDel="00504B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6" w:author="HP" w:date="2020-09-30T10:47:00Z">
              <w:r w:rsidR="00504B9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7" w:author="HP" w:date="2020-09-30T10:47:00Z">
              <w:r w:rsidRPr="00EC6F38" w:rsidDel="00504B9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HP" w:date="2020-09-30T10:47:00Z">
              <w:r w:rsidRPr="00EC6F38" w:rsidDel="003B48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HP" w:date="2020-09-30T10:48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mel</w:t>
              </w:r>
            </w:ins>
            <w:del w:id="30" w:author="HP" w:date="2020-09-30T10:48:00Z">
              <w:r w:rsidRPr="00EC6F38" w:rsidDel="003B4867">
                <w:rPr>
                  <w:rFonts w:ascii="Times New Roman" w:eastAsia="Times New Roman" w:hAnsi="Times New Roman" w:cs="Times New Roman"/>
                  <w:szCs w:val="24"/>
                </w:rPr>
                <w:delText>bisa 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ins w:id="31" w:author="HP" w:date="2020-09-30T10:48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HP" w:date="2020-09-30T10:48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3" w:author="HP" w:date="2020-09-30T10:49:00Z">
              <w:r w:rsidRPr="00EC6F38" w:rsidDel="003B4867">
                <w:rPr>
                  <w:rFonts w:ascii="Times New Roman" w:eastAsia="Times New Roman" w:hAnsi="Times New Roman" w:cs="Times New Roman"/>
                  <w:szCs w:val="24"/>
                </w:rPr>
                <w:delText>ini s</w:delText>
              </w:r>
            </w:del>
            <w:proofErr w:type="spellStart"/>
            <w:ins w:id="34" w:author="HP" w:date="2020-09-30T10:49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HP" w:date="2020-09-30T10:49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HP" w:date="2020-09-30T10:49:00Z">
              <w:r w:rsidRPr="00EC6F38" w:rsidDel="003B4867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37" w:author="HP" w:date="2020-09-30T10:49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HP" w:date="2020-09-30T10:49:00Z">
              <w:r w:rsidRPr="00EC6F38" w:rsidDel="003B486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39" w:author="HP" w:date="2020-09-30T10:49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ins w:id="40" w:author="HP" w:date="2020-09-30T10:50:00Z"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B486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41" w:author="HP" w:date="2020-09-30T10:50:00Z">
              <w:r w:rsidRPr="00EC6F38" w:rsidDel="005271B1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2" w:author="HP" w:date="2020-09-30T10:50:00Z">
              <w:r w:rsidR="005271B1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43" w:author="HP" w:date="2020-09-30T10:50:00Z">
              <w:r w:rsidR="005271B1">
                <w:rPr>
                  <w:rFonts w:ascii="Times New Roman" w:eastAsia="Times New Roman" w:hAnsi="Times New Roman" w:cs="Times New Roman"/>
                  <w:szCs w:val="24"/>
                </w:rPr>
                <w:t>kh</w:t>
              </w:r>
            </w:ins>
            <w:bookmarkStart w:id="44" w:name="_GoBack"/>
            <w:bookmarkEnd w:id="44"/>
            <w:del w:id="45" w:author="HP" w:date="2020-09-30T10:50:00Z">
              <w:r w:rsidRPr="00EC6F38" w:rsidDel="005271B1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B4867"/>
    <w:rsid w:val="0042167F"/>
    <w:rsid w:val="00504B97"/>
    <w:rsid w:val="005271B1"/>
    <w:rsid w:val="00770F1D"/>
    <w:rsid w:val="008C3272"/>
    <w:rsid w:val="00924DF5"/>
    <w:rsid w:val="00B3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9</cp:revision>
  <dcterms:created xsi:type="dcterms:W3CDTF">2020-08-26T22:03:00Z</dcterms:created>
  <dcterms:modified xsi:type="dcterms:W3CDTF">2020-09-30T03:51:00Z</dcterms:modified>
</cp:coreProperties>
</file>