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DA1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00AC0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D546B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C05B13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7AD70BC" w14:textId="77777777" w:rsidTr="00821BA2">
        <w:tc>
          <w:tcPr>
            <w:tcW w:w="9350" w:type="dxa"/>
          </w:tcPr>
          <w:p w14:paraId="516C7EAB" w14:textId="77777777" w:rsidR="00BE098E" w:rsidRDefault="00BE098E" w:rsidP="00821BA2">
            <w:pPr>
              <w:pStyle w:val="ListParagraph"/>
              <w:ind w:left="0"/>
            </w:pPr>
          </w:p>
          <w:p w14:paraId="4A445158" w14:textId="77777777" w:rsidR="00BE098E" w:rsidRPr="00C60AB7" w:rsidRDefault="00BE098E" w:rsidP="00821BA2">
            <w:pPr>
              <w:pStyle w:val="ListParagraph"/>
              <w:ind w:left="0"/>
              <w:jc w:val="center"/>
              <w:rPr>
                <w:b/>
                <w:i/>
                <w:iCs/>
                <w:rPrChange w:id="0" w:author="Pengguna Microsoft Office" w:date="2021-07-02T10:19:00Z">
                  <w:rPr>
                    <w:b/>
                  </w:rPr>
                </w:rPrChange>
              </w:rPr>
            </w:pPr>
            <w:r w:rsidRPr="00C60AB7">
              <w:rPr>
                <w:b/>
                <w:i/>
                <w:iCs/>
                <w:rPrChange w:id="1" w:author="Pengguna Microsoft Office" w:date="2021-07-02T10:19:00Z">
                  <w:rPr>
                    <w:b/>
                  </w:rPr>
                </w:rPrChange>
              </w:rPr>
              <w:t>GLOSARIUM</w:t>
            </w:r>
          </w:p>
          <w:p w14:paraId="39F1740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EFD59A7" w14:textId="3FE03885" w:rsidR="00BE098E" w:rsidRDefault="00C60AB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Pengguna Microsoft Office" w:date="2021-07-02T10:19:00Z">
              <w:r>
                <w:t>M</w:t>
              </w:r>
            </w:ins>
            <w:del w:id="3" w:author="Pengguna Microsoft Office" w:date="2021-07-02T10:19:00Z">
              <w:r w:rsidR="00BE098E" w:rsidDel="00C60AB7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4" w:author="Pengguna Microsoft Office" w:date="2021-07-02T10:20:00Z">
              <w:r>
                <w:t>P</w:t>
              </w:r>
            </w:ins>
            <w:del w:id="5" w:author="Pengguna Microsoft Office" w:date="2021-07-02T10:19:00Z">
              <w:r w:rsidR="00BE098E" w:rsidDel="00C60AB7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58655A72" w14:textId="69B0178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6" w:author="Pengguna Microsoft Office" w:date="2021-07-02T10:20:00Z">
              <w:r w:rsidR="00C60AB7">
                <w:t>s</w:t>
              </w:r>
            </w:ins>
            <w:del w:id="7" w:author="Pengguna Microsoft Office" w:date="2021-07-02T10:20:00Z">
              <w:r w:rsidR="00C60AB7" w:rsidDel="00C60AB7">
                <w:delText>S</w:delText>
              </w:r>
            </w:del>
            <w:r>
              <w:t>asaran</w:t>
            </w:r>
            <w:proofErr w:type="spellEnd"/>
            <w:ins w:id="8" w:author="Pengguna Microsoft Office" w:date="2021-07-02T10:20:00Z">
              <w:r w:rsidR="00C60AB7">
                <w:t>.</w:t>
              </w:r>
            </w:ins>
            <w:del w:id="9" w:author="Pengguna Microsoft Office" w:date="2021-07-02T10:20:00Z">
              <w:r w:rsidDel="00C60AB7">
                <w:delText>.</w:delText>
              </w:r>
            </w:del>
          </w:p>
          <w:p w14:paraId="434BAE24" w14:textId="134CBA39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0" w:author="Pengguna Microsoft Office" w:date="2021-07-02T10:20:00Z">
              <w:r>
                <w:t>F</w:t>
              </w:r>
            </w:ins>
            <w:del w:id="11" w:author="Pengguna Microsoft Office" w:date="2021-07-02T10:20:00Z">
              <w:r w:rsidR="00BE098E" w:rsidDel="00C60AB7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2" w:author="Pengguna Microsoft Office" w:date="2021-07-02T10:21:00Z">
              <w:r>
                <w:t>B</w:t>
              </w:r>
            </w:ins>
            <w:del w:id="13" w:author="Pengguna Microsoft Office" w:date="2021-07-02T10:21:00Z">
              <w:r w:rsidR="00BE098E" w:rsidDel="00C60AB7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4964760A" w14:textId="0190D309" w:rsidR="00BE098E" w:rsidRDefault="00C60AB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4" w:author="Pengguna Microsoft Office" w:date="2021-07-02T10:20:00Z">
              <w:r>
                <w:t>K</w:t>
              </w:r>
            </w:ins>
            <w:del w:id="15" w:author="Pengguna Microsoft Office" w:date="2021-07-02T10:20:00Z">
              <w:r w:rsidR="00BE098E" w:rsidDel="00C60AB7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6" w:author="Pengguna Microsoft Office" w:date="2021-07-02T10:21:00Z">
              <w:r>
                <w:t>P</w:t>
              </w:r>
            </w:ins>
            <w:del w:id="17" w:author="Pengguna Microsoft Office" w:date="2021-07-02T10:21:00Z">
              <w:r w:rsidR="00BE098E" w:rsidDel="00C60AB7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2E114B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87B0CBE" w14:textId="2BFCA7D5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8" w:author="Pengguna Microsoft Office" w:date="2021-07-02T10:20:00Z">
              <w:r>
                <w:t>I</w:t>
              </w:r>
            </w:ins>
            <w:del w:id="19" w:author="Pengguna Microsoft Office" w:date="2021-07-02T10:20:00Z">
              <w:r w:rsidR="00BE098E" w:rsidDel="00C60AB7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20" w:author="Pengguna Microsoft Office" w:date="2021-07-02T10:21:00Z">
              <w:r>
                <w:t>p</w:t>
              </w:r>
            </w:ins>
            <w:del w:id="21" w:author="Pengguna Microsoft Office" w:date="2021-07-02T10:21:00Z">
              <w:r w:rsidR="00BE098E" w:rsidDel="00C60AB7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53A4CF3B" w14:textId="16BF6CA0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Pengguna Microsoft Office" w:date="2021-07-02T10:20:00Z">
              <w:r>
                <w:t>O</w:t>
              </w:r>
            </w:ins>
            <w:del w:id="23" w:author="Pengguna Microsoft Office" w:date="2021-07-02T10:20:00Z">
              <w:r w:rsidR="00BE098E" w:rsidDel="00C60AB7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4" w:author="Pengguna Microsoft Office" w:date="2021-07-02T10:21:00Z">
              <w:r>
                <w:t>T</w:t>
              </w:r>
            </w:ins>
            <w:del w:id="25" w:author="Pengguna Microsoft Office" w:date="2021-07-02T10:21:00Z">
              <w:r w:rsidR="00BE098E" w:rsidDel="00C60AB7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74AEEE16" w14:textId="0ECE067E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Pengguna Microsoft Office" w:date="2021-07-02T10:20:00Z">
              <w:r>
                <w:t>I</w:t>
              </w:r>
            </w:ins>
            <w:del w:id="27" w:author="Pengguna Microsoft Office" w:date="2021-07-02T10:20:00Z">
              <w:r w:rsidR="00BE098E" w:rsidDel="00C60AB7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5F0B2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DEFA597" w14:textId="48B6F7B9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8" w:author="Pengguna Microsoft Office" w:date="2021-07-02T10:20:00Z">
              <w:r>
                <w:t>K</w:t>
              </w:r>
            </w:ins>
            <w:del w:id="29" w:author="Pengguna Microsoft Office" w:date="2021-07-02T10:20:00Z">
              <w:r w:rsidR="00BE098E" w:rsidDel="00C60AB7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0" w:author="Pengguna Microsoft Office" w:date="2021-07-02T10:21:00Z">
              <w:r>
                <w:t>B</w:t>
              </w:r>
            </w:ins>
            <w:del w:id="31" w:author="Pengguna Microsoft Office" w:date="2021-07-02T10:21:00Z">
              <w:r w:rsidR="00BE098E" w:rsidDel="00C60AB7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5DB04B79" w14:textId="2E4A623E" w:rsidR="00BE098E" w:rsidRDefault="00C60AB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2" w:author="Pengguna Microsoft Office" w:date="2021-07-02T10:20:00Z">
              <w:r>
                <w:t>P</w:t>
              </w:r>
            </w:ins>
            <w:del w:id="33" w:author="Pengguna Microsoft Office" w:date="2021-07-02T10:20:00Z">
              <w:r w:rsidR="00BE098E" w:rsidDel="00C60AB7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4" w:author="Pengguna Microsoft Office" w:date="2021-07-02T10:22:00Z">
              <w:r>
                <w:t>R</w:t>
              </w:r>
            </w:ins>
            <w:del w:id="35" w:author="Pengguna Microsoft Office" w:date="2021-07-02T10:21:00Z">
              <w:r w:rsidR="00BE098E" w:rsidDel="00C60AB7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4F4C54F2" w14:textId="1E77C581" w:rsidR="00BE098E" w:rsidRDefault="00C60AB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6" w:author="Pengguna Microsoft Office" w:date="2021-07-02T10:20:00Z">
              <w:r>
                <w:t>Kr</w:t>
              </w:r>
            </w:ins>
            <w:del w:id="37" w:author="Pengguna Microsoft Office" w:date="2021-07-02T10:20:00Z">
              <w:r w:rsidR="00BE098E" w:rsidDel="00C60AB7">
                <w:delText>kr</w:delText>
              </w:r>
            </w:del>
            <w:r w:rsidR="00BE098E">
              <w:t>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Pengguna Microsoft Office" w:date="2021-07-02T10:22:00Z">
              <w:r>
                <w:t>U</w:t>
              </w:r>
            </w:ins>
            <w:del w:id="39" w:author="Pengguna Microsoft Office" w:date="2021-07-02T10:22:00Z">
              <w:r w:rsidR="00BE098E" w:rsidDel="00C60AB7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3E63A8A6" w14:textId="377BA34F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0" w:author="Pengguna Microsoft Office" w:date="2021-07-02T10:20:00Z">
              <w:r>
                <w:t>M</w:t>
              </w:r>
            </w:ins>
            <w:del w:id="41" w:author="Pengguna Microsoft Office" w:date="2021-07-02T10:20:00Z">
              <w:r w:rsidR="00BE098E" w:rsidDel="00C60AB7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1049AEE4" w14:textId="669222C6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2" w:author="Pengguna Microsoft Office" w:date="2021-07-02T10:20:00Z">
              <w:r>
                <w:t>N</w:t>
              </w:r>
            </w:ins>
            <w:del w:id="43" w:author="Pengguna Microsoft Office" w:date="2021-07-02T10:20:00Z">
              <w:r w:rsidR="00BE098E" w:rsidDel="00C60AB7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4" w:author="Pengguna Microsoft Office" w:date="2021-07-02T10:22:00Z">
              <w:r>
                <w:t>A</w:t>
              </w:r>
            </w:ins>
            <w:del w:id="45" w:author="Pengguna Microsoft Office" w:date="2021-07-02T10:22:00Z">
              <w:r w:rsidR="00BE098E" w:rsidDel="00C60AB7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75C718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1FDFF05" w14:textId="4C498D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del w:id="46" w:author="Pengguna Microsoft Office" w:date="2021-07-02T10:22:00Z">
              <w:r w:rsidDel="00C60AB7">
                <w:delText>berterima.</w:delText>
              </w:r>
            </w:del>
            <w:proofErr w:type="spellStart"/>
            <w:ins w:id="47" w:author="Pengguna Microsoft Office" w:date="2021-07-02T10:22:00Z">
              <w:r w:rsidR="00C60AB7">
                <w:t>dapat</w:t>
              </w:r>
              <w:proofErr w:type="spellEnd"/>
              <w:r w:rsidR="00C60AB7">
                <w:t xml:space="preserve"> </w:t>
              </w:r>
              <w:proofErr w:type="spellStart"/>
              <w:r w:rsidR="00C60AB7">
                <w:t>diterima</w:t>
              </w:r>
            </w:ins>
            <w:proofErr w:type="spellEnd"/>
          </w:p>
          <w:p w14:paraId="382D6A36" w14:textId="3CC4EAD8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8" w:author="Pengguna Microsoft Office" w:date="2021-07-02T10:20:00Z">
              <w:r>
                <w:t>O</w:t>
              </w:r>
            </w:ins>
            <w:del w:id="49" w:author="Pengguna Microsoft Office" w:date="2021-07-02T10:20:00Z">
              <w:r w:rsidR="00BE098E" w:rsidDel="00C60AB7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0" w:author="Pengguna Microsoft Office" w:date="2021-07-02T10:23:00Z">
              <w:r>
                <w:t>P</w:t>
              </w:r>
            </w:ins>
            <w:del w:id="51" w:author="Pengguna Microsoft Office" w:date="2021-07-02T10:23:00Z">
              <w:r w:rsidR="00BE098E" w:rsidDel="00C60AB7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41507C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7B7922C" w14:textId="26F4240C" w:rsidR="00BE098E" w:rsidRDefault="00C60A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2" w:author="Pengguna Microsoft Office" w:date="2021-07-02T10:20:00Z">
              <w:r>
                <w:t>P</w:t>
              </w:r>
            </w:ins>
            <w:del w:id="53" w:author="Pengguna Microsoft Office" w:date="2021-07-02T10:20:00Z">
              <w:r w:rsidR="00BE098E" w:rsidDel="00C60AB7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4" w:author="Pengguna Microsoft Office" w:date="2021-07-02T10:23:00Z">
              <w:r>
                <w:t>Ta</w:t>
              </w:r>
            </w:ins>
            <w:del w:id="55" w:author="Pengguna Microsoft Office" w:date="2021-07-02T10:23:00Z">
              <w:r w:rsidR="00BE098E" w:rsidDel="00C60AB7">
                <w:delText>ta</w:delText>
              </w:r>
            </w:del>
            <w:r w:rsidR="00BE098E">
              <w:t>hap</w:t>
            </w:r>
            <w:proofErr w:type="spellEnd"/>
            <w:r w:rsidR="00BE098E">
              <w:t xml:space="preserve"> k</w:t>
            </w:r>
            <w:proofErr w:type="spellStart"/>
            <w:r w:rsidR="00BE098E">
              <w:t>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86F90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AF63C69" w14:textId="2B924382" w:rsidR="00BE098E" w:rsidRDefault="00C60AB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6" w:author="Pengguna Microsoft Office" w:date="2021-07-02T10:21:00Z">
              <w:r>
                <w:t>I</w:t>
              </w:r>
            </w:ins>
            <w:del w:id="57" w:author="Pengguna Microsoft Office" w:date="2021-07-02T10:20:00Z">
              <w:r w:rsidR="00BE098E" w:rsidDel="00C60AB7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73783B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67D15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8600D57" w14:textId="77777777" w:rsidTr="00821BA2">
        <w:tc>
          <w:tcPr>
            <w:tcW w:w="9350" w:type="dxa"/>
          </w:tcPr>
          <w:p w14:paraId="03CADBD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7EC745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guna Microsoft Office">
    <w15:presenceInfo w15:providerId="None" w15:userId="Pengguna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40E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Pengguna Microsoft Office</cp:lastModifiedBy>
  <cp:revision>2</cp:revision>
  <dcterms:created xsi:type="dcterms:W3CDTF">2021-07-02T03:24:00Z</dcterms:created>
  <dcterms:modified xsi:type="dcterms:W3CDTF">2021-07-02T03:24:00Z</dcterms:modified>
</cp:coreProperties>
</file>