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A3C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5A6E0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3CB140" w14:textId="77777777" w:rsidR="007952C3" w:rsidRDefault="007952C3"/>
    <w:p w14:paraId="6F68DDD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0FF3CBD" w14:textId="77777777" w:rsidTr="00E0626E">
        <w:tc>
          <w:tcPr>
            <w:tcW w:w="9350" w:type="dxa"/>
          </w:tcPr>
          <w:p w14:paraId="2514134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4098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D5E09C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A2F06" w14:textId="03C1B77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del w:id="0" w:author="Erma" w:date="2022-03-25T09:43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del w:id="1" w:author="Erma" w:date="2022-03-25T09:44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ins w:id="2" w:author="Erma" w:date="2022-03-25T09:44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 </w:t>
            </w:r>
          </w:p>
          <w:p w14:paraId="6ADACC46" w14:textId="18058C8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3" w:author="Erma" w:date="2022-03-25T09:44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del w:id="4" w:author="Erma" w:date="2022-03-25T09:44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ins w:id="5" w:author="Erma" w:date="2022-03-25T09:44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66DB8420" w14:textId="035DF2B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del w:id="6" w:author="Erma" w:date="2022-03-25T09:44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del w:id="7" w:author="Erma" w:date="2022-03-25T09:44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ins w:id="8" w:author="Erma" w:date="2022-03-25T09:44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0E68B2A5" w14:textId="2B28712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9" w:author="Erma" w:date="2022-03-25T09:44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10" w:author="Erma" w:date="2022-03-25T09:45:00Z">
              <w:r w:rsidRPr="00A16D9B" w:rsidDel="00BB12C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ins w:id="11" w:author="Erma" w:date="2022-03-25T09:45:00Z">
              <w:r w:rsidR="00BB12C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ins w:id="12" w:author="Erma" w:date="2022-03-25T09:45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3" w:author="Erma" w:date="2022-03-25T09:45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619A1072" w14:textId="61C1041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14" w:author="Erma" w:date="2022-03-25T09:45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15" w:author="Erma" w:date="2022-03-25T09:45:00Z">
              <w:r w:rsidRPr="00A16D9B" w:rsidDel="00BB12C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16" w:author="Erma" w:date="2022-03-25T09:45:00Z">
              <w:r w:rsidR="00BB12C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del w:id="17" w:author="Erma" w:date="2022-03-25T09:45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ins w:id="18" w:author="Erma" w:date="2022-03-25T09:45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6E75E191" w14:textId="177E33F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del w:id="19" w:author="Erma" w:date="2022-03-25T09:45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20" w:author="Erma" w:date="2022-03-25T09:45:00Z">
              <w:r w:rsidRPr="00A16D9B" w:rsidDel="00BB12C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21" w:author="Erma" w:date="2022-03-25T09:45:00Z">
              <w:r w:rsidR="00BB12C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del w:id="22" w:author="Erma" w:date="2022-03-25T09:45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ins w:id="23" w:author="Erma" w:date="2022-03-25T09:45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3B5B770E" w14:textId="5B62C8D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del w:id="24" w:author="Erma" w:date="2022-03-25T09:46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</w:t>
            </w:r>
            <w:del w:id="25" w:author="Erma" w:date="2022-03-25T09:46:00Z">
              <w:r w:rsidRPr="00A16D9B" w:rsidDel="00BB12C5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ins w:id="26" w:author="Erma" w:date="2022-03-25T09:46:00Z">
              <w:r w:rsidR="00BB12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Billionaire Sinergi Korpora.</w:t>
            </w:r>
          </w:p>
          <w:p w14:paraId="3EF325D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C9E8C4" w14:textId="77777777" w:rsidR="007952C3" w:rsidRDefault="007952C3"/>
    <w:p w14:paraId="1EF37355" w14:textId="77777777" w:rsidR="007952C3" w:rsidRDefault="007952C3"/>
    <w:p w14:paraId="7C9C4C55" w14:textId="77777777" w:rsidR="007952C3" w:rsidRDefault="007952C3"/>
    <w:p w14:paraId="13294B86" w14:textId="77777777" w:rsidR="007952C3" w:rsidRDefault="007952C3"/>
    <w:p w14:paraId="324303DC" w14:textId="77777777" w:rsidR="007952C3" w:rsidRDefault="007952C3"/>
    <w:p w14:paraId="4FF7E0E5" w14:textId="77777777" w:rsidR="007952C3" w:rsidRDefault="007952C3"/>
    <w:p w14:paraId="737B8017" w14:textId="77777777" w:rsidR="007952C3" w:rsidRDefault="007952C3"/>
    <w:p w14:paraId="63EDD67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ma">
    <w15:presenceInfo w15:providerId="None" w15:userId="E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752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Erma</cp:lastModifiedBy>
  <cp:revision>2</cp:revision>
  <dcterms:created xsi:type="dcterms:W3CDTF">2022-03-25T02:47:00Z</dcterms:created>
  <dcterms:modified xsi:type="dcterms:W3CDTF">2022-03-25T02:47:00Z</dcterms:modified>
</cp:coreProperties>
</file>