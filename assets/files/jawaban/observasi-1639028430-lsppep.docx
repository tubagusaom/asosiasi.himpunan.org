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AE2AE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3B6E614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AA5884D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6AC644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F5EC5CD" w14:textId="77777777" w:rsidTr="00821BA2">
        <w:tc>
          <w:tcPr>
            <w:tcW w:w="9350" w:type="dxa"/>
          </w:tcPr>
          <w:p w14:paraId="5A4505CE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FC8747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6DE87A9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07223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06B80D7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5DEA642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0410192A" w14:textId="74AACEB0" w:rsidR="00974F1C" w:rsidRDefault="00974F1C" w:rsidP="00821BA2">
            <w:pPr>
              <w:spacing w:line="312" w:lineRule="auto"/>
              <w:ind w:left="457"/>
              <w:rPr>
                <w:ins w:id="0" w:author="mitra handini" w:date="2021-12-09T12:32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7C82774" w14:textId="4794B678" w:rsidR="00464B21" w:rsidRDefault="00464B21" w:rsidP="00821BA2">
            <w:pPr>
              <w:spacing w:line="312" w:lineRule="auto"/>
              <w:ind w:left="457"/>
              <w:rPr>
                <w:ins w:id="1" w:author="mitra handini" w:date="2021-12-09T12:32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E9DD58" w14:textId="06E95664" w:rsidR="00464B21" w:rsidRPr="00464B21" w:rsidRDefault="00464B21" w:rsidP="00464B21">
            <w:pPr>
              <w:spacing w:line="312" w:lineRule="auto"/>
              <w:ind w:left="457"/>
              <w:rPr>
                <w:ins w:id="2" w:author="mitra handini" w:date="2021-12-09T12:32:00Z"/>
                <w:rFonts w:ascii="Times New Roman" w:hAnsi="Times New Roman" w:cs="Times New Roman"/>
                <w:iCs/>
                <w:sz w:val="24"/>
                <w:szCs w:val="24"/>
                <w:lang w:val="en-US"/>
                <w:rPrChange w:id="3" w:author="mitra handini" w:date="2021-12-09T12:32:00Z">
                  <w:rPr>
                    <w:ins w:id="4" w:author="mitra handini" w:date="2021-12-09T12:32:00Z"/>
                    <w:rFonts w:ascii="Times New Roman" w:hAnsi="Times New Roman" w:cs="Times New Roman"/>
                    <w:iCs/>
                    <w:sz w:val="24"/>
                    <w:szCs w:val="24"/>
                  </w:rPr>
                </w:rPrChange>
              </w:rPr>
            </w:pPr>
            <w:ins w:id="5" w:author="mitra handini" w:date="2021-12-09T12:3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Wong, J. 2010. </w:t>
              </w:r>
              <w:r w:rsidRPr="00464B21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6" w:author="mitra handini" w:date="2021-12-09T12:33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Internet marketing </w:t>
              </w:r>
              <w:r w:rsidRPr="00464B21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7" w:author="mitra handini" w:date="2021-12-09T12:33:00Z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rPrChange>
                </w:rPr>
                <w:t>for beginners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Jakarta: 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</w:rPr>
                <w:t>Elex Media Komputindo</w:t>
              </w:r>
            </w:ins>
          </w:p>
          <w:p w14:paraId="2F28F575" w14:textId="4CDD5D26" w:rsidR="00464B21" w:rsidRDefault="00464B2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A2053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AAE3E0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98F98B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64E1B702" w14:textId="4F3470AD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8" w:author="mitra handini" w:date="2021-12-09T12:33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9D37CD5" w14:textId="0C6AD4BD" w:rsidR="00464B21" w:rsidRDefault="00464B21" w:rsidP="00821BA2">
            <w:pPr>
              <w:pStyle w:val="ListParagraph"/>
              <w:spacing w:line="312" w:lineRule="auto"/>
              <w:ind w:left="457"/>
              <w:rPr>
                <w:ins w:id="9" w:author="mitra handini" w:date="2021-12-09T12:33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701EF6" w14:textId="26DE0B19" w:rsidR="00464B21" w:rsidRPr="00464B21" w:rsidRDefault="00464B2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10" w:author="mitra handini" w:date="2021-12-09T12:3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Helianthusonfr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</w:t>
              </w:r>
            </w:ins>
            <w:ins w:id="11" w:author="mitra handini" w:date="2021-12-09T12:3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ins w:id="12" w:author="mitra handini" w:date="2021-12-09T12:3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J. 2016. </w:t>
              </w:r>
            </w:ins>
            <w:ins w:id="13" w:author="mitra handini" w:date="2021-12-09T12:34:00Z">
              <w:r w:rsidRPr="00464B21">
                <w:rPr>
                  <w:rFonts w:ascii="Times New Roman" w:hAnsi="Times New Roman" w:cs="Times New Roman"/>
                  <w:i/>
                  <w:sz w:val="24"/>
                  <w:szCs w:val="24"/>
                  <w:rPrChange w:id="14" w:author="mitra handini" w:date="2021-12-09T12:34:00Z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rPrChange>
                </w:rPr>
                <w:t xml:space="preserve">Facebook </w:t>
              </w:r>
              <w:r w:rsidRPr="00464B21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15" w:author="mitra handini" w:date="2021-12-09T12:34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m</w:t>
              </w:r>
              <w:r w:rsidRPr="00464B21">
                <w:rPr>
                  <w:rFonts w:ascii="Times New Roman" w:hAnsi="Times New Roman" w:cs="Times New Roman"/>
                  <w:i/>
                  <w:sz w:val="24"/>
                  <w:szCs w:val="24"/>
                  <w:rPrChange w:id="16" w:author="mitra handini" w:date="2021-12-09T12:34:00Z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rPrChange>
                </w:rPr>
                <w:t>arketing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Jakarta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: </w:t>
              </w:r>
              <w:r w:rsidRPr="004B7994">
                <w:rPr>
                  <w:rFonts w:ascii="Times New Roman" w:hAnsi="Times New Roman" w:cs="Times New Roman"/>
                  <w:sz w:val="24"/>
                  <w:szCs w:val="24"/>
                </w:rPr>
                <w:t>Elex Media Komputindo</w:t>
              </w:r>
            </w:ins>
          </w:p>
          <w:p w14:paraId="4236B978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76001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71EE67D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62129C1D" w14:textId="04F87D1F" w:rsidR="00974F1C" w:rsidRDefault="00974F1C" w:rsidP="00464B21">
            <w:pPr>
              <w:pStyle w:val="ListParagraph"/>
              <w:tabs>
                <w:tab w:val="center" w:pos="4629"/>
              </w:tabs>
              <w:spacing w:line="312" w:lineRule="auto"/>
              <w:ind w:left="457"/>
              <w:rPr>
                <w:ins w:id="17" w:author="mitra handini" w:date="2021-12-09T12:34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  <w:ins w:id="18" w:author="mitra handini" w:date="2021-12-09T12:34:00Z">
              <w:r w:rsidR="00464B2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ab/>
              </w:r>
            </w:ins>
          </w:p>
          <w:p w14:paraId="4BE4C70F" w14:textId="2E3D5AC2" w:rsidR="00464B21" w:rsidRDefault="00464B21" w:rsidP="00464B21">
            <w:pPr>
              <w:pStyle w:val="ListParagraph"/>
              <w:tabs>
                <w:tab w:val="center" w:pos="4629"/>
              </w:tabs>
              <w:spacing w:line="312" w:lineRule="auto"/>
              <w:ind w:left="457"/>
              <w:rPr>
                <w:ins w:id="19" w:author="mitra handini" w:date="2021-12-09T12:34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8A88B3" w14:textId="6FB19E5F" w:rsidR="00464B21" w:rsidRPr="00464B21" w:rsidRDefault="00464B21" w:rsidP="00464B21">
            <w:pPr>
              <w:pStyle w:val="ListParagraph"/>
              <w:spacing w:line="312" w:lineRule="auto"/>
              <w:ind w:left="457"/>
              <w:rPr>
                <w:ins w:id="20" w:author="mitra handini" w:date="2021-12-09T12:34:00Z"/>
                <w:rFonts w:ascii="Times New Roman" w:hAnsi="Times New Roman" w:cs="Times New Roman"/>
                <w:i/>
                <w:sz w:val="24"/>
                <w:szCs w:val="24"/>
                <w:lang w:val="en-US"/>
                <w:rPrChange w:id="21" w:author="mitra handini" w:date="2021-12-09T12:35:00Z">
                  <w:rPr>
                    <w:ins w:id="22" w:author="mitra handini" w:date="2021-12-09T12:34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23" w:author="mitra handini" w:date="2021-12-09T12:35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  <w:ins w:id="24" w:author="mitra handini" w:date="2021-12-09T12:3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Azhar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T.N., Trim, B. </w:t>
              </w:r>
            </w:ins>
            <w:ins w:id="25" w:author="mitra handini" w:date="2021-12-09T12:36:00Z">
              <w:r w:rsidR="001D55E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2005. </w:t>
              </w:r>
            </w:ins>
            <w:ins w:id="26" w:author="mitra handini" w:date="2021-12-09T12:34:00Z">
              <w:r w:rsidRPr="00464B21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27" w:author="mitra handini" w:date="2021-12-09T12:3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Jangan ke </w:t>
              </w:r>
            </w:ins>
            <w:ins w:id="28" w:author="mitra handini" w:date="2021-12-09T12:35:00Z">
              <w:r w:rsidRPr="00464B21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29" w:author="mitra handini" w:date="2021-12-09T12:3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d</w:t>
              </w:r>
            </w:ins>
            <w:ins w:id="30" w:author="mitra handini" w:date="2021-12-09T12:34:00Z">
              <w:r w:rsidRPr="00464B21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1" w:author="mitra handini" w:date="2021-12-09T12:3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okter </w:t>
              </w:r>
            </w:ins>
            <w:ins w:id="32" w:author="mitra handini" w:date="2021-12-09T12:35:00Z">
              <w:r w:rsidRPr="00464B21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3" w:author="mitra handini" w:date="2021-12-09T12:3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l</w:t>
              </w:r>
            </w:ins>
            <w:ins w:id="34" w:author="mitra handini" w:date="2021-12-09T12:34:00Z">
              <w:r w:rsidRPr="00464B21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35" w:author="mitra handini" w:date="2021-12-09T12:3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agi: keajaiban sistem imun dan kiat menghalau penyakit</w:t>
              </w:r>
            </w:ins>
            <w:ins w:id="36" w:author="mitra handini" w:date="2021-12-09T12:35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Bandung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: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MQ Publishing</w:t>
              </w:r>
            </w:ins>
          </w:p>
          <w:p w14:paraId="02CF830C" w14:textId="31AB256D" w:rsidR="00464B21" w:rsidRDefault="00464B21" w:rsidP="00464B21">
            <w:pPr>
              <w:pStyle w:val="ListParagraph"/>
              <w:tabs>
                <w:tab w:val="center" w:pos="4629"/>
              </w:tabs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  <w:pPrChange w:id="37" w:author="mitra handini" w:date="2021-12-09T12:34:00Z">
                <w:pPr>
                  <w:pStyle w:val="ListParagraph"/>
                  <w:spacing w:line="312" w:lineRule="auto"/>
                  <w:ind w:left="457"/>
                </w:pPr>
              </w:pPrChange>
            </w:pPr>
          </w:p>
          <w:p w14:paraId="7EFBEBD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944345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4FE57AB8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31A1B7B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2411BD47" w14:textId="0ADD5169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38" w:author="mitra handini" w:date="2021-12-09T12:35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6788E349" w14:textId="2D0EC3BC" w:rsidR="00464B21" w:rsidRDefault="00464B21" w:rsidP="00821BA2">
            <w:pPr>
              <w:pStyle w:val="ListParagraph"/>
              <w:spacing w:line="312" w:lineRule="auto"/>
              <w:ind w:left="457"/>
              <w:rPr>
                <w:ins w:id="39" w:author="mitra handini" w:date="2021-12-09T12:35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0" w:author="mitra handini" w:date="2021-12-09T12:3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lastRenderedPageBreak/>
                <w:t>Osborne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J.W. </w:t>
              </w:r>
            </w:ins>
            <w:ins w:id="41" w:author="mitra handini" w:date="2021-12-09T12:36:00Z">
              <w:r w:rsidR="001D55E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1993. </w:t>
              </w:r>
              <w:r w:rsidRPr="00464B21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42" w:author="mitra handini" w:date="2021-12-09T12:36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K</w:t>
              </w:r>
              <w:r w:rsidRPr="00464B21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43" w:author="mitra handini" w:date="2021-12-09T12:36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iat berbicara di depan umum untuk eksekutif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 xml:space="preserve">.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Jakarta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: </w:t>
              </w:r>
            </w:ins>
            <w:ins w:id="44" w:author="mitra handini" w:date="2021-12-09T12:37:00Z">
              <w:r w:rsidR="001D55E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Bumi Aksara</w:t>
              </w:r>
            </w:ins>
          </w:p>
          <w:p w14:paraId="6989C3B5" w14:textId="77777777" w:rsidR="00464B21" w:rsidRDefault="00464B2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96FF7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D28A2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660B274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54EDB2B7" w14:textId="2375BD7A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45" w:author="mitra handini" w:date="2021-12-09T12:37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76F2AF22" w14:textId="545845D8" w:rsidR="00747A93" w:rsidRDefault="00747A93" w:rsidP="00821BA2">
            <w:pPr>
              <w:pStyle w:val="ListParagraph"/>
              <w:spacing w:line="312" w:lineRule="auto"/>
              <w:ind w:left="457"/>
              <w:rPr>
                <w:ins w:id="46" w:author="mitra handini" w:date="2021-12-09T12:37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7C4842" w14:textId="592B73FC" w:rsidR="00747A93" w:rsidRPr="00747A93" w:rsidRDefault="00747A9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47" w:author="mitra handini" w:date="2021-12-09T12:3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Arradon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I. 2014. </w:t>
              </w:r>
              <w:r w:rsidRPr="00747A93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48" w:author="mitra handini" w:date="2021-12-09T12:37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A</w:t>
              </w:r>
              <w:r w:rsidRPr="00747A93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49" w:author="mitra handini" w:date="2021-12-09T12:37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ceh, contoh penyelesaian kejahatan masa lalu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Kompas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14:paraId="3DEE08F9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DB00E9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3FBEDD4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83C101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534107C8" w14:textId="3AD5962C" w:rsidR="00974F1C" w:rsidRDefault="00974F1C" w:rsidP="00821BA2">
            <w:pPr>
              <w:pStyle w:val="ListParagraph"/>
              <w:spacing w:line="312" w:lineRule="auto"/>
              <w:ind w:left="457"/>
              <w:rPr>
                <w:ins w:id="50" w:author="mitra handini" w:date="2021-12-09T12:37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EEEED47" w14:textId="35A41EFE" w:rsidR="00747A93" w:rsidRDefault="00747A93" w:rsidP="00821BA2">
            <w:pPr>
              <w:pStyle w:val="ListParagraph"/>
              <w:spacing w:line="312" w:lineRule="auto"/>
              <w:ind w:left="457"/>
              <w:rPr>
                <w:ins w:id="51" w:author="mitra handini" w:date="2021-12-09T12:37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45CE89" w14:textId="3124D6AC" w:rsidR="00747A93" w:rsidRPr="00747A93" w:rsidRDefault="00747A93" w:rsidP="00821BA2">
            <w:pPr>
              <w:pStyle w:val="ListParagraph"/>
              <w:spacing w:line="312" w:lineRule="auto"/>
              <w:ind w:left="457"/>
              <w:rPr>
                <w:ins w:id="52" w:author="mitra handini" w:date="2021-12-09T12:37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ins w:id="53" w:author="mitra handini" w:date="2021-12-09T12:37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Trim, B. 2011. </w:t>
              </w:r>
            </w:ins>
            <w:ins w:id="54" w:author="mitra handini" w:date="2021-12-09T12:38:00Z">
              <w:r w:rsidRPr="00747A93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  <w:rPrChange w:id="55" w:author="mitra handini" w:date="2021-12-09T12:3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T</w:t>
              </w:r>
              <w:r w:rsidRPr="00747A93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he art of stimulating idea: jurus mendulang ide dan insaf agar kaya di jalan menulis</w:t>
              </w:r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 Solo: Metagraf.</w:t>
              </w:r>
            </w:ins>
          </w:p>
          <w:p w14:paraId="4A01E467" w14:textId="77777777" w:rsidR="00747A93" w:rsidRPr="005D70C9" w:rsidRDefault="00747A9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D478E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2FB379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2B051C9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E25FCE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1264316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28C78C64" w14:textId="1913A0AC" w:rsidR="00974F1C" w:rsidRDefault="00974F1C" w:rsidP="00821BA2">
            <w:pPr>
              <w:spacing w:line="312" w:lineRule="auto"/>
              <w:ind w:left="457"/>
              <w:rPr>
                <w:ins w:id="56" w:author="mitra handini" w:date="2021-12-09T12:38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249000" w14:textId="3381E2EF" w:rsidR="00747A93" w:rsidRPr="00747A93" w:rsidRDefault="00747A93" w:rsidP="00747A93">
            <w:pPr>
              <w:pStyle w:val="ListParagraph"/>
              <w:spacing w:line="312" w:lineRule="auto"/>
              <w:ind w:left="457"/>
              <w:rPr>
                <w:ins w:id="57" w:author="mitra handini" w:date="2021-12-09T12:38:00Z"/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ins w:id="58" w:author="mitra handini" w:date="2021-12-09T12:38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Trim, B.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2011. </w:t>
              </w:r>
              <w:r w:rsidRPr="00747A93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59" w:author="mitra handini" w:date="2021-12-09T12:38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Muhammad </w:t>
              </w:r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e</w:t>
              </w:r>
              <w:r w:rsidRPr="00747A93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60" w:author="mitra handini" w:date="2021-12-09T12:38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ffect: </w:t>
              </w:r>
            </w:ins>
            <w:ins w:id="61" w:author="mitra handini" w:date="2021-12-09T12:39:00Z"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g</w:t>
              </w:r>
            </w:ins>
            <w:ins w:id="62" w:author="mitra handini" w:date="2021-12-09T12:38:00Z">
              <w:r w:rsidRPr="00747A93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  <w:rPrChange w:id="63" w:author="mitra handini" w:date="2021-12-09T12:38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etaran yang dirindukan dan ditakuti</w:t>
              </w:r>
            </w:ins>
            <w:ins w:id="64" w:author="mitra handini" w:date="2021-12-09T12:39:00Z">
              <w: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t>. Solo: Tinta Medina</w:t>
              </w:r>
            </w:ins>
          </w:p>
          <w:p w14:paraId="21079FCF" w14:textId="56B50F77" w:rsidR="00747A93" w:rsidRDefault="00747A93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61A19D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81A9DF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D711A0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tra handini">
    <w15:presenceInfo w15:providerId="Windows Live" w15:userId="a1eef7c5b3cc12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D55E7"/>
    <w:rsid w:val="0042167F"/>
    <w:rsid w:val="00464B21"/>
    <w:rsid w:val="00747A93"/>
    <w:rsid w:val="00924DF5"/>
    <w:rsid w:val="00974F1C"/>
    <w:rsid w:val="00C9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B87E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64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mitra handini</cp:lastModifiedBy>
  <cp:revision>4</cp:revision>
  <dcterms:created xsi:type="dcterms:W3CDTF">2020-08-26T21:21:00Z</dcterms:created>
  <dcterms:modified xsi:type="dcterms:W3CDTF">2021-12-09T05:39:00Z</dcterms:modified>
</cp:coreProperties>
</file>