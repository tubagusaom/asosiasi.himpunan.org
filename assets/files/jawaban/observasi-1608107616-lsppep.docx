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D2AA8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62A3B8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D3ABBB5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13FC66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FD0E67D" w14:textId="77777777" w:rsidTr="00821BA2">
        <w:tc>
          <w:tcPr>
            <w:tcW w:w="9350" w:type="dxa"/>
          </w:tcPr>
          <w:p w14:paraId="36AC1BDD" w14:textId="77777777" w:rsidR="00BE098E" w:rsidRDefault="00BE098E" w:rsidP="00821BA2">
            <w:pPr>
              <w:pStyle w:val="ListParagraph"/>
              <w:ind w:left="0"/>
            </w:pPr>
          </w:p>
          <w:p w14:paraId="03B5C63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F8269D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9238E4F" w14:textId="146FBE82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0" w:author="vivobooks14" w:date="2020-12-16T15:29:00Z">
              <w:r w:rsidDel="009C399C">
                <w:delText>m</w:delText>
              </w:r>
            </w:del>
            <w:proofErr w:type="spellStart"/>
            <w:ins w:id="1" w:author="vivobooks14" w:date="2020-12-16T15:29:00Z">
              <w:r w:rsidR="009C399C">
                <w:t>M</w:t>
              </w:r>
            </w:ins>
            <w:r>
              <w:t>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del w:id="2" w:author="vivobooks14" w:date="2020-12-16T15:29:00Z">
              <w:r w:rsidDel="009C399C">
                <w:delText>p</w:delText>
              </w:r>
            </w:del>
            <w:proofErr w:type="spellStart"/>
            <w:ins w:id="3" w:author="vivobooks14" w:date="2020-12-16T15:29:00Z">
              <w:r w:rsidR="009C399C">
                <w:t>P</w:t>
              </w:r>
            </w:ins>
            <w:r>
              <w:t>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64175CD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F528757" w14:textId="763B1CA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" w:author="vivobooks14" w:date="2020-12-16T15:29:00Z">
              <w:r w:rsidDel="009C399C">
                <w:delText>f</w:delText>
              </w:r>
            </w:del>
            <w:proofErr w:type="spellStart"/>
            <w:ins w:id="5" w:author="vivobooks14" w:date="2020-12-16T15:29:00Z">
              <w:r w:rsidR="009C399C">
                <w:t>Ph</w:t>
              </w:r>
            </w:ins>
            <w:r>
              <w:t>ilosofi</w:t>
            </w:r>
            <w:proofErr w:type="spellEnd"/>
            <w:del w:id="6" w:author="vivobooks14" w:date="2020-12-16T15:29:00Z">
              <w:r w:rsidDel="009C399C">
                <w:delText>s</w:delText>
              </w:r>
            </w:del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7" w:author="vivobooks14" w:date="2020-12-16T15:29:00Z">
              <w:r w:rsidDel="009C399C">
                <w:delText>b</w:delText>
              </w:r>
            </w:del>
            <w:proofErr w:type="spellStart"/>
            <w:ins w:id="8" w:author="vivobooks14" w:date="2020-12-16T15:29:00Z">
              <w:r w:rsidR="009C399C">
                <w:t>B</w:t>
              </w:r>
            </w:ins>
            <w:r>
              <w:t>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C1EF483" w14:textId="63713A85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9" w:author="vivobooks14" w:date="2020-12-16T15:30:00Z">
              <w:r w:rsidDel="009C399C">
                <w:delText>k</w:delText>
              </w:r>
            </w:del>
            <w:proofErr w:type="spellStart"/>
            <w:ins w:id="10" w:author="vivobooks14" w:date="2020-12-16T15:30:00Z">
              <w:r w:rsidR="009C399C">
                <w:t>K</w:t>
              </w:r>
            </w:ins>
            <w:r>
              <w:t>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11" w:author="vivobooks14" w:date="2020-12-16T15:30:00Z">
              <w:r w:rsidDel="009C399C">
                <w:delText>p</w:delText>
              </w:r>
            </w:del>
            <w:proofErr w:type="spellStart"/>
            <w:ins w:id="12" w:author="vivobooks14" w:date="2020-12-16T15:30:00Z">
              <w:r w:rsidR="009C399C">
                <w:t>P</w:t>
              </w:r>
            </w:ins>
            <w:r>
              <w:t>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A97329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57D6F86" w14:textId="1672047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3" w:author="vivobooks14" w:date="2020-12-16T15:30:00Z">
              <w:r w:rsidDel="009C399C">
                <w:delText>i</w:delText>
              </w:r>
            </w:del>
            <w:proofErr w:type="spellStart"/>
            <w:ins w:id="14" w:author="vivobooks14" w:date="2020-12-16T15:30:00Z">
              <w:r w:rsidR="009C399C">
                <w:t>I</w:t>
              </w:r>
            </w:ins>
            <w:r>
              <w:t>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del w:id="15" w:author="vivobooks14" w:date="2020-12-16T15:30:00Z">
              <w:r w:rsidDel="009C399C">
                <w:delText>p</w:delText>
              </w:r>
            </w:del>
            <w:proofErr w:type="spellStart"/>
            <w:ins w:id="16" w:author="vivobooks14" w:date="2020-12-16T15:30:00Z">
              <w:r w:rsidR="009C399C">
                <w:t>P</w:t>
              </w:r>
            </w:ins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82C5440" w14:textId="3F4079B5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7" w:author="vivobooks14" w:date="2020-12-16T15:30:00Z">
              <w:r w:rsidDel="009C399C">
                <w:delText>o</w:delText>
              </w:r>
            </w:del>
            <w:ins w:id="18" w:author="vivobooks14" w:date="2020-12-16T15:30:00Z">
              <w:r w:rsidR="009C399C">
                <w:t>O</w:t>
              </w:r>
            </w:ins>
            <w:r>
              <w:t xml:space="preserve">ptimal </w:t>
            </w:r>
            <w:r>
              <w:tab/>
              <w:t xml:space="preserve">: </w:t>
            </w:r>
            <w:r>
              <w:tab/>
            </w:r>
            <w:del w:id="19" w:author="vivobooks14" w:date="2020-12-16T15:30:00Z">
              <w:r w:rsidDel="009C399C">
                <w:delText>tertinggi</w:delText>
              </w:r>
            </w:del>
            <w:proofErr w:type="spellStart"/>
            <w:ins w:id="20" w:author="vivobooks14" w:date="2020-12-16T15:30:00Z">
              <w:r w:rsidR="009C399C">
                <w:t>T</w:t>
              </w:r>
              <w:r w:rsidR="009C399C">
                <w:t>ertinggi</w:t>
              </w:r>
            </w:ins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7A8FCBC" w14:textId="2B6EC343" w:rsidR="00BE098E" w:rsidRDefault="009C399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1" w:author="vivobooks14" w:date="2020-12-16T15:30:00Z">
              <w:r>
                <w:t>I</w:t>
              </w:r>
            </w:ins>
            <w:del w:id="22" w:author="vivobooks14" w:date="2020-12-16T15:30:00Z">
              <w:r w:rsidR="00BE098E" w:rsidDel="009C399C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del w:id="23" w:author="vivobooks14" w:date="2020-12-16T15:31:00Z">
              <w:r w:rsidR="00BE098E" w:rsidDel="009C399C">
                <w:delText>meliputi seluruh b</w:delText>
              </w:r>
            </w:del>
            <w:ins w:id="24" w:author="vivobooks14" w:date="2020-12-16T15:31:00Z">
              <w:r>
                <w:t>B</w:t>
              </w:r>
            </w:ins>
            <w:r w:rsidR="00BE098E">
              <w:t xml:space="preserve">agian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78F477D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5A627C7" w14:textId="2AC90E95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5" w:author="vivobooks14" w:date="2020-12-16T15:31:00Z">
              <w:r w:rsidDel="009C399C">
                <w:delText>k</w:delText>
              </w:r>
            </w:del>
            <w:proofErr w:type="spellStart"/>
            <w:ins w:id="26" w:author="vivobooks14" w:date="2020-12-16T15:31:00Z">
              <w:r w:rsidR="009C399C">
                <w:t>K</w:t>
              </w:r>
            </w:ins>
            <w:r>
              <w:t>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27" w:author="vivobooks14" w:date="2020-12-16T15:31:00Z">
              <w:r w:rsidDel="009C399C">
                <w:delText xml:space="preserve">berhubungan </w:delText>
              </w:r>
            </w:del>
            <w:proofErr w:type="spellStart"/>
            <w:ins w:id="28" w:author="vivobooks14" w:date="2020-12-16T15:31:00Z">
              <w:r w:rsidR="009C399C">
                <w:t>B</w:t>
              </w:r>
              <w:r w:rsidR="009C399C">
                <w:t>erhubungan</w:t>
              </w:r>
              <w:proofErr w:type="spellEnd"/>
              <w:r w:rsidR="009C399C">
                <w:t xml:space="preserve"> </w:t>
              </w:r>
            </w:ins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250F1CE" w14:textId="64C5A4E0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29" w:author="vivobooks14" w:date="2020-12-16T15:31:00Z">
              <w:r w:rsidDel="009C399C">
                <w:delText>p</w:delText>
              </w:r>
            </w:del>
            <w:ins w:id="30" w:author="vivobooks14" w:date="2020-12-16T15:31:00Z">
              <w:r w:rsidR="009C399C">
                <w:t>P</w:t>
              </w:r>
            </w:ins>
            <w:r>
              <w:t xml:space="preserve">rogram </w:t>
            </w:r>
            <w:r>
              <w:tab/>
              <w:t xml:space="preserve">: </w:t>
            </w:r>
            <w:r>
              <w:tab/>
            </w:r>
            <w:del w:id="31" w:author="vivobooks14" w:date="2020-12-16T15:31:00Z">
              <w:r w:rsidDel="009C399C">
                <w:delText>r</w:delText>
              </w:r>
            </w:del>
            <w:proofErr w:type="spellStart"/>
            <w:ins w:id="32" w:author="vivobooks14" w:date="2020-12-16T15:31:00Z">
              <w:r w:rsidR="009C399C">
                <w:t>R</w:t>
              </w:r>
            </w:ins>
            <w:r>
              <w:t>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65956FB" w14:textId="78F15E31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33" w:author="vivobooks14" w:date="2020-12-16T15:31:00Z">
              <w:r w:rsidDel="009C399C">
                <w:delText>k</w:delText>
              </w:r>
            </w:del>
            <w:proofErr w:type="spellStart"/>
            <w:ins w:id="34" w:author="vivobooks14" w:date="2020-12-16T15:31:00Z">
              <w:r w:rsidR="009C399C">
                <w:t>K</w:t>
              </w:r>
            </w:ins>
            <w:r>
              <w:t>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35" w:author="vivobooks14" w:date="2020-12-16T15:32:00Z">
              <w:r w:rsidDel="009C399C">
                <w:delText>u</w:delText>
              </w:r>
            </w:del>
            <w:proofErr w:type="spellStart"/>
            <w:ins w:id="36" w:author="vivobooks14" w:date="2020-12-16T15:32:00Z">
              <w:r w:rsidR="009C399C">
                <w:t>U</w:t>
              </w:r>
            </w:ins>
            <w:r>
              <w:t>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C6AD1A5" w14:textId="65F91691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37" w:author="vivobooks14" w:date="2020-12-16T15:32:00Z">
              <w:r w:rsidDel="009C399C">
                <w:delText>m</w:delText>
              </w:r>
            </w:del>
            <w:proofErr w:type="spellStart"/>
            <w:ins w:id="38" w:author="vivobooks14" w:date="2020-12-16T15:32:00Z">
              <w:r w:rsidR="009C399C">
                <w:t>M</w:t>
              </w:r>
            </w:ins>
            <w:r>
              <w:t>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39" w:author="vivobooks14" w:date="2020-12-16T15:32:00Z">
              <w:r w:rsidDel="009C399C">
                <w:delText>i</w:delText>
              </w:r>
            </w:del>
            <w:proofErr w:type="spellStart"/>
            <w:ins w:id="40" w:author="vivobooks14" w:date="2020-12-16T15:32:00Z">
              <w:r w:rsidR="009C399C">
                <w:t>I</w:t>
              </w:r>
            </w:ins>
            <w:r>
              <w:t>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8F98772" w14:textId="27CA1CA6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1" w:author="vivobooks14" w:date="2020-12-16T15:32:00Z">
              <w:r w:rsidDel="009C399C">
                <w:delText>n</w:delText>
              </w:r>
            </w:del>
            <w:ins w:id="42" w:author="vivobooks14" w:date="2020-12-16T15:32:00Z">
              <w:r w:rsidR="009C399C">
                <w:t>N</w:t>
              </w:r>
            </w:ins>
            <w:r>
              <w:t xml:space="preserve">orma </w:t>
            </w:r>
            <w:r>
              <w:tab/>
              <w:t xml:space="preserve">: </w:t>
            </w:r>
            <w:r>
              <w:tab/>
            </w:r>
            <w:del w:id="43" w:author="vivobooks14" w:date="2020-12-16T15:32:00Z">
              <w:r w:rsidDel="009C399C">
                <w:delText>aturan atau k</w:delText>
              </w:r>
            </w:del>
            <w:proofErr w:type="spellStart"/>
            <w:ins w:id="44" w:author="vivobooks14" w:date="2020-12-16T15:32:00Z">
              <w:r w:rsidR="009C399C">
                <w:t>K</w:t>
              </w:r>
            </w:ins>
            <w:r>
              <w:t>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7CE1ED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981222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A08E18D" w14:textId="3D6760C5" w:rsidR="00BE098E" w:rsidRDefault="009C399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5" w:author="vivobooks14" w:date="2020-12-16T15:32:00Z">
              <w:r>
                <w:t>o</w:t>
              </w:r>
            </w:ins>
            <w:del w:id="46" w:author="vivobooks14" w:date="2020-12-16T15:32:00Z">
              <w:r w:rsidR="00BE098E" w:rsidDel="009C399C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del w:id="47" w:author="vivobooks14" w:date="2020-12-16T15:33:00Z">
              <w:r w:rsidR="00BE098E" w:rsidDel="009C399C">
                <w:delText>p</w:delText>
              </w:r>
            </w:del>
            <w:proofErr w:type="spellStart"/>
            <w:ins w:id="48" w:author="vivobooks14" w:date="2020-12-16T15:33:00Z">
              <w:r>
                <w:t>P</w:t>
              </w:r>
            </w:ins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41C1C9D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26850D6" w14:textId="08EFB5E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9" w:author="vivobooks14" w:date="2020-12-16T15:32:00Z">
              <w:r w:rsidDel="009C399C">
                <w:delText>p</w:delText>
              </w:r>
            </w:del>
            <w:proofErr w:type="spellStart"/>
            <w:ins w:id="50" w:author="vivobooks14" w:date="2020-12-16T15:32:00Z">
              <w:r w:rsidR="009C399C">
                <w:t>P</w:t>
              </w:r>
            </w:ins>
            <w:r>
              <w:t>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51" w:author="vivobooks14" w:date="2020-12-16T15:33:00Z">
              <w:r w:rsidR="009C399C">
                <w:t>T</w:t>
              </w:r>
            </w:ins>
            <w:del w:id="52" w:author="vivobooks14" w:date="2020-12-16T15:33:00Z">
              <w:r w:rsidDel="009C399C">
                <w:delText>t</w:delText>
              </w:r>
            </w:del>
            <w:r>
              <w:t>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6F1E98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99893F7" w14:textId="0ACC2B7C" w:rsidR="00BE098E" w:rsidRDefault="009C399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3" w:author="vivobooks14" w:date="2020-12-16T15:32:00Z">
              <w:r>
                <w:t>I</w:t>
              </w:r>
            </w:ins>
            <w:del w:id="54" w:author="vivobooks14" w:date="2020-12-16T15:32:00Z">
              <w:r w:rsidR="00BE098E" w:rsidDel="009C399C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del w:id="55" w:author="vivobooks14" w:date="2020-12-16T15:33:00Z">
              <w:r w:rsidR="00BE098E" w:rsidDel="009C399C">
                <w:delText>p</w:delText>
              </w:r>
            </w:del>
            <w:proofErr w:type="spellStart"/>
            <w:ins w:id="56" w:author="vivobooks14" w:date="2020-12-16T15:33:00Z">
              <w:r>
                <w:t>P</w:t>
              </w:r>
            </w:ins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6D71663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26B0CA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6042E77" w14:textId="77777777" w:rsidTr="00821BA2">
        <w:tc>
          <w:tcPr>
            <w:tcW w:w="9350" w:type="dxa"/>
          </w:tcPr>
          <w:p w14:paraId="1C272D5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977515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vobooks14">
    <w15:presenceInfo w15:providerId="None" w15:userId="vivobooks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9C399C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68C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9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vivobooks14</cp:lastModifiedBy>
  <cp:revision>2</cp:revision>
  <dcterms:created xsi:type="dcterms:W3CDTF">2020-08-26T21:29:00Z</dcterms:created>
  <dcterms:modified xsi:type="dcterms:W3CDTF">2020-12-16T08:33:00Z</dcterms:modified>
</cp:coreProperties>
</file>