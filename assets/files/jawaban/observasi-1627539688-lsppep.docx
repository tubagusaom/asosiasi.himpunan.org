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ins w:id="0" w:author="Ms Sapta" w:date="2021-07-29T12:47:00Z">
        <w:r w:rsidR="00AE45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pada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1" w:author="Ms Sapta" w:date="2021-07-29T12:46:00Z">
        <w:r w:rsidRPr="00C50A1E" w:rsidDel="00AE4570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" w:author="Ms Sapta" w:date="2021-07-29T12:47:00Z">
        <w:r w:rsidR="00AE45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dalam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Ms Sapta" w:date="2021-07-29T12:47:00Z">
        <w:r w:rsidRPr="00C50A1E" w:rsidDel="00AE4570">
          <w:rPr>
            <w:rFonts w:ascii="Times New Roman" w:eastAsia="Times New Roman" w:hAnsi="Times New Roman" w:cs="Times New Roman"/>
            <w:sz w:val="24"/>
            <w:szCs w:val="24"/>
          </w:rPr>
          <w:delText>aduhai menggoda</w:delText>
        </w:r>
      </w:del>
      <w:ins w:id="4" w:author="Ms Sapta" w:date="2021-07-29T12:47:00Z">
        <w:r w:rsidR="00AE45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menggugah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5" w:author="Ms Sapta" w:date="2021-07-29T12:48:00Z">
        <w:r w:rsidRPr="00C50A1E" w:rsidDel="00AE4570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del w:id="6" w:author="Ms Sapta" w:date="2021-07-29T12:48:00Z">
        <w:r w:rsidRPr="00C50A1E" w:rsidDel="00AE4570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Ms Sapta" w:date="2021-07-29T12:48:00Z">
        <w:r w:rsidRPr="00C50A1E" w:rsidDel="00AE4570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8D7A4A" w:rsidRDefault="00927764" w:rsidP="00927764">
      <w:pPr>
        <w:shd w:val="clear" w:color="auto" w:fill="F5F5F5"/>
        <w:spacing w:after="375"/>
        <w:rPr>
          <w:del w:id="8" w:author="Ms Sapta" w:date="2021-07-29T12:5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ins w:id="9" w:author="Ms Sapta" w:date="2021-07-29T12:51:00Z">
        <w:r w:rsidR="00AE45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--</w:t>
        </w:r>
      </w:ins>
      <w:del w:id="10" w:author="Ms Sapta" w:date="2021-07-29T12:51:00Z">
        <w:r w:rsidRPr="00C50A1E" w:rsidDel="00AE4570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11" w:author="Ms Sapta" w:date="2021-07-29T12:51:00Z">
        <w:r w:rsidR="00AE45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--</w:t>
        </w:r>
      </w:ins>
      <w:del w:id="12" w:author="Ms Sapta" w:date="2021-07-29T12:51:00Z">
        <w:r w:rsidRPr="00C50A1E" w:rsidDel="00AE4570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del w:id="13" w:author="Ms Sapta" w:date="2021-07-29T12:52:00Z">
        <w:r w:rsidRPr="00C50A1E" w:rsidDel="00AE4570">
          <w:rPr>
            <w:rFonts w:ascii="Times New Roman" w:eastAsia="Times New Roman" w:hAnsi="Times New Roman" w:cs="Times New Roman"/>
            <w:sz w:val="24"/>
            <w:szCs w:val="24"/>
          </w:rPr>
          <w:delText xml:space="preserve">begitu </w:delText>
        </w:r>
      </w:del>
      <w:ins w:id="14" w:author="Ms Sapta" w:date="2021-07-29T12:52:00Z">
        <w:r w:rsidR="00AE45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demikian</w:t>
        </w:r>
        <w:r w:rsidR="00AE457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5" w:author="Ms Sapta" w:date="2021-07-29T12:51:00Z">
        <w:r w:rsidRPr="00C50A1E" w:rsidDel="00AE4570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orang</w:t>
      </w:r>
      <w:ins w:id="16" w:author="Ms Sapta" w:date="2021-07-29T12:52:00Z">
        <w:r w:rsidR="00AE45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-orang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Ms Sapta" w:date="2021-07-29T12:52:00Z">
        <w:r w:rsidRPr="00C50A1E" w:rsidDel="00AE4570">
          <w:rPr>
            <w:rFonts w:ascii="Times New Roman" w:eastAsia="Times New Roman" w:hAnsi="Times New Roman" w:cs="Times New Roman"/>
            <w:sz w:val="24"/>
            <w:szCs w:val="24"/>
          </w:rPr>
          <w:delText>sering mengartikannya</w:delText>
        </w:r>
      </w:del>
      <w:ins w:id="18" w:author="Ms Sapta" w:date="2021-07-29T12:52:00Z">
        <w:r w:rsidR="00AE45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kerap mengartikan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Ms Sapta" w:date="2021-07-29T12:49:00Z">
        <w:r w:rsidRPr="00C50A1E" w:rsidDel="00AE4570">
          <w:rPr>
            <w:rFonts w:ascii="Times New Roman" w:eastAsia="Times New Roman" w:hAnsi="Times New Roman" w:cs="Times New Roman"/>
            <w:sz w:val="24"/>
            <w:szCs w:val="24"/>
          </w:rPr>
          <w:delText xml:space="preserve">di tahun ini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0" w:author="Ms Sapta" w:date="2021-07-29T12:49:00Z">
        <w:r w:rsidR="00AE45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tahun ini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1" w:author="Ms Sapta" w:date="2021-07-29T12:50:00Z">
        <w:r w:rsidR="00AE457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hingga</w:t>
        </w:r>
      </w:ins>
      <w:del w:id="22" w:author="Ms Sapta" w:date="2021-07-29T12:50:00Z">
        <w:r w:rsidDel="00AE4570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Ms Sapta" w:date="2021-07-29T12:50:00Z">
        <w:r w:rsidDel="00AE4570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del w:id="24" w:author="Ms Sapta" w:date="2021-07-29T12:50:00Z">
        <w:r w:rsidRPr="00C50A1E" w:rsidDel="00AE4570">
          <w:rPr>
            <w:rFonts w:ascii="Times New Roman" w:eastAsia="Times New Roman" w:hAnsi="Times New Roman" w:cs="Times New Roman"/>
            <w:sz w:val="24"/>
            <w:szCs w:val="24"/>
          </w:rPr>
          <w:delText xml:space="preserve"> 2019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</w:t>
      </w:r>
      <w:ins w:id="25" w:author="Ms Sapta" w:date="2021-07-29T12:53:00Z">
        <w:r w:rsidR="008D7A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suai</w:t>
        </w:r>
      </w:ins>
      <w:del w:id="26" w:author="Ms Sapta" w:date="2021-07-29T12:53:00Z">
        <w:r w:rsidRPr="00C50A1E" w:rsidDel="008D7A4A">
          <w:rPr>
            <w:rFonts w:ascii="Times New Roman" w:eastAsia="Times New Roman" w:hAnsi="Times New Roman" w:cs="Times New Roman"/>
            <w:sz w:val="24"/>
            <w:szCs w:val="24"/>
          </w:rPr>
          <w:delText>perti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27" w:author="Ms Sapta" w:date="2021-07-29T12:53:00Z">
        <w:r w:rsidR="008D7A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Fenomena ini sudah terasa sejak </w:t>
        </w:r>
      </w:ins>
      <w:ins w:id="28" w:author="Ms Sapta" w:date="2021-07-29T12:54:00Z">
        <w:r w:rsidR="008D7A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awal tahun baru. </w:t>
        </w:r>
      </w:ins>
      <w:del w:id="29" w:author="Ms Sapta" w:date="2021-07-29T12:54:00Z">
        <w:r w:rsidRPr="00C50A1E" w:rsidDel="008D7A4A">
          <w:rPr>
            <w:rFonts w:ascii="Times New Roman" w:eastAsia="Times New Roman" w:hAnsi="Times New Roman" w:cs="Times New Roman"/>
            <w:sz w:val="24"/>
            <w:szCs w:val="24"/>
          </w:rPr>
          <w:delText>Sudah sangat terasa apalagi sejak awal tahun baru kita.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Ms Sapta" w:date="2021-07-29T12:55:00Z">
        <w:r w:rsidRPr="00C50A1E" w:rsidDel="008D7A4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31" w:author="Ms Sapta" w:date="2021-07-29T12:55:00Z">
        <w:r w:rsidR="008D7A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 Hujan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Ms Sapta" w:date="2021-07-29T12:55:00Z">
        <w:r w:rsidRPr="00C50A1E" w:rsidDel="008D7A4A">
          <w:rPr>
            <w:rFonts w:ascii="Times New Roman" w:eastAsia="Times New Roman" w:hAnsi="Times New Roman" w:cs="Times New Roman"/>
            <w:sz w:val="24"/>
            <w:szCs w:val="24"/>
          </w:rPr>
          <w:delText xml:space="preserve">hatimu yang </w:delText>
        </w:r>
      </w:del>
      <w:proofErr w:type="spellStart"/>
      <w:r w:rsidRPr="008D7A4A">
        <w:rPr>
          <w:rFonts w:ascii="Times New Roman" w:eastAsia="Times New Roman" w:hAnsi="Times New Roman" w:cs="Times New Roman"/>
          <w:i/>
          <w:sz w:val="24"/>
          <w:szCs w:val="24"/>
          <w:rPrChange w:id="33" w:author="Ms Sapta" w:date="2021-07-29T12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ins w:id="34" w:author="Ms Sapta" w:date="2021-07-29T12:54:00Z">
        <w:r w:rsidR="008D7A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tetapi juga</w:t>
        </w:r>
      </w:ins>
      <w:del w:id="35" w:author="Ms Sapta" w:date="2021-07-29T12:54:00Z">
        <w:r w:rsidRPr="00C50A1E" w:rsidDel="008D7A4A">
          <w:rPr>
            <w:rFonts w:ascii="Times New Roman" w:eastAsia="Times New Roman" w:hAnsi="Times New Roman" w:cs="Times New Roman"/>
            <w:sz w:val="24"/>
            <w:szCs w:val="24"/>
          </w:rPr>
          <w:delText>, 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Ms Sapta" w:date="2021-07-29T12:56:00Z">
        <w:r w:rsidRPr="00C50A1E" w:rsidDel="008D7A4A">
          <w:rPr>
            <w:rFonts w:ascii="Times New Roman" w:eastAsia="Times New Roman" w:hAnsi="Times New Roman" w:cs="Times New Roman"/>
            <w:sz w:val="24"/>
            <w:szCs w:val="24"/>
          </w:rPr>
          <w:delText>yang lain</w:delText>
        </w:r>
      </w:del>
      <w:ins w:id="37" w:author="Ms Sapta" w:date="2021-07-29T12:56:00Z">
        <w:r w:rsidR="008D7A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berubah, apalagi soal makan.</w:t>
        </w:r>
      </w:ins>
      <w:del w:id="38" w:author="Ms Sapta" w:date="2021-07-29T12:56:00Z">
        <w:r w:rsidRPr="00C50A1E" w:rsidDel="008D7A4A">
          <w:rPr>
            <w:rFonts w:ascii="Times New Roman" w:eastAsia="Times New Roman" w:hAnsi="Times New Roman" w:cs="Times New Roman"/>
            <w:sz w:val="24"/>
            <w:szCs w:val="24"/>
          </w:rPr>
          <w:delText xml:space="preserve">. Soal makan.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Ms Sapta" w:date="2021-07-29T12:56:00Z">
        <w:r w:rsidRPr="00C50A1E" w:rsidDel="007A765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0" w:author="Ms Sapta" w:date="2021-07-29T12:56:00Z">
        <w:r w:rsidR="007A765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1" w:author="Ms Sapta" w:date="2021-07-29T12:56:00Z">
        <w:r w:rsidR="007A765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merasa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A765A">
        <w:rPr>
          <w:rFonts w:ascii="Times New Roman" w:eastAsia="Times New Roman" w:hAnsi="Times New Roman" w:cs="Times New Roman"/>
          <w:i/>
          <w:sz w:val="24"/>
          <w:szCs w:val="24"/>
          <w:rPrChange w:id="42" w:author="Ms Sapta" w:date="2021-07-29T12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del w:id="43" w:author="Ms Sapta" w:date="2021-07-29T12:57:00Z">
        <w:r w:rsidRPr="00C50A1E" w:rsidDel="007A765A">
          <w:rPr>
            <w:rFonts w:ascii="Times New Roman" w:eastAsia="Times New Roman" w:hAnsi="Times New Roman" w:cs="Times New Roman"/>
            <w:sz w:val="24"/>
            <w:szCs w:val="24"/>
          </w:rPr>
          <w:delText>Siapa yang</w:delText>
        </w:r>
      </w:del>
      <w:ins w:id="44" w:author="Ms Sapta" w:date="2021-07-29T12:57:00Z">
        <w:r w:rsidR="007A765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Apakah kalian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5" w:author="Ms Sapta" w:date="2021-07-29T12:56:00Z">
        <w:r w:rsidRPr="00C50A1E" w:rsidDel="007A765A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ins w:id="46" w:author="Ms Sapta" w:date="2021-07-29T12:56:00Z">
        <w:r w:rsidR="007A765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sering</w:t>
        </w:r>
        <w:r w:rsidR="007A765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7" w:author="Ms Sapta" w:date="2021-07-29T12:57:00Z">
        <w:r w:rsidR="007A765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ketika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Ms Sapta" w:date="2021-07-29T12:58:00Z">
        <w:r w:rsidDel="007A765A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proofErr w:type="spellStart"/>
      <w:ins w:id="49" w:author="Ms Sapta" w:date="2021-07-29T12:58:00Z">
        <w:r w:rsidR="007A765A">
          <w:rPr>
            <w:rFonts w:ascii="Times New Roman" w:eastAsia="Times New Roman" w:hAnsi="Times New Roman" w:cs="Times New Roman"/>
            <w:sz w:val="24"/>
            <w:szCs w:val="24"/>
          </w:rPr>
          <w:t>datang</w:t>
        </w:r>
        <w:proofErr w:type="spellEnd"/>
        <w:r w:rsidR="007A765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nafsu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" w:author="Ms Sapta" w:date="2021-07-29T12:58:00Z">
        <w:r w:rsidDel="007A765A">
          <w:rPr>
            <w:rFonts w:ascii="Times New Roman" w:eastAsia="Times New Roman" w:hAnsi="Times New Roman" w:cs="Times New Roman"/>
            <w:sz w:val="24"/>
            <w:szCs w:val="24"/>
          </w:rPr>
          <w:delText>bersama nap</w:delText>
        </w:r>
        <w:r w:rsidRPr="00C50A1E" w:rsidDel="007A765A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1" w:author="Ms Sapta" w:date="2021-07-29T12:58:00Z">
        <w:r w:rsidR="007A765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kalian </w:t>
        </w:r>
      </w:ins>
      <w:del w:id="52" w:author="Ms Sapta" w:date="2021-07-29T12:58:00Z">
        <w:r w:rsidRPr="00C50A1E" w:rsidDel="007A765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3" w:author="Ms Sapta" w:date="2021-07-29T12:58:00Z">
        <w:r w:rsidR="007A765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tambatan hati</w:t>
        </w:r>
      </w:ins>
      <w:del w:id="54" w:author="Ms Sapta" w:date="2021-07-29T12:58:00Z">
        <w:r w:rsidRPr="00C50A1E" w:rsidDel="007A765A">
          <w:rPr>
            <w:rFonts w:ascii="Times New Roman" w:eastAsia="Times New Roman" w:hAnsi="Times New Roman" w:cs="Times New Roman"/>
            <w:sz w:val="24"/>
            <w:szCs w:val="24"/>
          </w:rPr>
          <w:delText>dia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55" w:author="Ms Sapta" w:date="2021-07-29T12:58:00Z">
        <w:r w:rsidR="007A765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lakukan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Ms Sapta" w:date="2021-07-29T12:59:00Z">
        <w:r w:rsidRPr="00C50A1E" w:rsidDel="007A765A">
          <w:rPr>
            <w:rFonts w:ascii="Times New Roman" w:eastAsia="Times New Roman" w:hAnsi="Times New Roman" w:cs="Times New Roman"/>
            <w:sz w:val="24"/>
            <w:szCs w:val="24"/>
          </w:rPr>
          <w:delText xml:space="preserve">turun </w:delText>
        </w:r>
      </w:del>
      <w:ins w:id="57" w:author="Ms Sapta" w:date="2021-07-29T12:59:00Z">
        <w:r w:rsidR="007A765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mengguyur bumi</w:t>
        </w:r>
        <w:r w:rsidR="007A765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58" w:author="Ms Sapta" w:date="2021-07-29T12:59:00Z">
        <w:r w:rsidR="007A765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Meskipun makanan</w:t>
        </w:r>
      </w:ins>
      <w:ins w:id="59" w:author="Ms Sapta" w:date="2021-07-29T13:00:00Z">
        <w:r w:rsidR="007A765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yang kita nikmati</w:t>
        </w:r>
      </w:ins>
      <w:ins w:id="60" w:author="Ms Sapta" w:date="2021-07-29T12:59:00Z">
        <w:r w:rsidR="007A765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</w:t>
        </w:r>
      </w:ins>
      <w:del w:id="61" w:author="Ms Sapta" w:date="2021-07-29T12:59:00Z">
        <w:r w:rsidRPr="00C50A1E" w:rsidDel="007A765A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2" w:author="Ms Sapta" w:date="2021-07-29T12:59:00Z">
        <w:r w:rsidRPr="00C50A1E" w:rsidDel="007A765A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63" w:author="Ms Sapta" w:date="2021-07-29T12:59:00Z">
        <w:r w:rsidRPr="00C50A1E" w:rsidDel="007A765A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64" w:author="Ms Sapta" w:date="2021-07-29T12:59:00Z">
        <w:r w:rsidR="007A765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Del="00B50E3E" w:rsidRDefault="00927764" w:rsidP="00927764">
      <w:pPr>
        <w:shd w:val="clear" w:color="auto" w:fill="F5F5F5"/>
        <w:spacing w:after="375"/>
        <w:rPr>
          <w:del w:id="65" w:author="Ms Sapta" w:date="2021-07-29T13:0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6" w:author="Ms Sapta" w:date="2021-07-29T13:01:00Z">
        <w:r w:rsidRPr="00C50A1E" w:rsidDel="00B50E3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7" w:author="Ms Sapta" w:date="2021-07-29T13:01:00Z">
        <w:r w:rsidR="00B50E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8" w:author="Ms Sapta" w:date="2021-07-29T13:01:00Z">
        <w:r w:rsidRPr="00C50A1E" w:rsidDel="00B50E3E">
          <w:rPr>
            <w:rFonts w:ascii="Times New Roman" w:eastAsia="Times New Roman" w:hAnsi="Times New Roman" w:cs="Times New Roman"/>
            <w:sz w:val="24"/>
            <w:szCs w:val="24"/>
          </w:rPr>
          <w:delText>dikonsumsi 4</w:delText>
        </w:r>
      </w:del>
      <w:ins w:id="69" w:author="Ms Sapta" w:date="2021-07-29T13:01:00Z">
        <w:r w:rsidR="00B50E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disajikan dalam empat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70" w:author="Ms Sapta" w:date="2021-07-29T13:01:00Z">
        <w:r w:rsidR="00B50E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ternyata kita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ins w:id="71" w:author="Ms Sapta" w:date="2021-07-29T13:01:00Z">
        <w:r w:rsidR="00B50E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kan dalam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</w:t>
      </w:r>
      <w:ins w:id="72" w:author="Ms Sapta" w:date="2021-07-29T13:02:00Z">
        <w:r w:rsidR="00B50E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ahkan</w:t>
        </w:r>
      </w:ins>
      <w:del w:id="73" w:author="Ms Sapta" w:date="2021-07-29T13:02:00Z">
        <w:r w:rsidRPr="00C50A1E" w:rsidDel="00B50E3E">
          <w:rPr>
            <w:rFonts w:ascii="Times New Roman" w:eastAsia="Times New Roman" w:hAnsi="Times New Roman" w:cs="Times New Roman"/>
            <w:sz w:val="24"/>
            <w:szCs w:val="24"/>
          </w:rPr>
          <w:delText>elum cukup</w:delText>
        </w:r>
      </w:del>
      <w:ins w:id="74" w:author="Ms Sapta" w:date="2021-07-29T13:02:00Z">
        <w:r w:rsidR="00B50E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kita juga melahab</w:t>
        </w:r>
      </w:ins>
      <w:del w:id="75" w:author="Ms Sapta" w:date="2021-07-29T13:02:00Z">
        <w:r w:rsidRPr="00C50A1E" w:rsidDel="00B50E3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76" w:author="Ms Sapta" w:date="2021-07-29T13:01:00Z">
        <w:r w:rsidRPr="00C50A1E" w:rsidDel="00B50E3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77" w:author="Ms Sapta" w:date="2021-07-29T13:02:00Z">
        <w:r w:rsidRPr="00C50A1E" w:rsidDel="00B50E3E">
          <w:rPr>
            <w:rFonts w:ascii="Times New Roman" w:eastAsia="Times New Roman" w:hAnsi="Times New Roman" w:cs="Times New Roman"/>
            <w:sz w:val="24"/>
            <w:szCs w:val="24"/>
          </w:rPr>
          <w:delText xml:space="preserve">tambah 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ins w:id="78" w:author="Ms Sapta" w:date="2021-07-29T13:02:00Z">
        <w:r w:rsidR="00B50E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. Pertama satu atau dua buah. Selanjutnya menjadi lima buah. </w:t>
        </w:r>
      </w:ins>
      <w:del w:id="79" w:author="Ms Sapta" w:date="2021-07-29T13:02:00Z">
        <w:r w:rsidRPr="00C50A1E" w:rsidDel="00B50E3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80" w:author="Ms Sapta" w:date="2021-07-29T13:03:00Z">
        <w:r w:rsidRPr="00C50A1E" w:rsidDel="00B50E3E">
          <w:rPr>
            <w:rFonts w:ascii="Times New Roman" w:eastAsia="Times New Roman" w:hAnsi="Times New Roman" w:cs="Times New Roman"/>
            <w:sz w:val="24"/>
            <w:szCs w:val="24"/>
          </w:rPr>
          <w:delText xml:space="preserve"> satu-dua biji eh kok jadi lima?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1" w:author="Ms Sapta" w:date="2021-07-29T13:03:00Z">
        <w:r w:rsidRPr="00C50A1E" w:rsidDel="00B50E3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2" w:author="Ms Sapta" w:date="2021-07-29T13:03:00Z">
        <w:r w:rsidR="00B50E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83" w:author="Ms Sapta" w:date="2021-07-29T13:03:00Z">
        <w:r w:rsidR="00B50E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 Karena itulah</w:t>
        </w:r>
      </w:ins>
      <w:ins w:id="84" w:author="Ms Sapta" w:date="2021-07-29T13:04:00Z">
        <w:r w:rsidR="00B50E3E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kita menjadi suka makan saat hujan.</w:t>
        </w:r>
      </w:ins>
      <w:del w:id="85" w:author="Ms Sapta" w:date="2021-07-29T13:04:00Z">
        <w:r w:rsidRPr="00C50A1E" w:rsidDel="00B50E3E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B50E3E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B50E3E">
          <w:rPr>
            <w:rFonts w:ascii="Times New Roman" w:eastAsia="Times New Roman" w:hAnsi="Times New Roman" w:cs="Times New Roman"/>
            <w:sz w:val="24"/>
            <w:szCs w:val="24"/>
          </w:rPr>
          <w:delText>, memang bisa jadi salah satu pencetus mengapa kita jadi suka makan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332B0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86" w:author="Ms Sapta" w:date="2021-07-29T13:04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Salah satu makanan yang membuat kita berselera adalah </w:t>
        </w:r>
      </w:ins>
      <w:del w:id="87" w:author="Ms Sapta" w:date="2021-07-29T13:05:00Z">
        <w:r w:rsidR="00927764" w:rsidRPr="00C50A1E" w:rsidDel="00332B04">
          <w:rPr>
            <w:rFonts w:ascii="Times New Roman" w:eastAsia="Times New Roman" w:hAnsi="Times New Roman" w:cs="Times New Roman"/>
            <w:sz w:val="24"/>
            <w:szCs w:val="24"/>
          </w:rPr>
          <w:delText xml:space="preserve">Terutama makanan yang seperti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ins w:id="88" w:author="Ms Sapta" w:date="2021-07-29T13:05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yang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332B04">
        <w:rPr>
          <w:rFonts w:ascii="Times New Roman" w:eastAsia="Times New Roman" w:hAnsi="Times New Roman" w:cs="Times New Roman"/>
          <w:i/>
          <w:sz w:val="24"/>
          <w:szCs w:val="24"/>
          <w:rPrChange w:id="89" w:author="Ms Sapta" w:date="2021-07-29T13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0" w:author="Ms Sapta" w:date="2021-07-29T13:05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sehingga masih hangat saat disantap. </w:t>
        </w:r>
      </w:ins>
      <w:del w:id="91" w:author="Ms Sapta" w:date="2021-07-29T13:05:00Z">
        <w:r w:rsidR="00927764" w:rsidRPr="00C50A1E" w:rsidDel="00332B04">
          <w:rPr>
            <w:rFonts w:ascii="Times New Roman" w:eastAsia="Times New Roman" w:hAnsi="Times New Roman" w:cs="Times New Roman"/>
            <w:sz w:val="24"/>
            <w:szCs w:val="24"/>
          </w:rPr>
          <w:delText xml:space="preserve">alias yang masih hangat. </w:delText>
        </w:r>
      </w:del>
      <w:ins w:id="92" w:author="Ms Sapta" w:date="2021-07-29T13:05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</w:t>
        </w:r>
      </w:ins>
      <w:del w:id="93" w:author="Ms Sapta" w:date="2021-07-29T13:05:00Z">
        <w:r w:rsidR="00927764" w:rsidRPr="00C50A1E" w:rsidDel="00332B04">
          <w:rPr>
            <w:rFonts w:ascii="Times New Roman" w:eastAsia="Times New Roman" w:hAnsi="Times New Roman" w:cs="Times New Roman"/>
            <w:sz w:val="24"/>
            <w:szCs w:val="24"/>
          </w:rPr>
          <w:delText>Apalagi d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del w:id="94" w:author="Ms Sapta" w:date="2021-07-29T13:05:00Z">
        <w:r w:rsidR="00927764" w:rsidRPr="00C50A1E" w:rsidDel="00332B04">
          <w:rPr>
            <w:rFonts w:ascii="Times New Roman" w:eastAsia="Times New Roman" w:hAnsi="Times New Roman" w:cs="Times New Roman"/>
            <w:sz w:val="24"/>
            <w:szCs w:val="24"/>
          </w:rPr>
          <w:delText xml:space="preserve">akibat </w:delText>
        </w:r>
      </w:del>
      <w:ins w:id="95" w:author="Ms Sapta" w:date="2021-07-29T13:05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karena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del w:id="96" w:author="Ms Sapta" w:date="2021-07-29T13:05:00Z">
        <w:r w:rsidR="00927764" w:rsidRPr="00C50A1E" w:rsidDel="00332B0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ins w:id="97" w:author="Ms Sapta" w:date="2021-07-29T13:06:00Z">
        <w:r w:rsidR="0028453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98" w:author="Ms Sapta" w:date="2021-07-29T13:06:00Z">
        <w:r w:rsidRPr="00C50A1E" w:rsidDel="0028453C">
          <w:rPr>
            <w:rFonts w:ascii="Times New Roman" w:eastAsia="Times New Roman" w:hAnsi="Times New Roman" w:cs="Times New Roman"/>
            <w:sz w:val="24"/>
            <w:szCs w:val="24"/>
          </w:rPr>
          <w:delText xml:space="preserve"> kenyataannya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99" w:author="Ms Sapta" w:date="2021-07-29T13:06:00Z">
        <w:r w:rsidRPr="00C50A1E" w:rsidDel="0028453C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453C">
        <w:rPr>
          <w:rFonts w:ascii="Times New Roman" w:eastAsia="Times New Roman" w:hAnsi="Times New Roman" w:cs="Times New Roman"/>
          <w:i/>
          <w:sz w:val="24"/>
          <w:szCs w:val="24"/>
          <w:rPrChange w:id="100" w:author="Ms Sapta" w:date="2021-07-29T13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01" w:author="Ms Sapta" w:date="2021-07-29T13:06:00Z">
        <w:r w:rsidR="0028453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Rasa d</w:t>
        </w:r>
      </w:ins>
      <w:del w:id="102" w:author="Ms Sapta" w:date="2021-07-29T13:06:00Z">
        <w:r w:rsidRPr="00C50A1E" w:rsidDel="0028453C">
          <w:rPr>
            <w:rFonts w:ascii="Times New Roman" w:eastAsia="Times New Roman" w:hAnsi="Times New Roman" w:cs="Times New Roman"/>
            <w:sz w:val="24"/>
            <w:szCs w:val="24"/>
          </w:rPr>
          <w:delText>D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3" w:author="Ms Sapta" w:date="2021-07-29T13:06:00Z">
        <w:r w:rsidR="0028453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saat hujan </w:t>
        </w:r>
      </w:ins>
      <w:del w:id="104" w:author="Ms Sapta" w:date="2021-07-29T13:06:00Z">
        <w:r w:rsidRPr="00C50A1E" w:rsidDel="0028453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kita kira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8453C">
        <w:rPr>
          <w:rFonts w:ascii="Times New Roman" w:eastAsia="Times New Roman" w:hAnsi="Times New Roman" w:cs="Times New Roman"/>
          <w:i/>
          <w:sz w:val="24"/>
          <w:szCs w:val="24"/>
          <w:rPrChange w:id="105" w:author="Ms Sapta" w:date="2021-07-29T13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ins w:id="106" w:author="Ms Sapta" w:date="2021-07-29T13:06:00Z">
        <w:r w:rsidR="0028453C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107" w:author="Ms Sapta" w:date="2021-07-29T13:06:00Z">
        <w:r w:rsidRPr="00C50A1E" w:rsidDel="0028453C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108" w:author="Ms Sapta" w:date="2021-07-29T13:07:00Z">
        <w:r w:rsidRPr="00C50A1E" w:rsidDel="0028453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109" w:author="Ms Sapta" w:date="2021-07-29T13:07:00Z">
        <w:r w:rsidRPr="00C50A1E" w:rsidDel="0028453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Sebabnya</w:delText>
        </w:r>
      </w:del>
      <w:ins w:id="110" w:author="Ms Sapta" w:date="2021-07-29T13:07:00Z">
        <w:r w:rsidR="0028453C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Penyebabnya</w:t>
        </w:r>
      </w:ins>
      <w:del w:id="111" w:author="Ms Sapta" w:date="2021-07-29T13:07:00Z">
        <w:r w:rsidRPr="00C50A1E" w:rsidDel="0028453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del w:id="112" w:author="Ms Sapta" w:date="2021-07-29T13:07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 xml:space="preserve">Selama </w:delText>
        </w:r>
      </w:del>
      <w:ins w:id="113" w:author="Ms Sapta" w:date="2021-07-29T13:07:00Z">
        <w:r w:rsidR="005B10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Saat</w:t>
        </w:r>
        <w:r w:rsidR="005B103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14" w:author="Ms Sapta" w:date="2021-07-29T13:07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5" w:author="Ms Sapta" w:date="2021-07-29T13:07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6" w:author="Ms Sapta" w:date="2021-07-29T13:07:00Z">
        <w:r w:rsidR="005B10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117" w:author="Ms Sapta" w:date="2021-07-29T13:07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8" w:author="Ms Sapta" w:date="2021-07-29T13:08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119" w:author="Ms Sapta" w:date="2021-07-29T13:08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0" w:author="Ms Sapta" w:date="2021-07-29T13:08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 xml:space="preserve">akses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21" w:author="Ms Sapta" w:date="2021-07-29T13:09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>jadi tak lagi</w:delText>
        </w:r>
      </w:del>
      <w:ins w:id="122" w:author="Ms Sapta" w:date="2021-07-29T13:09:00Z">
        <w:r w:rsidR="005B10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makin tidak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B103F">
        <w:rPr>
          <w:rFonts w:ascii="Times New Roman" w:eastAsia="Times New Roman" w:hAnsi="Times New Roman" w:cs="Times New Roman"/>
          <w:i/>
          <w:sz w:val="24"/>
          <w:szCs w:val="24"/>
          <w:rPrChange w:id="123" w:author="Ms Sapta" w:date="2021-07-29T13:0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4" w:author="Ms Sapta" w:date="2021-07-29T13:09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 xml:space="preserve">segala jenis </w:delText>
        </w:r>
      </w:del>
      <w:del w:id="125" w:author="Ms Sapta" w:date="2021-07-29T13:10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 xml:space="preserve">masakan dalam bentuk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126" w:author="Ms Sapta" w:date="2021-07-29T13:09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127" w:author="Ms Sapta" w:date="2021-07-29T13:10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128" w:author="Ms Sapta" w:date="2021-07-29T13:10:00Z">
        <w:r w:rsidR="005B10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ter</w:t>
        </w:r>
      </w:ins>
      <w:del w:id="129" w:author="Ms Sapta" w:date="2021-07-29T13:10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5B103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130" w:author="Ms Sapta" w:date="2021-07-29T13:09:00Z">
        <w:r w:rsidR="005B10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hingga</w:t>
        </w:r>
      </w:ins>
      <w:del w:id="131" w:author="Ms Sapta" w:date="2021-07-29T13:09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132" w:author="Ms Sapta" w:date="2021-07-29T13:10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ins w:id="133" w:author="Ms Sapta" w:date="2021-07-29T13:11:00Z">
        <w:r w:rsidR="005B10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menjadi santapan saat hujan.</w:t>
        </w:r>
      </w:ins>
      <w:del w:id="134" w:author="Ms Sapta" w:date="2021-07-29T13:11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135" w:author="Ms Sapta" w:date="2021-07-29T13:11:00Z">
        <w:r w:rsidDel="005B103F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36" w:author="Ms Sapta" w:date="2021-07-29T13:11:00Z">
        <w:r w:rsidR="005B10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lemari</w:t>
        </w:r>
        <w:r w:rsidR="005B103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137" w:author="Ms Sapta" w:date="2021-07-29T13:11:00Z">
        <w:r w:rsidR="005B10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</w:t>
        </w:r>
      </w:ins>
      <w:del w:id="138" w:author="Ms Sapta" w:date="2021-07-29T13:11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9" w:author="Ms Sapta" w:date="2021-07-29T13:13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 xml:space="preserve">bahan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140" w:author="Ms Sapta" w:date="2021-07-29T13:13:00Z">
        <w:r w:rsidR="005B10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1" w:author="Ms Sapta" w:date="2021-07-29T13:13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>karena mau</w:delText>
        </w:r>
      </w:del>
      <w:ins w:id="142" w:author="Ms Sapta" w:date="2021-07-29T13:13:00Z">
        <w:r w:rsidR="005B10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Keluar saat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3" w:author="Ms Sapta" w:date="2021-07-29T13:13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 xml:space="preserve">keluar di waktu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4" w:author="Ms Sapta" w:date="2021-07-29T13:13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ins w:id="145" w:author="Ms Sapta" w:date="2021-07-29T13:13:00Z">
        <w:r w:rsidR="005B10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akan merepotkan sehing</w:t>
        </w:r>
      </w:ins>
      <w:ins w:id="146" w:author="Ms Sapta" w:date="2021-07-29T13:14:00Z">
        <w:r w:rsidR="005B103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ga kita akan berpikir dua kali untuk melakukannya. </w:t>
        </w:r>
      </w:ins>
      <w:del w:id="147" w:author="Ms Sapta" w:date="2021-07-29T13:14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>membuat kita berpikir berkali-kali. Akan merepotkan.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48" w:author="Ms Sapta" w:date="2021-07-29T13:14:00Z">
        <w:r w:rsidR="00E3364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Kesalahan terletap pada pemilihan makanan. Kita </w:t>
        </w:r>
      </w:ins>
      <w:ins w:id="149" w:author="Ms Sapta" w:date="2021-07-29T13:15:00Z">
        <w:r w:rsidR="00E3364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sering lupa diri dan memilih makanan yang enak tanpa memikirkan kalori yang terkandung di dalam makanan itu. </w:t>
        </w:r>
      </w:ins>
      <w:del w:id="150" w:author="Ms Sapta" w:date="2021-07-29T13:15:00Z">
        <w:r w:rsidRPr="00C50A1E" w:rsidDel="00E3364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del w:id="151" w:author="Ms Sapta" w:date="2021-07-29T13:14:00Z">
        <w:r w:rsidRPr="00C50A1E" w:rsidDel="005B103F">
          <w:rPr>
            <w:rFonts w:ascii="Times New Roman" w:eastAsia="Times New Roman" w:hAnsi="Times New Roman" w:cs="Times New Roman"/>
            <w:sz w:val="24"/>
            <w:szCs w:val="24"/>
          </w:rPr>
          <w:delText>sering membuatnya</w:delText>
        </w:r>
      </w:del>
      <w:del w:id="152" w:author="Ms Sapta" w:date="2021-07-29T13:15:00Z">
        <w:r w:rsidRPr="00C50A1E" w:rsidDel="00E33646">
          <w:rPr>
            <w:rFonts w:ascii="Times New Roman" w:eastAsia="Times New Roman" w:hAnsi="Times New Roman" w:cs="Times New Roman"/>
            <w:sz w:val="24"/>
            <w:szCs w:val="24"/>
          </w:rPr>
          <w:delText xml:space="preserve"> salah adalah pemilihan makanan kita yang tidak tahu diri. Yang penting enak, kalori belakangan?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3646">
        <w:rPr>
          <w:rFonts w:ascii="Times New Roman" w:eastAsia="Times New Roman" w:hAnsi="Times New Roman" w:cs="Times New Roman"/>
          <w:i/>
          <w:sz w:val="24"/>
          <w:szCs w:val="24"/>
          <w:rPrChange w:id="153" w:author="Ms Sapta" w:date="2021-07-29T13:1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ins w:id="154" w:author="Ms Sapta" w:date="2021-07-29T13:16:00Z">
        <w:r w:rsidR="00E3364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155" w:author="Ms Sapta" w:date="2021-07-29T13:16:00Z">
        <w:r w:rsidRPr="00C50A1E" w:rsidDel="00E3364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56" w:author="Ms Sapta" w:date="2021-07-29T13:16:00Z">
        <w:r w:rsidR="00E3364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</w:t>
        </w:r>
      </w:ins>
      <w:del w:id="157" w:author="Ms Sapta" w:date="2021-07-29T13:16:00Z">
        <w:r w:rsidRPr="00C50A1E" w:rsidDel="00E33646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8" w:author="Ms Sapta" w:date="2021-07-29T13:16:00Z">
        <w:r w:rsidRPr="00C50A1E" w:rsidDel="00E33646">
          <w:rPr>
            <w:rFonts w:ascii="Times New Roman" w:eastAsia="Times New Roman" w:hAnsi="Times New Roman" w:cs="Times New Roman"/>
            <w:sz w:val="24"/>
            <w:szCs w:val="24"/>
          </w:rPr>
          <w:delText xml:space="preserve">aja dulu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9" w:author="Ms Sapta" w:date="2021-07-29T13:16:00Z">
        <w:r w:rsidRPr="00C50A1E" w:rsidDel="00E33646">
          <w:rPr>
            <w:rFonts w:ascii="Times New Roman" w:eastAsia="Times New Roman" w:hAnsi="Times New Roman" w:cs="Times New Roman"/>
            <w:sz w:val="24"/>
            <w:szCs w:val="24"/>
          </w:rPr>
          <w:delText xml:space="preserve">kamu memakan </w:delText>
        </w:r>
      </w:del>
      <w:ins w:id="160" w:author="Ms Sapta" w:date="2021-07-29T13:16:00Z">
        <w:r w:rsidR="00E3364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mengonsumsi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61" w:author="Ms Sapta" w:date="2021-07-29T13:16:00Z">
        <w:r w:rsidRPr="00C50A1E" w:rsidDel="00E33646">
          <w:rPr>
            <w:rFonts w:ascii="Times New Roman" w:eastAsia="Times New Roman" w:hAnsi="Times New Roman" w:cs="Times New Roman"/>
            <w:sz w:val="24"/>
            <w:szCs w:val="24"/>
          </w:rPr>
          <w:delText>Atau jika</w:delText>
        </w:r>
      </w:del>
      <w:ins w:id="162" w:author="Ms Sapta" w:date="2021-07-29T13:16:00Z">
        <w:r w:rsidR="00E3364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Jika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63" w:author="Ms Sapta" w:date="2021-07-29T13:16:00Z">
        <w:r w:rsidR="00E3364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menikmati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ins w:id="164" w:author="Ms Sapta" w:date="2021-07-29T13:16:00Z">
        <w:r w:rsidR="00E3364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5" w:author="Ms Sapta" w:date="2021-07-29T13:16:00Z">
        <w:r w:rsidRPr="00C50A1E" w:rsidDel="00E33646">
          <w:rPr>
            <w:rFonts w:ascii="Times New Roman" w:eastAsia="Times New Roman" w:hAnsi="Times New Roman" w:cs="Times New Roman"/>
            <w:sz w:val="24"/>
            <w:szCs w:val="24"/>
          </w:rPr>
          <w:delText>yang hangat-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</w:t>
      </w:r>
      <w:proofErr w:type="spellEnd"/>
      <w:ins w:id="166" w:author="Ms Sapta" w:date="2021-07-29T13:17:00Z">
        <w:r w:rsidR="00E3364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ya dan</w:t>
        </w:r>
      </w:ins>
      <w:del w:id="167" w:author="Ms Sapta" w:date="2021-07-29T13:17:00Z">
        <w:r w:rsidRPr="00C50A1E" w:rsidDel="00E33646">
          <w:rPr>
            <w:rFonts w:ascii="Times New Roman" w:eastAsia="Times New Roman" w:hAnsi="Times New Roman" w:cs="Times New Roman"/>
            <w:sz w:val="24"/>
            <w:szCs w:val="24"/>
          </w:rPr>
          <w:delText xml:space="preserve">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8" w:author="Ms Sapta" w:date="2021-07-29T13:17:00Z">
        <w:r w:rsidRPr="00C50A1E" w:rsidDel="00E33646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ins w:id="169" w:author="Ms Sapta" w:date="2021-07-29T13:17:00Z">
        <w:r w:rsidR="00E3364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melebihi aturan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70" w:author="Ms Sapta" w:date="2021-07-29T13:17:00Z">
        <w:r w:rsidRPr="00C50A1E" w:rsidDel="00E33646">
          <w:rPr>
            <w:rFonts w:ascii="Times New Roman" w:eastAsia="Times New Roman" w:hAnsi="Times New Roman" w:cs="Times New Roman"/>
            <w:sz w:val="24"/>
            <w:szCs w:val="24"/>
          </w:rPr>
          <w:delText>Sebab kamu</w:delText>
        </w:r>
      </w:del>
      <w:ins w:id="171" w:author="Ms Sapta" w:date="2021-07-29T13:17:00Z">
        <w:r w:rsidR="00E3364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Tidak perlu terlalu manis karena kamu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2" w:author="Ms Sapta" w:date="2021-07-29T13:17:00Z">
        <w:r w:rsidRPr="00C50A1E" w:rsidDel="00E33646">
          <w:rPr>
            <w:rFonts w:ascii="Times New Roman" w:eastAsia="Times New Roman" w:hAnsi="Times New Roman" w:cs="Times New Roman"/>
            <w:sz w:val="24"/>
            <w:szCs w:val="24"/>
          </w:rPr>
          <w:delText xml:space="preserve">terlalu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ins w:id="173" w:author="Ms Sapta" w:date="2021-07-29T13:18:00Z">
        <w:r w:rsidR="00E3364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betul bukan?</w:t>
        </w:r>
      </w:ins>
      <w:del w:id="174" w:author="Ms Sapta" w:date="2021-07-29T13:18:00Z">
        <w:r w:rsidRPr="00C50A1E" w:rsidDel="00E33646">
          <w:rPr>
            <w:rFonts w:ascii="Times New Roman" w:eastAsia="Times New Roman" w:hAnsi="Times New Roman" w:cs="Times New Roman"/>
            <w:sz w:val="24"/>
            <w:szCs w:val="24"/>
          </w:rPr>
          <w:delText>, kata dia </w:delText>
        </w:r>
        <w:r w:rsidRPr="00C50A1E" w:rsidDel="00E3364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F531D2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75" w:author="Ms Sapta" w:date="2021-07-29T13:18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lastRenderedPageBreak/>
          <w:t>Saat</w:t>
        </w:r>
      </w:ins>
      <w:del w:id="176" w:author="Ms Sapta" w:date="2021-07-29T13:18:00Z">
        <w:r w:rsidR="00927764"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del w:id="177" w:author="Ms Sapta" w:date="2021-07-29T13:18:00Z">
        <w:r w:rsidR="00927764"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bisa jadi</w:delText>
        </w:r>
      </w:del>
      <w:ins w:id="178" w:author="Ms Sapta" w:date="2021-07-29T13:18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menjadi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9" w:author="Ms Sapta" w:date="2021-07-29T13:18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kenaikan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del w:id="180" w:author="Ms Sapta" w:date="2021-07-29T13:18:00Z">
        <w:r w:rsidR="00927764"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81" w:author="Ms Sapta" w:date="2021-07-29T13:19:00Z">
        <w:r w:rsidR="00927764"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Apalagi m</w:delText>
        </w:r>
      </w:del>
      <w:ins w:id="182" w:author="Ms Sapta" w:date="2021-07-29T13:19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183" w:author="Ms Sapta" w:date="2021-07-29T13:19:00Z">
        <w:r w:rsidR="00927764"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4" w:author="Ms Sapta" w:date="2021-07-29T13:19:00Z">
        <w:r w:rsidR="00927764"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kerjaannya tiduran </w:delText>
        </w:r>
      </w:del>
      <w:ins w:id="185" w:author="Ms Sapta" w:date="2021-07-29T13:19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yang</w:t>
        </w:r>
      </w:ins>
      <w:del w:id="186" w:author="Ms Sapta" w:date="2021-07-29T13:19:00Z">
        <w:r w:rsidR="00927764"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 xml:space="preserve">dan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7" w:author="Ms Sapta" w:date="2021-07-29T13:19:00Z">
        <w:r w:rsidR="00927764"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buka tutup</w:delText>
        </w:r>
      </w:del>
      <w:ins w:id="188" w:author="Ms Sapta" w:date="2021-07-29T13:19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menghabiskan waktu dengan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89" w:author="Ms Sapta" w:date="2021-07-29T13:19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0" w:author="Ms Sapta" w:date="2021-07-29T13:19:00Z">
        <w:r w:rsidR="00927764"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padahal tidak ada yang nge-chat</w:delText>
        </w:r>
      </w:del>
      <w:ins w:id="191" w:author="Ms Sapta" w:date="2021-07-29T13:19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bercakap di</w:t>
        </w:r>
      </w:ins>
      <w:ins w:id="192" w:author="Ms Sapta" w:date="2021-07-29T13:20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dunia maya membuat rasa malas semakin besar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del w:id="193" w:author="Ms Sapta" w:date="2021-07-29T13:20:00Z">
        <w:r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lah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4" w:author="Ms Sapta" w:date="2021-07-29T13:20:00Z">
        <w:r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del w:id="195" w:author="Ms Sapta" w:date="2021-07-29T13:20:00Z">
        <w:r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del w:id="196" w:author="Ms Sapta" w:date="2021-07-29T13:20:00Z">
        <w:r w:rsidDel="00F531D2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31D2">
        <w:rPr>
          <w:rFonts w:ascii="Times New Roman" w:eastAsia="Times New Roman" w:hAnsi="Times New Roman" w:cs="Times New Roman"/>
          <w:i/>
          <w:sz w:val="24"/>
          <w:szCs w:val="24"/>
          <w:rPrChange w:id="197" w:author="Ms Sapta" w:date="2021-07-29T13:2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8" w:author="Ms Sapta" w:date="2021-07-29T13:21:00Z">
        <w:r w:rsidDel="00F531D2">
          <w:rPr>
            <w:rFonts w:ascii="Times New Roman" w:eastAsia="Times New Roman" w:hAnsi="Times New Roman" w:cs="Times New Roman"/>
            <w:sz w:val="24"/>
            <w:szCs w:val="24"/>
          </w:rPr>
          <w:delText>saja. Jadi</w:delText>
        </w:r>
      </w:del>
      <w:ins w:id="199" w:author="Ms Sapta" w:date="2021-07-29T13:21:00Z">
        <w:r w:rsidR="00F531D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dan menjadi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200" w:author="Ms Sapta" w:date="2021-07-29T13:21:00Z">
        <w:r w:rsidR="00F531D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ins w:id="201" w:author="Ms Sapta" w:date="2021-07-29T13:21:00Z">
        <w:r w:rsidR="00F531D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202" w:author="Ms Sapta" w:date="2021-07-29T13:21:00Z">
        <w:r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mu, dimana-mana.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203" w:author="Ms Sapta" w:date="2021-07-29T13:21:00Z">
        <w:r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204" w:author="Ms Sapta" w:date="2021-07-29T13:21:00Z">
        <w:r w:rsidR="00F531D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Masalah n</w:t>
        </w:r>
      </w:ins>
      <w:del w:id="205" w:author="Ms Sapta" w:date="2021-07-29T13:21:00Z">
        <w:r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Soal n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6" w:author="Ms Sapta" w:date="2021-07-29T13:21:00Z">
        <w:r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lebih banyak</w:delText>
        </w:r>
      </w:del>
      <w:ins w:id="207" w:author="Ms Sapta" w:date="2021-07-29T13:21:00Z">
        <w:r w:rsidR="00F531D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adalah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08" w:author="Ms Sapta" w:date="2021-07-29T13:21:00Z">
        <w:r w:rsidR="00F531D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kesalahan kita</w:t>
        </w:r>
      </w:ins>
      <w:del w:id="209" w:author="Ms Sapta" w:date="2021-07-29T13:21:00Z">
        <w:r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salahnya di 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10" w:author="Ms Sapta" w:date="2021-07-29T13:22:00Z">
        <w:r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ins w:id="211" w:author="Ms Sapta" w:date="2021-07-29T13:22:00Z">
        <w:r w:rsidR="00F531D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Kita</w:t>
        </w:r>
        <w:r w:rsidR="00F531D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12" w:author="Ms Sapta" w:date="2021-07-29T13:22:00Z">
        <w:r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3" w:author="Ms Sapta" w:date="2021-07-29T13:22:00Z">
        <w:r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 xml:space="preserve">tiba-tiba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14" w:author="Ms Sapta" w:date="2021-07-29T13:22:00Z">
        <w:r w:rsidR="00F531D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“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ins w:id="215" w:author="Ms Sapta" w:date="2021-07-29T13:22:00Z">
        <w:r w:rsidR="00F531D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216" w:author="Ms Sapta" w:date="2021-07-29T13:22:00Z">
        <w:r w:rsidR="00F531D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</w:t>
        </w:r>
      </w:ins>
      <w:del w:id="217" w:author="Ms Sapta" w:date="2021-07-29T13:22:00Z">
        <w:r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ins w:id="218" w:author="Ms Sapta" w:date="2021-07-29T13:22:00Z">
        <w:r w:rsidR="00F531D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c</w:t>
        </w:r>
      </w:ins>
      <w:del w:id="219" w:author="Ms Sapta" w:date="2021-07-29T13:22:00Z">
        <w:r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220" w:author="Ms Sapta" w:date="2021-07-29T13:22:00Z">
        <w:r w:rsidR="00F531D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221" w:author="Ms Sapta" w:date="2021-07-29T13:22:00Z">
        <w:r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F531D2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222" w:author="Ms Sapta" w:date="2021-07-29T13:22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Apakah mi</w:t>
        </w:r>
      </w:ins>
      <w:del w:id="223" w:author="Ms Sapta" w:date="2021-07-29T13:22:00Z">
        <w:r w:rsidR="00927764"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224" w:author="Ms Sapta" w:date="2021-07-29T13:22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?</w:t>
        </w:r>
      </w:ins>
      <w:del w:id="225" w:author="Ms Sapta" w:date="2021-07-29T13:22:00Z">
        <w:r w:rsidR="00927764"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6" w:author="Ms Sapta" w:date="2021-07-29T13:23:00Z">
        <w:r w:rsidR="00927764"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Ya bisalah lebih dari</w:delText>
        </w:r>
      </w:del>
      <w:ins w:id="227" w:author="Ms Sapta" w:date="2021-07-29T13:23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Kandungannya lebih dari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228" w:name="_GoBack"/>
      <w:bookmarkEnd w:id="228"/>
      <w:del w:id="229" w:author="Ms Sapta" w:date="2021-07-29T13:23:00Z">
        <w:r w:rsidR="00927764" w:rsidRPr="00C50A1E" w:rsidDel="00F531D2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598" w:rsidRDefault="00015598">
      <w:r>
        <w:separator/>
      </w:r>
    </w:p>
  </w:endnote>
  <w:endnote w:type="continuationSeparator" w:id="0">
    <w:p w:rsidR="00015598" w:rsidRDefault="00015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15598">
    <w:pPr>
      <w:pStyle w:val="Footer"/>
    </w:pPr>
  </w:p>
  <w:p w:rsidR="00941E77" w:rsidRDefault="000155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598" w:rsidRDefault="00015598">
      <w:r>
        <w:separator/>
      </w:r>
    </w:p>
  </w:footnote>
  <w:footnote w:type="continuationSeparator" w:id="0">
    <w:p w:rsidR="00015598" w:rsidRDefault="00015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s Sapta">
    <w15:presenceInfo w15:providerId="None" w15:userId="Ms Sap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wNDQwMTYzMLQwNDNS0lEKTi0uzszPAykwrAUAmuvGtSwAAAA="/>
  </w:docVars>
  <w:rsids>
    <w:rsidRoot w:val="00927764"/>
    <w:rsid w:val="00015598"/>
    <w:rsid w:val="0012251A"/>
    <w:rsid w:val="0028453C"/>
    <w:rsid w:val="00332B04"/>
    <w:rsid w:val="0042167F"/>
    <w:rsid w:val="005B103F"/>
    <w:rsid w:val="007A765A"/>
    <w:rsid w:val="008D7A4A"/>
    <w:rsid w:val="00924DF5"/>
    <w:rsid w:val="00927764"/>
    <w:rsid w:val="00AE4570"/>
    <w:rsid w:val="00B50E3E"/>
    <w:rsid w:val="00E33646"/>
    <w:rsid w:val="00F5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D7A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Ms Sapta</cp:lastModifiedBy>
  <cp:revision>10</cp:revision>
  <dcterms:created xsi:type="dcterms:W3CDTF">2020-07-24T23:46:00Z</dcterms:created>
  <dcterms:modified xsi:type="dcterms:W3CDTF">2021-07-29T06:23:00Z</dcterms:modified>
</cp:coreProperties>
</file>