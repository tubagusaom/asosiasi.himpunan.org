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4BE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26FD7A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B20F8B" w14:textId="77777777" w:rsidR="007952C3" w:rsidRDefault="007952C3"/>
    <w:p w14:paraId="150B1F8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8FCC261" w14:textId="77777777" w:rsidTr="00E0626E">
        <w:tc>
          <w:tcPr>
            <w:tcW w:w="9350" w:type="dxa"/>
          </w:tcPr>
          <w:p w14:paraId="66C5B50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E4A0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2A8D6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FEF0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A02B3D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BB25F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AB3D4E" w14:textId="08F0843F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0" w:author="A S U S" w:date="2021-11-11T11:12:00Z">
              <w:r w:rsidR="007D78E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del w:id="1" w:author="A S U S" w:date="2021-11-11T11:12:00Z">
              <w:r w:rsidRPr="00A16D9B" w:rsidDel="007D78E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65BC05D" w14:textId="0E0E116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ins w:id="2" w:author="A S U S" w:date="2021-11-11T11:12:00Z">
              <w:r w:rsidR="007D78E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3" w:author="A S U S" w:date="2021-11-11T11:12:00Z">
              <w:r w:rsidRPr="00A16D9B" w:rsidDel="007D78E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8EF8042" w14:textId="4CBE257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ins w:id="4" w:author="A S U S" w:date="2021-11-11T11:12:00Z">
              <w:r w:rsidR="007D78E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5" w:author="A S U S" w:date="2021-11-11T11:12:00Z">
              <w:r w:rsidRPr="00A16D9B" w:rsidDel="007D78E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1840F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881072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B9E133" w14:textId="77777777" w:rsidR="007952C3" w:rsidRDefault="007952C3"/>
    <w:p w14:paraId="1D0132D4" w14:textId="77777777" w:rsidR="007952C3" w:rsidRDefault="007952C3"/>
    <w:p w14:paraId="5207A590" w14:textId="77777777" w:rsidR="007952C3" w:rsidRDefault="007952C3"/>
    <w:p w14:paraId="0A676826" w14:textId="77777777" w:rsidR="007952C3" w:rsidRDefault="007952C3"/>
    <w:p w14:paraId="3C131D52" w14:textId="77777777" w:rsidR="007952C3" w:rsidRDefault="007952C3"/>
    <w:p w14:paraId="4458B060" w14:textId="77777777" w:rsidR="007952C3" w:rsidRDefault="007952C3"/>
    <w:p w14:paraId="197327B2" w14:textId="77777777" w:rsidR="007952C3" w:rsidRDefault="007952C3"/>
    <w:p w14:paraId="71C6A2D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S U S">
    <w15:presenceInfo w15:providerId="None" w15:userId="A S U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7D78E3"/>
    <w:rsid w:val="00924DF5"/>
    <w:rsid w:val="00E6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15B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CB223-3EF8-46B3-8DEF-1A4B073B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 S U S</cp:lastModifiedBy>
  <cp:revision>2</cp:revision>
  <dcterms:created xsi:type="dcterms:W3CDTF">2021-11-11T03:38:00Z</dcterms:created>
  <dcterms:modified xsi:type="dcterms:W3CDTF">2021-11-11T03:38:00Z</dcterms:modified>
</cp:coreProperties>
</file>