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A05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DDED08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7F30FC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2B22B3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14:paraId="18311E4C" w14:textId="77777777" w:rsidR="00927764" w:rsidRPr="0094076B" w:rsidRDefault="00927764" w:rsidP="00927764">
      <w:pPr>
        <w:rPr>
          <w:rFonts w:ascii="Cambria" w:hAnsi="Cambria"/>
        </w:rPr>
      </w:pPr>
    </w:p>
    <w:p w14:paraId="2F64155D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14:paraId="2D945CC4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14:paraId="2FB785B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94ED9D8" wp14:editId="2108112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DEB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2D1A5B3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14:paraId="672A180E" w14:textId="5D81411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0" w:author="Hermawan" w:date="2022-07-15T14:49:00Z">
        <w:r w:rsidRPr="00C50A1E" w:rsidDel="00322F0D">
          <w:rPr>
            <w:rFonts w:ascii="Times New Roman" w:eastAsia="Times New Roman" w:hAnsi="Times New Roman" w:cs="Times New Roman"/>
            <w:sz w:val="24"/>
            <w:szCs w:val="24"/>
          </w:rPr>
          <w:delText xml:space="preserve">Apa </w:delText>
        </w:r>
      </w:del>
      <w:ins w:id="1" w:author="Hermawan" w:date="2022-07-15T14:49:00Z">
        <w:r w:rsidR="00322F0D">
          <w:rPr>
            <w:rFonts w:ascii="Times New Roman" w:eastAsia="Times New Roman" w:hAnsi="Times New Roman" w:cs="Times New Roman"/>
            <w:sz w:val="24"/>
            <w:szCs w:val="24"/>
          </w:rPr>
          <w:t xml:space="preserve">Manakah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lebih </w:t>
      </w:r>
      <w:del w:id="2" w:author="Hermawan" w:date="2022-07-15T14:49:00Z">
        <w:r w:rsidRPr="00C50A1E" w:rsidDel="00322F0D">
          <w:rPr>
            <w:rFonts w:ascii="Times New Roman" w:eastAsia="Times New Roman" w:hAnsi="Times New Roman" w:cs="Times New Roman"/>
            <w:sz w:val="24"/>
            <w:szCs w:val="24"/>
          </w:rPr>
          <w:delText>romantis</w:delText>
        </w:r>
      </w:del>
      <w:ins w:id="3" w:author="Hermawan" w:date="2022-07-15T14:49:00Z">
        <w:r w:rsidR="00322F0D">
          <w:rPr>
            <w:rFonts w:ascii="Times New Roman" w:eastAsia="Times New Roman" w:hAnsi="Times New Roman" w:cs="Times New Roman"/>
            <w:sz w:val="24"/>
            <w:szCs w:val="24"/>
          </w:rPr>
          <w:t>romantis?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Hermawan" w:date="2022-07-15T14:49:00Z">
        <w:r w:rsidRPr="00C50A1E" w:rsidDel="00322F0D">
          <w:rPr>
            <w:rFonts w:ascii="Times New Roman" w:eastAsia="Times New Roman" w:hAnsi="Times New Roman" w:cs="Times New Roman"/>
            <w:sz w:val="24"/>
            <w:szCs w:val="24"/>
          </w:rPr>
          <w:delText>dari s</w:delText>
        </w:r>
      </w:del>
      <w:ins w:id="5" w:author="Hermawan" w:date="2022-07-15T14:51:00Z">
        <w:r w:rsidR="00322F0D">
          <w:rPr>
            <w:rFonts w:ascii="Times New Roman" w:eastAsia="Times New Roman" w:hAnsi="Times New Roman" w:cs="Times New Roman"/>
            <w:sz w:val="24"/>
            <w:szCs w:val="24"/>
          </w:rPr>
          <w:t xml:space="preserve"> Apakah 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epiring mie instan kemasan putih yang </w:t>
      </w:r>
      <w:del w:id="6" w:author="Hermawan" w:date="2022-07-15T14:51:00Z">
        <w:r w:rsidRPr="00C50A1E" w:rsidDel="00322F0D">
          <w:rPr>
            <w:rFonts w:ascii="Times New Roman" w:eastAsia="Times New Roman" w:hAnsi="Times New Roman" w:cs="Times New Roman"/>
            <w:sz w:val="24"/>
            <w:szCs w:val="24"/>
          </w:rPr>
          <w:delText xml:space="preserve">aromanya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ins w:id="7" w:author="Hermawan" w:date="2022-07-15T14:50:00Z">
        <w:r w:rsidR="00322F0D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menggoda indera penciuman itu atau bakwan yang baru diangkat dari penggorengan di kala hujan?</w:t>
      </w:r>
    </w:p>
    <w:p w14:paraId="54E9D170" w14:textId="308B012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</w:t>
      </w:r>
      <w:del w:id="8" w:author="Hermawan" w:date="2022-07-15T14:54:00Z">
        <w:r w:rsidRPr="00C50A1E" w:rsidDel="008F02D5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orang sering mengartikannya. Benar saja</w:t>
      </w:r>
      <w:del w:id="9" w:author="Hermawan" w:date="2022-07-15T14:54:00Z">
        <w:r w:rsidRPr="00C50A1E" w:rsidDel="008F02D5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10" w:author="Hermawan" w:date="2022-07-15T14:54:00Z">
        <w:r w:rsidR="008F02D5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8F02D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" w:author="Hermawan" w:date="2022-07-15T14:54:00Z">
        <w:r w:rsidRPr="00C50A1E" w:rsidDel="008F02D5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del w:id="12" w:author="Hermawan" w:date="2022-07-15T14:58:00Z">
        <w:r w:rsidRPr="00C50A1E" w:rsidDel="00A441CD">
          <w:rPr>
            <w:rFonts w:ascii="Times New Roman" w:eastAsia="Times New Roman" w:hAnsi="Times New Roman" w:cs="Times New Roman"/>
            <w:sz w:val="24"/>
            <w:szCs w:val="24"/>
          </w:rPr>
          <w:delText>eski</w:delText>
        </w:r>
      </w:del>
      <w:ins w:id="13" w:author="Hermawan" w:date="2022-07-15T14:58:00Z">
        <w:r w:rsidR="00A441CD">
          <w:rPr>
            <w:rFonts w:ascii="Times New Roman" w:eastAsia="Times New Roman" w:hAnsi="Times New Roman" w:cs="Times New Roman"/>
            <w:sz w:val="24"/>
            <w:szCs w:val="24"/>
          </w:rPr>
          <w:t>walaupun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di antara </w:t>
      </w:r>
      <w:del w:id="14" w:author="Hermawan" w:date="2022-07-15T14:52:00Z">
        <w:r w:rsidDel="00322F0D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ins w:id="15" w:author="Hermawan" w:date="2022-07-15T14:52:00Z">
        <w:r w:rsidR="00322F0D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322F0D">
          <w:rPr>
            <w:rFonts w:ascii="Times New Roman" w:eastAsia="Times New Roman" w:hAnsi="Times New Roman" w:cs="Times New Roman"/>
            <w:sz w:val="24"/>
            <w:szCs w:val="24"/>
          </w:rPr>
          <w:t xml:space="preserve">ulan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del w:id="16" w:author="Hermawan" w:date="2022-07-15T14:55:00Z">
        <w:r w:rsidRPr="00C50A1E" w:rsidDel="008F02D5">
          <w:rPr>
            <w:rFonts w:ascii="Times New Roman" w:eastAsia="Times New Roman" w:hAnsi="Times New Roman" w:cs="Times New Roman"/>
            <w:sz w:val="24"/>
            <w:szCs w:val="24"/>
          </w:rPr>
          <w:delText xml:space="preserve"> 2019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17" w:author="Hermawan" w:date="2022-07-15T14:58:00Z">
        <w:r w:rsidR="00A441CD">
          <w:rPr>
            <w:rFonts w:ascii="Times New Roman" w:eastAsia="Times New Roman" w:hAnsi="Times New Roman" w:cs="Times New Roman"/>
            <w:sz w:val="24"/>
            <w:szCs w:val="24"/>
          </w:rPr>
          <w:t xml:space="preserve">namun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hujan benar-benar datang seperti perkiraan</w:t>
      </w:r>
      <w:del w:id="18" w:author="Hermawan" w:date="2022-07-15T14:58:00Z">
        <w:r w:rsidRPr="00C50A1E" w:rsidDel="00A441CD">
          <w:rPr>
            <w:rFonts w:ascii="Times New Roman" w:eastAsia="Times New Roman" w:hAnsi="Times New Roman" w:cs="Times New Roman"/>
            <w:sz w:val="24"/>
            <w:szCs w:val="24"/>
          </w:rPr>
          <w:delText>. Sudah</w:delText>
        </w:r>
      </w:del>
      <w:del w:id="19" w:author="Hermawan" w:date="2022-07-15T14:53:00Z">
        <w:r w:rsidRPr="00C50A1E" w:rsidDel="008F02D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20" w:author="Hermawan" w:date="2022-07-15T14:58:00Z">
        <w:r w:rsidRPr="00C50A1E" w:rsidDel="00A441CD">
          <w:rPr>
            <w:rFonts w:ascii="Times New Roman" w:eastAsia="Times New Roman" w:hAnsi="Times New Roman" w:cs="Times New Roman"/>
            <w:sz w:val="24"/>
            <w:szCs w:val="24"/>
          </w:rPr>
          <w:delText>sangat</w:delText>
        </w:r>
      </w:del>
      <w:ins w:id="21" w:author="Hermawan" w:date="2022-07-15T14:58:00Z">
        <w:r w:rsidR="00A441CD">
          <w:rPr>
            <w:rFonts w:ascii="Times New Roman" w:eastAsia="Times New Roman" w:hAnsi="Times New Roman" w:cs="Times New Roman"/>
            <w:sz w:val="24"/>
            <w:szCs w:val="24"/>
          </w:rPr>
          <w:t xml:space="preserve"> dan sudah</w:t>
        </w:r>
      </w:ins>
      <w:ins w:id="22" w:author="Hermawan" w:date="2022-07-15T14:53:00Z">
        <w:r w:rsidR="008F02D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3" w:author="Hermawan" w:date="2022-07-15T14:53:00Z">
        <w:r w:rsidRPr="00C50A1E" w:rsidDel="008F02D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terasa </w:t>
      </w:r>
      <w:del w:id="24" w:author="Hermawan" w:date="2022-07-15T14:58:00Z">
        <w:r w:rsidRPr="00C50A1E" w:rsidDel="00A441CD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sejak awal tahun baru</w:t>
      </w:r>
      <w:del w:id="25" w:author="Hermawan" w:date="2022-07-15T14:59:00Z">
        <w:r w:rsidRPr="00C50A1E" w:rsidDel="00A441CD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14954C" w14:textId="64F52A5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6" w:author="Hermawan" w:date="2022-07-15T15:00:00Z">
        <w:r w:rsidRPr="00C50A1E" w:rsidDel="00A441CD">
          <w:rPr>
            <w:rFonts w:ascii="Times New Roman" w:eastAsia="Times New Roman" w:hAnsi="Times New Roman" w:cs="Times New Roman"/>
            <w:sz w:val="24"/>
            <w:szCs w:val="24"/>
          </w:rPr>
          <w:delText>Hujan yang</w:delText>
        </w:r>
      </w:del>
      <w:ins w:id="27" w:author="Hermawan" w:date="2022-07-15T15:00:00Z">
        <w:r w:rsidR="00A441CD">
          <w:rPr>
            <w:rFonts w:ascii="Times New Roman" w:eastAsia="Times New Roman" w:hAnsi="Times New Roman" w:cs="Times New Roman"/>
            <w:sz w:val="24"/>
            <w:szCs w:val="24"/>
          </w:rPr>
          <w:t>Selain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sering disalahkan karena mengundang kenangan</w:t>
      </w:r>
      <w:ins w:id="28" w:author="Hermawan" w:date="2022-07-15T15:00:00Z">
        <w:r w:rsidR="00A441C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9" w:author="Hermawan" w:date="2022-07-15T15:00:00Z">
        <w:r w:rsidRPr="00C50A1E" w:rsidDel="00A441C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ins w:id="30" w:author="Hermawan" w:date="2022-07-15T15:00:00Z">
        <w:r w:rsidR="00A441CD">
          <w:rPr>
            <w:rFonts w:ascii="Times New Roman" w:eastAsia="Times New Roman" w:hAnsi="Times New Roman" w:cs="Times New Roman"/>
            <w:sz w:val="24"/>
            <w:szCs w:val="24"/>
          </w:rPr>
          <w:t xml:space="preserve"> hujan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tak hanya pandai membuat perasaan hatimu </w:t>
      </w:r>
      <w:del w:id="31" w:author="Hermawan" w:date="2022-07-15T15:00:00Z">
        <w:r w:rsidRPr="00C50A1E" w:rsidDel="00A441C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ambyar, </w:t>
      </w:r>
      <w:del w:id="32" w:author="Hermawan" w:date="2022-07-15T15:01:00Z">
        <w:r w:rsidRPr="00C50A1E" w:rsidDel="00A441CD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33" w:author="Hermawan" w:date="2022-07-15T15:01:00Z">
        <w:r w:rsidR="00A441CD">
          <w:rPr>
            <w:rFonts w:ascii="Times New Roman" w:eastAsia="Times New Roman" w:hAnsi="Times New Roman" w:cs="Times New Roman"/>
            <w:sz w:val="24"/>
            <w:szCs w:val="24"/>
          </w:rPr>
          <w:t>tapi juga</w:t>
        </w:r>
        <w:r w:rsidR="00A441C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perilaku kita yang lain</w:t>
      </w:r>
      <w:ins w:id="34" w:author="Hermawan" w:date="2022-07-15T15:01:00Z">
        <w:r w:rsidR="00A441CD">
          <w:rPr>
            <w:rFonts w:ascii="Times New Roman" w:eastAsia="Times New Roman" w:hAnsi="Times New Roman" w:cs="Times New Roman"/>
            <w:sz w:val="24"/>
            <w:szCs w:val="24"/>
          </w:rPr>
          <w:t>, yaitu</w:t>
        </w:r>
      </w:ins>
      <w:del w:id="35" w:author="Hermawan" w:date="2022-07-15T15:01:00Z">
        <w:r w:rsidRPr="00C50A1E" w:rsidDel="00A441CD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36" w:author="Hermawan" w:date="2022-07-15T15:01:00Z">
        <w:r w:rsidR="00A441C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7" w:author="Hermawan" w:date="2022-07-15T15:01:00Z">
        <w:r w:rsidRPr="00C50A1E" w:rsidDel="00A441CD">
          <w:rPr>
            <w:rFonts w:ascii="Times New Roman" w:eastAsia="Times New Roman" w:hAnsi="Times New Roman" w:cs="Times New Roman"/>
            <w:sz w:val="24"/>
            <w:szCs w:val="24"/>
          </w:rPr>
          <w:delText xml:space="preserve">oal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makan. Ya, hujan </w:t>
      </w:r>
      <w:del w:id="38" w:author="Hermawan" w:date="2022-07-15T15:01:00Z">
        <w:r w:rsidRPr="00C50A1E" w:rsidDel="00A441CD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membuat kita jadi sering </w:t>
      </w:r>
      <w:ins w:id="39" w:author="Hermawan" w:date="2022-07-15T15:01:00Z">
        <w:r w:rsidR="00A441CD">
          <w:rPr>
            <w:rFonts w:ascii="Times New Roman" w:eastAsia="Times New Roman" w:hAnsi="Times New Roman" w:cs="Times New Roman"/>
            <w:sz w:val="24"/>
            <w:szCs w:val="24"/>
          </w:rPr>
          <w:t xml:space="preserve">merasa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lapar. Kok bisa ya?</w:t>
      </w:r>
    </w:p>
    <w:p w14:paraId="15B055C2" w14:textId="76531D46" w:rsidR="00927764" w:rsidRPr="00C50A1E" w:rsidDel="00A441CD" w:rsidRDefault="00927764" w:rsidP="00927764">
      <w:pPr>
        <w:shd w:val="clear" w:color="auto" w:fill="F5F5F5"/>
        <w:spacing w:after="375"/>
        <w:rPr>
          <w:del w:id="40" w:author="Hermawan" w:date="2022-07-15T15:02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14:paraId="28D6C274" w14:textId="5DFC181D" w:rsidR="00927764" w:rsidRPr="00C50A1E" w:rsidRDefault="00A441C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41" w:author="Hermawan" w:date="2022-07-15T15:0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</w:p>
    <w:p w14:paraId="51EEA0D9" w14:textId="6BA84E0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yang dalam kemasan bisa dikonsumsi </w:t>
      </w:r>
      <w:del w:id="42" w:author="Hermawan" w:date="2022-07-15T15:19:00Z">
        <w:r w:rsidRPr="00C50A1E" w:rsidDel="003C5F45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ins w:id="43" w:author="Hermawan" w:date="2022-07-15T15:19:00Z">
        <w:r w:rsidR="003C5F45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r w:rsidR="003C5F45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porsi habis sekali duduk. Belum cukup, tambah lagi gorengannya, satu-dua biji eh kok jadi lima?</w:t>
      </w:r>
    </w:p>
    <w:p w14:paraId="4A9D9453" w14:textId="3A8684DE" w:rsidR="00927764" w:rsidRPr="00C50A1E" w:rsidDel="00CC6A82" w:rsidRDefault="00927764" w:rsidP="00927764">
      <w:pPr>
        <w:shd w:val="clear" w:color="auto" w:fill="F5F5F5"/>
        <w:spacing w:after="375"/>
        <w:rPr>
          <w:del w:id="44" w:author="Hermawan" w:date="2022-07-15T15:03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memang bisa jadi salah satu </w:t>
      </w:r>
      <w:del w:id="45" w:author="Hermawan" w:date="2022-07-15T15:03:00Z">
        <w:r w:rsidRPr="00C50A1E" w:rsidDel="00CC6A82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ins w:id="46" w:author="Hermawan" w:date="2022-07-15T15:03:00Z">
        <w:r w:rsidR="00CC6A82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r w:rsidR="00CC6A8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mengapa kita jadi suka makan. </w:t>
      </w:r>
    </w:p>
    <w:p w14:paraId="1A5018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 w14:paraId="0DD38853" w14:textId="3039818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47" w:author="Hermawan" w:date="2022-07-15T15:04:00Z">
        <w:r w:rsidRPr="00C50A1E" w:rsidDel="00CC6A82">
          <w:rPr>
            <w:rFonts w:ascii="Times New Roman" w:eastAsia="Times New Roman" w:hAnsi="Times New Roman" w:cs="Times New Roman"/>
            <w:sz w:val="24"/>
            <w:szCs w:val="24"/>
          </w:rPr>
          <w:delText>Padahal k</w:delText>
        </w:r>
      </w:del>
      <w:ins w:id="48" w:author="Hermawan" w:date="2022-07-15T15:04:00Z">
        <w:r w:rsidR="00CC6A82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enyataannya, dingin yang terjadi akibat hujan tidak benar-benar membuat tubuh memerlukan kalori tambahan dari makananmu</w:t>
      </w:r>
      <w:del w:id="49" w:author="Hermawan" w:date="2022-07-15T15:04:00Z">
        <w:r w:rsidRPr="00C50A1E" w:rsidDel="00CC6A82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lho. Dingin yang kita kira ternyata tidak sedingin kenyataannya</w:t>
      </w:r>
      <w:del w:id="50" w:author="Hermawan" w:date="2022-07-15T15:04:00Z">
        <w:r w:rsidRPr="00C50A1E" w:rsidDel="00CC6A82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51" w:author="Hermawan" w:date="2022-07-15T15:04:00Z">
        <w:r w:rsidR="00CC6A8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07219F90" w14:textId="7A1BCC26" w:rsidR="00927764" w:rsidRPr="00C50A1E" w:rsidDel="00CC6A82" w:rsidRDefault="00927764" w:rsidP="00927764">
      <w:pPr>
        <w:shd w:val="clear" w:color="auto" w:fill="F5F5F5"/>
        <w:spacing w:after="375"/>
        <w:rPr>
          <w:del w:id="52" w:author="Hermawan" w:date="2022-07-15T15:05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</w:t>
      </w:r>
      <w:del w:id="53" w:author="Hermawan" w:date="2022-07-15T15:05:00Z">
        <w:r w:rsidRPr="00C50A1E" w:rsidDel="00CC6A82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kita akan lebih suka berlindung dalam ruangan</w:t>
      </w:r>
      <w:del w:id="54" w:author="Hermawan" w:date="2022-07-15T15:05:00Z">
        <w:r w:rsidRPr="00C50A1E" w:rsidDel="00CC6A82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Ruangan yang membuat jarak kita dengan makanan makin dekat saja. Ya, ini soal akses makanan yang jadi tak lagi berjarak. Ehem.</w:t>
      </w:r>
    </w:p>
    <w:p w14:paraId="2FF30EC3" w14:textId="78126516" w:rsidR="00927764" w:rsidRPr="00C50A1E" w:rsidRDefault="00CC6A82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55" w:author="Hermawan" w:date="2022-07-15T15:05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14:paraId="1A8A1234" w14:textId="27CE9C85" w:rsidR="00927764" w:rsidRPr="00C50A1E" w:rsidDel="00CC6A82" w:rsidRDefault="00927764" w:rsidP="00927764">
      <w:pPr>
        <w:shd w:val="clear" w:color="auto" w:fill="F5F5F5"/>
        <w:spacing w:after="375"/>
        <w:rPr>
          <w:del w:id="56" w:author="Hermawan" w:date="2022-07-15T15:06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membuat kita berpikir berkali-kali</w:t>
      </w:r>
      <w:del w:id="57" w:author="Hermawan" w:date="2022-07-15T15:06:00Z">
        <w:r w:rsidRPr="00C50A1E" w:rsidDel="00CC6A82">
          <w:rPr>
            <w:rFonts w:ascii="Times New Roman" w:eastAsia="Times New Roman" w:hAnsi="Times New Roman" w:cs="Times New Roman"/>
            <w:sz w:val="24"/>
            <w:szCs w:val="24"/>
          </w:rPr>
          <w:delText>. Akan</w:delText>
        </w:r>
      </w:del>
      <w:ins w:id="58" w:author="Hermawan" w:date="2022-07-15T15:06:00Z">
        <w:r w:rsidR="00CC6A82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merepotkan.</w:t>
      </w:r>
    </w:p>
    <w:p w14:paraId="3DE913AE" w14:textId="000EE159" w:rsidR="00927764" w:rsidRPr="00C50A1E" w:rsidRDefault="00CC6A82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59" w:author="Hermawan" w:date="2022-07-15T15:06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</w:t>
      </w:r>
      <w:del w:id="60" w:author="Hermawan" w:date="2022-07-15T15:07:00Z">
        <w:r w:rsidR="00927764" w:rsidRPr="00C50A1E" w:rsidDel="00CC6A8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61" w:author="Hermawan" w:date="2022-07-15T15:07:00Z">
        <w:r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</w:p>
    <w:p w14:paraId="31A4DC4B" w14:textId="78DD08D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deh, mulai </w:t>
      </w:r>
      <w:ins w:id="62" w:author="Hermawan" w:date="2022-07-15T15:07:00Z">
        <w:r w:rsidR="00CC6A8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 dulu dengan memperhatikan label informasi gizi ketika kamu memakan makanan kemasan. Atau jika ingin minum yang hangat</w:t>
      </w:r>
      <w:ins w:id="63" w:author="Hermawan" w:date="2022-07-15T15:07:00Z">
        <w:r w:rsidR="00CC6A8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4" w:author="Hermawan" w:date="2022-07-15T15:07:00Z">
        <w:r w:rsidRPr="00C50A1E" w:rsidDel="00CC6A82">
          <w:rPr>
            <w:rFonts w:ascii="Times New Roman" w:eastAsia="Times New Roman" w:hAnsi="Times New Roman" w:cs="Times New Roman"/>
            <w:sz w:val="24"/>
            <w:szCs w:val="24"/>
          </w:rPr>
          <w:delText>-hangat,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takar</w:t>
      </w:r>
      <w:ins w:id="65" w:author="Hermawan" w:date="2022-07-15T15:07:00Z">
        <w:r w:rsidR="00CC6A82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gulanya jangan </w:t>
      </w:r>
      <w:del w:id="66" w:author="Hermawan" w:date="2022-07-15T15:07:00Z">
        <w:r w:rsidRPr="00C50A1E" w:rsidDel="00CC6A82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ins w:id="67" w:author="Hermawan" w:date="2022-07-15T15:07:00Z">
        <w:r w:rsidR="00CC6A82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lebihan. Sebab kamu sudah terlalu manis, kata dia </w:t>
      </w:r>
      <w:r w:rsidRPr="00CC6A82">
        <w:rPr>
          <w:rFonts w:ascii="Times New Roman" w:eastAsia="Times New Roman" w:hAnsi="Times New Roman" w:cs="Times New Roman"/>
          <w:sz w:val="24"/>
          <w:szCs w:val="24"/>
          <w:rPrChange w:id="68" w:author="Hermawan" w:date="2022-07-15T15:0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 khan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CA3FA2C" w14:textId="0E7EA0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yang </w:t>
      </w:r>
      <w:del w:id="69" w:author="Hermawan" w:date="2022-07-15T15:08:00Z">
        <w:r w:rsidRPr="00C50A1E" w:rsidDel="00283D13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suka naik</w:t>
      </w:r>
      <w:del w:id="70" w:author="Hermawan" w:date="2022-07-15T15:08:00Z">
        <w:r w:rsidRPr="00C50A1E" w:rsidDel="00283D13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 Apalagi munculnya kaum-kaum rebahan yang kerjaannya tiduran dan hanya buka tutup media sosial atau pura-pura sibuk padahal tidak ada yang nge-</w:t>
      </w:r>
      <w:r w:rsidRPr="00283D13">
        <w:rPr>
          <w:rFonts w:ascii="Times New Roman" w:eastAsia="Times New Roman" w:hAnsi="Times New Roman" w:cs="Times New Roman"/>
          <w:i/>
          <w:iCs/>
          <w:sz w:val="24"/>
          <w:szCs w:val="24"/>
          <w:rPrChange w:id="71" w:author="Hermawan" w:date="2022-07-15T15:0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9C1240D" w14:textId="361A9EAF" w:rsidR="00927764" w:rsidRPr="00C50A1E" w:rsidDel="00283D13" w:rsidRDefault="00927764" w:rsidP="00927764">
      <w:pPr>
        <w:shd w:val="clear" w:color="auto" w:fill="F5F5F5"/>
        <w:spacing w:after="375"/>
        <w:rPr>
          <w:del w:id="72" w:author="Hermawan" w:date="2022-07-15T15:10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</w:t>
      </w:r>
      <w:del w:id="73" w:author="Hermawan" w:date="2022-07-15T15:09:00Z">
        <w:r w:rsidDel="00283D13">
          <w:rPr>
            <w:rFonts w:ascii="Times New Roman" w:eastAsia="Times New Roman" w:hAnsi="Times New Roman" w:cs="Times New Roman"/>
            <w:sz w:val="24"/>
            <w:szCs w:val="24"/>
          </w:rPr>
          <w:delText xml:space="preserve"> saja.</w:delText>
        </w:r>
      </w:del>
      <w:ins w:id="74" w:author="Hermawan" w:date="2022-07-15T15:09:00Z">
        <w:r w:rsidR="00283D13">
          <w:rPr>
            <w:rFonts w:ascii="Times New Roman" w:eastAsia="Times New Roman" w:hAnsi="Times New Roman" w:cs="Times New Roman"/>
            <w:sz w:val="24"/>
            <w:szCs w:val="24"/>
          </w:rPr>
          <w:t>, dan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5" w:author="Hermawan" w:date="2022-07-15T15:09:00Z">
        <w:r w:rsidDel="00283D13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ins w:id="76" w:author="Hermawan" w:date="2022-07-15T15:09:00Z">
        <w:r w:rsidR="00283D13">
          <w:rPr>
            <w:rFonts w:ascii="Times New Roman" w:eastAsia="Times New Roman" w:hAnsi="Times New Roman" w:cs="Times New Roman"/>
            <w:sz w:val="24"/>
            <w:szCs w:val="24"/>
          </w:rPr>
          <w:t>tersimpan di</w:t>
        </w:r>
      </w:ins>
      <w:ins w:id="77" w:author="Hermawan" w:date="2022-07-15T15:10:00Z">
        <w:r w:rsidR="00283D13">
          <w:rPr>
            <w:rFonts w:ascii="Times New Roman" w:eastAsia="Times New Roman" w:hAnsi="Times New Roman" w:cs="Times New Roman"/>
            <w:sz w:val="24"/>
            <w:szCs w:val="24"/>
          </w:rPr>
          <w:t>semua bagian tubuh</w:t>
        </w:r>
      </w:ins>
      <w:del w:id="78" w:author="Hermawan" w:date="2022-07-15T15:09:00Z">
        <w:r w:rsidDel="00283D13">
          <w:rPr>
            <w:rFonts w:ascii="Times New Roman" w:eastAsia="Times New Roman" w:hAnsi="Times New Roman" w:cs="Times New Roman"/>
            <w:sz w:val="24"/>
            <w:szCs w:val="24"/>
          </w:rPr>
          <w:delText>adi simpanan di</w:delText>
        </w:r>
        <w:r w:rsidRPr="00C50A1E" w:rsidDel="00283D13">
          <w:rPr>
            <w:rFonts w:ascii="Times New Roman" w:eastAsia="Times New Roman" w:hAnsi="Times New Roman" w:cs="Times New Roman"/>
            <w:sz w:val="24"/>
            <w:szCs w:val="24"/>
          </w:rPr>
          <w:delText>tubuhmu,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90FE28" w14:textId="0129E4D7" w:rsidR="00927764" w:rsidRPr="00C50A1E" w:rsidDel="00283D13" w:rsidRDefault="00283D13" w:rsidP="00927764">
      <w:pPr>
        <w:shd w:val="clear" w:color="auto" w:fill="F5F5F5"/>
        <w:spacing w:after="375"/>
        <w:rPr>
          <w:del w:id="79" w:author="Hermawan" w:date="2022-07-15T15:12:00Z"/>
          <w:rFonts w:ascii="Times New Roman" w:eastAsia="Times New Roman" w:hAnsi="Times New Roman" w:cs="Times New Roman"/>
          <w:sz w:val="24"/>
          <w:szCs w:val="24"/>
        </w:rPr>
      </w:pPr>
      <w:ins w:id="80" w:author="Hermawan" w:date="2022-07-15T15:1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</w:t>
      </w:r>
      <w:del w:id="81" w:author="Hermawan" w:date="2022-07-15T15:10:00Z">
        <w:r w:rsidR="00927764" w:rsidRPr="00C50A1E" w:rsidDel="00283D13">
          <w:rPr>
            <w:rFonts w:ascii="Times New Roman" w:eastAsia="Times New Roman" w:hAnsi="Times New Roman" w:cs="Times New Roman"/>
            <w:sz w:val="24"/>
            <w:szCs w:val="24"/>
          </w:rPr>
          <w:delText xml:space="preserve">nafsu </w:delText>
        </w:r>
      </w:del>
      <w:ins w:id="82" w:author="Hermawan" w:date="2022-07-15T15:10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p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su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 ini </w:t>
      </w:r>
      <w:ins w:id="83" w:author="Hermawan" w:date="2022-07-15T15:1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kamu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lebih banyak </w:t>
      </w:r>
      <w:del w:id="84" w:author="Hermawan" w:date="2022-07-15T15:10:00Z">
        <w:r w:rsidR="00927764" w:rsidRPr="00C50A1E" w:rsidDel="00283D13">
          <w:rPr>
            <w:rFonts w:ascii="Times New Roman" w:eastAsia="Times New Roman" w:hAnsi="Times New Roman" w:cs="Times New Roman"/>
            <w:sz w:val="24"/>
            <w:szCs w:val="24"/>
          </w:rPr>
          <w:delText>salahnya di kam</w:delText>
        </w:r>
      </w:del>
      <w:ins w:id="85" w:author="Hermawan" w:date="2022-07-15T15:10:00Z">
        <w:r>
          <w:rPr>
            <w:rFonts w:ascii="Times New Roman" w:eastAsia="Times New Roman" w:hAnsi="Times New Roman" w:cs="Times New Roman"/>
            <w:sz w:val="24"/>
            <w:szCs w:val="24"/>
          </w:rPr>
          <w:t>salah</w:t>
        </w:r>
      </w:ins>
      <w:del w:id="86" w:author="Hermawan" w:date="2022-07-15T15:10:00Z">
        <w:r w:rsidR="00927764" w:rsidRPr="00C50A1E" w:rsidDel="00283D13">
          <w:rPr>
            <w:rFonts w:ascii="Times New Roman" w:eastAsia="Times New Roman" w:hAnsi="Times New Roman" w:cs="Times New Roman"/>
            <w:sz w:val="24"/>
            <w:szCs w:val="24"/>
          </w:rPr>
          <w:delText>u</w:delText>
        </w:r>
      </w:del>
      <w:ins w:id="87" w:author="Hermawan" w:date="2022-07-15T15:1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88" w:author="Hermawan" w:date="2022-07-15T15:11:00Z">
        <w:r w:rsidR="00927764" w:rsidRPr="00C50A1E" w:rsidDel="00283D13">
          <w:rPr>
            <w:rFonts w:ascii="Times New Roman" w:eastAsia="Times New Roman" w:hAnsi="Times New Roman" w:cs="Times New Roman"/>
            <w:sz w:val="24"/>
            <w:szCs w:val="24"/>
          </w:rPr>
          <w:delText>. Ka</w:delText>
        </w:r>
      </w:del>
      <w:ins w:id="89" w:author="Hermawan" w:date="2022-07-15T15:11:00Z">
        <w:r>
          <w:rPr>
            <w:rFonts w:ascii="Times New Roman" w:eastAsia="Times New Roman" w:hAnsi="Times New Roman" w:cs="Times New Roman"/>
            <w:sz w:val="24"/>
            <w:szCs w:val="24"/>
          </w:rPr>
          <w:t>karena ka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mu </w:t>
      </w:r>
      <w:del w:id="90" w:author="Hermawan" w:date="2022-07-15T15:11:00Z">
        <w:r w:rsidR="00927764" w:rsidRPr="00C50A1E" w:rsidDel="00283D13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bisa mengendalikan diri. Kalau tiba-tiba berat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kanan di saat hujan</w:t>
      </w:r>
      <w:ins w:id="91" w:author="Hermawan" w:date="2022-07-15T15:11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92" w:author="Hermawan" w:date="2022-07-15T15:11:00Z">
        <w:r w:rsidR="00927764" w:rsidRPr="00C50A1E" w:rsidDel="00283D13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ins w:id="93" w:author="Hermawan" w:date="2022-07-15T15:1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c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oba </w:t>
      </w:r>
      <w:del w:id="94" w:author="Hermawan" w:date="2022-07-15T15:11:00Z">
        <w:r w:rsidR="00927764" w:rsidRPr="00C50A1E" w:rsidDel="00283D13">
          <w:rPr>
            <w:rFonts w:ascii="Times New Roman" w:eastAsia="Times New Roman" w:hAnsi="Times New Roman" w:cs="Times New Roman"/>
            <w:sz w:val="24"/>
            <w:szCs w:val="24"/>
          </w:rPr>
          <w:delText>ingat-ingat</w:delText>
        </w:r>
      </w:del>
      <w:ins w:id="95" w:author="Hermawan" w:date="2022-07-15T15:11:00Z">
        <w:r>
          <w:rPr>
            <w:rFonts w:ascii="Times New Roman" w:eastAsia="Times New Roman" w:hAnsi="Times New Roman" w:cs="Times New Roman"/>
            <w:sz w:val="24"/>
            <w:szCs w:val="24"/>
          </w:rPr>
          <w:t>diingat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 yang kamu makan saat hujan</w:t>
      </w:r>
      <w:ins w:id="96" w:author="Hermawan" w:date="2022-07-15T15:11:00Z">
        <w:r>
          <w:rPr>
            <w:rFonts w:ascii="Times New Roman" w:eastAsia="Times New Roman" w:hAnsi="Times New Roman" w:cs="Times New Roman"/>
            <w:sz w:val="24"/>
            <w:szCs w:val="24"/>
          </w:rPr>
          <w:t>!</w:t>
        </w:r>
      </w:ins>
      <w:del w:id="97" w:author="Hermawan" w:date="2022-07-15T15:11:00Z">
        <w:r w:rsidR="00927764" w:rsidRPr="00C50A1E" w:rsidDel="00283D13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127332E7" w14:textId="5BCB1ABF" w:rsidR="00927764" w:rsidRPr="00C50A1E" w:rsidRDefault="00283D1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98" w:author="Hermawan" w:date="2022-07-15T15:1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susu </w:t>
      </w:r>
      <w:ins w:id="99" w:author="Hermawan" w:date="2022-07-15T15:12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ditambah telur. Ya bisalah lebih dari 500 kalori. </w:t>
      </w:r>
      <w:del w:id="100" w:author="Hermawan" w:date="2022-07-15T15:12:00Z">
        <w:r w:rsidR="00927764" w:rsidRPr="00C50A1E" w:rsidDel="00283D13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101" w:author="Hermawan" w:date="2022-07-15T15:12:00Z"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H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ahahaha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7490B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5AE1DE81" w14:textId="77777777" w:rsidR="00927764" w:rsidRPr="00C50A1E" w:rsidRDefault="00927764" w:rsidP="00927764"/>
    <w:p w14:paraId="2621E304" w14:textId="77777777" w:rsidR="00927764" w:rsidRPr="005A045A" w:rsidRDefault="00927764" w:rsidP="00927764">
      <w:pPr>
        <w:rPr>
          <w:i/>
        </w:rPr>
      </w:pPr>
    </w:p>
    <w:p w14:paraId="7D0ED65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D42735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5F75D" w14:textId="77777777" w:rsidR="000A10BE" w:rsidRDefault="000A10BE">
      <w:r>
        <w:separator/>
      </w:r>
    </w:p>
  </w:endnote>
  <w:endnote w:type="continuationSeparator" w:id="0">
    <w:p w14:paraId="647B49AE" w14:textId="77777777" w:rsidR="000A10BE" w:rsidRDefault="000A1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2787F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CB5788D" w14:textId="77777777" w:rsidR="00941E77" w:rsidRDefault="000A10BE">
    <w:pPr>
      <w:pStyle w:val="Footer"/>
    </w:pPr>
  </w:p>
  <w:p w14:paraId="18DE9FF4" w14:textId="77777777" w:rsidR="00941E77" w:rsidRDefault="000A1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160FF" w14:textId="77777777" w:rsidR="000A10BE" w:rsidRDefault="000A10BE">
      <w:r>
        <w:separator/>
      </w:r>
    </w:p>
  </w:footnote>
  <w:footnote w:type="continuationSeparator" w:id="0">
    <w:p w14:paraId="10CEB5A7" w14:textId="77777777" w:rsidR="000A10BE" w:rsidRDefault="000A1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400417">
    <w:abstractNumId w:val="0"/>
  </w:num>
  <w:num w:numId="2" w16cid:durableId="97630108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rmawan">
    <w15:presenceInfo w15:providerId="None" w15:userId="Hermaw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A10BE"/>
    <w:rsid w:val="0012251A"/>
    <w:rsid w:val="00283D13"/>
    <w:rsid w:val="00322F0D"/>
    <w:rsid w:val="003C5F45"/>
    <w:rsid w:val="0042167F"/>
    <w:rsid w:val="008F02D5"/>
    <w:rsid w:val="00924DF5"/>
    <w:rsid w:val="00927764"/>
    <w:rsid w:val="00A441CD"/>
    <w:rsid w:val="00CC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823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322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Hermawan</cp:lastModifiedBy>
  <cp:revision>3</cp:revision>
  <dcterms:created xsi:type="dcterms:W3CDTF">2022-07-15T08:12:00Z</dcterms:created>
  <dcterms:modified xsi:type="dcterms:W3CDTF">2022-07-15T08:19:00Z</dcterms:modified>
</cp:coreProperties>
</file>