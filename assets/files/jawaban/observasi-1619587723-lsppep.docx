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  <w:rPr>
          <w:ins w:id="0" w:author="NIKNIK M KUNTARTO" w:date="2021-04-28T12:12:00Z"/>
        </w:rPr>
      </w:pPr>
    </w:p>
    <w:p w:rsidR="007D4BB8" w:rsidRDefault="007D4BB8" w:rsidP="00BE098E">
      <w:pPr>
        <w:pStyle w:val="ListParagraph"/>
        <w:ind w:left="360"/>
        <w:rPr>
          <w:ins w:id="1" w:author="NIKNIK M KUNTARTO" w:date="2021-04-28T12:12:00Z"/>
        </w:rPr>
      </w:pPr>
    </w:p>
    <w:p w:rsidR="007D4BB8" w:rsidRDefault="007D4BB8" w:rsidP="00BE098E">
      <w:pPr>
        <w:pStyle w:val="ListParagraph"/>
        <w:ind w:left="360"/>
        <w:rPr>
          <w:ins w:id="2" w:author="NIKNIK M KUNTARTO" w:date="2021-04-28T12:12:00Z"/>
        </w:rPr>
      </w:pPr>
    </w:p>
    <w:p w:rsidR="007D4BB8" w:rsidRDefault="007D4BB8" w:rsidP="00BE098E">
      <w:pPr>
        <w:pStyle w:val="ListParagraph"/>
        <w:ind w:left="360"/>
        <w:rPr>
          <w:ins w:id="3" w:author="NIKNIK M KUNTARTO" w:date="2021-04-28T12:12:00Z"/>
        </w:rPr>
      </w:pPr>
    </w:p>
    <w:p w:rsidR="007D4BB8" w:rsidRDefault="007D4BB8" w:rsidP="00BE098E">
      <w:pPr>
        <w:pStyle w:val="ListParagraph"/>
        <w:ind w:left="360"/>
        <w:rPr>
          <w:ins w:id="4" w:author="NIKNIK M KUNTARTO" w:date="2021-04-28T12:12:00Z"/>
        </w:rPr>
      </w:pPr>
    </w:p>
    <w:p w:rsidR="007D4BB8" w:rsidRDefault="007D4BB8" w:rsidP="007D4BB8">
      <w:pPr>
        <w:pStyle w:val="ListParagraph"/>
        <w:numPr>
          <w:ilvl w:val="0"/>
          <w:numId w:val="3"/>
        </w:numPr>
      </w:pPr>
    </w:p>
    <w:p w:rsidR="007D4BB8" w:rsidRDefault="007D4BB8" w:rsidP="007D4BB8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7D4BB8" w:rsidTr="00E63751">
        <w:tc>
          <w:tcPr>
            <w:tcW w:w="9350" w:type="dxa"/>
          </w:tcPr>
          <w:p w:rsidR="007D4BB8" w:rsidRDefault="007D4BB8" w:rsidP="00E63751">
            <w:pPr>
              <w:pStyle w:val="ListParagraph"/>
              <w:ind w:left="0"/>
            </w:pPr>
          </w:p>
          <w:p w:rsidR="007D4BB8" w:rsidRDefault="007D4BB8" w:rsidP="00E63751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7D4BB8" w:rsidRPr="003C6054" w:rsidRDefault="007D4BB8" w:rsidP="00E63751">
            <w:pPr>
              <w:pStyle w:val="ListParagraph"/>
              <w:ind w:left="0"/>
              <w:jc w:val="center"/>
              <w:rPr>
                <w:b/>
              </w:rPr>
            </w:pPr>
          </w:p>
          <w:p w:rsidR="007D4BB8" w:rsidRPr="005427A5" w:rsidRDefault="005427A5" w:rsidP="007D4BB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5427A5">
              <w:rPr>
                <w:b/>
              </w:rPr>
              <w:t>filosofis</w:t>
            </w:r>
            <w:proofErr w:type="spellEnd"/>
            <w:r>
              <w:t xml:space="preserve">: </w:t>
            </w:r>
            <w:proofErr w:type="spellStart"/>
            <w:r w:rsidR="007D4BB8" w:rsidRPr="005427A5">
              <w:t>berdasarkan</w:t>
            </w:r>
            <w:proofErr w:type="spellEnd"/>
            <w:r w:rsidR="007D4BB8" w:rsidRPr="005427A5">
              <w:t xml:space="preserve"> </w:t>
            </w:r>
            <w:proofErr w:type="spellStart"/>
            <w:r w:rsidR="007D4BB8" w:rsidRPr="005427A5">
              <w:t>filsafat</w:t>
            </w:r>
            <w:proofErr w:type="spellEnd"/>
            <w:r w:rsidR="007D4BB8" w:rsidRPr="005427A5">
              <w:t>.</w:t>
            </w:r>
          </w:p>
          <w:p w:rsidR="007D4BB8" w:rsidRDefault="005427A5" w:rsidP="007D4BB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5427A5">
              <w:rPr>
                <w:b/>
              </w:rPr>
              <w:t>implementasi</w:t>
            </w:r>
            <w:proofErr w:type="spellEnd"/>
            <w:r w:rsidR="007D4BB8">
              <w:t>:</w:t>
            </w:r>
            <w:r>
              <w:t xml:space="preserve"> </w:t>
            </w:r>
            <w:proofErr w:type="spellStart"/>
            <w:r w:rsidR="007D4BB8">
              <w:t>pelaksanaan</w:t>
            </w:r>
            <w:proofErr w:type="spellEnd"/>
            <w:r w:rsidR="007D4BB8">
              <w:t xml:space="preserve">, </w:t>
            </w:r>
            <w:proofErr w:type="spellStart"/>
            <w:r w:rsidR="007D4BB8">
              <w:t>penerapan</w:t>
            </w:r>
            <w:proofErr w:type="spellEnd"/>
            <w:r w:rsidR="007D4BB8">
              <w:t>.</w:t>
            </w:r>
          </w:p>
          <w:p w:rsidR="007D4BB8" w:rsidRDefault="005427A5" w:rsidP="007D4BB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5427A5">
              <w:rPr>
                <w:b/>
              </w:rPr>
              <w:t>inklusif</w:t>
            </w:r>
            <w:proofErr w:type="spellEnd"/>
            <w:r w:rsidR="007D4BB8">
              <w:t xml:space="preserve">: </w:t>
            </w:r>
            <w:proofErr w:type="spellStart"/>
            <w:r w:rsidR="007D4BB8">
              <w:t>penempatan</w:t>
            </w:r>
            <w:proofErr w:type="spellEnd"/>
            <w:r w:rsidR="007D4BB8">
              <w:t xml:space="preserve"> </w:t>
            </w:r>
            <w:proofErr w:type="spellStart"/>
            <w:r w:rsidR="007D4BB8">
              <w:t>siswa</w:t>
            </w:r>
            <w:proofErr w:type="spellEnd"/>
            <w:r w:rsidR="007D4BB8">
              <w:t xml:space="preserve"> </w:t>
            </w:r>
            <w:proofErr w:type="spellStart"/>
            <w:r w:rsidR="007D4BB8">
              <w:t>berkebutuhan</w:t>
            </w:r>
            <w:proofErr w:type="spellEnd"/>
            <w:r w:rsidR="007D4BB8">
              <w:t xml:space="preserve"> </w:t>
            </w:r>
            <w:proofErr w:type="spellStart"/>
            <w:r w:rsidR="007D4BB8">
              <w:t>khusus</w:t>
            </w:r>
            <w:proofErr w:type="spellEnd"/>
            <w:r w:rsidR="007D4BB8">
              <w:t xml:space="preserve"> di </w:t>
            </w:r>
            <w:proofErr w:type="spellStart"/>
            <w:r w:rsidR="007D4BB8">
              <w:t>dalam</w:t>
            </w:r>
            <w:proofErr w:type="spellEnd"/>
            <w:r w:rsidR="007D4BB8">
              <w:t xml:space="preserve"> </w:t>
            </w:r>
            <w:proofErr w:type="spellStart"/>
            <w:r w:rsidR="007D4BB8">
              <w:t>kelas</w:t>
            </w:r>
            <w:proofErr w:type="spellEnd"/>
            <w:r w:rsidR="007D4BB8">
              <w:t xml:space="preserve"> </w:t>
            </w:r>
            <w:proofErr w:type="spellStart"/>
            <w:r w:rsidR="007D4BB8">
              <w:t>reguler</w:t>
            </w:r>
            <w:proofErr w:type="spellEnd"/>
            <w:r w:rsidR="007D4BB8">
              <w:t>.</w:t>
            </w:r>
          </w:p>
          <w:p w:rsidR="005427A5" w:rsidRDefault="005427A5" w:rsidP="007D4BB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5427A5">
              <w:rPr>
                <w:b/>
              </w:rPr>
              <w:t>integral</w:t>
            </w:r>
            <w:r w:rsidR="007D4BB8" w:rsidRPr="005427A5">
              <w:rPr>
                <w:b/>
              </w:rPr>
              <w:t>:</w:t>
            </w:r>
            <w:r>
              <w:t xml:space="preserve"> </w:t>
            </w:r>
            <w:proofErr w:type="spellStart"/>
            <w:r w:rsidR="007D4BB8">
              <w:t>meliputi</w:t>
            </w:r>
            <w:proofErr w:type="spellEnd"/>
            <w:r w:rsidR="007D4BB8">
              <w:t xml:space="preserve"> </w:t>
            </w:r>
            <w:proofErr w:type="spellStart"/>
            <w:r w:rsidR="007D4BB8">
              <w:t>seluruh</w:t>
            </w:r>
            <w:proofErr w:type="spellEnd"/>
            <w:r w:rsidR="007D4BB8">
              <w:t xml:space="preserve"> </w:t>
            </w:r>
            <w:proofErr w:type="spellStart"/>
            <w:r w:rsidR="007D4BB8">
              <w:t>bagian</w:t>
            </w:r>
            <w:proofErr w:type="spellEnd"/>
            <w:r w:rsidR="007D4BB8">
              <w:t xml:space="preserve"> yang </w:t>
            </w:r>
            <w:proofErr w:type="spellStart"/>
            <w:r w:rsidR="007D4BB8">
              <w:t>perlu</w:t>
            </w:r>
            <w:proofErr w:type="spellEnd"/>
            <w:r w:rsidR="007D4BB8">
              <w:t xml:space="preserve"> </w:t>
            </w:r>
            <w:proofErr w:type="spellStart"/>
            <w:r w:rsidR="007D4BB8">
              <w:t>untuk</w:t>
            </w:r>
            <w:proofErr w:type="spellEnd"/>
            <w:r w:rsidR="007D4BB8">
              <w:t xml:space="preserve"> </w:t>
            </w:r>
            <w:proofErr w:type="spellStart"/>
            <w:r w:rsidR="007D4BB8">
              <w:t>menjadikan</w:t>
            </w:r>
            <w:proofErr w:type="spellEnd"/>
            <w:r w:rsidR="007D4BB8">
              <w:t xml:space="preserve"> </w:t>
            </w:r>
            <w:proofErr w:type="spellStart"/>
            <w:r w:rsidR="007D4BB8">
              <w:t>lengkap</w:t>
            </w:r>
            <w:proofErr w:type="spellEnd"/>
            <w:r w:rsidR="007D4BB8">
              <w:t xml:space="preserve">; </w:t>
            </w:r>
            <w:proofErr w:type="spellStart"/>
            <w:r w:rsidR="007D4BB8">
              <w:t>utuh</w:t>
            </w:r>
            <w:proofErr w:type="spellEnd"/>
            <w:r w:rsidR="007D4BB8">
              <w:t xml:space="preserve">; </w:t>
            </w:r>
            <w:r>
              <w:t xml:space="preserve">  </w:t>
            </w:r>
          </w:p>
          <w:p w:rsidR="007D4BB8" w:rsidRDefault="005427A5" w:rsidP="007D4BB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b/>
              </w:rPr>
              <w:t xml:space="preserve">          </w:t>
            </w:r>
            <w:proofErr w:type="spellStart"/>
            <w:r w:rsidR="007D4BB8">
              <w:t>bulat</w:t>
            </w:r>
            <w:proofErr w:type="spellEnd"/>
            <w:r w:rsidR="007D4BB8">
              <w:t xml:space="preserve">; </w:t>
            </w:r>
            <w:proofErr w:type="spellStart"/>
            <w:r w:rsidR="007D4BB8">
              <w:t>sempurna</w:t>
            </w:r>
            <w:proofErr w:type="spellEnd"/>
            <w:r w:rsidR="007D4BB8">
              <w:t>.</w:t>
            </w:r>
            <w:bookmarkStart w:id="5" w:name="_GoBack"/>
            <w:bookmarkEnd w:id="5"/>
          </w:p>
          <w:p w:rsidR="007D4BB8" w:rsidRDefault="007D4BB8" w:rsidP="007D4BB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5427A5">
              <w:rPr>
                <w:b/>
              </w:rPr>
              <w:t>konseptual</w:t>
            </w:r>
            <w:proofErr w:type="spellEnd"/>
            <w:r>
              <w:t xml:space="preserve">: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7D4BB8" w:rsidRDefault="007D4BB8" w:rsidP="007D4BB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5427A5">
              <w:rPr>
                <w:b/>
              </w:rPr>
              <w:t>kurikulum</w:t>
            </w:r>
            <w:proofErr w:type="spellEnd"/>
            <w:r w:rsidRPr="005427A5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7D4BB8" w:rsidRDefault="007D4BB8" w:rsidP="007D4BB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 w:rsidRPr="005427A5">
              <w:rPr>
                <w:b/>
              </w:rPr>
              <w:t>kriteria</w:t>
            </w:r>
            <w:proofErr w:type="spellEnd"/>
            <w:r w:rsidRPr="005427A5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7D4BB8" w:rsidRDefault="007D4BB8" w:rsidP="00E637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5427A5">
              <w:rPr>
                <w:b/>
              </w:rPr>
              <w:t>manajemen</w:t>
            </w:r>
            <w:proofErr w:type="spellEnd"/>
            <w:r w:rsidRPr="005427A5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7D4BB8" w:rsidRDefault="005427A5" w:rsidP="00E637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         </w:t>
            </w:r>
            <w:proofErr w:type="spellStart"/>
            <w:r w:rsidR="007D4BB8">
              <w:t>sasaran</w:t>
            </w:r>
            <w:proofErr w:type="spellEnd"/>
            <w:r w:rsidR="007D4BB8">
              <w:t>.</w:t>
            </w:r>
          </w:p>
          <w:p w:rsidR="007D4BB8" w:rsidRDefault="007D4BB8" w:rsidP="00E637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5427A5">
              <w:rPr>
                <w:b/>
              </w:rPr>
              <w:t>metodologi</w:t>
            </w:r>
            <w:proofErr w:type="spellEnd"/>
            <w:r w:rsidRPr="005427A5">
              <w:rPr>
                <w:b/>
              </w:rPr>
              <w:t>:</w:t>
            </w:r>
            <w:r w:rsidR="005427A5">
              <w:t xml:space="preserve"> </w:t>
            </w:r>
            <w:proofErr w:type="spellStart"/>
            <w:r w:rsidRPr="007D4BB8">
              <w:t>ilmu</w:t>
            </w:r>
            <w:proofErr w:type="spellEnd"/>
            <w:r w:rsidRPr="007D4BB8">
              <w:t xml:space="preserve"> </w:t>
            </w:r>
            <w:proofErr w:type="spellStart"/>
            <w:r w:rsidRPr="007D4BB8">
              <w:t>tentang</w:t>
            </w:r>
            <w:proofErr w:type="spellEnd"/>
            <w:r w:rsidRPr="007D4BB8">
              <w:t xml:space="preserve"> </w:t>
            </w:r>
            <w:proofErr w:type="spellStart"/>
            <w:r w:rsidRPr="007D4BB8">
              <w:t>metode</w:t>
            </w:r>
            <w:proofErr w:type="spellEnd"/>
            <w:r w:rsidRPr="007D4BB8">
              <w:t>.</w:t>
            </w:r>
          </w:p>
          <w:p w:rsidR="007D4BB8" w:rsidRDefault="005427A5" w:rsidP="00E637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5427A5">
              <w:rPr>
                <w:b/>
              </w:rPr>
              <w:t>o</w:t>
            </w:r>
            <w:r w:rsidR="007D4BB8" w:rsidRPr="005427A5">
              <w:rPr>
                <w:b/>
              </w:rPr>
              <w:t>rientasi</w:t>
            </w:r>
            <w:proofErr w:type="spellEnd"/>
            <w:r w:rsidRPr="005427A5">
              <w:rPr>
                <w:b/>
              </w:rPr>
              <w:t>:</w:t>
            </w:r>
            <w:r>
              <w:t xml:space="preserve"> </w:t>
            </w:r>
            <w:proofErr w:type="spellStart"/>
            <w:r w:rsidR="007D4BB8">
              <w:t>pandangan</w:t>
            </w:r>
            <w:proofErr w:type="spellEnd"/>
            <w:r w:rsidR="007D4BB8">
              <w:t xml:space="preserve"> yang </w:t>
            </w:r>
            <w:proofErr w:type="spellStart"/>
            <w:r w:rsidR="007D4BB8">
              <w:t>mendasari</w:t>
            </w:r>
            <w:proofErr w:type="spellEnd"/>
            <w:r w:rsidR="007D4BB8">
              <w:t xml:space="preserve"> </w:t>
            </w:r>
            <w:proofErr w:type="spellStart"/>
            <w:r w:rsidR="007D4BB8">
              <w:t>pikiran</w:t>
            </w:r>
            <w:proofErr w:type="spellEnd"/>
            <w:r w:rsidR="007D4BB8">
              <w:t xml:space="preserve">, </w:t>
            </w:r>
            <w:proofErr w:type="spellStart"/>
            <w:r w:rsidR="007D4BB8">
              <w:t>perhatian</w:t>
            </w:r>
            <w:proofErr w:type="spellEnd"/>
            <w:r w:rsidR="007D4BB8">
              <w:t xml:space="preserve">, </w:t>
            </w:r>
            <w:proofErr w:type="spellStart"/>
            <w:r w:rsidR="007D4BB8">
              <w:t>atau</w:t>
            </w:r>
            <w:proofErr w:type="spellEnd"/>
            <w:r w:rsidR="007D4BB8">
              <w:t xml:space="preserve"> </w:t>
            </w:r>
            <w:proofErr w:type="spellStart"/>
            <w:r w:rsidR="007D4BB8">
              <w:t>kecen</w:t>
            </w:r>
            <w:proofErr w:type="spellEnd"/>
            <w:r w:rsidR="007D4BB8">
              <w:t>-</w:t>
            </w:r>
          </w:p>
          <w:p w:rsidR="007D4BB8" w:rsidRDefault="005427A5" w:rsidP="00E637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         </w:t>
            </w:r>
            <w:proofErr w:type="spellStart"/>
            <w:r w:rsidR="007D4BB8">
              <w:t>derungan</w:t>
            </w:r>
            <w:proofErr w:type="spellEnd"/>
            <w:r w:rsidR="007D4BB8">
              <w:t>.</w:t>
            </w:r>
          </w:p>
          <w:p w:rsidR="007D4BB8" w:rsidRDefault="007D4BB8" w:rsidP="007D4BB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5427A5">
              <w:rPr>
                <w:b/>
              </w:rPr>
              <w:t>optimal:</w:t>
            </w:r>
            <w:r w:rsidR="005427A5">
              <w:t xml:space="preserve"> </w:t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5427A5" w:rsidRDefault="007D4BB8" w:rsidP="007D4BB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 w:rsidRPr="005427A5">
              <w:rPr>
                <w:b/>
              </w:rPr>
              <w:t>program:</w:t>
            </w:r>
            <w:r w:rsidR="005427A5"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r w:rsidR="005427A5">
              <w:t>ta</w:t>
            </w:r>
            <w:proofErr w:type="spellEnd"/>
            <w:r w:rsidR="005427A5">
              <w:t xml:space="preserve"> </w:t>
            </w:r>
            <w:proofErr w:type="spellStart"/>
            <w:r w:rsidR="005427A5">
              <w:t>usaha</w:t>
            </w:r>
            <w:proofErr w:type="spellEnd"/>
            <w:r w:rsidR="005427A5">
              <w:t xml:space="preserve"> (</w:t>
            </w:r>
            <w:proofErr w:type="spellStart"/>
            <w:r w:rsidR="005427A5">
              <w:t>dalam</w:t>
            </w:r>
            <w:proofErr w:type="spellEnd"/>
            <w:r w:rsidR="005427A5">
              <w:t xml:space="preserve"> </w:t>
            </w:r>
            <w:proofErr w:type="spellStart"/>
            <w:r w:rsidR="005427A5">
              <w:t>ketatanegaraan</w:t>
            </w:r>
            <w:proofErr w:type="spellEnd"/>
            <w:r w:rsidR="005427A5">
              <w:t xml:space="preserve">, </w:t>
            </w:r>
          </w:p>
          <w:p w:rsidR="007D4BB8" w:rsidRDefault="005427A5" w:rsidP="007D4BB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         </w:t>
            </w:r>
            <w:proofErr w:type="spellStart"/>
            <w:r w:rsidR="007D4BB8">
              <w:t>perekonomian</w:t>
            </w:r>
            <w:proofErr w:type="spellEnd"/>
            <w:r w:rsidR="007D4BB8">
              <w:t xml:space="preserve">, </w:t>
            </w:r>
            <w:proofErr w:type="spellStart"/>
            <w:r w:rsidR="007D4BB8">
              <w:t>dsb</w:t>
            </w:r>
            <w:proofErr w:type="spellEnd"/>
            <w:r w:rsidR="007D4BB8">
              <w:t xml:space="preserve">) yang </w:t>
            </w:r>
            <w:proofErr w:type="spellStart"/>
            <w:r w:rsidR="007D4BB8">
              <w:t>akan</w:t>
            </w:r>
            <w:proofErr w:type="spellEnd"/>
            <w:r w:rsidR="007D4BB8">
              <w:t xml:space="preserve"> </w:t>
            </w:r>
            <w:proofErr w:type="spellStart"/>
            <w:r w:rsidR="007D4BB8">
              <w:t>dijalankan</w:t>
            </w:r>
            <w:proofErr w:type="spellEnd"/>
            <w:r w:rsidR="007D4BB8">
              <w:t>.</w:t>
            </w:r>
          </w:p>
          <w:p w:rsidR="007D4BB8" w:rsidRDefault="007D4BB8" w:rsidP="00E637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5427A5">
              <w:rPr>
                <w:b/>
              </w:rPr>
              <w:t>prosedur</w:t>
            </w:r>
            <w:proofErr w:type="spellEnd"/>
            <w:r w:rsidRPr="005427A5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7D4BB8" w:rsidRDefault="005427A5" w:rsidP="00E6375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        </w:t>
            </w:r>
            <w:proofErr w:type="spellStart"/>
            <w:r w:rsidR="007D4BB8">
              <w:t>langkah</w:t>
            </w:r>
            <w:proofErr w:type="spellEnd"/>
            <w:r w:rsidR="007D4BB8">
              <w:t xml:space="preserve"> demi </w:t>
            </w:r>
            <w:proofErr w:type="spellStart"/>
            <w:r w:rsidR="007D4BB8">
              <w:t>langkah</w:t>
            </w:r>
            <w:proofErr w:type="spellEnd"/>
            <w:r w:rsidR="007D4BB8">
              <w:t xml:space="preserve"> </w:t>
            </w:r>
            <w:proofErr w:type="spellStart"/>
            <w:r w:rsidR="007D4BB8">
              <w:t>secara</w:t>
            </w:r>
            <w:proofErr w:type="spellEnd"/>
            <w:r w:rsidR="007D4BB8">
              <w:t xml:space="preserve"> </w:t>
            </w:r>
            <w:proofErr w:type="spellStart"/>
            <w:r w:rsidR="007D4BB8">
              <w:t>pasti</w:t>
            </w:r>
            <w:proofErr w:type="spellEnd"/>
            <w:r w:rsidR="007D4BB8">
              <w:t xml:space="preserve"> </w:t>
            </w:r>
            <w:proofErr w:type="spellStart"/>
            <w:r w:rsidR="007D4BB8">
              <w:t>dalam</w:t>
            </w:r>
            <w:proofErr w:type="spellEnd"/>
            <w:r w:rsidR="007D4BB8">
              <w:t xml:space="preserve"> </w:t>
            </w:r>
            <w:proofErr w:type="spellStart"/>
            <w:r w:rsidR="007D4BB8">
              <w:t>memecahkan</w:t>
            </w:r>
            <w:proofErr w:type="spellEnd"/>
            <w:r w:rsidR="007D4BB8">
              <w:t xml:space="preserve"> </w:t>
            </w:r>
            <w:proofErr w:type="spellStart"/>
            <w:r w:rsidR="007D4BB8">
              <w:t>suatu</w:t>
            </w:r>
            <w:proofErr w:type="spellEnd"/>
            <w:r w:rsidR="007D4BB8">
              <w:t xml:space="preserve"> </w:t>
            </w:r>
            <w:proofErr w:type="spellStart"/>
            <w:r w:rsidR="007D4BB8">
              <w:t>masalah</w:t>
            </w:r>
            <w:proofErr w:type="spellEnd"/>
            <w:r w:rsidR="007D4BB8">
              <w:t>.</w:t>
            </w:r>
          </w:p>
          <w:p w:rsidR="007D4BB8" w:rsidRDefault="007D4BB8" w:rsidP="007D4BB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7D4BB8" w:rsidTr="00E63751">
        <w:tc>
          <w:tcPr>
            <w:tcW w:w="9350" w:type="dxa"/>
          </w:tcPr>
          <w:p w:rsidR="007D4BB8" w:rsidRDefault="007D4BB8" w:rsidP="00E63751">
            <w:pPr>
              <w:pStyle w:val="ListParagraph"/>
              <w:ind w:left="0"/>
            </w:pPr>
          </w:p>
        </w:tc>
      </w:tr>
    </w:tbl>
    <w:p w:rsidR="007D4BB8" w:rsidRDefault="007D4BB8" w:rsidP="007D4BB8">
      <w:pPr>
        <w:pStyle w:val="ListParagraph"/>
        <w:ind w:left="360"/>
        <w:rPr>
          <w:ins w:id="6" w:author="NIKNIK M KUNTARTO" w:date="2021-04-28T12:12:00Z"/>
        </w:rPr>
      </w:pPr>
    </w:p>
    <w:p w:rsidR="007D4BB8" w:rsidRDefault="007D4BB8" w:rsidP="00BE098E">
      <w:pPr>
        <w:pStyle w:val="ListParagraph"/>
        <w:ind w:left="360"/>
      </w:pPr>
    </w:p>
    <w:sectPr w:rsidR="007D4BB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B84A72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KNIK M KUNTARTO">
    <w15:presenceInfo w15:providerId="None" w15:userId="NIKNIK M KUNTAR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5427A5"/>
    <w:rsid w:val="007D4BB8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E97C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NIKNIK M KUNTARTO</cp:lastModifiedBy>
  <cp:revision>5</cp:revision>
  <dcterms:created xsi:type="dcterms:W3CDTF">2020-08-26T21:29:00Z</dcterms:created>
  <dcterms:modified xsi:type="dcterms:W3CDTF">2021-04-28T05:28:00Z</dcterms:modified>
</cp:coreProperties>
</file>