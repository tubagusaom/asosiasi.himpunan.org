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795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659D83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FC8BF7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3666AB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0418D37" w14:textId="77777777" w:rsidTr="00821BA2">
        <w:tc>
          <w:tcPr>
            <w:tcW w:w="9350" w:type="dxa"/>
          </w:tcPr>
          <w:p w14:paraId="3B18953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9215BB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FC925B2" w14:textId="0562DBF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0" w:author="Andri Prastiwi" w:date="2021-11-16T12:00:00Z">
              <w:r w:rsidR="00126B0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1" w:author="Andri Prastiwi" w:date="2021-11-16T12:10:00Z">
              <w:r w:rsidRPr="00126B05" w:rsidDel="00FC72E4">
                <w:rPr>
                  <w:rFonts w:ascii="Times New Roman" w:eastAsia="Times New Roman" w:hAnsi="Times New Roman" w:cs="Times New Roman"/>
                  <w:strike/>
                  <w:szCs w:val="24"/>
                  <w:rPrChange w:id="2" w:author="Andri Prastiwi" w:date="2021-11-16T12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proofErr w:type="spellStart"/>
            <w:ins w:id="3" w:author="Andri Prastiwi" w:date="2021-11-16T12:00:00Z">
              <w:r w:rsidR="00126B05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4" w:author="Andri Prastiwi" w:date="2021-11-16T12:10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Pr="00126B05" w:rsidDel="00FC72E4">
                <w:rPr>
                  <w:rFonts w:ascii="Times New Roman" w:eastAsia="Times New Roman" w:hAnsi="Times New Roman" w:cs="Times New Roman"/>
                  <w:strike/>
                  <w:szCs w:val="24"/>
                  <w:rPrChange w:id="5" w:author="Andri Prastiwi" w:date="2021-11-16T12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B7F4CE" w14:textId="548D303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6" w:author="Andri Prastiwi" w:date="2021-11-16T12:01:00Z">
              <w:r w:rsidR="00126B0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Andri Prastiwi" w:date="2021-11-16T12:10:00Z">
              <w:r w:rsidRPr="00126B05" w:rsidDel="00FC72E4">
                <w:rPr>
                  <w:rFonts w:ascii="Times New Roman" w:eastAsia="Times New Roman" w:hAnsi="Times New Roman" w:cs="Times New Roman"/>
                  <w:strike/>
                  <w:szCs w:val="24"/>
                  <w:rPrChange w:id="8" w:author="Andri Prastiwi" w:date="2021-11-16T12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perkerja</w:delText>
              </w:r>
            </w:del>
            <w:proofErr w:type="spellStart"/>
            <w:ins w:id="9" w:author="Andri Prastiwi" w:date="2021-11-16T12:01:00Z">
              <w:r w:rsidR="00126B05" w:rsidRPr="00126B05">
                <w:rPr>
                  <w:rFonts w:ascii="Times New Roman" w:eastAsia="Times New Roman" w:hAnsi="Times New Roman" w:cs="Times New Roman"/>
                  <w:szCs w:val="24"/>
                  <w:rPrChange w:id="10" w:author="Andri Prastiwi" w:date="2021-11-16T12:01:00Z">
                    <w:rPr>
                      <w:rFonts w:ascii="Times New Roman" w:eastAsia="Times New Roman" w:hAnsi="Times New Roman" w:cs="Times New Roman"/>
                      <w:strike/>
                      <w:szCs w:val="24"/>
                    </w:rPr>
                  </w:rPrChange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Andri Prastiwi" w:date="2021-11-16T12:02:00Z">
              <w:r w:rsidRPr="00EC6F38" w:rsidDel="00126B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376632" w14:textId="6A49AA5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Andri Prastiwi" w:date="2021-11-16T12:02:00Z">
              <w:r w:rsidRPr="00EC6F38" w:rsidDel="00126B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583A3E" w14:textId="75AF6CD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3" w:author="Andri Prastiwi" w:date="2021-11-16T12:02:00Z">
              <w:r w:rsidR="00126B0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Andri Prastiwi" w:date="2021-11-16T12:03:00Z">
              <w:r w:rsidRPr="00126B05" w:rsidDel="00126B05">
                <w:rPr>
                  <w:rFonts w:ascii="Times New Roman" w:eastAsia="Times New Roman" w:hAnsi="Times New Roman" w:cs="Times New Roman"/>
                  <w:strike/>
                  <w:szCs w:val="24"/>
                  <w:rPrChange w:id="15" w:author="Andri Prastiwi" w:date="2021-11-16T12:0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4</w:delText>
              </w:r>
            </w:del>
            <w:proofErr w:type="spellStart"/>
            <w:ins w:id="16" w:author="Andri Prastiwi" w:date="2021-11-16T12:03:00Z">
              <w:r w:rsidR="00126B05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Andri Prastiwi" w:date="2021-11-16T12:03:00Z">
              <w:r w:rsidRPr="00EC6F38" w:rsidDel="00126B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8" w:author="Andri Prastiwi" w:date="2021-11-16T12:03:00Z">
              <w:r w:rsidR="00126B0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9" w:author="Andri Prastiwi" w:date="2021-11-16T12:04:00Z">
              <w:r w:rsidR="00126B0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0" w:author="Andri Prastiwi" w:date="2021-11-16T12:04:00Z">
              <w:r w:rsidR="00126B05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Andri Prastiwi" w:date="2021-11-16T12:04:00Z">
              <w:r w:rsidRPr="00EC6F38" w:rsidDel="00126B0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22" w:author="Andri Prastiwi" w:date="2021-11-16T12:04:00Z">
              <w:r w:rsidR="00126B0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Andri Prastiwi" w:date="2021-11-16T12:04:00Z">
              <w:r w:rsidRPr="00EC6F38" w:rsidDel="00126B05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Andri Prastiwi" w:date="2021-11-16T12:04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ins w:id="25" w:author="Andri Prastiwi" w:date="2021-11-16T12:05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nyi</w:t>
              </w:r>
            </w:ins>
            <w:del w:id="26" w:author="Andri Prastiwi" w:date="2021-11-16T12:05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del w:id="27" w:author="Andri Prastiwi" w:date="2021-11-16T12:04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persi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1BF518F" w14:textId="65EF51C4" w:rsidR="00125355" w:rsidRPr="00EC6F38" w:rsidRDefault="00125355" w:rsidP="000135F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8" w:author="Andri Prastiwi" w:date="2021-11-16T12:0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9" w:author="Andri Prastiwi" w:date="2021-11-16T12:05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03A8D084" w14:textId="62C18693" w:rsidR="00125355" w:rsidRPr="00EC6F38" w:rsidRDefault="00125355" w:rsidP="000135FA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0" w:author="Andri Prastiwi" w:date="2021-11-16T12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31" w:author="Andri Prastiwi" w:date="2021-11-16T12:05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2" w:author="Andri Prastiwi" w:date="2021-11-16T12:05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540B33" w14:textId="1FA60A4A" w:rsidR="00125355" w:rsidRPr="00EC6F38" w:rsidRDefault="00125355" w:rsidP="000135FA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3" w:author="Andri Prastiwi" w:date="2021-11-16T12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4" w:author="Andri Prastiwi" w:date="2021-11-16T12:05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5" w:author="Andri Prastiwi" w:date="2021-11-16T12:05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6" w:author="Andri Prastiwi" w:date="2021-11-16T12:05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7" w:author="Andri Prastiwi" w:date="2021-11-16T12:06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38" w:author="Andri Prastiwi" w:date="2021-11-16T12:06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9" w:author="Andri Prastiwi" w:date="2021-11-16T12:06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3EAD05" w14:textId="6E248563" w:rsidR="00125355" w:rsidRPr="00EC6F38" w:rsidDel="000135FA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0" w:author="Andri Prastiwi" w:date="2021-11-16T12:06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41" w:author="Andri Prastiwi" w:date="2021-11-16T12:06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2" w:author="Andri Prastiwi" w:date="2021-11-16T12:06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4807EA4" w14:textId="3F16EDB8" w:rsidR="00125355" w:rsidRPr="000135FA" w:rsidRDefault="00125355" w:rsidP="000135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3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4" w:author="Andri Prastiwi" w:date="2021-11-16T12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5" w:author="Andri Prastiwi" w:date="2021-11-16T12:06:00Z">
              <w:r w:rsidRPr="000135FA" w:rsidDel="000135FA">
                <w:rPr>
                  <w:rFonts w:ascii="Times New Roman" w:eastAsia="Times New Roman" w:hAnsi="Times New Roman" w:cs="Times New Roman"/>
                  <w:szCs w:val="24"/>
                  <w:rPrChange w:id="46" w:author="Andri Prastiwi" w:date="2021-11-16T12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proofErr w:type="spellStart"/>
            <w:ins w:id="47" w:author="Andri Prastiwi" w:date="2021-11-16T12:06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r w:rsidRPr="000135FA">
              <w:rPr>
                <w:rFonts w:ascii="Times New Roman" w:eastAsia="Times New Roman" w:hAnsi="Times New Roman" w:cs="Times New Roman"/>
                <w:szCs w:val="24"/>
                <w:rPrChange w:id="48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aitu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49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50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51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52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53" w:author="Andri Prastiwi" w:date="2021-11-16T12:06:00Z">
              <w:r w:rsidRPr="000135FA" w:rsidDel="000135FA">
                <w:rPr>
                  <w:rFonts w:ascii="Times New Roman" w:eastAsia="Times New Roman" w:hAnsi="Times New Roman" w:cs="Times New Roman"/>
                  <w:szCs w:val="24"/>
                  <w:rPrChange w:id="54" w:author="Andri Prastiwi" w:date="2021-11-16T12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0135FA">
              <w:rPr>
                <w:rFonts w:ascii="Times New Roman" w:eastAsia="Times New Roman" w:hAnsi="Times New Roman" w:cs="Times New Roman"/>
                <w:szCs w:val="24"/>
                <w:rPrChange w:id="55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56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57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58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59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60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61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62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63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64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65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66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67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68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69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70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71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72" w:author="Andri Prastiwi" w:date="2021-11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0087541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2B1A93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B62316" w14:textId="757364F6" w:rsidR="00125355" w:rsidRPr="00EC6F38" w:rsidDel="000135FA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73" w:author="Andri Prastiwi" w:date="2021-11-16T12:07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74" w:author="Andri Prastiwi" w:date="2021-11-16T12:07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5" w:author="Andri Prastiwi" w:date="2021-11-16T12:07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A6CE273" w14:textId="1DBF77D5" w:rsidR="00125355" w:rsidRPr="000135FA" w:rsidRDefault="00125355" w:rsidP="000135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76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7" w:author="Andri Prastiwi" w:date="2021-11-16T12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8" w:author="Andri Prastiwi" w:date="2021-11-16T12:07:00Z">
              <w:r w:rsidRPr="000135FA" w:rsidDel="000135FA">
                <w:rPr>
                  <w:rFonts w:ascii="Times New Roman" w:eastAsia="Times New Roman" w:hAnsi="Times New Roman" w:cs="Times New Roman"/>
                  <w:szCs w:val="24"/>
                  <w:rPrChange w:id="79" w:author="Andri Prastiwi" w:date="2021-11-16T12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</w:delText>
              </w:r>
            </w:del>
            <w:ins w:id="80" w:author="Andri Prastiwi" w:date="2021-11-16T12:07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yang ma</w:t>
              </w:r>
            </w:ins>
            <w:r w:rsidRPr="000135FA">
              <w:rPr>
                <w:rFonts w:ascii="Times New Roman" w:eastAsia="Times New Roman" w:hAnsi="Times New Roman" w:cs="Times New Roman"/>
                <w:szCs w:val="24"/>
                <w:rPrChange w:id="81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na guru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82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83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84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85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86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87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88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89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90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91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92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93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94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95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96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97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98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99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100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101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102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103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104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105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106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107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108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109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110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111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112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113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135FA">
              <w:rPr>
                <w:rFonts w:ascii="Times New Roman" w:eastAsia="Times New Roman" w:hAnsi="Times New Roman" w:cs="Times New Roman"/>
                <w:szCs w:val="24"/>
                <w:rPrChange w:id="114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0135FA">
              <w:rPr>
                <w:rFonts w:ascii="Times New Roman" w:eastAsia="Times New Roman" w:hAnsi="Times New Roman" w:cs="Times New Roman"/>
                <w:szCs w:val="24"/>
                <w:rPrChange w:id="115" w:author="Andri Prastiwi" w:date="2021-11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E383F59" w14:textId="671084DF" w:rsidR="00125355" w:rsidRPr="00EC6F38" w:rsidRDefault="00125355" w:rsidP="000135F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6" w:author="Andri Prastiwi" w:date="2021-11-16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17" w:author="Andri Prastiwi" w:date="2021-11-16T12:08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8" w:author="Andri Prastiwi" w:date="2021-11-16T12:08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119" w:author="Andri Prastiwi" w:date="2021-11-16T12:08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EE336E9" w14:textId="77777777" w:rsidR="00125355" w:rsidRPr="00EC6F38" w:rsidRDefault="00125355" w:rsidP="000135FA">
            <w:pPr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0" w:author="Andri Prastiwi" w:date="2021-11-16T12:0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DBE72F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E4D645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A0F4C2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7E83E6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3AE6935" w14:textId="5647A1F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21" w:author="Andri Prastiwi" w:date="2021-11-16T12:08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2" w:author="Andri Prastiwi" w:date="2021-11-16T12:08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</w:t>
            </w:r>
            <w:del w:id="123" w:author="Andri Prastiwi" w:date="2021-11-16T12:09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enarnya j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del w:id="124" w:author="Andri Prastiwi" w:date="2021-11-16T12:09:00Z">
              <w:r w:rsidRPr="00EC6F38" w:rsidDel="000135FA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ins w:id="125" w:author="Andri Prastiwi" w:date="2021-11-16T12:09:00Z">
              <w:r w:rsidR="000135FA">
                <w:rPr>
                  <w:rFonts w:ascii="Times New Roman" w:eastAsia="Times New Roman" w:hAnsi="Times New Roman" w:cs="Times New Roman"/>
                  <w:szCs w:val="24"/>
                </w:rPr>
                <w:t>ga</w:t>
              </w:r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26" w:author="Andri Prastiwi" w:date="2021-11-16T12:09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27" w:author="Andri Prastiwi" w:date="2021-11-16T12:09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128" w:author="Andri Prastiwi" w:date="2021-11-16T12:09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9" w:author="Andri Prastiwi" w:date="2021-11-16T12:10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06D8DD" w14:textId="2DAA63C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130" w:author="Andri Prastiwi" w:date="2021-11-16T12:10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31" w:author="Andri Prastiwi" w:date="2021-11-16T12:11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32" w:author="Andri Prastiwi" w:date="2021-11-16T12:11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 xml:space="preserve"> tadi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3" w:author="Andri Prastiwi" w:date="2021-11-16T12:11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134" w:author="Andri Prastiwi" w:date="2021-11-16T12:12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5" w:author="Andri Prastiwi" w:date="2021-11-16T12:10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proofErr w:type="spellEnd"/>
            <w:del w:id="136" w:author="Andri Prastiwi" w:date="2021-11-16T12:10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7" w:author="Andri Prastiwi" w:date="2021-11-16T12:12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38" w:author="Andri Prastiwi" w:date="2021-11-16T12:12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139" w:author="Andri Prastiwi" w:date="2021-11-16T12:12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140" w:author="Andri Prastiwi" w:date="2021-11-16T12:12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41" w:author="Andri Prastiwi" w:date="2021-11-16T12:12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42" w:author="Andri Prastiwi" w:date="2021-11-16T12:12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del w:id="143" w:author="Andri Prastiwi" w:date="2021-11-16T12:13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144" w:author="Andri Prastiwi" w:date="2021-11-16T12:13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del w:id="145" w:author="Andri Prastiwi" w:date="2021-11-16T12:13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 xml:space="preserve"> karena </w:delText>
              </w:r>
            </w:del>
            <w:ins w:id="146" w:author="Andri Prastiwi" w:date="2021-11-16T12:13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7" w:author="Andri Prastiwi" w:date="2021-11-16T12:13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ins w:id="148" w:author="Andri Prastiwi" w:date="2021-11-16T12:17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-anak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9" w:author="Andri Prastiwi" w:date="2021-11-16T12:13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del w:id="150" w:author="Andri Prastiwi" w:date="2021-11-16T12:13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del w:id="151" w:author="Andri Prastiwi" w:date="2021-11-16T12:14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 xml:space="preserve">baru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52" w:author="Andri Prastiwi" w:date="2021-11-16T12:14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BA827C" w14:textId="3CF1097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del w:id="153" w:author="Andri Prastiwi" w:date="2021-11-16T12:14:00Z">
              <w:r w:rsidRPr="00EC6F38" w:rsidDel="00E40859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54" w:author="Andri Prastiwi" w:date="2021-11-16T12:14:00Z">
              <w:r w:rsidR="00FC72E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55" w:author="Andri Prastiwi" w:date="2021-11-16T12:14:00Z">
              <w:r w:rsidRPr="00EC6F38" w:rsidDel="00FC72E4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6" w:author="Andri Prastiwi" w:date="2021-11-16T12:14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pr</w:t>
              </w:r>
            </w:ins>
            <w:ins w:id="157" w:author="Andri Prastiwi" w:date="2021-11-16T12:15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 xml:space="preserve">oses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58" w:author="Andri Prastiwi" w:date="2021-11-16T12:15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9" w:author="Andri Prastiwi" w:date="2021-11-16T12:15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0" w:author="Andri Prastiwi" w:date="2021-11-16T12:15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1" w:author="Andri Prastiwi" w:date="2021-11-16T12:15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62" w:author="Andri Prastiwi" w:date="2021-11-16T12:16:00Z">
              <w:r w:rsidRPr="00EC6F38" w:rsidDel="00E4085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3" w:author="Andri Prastiwi" w:date="2021-11-16T12:16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2C8D9C" w14:textId="3E62CD2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64" w:author="Andri Prastiwi" w:date="2021-11-16T12:16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65" w:author="Andri Prastiwi" w:date="2021-11-16T12:16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66" w:author="Andri Prastiwi" w:date="2021-11-16T12:16:00Z">
              <w:r w:rsidRPr="00EC6F38" w:rsidDel="00E4085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7" w:author="Andri Prastiwi" w:date="2021-11-16T12:16:00Z">
              <w:r w:rsidRPr="00EC6F38" w:rsidDel="00E40859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168" w:author="Andri Prastiwi" w:date="2021-11-16T12:16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9" w:author="Andri Prastiwi" w:date="2021-11-16T12:16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0" w:author="Andri Prastiwi" w:date="2021-11-16T12:17:00Z">
              <w:r w:rsidRPr="00EC6F38" w:rsidDel="00E40859">
                <w:rPr>
                  <w:rFonts w:ascii="Times New Roman" w:eastAsia="Times New Roman" w:hAnsi="Times New Roman" w:cs="Times New Roman"/>
                  <w:szCs w:val="24"/>
                </w:rPr>
                <w:delText>kita. </w:delText>
              </w:r>
            </w:del>
            <w:proofErr w:type="spellStart"/>
            <w:ins w:id="171" w:author="Andri Prastiwi" w:date="2021-11-16T12:17:00Z">
              <w:r w:rsidR="00E40859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</w:p>
        </w:tc>
      </w:tr>
    </w:tbl>
    <w:p w14:paraId="3DD32DE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i Prastiwi">
    <w15:presenceInfo w15:providerId="Windows Live" w15:userId="169b0eb562725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135FA"/>
    <w:rsid w:val="0012251A"/>
    <w:rsid w:val="00125355"/>
    <w:rsid w:val="00126B05"/>
    <w:rsid w:val="001D038C"/>
    <w:rsid w:val="00240407"/>
    <w:rsid w:val="0042167F"/>
    <w:rsid w:val="00924DF5"/>
    <w:rsid w:val="00E40859"/>
    <w:rsid w:val="00FC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4AB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 Prastiwi</cp:lastModifiedBy>
  <cp:revision>4</cp:revision>
  <dcterms:created xsi:type="dcterms:W3CDTF">2020-08-26T22:03:00Z</dcterms:created>
  <dcterms:modified xsi:type="dcterms:W3CDTF">2021-11-16T05:18:00Z</dcterms:modified>
</cp:coreProperties>
</file>