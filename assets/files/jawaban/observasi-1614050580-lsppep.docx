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FD768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C97726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90D513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EF12C08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532F736" w14:textId="77777777" w:rsidR="00927764" w:rsidRPr="0094076B" w:rsidRDefault="00927764" w:rsidP="00927764">
      <w:pPr>
        <w:rPr>
          <w:rFonts w:ascii="Cambria" w:hAnsi="Cambria"/>
        </w:rPr>
      </w:pPr>
    </w:p>
    <w:p w14:paraId="3F42B752" w14:textId="0FD88CD8" w:rsidR="00927764" w:rsidRPr="00C50A1E" w:rsidRDefault="00561E73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ins w:id="0" w:author="Bivit Anggoro Prasetyo Nugroho" w:date="2021-02-23T09:47:00Z">
        <w:r>
          <w:rPr>
            <w:rFonts w:ascii="Times New Roman" w:eastAsia="Times New Roman" w:hAnsi="Times New Roman" w:cs="Times New Roman"/>
            <w:kern w:val="36"/>
            <w:sz w:val="54"/>
            <w:szCs w:val="54"/>
          </w:rPr>
          <w:t>Hujan</w:t>
        </w:r>
        <w:proofErr w:type="spellEnd"/>
        <w:r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kern w:val="36"/>
            <w:sz w:val="54"/>
            <w:szCs w:val="54"/>
          </w:rPr>
          <w:t>Turun</w:t>
        </w:r>
        <w:proofErr w:type="spellEnd"/>
        <w:r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kern w:val="36"/>
            <w:sz w:val="54"/>
            <w:szCs w:val="54"/>
          </w:rPr>
          <w:t>Berdampak</w:t>
        </w:r>
      </w:ins>
      <w:proofErr w:type="spellEnd"/>
      <w:ins w:id="1" w:author="Bivit Anggoro Prasetyo Nugroho" w:date="2021-02-23T09:48:00Z">
        <w:r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kern w:val="36"/>
            <w:sz w:val="54"/>
            <w:szCs w:val="54"/>
          </w:rPr>
          <w:t>Berat</w:t>
        </w:r>
        <w:proofErr w:type="spellEnd"/>
        <w:r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Badan Naik</w:t>
        </w:r>
      </w:ins>
      <w:del w:id="2" w:author="Bivit Anggoro Prasetyo Nugroho" w:date="2021-02-23T09:47:00Z">
        <w:r w:rsidR="00927764" w:rsidRPr="00C50A1E" w:rsidDel="00561E73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Hujan Turun</w:delText>
        </w:r>
      </w:del>
      <w:del w:id="3" w:author="Bivit Anggoro Prasetyo Nugroho" w:date="2021-02-23T09:37:00Z">
        <w:r w:rsidR="00927764" w:rsidRPr="00C50A1E" w:rsidDel="005F7367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, Berat Badan Naik</w:delText>
        </w:r>
      </w:del>
    </w:p>
    <w:p w14:paraId="7D7FA36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4AD4FE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97CCB11" wp14:editId="538726A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6F7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B65E977" w14:textId="69D7D1B2" w:rsidR="00927764" w:rsidRPr="00C50A1E" w:rsidRDefault="005F736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4" w:author="Bivit Anggoro Prasetyo Nugroho" w:date="2021-02-23T09:45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"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FBA428A" w14:textId="3AC04C3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7367">
        <w:rPr>
          <w:rFonts w:ascii="Times New Roman" w:eastAsia="Times New Roman" w:hAnsi="Times New Roman" w:cs="Times New Roman"/>
          <w:i/>
          <w:iCs/>
          <w:sz w:val="24"/>
          <w:szCs w:val="24"/>
          <w:rPrChange w:id="5" w:author="Bivit Anggoro Prasetyo Nugroho" w:date="2021-02-23T09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797667A" w14:textId="3028B8FC" w:rsidR="00927764" w:rsidRPr="00C50A1E" w:rsidRDefault="005F736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6" w:author="Bivit Anggoro Prasetyo Nugroho" w:date="2021-02-23T09:40:00Z">
        <w:r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7" w:author="Bivit Anggoro Prasetyo Nugroho" w:date="2021-02-23T09:40:00Z">
        <w:r>
          <w:rPr>
            <w:rFonts w:ascii="Times New Roman" w:eastAsia="Times New Roman" w:hAnsi="Times New Roman" w:cs="Times New Roman"/>
            <w:sz w:val="24"/>
            <w:szCs w:val="24"/>
          </w:rPr>
          <w:t>”,</w:t>
        </w:r>
      </w:ins>
      <w:del w:id="8" w:author="Bivit Anggoro Prasetyo Nugroho" w:date="2021-02-23T09:39:00Z">
        <w:r w:rsidR="00927764" w:rsidRPr="00C50A1E" w:rsidDel="005F7367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del w:id="9" w:author="Bivit Anggoro Prasetyo Nugroho" w:date="2021-02-23T09:40:00Z">
        <w:r w:rsidR="00927764" w:rsidDel="005F7367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10" w:author="Bivit Anggoro Prasetyo Nugroho" w:date="2021-02-23T09:40:00Z">
        <w:r>
          <w:rPr>
            <w:rFonts w:ascii="Times New Roman" w:eastAsia="Times New Roman" w:hAnsi="Times New Roman" w:cs="Times New Roman"/>
            <w:sz w:val="24"/>
            <w:szCs w:val="24"/>
          </w:rPr>
          <w:t>—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30E98" w14:textId="5077A4D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F7367">
        <w:rPr>
          <w:rFonts w:ascii="Times New Roman" w:eastAsia="Times New Roman" w:hAnsi="Times New Roman" w:cs="Times New Roman"/>
          <w:i/>
          <w:iCs/>
          <w:sz w:val="24"/>
          <w:szCs w:val="24"/>
          <w:rPrChange w:id="11" w:author="Bivit Anggoro Prasetyo Nugroho" w:date="2021-02-23T09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ins w:id="12" w:author="Bivit Anggoro Prasetyo Nugroho" w:date="2021-02-23T09:41:00Z">
        <w:r w:rsidR="005F736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7367">
          <w:rPr>
            <w:rFonts w:ascii="Times New Roman" w:eastAsia="Times New Roman" w:hAnsi="Times New Roman" w:cs="Times New Roman"/>
            <w:sz w:val="24"/>
            <w:szCs w:val="24"/>
          </w:rPr>
          <w:t>mau</w:t>
        </w:r>
      </w:ins>
      <w:del w:id="13" w:author="Bivit Anggoro Prasetyo Nugroho" w:date="2021-02-23T09:41:00Z">
        <w:r w:rsidRPr="00C50A1E" w:rsidDel="005F7367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593A080" w14:textId="2110329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14" w:author="Bivit Anggoro Prasetyo Nugroho" w:date="2021-02-23T09:42:00Z">
        <w:r w:rsidR="005F736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5" w:author="Bivit Anggoro Prasetyo Nugroho" w:date="2021-02-23T09:42:00Z">
        <w:r w:rsidR="005F7367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6" w:author="Bivit Anggoro Prasetyo Nugroho" w:date="2021-02-23T09:42:00Z">
        <w:r w:rsidDel="005F7367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B81530C" w14:textId="1A47EE3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7" w:author="Bivit Anggoro Prasetyo Nugroho" w:date="2021-02-23T09:44:00Z">
        <w:r w:rsidR="005F7367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5F7367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5F736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7367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8" w:author="Bivit Anggoro Prasetyo Nugroho" w:date="2021-02-23T09:44:00Z">
        <w:r w:rsidRPr="00C50A1E" w:rsidDel="005F7367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ins w:id="19" w:author="Bivit Anggoro Prasetyo Nugroho" w:date="2021-02-23T09:44:00Z">
        <w:r w:rsidR="005F7367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del w:id="20" w:author="Bivit Anggoro Prasetyo Nugroho" w:date="2021-02-23T09:44:00Z">
        <w:r w:rsidRPr="00C50A1E" w:rsidDel="005F7367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21" w:author="Bivit Anggoro Prasetyo Nugroho" w:date="2021-02-23T09:44:00Z">
        <w:r w:rsidR="005F7367">
          <w:rPr>
            <w:rFonts w:ascii="Times New Roman" w:eastAsia="Times New Roman" w:hAnsi="Times New Roman" w:cs="Times New Roman"/>
            <w:sz w:val="24"/>
            <w:szCs w:val="24"/>
          </w:rPr>
          <w:t>et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Bivit Anggoro Prasetyo Nugroho" w:date="2021-02-23T09:44:00Z">
        <w:r w:rsidRPr="00C50A1E" w:rsidDel="005F7367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23" w:author="Bivit Anggoro Prasetyo Nugroho" w:date="2021-02-23T09:44:00Z">
        <w:r w:rsidR="005F7367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5F736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5BD9A2" w14:textId="2B82F8F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Bivit Anggoro Prasetyo Nugroho" w:date="2021-02-23T09:48:00Z">
        <w:r w:rsidRPr="00C50A1E" w:rsidDel="00561E73">
          <w:rPr>
            <w:rFonts w:ascii="Times New Roman" w:eastAsia="Times New Roman" w:hAnsi="Times New Roman" w:cs="Times New Roman"/>
            <w:sz w:val="24"/>
            <w:szCs w:val="24"/>
          </w:rPr>
          <w:delText>yang dalam kemasan bisa</w:delText>
        </w:r>
      </w:del>
      <w:proofErr w:type="spellStart"/>
      <w:ins w:id="25" w:author="Bivit Anggoro Prasetyo Nugroho" w:date="2021-02-23T09:48:00Z">
        <w:r w:rsidR="00561E73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ins w:id="26" w:author="Bivit Anggoro Prasetyo Nugroho" w:date="2021-02-23T09:48:00Z">
        <w:r w:rsidR="00561E73">
          <w:rPr>
            <w:rFonts w:ascii="Times New Roman" w:eastAsia="Times New Roman" w:hAnsi="Times New Roman" w:cs="Times New Roman"/>
            <w:sz w:val="24"/>
            <w:szCs w:val="24"/>
          </w:rPr>
          <w:t>habiskan</w:t>
        </w:r>
        <w:proofErr w:type="spellEnd"/>
        <w:r w:rsidR="00561E7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7" w:author="Bivit Anggoro Prasetyo Nugroho" w:date="2021-02-23T09:48:00Z">
        <w:r w:rsidRPr="00C50A1E" w:rsidDel="00561E73">
          <w:rPr>
            <w:rFonts w:ascii="Times New Roman" w:eastAsia="Times New Roman" w:hAnsi="Times New Roman" w:cs="Times New Roman"/>
            <w:sz w:val="24"/>
            <w:szCs w:val="24"/>
          </w:rPr>
          <w:delText xml:space="preserve">konsumsi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del w:id="28" w:author="Bivit Anggoro Prasetyo Nugroho" w:date="2021-02-23T09:48:00Z">
        <w:r w:rsidRPr="00C50A1E" w:rsidDel="00561E73">
          <w:rPr>
            <w:rFonts w:ascii="Times New Roman" w:eastAsia="Times New Roman" w:hAnsi="Times New Roman" w:cs="Times New Roman"/>
            <w:sz w:val="24"/>
            <w:szCs w:val="24"/>
          </w:rPr>
          <w:delText xml:space="preserve">porsi </w:delText>
        </w:r>
      </w:del>
      <w:proofErr w:type="spellStart"/>
      <w:ins w:id="29" w:author="Bivit Anggoro Prasetyo Nugroho" w:date="2021-02-23T09:48:00Z">
        <w:r w:rsidR="00561E73">
          <w:rPr>
            <w:rFonts w:ascii="Times New Roman" w:eastAsia="Times New Roman" w:hAnsi="Times New Roman" w:cs="Times New Roman"/>
            <w:sz w:val="24"/>
            <w:szCs w:val="24"/>
          </w:rPr>
          <w:t>bungkus</w:t>
        </w:r>
        <w:proofErr w:type="spellEnd"/>
        <w:r w:rsidR="00561E7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0" w:author="Bivit Anggoro Prasetyo Nugroho" w:date="2021-02-23T09:48:00Z">
        <w:r w:rsidRPr="00C50A1E" w:rsidDel="00561E73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ins w:id="31" w:author="Bivit Anggoro Prasetyo Nugroho" w:date="2021-02-23T10:08:00Z"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Setelah 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32" w:author="Bivit Anggoro Prasetyo Nugroho" w:date="2021-02-23T10:08:00Z">
        <w:r w:rsidRPr="00C50A1E" w:rsidDel="00A43986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ins w:id="33" w:author="Bivit Anggoro Prasetyo Nugroho" w:date="2021-02-23T10:08:00Z"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del w:id="34" w:author="Bivit Anggoro Prasetyo Nugroho" w:date="2021-02-23T10:08:00Z">
        <w:r w:rsidRPr="00C50A1E" w:rsidDel="00A43986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ins w:id="35" w:author="Bivit Anggoro Prasetyo Nugroho" w:date="2021-02-23T09:49:00Z">
        <w:r w:rsidR="00561E73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6" w:author="Bivit Anggoro Prasetyo Nugroho" w:date="2021-02-23T09:49:00Z">
        <w:r w:rsidR="00561E73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561E7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</w:t>
      </w:r>
      <w:ins w:id="37" w:author="Bivit Anggoro Prasetyo Nugroho" w:date="2021-02-23T09:49:00Z">
        <w:r w:rsidR="00561E73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proofErr w:type="spellEnd"/>
      <w:del w:id="38" w:author="Bivit Anggoro Prasetyo Nugroho" w:date="2021-02-23T09:49:00Z">
        <w:r w:rsidRPr="00C50A1E" w:rsidDel="00561E73">
          <w:rPr>
            <w:rFonts w:ascii="Times New Roman" w:eastAsia="Times New Roman" w:hAnsi="Times New Roman" w:cs="Times New Roman"/>
            <w:sz w:val="24"/>
            <w:szCs w:val="24"/>
          </w:rPr>
          <w:delText>nnya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39" w:author="Bivit Anggoro Prasetyo Nugroho" w:date="2021-02-23T09:49:00Z">
        <w:r w:rsidR="00561E73">
          <w:rPr>
            <w:rFonts w:ascii="Times New Roman" w:eastAsia="Times New Roman" w:hAnsi="Times New Roman" w:cs="Times New Roman"/>
            <w:sz w:val="24"/>
            <w:szCs w:val="24"/>
          </w:rPr>
          <w:t>berniat</w:t>
        </w:r>
        <w:proofErr w:type="spellEnd"/>
        <w:r w:rsidR="00561E7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40" w:author="Bivit Anggoro Prasetyo Nugroho" w:date="2021-02-23T09:49:00Z">
        <w:r w:rsidR="00561E7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61E73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561E7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1" w:author="Bivit Anggoro Prasetyo Nugroho" w:date="2021-02-23T09:45:00Z">
        <w:r w:rsidRPr="00C50A1E" w:rsidDel="005F7367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2" w:author="Bivit Anggoro Prasetyo Nugroho" w:date="2021-02-23T09:49:00Z">
        <w:r w:rsidR="00561E73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ins w:id="43" w:author="Bivit Anggoro Prasetyo Nugroho" w:date="2021-02-23T09:49:00Z">
        <w:r w:rsidR="00561E73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</w:p>
    <w:p w14:paraId="3DB919BB" w14:textId="5422BF8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44" w:author="Bivit Anggoro Prasetyo Nugroho" w:date="2021-02-23T10:11:00Z">
        <w:r w:rsidRPr="00C50A1E" w:rsidDel="00A43986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</w:delText>
        </w:r>
      </w:del>
      <w:ins w:id="45" w:author="Bivit Anggoro Prasetyo Nugroho" w:date="2021-02-23T10:11:00Z">
        <w:r w:rsidR="00A4398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6" w:author="Bivit Anggoro Prasetyo Nugroho" w:date="2021-02-23T10:11:00Z">
        <w:r w:rsidRPr="00C50A1E" w:rsidDel="00A43986">
          <w:rPr>
            <w:rFonts w:ascii="Times New Roman" w:eastAsia="Times New Roman" w:hAnsi="Times New Roman" w:cs="Times New Roman"/>
            <w:sz w:val="24"/>
            <w:szCs w:val="24"/>
          </w:rPr>
          <w:delText>membuat</w:delText>
        </w:r>
      </w:del>
      <w:proofErr w:type="spellStart"/>
      <w:ins w:id="47" w:author="Bivit Anggoro Prasetyo Nugroho" w:date="2021-02-23T10:11:00Z">
        <w:r w:rsidR="00A43986">
          <w:rPr>
            <w:rFonts w:ascii="Times New Roman" w:eastAsia="Times New Roman" w:hAnsi="Times New Roman" w:cs="Times New Roman"/>
            <w:sz w:val="24"/>
            <w:szCs w:val="24"/>
          </w:rPr>
          <w:t>menambah</w:t>
        </w:r>
      </w:ins>
      <w:proofErr w:type="spellEnd"/>
      <w:del w:id="48" w:author="Bivit Anggoro Prasetyo Nugroho" w:date="2021-02-23T10:11:00Z">
        <w:r w:rsidRPr="00C50A1E" w:rsidDel="00A4398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49" w:author="Bivit Anggoro Prasetyo Nugroho" w:date="2021-02-23T10:11:00Z">
        <w:r w:rsidR="00A4398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0" w:author="Bivit Anggoro Prasetyo Nugroho" w:date="2021-02-23T10:11:00Z">
        <w:r w:rsidR="00A43986">
          <w:rPr>
            <w:rFonts w:ascii="Times New Roman" w:eastAsia="Times New Roman" w:hAnsi="Times New Roman" w:cs="Times New Roman"/>
            <w:sz w:val="24"/>
            <w:szCs w:val="24"/>
          </w:rPr>
          <w:t>menj</w:t>
        </w:r>
      </w:ins>
      <w:del w:id="51" w:author="Bivit Anggoro Prasetyo Nugroho" w:date="2021-02-23T10:11:00Z">
        <w:r w:rsidRPr="00C50A1E" w:rsidDel="00A43986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52" w:author="Bivit Anggoro Prasetyo Nugroho" w:date="2021-02-23T10:11:00Z"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terkadang</w:t>
        </w:r>
      </w:ins>
      <w:proofErr w:type="spellEnd"/>
      <w:ins w:id="53" w:author="Bivit Anggoro Prasetyo Nugroho" w:date="2021-02-23T10:12:00Z"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teringat</w:t>
        </w:r>
        <w:proofErr w:type="spellEnd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sikap</w:t>
        </w:r>
        <w:proofErr w:type="spellEnd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 ‘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dingin</w:t>
        </w:r>
        <w:proofErr w:type="spellEnd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’ 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seseorang</w:t>
        </w:r>
        <w:proofErr w:type="spellEnd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 di masa 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lalu</w:t>
        </w:r>
        <w:proofErr w:type="spellEnd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4" w:author="Bivit Anggoro Prasetyo Nugroho" w:date="2021-02-23T10:12:00Z">
        <w:r w:rsidRPr="00C50A1E" w:rsidDel="00A43986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A43986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  <w:r w:rsidRPr="00C50A1E" w:rsidDel="00A43986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55" w:author="Bivit Anggoro Prasetyo Nugroho" w:date="2021-02-23T10:12:00Z"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 Hal 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itulah</w:t>
        </w:r>
        <w:proofErr w:type="spellEnd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 salah 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6" w:author="Bivit Anggoro Prasetyo Nugroho" w:date="2021-02-23T10:12:00Z">
        <w:r w:rsidRPr="00C50A1E" w:rsidDel="00A43986">
          <w:rPr>
            <w:rFonts w:ascii="Times New Roman" w:eastAsia="Times New Roman" w:hAnsi="Times New Roman" w:cs="Times New Roman"/>
            <w:sz w:val="24"/>
            <w:szCs w:val="24"/>
          </w:rPr>
          <w:delText>memang bisa jadi salah satu pencetus mengapa kita jadi suka makan.</w:delText>
        </w:r>
      </w:del>
      <w:proofErr w:type="spellStart"/>
      <w:ins w:id="57" w:author="Bivit Anggoro Prasetyo Nugroho" w:date="2021-02-23T10:13:00Z">
        <w:r w:rsidR="00A43986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meningkat</w:t>
        </w:r>
        <w:proofErr w:type="spellEnd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sebuah</w:t>
        </w:r>
        <w:proofErr w:type="spellEnd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pelarian</w:t>
        </w:r>
        <w:proofErr w:type="spellEnd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11CFA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FCD1741" w14:textId="1D7654B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58" w:author="Bivit Anggoro Prasetyo Nugroho" w:date="2021-02-23T10:14:00Z">
        <w:r w:rsidRPr="00C50A1E" w:rsidDel="00A43986">
          <w:rPr>
            <w:rFonts w:ascii="Times New Roman" w:eastAsia="Times New Roman" w:hAnsi="Times New Roman" w:cs="Times New Roman"/>
            <w:sz w:val="24"/>
            <w:szCs w:val="24"/>
          </w:rPr>
          <w:delText>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59" w:author="Bivit Anggoro Prasetyo Nugroho" w:date="2021-02-23T10:14:00Z"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Akan 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A43986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60" w:author="Bivit Anggoro Prasetyo Nugroho" w:date="2021-02-23T10:14:00Z">
        <w:r w:rsidRPr="00C50A1E" w:rsidDel="00A43986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1" w:author="Bivit Anggoro Prasetyo Nugroho" w:date="2021-02-23T10:15:00Z">
        <w:r w:rsidRPr="00C50A1E" w:rsidDel="00A43986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proofErr w:type="spellStart"/>
      <w:ins w:id="62" w:author="Bivit Anggoro Prasetyo Nugroho" w:date="2021-02-23T10:15:00Z">
        <w:r w:rsidR="00A43986">
          <w:rPr>
            <w:rFonts w:ascii="Times New Roman" w:eastAsia="Times New Roman" w:hAnsi="Times New Roman" w:cs="Times New Roman"/>
            <w:sz w:val="24"/>
            <w:szCs w:val="24"/>
          </w:rPr>
          <w:t>pikirkan</w:t>
        </w:r>
        <w:proofErr w:type="spellEnd"/>
        <w:r w:rsidR="00A4398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63" w:author="Bivit Anggoro Prasetyo Nugroho" w:date="2021-02-23T10:15:00Z">
        <w:r w:rsidR="00A4398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4" w:author="Bivit Anggoro Prasetyo Nugroho" w:date="2021-02-23T10:15:00Z">
        <w:r w:rsidRPr="00C50A1E" w:rsidDel="00A43986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0A020198" w14:textId="5C293CE4" w:rsidR="00927764" w:rsidRPr="00C50A1E" w:rsidRDefault="00A43986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65" w:author="Bivit Anggoro Prasetyo Nugroho" w:date="2021-02-23T10:15:00Z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Inilah</w:t>
        </w:r>
        <w:proofErr w:type="spellEnd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  <w:proofErr w:type="spellEnd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!</w:t>
        </w:r>
      </w:ins>
      <w:del w:id="66" w:author="Bivit Anggoro Prasetyo Nugroho" w:date="2021-02-23T10:15:00Z">
        <w:r w:rsidR="00927764" w:rsidRPr="00C50A1E" w:rsidDel="00A4398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Ternyata Ini yang Bisa Jadi Sebabnya...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7" w:author="Bivit Anggoro Prasetyo Nugroho" w:date="2021-02-23T10:16:00Z">
        <w:r>
          <w:rPr>
            <w:rFonts w:ascii="Times New Roman" w:eastAsia="Times New Roman" w:hAnsi="Times New Roman" w:cs="Times New Roman"/>
            <w:sz w:val="24"/>
            <w:szCs w:val="24"/>
          </w:rPr>
          <w:t>kita</w:t>
        </w:r>
      </w:ins>
      <w:proofErr w:type="spellEnd"/>
      <w:del w:id="68" w:author="Bivit Anggoro Prasetyo Nugroho" w:date="2021-02-23T10:16:00Z">
        <w:r w:rsidR="00927764" w:rsidRPr="00C50A1E" w:rsidDel="00A43986">
          <w:rPr>
            <w:rFonts w:ascii="Times New Roman" w:eastAsia="Times New Roman" w:hAnsi="Times New Roman" w:cs="Times New Roman"/>
            <w:sz w:val="24"/>
            <w:szCs w:val="24"/>
          </w:rPr>
          <w:delText>datang,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9" w:author="Bivit Anggoro Prasetyo Nugroho" w:date="2021-02-23T10:16:00Z">
        <w:r w:rsidR="00927764" w:rsidRPr="00C50A1E" w:rsidDel="00A43986">
          <w:rPr>
            <w:rFonts w:ascii="Times New Roman" w:eastAsia="Times New Roman" w:hAnsi="Times New Roman" w:cs="Times New Roman"/>
            <w:sz w:val="24"/>
            <w:szCs w:val="24"/>
          </w:rPr>
          <w:delText xml:space="preserve">kita akan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0" w:author="Bivit Anggoro Prasetyo Nugroho" w:date="2021-02-23T10:16:00Z">
        <w:r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71" w:author="Bivit Anggoro Prasetyo Nugroho" w:date="2021-02-23T10:16:00Z">
        <w:r w:rsidR="00927764" w:rsidRPr="00C50A1E" w:rsidDel="00A43986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72" w:author="Bivit Anggoro Prasetyo Nugroho" w:date="2021-02-23T10:16:00Z">
        <w:r w:rsidR="00927764" w:rsidRPr="00C50A1E" w:rsidDel="00B35C0E">
          <w:rPr>
            <w:rFonts w:ascii="Times New Roman" w:eastAsia="Times New Roman" w:hAnsi="Times New Roman" w:cs="Times New Roman"/>
            <w:sz w:val="24"/>
            <w:szCs w:val="24"/>
          </w:rPr>
          <w:delText>Ya, ini soal akses makanan yang jadi tak lagi berjarak. Ehem</w:delText>
        </w:r>
      </w:del>
      <w:proofErr w:type="spellStart"/>
      <w:ins w:id="73" w:author="Bivit Anggoro Prasetyo Nugroho" w:date="2021-02-23T10:17:00Z">
        <w:r w:rsidR="00B35C0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ruangan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rumah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pasti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tersedia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santap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pengalih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perhatian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rasa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dingin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4" w:author="Bivit Anggoro Prasetyo Nugroho" w:date="2021-02-23T10:16:00Z">
        <w:r w:rsidR="00927764" w:rsidRPr="00C50A1E" w:rsidDel="00B35C0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0A03CF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F2EE814" w14:textId="6EACAC6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75" w:author="Bivit Anggoro Prasetyo Nugroho" w:date="2021-02-23T10:18:00Z">
        <w:r w:rsidDel="00B35C0E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B35C0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76" w:author="Bivit Anggoro Prasetyo Nugroho" w:date="2021-02-23T10:18:00Z">
        <w:r w:rsidR="00B35C0E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B35C0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7" w:author="Bivit Anggoro Prasetyo Nugroho" w:date="2021-02-23T10:18:00Z">
        <w:r w:rsidR="00B35C0E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</w:ins>
      <w:proofErr w:type="spellEnd"/>
      <w:del w:id="78" w:author="Bivit Anggoro Prasetyo Nugroho" w:date="2021-02-23T10:18:00Z">
        <w:r w:rsidRPr="00C50A1E" w:rsidDel="00B35C0E">
          <w:rPr>
            <w:rFonts w:ascii="Times New Roman" w:eastAsia="Times New Roman" w:hAnsi="Times New Roman" w:cs="Times New Roman"/>
            <w:sz w:val="24"/>
            <w:szCs w:val="24"/>
          </w:rPr>
          <w:delText>mau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79" w:author="Bivit Anggoro Prasetyo Nugroho" w:date="2021-02-23T10:18:00Z"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ins w:id="80" w:author="Bivit Anggoro Prasetyo Nugroho" w:date="2021-02-23T10:19:00Z"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rumah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81" w:author="Bivit Anggoro Prasetyo Nugroho" w:date="2021-02-23T10:19:00Z"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del w:id="82" w:author="Bivit Anggoro Prasetyo Nugroho" w:date="2021-02-23T10:19:00Z">
        <w:r w:rsidRPr="00C50A1E" w:rsidDel="00B35C0E">
          <w:rPr>
            <w:rFonts w:ascii="Times New Roman" w:eastAsia="Times New Roman" w:hAnsi="Times New Roman" w:cs="Times New Roman"/>
            <w:sz w:val="24"/>
            <w:szCs w:val="24"/>
          </w:rPr>
          <w:delText xml:space="preserve">. Akan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8A2A18" w14:textId="41FC93B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83" w:author="Bivit Anggoro Prasetyo Nugroho" w:date="2021-02-23T10:19:00Z">
        <w:r w:rsidR="00B35C0E">
          <w:rPr>
            <w:rFonts w:ascii="Times New Roman" w:eastAsia="Times New Roman" w:hAnsi="Times New Roman" w:cs="Times New Roman"/>
            <w:sz w:val="24"/>
            <w:szCs w:val="24"/>
          </w:rPr>
          <w:t>Hal yang</w:t>
        </w:r>
      </w:ins>
      <w:del w:id="84" w:author="Bivit Anggoro Prasetyo Nugroho" w:date="2021-02-23T10:19:00Z">
        <w:r w:rsidRPr="00C50A1E" w:rsidDel="00B35C0E">
          <w:rPr>
            <w:rFonts w:ascii="Times New Roman" w:eastAsia="Times New Roman" w:hAnsi="Times New Roman" w:cs="Times New Roman"/>
            <w:sz w:val="24"/>
            <w:szCs w:val="24"/>
          </w:rPr>
          <w:delText>Yang sering membuatnya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5" w:author="Bivit Anggoro Prasetyo Nugroho" w:date="2021-02-23T10:19:00Z">
        <w:r w:rsidR="00B35C0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tepat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ins w:id="86" w:author="Bivit Anggoro Prasetyo Nugroho" w:date="2021-02-23T10:20:00Z"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Rasa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prioritas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35C0E">
          <w:rPr>
            <w:rFonts w:ascii="Times New Roman" w:eastAsia="Times New Roman" w:hAnsi="Times New Roman" w:cs="Times New Roman"/>
            <w:sz w:val="24"/>
            <w:szCs w:val="24"/>
          </w:rPr>
          <w:t>diperhatikan</w:t>
        </w:r>
      </w:ins>
      <w:proofErr w:type="spellEnd"/>
      <w:del w:id="87" w:author="Bivit Anggoro Prasetyo Nugroho" w:date="2021-02-23T10:19:00Z">
        <w:r w:rsidRPr="00C50A1E" w:rsidDel="00B35C0E">
          <w:rPr>
            <w:rFonts w:ascii="Times New Roman" w:eastAsia="Times New Roman" w:hAnsi="Times New Roman" w:cs="Times New Roman"/>
            <w:sz w:val="24"/>
            <w:szCs w:val="24"/>
          </w:rPr>
          <w:delText>kita yang tidak tahu diri.</w:delText>
        </w:r>
      </w:del>
      <w:del w:id="88" w:author="Bivit Anggoro Prasetyo Nugroho" w:date="2021-02-23T10:20:00Z">
        <w:r w:rsidRPr="00C50A1E" w:rsidDel="00B35C0E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penting enak, kalori belakangan?</w:delText>
        </w:r>
      </w:del>
      <w:ins w:id="89" w:author="Bivit Anggoro Prasetyo Nugroho" w:date="2021-02-23T10:20:00Z">
        <w:r w:rsidR="00B35C0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307DCAF6" w14:textId="49D68165" w:rsidR="00927764" w:rsidRPr="00C50A1E" w:rsidRDefault="00B35C0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90" w:author="Bivit Anggoro Prasetyo Nugroho" w:date="2021-02-23T10:20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Kita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mulai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mencoba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untuk</w:t>
        </w:r>
      </w:ins>
      <w:proofErr w:type="spellEnd"/>
      <w:del w:id="91" w:author="Bivit Anggoro Prasetyo Nugroho" w:date="2021-02-23T10:20:00Z">
        <w:r w:rsidR="00927764" w:rsidRPr="00C50A1E" w:rsidDel="00B35C0E">
          <w:rPr>
            <w:rFonts w:ascii="Times New Roman" w:eastAsia="Times New Roman" w:hAnsi="Times New Roman" w:cs="Times New Roman"/>
            <w:sz w:val="24"/>
            <w:szCs w:val="24"/>
          </w:rPr>
          <w:delText>Coba deh, mulai aj</w:delText>
        </w:r>
      </w:del>
      <w:del w:id="92" w:author="Bivit Anggoro Prasetyo Nugroho" w:date="2021-02-23T10:21:00Z">
        <w:r w:rsidR="00927764" w:rsidRPr="00C50A1E" w:rsidDel="00B35C0E">
          <w:rPr>
            <w:rFonts w:ascii="Times New Roman" w:eastAsia="Times New Roman" w:hAnsi="Times New Roman" w:cs="Times New Roman"/>
            <w:sz w:val="24"/>
            <w:szCs w:val="24"/>
          </w:rPr>
          <w:delText>a dulu dengan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3" w:author="Bivit Anggoro Prasetyo Nugroho" w:date="2021-02-23T10:2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Selain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94" w:author="Bivit Anggoro Prasetyo Nugroho" w:date="2021-02-23T10:21:00Z">
        <w:r w:rsidR="00927764" w:rsidRPr="00C50A1E" w:rsidDel="00B35C0E">
          <w:rPr>
            <w:rFonts w:ascii="Times New Roman" w:eastAsia="Times New Roman" w:hAnsi="Times New Roman" w:cs="Times New Roman"/>
            <w:sz w:val="24"/>
            <w:szCs w:val="24"/>
          </w:rPr>
          <w:delText>ketika kamu memakan makanan kemasan. Atau jika</w:delText>
        </w:r>
      </w:del>
      <w:proofErr w:type="spellStart"/>
      <w:ins w:id="95" w:author="Bivit Anggoro Prasetyo Nugroho" w:date="2021-02-23T10:21:00Z">
        <w:r>
          <w:rPr>
            <w:rFonts w:ascii="Times New Roman" w:eastAsia="Times New Roman" w:hAnsi="Times New Roman" w:cs="Times New Roman"/>
            <w:sz w:val="24"/>
            <w:szCs w:val="24"/>
          </w:rPr>
          <w:t>apabila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6" w:author="Bivit Anggoro Prasetyo Nugroho" w:date="2021-02-23T10:21:00Z">
        <w:r w:rsidR="00927764" w:rsidRPr="00C50A1E" w:rsidDel="00B35C0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4E01CF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04C3917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DB0270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D5CBC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9F7466B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E554865" w14:textId="77777777" w:rsidR="00927764" w:rsidRPr="00C50A1E" w:rsidRDefault="00927764" w:rsidP="00927764"/>
    <w:p w14:paraId="78C71624" w14:textId="77777777" w:rsidR="00927764" w:rsidRPr="005A045A" w:rsidRDefault="00927764" w:rsidP="00927764">
      <w:pPr>
        <w:rPr>
          <w:i/>
        </w:rPr>
      </w:pPr>
    </w:p>
    <w:p w14:paraId="08A95FE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4D138CC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03A13" w14:textId="77777777" w:rsidR="00B54847" w:rsidRDefault="00B54847">
      <w:r>
        <w:separator/>
      </w:r>
    </w:p>
  </w:endnote>
  <w:endnote w:type="continuationSeparator" w:id="0">
    <w:p w14:paraId="3AF42DF1" w14:textId="77777777" w:rsidR="00B54847" w:rsidRDefault="00B54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7965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5E05B08" w14:textId="77777777" w:rsidR="00941E77" w:rsidRDefault="00B54847">
    <w:pPr>
      <w:pStyle w:val="Footer"/>
    </w:pPr>
  </w:p>
  <w:p w14:paraId="7B11154C" w14:textId="77777777" w:rsidR="00941E77" w:rsidRDefault="00B54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E1180" w14:textId="77777777" w:rsidR="00B54847" w:rsidRDefault="00B54847">
      <w:r>
        <w:separator/>
      </w:r>
    </w:p>
  </w:footnote>
  <w:footnote w:type="continuationSeparator" w:id="0">
    <w:p w14:paraId="53CFDAD0" w14:textId="77777777" w:rsidR="00B54847" w:rsidRDefault="00B54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ivit Anggoro Prasetyo Nugroho">
    <w15:presenceInfo w15:providerId="Windows Live" w15:userId="b3ad1daa1f7e07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561E73"/>
    <w:rsid w:val="005F7367"/>
    <w:rsid w:val="00924DF5"/>
    <w:rsid w:val="00927764"/>
    <w:rsid w:val="00A43986"/>
    <w:rsid w:val="00B35C0E"/>
    <w:rsid w:val="00B5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D750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Bivit Anggoro Prasetyo Nugroho</cp:lastModifiedBy>
  <cp:revision>2</cp:revision>
  <dcterms:created xsi:type="dcterms:W3CDTF">2021-02-23T03:22:00Z</dcterms:created>
  <dcterms:modified xsi:type="dcterms:W3CDTF">2021-02-23T03:22:00Z</dcterms:modified>
</cp:coreProperties>
</file>