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396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DA45061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AC6DE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90140D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5657801" w14:textId="77777777" w:rsidTr="00821BA2">
        <w:tc>
          <w:tcPr>
            <w:tcW w:w="9350" w:type="dxa"/>
          </w:tcPr>
          <w:p w14:paraId="5022211F" w14:textId="77777777" w:rsidR="00BE098E" w:rsidRDefault="00BE098E" w:rsidP="00821BA2">
            <w:pPr>
              <w:pStyle w:val="ListParagraph"/>
              <w:ind w:left="0"/>
            </w:pPr>
            <w:bookmarkStart w:id="0" w:name="_Hlk89078396"/>
          </w:p>
          <w:p w14:paraId="485D7D00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5914191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08D25F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" w:name="_Hlk89078374"/>
            <w:proofErr w:type="spellStart"/>
            <w:r>
              <w:t>manajemen</w:t>
            </w:r>
            <w:proofErr w:type="spellEnd"/>
            <w:r>
              <w:t xml:space="preserve"> </w:t>
            </w:r>
            <w:bookmarkEnd w:id="1"/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1F6BA8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15F2E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2" w:name="_Hlk89078410"/>
            <w:proofErr w:type="spellStart"/>
            <w:r>
              <w:t>filosofis</w:t>
            </w:r>
            <w:proofErr w:type="spellEnd"/>
            <w:r>
              <w:t xml:space="preserve"> </w:t>
            </w:r>
            <w:bookmarkEnd w:id="2"/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B82140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3" w:name="_Hlk89078415"/>
            <w:proofErr w:type="spellStart"/>
            <w:r>
              <w:t>kurikulum</w:t>
            </w:r>
            <w:proofErr w:type="spellEnd"/>
            <w:r>
              <w:t xml:space="preserve"> </w:t>
            </w:r>
            <w:bookmarkEnd w:id="3"/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847288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CE9E682" w14:textId="3D4E162C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4" w:name="_Hlk89078418"/>
            <w:proofErr w:type="spellStart"/>
            <w:r>
              <w:t>implementasi</w:t>
            </w:r>
            <w:proofErr w:type="spellEnd"/>
            <w:r>
              <w:t xml:space="preserve"> </w:t>
            </w:r>
            <w:bookmarkEnd w:id="4"/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del w:id="5" w:author="14" w:date="2021-11-29T11:37:00Z">
              <w:r w:rsidDel="007B4CF9">
                <w:delText>,</w:delText>
              </w:r>
            </w:del>
            <w:ins w:id="6" w:author="14" w:date="2021-11-29T11:37:00Z">
              <w:r w:rsidR="007B4CF9">
                <w:t>;</w:t>
              </w:r>
            </w:ins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43CD6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7" w:name="_Hlk89078422"/>
            <w:r>
              <w:t xml:space="preserve">optimal </w:t>
            </w:r>
            <w:bookmarkEnd w:id="7"/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CFFCA7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8" w:name="_Hlk89078426"/>
            <w:r>
              <w:t xml:space="preserve">integral </w:t>
            </w:r>
            <w:bookmarkEnd w:id="8"/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C064E7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8FDA1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9" w:name="_Hlk89078430"/>
            <w:proofErr w:type="spellStart"/>
            <w:r>
              <w:t>konseptual</w:t>
            </w:r>
            <w:proofErr w:type="spellEnd"/>
            <w:r>
              <w:t xml:space="preserve"> </w:t>
            </w:r>
            <w:bookmarkEnd w:id="9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51EC7B3" w14:textId="2B6F220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10" w:name="_Hlk89078435"/>
            <w:r>
              <w:t xml:space="preserve">program </w:t>
            </w:r>
            <w:bookmarkEnd w:id="10"/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>, d</w:t>
            </w:r>
            <w:ins w:id="11" w:author="14" w:date="2021-11-29T11:38:00Z">
              <w:r w:rsidR="007B4CF9">
                <w:t xml:space="preserve">an </w:t>
              </w:r>
            </w:ins>
            <w:proofErr w:type="spellStart"/>
            <w:r>
              <w:t>s</w:t>
            </w:r>
            <w:ins w:id="12" w:author="14" w:date="2021-11-29T11:38:00Z">
              <w:r w:rsidR="007B4CF9">
                <w:t>ebagainya</w:t>
              </w:r>
            </w:ins>
            <w:proofErr w:type="spellEnd"/>
            <w:del w:id="13" w:author="14" w:date="2021-11-29T11:38:00Z">
              <w:r w:rsidDel="007B4CF9">
                <w:delText>b</w:delText>
              </w:r>
            </w:del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8DFD6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14" w:name="_Hlk89078439"/>
            <w:proofErr w:type="spellStart"/>
            <w:r>
              <w:t>kriteria</w:t>
            </w:r>
            <w:proofErr w:type="spellEnd"/>
            <w:r>
              <w:t xml:space="preserve"> </w:t>
            </w:r>
            <w:bookmarkEnd w:id="14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E274B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5" w:name="_Hlk89078443"/>
            <w:proofErr w:type="spellStart"/>
            <w:r>
              <w:t>metodologi</w:t>
            </w:r>
            <w:proofErr w:type="spellEnd"/>
            <w:r>
              <w:t xml:space="preserve"> </w:t>
            </w:r>
            <w:bookmarkEnd w:id="15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488ED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6" w:name="_Hlk89078447"/>
            <w:proofErr w:type="spellStart"/>
            <w:r>
              <w:t>norma</w:t>
            </w:r>
            <w:proofErr w:type="spellEnd"/>
            <w:r>
              <w:t xml:space="preserve"> </w:t>
            </w:r>
            <w:bookmarkEnd w:id="16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40787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FED68E5" w14:textId="6179EBD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del w:id="17" w:author="14" w:date="2021-11-29T11:38:00Z">
              <w:r w:rsidDel="007B4CF9">
                <w:delText xml:space="preserve"> dan berterima</w:delText>
              </w:r>
            </w:del>
            <w:r>
              <w:t>.</w:t>
            </w:r>
          </w:p>
          <w:p w14:paraId="21DDD9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8" w:name="_Hlk89078453"/>
            <w:proofErr w:type="spellStart"/>
            <w:r>
              <w:t>orientasi</w:t>
            </w:r>
            <w:proofErr w:type="spellEnd"/>
            <w:r>
              <w:t xml:space="preserve"> </w:t>
            </w:r>
            <w:bookmarkEnd w:id="18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6F2D76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D3F0D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9" w:name="_Hlk89078458"/>
            <w:proofErr w:type="spellStart"/>
            <w:r>
              <w:t>prosedur</w:t>
            </w:r>
            <w:proofErr w:type="spellEnd"/>
            <w:r>
              <w:t xml:space="preserve"> </w:t>
            </w:r>
            <w:bookmarkEnd w:id="19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6EB060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152BE23" w14:textId="47358819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20" w:name="_Hlk89078462"/>
            <w:del w:id="21" w:author="14" w:date="2021-11-29T11:41:00Z">
              <w:r w:rsidDel="007B4CF9">
                <w:delText>i</w:delText>
              </w:r>
            </w:del>
            <w:proofErr w:type="spellStart"/>
            <w:ins w:id="22" w:author="14" w:date="2021-11-29T11:41:00Z">
              <w:r w:rsidR="007B4CF9">
                <w:t>I</w:t>
              </w:r>
            </w:ins>
            <w:r>
              <w:t>nklusif</w:t>
            </w:r>
            <w:proofErr w:type="spellEnd"/>
            <w:r>
              <w:t xml:space="preserve"> </w:t>
            </w:r>
            <w:bookmarkEnd w:id="20"/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E553A21" w14:textId="77777777" w:rsidR="00BE098E" w:rsidDel="007B4CF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3" w:author="14" w:date="2021-11-29T11:42:00Z"/>
              </w:rPr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6A3CFBD" w14:textId="77777777" w:rsidR="00BE098E" w:rsidRDefault="00BE098E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4" w:author="14" w:date="2021-11-29T11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06650A5E" w14:textId="77777777" w:rsidTr="00821BA2">
        <w:tc>
          <w:tcPr>
            <w:tcW w:w="9350" w:type="dxa"/>
          </w:tcPr>
          <w:p w14:paraId="77BF82A4" w14:textId="000F0895" w:rsidR="00BE098E" w:rsidRDefault="007B4CF9" w:rsidP="00821BA2">
            <w:pPr>
              <w:pStyle w:val="ListParagraph"/>
              <w:ind w:left="0"/>
              <w:rPr>
                <w:ins w:id="25" w:author="14" w:date="2021-11-29T11:41:00Z"/>
              </w:rPr>
            </w:pPr>
            <w:proofErr w:type="spellStart"/>
            <w:ins w:id="26" w:author="14" w:date="2021-11-29T11:41:00Z">
              <w:r>
                <w:t>F</w:t>
              </w:r>
              <w:r>
                <w:t>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2B7A330D" w14:textId="77777777" w:rsidR="007B4CF9" w:rsidRDefault="007B4CF9" w:rsidP="007B4CF9">
            <w:pPr>
              <w:pStyle w:val="ListParagraph"/>
              <w:ind w:left="0"/>
              <w:rPr>
                <w:ins w:id="27" w:author="14" w:date="2021-11-29T11:42:00Z"/>
              </w:rPr>
            </w:pPr>
            <w:proofErr w:type="spellStart"/>
            <w:ins w:id="28" w:author="14" w:date="2021-11-29T11:41:00Z">
              <w:r>
                <w:t>I</w:t>
              </w:r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;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3580F9A7" w14:textId="77777777" w:rsidR="00177F94" w:rsidRDefault="007B4CF9" w:rsidP="00177F94">
            <w:pPr>
              <w:pStyle w:val="ListParagraph"/>
              <w:ind w:left="0"/>
              <w:rPr>
                <w:ins w:id="29" w:author="14" w:date="2021-11-29T11:46:00Z"/>
              </w:rPr>
            </w:pPr>
            <w:proofErr w:type="spellStart"/>
            <w:ins w:id="30" w:author="14" w:date="2021-11-29T11:4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  <w:proofErr w:type="spellStart"/>
              <w:r>
                <w:t>reguler.</w:t>
              </w:r>
            </w:ins>
            <w:proofErr w:type="spellEnd"/>
          </w:p>
          <w:p w14:paraId="3B72313F" w14:textId="450D97AF" w:rsidR="007B4CF9" w:rsidRDefault="007B4CF9" w:rsidP="00177F94">
            <w:pPr>
              <w:pStyle w:val="ListParagraph"/>
              <w:ind w:left="0"/>
              <w:rPr>
                <w:ins w:id="31" w:author="14" w:date="2021-11-29T11:42:00Z"/>
              </w:rPr>
              <w:pPrChange w:id="32" w:author="14" w:date="2021-11-29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3" w:author="14" w:date="2021-11-29T11:43:00Z">
              <w:r>
                <w:t>I</w:t>
              </w:r>
            </w:ins>
            <w:ins w:id="34" w:author="14" w:date="2021-11-29T11:42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  <w:bookmarkStart w:id="35" w:name="_GoBack"/>
              <w:bookmarkEnd w:id="35"/>
            </w:ins>
          </w:p>
          <w:p w14:paraId="5F437F29" w14:textId="004E6662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14" w:date="2021-11-29T11:43:00Z"/>
              </w:rPr>
            </w:pPr>
            <w:ins w:id="37" w:author="14" w:date="2021-11-29T11:42:00Z">
              <w:r>
                <w:lastRenderedPageBreak/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3B51F7CE" w14:textId="1FF1362A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14" w:date="2021-11-29T11:43:00Z"/>
              </w:rPr>
            </w:pPr>
            <w:proofErr w:type="spellStart"/>
            <w:ins w:id="39" w:author="14" w:date="2021-11-29T11:43:00Z">
              <w:r>
                <w:t>K</w:t>
              </w:r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3B7BB29" w14:textId="2B743967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2501" w:hanging="2126"/>
              <w:jc w:val="left"/>
              <w:rPr>
                <w:ins w:id="40" w:author="14" w:date="2021-11-29T11:43:00Z"/>
              </w:rPr>
            </w:pPr>
            <w:proofErr w:type="spellStart"/>
            <w:ins w:id="41" w:author="14" w:date="2021-11-29T11:43:00Z">
              <w:r>
                <w:t>K</w:t>
              </w:r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1239E912" w14:textId="03055B53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14" w:date="2021-11-29T11:43:00Z"/>
              </w:rPr>
            </w:pPr>
            <w:proofErr w:type="spellStart"/>
            <w:ins w:id="43" w:author="14" w:date="2021-11-29T11:43:00Z">
              <w:r>
                <w:t>K</w:t>
              </w:r>
              <w:r>
                <w:t>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24CAE1B6" w14:textId="52AF1C9F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2501" w:hanging="2126"/>
              <w:jc w:val="left"/>
              <w:rPr>
                <w:ins w:id="44" w:author="14" w:date="2021-11-29T11:43:00Z"/>
              </w:rPr>
            </w:pPr>
            <w:ins w:id="45" w:author="14" w:date="2021-11-29T11:43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60741819" w14:textId="0094E701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14" w:date="2021-11-29T11:44:00Z"/>
              </w:rPr>
            </w:pPr>
            <w:proofErr w:type="spellStart"/>
            <w:ins w:id="47" w:author="14" w:date="2021-11-29T11:44:00Z">
              <w:r>
                <w:t>M</w:t>
              </w:r>
              <w:r>
                <w:t>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5ABA6217" w14:textId="22C32C99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14" w:date="2021-11-29T11:44:00Z"/>
              </w:rPr>
            </w:pPr>
            <w:ins w:id="49" w:author="14" w:date="2021-11-29T11:4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7BD049E1" w14:textId="5817F4F1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14" w:date="2021-11-29T11:44:00Z"/>
              </w:rPr>
            </w:pPr>
            <w:proofErr w:type="spellStart"/>
            <w:ins w:id="51" w:author="14" w:date="2021-11-29T11:44:00Z">
              <w:r>
                <w:t>M</w:t>
              </w:r>
              <w:r>
                <w:t>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00AF39DF" w14:textId="26BE7A49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14" w:date="2021-11-29T11:44:00Z"/>
              </w:rPr>
            </w:pPr>
            <w:ins w:id="53" w:author="14" w:date="2021-11-29T11:44:00Z">
              <w:r>
                <w:t>N</w:t>
              </w:r>
              <w:r>
                <w:t xml:space="preserve">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D4BE0AC" w14:textId="77777777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14" w:date="2021-11-29T11:44:00Z"/>
              </w:rPr>
            </w:pPr>
            <w:ins w:id="55" w:author="14" w:date="2021-11-29T11:44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3492B902" w14:textId="0DE6122A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14" w:date="2021-11-29T11:44:00Z"/>
              </w:rPr>
            </w:pPr>
            <w:ins w:id="57" w:author="14" w:date="2021-11-29T11:44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>.</w:t>
              </w:r>
            </w:ins>
          </w:p>
          <w:p w14:paraId="4E539D7D" w14:textId="4D371323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14" w:date="2021-11-29T11:44:00Z"/>
              </w:rPr>
            </w:pPr>
            <w:ins w:id="59" w:author="14" w:date="2021-11-29T11:44:00Z">
              <w:r>
                <w:t>O</w:t>
              </w:r>
              <w:r>
                <w:t xml:space="preserve">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1575C8AD" w14:textId="065B5035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0" w:author="14" w:date="2021-11-29T11:44:00Z"/>
              </w:rPr>
            </w:pPr>
            <w:proofErr w:type="spellStart"/>
            <w:ins w:id="61" w:author="14" w:date="2021-11-29T11:44:00Z">
              <w:r>
                <w:t>O</w:t>
              </w:r>
              <w:r>
                <w:t>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54E5F85C" w14:textId="49DB0002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2" w:author="14" w:date="2021-11-29T11:45:00Z"/>
              </w:rPr>
            </w:pPr>
            <w:ins w:id="63" w:author="14" w:date="2021-11-29T11:44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719C2943" w14:textId="4B2AF691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2501" w:hanging="2126"/>
              <w:jc w:val="left"/>
              <w:rPr>
                <w:ins w:id="64" w:author="14" w:date="2021-11-29T11:45:00Z"/>
              </w:rPr>
              <w:pPrChange w:id="65" w:author="14" w:date="2021-11-29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6" w:author="14" w:date="2021-11-29T11:45:00Z">
              <w:r>
                <w:t>P</w:t>
              </w:r>
              <w:r>
                <w:t xml:space="preserve">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</w:ins>
            <w:proofErr w:type="spellEnd"/>
            <w:ins w:id="67" w:author="14" w:date="2021-11-29T11:46:00Z">
              <w:r>
                <w:t xml:space="preserve"> </w:t>
              </w:r>
            </w:ins>
            <w:proofErr w:type="spellStart"/>
            <w:ins w:id="68" w:author="14" w:date="2021-11-29T11:45:00Z"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dan </w:t>
              </w:r>
              <w:proofErr w:type="spellStart"/>
              <w:r>
                <w:t>sebagainya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09B0BD55" w14:textId="312A0F3E" w:rsidR="007B4CF9" w:rsidRDefault="007B4CF9" w:rsidP="007B4CF9">
            <w:pPr>
              <w:pStyle w:val="ListParagraph"/>
              <w:tabs>
                <w:tab w:val="left" w:pos="2064"/>
                <w:tab w:val="left" w:pos="2513"/>
              </w:tabs>
              <w:ind w:left="2501" w:hanging="2126"/>
              <w:jc w:val="left"/>
              <w:rPr>
                <w:ins w:id="69" w:author="14" w:date="2021-11-29T11:41:00Z"/>
              </w:rPr>
              <w:pPrChange w:id="70" w:author="14" w:date="2021-11-29T11:4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1" w:author="14" w:date="2021-11-29T11:45:00Z">
              <w:r>
                <w:t>P</w:t>
              </w:r>
              <w:r>
                <w:t>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</w:ins>
            <w:proofErr w:type="spellEnd"/>
            <w:ins w:id="72" w:author="14" w:date="2021-11-29T11:46:00Z">
              <w:r>
                <w:t xml:space="preserve"> </w:t>
              </w:r>
            </w:ins>
            <w:proofErr w:type="spellStart"/>
            <w:ins w:id="73" w:author="14" w:date="2021-11-29T11:45:00Z"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</w:t>
              </w:r>
              <w:r>
                <w:t>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20B97909" w14:textId="77777777" w:rsidR="007B4CF9" w:rsidRDefault="007B4CF9" w:rsidP="00821BA2">
            <w:pPr>
              <w:pStyle w:val="ListParagraph"/>
              <w:ind w:left="0"/>
            </w:pPr>
          </w:p>
        </w:tc>
      </w:tr>
      <w:bookmarkEnd w:id="0"/>
    </w:tbl>
    <w:p w14:paraId="6D4B5F2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4">
    <w15:presenceInfo w15:providerId="None" w15:userId="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7F94"/>
    <w:rsid w:val="0042167F"/>
    <w:rsid w:val="007B4CF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83A6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14</cp:lastModifiedBy>
  <cp:revision>2</cp:revision>
  <dcterms:created xsi:type="dcterms:W3CDTF">2020-08-26T21:29:00Z</dcterms:created>
  <dcterms:modified xsi:type="dcterms:W3CDTF">2021-11-29T04:47:00Z</dcterms:modified>
</cp:coreProperties>
</file>