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355" w:rsidRPr="00125355" w:rsidRDefault="00125355" w:rsidP="00781B99">
      <w:pPr>
        <w:spacing w:after="0"/>
        <w:jc w:val="center"/>
        <w:outlineLvl w:val="0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781B99">
      <w:pPr>
        <w:spacing w:after="0"/>
        <w:jc w:val="center"/>
        <w:outlineLvl w:val="0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781B99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0" w:author="Himawan Aulia Rahman" w:date="2020-12-09T09:55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:rsidR="00125355" w:rsidRDefault="00125355" w:rsidP="00781B9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Himawan Aulia Rahman" w:date="2020-12-09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781B9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Himawan Aulia Rahman" w:date="2020-12-09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Himawan Aulia Rahman" w:date="2020-12-09T09:42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4" w:author="Himawan Aulia Rahman" w:date="2020-12-09T09:42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Himawan Aulia Rahman" w:date="2020-12-09T09:43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dia akan</w:delText>
              </w:r>
            </w:del>
            <w:proofErr w:type="spellStart"/>
            <w:ins w:id="6" w:author="Himawan Aulia Rahman" w:date="2020-12-09T09:43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7" w:author="Himawan Aulia Rahman" w:date="2020-12-09T09:43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8" w:author="Himawan Aulia Rahman" w:date="2020-12-09T09:43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81B9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" w:author="Himawan Aulia Rahman" w:date="2020-12-09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Himawan Aulia Rahman" w:date="2020-12-09T09:44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</w:t>
            </w:r>
            <w:ins w:id="11" w:author="Himawan Aulia Rahman" w:date="2020-12-09T09:44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81B9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" w:author="Himawan Aulia Rahman" w:date="2020-12-09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Himawan Aulia Rahman" w:date="2020-12-09T09:44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4" w:author="Himawan Aulia Rahman" w:date="2020-12-09T09:44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</w:t>
            </w:r>
            <w:ins w:id="15" w:author="Himawan Aulia Rahman" w:date="2020-12-09T09:44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81B9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" w:author="Himawan Aulia Rahman" w:date="2020-12-09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7" w:author="Himawan Aulia Rahman" w:date="2020-12-09T09:44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8" w:author="Himawan Aulia Rahman" w:date="2020-12-09T09:45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19" w:author="Himawan Aulia Rahman" w:date="2020-12-09T09:45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0" w:author="Himawan Aulia Rahman" w:date="2020-12-09T09:45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1" w:author="Himawan Aulia Rahman" w:date="2020-12-09T09:45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2" w:author="Himawan Aulia Rahman" w:date="2020-12-09T09:45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23" w:author="Himawan Aulia Rahman" w:date="2020-12-09T09:45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kasi</w:t>
              </w:r>
            </w:ins>
            <w:proofErr w:type="spellEnd"/>
            <w:del w:id="24" w:author="Himawan Aulia Rahman" w:date="2020-12-09T09:45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Himawan Aulia Rahman" w:date="2020-12-09T09:46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del w:id="26" w:author="Himawan Aulia Rahman" w:date="2020-12-09T09:46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781B9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" w:author="Himawan Aulia Rahman" w:date="2020-12-09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8" w:author="Himawan Aulia Rahman" w:date="2020-12-09T09:48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781B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9" w:author="Himawan Aulia Rahman" w:date="2020-12-09T09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81B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0" w:author="Himawan Aulia Rahman" w:date="2020-12-09T09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1" w:author="Himawan Aulia Rahman" w:date="2020-12-09T09:48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Pada taha</w:delText>
              </w:r>
            </w:del>
            <w:del w:id="32" w:author="Himawan Aulia Rahman" w:date="2020-12-09T09:46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del w:id="33" w:author="Himawan Aulia Rahman" w:date="2020-12-09T09:48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 xml:space="preserve"> ini g</w:delText>
              </w:r>
            </w:del>
            <w:ins w:id="34" w:author="Himawan Aulia Rahman" w:date="2020-12-09T09:48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5" w:author="Himawan Aulia Rahman" w:date="2020-12-09T09:46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81B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6" w:author="Himawan Aulia Rahman" w:date="2020-12-09T09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81B99" w:rsidP="00781B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7" w:author="Himawan Aulia Rahman" w:date="2020-12-09T09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38" w:author="Himawan Aulia Rahman" w:date="2020-12-09T09:47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39" w:author="Himawan Aulia Rahman" w:date="2020-12-09T09:47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0" w:author="Himawan Aulia Rahman" w:date="2020-12-09T09:47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1" w:author="Himawan Aulia Rahman" w:date="2020-12-09T09:47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81B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Himawan Aulia Rahman" w:date="2020-12-09T09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781B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3" w:author="Himawan Aulia Rahman" w:date="2020-12-09T09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4" w:author="Himawan Aulia Rahman" w:date="2020-12-09T09:47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5" w:author="Himawan Aulia Rahman" w:date="2020-12-09T09:47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81B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Himawan Aulia Rahman" w:date="2020-12-09T09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781B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Himawan Aulia Rahman" w:date="2020-12-09T09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8" w:author="Himawan Aulia Rahman" w:date="2020-12-09T09:48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</w:delText>
              </w:r>
            </w:del>
            <w:ins w:id="49" w:author="Himawan Aulia Rahman" w:date="2020-12-09T09:48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81B9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0" w:author="Himawan Aulia Rahman" w:date="2020-12-09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51" w:author="Himawan Aulia Rahman" w:date="2020-12-09T09:49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 Di dalam p</w:delText>
              </w:r>
            </w:del>
            <w:ins w:id="52" w:author="Himawan Aulia Rahman" w:date="2020-12-09T09:49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3" w:author="Himawan Aulia Rahman" w:date="2020-12-09T09:49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 xml:space="preserve">ada </w:delText>
              </w:r>
            </w:del>
            <w:proofErr w:type="spellStart"/>
            <w:ins w:id="54" w:author="Himawan Aulia Rahman" w:date="2020-12-09T09:49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terdapat</w:t>
              </w:r>
              <w:proofErr w:type="spellEnd"/>
              <w:r w:rsidR="00781B9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55" w:author="Himawan Aulia Rahman" w:date="2020-12-09T09:49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bookmarkStart w:id="56" w:name="_GoBack"/>
            <w:bookmarkEnd w:id="56"/>
          </w:p>
          <w:p w:rsidR="00125355" w:rsidRPr="00EC6F38" w:rsidRDefault="00125355" w:rsidP="00781B9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7" w:author="Himawan Aulia Rahman" w:date="2020-12-09T09:5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781B9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8" w:author="Himawan Aulia Rahman" w:date="2020-12-09T09:5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781B9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Himawan Aulia Rahman" w:date="2020-12-09T09:5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781B9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0" w:author="Himawan Aulia Rahman" w:date="2020-12-09T09:5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781B99" w:rsidP="00781B9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Himawan Aulia Rahman" w:date="2020-12-09T09:5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2" w:author="Himawan Aulia Rahman" w:date="2020-12-09T09:49:00Z">
              <w:r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  <w:del w:id="63" w:author="Himawan Aulia Rahman" w:date="2020-12-09T09:49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:rsidR="00125355" w:rsidRPr="00EC6F38" w:rsidRDefault="00125355" w:rsidP="00781B9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4" w:author="Himawan Aulia Rahman" w:date="2020-12-09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65" w:author="Himawan Aulia Rahman" w:date="2020-12-09T09:50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6" w:author="Himawan Aulia Rahman" w:date="2020-12-09T09:50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7" w:author="Himawan Aulia Rahman" w:date="2020-12-09T09:50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8" w:author="Himawan Aulia Rahman" w:date="2020-12-09T09:50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81B99" w:rsidP="00781B9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9" w:author="Himawan Aulia Rahman" w:date="2020-12-09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ins w:id="70" w:author="Himawan Aulia Rahman" w:date="2020-12-09T09:51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71" w:author="Himawan Aulia Rahman" w:date="2020-12-09T09:51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72" w:author="Himawan Aulia Rahman" w:date="2020-12-09T09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73" w:author="Himawan Aulia Rahman" w:date="2020-12-09T09:51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74" w:author="Himawan Aulia Rahman" w:date="2020-12-09T09:50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75" w:author="Himawan Aulia Rahman" w:date="2020-12-09T09:51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76" w:author="Himawan Aulia Rahman" w:date="2020-12-09T09:51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77" w:author="Himawan Aulia Rahman" w:date="2020-12-09T09:51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8" w:author="Himawan Aulia Rahman" w:date="2020-12-09T09:53:00Z">
              <w:r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9" w:author="Himawan Aulia Rahman" w:date="2020-12-09T09:53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0" w:author="Himawan Aulia Rahman" w:date="2020-12-09T09:53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ins w:id="81" w:author="Himawan Aulia Rahman" w:date="2020-12-09T09:5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del w:id="82" w:author="Himawan Aulia Rahman" w:date="2020-12-09T09:53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Del="00781B99" w:rsidRDefault="00125355" w:rsidP="00781B9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83" w:author="Himawan Aulia Rahman" w:date="2020-12-09T09:54:00Z"/>
                <w:rFonts w:ascii="Times New Roman" w:eastAsia="Times New Roman" w:hAnsi="Times New Roman" w:cs="Times New Roman"/>
                <w:szCs w:val="24"/>
              </w:rPr>
              <w:pPrChange w:id="84" w:author="Himawan Aulia Rahman" w:date="2020-12-09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5" w:author="Himawan Aulia Rahman" w:date="2020-12-09T09:54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men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diskus</w:t>
            </w:r>
            <w:ins w:id="86" w:author="Himawan Aulia Rahman" w:date="2020-12-09T09:54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87" w:author="Himawan Aulia Rahman" w:date="2020-12-09T09:54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ikan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88" w:author="Himawan Aulia Rahman" w:date="2020-12-09T09:54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del w:id="89" w:author="Himawan Aulia Rahman" w:date="2020-12-09T09:54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Mend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iskusi</w:t>
            </w:r>
            <w:proofErr w:type="spellEnd"/>
            <w:del w:id="90" w:author="Himawan Aulia Rahman" w:date="2020-12-09T09:54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1" w:author="Himawan Aulia Rahman" w:date="2020-12-09T09:54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antara</w:t>
              </w:r>
              <w:proofErr w:type="spellEnd"/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92" w:author="Himawan Aulia Rahman" w:date="2020-12-09T09:52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3" w:author="Himawan Aulia Rahman" w:date="2020-12-09T09:52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94" w:author="Himawan Aulia Rahman" w:date="2020-12-09T09:54:00Z">
              <w:r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5" w:author="Himawan Aulia Rahman" w:date="2020-12-09T09:54:00Z">
              <w:r w:rsidR="00781B99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781B99" w:rsidRPr="00EC6F38" w:rsidRDefault="00781B99" w:rsidP="00781B9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ins w:id="96" w:author="Himawan Aulia Rahman" w:date="2020-12-09T09:54:00Z"/>
                <w:rFonts w:ascii="Times New Roman" w:eastAsia="Times New Roman" w:hAnsi="Times New Roman" w:cs="Times New Roman"/>
                <w:szCs w:val="24"/>
              </w:rPr>
              <w:pPrChange w:id="97" w:author="Himawan Aulia Rahman" w:date="2020-12-09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:rsidR="00125355" w:rsidRPr="00EC6F38" w:rsidRDefault="00781B99" w:rsidP="00781B9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8" w:author="Himawan Aulia Rahman" w:date="2020-12-09T09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ins w:id="99" w:author="Himawan Aulia Rahman" w:date="2020-12-09T09:54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00" w:author="Himawan Aulia Rahman" w:date="2020-12-09T09:54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ins w:id="101" w:author="Himawan Aulia Rahman" w:date="2020-12-09T09:54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02" w:author="Himawan Aulia Rahman" w:date="2020-12-09T09:55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03" w:author="Himawan Aulia Rahman" w:date="2020-12-09T09:54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4" w:author="Himawan Aulia Rahman" w:date="2020-12-09T09:55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05" w:author="Himawan Aulia Rahman" w:date="2020-12-09T09:55:00Z">
              <w:r w:rsidR="00125355" w:rsidRPr="00EC6F38" w:rsidDel="00781B99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 w:rsidP="00781B99">
      <w:pPr>
        <w:jc w:val="both"/>
        <w:pPrChange w:id="106" w:author="Himawan Aulia Rahman" w:date="2020-12-09T09:55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mawan Aulia Rahman">
    <w15:presenceInfo w15:providerId="Windows Live" w15:userId="c33e2db4f22141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81B99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E6D7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B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472</Words>
  <Characters>2807</Characters>
  <Application>Microsoft Office Word</Application>
  <DocSecurity>0</DocSecurity>
  <Lines>103</Lines>
  <Paragraphs>33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Himawan Aulia Rahman</cp:lastModifiedBy>
  <cp:revision>4</cp:revision>
  <dcterms:created xsi:type="dcterms:W3CDTF">2020-08-26T22:03:00Z</dcterms:created>
  <dcterms:modified xsi:type="dcterms:W3CDTF">2020-12-09T02:56:00Z</dcterms:modified>
</cp:coreProperties>
</file>