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8E0F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45B199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5F219C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422FD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DAB6E49" w14:textId="77777777" w:rsidTr="00821BA2">
        <w:tc>
          <w:tcPr>
            <w:tcW w:w="9350" w:type="dxa"/>
          </w:tcPr>
          <w:p w14:paraId="3C4F1E2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37FC7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289BA14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B4615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B080D4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EF2CE4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3E0B0D8" w14:textId="623558CD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39CAE21" w14:textId="5DFC3BC0" w:rsidR="0033558F" w:rsidRPr="0033558F" w:rsidRDefault="0033558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 Jony, 2010</w:t>
            </w:r>
            <w:ins w:id="0" w:author="Slamet Hartono" w:date="2021-09-17T10:06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r w:rsidRPr="0033558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1" w:author="Slamet Hartono" w:date="2021-09-17T10:07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Internet Marketing for Beginners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, Elex</w:t>
              </w:r>
            </w:ins>
            <w:ins w:id="2" w:author="Slamet Hartono" w:date="2021-09-17T10:07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Komputindo, Jakarta</w:t>
              </w:r>
            </w:ins>
          </w:p>
          <w:p w14:paraId="4DED1EA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BD610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8412A0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66F552FC" w14:textId="308D2212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3" w:author="Slamet Hartono" w:date="2021-09-17T10:07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160E6E7" w14:textId="7FA974B2" w:rsidR="0033558F" w:rsidRPr="0033558F" w:rsidRDefault="0033558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rPrChange w:id="4" w:author="Slamet Hartono" w:date="2021-09-17T10:09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5" w:author="Slamet Hartono" w:date="2021-09-17T10:07:00Z">
              <w:r>
                <w:rPr>
                  <w:rFonts w:ascii="Times New Roman" w:hAnsi="Times New Roman" w:cs="Times New Roman"/>
                  <w:sz w:val="24"/>
                  <w:szCs w:val="24"/>
                </w:rPr>
                <w:t>Helianthusonfri, Jefferly</w:t>
              </w:r>
            </w:ins>
            <w:ins w:id="6" w:author="Slamet Hartono" w:date="2021-09-17T10:08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,2016, </w:t>
              </w:r>
              <w:r w:rsidRPr="0033558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7" w:author="Slamet Hartono" w:date="2021-09-17T10:08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Facebook Marketing</w:t>
              </w:r>
              <w:r w:rsidRPr="0033558F">
                <w:rPr>
                  <w:rFonts w:ascii="Times New Roman" w:hAnsi="Times New Roman" w:cs="Times New Roman"/>
                  <w:sz w:val="24"/>
                  <w:szCs w:val="24"/>
                  <w:rPrChange w:id="8" w:author="Slamet Hartono" w:date="2021-09-17T10:09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t xml:space="preserve">, Elex Media Komputindo, </w:t>
              </w:r>
            </w:ins>
            <w:ins w:id="9" w:author="Slamet Hartono" w:date="2021-09-17T10:09:00Z">
              <w:r w:rsidRPr="0033558F">
                <w:rPr>
                  <w:rFonts w:ascii="Times New Roman" w:hAnsi="Times New Roman" w:cs="Times New Roman"/>
                  <w:sz w:val="24"/>
                  <w:szCs w:val="24"/>
                  <w:rPrChange w:id="10" w:author="Slamet Hartono" w:date="2021-09-17T10:09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t>Jakarta</w:t>
              </w:r>
            </w:ins>
          </w:p>
          <w:p w14:paraId="6C7D799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AE933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852541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97199AD" w14:textId="22EEC375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11" w:author="Slamet Hartono" w:date="2021-09-17T10:09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CCD1D78" w14:textId="2718DBF9" w:rsidR="0033558F" w:rsidRPr="0033558F" w:rsidRDefault="0033558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rPrChange w:id="12" w:author="Slamet Hartono" w:date="2021-09-17T10:09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13" w:author="Slamet Hartono" w:date="2021-09-17T10:09:00Z">
              <w:r>
                <w:rPr>
                  <w:rFonts w:ascii="Times New Roman" w:hAnsi="Times New Roman" w:cs="Times New Roman"/>
                  <w:sz w:val="24"/>
                  <w:szCs w:val="24"/>
                </w:rPr>
                <w:t>Azhar, Tauhid Nur,</w:t>
              </w:r>
            </w:ins>
            <w:ins w:id="14" w:author="Slamet Hartono" w:date="2021-09-17T10:10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Trim, Bambang, 2005, </w:t>
              </w:r>
              <w:r w:rsidRPr="0033558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15" w:author="Slamet Hartono" w:date="2021-09-17T10:11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Jangan ke Dokter Lagi: Keajaiban Sistem Imun dan Kiat Menghalau </w:t>
              </w:r>
            </w:ins>
            <w:ins w:id="16" w:author="Slamet Hartono" w:date="2021-09-17T10:11:00Z">
              <w:r w:rsidRPr="0033558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17" w:author="Slamet Hartono" w:date="2021-09-17T10:11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Penyakit</w:t>
              </w:r>
              <w:r w:rsidRPr="0033558F">
                <w:rPr>
                  <w:rFonts w:ascii="Times New Roman" w:hAnsi="Times New Roman" w:cs="Times New Roman"/>
                  <w:sz w:val="24"/>
                  <w:szCs w:val="24"/>
                  <w:rPrChange w:id="18" w:author="Slamet Hartono" w:date="2021-09-17T10:11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t>, MQ Publishing, Bandung</w:t>
              </w:r>
            </w:ins>
          </w:p>
          <w:p w14:paraId="4621641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093221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DD4CDD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7E89CC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1D232B8" w14:textId="7FBB945A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19" w:author="Slamet Hartono" w:date="2021-09-17T10:12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A374A0A" w14:textId="5ADA0C2D" w:rsidR="0033558F" w:rsidRPr="0033558F" w:rsidRDefault="0033558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rPrChange w:id="20" w:author="Slamet Hartono" w:date="2021-09-17T10:13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1" w:author="Slamet Hartono" w:date="2021-09-17T10:12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Osborne, John W, 1993, </w:t>
              </w:r>
              <w:r w:rsidRPr="0033558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22" w:author="Slamet Hartono" w:date="2021-09-17T10:13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Kiat Berbicara di Depan Umum Untuk</w:t>
              </w:r>
            </w:ins>
            <w:ins w:id="23" w:author="Slamet Hartono" w:date="2021-09-17T10:13:00Z">
              <w:r w:rsidRPr="0033558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24" w:author="Slamet Hartono" w:date="2021-09-17T10:13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Eksekutif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, </w:t>
              </w:r>
              <w:r w:rsidRPr="0033558F">
                <w:rPr>
                  <w:rFonts w:ascii="Times New Roman" w:hAnsi="Times New Roman" w:cs="Times New Roman"/>
                  <w:sz w:val="24"/>
                  <w:szCs w:val="24"/>
                  <w:rPrChange w:id="25" w:author="Slamet Hartono" w:date="2021-09-17T10:13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t>Bumi Aksara, Jakarta</w:t>
              </w:r>
            </w:ins>
          </w:p>
          <w:p w14:paraId="77F05C7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180DB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4D3C13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AA8EFC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E030B4C" w14:textId="6E40356F" w:rsidR="00974F1C" w:rsidRPr="0033558F" w:rsidRDefault="0033558F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rPrChange w:id="26" w:author="Slamet Hartono" w:date="2021-09-17T10:14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7" w:author="Slamet Hartono" w:date="2021-09-17T10:14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Arradon, Issabelee, 2014, </w:t>
              </w:r>
              <w:r w:rsidRPr="00E26D9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28" w:author="Slamet Hartono" w:date="2021-09-17T10:1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Aceh</w:t>
              </w:r>
              <w:r w:rsidR="00E26D95" w:rsidRPr="00E26D9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29" w:author="Slamet Hartono" w:date="2021-09-17T10:1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, Cont</w:t>
              </w:r>
            </w:ins>
            <w:ins w:id="30" w:author="Slamet Hartono" w:date="2021-09-17T10:15:00Z">
              <w:r w:rsidR="00E26D95" w:rsidRPr="00E26D9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31" w:author="Slamet Hartono" w:date="2021-09-17T10:1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oh Penyelesaian Kejahatan Masa Lalu</w:t>
              </w:r>
              <w:r w:rsidR="00E26D9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, </w:t>
              </w:r>
              <w:r w:rsidR="00E26D95" w:rsidRPr="00E26D95">
                <w:rPr>
                  <w:rFonts w:ascii="Times New Roman" w:hAnsi="Times New Roman" w:cs="Times New Roman"/>
                  <w:sz w:val="24"/>
                  <w:szCs w:val="24"/>
                  <w:rPrChange w:id="32" w:author="Slamet Hartono" w:date="2021-09-17T10:16:00Z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rPrChange>
                </w:rPr>
                <w:t>Kompas</w:t>
              </w:r>
            </w:ins>
          </w:p>
          <w:p w14:paraId="25D514F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A91FD9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DBAEDC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741272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98751DE" w14:textId="05C94728" w:rsidR="00974F1C" w:rsidRPr="00E26D95" w:rsidRDefault="00E26D9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rPrChange w:id="33" w:author="Slamet Hartono" w:date="2021-09-17T10:17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34" w:author="Slamet Hartono" w:date="2021-09-17T10:16:00Z">
              <w:r>
                <w:rPr>
                  <w:rFonts w:ascii="Times New Roman" w:hAnsi="Times New Roman" w:cs="Times New Roman"/>
                  <w:sz w:val="24"/>
                  <w:szCs w:val="24"/>
                </w:rPr>
                <w:t>Trim, Bambang, 2011</w:t>
              </w:r>
            </w:ins>
            <w:ins w:id="35" w:author="Slamet Hartono" w:date="2021-09-17T10:17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r w:rsidRPr="00E26D9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6" w:author="Slamet Hartono" w:date="2021-09-17T10:1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The art of Stimulating Idea: </w:t>
              </w:r>
              <w:proofErr w:type="spellStart"/>
              <w:r w:rsidRPr="00E26D9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7" w:author="Slamet Hartono" w:date="2021-09-17T10:1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Jurus</w:t>
              </w:r>
              <w:proofErr w:type="spellEnd"/>
              <w:r w:rsidRPr="00E26D9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8" w:author="Slamet Hartono" w:date="2021-09-17T10:1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26D9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9" w:author="Slamet Hartono" w:date="2021-09-17T10:1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mendulang</w:t>
              </w:r>
              <w:proofErr w:type="spellEnd"/>
              <w:r w:rsidRPr="00E26D9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0" w:author="Slamet Hartono" w:date="2021-09-17T10:1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Ide dan </w:t>
              </w:r>
              <w:proofErr w:type="spellStart"/>
              <w:r w:rsidRPr="00E26D9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1" w:author="Slamet Hartono" w:date="2021-09-17T10:1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Insaf</w:t>
              </w:r>
              <w:proofErr w:type="spellEnd"/>
              <w:r w:rsidRPr="00E26D9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2" w:author="Slamet Hartono" w:date="2021-09-17T10:1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agar kaya di Jalan </w:t>
              </w:r>
              <w:proofErr w:type="spellStart"/>
              <w:r w:rsidRPr="00E26D9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3" w:author="Slamet Hartono" w:date="2021-09-17T10:1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Menulis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</w:rPr>
                <w:t xml:space="preserve">,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Metagraf</w:t>
              </w:r>
              <w:proofErr w:type="spellEnd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, Solo</w:t>
              </w:r>
            </w:ins>
          </w:p>
          <w:p w14:paraId="175C778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1636E7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E92541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EB1471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201B2BE" w14:textId="2357E18C" w:rsidR="00974F1C" w:rsidRDefault="00E26D95" w:rsidP="00821BA2">
            <w:pPr>
              <w:spacing w:line="312" w:lineRule="auto"/>
              <w:ind w:left="457"/>
              <w:rPr>
                <w:ins w:id="44" w:author="Slamet Hartono" w:date="2021-09-17T10:20:00Z"/>
                <w:rFonts w:ascii="Times New Roman" w:hAnsi="Times New Roman" w:cs="Times New Roman"/>
                <w:i/>
                <w:sz w:val="24"/>
                <w:szCs w:val="24"/>
              </w:rPr>
            </w:pPr>
            <w:ins w:id="45" w:author="Slamet Hartono" w:date="2021-09-17T10:18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Trim, Bambang, 2011, </w:t>
              </w:r>
              <w:r w:rsidRPr="00E26D9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6" w:author="Slamet Hartono" w:date="2021-09-17T10:1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Muhammad Effect: </w:t>
              </w:r>
              <w:proofErr w:type="spellStart"/>
              <w:r w:rsidRPr="00E26D9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7" w:author="Slamet Hartono" w:date="2021-09-17T10:1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Getaran</w:t>
              </w:r>
              <w:proofErr w:type="spellEnd"/>
              <w:r w:rsidRPr="00E26D9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8" w:author="Slamet Hartono" w:date="2021-09-17T10:1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yang </w:t>
              </w:r>
              <w:proofErr w:type="spellStart"/>
              <w:r w:rsidRPr="00E26D9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9" w:author="Slamet Hartono" w:date="2021-09-17T10:1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dirindukan</w:t>
              </w:r>
              <w:proofErr w:type="spellEnd"/>
              <w:r w:rsidRPr="00E26D9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0" w:author="Slamet Hartono" w:date="2021-09-17T10:1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dan </w:t>
              </w:r>
              <w:proofErr w:type="spellStart"/>
              <w:r w:rsidRPr="00E26D9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1" w:author="Slamet Hartono" w:date="2021-09-17T10:1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ditakuti</w:t>
              </w:r>
            </w:ins>
            <w:proofErr w:type="spellEnd"/>
            <w:ins w:id="52" w:author="Slamet Hartono" w:date="2021-09-17T10:19:00Z">
              <w:r w:rsidRPr="00E26D95">
                <w:rPr>
                  <w:rFonts w:ascii="Times New Roman" w:hAnsi="Times New Roman" w:cs="Times New Roman"/>
                  <w:iCs/>
                  <w:sz w:val="24"/>
                  <w:szCs w:val="24"/>
                  <w:rPrChange w:id="53" w:author="Slamet Hartono" w:date="2021-09-17T10:19:00Z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rPrChange>
                </w:rPr>
                <w:t>,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Tinta</w:t>
              </w:r>
              <w:proofErr w:type="spellEnd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Medina, Solo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</w:rPr>
                <w:t xml:space="preserve"> </w:t>
              </w:r>
            </w:ins>
          </w:p>
          <w:p w14:paraId="7D7476F2" w14:textId="77777777" w:rsidR="00E26D95" w:rsidRPr="00E26D95" w:rsidRDefault="00E26D9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rPrChange w:id="54" w:author="Slamet Hartono" w:date="2021-09-17T10:19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</w:p>
          <w:p w14:paraId="46331E6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FB39DC" w14:textId="794F3DEC" w:rsidR="00E26D95" w:rsidRPr="00E26D95" w:rsidRDefault="00E26D95" w:rsidP="00E26D95">
            <w:pPr>
              <w:pStyle w:val="ListParagraph"/>
              <w:ind w:left="457"/>
              <w:rPr>
                <w:ins w:id="55" w:author="Slamet Hartono" w:date="2021-09-17T10:20:00Z"/>
                <w:rFonts w:ascii="Times New Roman" w:hAnsi="Times New Roman" w:cs="Times New Roman"/>
                <w:sz w:val="24"/>
                <w:szCs w:val="24"/>
                <w:rPrChange w:id="56" w:author="Slamet Hartono" w:date="2021-09-17T10:21:00Z">
                  <w:rPr>
                    <w:ins w:id="57" w:author="Slamet Hartono" w:date="2021-09-17T10:20:00Z"/>
                  </w:rPr>
                </w:rPrChange>
              </w:rPr>
              <w:pPrChange w:id="58" w:author="Slamet Hartono" w:date="2021-09-17T10:21:00Z">
                <w:pPr>
                  <w:pStyle w:val="ListParagraph"/>
                  <w:spacing w:line="312" w:lineRule="auto"/>
                  <w:ind w:left="457"/>
                </w:pPr>
              </w:pPrChange>
            </w:pPr>
            <w:proofErr w:type="spellStart"/>
            <w:ins w:id="59" w:author="Slamet Hartono" w:date="2021-09-17T10:21:00Z">
              <w:r w:rsidRPr="00E26D9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Arradon</w:t>
              </w:r>
              <w:proofErr w:type="spellEnd"/>
              <w:r w:rsidRPr="00E26D9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 w:rsidRPr="00E26D9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Issabelee</w:t>
              </w:r>
              <w:proofErr w:type="spellEnd"/>
              <w:r w:rsidRPr="00E26D9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2014, </w:t>
              </w:r>
              <w:r w:rsidRPr="00E26D9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Aceh, </w:t>
              </w:r>
              <w:proofErr w:type="spellStart"/>
              <w:r w:rsidRPr="00E26D9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Contoh</w:t>
              </w:r>
              <w:proofErr w:type="spellEnd"/>
              <w:r w:rsidRPr="00E26D9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E26D9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Penyelesaian</w:t>
              </w:r>
              <w:proofErr w:type="spellEnd"/>
              <w:r w:rsidRPr="00E26D9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E26D9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Kejahatan</w:t>
              </w:r>
              <w:proofErr w:type="spellEnd"/>
              <w:r w:rsidRPr="00E26D9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Masa Lalu, </w:t>
              </w:r>
              <w:proofErr w:type="spellStart"/>
              <w:r w:rsidRPr="00E26D9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Kompas</w:t>
              </w:r>
            </w:ins>
            <w:proofErr w:type="spellEnd"/>
          </w:p>
          <w:p w14:paraId="440BF600" w14:textId="5E239579" w:rsidR="00E26D95" w:rsidRDefault="00E26D95" w:rsidP="00E26D95">
            <w:pPr>
              <w:pStyle w:val="ListParagraph"/>
              <w:spacing w:line="312" w:lineRule="auto"/>
              <w:ind w:left="457"/>
              <w:rPr>
                <w:ins w:id="60" w:author="Slamet Hartono" w:date="2021-09-17T10:21:00Z"/>
                <w:rFonts w:ascii="Times New Roman" w:hAnsi="Times New Roman" w:cs="Times New Roman"/>
                <w:sz w:val="24"/>
                <w:szCs w:val="24"/>
              </w:rPr>
            </w:pPr>
            <w:ins w:id="61" w:author="Slamet Hartono" w:date="2021-09-17T10:20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Azhar, Tauhid Nur, Trim, Bambang, 2005, </w:t>
              </w:r>
              <w:r w:rsidRPr="004A1C67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Jangan ke Dokter Lagi: Keajaiban Sistem Imun dan Kiat Menghalau Penyakit</w:t>
              </w:r>
              <w:r w:rsidRPr="004A1C67">
                <w:rPr>
                  <w:rFonts w:ascii="Times New Roman" w:hAnsi="Times New Roman" w:cs="Times New Roman"/>
                  <w:sz w:val="24"/>
                  <w:szCs w:val="24"/>
                </w:rPr>
                <w:t>, MQ Publishing, Bandung</w:t>
              </w:r>
            </w:ins>
          </w:p>
          <w:p w14:paraId="342D50CA" w14:textId="77777777" w:rsidR="00E26D95" w:rsidRPr="004A1C67" w:rsidRDefault="00E26D95" w:rsidP="00E26D95">
            <w:pPr>
              <w:pStyle w:val="ListParagraph"/>
              <w:spacing w:line="312" w:lineRule="auto"/>
              <w:ind w:left="457"/>
              <w:rPr>
                <w:ins w:id="62" w:author="Slamet Hartono" w:date="2021-09-17T10:22:00Z"/>
                <w:rFonts w:ascii="Times New Roman" w:hAnsi="Times New Roman" w:cs="Times New Roman"/>
                <w:sz w:val="24"/>
                <w:szCs w:val="24"/>
              </w:rPr>
            </w:pPr>
            <w:ins w:id="63" w:author="Slamet Hartono" w:date="2021-09-17T10:22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Jefferly,2016, </w:t>
              </w:r>
              <w:r w:rsidRPr="004A1C67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4A1C67">
                <w:rPr>
                  <w:rFonts w:ascii="Times New Roman" w:hAnsi="Times New Roman" w:cs="Times New Roman"/>
                  <w:sz w:val="24"/>
                  <w:szCs w:val="24"/>
                </w:rPr>
                <w:t>, Elex Media Komputindo, Jakarta</w:t>
              </w:r>
            </w:ins>
          </w:p>
          <w:p w14:paraId="627451C7" w14:textId="77777777" w:rsidR="00E26D95" w:rsidRPr="004A1C67" w:rsidRDefault="00E26D95" w:rsidP="00E26D95">
            <w:pPr>
              <w:pStyle w:val="ListParagraph"/>
              <w:spacing w:line="312" w:lineRule="auto"/>
              <w:ind w:left="457"/>
              <w:rPr>
                <w:ins w:id="64" w:author="Slamet Hartono" w:date="2021-09-17T10:22:00Z"/>
                <w:rFonts w:ascii="Times New Roman" w:hAnsi="Times New Roman" w:cs="Times New Roman"/>
                <w:sz w:val="24"/>
                <w:szCs w:val="24"/>
              </w:rPr>
            </w:pPr>
            <w:ins w:id="65" w:author="Slamet Hartono" w:date="2021-09-17T10:22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Osborne, John W, 1993, </w:t>
              </w:r>
              <w:r w:rsidRPr="004A1C67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Kiat Berbicara di Depan Umum Untuk Eksekutif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, </w:t>
              </w:r>
              <w:r w:rsidRPr="004A1C67">
                <w:rPr>
                  <w:rFonts w:ascii="Times New Roman" w:hAnsi="Times New Roman" w:cs="Times New Roman"/>
                  <w:sz w:val="24"/>
                  <w:szCs w:val="24"/>
                </w:rPr>
                <w:t>Bumi Aksara, Jakarta</w:t>
              </w:r>
            </w:ins>
          </w:p>
          <w:p w14:paraId="1E2C82FC" w14:textId="77777777" w:rsidR="00E26D95" w:rsidRDefault="00E26D95" w:rsidP="00E26D95">
            <w:pPr>
              <w:spacing w:line="312" w:lineRule="auto"/>
              <w:ind w:left="457"/>
              <w:rPr>
                <w:ins w:id="66" w:author="Slamet Hartono" w:date="2021-09-17T10:23:00Z"/>
                <w:rFonts w:ascii="Times New Roman" w:hAnsi="Times New Roman" w:cs="Times New Roman"/>
                <w:i/>
                <w:sz w:val="24"/>
                <w:szCs w:val="24"/>
              </w:rPr>
            </w:pPr>
            <w:ins w:id="67" w:author="Slamet Hartono" w:date="2021-09-17T10:23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Trim, Bambang, 2011, </w:t>
              </w:r>
              <w:r w:rsidRPr="004A1C67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Muhammad Effect: </w:t>
              </w:r>
              <w:proofErr w:type="spellStart"/>
              <w:r w:rsidRPr="004A1C67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Getaran</w:t>
              </w:r>
              <w:proofErr w:type="spellEnd"/>
              <w:r w:rsidRPr="004A1C67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yang </w:t>
              </w:r>
              <w:proofErr w:type="spellStart"/>
              <w:r w:rsidRPr="004A1C67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dirindukan</w:t>
              </w:r>
              <w:proofErr w:type="spellEnd"/>
              <w:r w:rsidRPr="004A1C67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dan </w:t>
              </w:r>
              <w:proofErr w:type="spellStart"/>
              <w:r w:rsidRPr="004A1C67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ditakuti</w:t>
              </w:r>
              <w:proofErr w:type="spellEnd"/>
              <w:r w:rsidRPr="004A1C67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,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Tinta</w:t>
              </w:r>
              <w:proofErr w:type="spellEnd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Medina, Solo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</w:rPr>
                <w:t xml:space="preserve"> </w:t>
              </w:r>
            </w:ins>
          </w:p>
          <w:p w14:paraId="23DCE32C" w14:textId="77777777" w:rsidR="00E26D95" w:rsidRPr="004A1C67" w:rsidRDefault="00E26D95" w:rsidP="00E26D95">
            <w:pPr>
              <w:pStyle w:val="ListParagraph"/>
              <w:spacing w:line="312" w:lineRule="auto"/>
              <w:ind w:left="457"/>
              <w:rPr>
                <w:ins w:id="68" w:author="Slamet Hartono" w:date="2021-09-17T10:23:00Z"/>
                <w:rFonts w:ascii="Times New Roman" w:hAnsi="Times New Roman" w:cs="Times New Roman"/>
                <w:sz w:val="24"/>
                <w:szCs w:val="24"/>
              </w:rPr>
            </w:pPr>
            <w:ins w:id="69" w:author="Slamet Hartono" w:date="2021-09-17T10:23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Trim, Bambang, 2011, </w:t>
              </w:r>
              <w:r w:rsidRPr="004A1C67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The art of Stimulating Idea: </w:t>
              </w:r>
              <w:proofErr w:type="spellStart"/>
              <w:r w:rsidRPr="004A1C67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Jurus</w:t>
              </w:r>
              <w:proofErr w:type="spellEnd"/>
              <w:r w:rsidRPr="004A1C67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4A1C67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mendulang</w:t>
              </w:r>
              <w:proofErr w:type="spellEnd"/>
              <w:r w:rsidRPr="004A1C67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Ide dan </w:t>
              </w:r>
              <w:proofErr w:type="spellStart"/>
              <w:r w:rsidRPr="004A1C67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Insaf</w:t>
              </w:r>
              <w:proofErr w:type="spellEnd"/>
              <w:r w:rsidRPr="004A1C67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agar kaya di Jalan </w:t>
              </w:r>
              <w:proofErr w:type="spellStart"/>
              <w:r w:rsidRPr="004A1C67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Menulis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</w:rPr>
                <w:t xml:space="preserve">,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Metagraf</w:t>
              </w:r>
              <w:proofErr w:type="spellEnd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, Solo</w:t>
              </w:r>
            </w:ins>
          </w:p>
          <w:p w14:paraId="0911E4C6" w14:textId="77777777" w:rsidR="00E26D95" w:rsidRPr="0033558F" w:rsidRDefault="00E26D95" w:rsidP="00E26D95">
            <w:pPr>
              <w:spacing w:line="312" w:lineRule="auto"/>
              <w:ind w:left="457"/>
              <w:rPr>
                <w:ins w:id="70" w:author="Slamet Hartono" w:date="2021-09-17T10:23:00Z"/>
                <w:rFonts w:ascii="Times New Roman" w:hAnsi="Times New Roman" w:cs="Times New Roman"/>
                <w:sz w:val="24"/>
                <w:szCs w:val="24"/>
              </w:rPr>
            </w:pPr>
            <w:ins w:id="71" w:author="Slamet Hartono" w:date="2021-09-17T10:23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Jony, 2010, </w:t>
              </w:r>
              <w:r w:rsidRPr="004A1C67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, Elex Media Komputindo, Jakarta</w:t>
              </w:r>
            </w:ins>
          </w:p>
          <w:p w14:paraId="162A3E71" w14:textId="77777777" w:rsidR="00E26D95" w:rsidRPr="004A1C67" w:rsidRDefault="00E26D95" w:rsidP="00E26D95">
            <w:pPr>
              <w:pStyle w:val="ListParagraph"/>
              <w:spacing w:line="312" w:lineRule="auto"/>
              <w:ind w:left="457"/>
              <w:rPr>
                <w:ins w:id="72" w:author="Slamet Hartono" w:date="2021-09-17T10:20:00Z"/>
                <w:rFonts w:ascii="Times New Roman" w:hAnsi="Times New Roman" w:cs="Times New Roman"/>
                <w:sz w:val="24"/>
                <w:szCs w:val="24"/>
              </w:rPr>
            </w:pPr>
          </w:p>
          <w:p w14:paraId="32234218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B298A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lamet Hartono">
    <w15:presenceInfo w15:providerId="None" w15:userId="Slamet Harto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3558F"/>
    <w:rsid w:val="0042167F"/>
    <w:rsid w:val="00924DF5"/>
    <w:rsid w:val="00974F1C"/>
    <w:rsid w:val="00E2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E471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Slamet Hartono</cp:lastModifiedBy>
  <cp:revision>2</cp:revision>
  <dcterms:created xsi:type="dcterms:W3CDTF">2021-09-17T03:24:00Z</dcterms:created>
  <dcterms:modified xsi:type="dcterms:W3CDTF">2021-09-17T03:24:00Z</dcterms:modified>
</cp:coreProperties>
</file>