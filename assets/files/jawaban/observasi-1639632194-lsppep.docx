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45FE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8A4FCC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C81965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272393D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30AAFB4" w14:textId="5BB5F852" w:rsidR="00927764" w:rsidRPr="00C50A1E" w:rsidRDefault="00E5353C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3C035E5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847E4A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646F58E" wp14:editId="4B472D9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F1A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6706D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2242C1F" w14:textId="7D8DB7C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0" w:author="ASUS" w:date="2021-12-16T11:48:00Z">
        <w:r w:rsidR="00AC678D">
          <w:rPr>
            <w:rFonts w:ascii="Times New Roman" w:eastAsia="Times New Roman" w:hAnsi="Times New Roman" w:cs="Times New Roman"/>
            <w:sz w:val="24"/>
            <w:szCs w:val="24"/>
          </w:rPr>
          <w:t>antara</w:t>
        </w:r>
        <w:proofErr w:type="spellEnd"/>
        <w:r w:rsidR="00AC678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" w:author="ASUS" w:date="2021-12-16T11:48:00Z">
        <w:r w:rsidRPr="00C50A1E" w:rsidDel="00AC678D">
          <w:rPr>
            <w:rFonts w:ascii="Times New Roman" w:eastAsia="Times New Roman" w:hAnsi="Times New Roman" w:cs="Times New Roman"/>
            <w:sz w:val="24"/>
            <w:szCs w:val="24"/>
          </w:rPr>
          <w:delText xml:space="preserve">dari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ins w:id="2" w:author="ASUS" w:date="2021-12-16T11:46:00Z">
        <w:r w:rsidR="004F7C3D">
          <w:rPr>
            <w:rFonts w:ascii="Times New Roman" w:eastAsia="Times New Roman" w:hAnsi="Times New Roman" w:cs="Times New Roman"/>
            <w:sz w:val="24"/>
            <w:szCs w:val="24"/>
          </w:rPr>
          <w:t>n</w:t>
        </w:r>
        <w:proofErr w:type="spellEnd"/>
        <w:r w:rsidR="004F7C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F7C3D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3" w:author="ASUS" w:date="2021-12-16T11:46:00Z">
        <w:r w:rsidRPr="00C50A1E" w:rsidDel="004F7C3D">
          <w:rPr>
            <w:rFonts w:ascii="Times New Roman" w:eastAsia="Times New Roman" w:hAnsi="Times New Roman" w:cs="Times New Roman"/>
            <w:sz w:val="24"/>
            <w:szCs w:val="24"/>
          </w:rPr>
          <w:delText xml:space="preserve"> 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0BD7C73" w14:textId="0588242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4" w:author="ASUS" w:date="2021-12-16T11:47:00Z">
        <w:r w:rsidR="004F7C3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4F7C3D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5" w:author="ASUS" w:date="2021-12-16T11:47:00Z">
        <w:r w:rsidRPr="00C50A1E" w:rsidDel="004F7C3D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" w:author="ASUS" w:date="2021-12-16T11:49:00Z">
        <w:r w:rsidR="00AC678D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del w:id="7" w:author="ASUS" w:date="2021-12-16T11:49:00Z">
        <w:r w:rsidDel="00AC678D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ins w:id="8" w:author="ASUS" w:date="2021-12-16T11:49:00Z">
        <w:r w:rsidR="00AC678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9" w:author="ASUS" w:date="2021-12-16T11:49:00Z">
        <w:r w:rsidRPr="00C50A1E" w:rsidDel="00AC678D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" w:author="ASUS" w:date="2021-12-16T11:49:00Z">
        <w:r w:rsidR="00AC678D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del w:id="11" w:author="ASUS" w:date="2021-12-16T11:49:00Z">
        <w:r w:rsidRPr="00C50A1E" w:rsidDel="00AC678D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5C23C9" w14:textId="6D48D11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C678D">
        <w:rPr>
          <w:rFonts w:ascii="Times New Roman" w:eastAsia="Times New Roman" w:hAnsi="Times New Roman" w:cs="Times New Roman"/>
          <w:i/>
          <w:iCs/>
          <w:sz w:val="24"/>
          <w:szCs w:val="24"/>
          <w:rPrChange w:id="12" w:author="ASUS" w:date="2021-12-16T11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del w:id="13" w:author="ASUS" w:date="2021-12-16T11:51:00Z">
        <w:r w:rsidRPr="00C50A1E" w:rsidDel="00AC678D">
          <w:rPr>
            <w:rFonts w:ascii="Times New Roman" w:eastAsia="Times New Roman" w:hAnsi="Times New Roman" w:cs="Times New Roman"/>
            <w:sz w:val="24"/>
            <w:szCs w:val="24"/>
          </w:rPr>
          <w:delText>Soal makan</w:delText>
        </w:r>
      </w:del>
      <w:proofErr w:type="spellStart"/>
      <w:ins w:id="14" w:author="ASUS" w:date="2021-12-16T11:51:00Z">
        <w:r w:rsidR="00AC678D">
          <w:rPr>
            <w:rFonts w:ascii="Times New Roman" w:eastAsia="Times New Roman" w:hAnsi="Times New Roman" w:cs="Times New Roman"/>
            <w:sz w:val="24"/>
            <w:szCs w:val="24"/>
          </w:rPr>
          <w:t>Soal</w:t>
        </w:r>
        <w:proofErr w:type="spellEnd"/>
        <w:r w:rsidR="00AC678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C678D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AC678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ins w:id="15" w:author="ASUS" w:date="2021-12-16T11:50:00Z">
        <w:r w:rsidR="00AC678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6" w:author="ASUS" w:date="2021-12-16T11:50:00Z">
        <w:r w:rsidRPr="00C50A1E" w:rsidDel="00AC678D">
          <w:rPr>
            <w:rFonts w:ascii="Times New Roman" w:eastAsia="Times New Roman" w:hAnsi="Times New Roman" w:cs="Times New Roman"/>
            <w:sz w:val="24"/>
            <w:szCs w:val="24"/>
          </w:rPr>
          <w:delText xml:space="preserve">. Ya,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7" w:author="ASUS" w:date="2021-12-16T11:50:00Z">
        <w:r w:rsidR="00AC678D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AC678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8" w:author="ASUS" w:date="2021-12-16T11:50:00Z">
        <w:r w:rsidRPr="00C50A1E" w:rsidDel="00AC678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9D5D853" w14:textId="0CBB891D" w:rsidR="00927764" w:rsidRPr="00C50A1E" w:rsidDel="00AC678D" w:rsidRDefault="00927764" w:rsidP="00927764">
      <w:pPr>
        <w:shd w:val="clear" w:color="auto" w:fill="F5F5F5"/>
        <w:spacing w:after="375"/>
        <w:rPr>
          <w:del w:id="19" w:author="ASUS" w:date="2021-12-16T11:5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0" w:author="ASUS" w:date="2021-12-16T11:52:00Z">
        <w:r w:rsidR="00AC678D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1" w:author="ASUS" w:date="2021-12-16T11:51:00Z">
        <w:r w:rsidDel="00AC678D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22" w:author="ASUS" w:date="2021-12-16T11:52:00Z">
        <w:r w:rsidR="00AC678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3BD896D5" w14:textId="7BB97916" w:rsidR="00927764" w:rsidRPr="00C50A1E" w:rsidDel="00E5353C" w:rsidRDefault="00927764" w:rsidP="00927764">
      <w:pPr>
        <w:shd w:val="clear" w:color="auto" w:fill="F5F5F5"/>
        <w:spacing w:after="375"/>
        <w:rPr>
          <w:del w:id="23" w:author="ASUS" w:date="2021-12-16T11:5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4" w:author="ASUS" w:date="2021-12-16T11:52:00Z">
        <w:r w:rsidR="00E5353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5353C">
          <w:rPr>
            <w:rFonts w:ascii="Times New Roman" w:eastAsia="Times New Roman" w:hAnsi="Times New Roman" w:cs="Times New Roman"/>
            <w:sz w:val="24"/>
            <w:szCs w:val="24"/>
          </w:rPr>
          <w:t>cemilan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5" w:author="ASUS" w:date="2021-12-16T11:52:00Z">
        <w:r w:rsidR="00E5353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26" w:author="ASUS" w:date="2021-12-16T11:53:00Z">
        <w:r w:rsidR="00E5353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7F1F496F" w14:textId="79174DE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7" w:author="ASUS" w:date="2021-12-16T11:53:00Z">
        <w:r w:rsidR="00E5353C">
          <w:rPr>
            <w:rFonts w:ascii="Times New Roman" w:eastAsia="Times New Roman" w:hAnsi="Times New Roman" w:cs="Times New Roman"/>
            <w:sz w:val="24"/>
            <w:szCs w:val="24"/>
          </w:rPr>
          <w:t>habis</w:t>
        </w:r>
        <w:proofErr w:type="spellEnd"/>
        <w:r w:rsidR="00E5353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ASUS" w:date="2021-12-16T11:53:00Z">
        <w:r w:rsidRPr="00C50A1E" w:rsidDel="00E5353C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E512247" w14:textId="418216D6" w:rsidR="00927764" w:rsidRPr="00C50A1E" w:rsidDel="00E5353C" w:rsidRDefault="00927764" w:rsidP="00927764">
      <w:pPr>
        <w:shd w:val="clear" w:color="auto" w:fill="F5F5F5"/>
        <w:spacing w:after="375"/>
        <w:rPr>
          <w:del w:id="29" w:author="ASUS" w:date="2021-12-16T11:54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ASUS" w:date="2021-12-16T11:54:00Z">
        <w:r w:rsidRPr="00C50A1E" w:rsidDel="00E5353C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E5353C">
        <w:rPr>
          <w:rFonts w:ascii="Times New Roman" w:eastAsia="Times New Roman" w:hAnsi="Times New Roman" w:cs="Times New Roman"/>
          <w:sz w:val="24"/>
          <w:szCs w:val="24"/>
          <w:rPrChange w:id="31" w:author="ASUS" w:date="2021-12-16T11:54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E5353C">
        <w:rPr>
          <w:rFonts w:ascii="Times New Roman" w:eastAsia="Times New Roman" w:hAnsi="Times New Roman" w:cs="Times New Roman"/>
          <w:sz w:val="24"/>
          <w:szCs w:val="24"/>
          <w:rPrChange w:id="32" w:author="ASUS" w:date="2021-12-16T11:54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E5353C">
        <w:rPr>
          <w:rFonts w:ascii="Times New Roman" w:eastAsia="Times New Roman" w:hAnsi="Times New Roman" w:cs="Times New Roman"/>
          <w:sz w:val="24"/>
          <w:szCs w:val="24"/>
          <w:rPrChange w:id="33" w:author="ASUS" w:date="2021-12-16T11:54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E5353C">
        <w:rPr>
          <w:rFonts w:ascii="Times New Roman" w:eastAsia="Times New Roman" w:hAnsi="Times New Roman" w:cs="Times New Roman"/>
          <w:sz w:val="24"/>
          <w:szCs w:val="24"/>
          <w:rPrChange w:id="34" w:author="ASUS" w:date="2021-12-16T11:54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E5353C">
        <w:rPr>
          <w:rFonts w:ascii="Times New Roman" w:eastAsia="Times New Roman" w:hAnsi="Times New Roman" w:cs="Times New Roman"/>
          <w:sz w:val="24"/>
          <w:szCs w:val="24"/>
          <w:rPrChange w:id="35" w:author="ASUS" w:date="2021-12-16T11:54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ins w:id="36" w:author="ASUS" w:date="2021-12-16T11:54:00Z">
        <w:r w:rsidR="00E5353C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E5353C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E5353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7" w:author="ASUS" w:date="2021-12-16T11:54:00Z">
        <w:r w:rsidRPr="00E5353C" w:rsidDel="00E5353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8" w:author="ASUS" w:date="2021-12-16T11:54:00Z">
        <w:r w:rsidR="00E5353C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39" w:author="ASUS" w:date="2021-12-16T11:54:00Z">
        <w:r w:rsidRPr="00C50A1E" w:rsidDel="00E5353C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399D00D8" w14:textId="77777777" w:rsidR="00927764" w:rsidRPr="00C50A1E" w:rsidDel="00E5353C" w:rsidRDefault="00927764" w:rsidP="00927764">
      <w:pPr>
        <w:shd w:val="clear" w:color="auto" w:fill="F5F5F5"/>
        <w:spacing w:after="375"/>
        <w:rPr>
          <w:del w:id="40" w:author="ASUS" w:date="2021-12-16T11:55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53C">
        <w:rPr>
          <w:rFonts w:ascii="Times New Roman" w:eastAsia="Times New Roman" w:hAnsi="Times New Roman" w:cs="Times New Roman"/>
          <w:i/>
          <w:iCs/>
          <w:sz w:val="24"/>
          <w:szCs w:val="24"/>
          <w:rPrChange w:id="41" w:author="ASUS" w:date="2021-12-16T11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57362C78" w14:textId="4E30A4A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42" w:author="ASUS" w:date="2021-12-16T11:55:00Z">
        <w:r w:rsidRPr="00C50A1E" w:rsidDel="00E5353C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43" w:author="ASUS" w:date="2021-12-16T11:55:00Z">
        <w:r w:rsidR="00E5353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44" w:author="ASUS" w:date="2021-12-16T11:55:00Z">
        <w:r w:rsidR="00E5353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5" w:author="ASUS" w:date="2021-12-16T11:55:00Z">
        <w:r w:rsidRPr="00C50A1E" w:rsidDel="00E5353C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5454D4CE" w14:textId="57657F34" w:rsidR="00927764" w:rsidRPr="00C50A1E" w:rsidRDefault="00E5353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ins w:id="46" w:author="ASUS" w:date="2021-12-16T11:56:00Z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y</w:t>
        </w:r>
      </w:ins>
      <w:del w:id="47" w:author="ASUS" w:date="2021-12-16T11:56:00Z">
        <w:r w:rsidRPr="00C50A1E" w:rsidDel="00E5353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48" w:author="ASUS" w:date="2021-12-16T11:56:00Z">
        <w:r w:rsidRPr="00C50A1E" w:rsidDel="00E5353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49" w:author="ASUS" w:date="2021-12-16T11:57:00Z">
        <w:r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tidak</w:t>
        </w:r>
      </w:ins>
      <w:proofErr w:type="spellEnd"/>
      <w:del w:id="50" w:author="ASUS" w:date="2021-12-16T11:57:00Z">
        <w:r w:rsidR="00927764" w:rsidRPr="00C50A1E" w:rsidDel="00E5353C">
          <w:rPr>
            <w:rFonts w:ascii="Times New Roman" w:eastAsia="Times New Roman" w:hAnsi="Times New Roman" w:cs="Times New Roman"/>
            <w:sz w:val="24"/>
            <w:szCs w:val="24"/>
          </w:rPr>
          <w:delText>jadi tak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74BB2D" w14:textId="0353CEE9" w:rsidR="00927764" w:rsidRPr="00C50A1E" w:rsidDel="00A37625" w:rsidRDefault="00927764" w:rsidP="00927764">
      <w:pPr>
        <w:shd w:val="clear" w:color="auto" w:fill="F5F5F5"/>
        <w:spacing w:after="375"/>
        <w:rPr>
          <w:del w:id="51" w:author="ASUS" w:date="2021-12-16T11:58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ins w:id="52" w:author="ASUS" w:date="2021-12-16T11:58:00Z">
        <w:r w:rsidR="00A3762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53" w:author="ASUS" w:date="2021-12-16T11:58:00Z">
        <w:r w:rsidRPr="00C50A1E" w:rsidDel="00A37625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  <w:r w:rsidRPr="00A37625" w:rsidDel="00A37625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54" w:author="ASUS" w:date="2021-12-16T11:5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biskuit</w:delText>
        </w:r>
      </w:del>
      <w:ins w:id="55" w:author="ASUS" w:date="2021-12-16T11:58:00Z">
        <w:r w:rsidR="00A37625" w:rsidRPr="00A37625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56" w:author="ASUS" w:date="2021-12-16T11:5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biscuit</w:t>
        </w:r>
        <w:r w:rsidR="00A3762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7" w:author="ASUS" w:date="2021-12-16T11:58:00Z">
        <w:r w:rsidRPr="00C50A1E" w:rsidDel="00A37625">
          <w:rPr>
            <w:rFonts w:ascii="Times New Roman" w:eastAsia="Times New Roman" w:hAnsi="Times New Roman" w:cs="Times New Roman"/>
            <w:sz w:val="24"/>
            <w:szCs w:val="24"/>
          </w:rPr>
          <w:delText>-biskui</w:delText>
        </w:r>
      </w:del>
      <w:del w:id="58" w:author="ASUS" w:date="2021-12-16T11:57:00Z">
        <w:r w:rsidRPr="00C50A1E" w:rsidDel="00A37625">
          <w:rPr>
            <w:rFonts w:ascii="Times New Roman" w:eastAsia="Times New Roman" w:hAnsi="Times New Roman" w:cs="Times New Roman"/>
            <w:sz w:val="24"/>
            <w:szCs w:val="24"/>
          </w:rPr>
          <w:delText xml:space="preserve">t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59" w:author="ASUS" w:date="2021-12-16T11:58:00Z">
        <w:r w:rsidRPr="00C50A1E" w:rsidDel="00A37625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7A3D8D1A" w14:textId="4163164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0" w:author="ASUS" w:date="2021-12-16T11:59:00Z">
        <w:r w:rsidR="00A3762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37625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proofErr w:type="gramEnd"/>
        <w:r w:rsidR="00A3762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37625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A3762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37625">
          <w:rPr>
            <w:rFonts w:ascii="Times New Roman" w:eastAsia="Times New Roman" w:hAnsi="Times New Roman" w:cs="Times New Roman"/>
            <w:sz w:val="24"/>
            <w:szCs w:val="24"/>
          </w:rPr>
          <w:t>berpikir</w:t>
        </w:r>
        <w:proofErr w:type="spellEnd"/>
        <w:r w:rsidR="00A3762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37625">
          <w:rPr>
            <w:rFonts w:ascii="Times New Roman" w:eastAsia="Times New Roman" w:hAnsi="Times New Roman" w:cs="Times New Roman"/>
            <w:sz w:val="24"/>
            <w:szCs w:val="24"/>
          </w:rPr>
          <w:t>berkali</w:t>
        </w:r>
        <w:proofErr w:type="spellEnd"/>
        <w:r w:rsidR="00A37625">
          <w:rPr>
            <w:rFonts w:ascii="Times New Roman" w:eastAsia="Times New Roman" w:hAnsi="Times New Roman" w:cs="Times New Roman"/>
            <w:sz w:val="24"/>
            <w:szCs w:val="24"/>
          </w:rPr>
          <w:t xml:space="preserve">-kali </w:t>
        </w:r>
      </w:ins>
      <w:del w:id="61" w:author="ASUS" w:date="2021-12-16T11:59:00Z">
        <w:r w:rsidRPr="00C50A1E" w:rsidDel="00A37625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ins w:id="62" w:author="ASUS" w:date="2021-12-16T11:59:00Z">
        <w:r w:rsidR="00A37625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A3762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37625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="00A3762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63" w:author="ASUS" w:date="2021-12-16T11:59:00Z">
        <w:r w:rsidR="00A3762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64" w:author="ASUS" w:date="2021-12-16T11:59:00Z">
        <w:r w:rsidRPr="00C50A1E" w:rsidDel="00A37625">
          <w:rPr>
            <w:rFonts w:ascii="Times New Roman" w:eastAsia="Times New Roman" w:hAnsi="Times New Roman" w:cs="Times New Roman"/>
            <w:sz w:val="24"/>
            <w:szCs w:val="24"/>
          </w:rPr>
          <w:delText xml:space="preserve"> itu membuat kita berpikir berkali-kali.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5" w:author="ASUS" w:date="2021-12-16T12:00:00Z">
        <w:r w:rsidR="00A37625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A37625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A3762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37625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66" w:author="ASUS" w:date="2021-12-16T12:00:00Z">
        <w:r w:rsidRPr="00C50A1E" w:rsidDel="00A37625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7" w:author="ASUS" w:date="2021-12-16T12:00:00Z">
        <w:r w:rsidR="00A37625">
          <w:rPr>
            <w:rFonts w:ascii="Times New Roman" w:eastAsia="Times New Roman" w:hAnsi="Times New Roman" w:cs="Times New Roman"/>
            <w:sz w:val="24"/>
            <w:szCs w:val="24"/>
          </w:rPr>
          <w:t xml:space="preserve">sangat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5B23E5" w14:textId="2055D2BE" w:rsidR="00927764" w:rsidRPr="00C50A1E" w:rsidRDefault="00A37625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68" w:author="ASUS" w:date="2021-12-16T12:00:00Z">
        <w:r>
          <w:rPr>
            <w:rFonts w:ascii="Times New Roman" w:eastAsia="Times New Roman" w:hAnsi="Times New Roman" w:cs="Times New Roman"/>
            <w:sz w:val="24"/>
            <w:szCs w:val="24"/>
          </w:rPr>
          <w:t>Sebenarnya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69" w:author="ASUS" w:date="2021-12-16T12:00:00Z">
        <w:r w:rsidR="00927764" w:rsidRPr="00C50A1E" w:rsidDel="00A37625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70" w:author="ASUS" w:date="2021-12-16T12:01:00Z">
        <w:r>
          <w:rPr>
            <w:rFonts w:ascii="Times New Roman" w:eastAsia="Times New Roman" w:hAnsi="Times New Roman" w:cs="Times New Roman"/>
            <w:sz w:val="24"/>
            <w:szCs w:val="24"/>
          </w:rPr>
          <w:t>Masalahnya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1" w:author="ASUS" w:date="2021-12-16T12:01:00Z">
        <w:r w:rsidR="00927764" w:rsidRPr="00C50A1E" w:rsidDel="00A3762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sering membuatnya salah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del w:id="72" w:author="ASUS" w:date="2021-12-16T12:01:00Z">
        <w:r w:rsidR="00927764" w:rsidRPr="00C50A1E" w:rsidDel="00A3762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73" w:author="ASUS" w:date="2021-12-16T12:0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diatur</w:t>
        </w:r>
      </w:ins>
      <w:proofErr w:type="spellEnd"/>
      <w:del w:id="74" w:author="ASUS" w:date="2021-12-16T12:01:00Z">
        <w:r w:rsidR="00927764" w:rsidRPr="00C50A1E" w:rsidDel="00A37625">
          <w:rPr>
            <w:rFonts w:ascii="Times New Roman" w:eastAsia="Times New Roman" w:hAnsi="Times New Roman" w:cs="Times New Roman"/>
            <w:sz w:val="24"/>
            <w:szCs w:val="24"/>
          </w:rPr>
          <w:delText>tahu diri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7CCF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C1DFF6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5DCDCE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51452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7A73F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6371E1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B894400" w14:textId="77777777" w:rsidR="00927764" w:rsidRPr="00C50A1E" w:rsidRDefault="00927764" w:rsidP="00927764"/>
    <w:p w14:paraId="2C0274F7" w14:textId="77777777" w:rsidR="00927764" w:rsidRPr="005A045A" w:rsidRDefault="00927764" w:rsidP="00927764">
      <w:pPr>
        <w:rPr>
          <w:i/>
        </w:rPr>
      </w:pPr>
    </w:p>
    <w:p w14:paraId="754DEDB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9A551FB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A9A92" w14:textId="77777777" w:rsidR="00EB7DB5" w:rsidRDefault="00EB7DB5">
      <w:r>
        <w:separator/>
      </w:r>
    </w:p>
  </w:endnote>
  <w:endnote w:type="continuationSeparator" w:id="0">
    <w:p w14:paraId="14E185EE" w14:textId="77777777" w:rsidR="00EB7DB5" w:rsidRDefault="00EB7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99F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89E6B0C" w14:textId="77777777" w:rsidR="00941E77" w:rsidRDefault="00EB7DB5">
    <w:pPr>
      <w:pStyle w:val="Footer"/>
    </w:pPr>
  </w:p>
  <w:p w14:paraId="607D838C" w14:textId="77777777" w:rsidR="00941E77" w:rsidRDefault="00EB7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6A2A5" w14:textId="77777777" w:rsidR="00EB7DB5" w:rsidRDefault="00EB7DB5">
      <w:r>
        <w:separator/>
      </w:r>
    </w:p>
  </w:footnote>
  <w:footnote w:type="continuationSeparator" w:id="0">
    <w:p w14:paraId="48B1E6F3" w14:textId="77777777" w:rsidR="00EB7DB5" w:rsidRDefault="00EB7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D7025"/>
    <w:rsid w:val="002318A3"/>
    <w:rsid w:val="0042167F"/>
    <w:rsid w:val="004F7C3D"/>
    <w:rsid w:val="00924DF5"/>
    <w:rsid w:val="00927764"/>
    <w:rsid w:val="00A37625"/>
    <w:rsid w:val="00AC678D"/>
    <w:rsid w:val="00C20908"/>
    <w:rsid w:val="00E5353C"/>
    <w:rsid w:val="00EB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103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4F7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7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7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7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7C3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F7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3BF44-C355-40E2-98BB-1C1FAE4F6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2021-12-16T05:22:00Z</dcterms:created>
  <dcterms:modified xsi:type="dcterms:W3CDTF">2021-12-16T05:22:00Z</dcterms:modified>
</cp:coreProperties>
</file>