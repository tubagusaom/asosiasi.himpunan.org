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A10FCF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0" w:author="Runi" w:date="2021-02-18T15:0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1" w:author="Runi" w:date="2021-02-18T14:29:00Z">
              <w:r w:rsidR="00C751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del w:id="2" w:author="Runi" w:date="2021-02-18T14:29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del w:id="3" w:author="Runi" w:date="2021-02-18T14:29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 xml:space="preserve"> dia</w:delText>
              </w:r>
            </w:del>
            <w:del w:id="4" w:author="Runi" w:date="2021-02-18T14:30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 xml:space="preserve"> akan berubah</w:delText>
              </w:r>
            </w:del>
            <w:ins w:id="5" w:author="Runi" w:date="2021-02-18T15:02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berubah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del w:id="6" w:author="Runi" w:date="2021-02-18T15:03:00Z">
              <w:r w:rsidRPr="00EC6F38" w:rsidDel="00A10FC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" w:author="Runi" w:date="2021-02-18T14:30:00Z">
              <w:r w:rsidR="00C751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dan</w:t>
              </w:r>
            </w:ins>
            <w:del w:id="8" w:author="Runi" w:date="2021-02-18T14:30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" w:author="Runi" w:date="2021-02-18T14:30:00Z">
              <w:r w:rsidR="00C751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sebagai</w:t>
              </w:r>
            </w:ins>
            <w:del w:id="10" w:author="Runi" w:date="2021-02-18T14:30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>dengan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</w:t>
            </w:r>
            <w:ins w:id="11" w:author="Runi" w:date="2021-02-18T15:03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 i</w:t>
              </w:r>
            </w:ins>
            <w:del w:id="12" w:author="Runi" w:date="2021-02-18T15:03:00Z">
              <w:r w:rsidRPr="00EC6F38" w:rsidDel="00A10FCF">
                <w:rPr>
                  <w:rFonts w:ascii="Times New Roman" w:eastAsia="Times New Roman" w:hAnsi="Times New Roman" w:cs="Times New Roman"/>
                  <w:szCs w:val="24"/>
                </w:rPr>
                <w:delText>. I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3" w:author="Runi" w:date="2021-02-18T14:31:00Z">
              <w:r w:rsidR="00C751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</w:t>
              </w:r>
            </w:ins>
            <w:del w:id="14" w:author="Runi" w:date="2021-02-18T14:31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5" w:author="Runi" w:date="2021-02-18T15:03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Runi" w:date="2021-02-18T14:31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7" w:author="Runi" w:date="2021-02-18T15:03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8" w:author="Runi" w:date="2021-02-18T15:03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del w:id="19" w:author="Runi" w:date="2021-02-18T15:03:00Z">
              <w:r w:rsidRPr="00EC6F38" w:rsidDel="00A10FCF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ins w:id="20" w:author="Runi" w:date="2021-02-18T15:03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sebagai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21" w:author="Runi" w:date="2021-02-18T15:03:00Z">
              <w:r w:rsidRPr="00EC6F38" w:rsidDel="00A10FCF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22" w:author="Runi" w:date="2021-02-18T15:03:00Z">
              <w:r w:rsidRPr="00EC6F38" w:rsidDel="00A10FCF">
                <w:rPr>
                  <w:rFonts w:ascii="Times New Roman" w:eastAsia="Times New Roman" w:hAnsi="Times New Roman" w:cs="Times New Roman"/>
                  <w:szCs w:val="24"/>
                </w:rPr>
                <w:delText xml:space="preserve">tetapi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Runi" w:date="2021-02-18T14:32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24" w:author="Runi" w:date="2021-02-18T15:04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25" w:author="Runi" w:date="2021-02-18T15:04:00Z">
              <w:r w:rsidRPr="00EC6F38" w:rsidDel="00A10FCF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del w:id="26" w:author="Runi" w:date="2021-02-18T15:04:00Z">
              <w:r w:rsidRPr="00EC6F38" w:rsidDel="00A10FCF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7" w:author="Runi" w:date="2021-02-18T14:32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28" w:author="Runi" w:date="2021-02-18T15:05:00Z">
              <w:r w:rsidRPr="00EC6F38" w:rsidDel="00A10FC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proofErr w:type="spellEnd"/>
            <w:ins w:id="29" w:author="Runi" w:date="2021-02-18T14:32:00Z">
              <w:r w:rsidR="00C751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30" w:author="Runi" w:date="2021-02-18T15:05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1" w:author="Runi" w:date="2021-02-18T14:32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2" w:author="Runi" w:date="2021-02-18T14:32:00Z">
              <w:r w:rsidR="00C751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proofErr w:type="spellEnd"/>
            <w:ins w:id="33" w:author="Runi" w:date="2021-02-18T14:32:00Z">
              <w:r w:rsidR="00C751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34" w:author="Runi" w:date="2021-02-18T14:32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35" w:author="Runi" w:date="2021-02-18T15:05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36" w:author="Runi" w:date="2021-02-18T14:32:00Z">
              <w:r w:rsidR="00C751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7" w:author="Runi" w:date="2021-02-18T14:33:00Z">
              <w:r w:rsidR="00C751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38" w:author="Runi" w:date="2021-02-18T14:32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del w:id="39" w:author="Runi" w:date="2021-02-18T14:33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10FCF">
              <w:rPr>
                <w:rFonts w:ascii="Times New Roman" w:eastAsia="Times New Roman" w:hAnsi="Times New Roman" w:cs="Times New Roman"/>
                <w:i/>
                <w:szCs w:val="24"/>
                <w:rPrChange w:id="40" w:author="Runi" w:date="2021-02-18T15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41" w:author="Runi" w:date="2021-02-18T14:33:00Z">
              <w:r w:rsidRPr="00A10FCF" w:rsidDel="00C7510B">
                <w:rPr>
                  <w:rFonts w:ascii="Times New Roman" w:eastAsia="Times New Roman" w:hAnsi="Times New Roman" w:cs="Times New Roman"/>
                  <w:i/>
                  <w:szCs w:val="24"/>
                  <w:rPrChange w:id="42" w:author="Runi" w:date="2021-02-18T15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A10FCF">
              <w:rPr>
                <w:rFonts w:ascii="Times New Roman" w:eastAsia="Times New Roman" w:hAnsi="Times New Roman" w:cs="Times New Roman"/>
                <w:i/>
                <w:szCs w:val="24"/>
                <w:rPrChange w:id="43" w:author="Runi" w:date="2021-02-18T15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ins w:id="44" w:author="Runi" w:date="2021-02-18T15:06:00Z">
              <w:r w:rsidR="00A10FCF" w:rsidRPr="00A10FCF">
                <w:rPr>
                  <w:rFonts w:ascii="Times New Roman" w:eastAsia="Times New Roman" w:hAnsi="Times New Roman" w:cs="Times New Roman"/>
                  <w:i/>
                  <w:szCs w:val="24"/>
                  <w:lang w:val="id-ID"/>
                  <w:rPrChange w:id="45" w:author="Runi" w:date="2021-02-18T15:06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del w:id="46" w:author="Runi" w:date="2021-02-18T14:33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 xml:space="preserve"> atau generasi muda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C7510B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47" w:author="Runi" w:date="2021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8" w:author="Runi" w:date="2021-02-18T14:33:00Z">
              <w:r w:rsidR="00C751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ins w:id="49" w:author="Runi" w:date="2021-02-18T14:33:00Z">
              <w:r w:rsidR="00C751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50" w:author="Runi" w:date="2021-02-18T14:33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1" w:author="Runi" w:date="2021-02-18T14:34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ins w:id="52" w:author="Runi" w:date="2021-02-18T14:34:00Z">
              <w:r w:rsidR="00C751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C7510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3" w:author="Runi" w:date="2021-02-18T14:34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del w:id="54" w:author="Runi" w:date="2021-02-18T14:34:00Z">
              <w:r w:rsidR="00125355"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del w:id="55" w:author="Runi" w:date="2021-02-18T14:34:00Z">
              <w:r w:rsidR="00125355"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 xml:space="preserve"> di sini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6" w:author="Runi" w:date="2021-02-18T14:34:00Z">
              <w:r w:rsidR="00125355"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proofErr w:type="spellEnd"/>
            <w:ins w:id="57" w:author="Runi" w:date="2021-02-18T14:34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proofErr w:type="spellEnd"/>
            <w:ins w:id="58" w:author="Runi" w:date="2021-02-18T14:34:00Z">
              <w:r w:rsidR="00C751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</w:ins>
            <w:del w:id="59" w:author="Runi" w:date="2021-02-18T14:34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C7510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60" w:author="Runi" w:date="2021-02-18T14:35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del w:id="61" w:author="Runi" w:date="2021-02-18T14:35:00Z">
              <w:r w:rsidR="00125355"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del w:id="62" w:author="Runi" w:date="2021-02-18T14:35:00Z">
              <w:r w:rsidR="00125355"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 xml:space="preserve"> maka guru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3" w:author="Runi" w:date="2021-02-18T15:06:00Z">
              <w:r w:rsidR="00125355" w:rsidRPr="00EC6F38" w:rsidDel="00A10FCF">
                <w:rPr>
                  <w:rFonts w:ascii="Times New Roman" w:eastAsia="Times New Roman" w:hAnsi="Times New Roman" w:cs="Times New Roman"/>
                  <w:szCs w:val="24"/>
                </w:rPr>
                <w:delText>menetap dengan</w:delText>
              </w:r>
            </w:del>
            <w:ins w:id="64" w:author="Runi" w:date="2021-02-18T15:06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berpedoman pada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5" w:author="Runi" w:date="2021-02-18T14:35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C7510B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66" w:author="Runi" w:date="2021-02-18T14:36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del w:id="67" w:author="Runi" w:date="2021-02-18T14:36:00Z">
              <w:r w:rsidR="00125355"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  <w:ins w:id="68" w:author="Runi" w:date="2021-02-18T14:36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</w:p>
          <w:p w:rsidR="00125355" w:rsidRPr="00EC6F38" w:rsidRDefault="00C7510B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69" w:author="Runi" w:date="2021-02-18T14:36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del w:id="70" w:author="Runi" w:date="2021-02-18T14:36:00Z">
              <w:r w:rsidR="00125355"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ins w:id="71" w:author="Runi" w:date="2021-02-18T14:36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</w:p>
          <w:p w:rsidR="00125355" w:rsidRPr="00EC6F38" w:rsidRDefault="00C7510B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72" w:author="Runi" w:date="2021-02-18T14:36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del w:id="73" w:author="Runi" w:date="2021-02-18T14:36:00Z">
              <w:r w:rsidR="00125355"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ins w:id="74" w:author="Runi" w:date="2021-02-18T14:36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</w:p>
          <w:p w:rsidR="00125355" w:rsidRPr="00EC6F38" w:rsidRDefault="00C7510B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75" w:author="Runi" w:date="2021-02-18T14:36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del w:id="76" w:author="Runi" w:date="2021-02-18T14:36:00Z">
              <w:r w:rsidR="00125355"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ins w:id="77" w:author="Runi" w:date="2021-02-18T14:36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 dan</w:t>
              </w:r>
            </w:ins>
          </w:p>
          <w:p w:rsidR="00125355" w:rsidRPr="00EC6F38" w:rsidRDefault="00C7510B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78" w:author="Runi" w:date="2021-02-18T14:37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melakukan p</w:t>
              </w:r>
            </w:ins>
            <w:del w:id="79" w:author="Runi" w:date="2021-02-18T14:36:00Z">
              <w:r w:rsidR="00125355"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  <w:ins w:id="80" w:author="Runi" w:date="2021-02-18T15:07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1" w:author="Runi" w:date="2021-02-18T15:02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82" w:author="Runi" w:date="2021-02-18T14:36:00Z">
              <w:r w:rsidR="00C751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83" w:author="Runi" w:date="2021-02-18T14:36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4" w:author="Runi" w:date="2021-02-18T14:36:00Z">
              <w:r w:rsidR="00C751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85" w:author="Runi" w:date="2021-02-18T14:36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6" w:author="Runi" w:date="2021-02-18T14:37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87" w:author="Runi" w:date="2021-02-18T15:07:00Z">
              <w:r w:rsidRPr="00EC6F38" w:rsidDel="00A10FCF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ins w:id="88" w:author="Runi" w:date="2021-02-18T15:07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mengaplikasikan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89" w:author="Runi" w:date="2021-02-18T15:07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</w:t>
              </w:r>
            </w:ins>
            <w:del w:id="90" w:author="Runi" w:date="2021-02-18T15:07:00Z">
              <w:r w:rsidRPr="00EC6F38" w:rsidDel="00A10FCF">
                <w:rPr>
                  <w:rFonts w:ascii="Times New Roman" w:eastAsia="Times New Roman" w:hAnsi="Times New Roman" w:cs="Times New Roman"/>
                  <w:szCs w:val="24"/>
                </w:rPr>
                <w:delText>Pada r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1" w:author="Runi" w:date="2021-02-18T15:07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proofErr w:type="spellEnd"/>
            <w:ins w:id="92" w:author="Runi" w:date="2021-02-18T14:37:00Z">
              <w:r w:rsidR="00C751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93" w:author="Runi" w:date="2021-02-18T14:37:00Z">
              <w:r w:rsidRPr="00EC6F38" w:rsidDel="00C7510B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del w:id="94" w:author="Runi" w:date="2021-02-18T15:07:00Z">
              <w:r w:rsidRPr="00EC6F38" w:rsidDel="00A10FCF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95" w:author="Runi" w:date="2021-02-18T15:08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6" w:author="Runi" w:date="2021-02-18T15:08:00Z">
              <w:r w:rsidRPr="00EC6F38" w:rsidDel="00A10FCF">
                <w:rPr>
                  <w:rFonts w:ascii="Times New Roman" w:eastAsia="Times New Roman" w:hAnsi="Times New Roman" w:cs="Times New Roman"/>
                  <w:szCs w:val="24"/>
                </w:rPr>
                <w:delText xml:space="preserve">bukan </w:delText>
              </w:r>
            </w:del>
            <w:ins w:id="97" w:author="Runi" w:date="2021-02-18T15:08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tidak</w:t>
              </w:r>
              <w:r w:rsidR="00A10FC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8" w:author="Runi" w:date="2021-02-18T15:08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melibatkan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99" w:author="Runi" w:date="2021-02-18T15:08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00" w:author="Runi" w:date="2021-02-18T15:08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te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E81A7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proofErr w:type="spellEnd"/>
            <w:ins w:id="101" w:author="Runi" w:date="2021-02-18T14:37:00Z">
              <w:r w:rsidR="00C7510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del w:id="102" w:author="Runi" w:date="2021-02-18T15:08:00Z">
              <w:r w:rsidRPr="00EC6F38" w:rsidDel="00A10FC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103" w:author="Runi" w:date="2021-02-18T15:08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4" w:author="Runi" w:date="2021-02-18T15:08:00Z">
              <w:r w:rsidRPr="00EC6F38" w:rsidDel="00A10FCF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ins w:id="105" w:author="Runi" w:date="2021-02-18T15:08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6" w:author="Runi" w:date="2021-02-18T15:09:00Z">
              <w:r w:rsidRPr="00EC6F38" w:rsidDel="00E81A7D">
                <w:rPr>
                  <w:rFonts w:ascii="Times New Roman" w:eastAsia="Times New Roman" w:hAnsi="Times New Roman" w:cs="Times New Roman"/>
                  <w:szCs w:val="24"/>
                </w:rPr>
                <w:delText>kita bisa lihat</w:delText>
              </w:r>
            </w:del>
            <w:ins w:id="107" w:author="Runi" w:date="2021-02-18T15:09:00Z">
              <w:r w:rsidR="00E81A7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dapat terlihat</w:t>
              </w:r>
            </w:ins>
            <w:bookmarkStart w:id="108" w:name="_GoBack"/>
            <w:bookmarkEnd w:id="10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</w:t>
            </w:r>
            <w:proofErr w:type="spellEnd"/>
            <w:ins w:id="109" w:author="Runi" w:date="2021-02-18T15:09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vitas</w:t>
              </w:r>
            </w:ins>
            <w:del w:id="110" w:author="Runi" w:date="2021-02-18T15:09:00Z">
              <w:r w:rsidRPr="00EC6F38" w:rsidDel="00A10FCF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</w:t>
            </w:r>
            <w:proofErr w:type="spellEnd"/>
            <w:ins w:id="111" w:author="Runi" w:date="2021-02-18T15:09:00Z">
              <w:r w:rsidR="00A10FC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si</w:t>
              </w:r>
            </w:ins>
            <w:del w:id="112" w:author="Runi" w:date="2021-02-18T15:09:00Z">
              <w:r w:rsidRPr="00EC6F38" w:rsidDel="00A10FCF">
                <w:rPr>
                  <w:rFonts w:ascii="Times New Roman" w:eastAsia="Times New Roman" w:hAnsi="Times New Roman" w:cs="Times New Roman"/>
                  <w:szCs w:val="24"/>
                </w:rPr>
                <w:delText>tif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A10FCF" w:rsidTr="00821BA2">
        <w:trPr>
          <w:ins w:id="113" w:author="Runi" w:date="2021-02-18T15:05:00Z"/>
        </w:trPr>
        <w:tc>
          <w:tcPr>
            <w:tcW w:w="9350" w:type="dxa"/>
          </w:tcPr>
          <w:p w:rsidR="00A10FCF" w:rsidRDefault="00A10FCF" w:rsidP="00821BA2">
            <w:pPr>
              <w:pStyle w:val="Heading3"/>
              <w:rPr>
                <w:ins w:id="114" w:author="Runi" w:date="2021-02-18T15:05:00Z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554FB"/>
    <w:rsid w:val="0012251A"/>
    <w:rsid w:val="00125355"/>
    <w:rsid w:val="001D038C"/>
    <w:rsid w:val="00240407"/>
    <w:rsid w:val="0042167F"/>
    <w:rsid w:val="00924DF5"/>
    <w:rsid w:val="00A10FCF"/>
    <w:rsid w:val="00C7510B"/>
    <w:rsid w:val="00E8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Runi</cp:lastModifiedBy>
  <cp:revision>4</cp:revision>
  <dcterms:created xsi:type="dcterms:W3CDTF">2021-02-18T07:28:00Z</dcterms:created>
  <dcterms:modified xsi:type="dcterms:W3CDTF">2021-02-18T08:09:00Z</dcterms:modified>
</cp:coreProperties>
</file>