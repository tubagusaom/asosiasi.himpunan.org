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CF9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79DAE3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31766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F993CF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D092A96" w14:textId="77777777" w:rsidTr="00821BA2">
        <w:tc>
          <w:tcPr>
            <w:tcW w:w="9350" w:type="dxa"/>
          </w:tcPr>
          <w:p w14:paraId="74C3C170" w14:textId="77777777" w:rsidR="00BE098E" w:rsidRDefault="00BE098E" w:rsidP="00821BA2">
            <w:pPr>
              <w:pStyle w:val="ListParagraph"/>
              <w:ind w:left="0"/>
            </w:pPr>
          </w:p>
          <w:p w14:paraId="14E0E85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33F093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45207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9EE2F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1" w:author="ridho pakina" w:date="2021-09-20T12:10:00Z">
              <w:r w:rsidDel="000D2582">
                <w:delText>sasaran</w:delText>
              </w:r>
            </w:del>
            <w:ins w:id="2" w:author="ridho pakina" w:date="2021-09-20T12:10:00Z">
              <w:r w:rsidR="000D2582">
                <w:rPr>
                  <w:lang w:val="id-ID"/>
                </w:rPr>
                <w:t xml:space="preserve"> tujuan</w:t>
              </w:r>
            </w:ins>
            <w:r>
              <w:t>.</w:t>
            </w:r>
          </w:p>
          <w:p w14:paraId="11AA7D1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48DB8D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BF9EA7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DA5FF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4522F8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FF593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B2C3AB5" w14:textId="60CF471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del w:id="3" w:author="ridho pakina" w:date="2021-09-20T12:11:00Z">
              <w:r w:rsidDel="000D2582">
                <w:delText>sempurna</w:delText>
              </w:r>
            </w:del>
            <w:ins w:id="4" w:author="ridho pakina" w:date="2021-09-20T12:11:00Z">
              <w:r w:rsidR="000D2582">
                <w:rPr>
                  <w:lang w:val="id-ID"/>
                </w:rPr>
                <w:t xml:space="preserve"> berketerkaitan</w:t>
              </w:r>
            </w:ins>
            <w:del w:id="5" w:author="ridho pakina" w:date="2021-09-20T12:11:00Z">
              <w:r w:rsidDel="000D2582">
                <w:delText>.</w:delText>
              </w:r>
            </w:del>
          </w:p>
          <w:p w14:paraId="1AD521B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D7A91E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23BA4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52A7551" w14:textId="006A46E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del w:id="6" w:author="ridho pakina" w:date="2021-09-20T12:12:00Z">
              <w:r w:rsidDel="000D2582">
                <w:delText xml:space="preserve"> metode</w:delText>
              </w:r>
            </w:del>
            <w:ins w:id="7" w:author="ridho pakina" w:date="2021-09-20T12:12:00Z">
              <w:r w:rsidR="000D2582">
                <w:rPr>
                  <w:lang w:val="id-ID"/>
                </w:rPr>
                <w:t xml:space="preserve"> </w:t>
              </w:r>
            </w:ins>
            <w:ins w:id="8" w:author="ridho pakina" w:date="2021-09-20T12:13:00Z">
              <w:r w:rsidR="000D2582">
                <w:rPr>
                  <w:lang w:val="id-ID"/>
                </w:rPr>
                <w:t xml:space="preserve">cara yang akan </w:t>
              </w:r>
              <w:proofErr w:type="gramStart"/>
              <w:r w:rsidR="000D2582">
                <w:rPr>
                  <w:lang w:val="id-ID"/>
                </w:rPr>
                <w:t>dilaksanakan,</w:t>
              </w:r>
            </w:ins>
            <w:r>
              <w:t>.</w:t>
            </w:r>
            <w:proofErr w:type="gramEnd"/>
          </w:p>
          <w:p w14:paraId="68E37B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A10ECA4" w14:textId="0A12651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9" w:author="ridho pakina" w:date="2021-09-20T12:18:00Z">
              <w:r w:rsidDel="00E51381">
                <w:delText xml:space="preserve">dalam </w:delText>
              </w:r>
            </w:del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6533D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2797C3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99FFD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9BE09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A9221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31DF49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F3E156F" w14:textId="126305C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10" w:author="ridho pakina" w:date="2021-09-20T12:21:00Z">
              <w:r w:rsidDel="00E51381">
                <w:delText>reguler</w:delText>
              </w:r>
            </w:del>
            <w:ins w:id="11" w:author="ridho pakina" w:date="2021-09-20T12:21:00Z">
              <w:r w:rsidR="00E51381">
                <w:rPr>
                  <w:lang w:val="id-ID"/>
                </w:rPr>
                <w:t xml:space="preserve"> khusus sesuai dengan kebutuhannya</w:t>
              </w:r>
            </w:ins>
            <w:r>
              <w:t>.</w:t>
            </w:r>
          </w:p>
          <w:p w14:paraId="6BC91A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ACC15DD" w14:textId="77777777" w:rsidTr="00821BA2">
        <w:tc>
          <w:tcPr>
            <w:tcW w:w="9350" w:type="dxa"/>
          </w:tcPr>
          <w:p w14:paraId="03B390F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26F8E7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dho pakina">
    <w15:presenceInfo w15:providerId="Windows Live" w15:userId="06a38e7f9a4c7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D2582"/>
    <w:rsid w:val="0012251A"/>
    <w:rsid w:val="002003CC"/>
    <w:rsid w:val="0042167F"/>
    <w:rsid w:val="00820841"/>
    <w:rsid w:val="00924DF5"/>
    <w:rsid w:val="00BE098E"/>
    <w:rsid w:val="00E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BC6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ridho pakina</cp:lastModifiedBy>
  <cp:revision>2</cp:revision>
  <dcterms:created xsi:type="dcterms:W3CDTF">2021-09-20T06:05:00Z</dcterms:created>
  <dcterms:modified xsi:type="dcterms:W3CDTF">2021-09-20T06:05:00Z</dcterms:modified>
</cp:coreProperties>
</file>