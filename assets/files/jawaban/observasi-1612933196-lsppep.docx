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B12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729D2A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830DF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0BB602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533BE63" w14:textId="77777777" w:rsidTr="00D810B0">
        <w:tc>
          <w:tcPr>
            <w:tcW w:w="9350" w:type="dxa"/>
          </w:tcPr>
          <w:p w14:paraId="3F654E9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542E3" w14:textId="756B243E" w:rsidR="00D80F46" w:rsidRPr="00776B49" w:rsidDel="00776B49" w:rsidRDefault="00776B49" w:rsidP="008D1AF7">
            <w:pPr>
              <w:spacing w:line="312" w:lineRule="auto"/>
              <w:jc w:val="center"/>
              <w:rPr>
                <w:del w:id="0" w:author="USER" w:date="2021-02-10T11:54:00Z"/>
                <w:rFonts w:ascii="Times New Roman" w:hAnsi="Times New Roman" w:cs="Times New Roman"/>
                <w:b/>
                <w:sz w:val="24"/>
                <w:szCs w:val="24"/>
                <w:lang w:val="en-US"/>
                <w:rPrChange w:id="1" w:author="USER" w:date="2021-02-10T11:54:00Z">
                  <w:rPr>
                    <w:del w:id="2" w:author="USER" w:date="2021-02-10T11:54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" w:author="USER" w:date="2021-02-10T11:54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  <w:del w:id="4" w:author="USER" w:date="2021-02-10T11:54:00Z">
              <w:r w:rsidR="00D80F46" w:rsidRPr="00A16D9B" w:rsidDel="00776B49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</w:p>
          <w:p w14:paraId="0F63C93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C3402" w14:textId="0A6A791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5" w:author="USER" w:date="2021-02-10T11:51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</w:delText>
              </w:r>
            </w:del>
            <w:del w:id="6" w:author="USER" w:date="2021-02-10T11:52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>segala  puji  bagi  Allah  yang  telah  memberikan  segala  bimbingan-Nya  kepada penulis untuk</w:delText>
              </w:r>
            </w:del>
            <w:ins w:id="7" w:author="USER" w:date="2021-02-10T11:52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Setelah </w:t>
              </w:r>
            </w:ins>
            <w:proofErr w:type="spellStart"/>
            <w:ins w:id="8" w:author="USER" w:date="2021-02-10T11:53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melalui</w:t>
              </w:r>
              <w:proofErr w:type="spellEnd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proses yang </w:t>
              </w:r>
              <w:proofErr w:type="spellStart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panjang</w:t>
              </w:r>
              <w:proofErr w:type="spellEnd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akhirnya</w:t>
              </w:r>
              <w:proofErr w:type="spellEnd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9" w:author="USER" w:date="2021-02-10T11:53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berhasil</w:t>
              </w:r>
              <w:proofErr w:type="spellEnd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praktikum Jaringan Komputer ini. </w:t>
            </w:r>
          </w:p>
          <w:p w14:paraId="74D3D41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C6C5E" w14:textId="0651D7C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del w:id="10" w:author="USER" w:date="2021-02-10T11:53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11" w:author="USER" w:date="2021-02-10T11:53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776B4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12" w:author="USER" w:date="2021-02-10T11:53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13" w:author="USER" w:date="2021-02-10T11:53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776B4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</w:t>
            </w:r>
            <w:del w:id="14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dari </w:delText>
              </w:r>
            </w:del>
            <w:proofErr w:type="spellStart"/>
            <w:ins w:id="15" w:author="USER" w:date="2021-02-10T11:56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pembaca</w:t>
              </w:r>
              <w:proofErr w:type="spellEnd"/>
              <w:r w:rsidR="00776B4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16" w:author="USER" w:date="2021-02-10T11:54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17" w:author="USER" w:date="2021-02-10T11:55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Komputer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8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del w:id="19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20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21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22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tentang </w:t>
            </w:r>
            <w:del w:id="23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24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 sistem </w:t>
            </w:r>
            <w:del w:id="25" w:author="USER" w:date="2021-02-10T11:55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26" w:author="USER" w:date="2021-02-10T11:55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27" w:author="USER" w:date="2021-02-10T11:55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28" w:author="USER" w:date="2021-02-10T11:55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9" w:author="USER" w:date="2021-02-10T11:55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</w:t>
            </w:r>
            <w:del w:id="30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operasi, </w:t>
            </w:r>
            <w:del w:id="31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32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33" w:author="USER" w:date="2021-02-10T11:56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sampai dengan membangun </w:t>
            </w:r>
            <w:r w:rsidRPr="00776B4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4" w:author="USER" w:date="2021-02-10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776B4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5" w:author="USER" w:date="2021-02-10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776B4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6" w:author="USER" w:date="2021-02-10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76B4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7" w:author="USER" w:date="2021-02-10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proxy  </w:t>
            </w:r>
            <w:r w:rsidRPr="00776B49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8" w:author="USER" w:date="2021-02-10T11:5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2956463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06D64" w14:textId="0B393FD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9" w:author="USER" w:date="2021-02-10T11:58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</w:t>
            </w:r>
            <w:del w:id="40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perbaikan  </w:delText>
              </w:r>
            </w:del>
            <w:proofErr w:type="spellStart"/>
            <w:ins w:id="41" w:author="USER" w:date="2021-02-10T11:59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kemajuan</w:t>
              </w:r>
              <w:proofErr w:type="spellEnd"/>
              <w:r w:rsidR="00776B4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sangat  kami  harapkan.  </w:t>
            </w:r>
          </w:p>
          <w:p w14:paraId="7001851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CD068" w14:textId="4DCDCAA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42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>Akhir  kata,  s</w:delText>
              </w:r>
            </w:del>
            <w:ins w:id="43" w:author="USER" w:date="2021-02-10T11:59:00Z">
              <w:r w:rsidR="00776B4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</w:t>
            </w:r>
            <w:del w:id="44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45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46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47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48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49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50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mempelajari </w:t>
            </w:r>
            <w:del w:id="51" w:author="USER" w:date="2021-02-10T11:59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mata  kuliah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52" w:author="USER" w:date="2021-02-10T12:00:00Z">
              <w:r w:rsidRPr="00A16D9B" w:rsidDel="00776B4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A16D9B" w:rsidDel="00574BF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</w:delText>
              </w:r>
            </w:del>
            <w:ins w:id="53" w:author="USER" w:date="2021-02-10T12:00:00Z">
              <w:r w:rsidR="00574B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574BFE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</w:t>
              </w:r>
            </w:ins>
            <w:del w:id="54" w:author="USER" w:date="2021-02-10T12:00:00Z">
              <w:r w:rsidRPr="00A16D9B" w:rsidDel="00574BFE">
                <w:rPr>
                  <w:rFonts w:ascii="Times New Roman" w:hAnsi="Times New Roman" w:cs="Times New Roman"/>
                  <w:sz w:val="24"/>
                  <w:szCs w:val="24"/>
                </w:rPr>
                <w:delText>Komputer</w:delText>
              </w:r>
            </w:del>
            <w:ins w:id="55" w:author="USER" w:date="2021-02-10T12:00:00Z">
              <w:r w:rsidR="00574B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574BFE" w:rsidRPr="00A16D9B">
                <w:rPr>
                  <w:rFonts w:ascii="Times New Roman" w:hAnsi="Times New Roman" w:cs="Times New Roman"/>
                  <w:sz w:val="24"/>
                  <w:szCs w:val="24"/>
                </w:rPr>
                <w:t>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56" w:author="USER" w:date="2021-02-10T12:00:00Z">
              <w:r w:rsidRPr="00A16D9B" w:rsidDel="00574BFE">
                <w:rPr>
                  <w:rFonts w:ascii="Times New Roman" w:hAnsi="Times New Roman" w:cs="Times New Roman"/>
                  <w:sz w:val="24"/>
                  <w:szCs w:val="24"/>
                </w:rPr>
                <w:delText>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B3C6A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9AAB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C7746D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6E4579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1981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D1B994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D342C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B5C94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F75B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79164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58F95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632E8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FC4D9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39EA0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95DD" w14:textId="77777777" w:rsidR="008A21AC" w:rsidRDefault="008A21AC" w:rsidP="00D80F46">
      <w:r>
        <w:separator/>
      </w:r>
    </w:p>
  </w:endnote>
  <w:endnote w:type="continuationSeparator" w:id="0">
    <w:p w14:paraId="33F55C42" w14:textId="77777777" w:rsidR="008A21AC" w:rsidRDefault="008A21A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B543" w14:textId="77777777" w:rsidR="00D80F46" w:rsidRDefault="00D80F46">
    <w:pPr>
      <w:pStyle w:val="Footer"/>
    </w:pPr>
    <w:r>
      <w:t>CLO-4</w:t>
    </w:r>
  </w:p>
  <w:p w14:paraId="386BB18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E5A65" w14:textId="77777777" w:rsidR="008A21AC" w:rsidRDefault="008A21AC" w:rsidP="00D80F46">
      <w:r>
        <w:separator/>
      </w:r>
    </w:p>
  </w:footnote>
  <w:footnote w:type="continuationSeparator" w:id="0">
    <w:p w14:paraId="6F14B3BD" w14:textId="77777777" w:rsidR="008A21AC" w:rsidRDefault="008A21A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74BFE"/>
    <w:rsid w:val="00771E9D"/>
    <w:rsid w:val="00776B49"/>
    <w:rsid w:val="008A21AC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7B2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76B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2019-10-18T19:52:00Z</dcterms:created>
  <dcterms:modified xsi:type="dcterms:W3CDTF">2021-02-10T05:01:00Z</dcterms:modified>
</cp:coreProperties>
</file>