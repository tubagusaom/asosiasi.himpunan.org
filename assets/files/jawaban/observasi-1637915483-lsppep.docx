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573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C97DD1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14:paraId="03A9AB2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18C12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B6CCE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6DFD504" w14:textId="77777777" w:rsidR="00927764" w:rsidRPr="0094076B" w:rsidRDefault="00927764" w:rsidP="00927764">
      <w:pPr>
        <w:rPr>
          <w:rFonts w:ascii="Cambria" w:hAnsi="Cambria"/>
        </w:rPr>
      </w:pPr>
    </w:p>
    <w:p w14:paraId="33FBFA8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4C610F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D858F0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0128D0" wp14:editId="098770B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C07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EA3DB1E" w14:textId="1178BC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2D58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6E2D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commentRangeEnd w:id="1"/>
      <w:proofErr w:type="spellEnd"/>
      <w:r w:rsidR="006E2D5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F19DCB8" w14:textId="4EDAB9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" w:author="TS" w:date="2021-11-26T15:10:00Z">
        <w:r w:rsidR="006E2D5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358258" w14:textId="393F90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4" w:author="TS" w:date="2021-11-26T15:16:00Z">
        <w:r w:rsidR="000A6FD5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6E2D58">
        <w:rPr>
          <w:rStyle w:val="CommentReference"/>
        </w:rPr>
        <w:commentReference w:id="3"/>
      </w:r>
    </w:p>
    <w:p w14:paraId="05D63B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B23C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C249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02F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C8BBA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797A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51A6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95E40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742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E90B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C1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B77C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3E4A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EB0B8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C9E29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B53D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61126D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B0BA427" w14:textId="77777777" w:rsidR="00927764" w:rsidRPr="00C50A1E" w:rsidRDefault="00927764" w:rsidP="00927764"/>
    <w:p w14:paraId="18A53FCA" w14:textId="77777777" w:rsidR="00927764" w:rsidRPr="005A045A" w:rsidRDefault="00927764" w:rsidP="00927764">
      <w:pPr>
        <w:rPr>
          <w:i/>
        </w:rPr>
      </w:pPr>
    </w:p>
    <w:p w14:paraId="168CF72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F1A985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S" w:date="2021-11-26T15:06:00Z" w:initials="T">
    <w:p w14:paraId="34E71C39" w14:textId="21327E57" w:rsidR="00C97DD1" w:rsidRDefault="00C97DD1">
      <w:pPr>
        <w:pStyle w:val="CommentText"/>
      </w:pPr>
      <w:r>
        <w:rPr>
          <w:rStyle w:val="CommentReference"/>
        </w:rPr>
        <w:annotationRef/>
      </w:r>
    </w:p>
  </w:comment>
  <w:comment w:id="1" w:author="TS" w:date="2021-11-26T15:07:00Z" w:initials="T">
    <w:p w14:paraId="3289A86D" w14:textId="59394AB7" w:rsidR="006E2D58" w:rsidRDefault="006E2D58">
      <w:pPr>
        <w:pStyle w:val="CommentText"/>
      </w:pPr>
      <w:r>
        <w:rPr>
          <w:rStyle w:val="CommentReference"/>
        </w:rPr>
        <w:annotationRef/>
      </w:r>
      <w:proofErr w:type="spellStart"/>
      <w:r>
        <w:t>Ejaan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</w:t>
      </w:r>
      <w:proofErr w:type="spellStart"/>
      <w:r w:rsidR="000A6FD5">
        <w:t>ber</w:t>
      </w:r>
      <w:r>
        <w:t>teman</w:t>
      </w:r>
      <w:proofErr w:type="spellEnd"/>
      <w:r>
        <w:t>’</w:t>
      </w:r>
    </w:p>
  </w:comment>
  <w:comment w:id="3" w:author="TS" w:date="2021-11-26T15:11:00Z" w:initials="T">
    <w:p w14:paraId="47EDB617" w14:textId="161023BD" w:rsidR="006E2D58" w:rsidRDefault="006E2D58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E71C39" w15:done="0"/>
  <w15:commentEx w15:paraId="3289A86D" w15:done="0"/>
  <w15:commentEx w15:paraId="47EDB6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765B" w16cex:dateUtc="2021-11-26T08:06:00Z"/>
  <w16cex:commentExtensible w16cex:durableId="254B76B5" w16cex:dateUtc="2021-11-26T08:07:00Z"/>
  <w16cex:commentExtensible w16cex:durableId="254B77B2" w16cex:dateUtc="2021-11-26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E71C39" w16cid:durableId="254B765B"/>
  <w16cid:commentId w16cid:paraId="3289A86D" w16cid:durableId="254B76B5"/>
  <w16cid:commentId w16cid:paraId="47EDB617" w16cid:durableId="254B77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16D8" w14:textId="77777777" w:rsidR="004C7058" w:rsidRDefault="004C7058">
      <w:r>
        <w:separator/>
      </w:r>
    </w:p>
  </w:endnote>
  <w:endnote w:type="continuationSeparator" w:id="0">
    <w:p w14:paraId="628D2E93" w14:textId="77777777" w:rsidR="004C7058" w:rsidRDefault="004C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E0C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DFA5E2" w14:textId="77777777" w:rsidR="00941E77" w:rsidRDefault="004C7058">
    <w:pPr>
      <w:pStyle w:val="Footer"/>
    </w:pPr>
  </w:p>
  <w:p w14:paraId="2DEBC825" w14:textId="77777777" w:rsidR="00941E77" w:rsidRDefault="004C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E819" w14:textId="77777777" w:rsidR="004C7058" w:rsidRDefault="004C7058">
      <w:r>
        <w:separator/>
      </w:r>
    </w:p>
  </w:footnote>
  <w:footnote w:type="continuationSeparator" w:id="0">
    <w:p w14:paraId="657029C9" w14:textId="77777777" w:rsidR="004C7058" w:rsidRDefault="004C7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S">
    <w15:presenceInfo w15:providerId="None" w15:userId="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A6FD5"/>
    <w:rsid w:val="0012251A"/>
    <w:rsid w:val="0042167F"/>
    <w:rsid w:val="004C7058"/>
    <w:rsid w:val="006E2D58"/>
    <w:rsid w:val="00924DF5"/>
    <w:rsid w:val="00927764"/>
    <w:rsid w:val="00A41F8A"/>
    <w:rsid w:val="00C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633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97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D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D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E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TS</cp:lastModifiedBy>
  <cp:revision>2</cp:revision>
  <dcterms:created xsi:type="dcterms:W3CDTF">2021-11-26T08:18:00Z</dcterms:created>
  <dcterms:modified xsi:type="dcterms:W3CDTF">2021-11-26T08:18:00Z</dcterms:modified>
</cp:coreProperties>
</file>