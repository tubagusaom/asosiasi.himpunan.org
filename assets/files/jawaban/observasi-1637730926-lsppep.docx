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927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D5BA6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5DC0D7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0EBBB86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2C84EC9" w14:textId="77777777" w:rsidTr="00821BA2">
        <w:tc>
          <w:tcPr>
            <w:tcW w:w="9350" w:type="dxa"/>
          </w:tcPr>
          <w:p w14:paraId="529DCEAF" w14:textId="77777777" w:rsidR="00BE098E" w:rsidRDefault="00BE098E" w:rsidP="00821BA2">
            <w:pPr>
              <w:pStyle w:val="ListParagraph"/>
              <w:ind w:left="0"/>
            </w:pPr>
          </w:p>
          <w:p w14:paraId="0B0F012B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9AC902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C24327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23AFEAF3" w14:textId="7B93CC17" w:rsidR="00BE098E" w:rsidRPr="004B0E7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fr-FR"/>
                <w:rPrChange w:id="0" w:author="Jaka Aminata" w:date="2021-11-24T11:58:00Z">
                  <w:rPr/>
                </w:rPrChange>
              </w:rPr>
            </w:pPr>
            <w:r>
              <w:tab/>
            </w:r>
            <w:r>
              <w:tab/>
            </w:r>
            <w:r w:rsidRPr="004B0E77">
              <w:rPr>
                <w:lang w:val="fr-FR"/>
                <w:rPrChange w:id="1" w:author="Jaka Aminata" w:date="2021-11-24T11:58:00Z">
                  <w:rPr/>
                </w:rPrChange>
              </w:rPr>
              <w:t>sasaran</w:t>
            </w:r>
            <w:ins w:id="2" w:author="Jaka Aminata" w:date="2021-11-24T11:58:00Z">
              <w:r w:rsidR="004B0E77" w:rsidRPr="004B0E77">
                <w:rPr>
                  <w:lang w:val="fr-FR"/>
                  <w:rPrChange w:id="3" w:author="Jaka Aminata" w:date="2021-11-24T11:58:00Z">
                    <w:rPr/>
                  </w:rPrChange>
                </w:rPr>
                <w:t xml:space="preserve"> </w:t>
              </w:r>
              <w:r w:rsidR="004B0E77" w:rsidRPr="004B0E77">
                <w:rPr>
                  <w:b/>
                  <w:bCs/>
                  <w:color w:val="1F4E79" w:themeColor="accent1" w:themeShade="80"/>
                  <w:lang w:val="fr-FR"/>
                  <w:rPrChange w:id="4" w:author="Jaka Aminata" w:date="2021-11-24T11:58:00Z">
                    <w:rPr/>
                  </w:rPrChange>
                </w:rPr>
                <w:t>secara efektif dan efisien</w:t>
              </w:r>
            </w:ins>
            <w:r w:rsidRPr="004B0E77">
              <w:rPr>
                <w:lang w:val="fr-FR"/>
                <w:rPrChange w:id="5" w:author="Jaka Aminata" w:date="2021-11-24T11:58:00Z">
                  <w:rPr/>
                </w:rPrChange>
              </w:rPr>
              <w:t>.</w:t>
            </w:r>
          </w:p>
          <w:p w14:paraId="2ED53436" w14:textId="0367305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 xml:space="preserve">berdasarkan </w:t>
            </w:r>
            <w:ins w:id="6" w:author="Jaka Aminata" w:date="2021-11-24T11:59:00Z">
              <w:r w:rsidR="004B0E77" w:rsidRPr="004B0E77">
                <w:rPr>
                  <w:b/>
                  <w:bCs/>
                  <w:color w:val="1F4E79" w:themeColor="accent1" w:themeShade="80"/>
                  <w:rPrChange w:id="7" w:author="Jaka Aminata" w:date="2021-11-24T11:59:00Z">
                    <w:rPr/>
                  </w:rPrChange>
                </w:rPr>
                <w:t>(ilmu)</w:t>
              </w:r>
              <w:r w:rsidR="004B0E77" w:rsidRPr="004B0E77">
                <w:rPr>
                  <w:color w:val="1F4E79" w:themeColor="accent1" w:themeShade="80"/>
                  <w:rPrChange w:id="8" w:author="Jaka Aminata" w:date="2021-11-24T11:59:00Z">
                    <w:rPr/>
                  </w:rPrChange>
                </w:rPr>
                <w:t xml:space="preserve"> </w:t>
              </w:r>
            </w:ins>
            <w:r>
              <w:t>filsafat.</w:t>
            </w:r>
          </w:p>
          <w:p w14:paraId="4440BD7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02B1E49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7D9A29B9" w14:textId="36C952CF" w:rsidR="00BE098E" w:rsidRPr="004B0E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fr-FR"/>
                <w:rPrChange w:id="9" w:author="Jaka Aminata" w:date="2021-11-24T11:59:00Z">
                  <w:rPr/>
                </w:rPrChange>
              </w:rPr>
            </w:pPr>
            <w:r w:rsidRPr="004B0E77">
              <w:rPr>
                <w:lang w:val="fr-FR"/>
                <w:rPrChange w:id="10" w:author="Jaka Aminata" w:date="2021-11-24T11:59:00Z">
                  <w:rPr/>
                </w:rPrChange>
              </w:rPr>
              <w:t xml:space="preserve">implementasi </w:t>
            </w:r>
            <w:r w:rsidRPr="004B0E77">
              <w:rPr>
                <w:lang w:val="fr-FR"/>
                <w:rPrChange w:id="11" w:author="Jaka Aminata" w:date="2021-11-24T11:59:00Z">
                  <w:rPr/>
                </w:rPrChange>
              </w:rPr>
              <w:tab/>
              <w:t>:</w:t>
            </w:r>
            <w:r w:rsidRPr="004B0E77">
              <w:rPr>
                <w:lang w:val="fr-FR"/>
                <w:rPrChange w:id="12" w:author="Jaka Aminata" w:date="2021-11-24T11:59:00Z">
                  <w:rPr/>
                </w:rPrChange>
              </w:rPr>
              <w:tab/>
              <w:t>pelaksanaan, penerapan</w:t>
            </w:r>
            <w:ins w:id="13" w:author="Jaka Aminata" w:date="2021-11-24T11:59:00Z">
              <w:r w:rsidR="004B0E77" w:rsidRPr="004B0E77">
                <w:rPr>
                  <w:lang w:val="fr-FR"/>
                  <w:rPrChange w:id="14" w:author="Jaka Aminata" w:date="2021-11-24T11:59:00Z">
                    <w:rPr/>
                  </w:rPrChange>
                </w:rPr>
                <w:t xml:space="preserve"> </w:t>
              </w:r>
              <w:r w:rsidR="004B0E77" w:rsidRPr="004B0E77">
                <w:rPr>
                  <w:b/>
                  <w:bCs/>
                  <w:color w:val="1F4E79" w:themeColor="accent1" w:themeShade="80"/>
                  <w:lang w:val="fr-FR"/>
                  <w:rPrChange w:id="15" w:author="Jaka Aminata" w:date="2021-11-24T12:00:00Z">
                    <w:rPr/>
                  </w:rPrChange>
                </w:rPr>
                <w:t>suatu gagasan atau teori</w:t>
              </w:r>
            </w:ins>
            <w:r w:rsidRPr="004B0E77">
              <w:rPr>
                <w:b/>
                <w:bCs/>
                <w:color w:val="1F4E79" w:themeColor="accent1" w:themeShade="80"/>
                <w:lang w:val="fr-FR"/>
                <w:rPrChange w:id="16" w:author="Jaka Aminata" w:date="2021-11-24T12:00:00Z">
                  <w:rPr/>
                </w:rPrChange>
              </w:rPr>
              <w:t>.</w:t>
            </w:r>
          </w:p>
          <w:p w14:paraId="1E3F8E0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0737873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784B346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7827259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10D9222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74FF794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07DD379F" w14:textId="704D2C3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</w:t>
            </w:r>
            <w:ins w:id="17" w:author="Jaka Aminata" w:date="2021-11-24T12:01:00Z">
              <w:r w:rsidR="004B0E77">
                <w:t xml:space="preserve"> </w:t>
              </w:r>
              <w:r w:rsidR="004B0E77" w:rsidRPr="004B0E77">
                <w:rPr>
                  <w:b/>
                  <w:bCs/>
                  <w:color w:val="1F4E79" w:themeColor="accent1" w:themeShade="80"/>
                  <w:rPrChange w:id="18" w:author="Jaka Aminata" w:date="2021-11-24T12:01:00Z">
                    <w:rPr/>
                  </w:rPrChange>
                </w:rPr>
                <w:t>khususnya penelitian yang dilakukan dengan pentahapan secara khusus atau sudah teruji mekanismenya</w:t>
              </w:r>
            </w:ins>
            <w:r>
              <w:t>.</w:t>
            </w:r>
          </w:p>
          <w:p w14:paraId="4CAB8E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6C879A9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2943ADD7" w14:textId="24D0E94C" w:rsidR="00BE098E" w:rsidRPr="004B0E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PrChange w:id="19" w:author="Jaka Aminata" w:date="2021-11-24T12:02:00Z">
                  <w:rPr/>
                </w:rPrChange>
              </w:rPr>
            </w:pPr>
            <w:r>
              <w:tab/>
            </w:r>
            <w:r>
              <w:tab/>
            </w:r>
            <w:r w:rsidRPr="004B0E77">
              <w:rPr>
                <w:rPrChange w:id="20" w:author="Jaka Aminata" w:date="2021-11-24T12:02:00Z">
                  <w:rPr/>
                </w:rPrChange>
              </w:rPr>
              <w:t xml:space="preserve">pengendali tingkah laku yang sesuai </w:t>
            </w:r>
            <w:ins w:id="21" w:author="Jaka Aminata" w:date="2021-11-24T12:01:00Z">
              <w:r w:rsidR="004B0E77" w:rsidRPr="004B0E77">
                <w:rPr>
                  <w:rPrChange w:id="22" w:author="Jaka Aminata" w:date="2021-11-24T12:02:00Z">
                    <w:rPr/>
                  </w:rPrChange>
                </w:rPr>
                <w:t>de</w:t>
              </w:r>
            </w:ins>
            <w:ins w:id="23" w:author="Jaka Aminata" w:date="2021-11-24T12:02:00Z">
              <w:r w:rsidR="004B0E77" w:rsidRPr="004B0E77">
                <w:rPr>
                  <w:rPrChange w:id="24" w:author="Jaka Aminata" w:date="2021-11-24T12:02:00Z">
                    <w:rPr>
                      <w:lang w:val="fr-FR"/>
                    </w:rPr>
                  </w:rPrChange>
                </w:rPr>
                <w:t xml:space="preserve">ngan tata krama </w:t>
              </w:r>
              <w:r w:rsidR="004B0E77" w:rsidRPr="00380B96">
                <w:rPr>
                  <w:b/>
                  <w:bCs/>
                  <w:color w:val="1F4E79" w:themeColor="accent1" w:themeShade="80"/>
                  <w:rPrChange w:id="25" w:author="Jaka Aminata" w:date="2021-11-24T12:02:00Z">
                    <w:rPr>
                      <w:lang w:val="fr-FR"/>
                    </w:rPr>
                  </w:rPrChange>
                </w:rPr>
                <w:t>atau nilai-nilai buda</w:t>
              </w:r>
              <w:r w:rsidR="004B0E77" w:rsidRPr="00380B96">
                <w:rPr>
                  <w:b/>
                  <w:bCs/>
                  <w:color w:val="1F4E79" w:themeColor="accent1" w:themeShade="80"/>
                  <w:rPrChange w:id="26" w:author="Jaka Aminata" w:date="2021-11-24T12:02:00Z">
                    <w:rPr/>
                  </w:rPrChange>
                </w:rPr>
                <w:t>ya atau a</w:t>
              </w:r>
              <w:r w:rsidR="004B0E77" w:rsidRPr="00380B96">
                <w:rPr>
                  <w:b/>
                  <w:bCs/>
                  <w:color w:val="1F4E79" w:themeColor="accent1" w:themeShade="80"/>
                  <w:rPrChange w:id="27" w:author="Jaka Aminata" w:date="2021-11-24T12:02:00Z">
                    <w:rPr>
                      <w:lang w:val="fr-FR"/>
                    </w:rPr>
                  </w:rPrChange>
                </w:rPr>
                <w:t>dat</w:t>
              </w:r>
              <w:r w:rsidR="004B0E77" w:rsidRPr="00380B96">
                <w:rPr>
                  <w:b/>
                  <w:bCs/>
                  <w:color w:val="1F4E79" w:themeColor="accent1" w:themeShade="80"/>
                  <w:rPrChange w:id="28" w:author="Jaka Aminata" w:date="2021-11-24T12:02:00Z">
                    <w:rPr/>
                  </w:rPrChange>
                </w:rPr>
                <w:t xml:space="preserve"> masyarakat suatu daerah</w:t>
              </w:r>
              <w:r w:rsidR="00380B96">
                <w:rPr>
                  <w:b/>
                  <w:bCs/>
                  <w:color w:val="1F4E79" w:themeColor="accent1" w:themeShade="80"/>
                </w:rPr>
                <w:t>/wilayah</w:t>
              </w:r>
              <w:r w:rsidR="004B0E77" w:rsidRPr="00380B96">
                <w:rPr>
                  <w:b/>
                  <w:bCs/>
                  <w:color w:val="1F4E79" w:themeColor="accent1" w:themeShade="80"/>
                  <w:rPrChange w:id="29" w:author="Jaka Aminata" w:date="2021-11-24T12:02:00Z">
                    <w:rPr/>
                  </w:rPrChange>
                </w:rPr>
                <w:t xml:space="preserve"> atau </w:t>
              </w:r>
              <w:r w:rsidR="00380B96" w:rsidRPr="00380B96">
                <w:rPr>
                  <w:b/>
                  <w:bCs/>
                  <w:color w:val="1F4E79" w:themeColor="accent1" w:themeShade="80"/>
                  <w:rPrChange w:id="30" w:author="Jaka Aminata" w:date="2021-11-24T12:02:00Z">
                    <w:rPr/>
                  </w:rPrChange>
                </w:rPr>
                <w:t>negara.</w:t>
              </w:r>
            </w:ins>
            <w:del w:id="31" w:author="Jaka Aminata" w:date="2021-11-24T12:01:00Z">
              <w:r w:rsidRPr="004B0E77" w:rsidDel="004B0E77">
                <w:rPr>
                  <w:rPrChange w:id="32" w:author="Jaka Aminata" w:date="2021-11-24T12:02:00Z">
                    <w:rPr/>
                  </w:rPrChange>
                </w:rPr>
                <w:delText>dan berterima.</w:delText>
              </w:r>
            </w:del>
          </w:p>
          <w:p w14:paraId="2470D01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16ED05E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1E079A0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24ACB9BD" w14:textId="77777777" w:rsidR="00BE098E" w:rsidRPr="004B0E7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fr-FR"/>
                <w:rPrChange w:id="33" w:author="Jaka Aminata" w:date="2021-11-24T11:58:00Z">
                  <w:rPr/>
                </w:rPrChange>
              </w:rPr>
            </w:pPr>
            <w:r>
              <w:tab/>
            </w:r>
            <w:r>
              <w:tab/>
            </w:r>
            <w:r w:rsidRPr="004B0E77">
              <w:rPr>
                <w:lang w:val="fr-FR"/>
                <w:rPrChange w:id="34" w:author="Jaka Aminata" w:date="2021-11-24T11:58:00Z">
                  <w:rPr/>
                </w:rPrChange>
              </w:rPr>
              <w:t>langkah demi langkah secara pasti dalam memecahkan suatu masalah.</w:t>
            </w:r>
          </w:p>
          <w:p w14:paraId="115E4E2C" w14:textId="77777777" w:rsidR="00BE098E" w:rsidRPr="004B0E7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fr-FR"/>
                <w:rPrChange w:id="35" w:author="Jaka Aminata" w:date="2021-11-24T11:58:00Z">
                  <w:rPr/>
                </w:rPrChange>
              </w:rPr>
            </w:pPr>
            <w:r w:rsidRPr="004B0E77">
              <w:rPr>
                <w:lang w:val="fr-FR"/>
                <w:rPrChange w:id="36" w:author="Jaka Aminata" w:date="2021-11-24T11:58:00Z">
                  <w:rPr/>
                </w:rPrChange>
              </w:rPr>
              <w:t xml:space="preserve">inklusif </w:t>
            </w:r>
            <w:r w:rsidRPr="004B0E77">
              <w:rPr>
                <w:lang w:val="fr-FR"/>
                <w:rPrChange w:id="37" w:author="Jaka Aminata" w:date="2021-11-24T11:58:00Z">
                  <w:rPr/>
                </w:rPrChange>
              </w:rPr>
              <w:tab/>
              <w:t xml:space="preserve">: </w:t>
            </w:r>
            <w:r w:rsidRPr="004B0E77">
              <w:rPr>
                <w:lang w:val="fr-FR"/>
                <w:rPrChange w:id="38" w:author="Jaka Aminata" w:date="2021-11-24T11:58:00Z">
                  <w:rPr/>
                </w:rPrChange>
              </w:rPr>
              <w:tab/>
              <w:t xml:space="preserve">penempatan siswa berkebutuhan khusus di dalam kelas </w:t>
            </w:r>
          </w:p>
          <w:p w14:paraId="69E99E8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B0E77">
              <w:rPr>
                <w:lang w:val="fr-FR"/>
                <w:rPrChange w:id="39" w:author="Jaka Aminata" w:date="2021-11-24T11:58:00Z">
                  <w:rPr/>
                </w:rPrChange>
              </w:rPr>
              <w:tab/>
            </w:r>
            <w:r w:rsidRPr="004B0E77">
              <w:rPr>
                <w:lang w:val="fr-FR"/>
                <w:rPrChange w:id="40" w:author="Jaka Aminata" w:date="2021-11-24T11:58:00Z">
                  <w:rPr/>
                </w:rPrChange>
              </w:rPr>
              <w:tab/>
            </w:r>
            <w:r>
              <w:t>reguler.</w:t>
            </w:r>
          </w:p>
          <w:p w14:paraId="4273E29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F46CAB9" w14:textId="77777777" w:rsidTr="00821BA2">
        <w:tc>
          <w:tcPr>
            <w:tcW w:w="9350" w:type="dxa"/>
          </w:tcPr>
          <w:p w14:paraId="09835B00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9DBC5C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a Aminata">
    <w15:presenceInfo w15:providerId="Windows Live" w15:userId="15ad92a8bd1d25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80B96"/>
    <w:rsid w:val="0042167F"/>
    <w:rsid w:val="004B0E77"/>
    <w:rsid w:val="004D4D2C"/>
    <w:rsid w:val="006169CB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CE4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Jaka Aminata</cp:lastModifiedBy>
  <cp:revision>3</cp:revision>
  <dcterms:created xsi:type="dcterms:W3CDTF">2021-11-24T04:58:00Z</dcterms:created>
  <dcterms:modified xsi:type="dcterms:W3CDTF">2021-11-24T05:02:00Z</dcterms:modified>
</cp:coreProperties>
</file>