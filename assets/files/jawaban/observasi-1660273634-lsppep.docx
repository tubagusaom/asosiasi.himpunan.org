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854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AF5B8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55FB7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CE66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E17DB19" w14:textId="77777777" w:rsidTr="0038307B">
        <w:tc>
          <w:tcPr>
            <w:tcW w:w="9017" w:type="dxa"/>
          </w:tcPr>
          <w:p w14:paraId="693F3BD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81CD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A8687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C3B5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33DC64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3ECA92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921ED5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59B41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251C3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111190915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bookmarkEnd w:id="0"/>
          </w:p>
          <w:p w14:paraId="5AB90D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85724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21369E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D191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" w:name="_Hlk11119041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" w:name="_Hlk111190478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bookmarkEnd w:id="2"/>
          <w:p w14:paraId="3BCA1D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3D3D5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0A2A8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20513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3" w:name="_Hlk11119096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D9903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27F5B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AF6CF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87BA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0C075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4" w:name="_Hlk11119055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bookmarkEnd w:id="4"/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38177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8CBC7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CB822D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1DA0F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EB619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EDB2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BDFA0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2D7E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59511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E8943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2EA16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9689D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D6F9F7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45F2F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860FC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B70D8" w14:textId="66DE3BF9" w:rsidR="00DB04E5" w:rsidRDefault="00DB04E5" w:rsidP="0038307B">
      <w:pPr>
        <w:ind w:left="720" w:hanging="720"/>
        <w:rPr>
          <w:ins w:id="5" w:author="ASUS" w:date="2022-08-12T09:55:00Z"/>
          <w:rFonts w:ascii="Times New Roman" w:hAnsi="Times New Roman" w:cs="Times New Roman"/>
          <w:sz w:val="24"/>
          <w:szCs w:val="24"/>
        </w:rPr>
      </w:pPr>
      <w:proofErr w:type="spellStart"/>
      <w:ins w:id="6" w:author="ASUS" w:date="2022-08-12T09:55:00Z">
        <w:r w:rsidRPr="00DB04E5">
          <w:rPr>
            <w:rFonts w:ascii="Times New Roman" w:hAnsi="Times New Roman" w:cs="Times New Roman"/>
            <w:sz w:val="24"/>
            <w:szCs w:val="24"/>
          </w:rPr>
          <w:lastRenderedPageBreak/>
          <w:t>Arradon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Pr="00DB04E5">
          <w:rPr>
            <w:rFonts w:ascii="Times New Roman" w:hAnsi="Times New Roman" w:cs="Times New Roman"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7" w:author="ASUS" w:date="2022-08-12T09:59:00Z">
        <w:r w:rsidR="00550601">
          <w:rPr>
            <w:rFonts w:ascii="Times New Roman" w:hAnsi="Times New Roman" w:cs="Times New Roman"/>
            <w:sz w:val="24"/>
            <w:szCs w:val="24"/>
          </w:rPr>
          <w:t>(2014,</w:t>
        </w:r>
      </w:ins>
      <w:ins w:id="8" w:author="ASUS" w:date="2022-08-12T10:00:00Z">
        <w:r w:rsidR="00550601">
          <w:rPr>
            <w:rFonts w:ascii="Times New Roman" w:hAnsi="Times New Roman" w:cs="Times New Roman"/>
            <w:sz w:val="24"/>
            <w:szCs w:val="24"/>
          </w:rPr>
          <w:t xml:space="preserve"> February 10). </w:t>
        </w:r>
      </w:ins>
      <w:ins w:id="9" w:author="ASUS" w:date="2022-08-12T09:56:00Z">
        <w:r>
          <w:rPr>
            <w:rFonts w:ascii="Times New Roman" w:hAnsi="Times New Roman" w:cs="Times New Roman"/>
            <w:iCs/>
            <w:sz w:val="24"/>
            <w:szCs w:val="24"/>
          </w:rPr>
          <w:t xml:space="preserve">Aceh, </w:t>
        </w:r>
      </w:ins>
      <w:proofErr w:type="spellStart"/>
      <w:ins w:id="10" w:author="ASUS" w:date="2022-08-12T10:00:00Z">
        <w:r w:rsidR="00550601">
          <w:rPr>
            <w:rFonts w:ascii="Times New Roman" w:hAnsi="Times New Roman" w:cs="Times New Roman"/>
            <w:iCs/>
            <w:sz w:val="24"/>
            <w:szCs w:val="24"/>
          </w:rPr>
          <w:t>c</w:t>
        </w:r>
      </w:ins>
      <w:ins w:id="11" w:author="ASUS" w:date="2022-08-12T09:56:00Z">
        <w:r>
          <w:rPr>
            <w:rFonts w:ascii="Times New Roman" w:hAnsi="Times New Roman" w:cs="Times New Roman"/>
            <w:iCs/>
            <w:sz w:val="24"/>
            <w:szCs w:val="24"/>
          </w:rPr>
          <w:t>ontoh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="00550601">
          <w:rPr>
            <w:rFonts w:ascii="Times New Roman" w:hAnsi="Times New Roman" w:cs="Times New Roman"/>
            <w:iCs/>
            <w:sz w:val="24"/>
            <w:szCs w:val="24"/>
          </w:rPr>
          <w:t>penyelesaian</w:t>
        </w:r>
        <w:proofErr w:type="spellEnd"/>
        <w:r w:rsidR="00550601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="00550601">
          <w:rPr>
            <w:rFonts w:ascii="Times New Roman" w:hAnsi="Times New Roman" w:cs="Times New Roman"/>
            <w:iCs/>
            <w:sz w:val="24"/>
            <w:szCs w:val="24"/>
          </w:rPr>
          <w:t>kejahatan</w:t>
        </w:r>
        <w:proofErr w:type="spellEnd"/>
        <w:r w:rsidR="00550601">
          <w:rPr>
            <w:rFonts w:ascii="Times New Roman" w:hAnsi="Times New Roman" w:cs="Times New Roman"/>
            <w:iCs/>
            <w:sz w:val="24"/>
            <w:szCs w:val="24"/>
          </w:rPr>
          <w:t xml:space="preserve"> masa </w:t>
        </w:r>
        <w:proofErr w:type="spellStart"/>
        <w:r w:rsidR="00550601">
          <w:rPr>
            <w:rFonts w:ascii="Times New Roman" w:hAnsi="Times New Roman" w:cs="Times New Roman"/>
            <w:iCs/>
            <w:sz w:val="24"/>
            <w:szCs w:val="24"/>
          </w:rPr>
          <w:t>lalu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</w:ins>
      <w:ins w:id="12" w:author="ASUS" w:date="2022-08-12T09:58:00Z">
        <w:r w:rsidR="00E17A9C" w:rsidRPr="00550601">
          <w:rPr>
            <w:rFonts w:ascii="Times New Roman" w:hAnsi="Times New Roman" w:cs="Times New Roman"/>
            <w:i/>
            <w:sz w:val="24"/>
            <w:szCs w:val="24"/>
            <w:rPrChange w:id="13" w:author="ASUS" w:date="2022-08-12T09:59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Kompas</w:t>
        </w:r>
        <w:r w:rsidR="00550601"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</w:ins>
      <w:ins w:id="14" w:author="ASUS" w:date="2022-08-12T09:59:00Z">
        <w:r w:rsidR="00550601">
          <w:rPr>
            <w:rFonts w:ascii="Times New Roman" w:hAnsi="Times New Roman" w:cs="Times New Roman"/>
            <w:iCs/>
            <w:sz w:val="24"/>
            <w:szCs w:val="24"/>
          </w:rPr>
          <w:t xml:space="preserve">Retrieved on </w:t>
        </w:r>
        <w:r w:rsidR="00550601">
          <w:rPr>
            <w:rFonts w:ascii="Times New Roman" w:hAnsi="Times New Roman" w:cs="Times New Roman"/>
            <w:sz w:val="24"/>
            <w:szCs w:val="24"/>
          </w:rPr>
          <w:t xml:space="preserve">10 </w:t>
        </w:r>
        <w:proofErr w:type="spellStart"/>
        <w:r w:rsidR="00550601">
          <w:rPr>
            <w:rFonts w:ascii="Times New Roman" w:hAnsi="Times New Roman" w:cs="Times New Roman"/>
            <w:sz w:val="24"/>
            <w:szCs w:val="24"/>
          </w:rPr>
          <w:t>Februari</w:t>
        </w:r>
        <w:proofErr w:type="spellEnd"/>
        <w:r w:rsidR="00550601">
          <w:rPr>
            <w:rFonts w:ascii="Times New Roman" w:hAnsi="Times New Roman" w:cs="Times New Roman"/>
            <w:sz w:val="24"/>
            <w:szCs w:val="24"/>
          </w:rPr>
          <w:t xml:space="preserve"> 2014</w:t>
        </w:r>
        <w:r w:rsidR="00550601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6562AEE8" w14:textId="19AE157F" w:rsidR="0038307B" w:rsidRDefault="0038307B" w:rsidP="0038307B">
      <w:pPr>
        <w:ind w:left="720" w:hanging="720"/>
        <w:rPr>
          <w:ins w:id="15" w:author="ASUS" w:date="2022-08-12T09:53:00Z"/>
          <w:rFonts w:ascii="Times New Roman" w:hAnsi="Times New Roman" w:cs="Times New Roman"/>
          <w:sz w:val="24"/>
          <w:szCs w:val="24"/>
        </w:rPr>
      </w:pPr>
      <w:proofErr w:type="spellStart"/>
      <w:ins w:id="16" w:author="ASUS" w:date="2022-08-12T09:53:00Z">
        <w:r>
          <w:rPr>
            <w:rFonts w:ascii="Times New Roman" w:hAnsi="Times New Roman" w:cs="Times New Roman"/>
            <w:sz w:val="24"/>
            <w:szCs w:val="24"/>
          </w:rPr>
          <w:t>Azzhar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Pr="0038307B">
          <w:rPr>
            <w:rFonts w:ascii="Times New Roman" w:hAnsi="Times New Roman" w:cs="Times New Roman"/>
            <w:sz w:val="24"/>
            <w:szCs w:val="24"/>
          </w:rPr>
          <w:t>T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 w:rsidRPr="0038307B">
          <w:rPr>
            <w:rFonts w:ascii="Times New Roman" w:hAnsi="Times New Roman" w:cs="Times New Roman"/>
            <w:sz w:val="24"/>
            <w:szCs w:val="24"/>
          </w:rPr>
          <w:t xml:space="preserve"> N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 w:rsidRPr="0038307B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&amp;</w:t>
        </w:r>
        <w:r w:rsidRPr="0038307B">
          <w:rPr>
            <w:rFonts w:ascii="Times New Roman" w:hAnsi="Times New Roman" w:cs="Times New Roman"/>
            <w:sz w:val="24"/>
            <w:szCs w:val="24"/>
          </w:rPr>
          <w:t xml:space="preserve"> Bambang T</w:t>
        </w:r>
        <w:r w:rsidR="00DB04E5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17" w:author="ASUS" w:date="2022-08-12T09:54:00Z">
        <w:r w:rsidR="00DB04E5">
          <w:rPr>
            <w:rFonts w:ascii="Times New Roman" w:hAnsi="Times New Roman" w:cs="Times New Roman"/>
            <w:sz w:val="24"/>
            <w:szCs w:val="24"/>
          </w:rPr>
          <w:t xml:space="preserve">2005.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18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Jangan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19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0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ke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1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2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</w:t>
        </w:r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3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okter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4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5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</w:t>
        </w:r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6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agi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7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: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8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K</w:t>
        </w:r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29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eajaiban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0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1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sistem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2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3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imun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4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dan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5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kiat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6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7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menghalau</w:t>
        </w:r>
        <w:proofErr w:type="spellEnd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8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DB04E5" w:rsidRPr="00DB04E5">
          <w:rPr>
            <w:rFonts w:ascii="Times New Roman" w:hAnsi="Times New Roman" w:cs="Times New Roman"/>
            <w:i/>
            <w:iCs/>
            <w:sz w:val="24"/>
            <w:szCs w:val="24"/>
            <w:rPrChange w:id="39" w:author="ASUS" w:date="2022-08-12T09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penyakit</w:t>
        </w:r>
        <w:proofErr w:type="spellEnd"/>
        <w:r w:rsidR="00DB04E5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40" w:author="ASUS" w:date="2022-08-12T09:55:00Z">
        <w:r w:rsidR="00DB04E5">
          <w:rPr>
            <w:rFonts w:ascii="Times New Roman" w:hAnsi="Times New Roman" w:cs="Times New Roman"/>
            <w:sz w:val="24"/>
            <w:szCs w:val="24"/>
          </w:rPr>
          <w:t xml:space="preserve">Bandung: </w:t>
        </w:r>
        <w:r w:rsidR="00DB04E5">
          <w:rPr>
            <w:rFonts w:ascii="Times New Roman" w:hAnsi="Times New Roman" w:cs="Times New Roman"/>
            <w:sz w:val="24"/>
            <w:szCs w:val="24"/>
          </w:rPr>
          <w:t>MQ Publishing</w:t>
        </w:r>
      </w:ins>
    </w:p>
    <w:p w14:paraId="670E5034" w14:textId="27F7C7A0" w:rsidR="00550601" w:rsidRDefault="00550601" w:rsidP="0038307B">
      <w:pPr>
        <w:ind w:left="720" w:hanging="720"/>
        <w:rPr>
          <w:ins w:id="41" w:author="ASUS" w:date="2022-08-12T10:00:00Z"/>
          <w:rFonts w:ascii="Times New Roman" w:hAnsi="Times New Roman" w:cs="Times New Roman"/>
          <w:sz w:val="24"/>
          <w:szCs w:val="24"/>
        </w:rPr>
      </w:pPr>
      <w:proofErr w:type="spellStart"/>
      <w:ins w:id="42" w:author="ASUS" w:date="2022-08-12T10:00:00Z">
        <w:r w:rsidRPr="00550601">
          <w:rPr>
            <w:rFonts w:ascii="Times New Roman" w:hAnsi="Times New Roman" w:cs="Times New Roman"/>
            <w:sz w:val="24"/>
            <w:szCs w:val="24"/>
          </w:rPr>
          <w:t>Helianthusonfri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,</w:t>
        </w:r>
        <w:r w:rsidRPr="00550601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550601">
          <w:rPr>
            <w:rFonts w:ascii="Times New Roman" w:hAnsi="Times New Roman" w:cs="Times New Roman"/>
            <w:sz w:val="24"/>
            <w:szCs w:val="24"/>
          </w:rPr>
          <w:t>J</w:t>
        </w:r>
      </w:ins>
      <w:ins w:id="43" w:author="ASUS" w:date="2022-08-12T10:01:00Z">
        <w:r>
          <w:rPr>
            <w:rFonts w:ascii="Times New Roman" w:hAnsi="Times New Roman" w:cs="Times New Roman"/>
            <w:sz w:val="24"/>
            <w:szCs w:val="24"/>
          </w:rPr>
          <w:t xml:space="preserve">. 2016. </w:t>
        </w:r>
        <w:r w:rsidRPr="00230C74">
          <w:rPr>
            <w:rFonts w:ascii="Times New Roman" w:hAnsi="Times New Roman" w:cs="Times New Roman"/>
            <w:i/>
            <w:iCs/>
            <w:sz w:val="24"/>
            <w:szCs w:val="24"/>
            <w:rPrChange w:id="44" w:author="ASUS" w:date="2022-08-12T10:0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Facebook </w:t>
        </w:r>
      </w:ins>
      <w:ins w:id="45" w:author="ASUS" w:date="2022-08-12T10:06:00Z">
        <w:r w:rsidR="00230C74">
          <w:rPr>
            <w:rFonts w:ascii="Times New Roman" w:hAnsi="Times New Roman" w:cs="Times New Roman"/>
            <w:i/>
            <w:iCs/>
            <w:sz w:val="24"/>
            <w:szCs w:val="24"/>
          </w:rPr>
          <w:t>m</w:t>
        </w:r>
      </w:ins>
      <w:ins w:id="46" w:author="ASUS" w:date="2022-08-12T10:01:00Z">
        <w:r w:rsidRPr="00230C74">
          <w:rPr>
            <w:rFonts w:ascii="Times New Roman" w:hAnsi="Times New Roman" w:cs="Times New Roman"/>
            <w:i/>
            <w:iCs/>
            <w:sz w:val="24"/>
            <w:szCs w:val="24"/>
            <w:rPrChange w:id="47" w:author="ASUS" w:date="2022-08-12T10:0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arketing</w:t>
        </w:r>
        <w:r>
          <w:rPr>
            <w:rFonts w:ascii="Times New Roman" w:hAnsi="Times New Roman" w:cs="Times New Roman"/>
            <w:sz w:val="24"/>
            <w:szCs w:val="24"/>
          </w:rPr>
          <w:t>. Jakarta:</w:t>
        </w:r>
      </w:ins>
      <w:ins w:id="48" w:author="ASUS" w:date="2022-08-12T10:02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6A856655" w14:textId="662C1C2D" w:rsidR="00550601" w:rsidRDefault="00550601" w:rsidP="0038307B">
      <w:pPr>
        <w:ind w:left="720" w:hanging="720"/>
        <w:rPr>
          <w:ins w:id="49" w:author="ASUS" w:date="2022-08-12T10:02:00Z"/>
          <w:rFonts w:ascii="Times New Roman" w:hAnsi="Times New Roman" w:cs="Times New Roman"/>
          <w:sz w:val="24"/>
          <w:szCs w:val="24"/>
        </w:rPr>
      </w:pPr>
      <w:ins w:id="50" w:author="ASUS" w:date="2022-08-12T10:02:00Z">
        <w:r w:rsidRPr="00550601">
          <w:rPr>
            <w:rFonts w:ascii="Times New Roman" w:hAnsi="Times New Roman" w:cs="Times New Roman"/>
            <w:sz w:val="24"/>
            <w:szCs w:val="24"/>
          </w:rPr>
          <w:t>Osborne</w:t>
        </w:r>
        <w:r>
          <w:rPr>
            <w:rFonts w:ascii="Times New Roman" w:hAnsi="Times New Roman" w:cs="Times New Roman"/>
            <w:sz w:val="24"/>
            <w:szCs w:val="24"/>
          </w:rPr>
          <w:t>,</w:t>
        </w:r>
        <w:r w:rsidRPr="00550601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J.</w:t>
        </w:r>
        <w:r w:rsidRPr="00550601">
          <w:rPr>
            <w:rFonts w:ascii="Times New Roman" w:hAnsi="Times New Roman" w:cs="Times New Roman"/>
            <w:sz w:val="24"/>
            <w:szCs w:val="24"/>
          </w:rPr>
          <w:t xml:space="preserve">W. </w:t>
        </w:r>
      </w:ins>
      <w:ins w:id="51" w:author="ASUS" w:date="2022-08-12T10:04:00Z">
        <w:r w:rsidR="00230C74">
          <w:rPr>
            <w:rFonts w:ascii="Times New Roman" w:hAnsi="Times New Roman" w:cs="Times New Roman"/>
            <w:sz w:val="24"/>
            <w:szCs w:val="24"/>
          </w:rPr>
          <w:t xml:space="preserve">1993. </w:t>
        </w:r>
      </w:ins>
      <w:proofErr w:type="spellStart"/>
      <w:ins w:id="52" w:author="ASUS" w:date="2022-08-12T10:03:00Z">
        <w:r w:rsidRPr="00230C74">
          <w:rPr>
            <w:rFonts w:ascii="Times New Roman" w:hAnsi="Times New Roman" w:cs="Times New Roman"/>
            <w:i/>
            <w:sz w:val="24"/>
            <w:szCs w:val="24"/>
            <w:rPrChange w:id="53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Kiat</w:t>
        </w:r>
        <w:proofErr w:type="spellEnd"/>
        <w:r w:rsidRPr="00230C74">
          <w:rPr>
            <w:rFonts w:ascii="Times New Roman" w:hAnsi="Times New Roman" w:cs="Times New Roman"/>
            <w:i/>
            <w:sz w:val="24"/>
            <w:szCs w:val="24"/>
            <w:rPrChange w:id="54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55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berbicara</w:t>
        </w:r>
        <w:proofErr w:type="spellEnd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56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di </w:t>
        </w:r>
        <w:proofErr w:type="spellStart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57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depan</w:t>
        </w:r>
        <w:proofErr w:type="spellEnd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58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59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umum</w:t>
        </w:r>
        <w:proofErr w:type="spellEnd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60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61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untuk</w:t>
        </w:r>
        <w:proofErr w:type="spellEnd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62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230C74" w:rsidRPr="00230C74">
          <w:rPr>
            <w:rFonts w:ascii="Times New Roman" w:hAnsi="Times New Roman" w:cs="Times New Roman"/>
            <w:i/>
            <w:sz w:val="24"/>
            <w:szCs w:val="24"/>
            <w:rPrChange w:id="63" w:author="ASUS" w:date="2022-08-12T10:04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eksekutif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  <w:ins w:id="64" w:author="ASUS" w:date="2022-08-12T10:05:00Z">
        <w:r w:rsidR="00230C74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="00230C74">
          <w:rPr>
            <w:rFonts w:ascii="Times New Roman" w:hAnsi="Times New Roman" w:cs="Times New Roman"/>
            <w:iCs/>
            <w:sz w:val="24"/>
            <w:szCs w:val="24"/>
          </w:rPr>
          <w:t>Walfred</w:t>
        </w:r>
        <w:proofErr w:type="spellEnd"/>
        <w:r w:rsidR="00230C74">
          <w:rPr>
            <w:rFonts w:ascii="Times New Roman" w:hAnsi="Times New Roman" w:cs="Times New Roman"/>
            <w:iCs/>
            <w:sz w:val="24"/>
            <w:szCs w:val="24"/>
          </w:rPr>
          <w:t xml:space="preserve"> Andre</w:t>
        </w:r>
        <w:r w:rsidR="00230C74">
          <w:rPr>
            <w:rFonts w:ascii="Times New Roman" w:hAnsi="Times New Roman" w:cs="Times New Roman"/>
            <w:iCs/>
            <w:sz w:val="24"/>
            <w:szCs w:val="24"/>
          </w:rPr>
          <w:t xml:space="preserve">. Jakarta: </w:t>
        </w:r>
        <w:proofErr w:type="spellStart"/>
        <w:r w:rsidR="00230C74">
          <w:rPr>
            <w:rFonts w:ascii="Times New Roman" w:hAnsi="Times New Roman" w:cs="Times New Roman"/>
            <w:sz w:val="24"/>
            <w:szCs w:val="24"/>
          </w:rPr>
          <w:t>Bumi</w:t>
        </w:r>
        <w:proofErr w:type="spellEnd"/>
        <w:r w:rsidR="00230C74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0C74">
          <w:rPr>
            <w:rFonts w:ascii="Times New Roman" w:hAnsi="Times New Roman" w:cs="Times New Roman"/>
            <w:sz w:val="24"/>
            <w:szCs w:val="24"/>
          </w:rPr>
          <w:t>Aksara</w:t>
        </w:r>
        <w:proofErr w:type="spellEnd"/>
        <w:r w:rsidR="00230C74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31509BD" w14:textId="334EA10E" w:rsidR="0038307B" w:rsidRDefault="0038307B" w:rsidP="0038307B">
      <w:pPr>
        <w:ind w:left="720" w:hanging="720"/>
        <w:rPr>
          <w:ins w:id="65" w:author="ASUS" w:date="2022-08-12T09:52:00Z"/>
          <w:rFonts w:ascii="Times New Roman" w:hAnsi="Times New Roman" w:cs="Times New Roman"/>
          <w:iCs/>
          <w:sz w:val="24"/>
          <w:szCs w:val="24"/>
        </w:rPr>
      </w:pPr>
      <w:ins w:id="66" w:author="ASUS" w:date="2022-08-12T09:50:00Z">
        <w:r w:rsidRPr="0038307B">
          <w:rPr>
            <w:rFonts w:ascii="Times New Roman" w:hAnsi="Times New Roman" w:cs="Times New Roman"/>
            <w:sz w:val="24"/>
            <w:szCs w:val="24"/>
            <w:rPrChange w:id="67" w:author="ASUS" w:date="2022-08-12T09:50:00Z">
              <w:rPr/>
            </w:rPrChange>
          </w:rPr>
          <w:t xml:space="preserve">Trim, </w:t>
        </w:r>
        <w:r w:rsidRPr="0038307B">
          <w:rPr>
            <w:rFonts w:ascii="Times New Roman" w:hAnsi="Times New Roman" w:cs="Times New Roman"/>
            <w:sz w:val="24"/>
            <w:szCs w:val="24"/>
            <w:rPrChange w:id="68" w:author="ASUS" w:date="2022-08-12T09:50:00Z">
              <w:rPr/>
            </w:rPrChange>
          </w:rPr>
          <w:t>B</w:t>
        </w:r>
        <w:r w:rsidRPr="0038307B">
          <w:rPr>
            <w:rFonts w:ascii="Times New Roman" w:hAnsi="Times New Roman" w:cs="Times New Roman"/>
            <w:sz w:val="24"/>
            <w:szCs w:val="24"/>
            <w:rPrChange w:id="69" w:author="ASUS" w:date="2022-08-12T09:50:00Z">
              <w:rPr/>
            </w:rPrChange>
          </w:rPr>
          <w:t xml:space="preserve">. 2011. </w:t>
        </w:r>
        <w:r w:rsidRPr="0038307B">
          <w:rPr>
            <w:rFonts w:ascii="Times New Roman" w:hAnsi="Times New Roman" w:cs="Times New Roman"/>
            <w:i/>
            <w:sz w:val="24"/>
            <w:szCs w:val="24"/>
            <w:rPrChange w:id="70" w:author="ASUS" w:date="2022-08-12T09:51:00Z">
              <w:rPr/>
            </w:rPrChange>
          </w:rPr>
          <w:t xml:space="preserve">The art of </w:t>
        </w:r>
      </w:ins>
      <w:ins w:id="71" w:author="ASUS" w:date="2022-08-12T09:51:00Z">
        <w:r>
          <w:rPr>
            <w:rFonts w:ascii="Times New Roman" w:hAnsi="Times New Roman" w:cs="Times New Roman"/>
            <w:i/>
            <w:sz w:val="24"/>
            <w:szCs w:val="24"/>
          </w:rPr>
          <w:t>s</w:t>
        </w:r>
      </w:ins>
      <w:ins w:id="72" w:author="ASUS" w:date="2022-08-12T09:50:00Z">
        <w:r w:rsidRPr="0038307B">
          <w:rPr>
            <w:rFonts w:ascii="Times New Roman" w:hAnsi="Times New Roman" w:cs="Times New Roman"/>
            <w:i/>
            <w:sz w:val="24"/>
            <w:szCs w:val="24"/>
            <w:rPrChange w:id="73" w:author="ASUS" w:date="2022-08-12T09:51:00Z">
              <w:rPr/>
            </w:rPrChange>
          </w:rPr>
          <w:t xml:space="preserve">timulating </w:t>
        </w:r>
      </w:ins>
      <w:ins w:id="74" w:author="ASUS" w:date="2022-08-12T09:51:00Z">
        <w:r>
          <w:rPr>
            <w:rFonts w:ascii="Times New Roman" w:hAnsi="Times New Roman" w:cs="Times New Roman"/>
            <w:i/>
            <w:sz w:val="24"/>
            <w:szCs w:val="24"/>
          </w:rPr>
          <w:t>i</w:t>
        </w:r>
      </w:ins>
      <w:ins w:id="75" w:author="ASUS" w:date="2022-08-12T09:50:00Z">
        <w:r w:rsidRPr="0038307B">
          <w:rPr>
            <w:rFonts w:ascii="Times New Roman" w:hAnsi="Times New Roman" w:cs="Times New Roman"/>
            <w:i/>
            <w:sz w:val="24"/>
            <w:szCs w:val="24"/>
            <w:rPrChange w:id="76" w:author="ASUS" w:date="2022-08-12T09:51:00Z">
              <w:rPr/>
            </w:rPrChange>
          </w:rPr>
          <w:t xml:space="preserve">dea: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  <w:rPrChange w:id="77" w:author="ASUS" w:date="2022-08-12T09:51:00Z">
              <w:rPr/>
            </w:rPrChange>
          </w:rPr>
          <w:t>Jurus</w:t>
        </w:r>
        <w:proofErr w:type="spellEnd"/>
        <w:r w:rsidRPr="0038307B">
          <w:rPr>
            <w:rFonts w:ascii="Times New Roman" w:hAnsi="Times New Roman" w:cs="Times New Roman"/>
            <w:i/>
            <w:sz w:val="24"/>
            <w:szCs w:val="24"/>
            <w:rPrChange w:id="78" w:author="ASUS" w:date="2022-08-12T09:51:00Z">
              <w:rPr/>
            </w:rPrChange>
          </w:rPr>
          <w:t xml:space="preserve">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</w:rPr>
          <w:t>mendulang</w:t>
        </w:r>
        <w:proofErr w:type="spellEnd"/>
        <w:r w:rsidRPr="0038307B">
          <w:rPr>
            <w:rFonts w:ascii="Times New Roman" w:hAnsi="Times New Roman" w:cs="Times New Roman"/>
            <w:i/>
            <w:sz w:val="24"/>
            <w:szCs w:val="24"/>
          </w:rPr>
          <w:t xml:space="preserve"> ide dan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</w:rPr>
          <w:t>insaf</w:t>
        </w:r>
        <w:proofErr w:type="spellEnd"/>
        <w:r w:rsidRPr="0038307B">
          <w:rPr>
            <w:rFonts w:ascii="Times New Roman" w:hAnsi="Times New Roman" w:cs="Times New Roman"/>
            <w:i/>
            <w:sz w:val="24"/>
            <w:szCs w:val="24"/>
          </w:rPr>
          <w:t xml:space="preserve"> agar kaya di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</w:rPr>
          <w:t>jalan</w:t>
        </w:r>
        <w:proofErr w:type="spellEnd"/>
        <w:r w:rsidRPr="003830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</w:rPr>
          <w:t>menul</w:t>
        </w:r>
        <w:r w:rsidRPr="0038307B">
          <w:rPr>
            <w:rFonts w:ascii="Times New Roman" w:hAnsi="Times New Roman" w:cs="Times New Roman"/>
            <w:i/>
            <w:sz w:val="24"/>
            <w:szCs w:val="24"/>
            <w:rPrChange w:id="79" w:author="ASUS" w:date="2022-08-12T09:51:00Z">
              <w:rPr/>
            </w:rPrChange>
          </w:rPr>
          <w:t>is</w:t>
        </w:r>
      </w:ins>
      <w:proofErr w:type="spellEnd"/>
      <w:ins w:id="80" w:author="ASUS" w:date="2022-08-12T09:51:00Z">
        <w:r>
          <w:rPr>
            <w:rFonts w:ascii="Times New Roman" w:hAnsi="Times New Roman" w:cs="Times New Roman"/>
            <w:iCs/>
            <w:sz w:val="24"/>
            <w:szCs w:val="24"/>
          </w:rPr>
          <w:t xml:space="preserve">. Solo: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Metagraf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</w:p>
    <w:p w14:paraId="3AA54C44" w14:textId="77777777" w:rsidR="00230C74" w:rsidRDefault="0038307B" w:rsidP="00230C74">
      <w:pPr>
        <w:ind w:left="720" w:hanging="720"/>
        <w:rPr>
          <w:ins w:id="81" w:author="ASUS" w:date="2022-08-12T10:05:00Z"/>
          <w:rFonts w:ascii="Times New Roman" w:hAnsi="Times New Roman" w:cs="Times New Roman"/>
          <w:iCs/>
          <w:sz w:val="24"/>
          <w:szCs w:val="24"/>
        </w:rPr>
      </w:pPr>
      <w:ins w:id="82" w:author="ASUS" w:date="2022-08-12T09:52:00Z">
        <w:r>
          <w:rPr>
            <w:rFonts w:ascii="Times New Roman" w:hAnsi="Times New Roman" w:cs="Times New Roman"/>
            <w:iCs/>
            <w:sz w:val="24"/>
            <w:szCs w:val="24"/>
          </w:rPr>
          <w:t xml:space="preserve">______. 2011. </w:t>
        </w:r>
        <w:r w:rsidRPr="0038307B">
          <w:rPr>
            <w:rFonts w:ascii="Times New Roman" w:hAnsi="Times New Roman" w:cs="Times New Roman"/>
            <w:i/>
            <w:sz w:val="24"/>
            <w:szCs w:val="24"/>
            <w:rPrChange w:id="83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Muhammad </w:t>
        </w:r>
        <w:r w:rsidRPr="0038307B">
          <w:rPr>
            <w:rFonts w:ascii="Times New Roman" w:hAnsi="Times New Roman" w:cs="Times New Roman"/>
            <w:i/>
            <w:sz w:val="24"/>
            <w:szCs w:val="24"/>
            <w:rPrChange w:id="84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e</w:t>
        </w:r>
        <w:r w:rsidRPr="0038307B">
          <w:rPr>
            <w:rFonts w:ascii="Times New Roman" w:hAnsi="Times New Roman" w:cs="Times New Roman"/>
            <w:i/>
            <w:sz w:val="24"/>
            <w:szCs w:val="24"/>
            <w:rPrChange w:id="85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ffect: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  <w:rPrChange w:id="86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Getaran</w:t>
        </w:r>
        <w:proofErr w:type="spellEnd"/>
        <w:r w:rsidRPr="0038307B">
          <w:rPr>
            <w:rFonts w:ascii="Times New Roman" w:hAnsi="Times New Roman" w:cs="Times New Roman"/>
            <w:i/>
            <w:sz w:val="24"/>
            <w:szCs w:val="24"/>
            <w:rPrChange w:id="87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yang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  <w:rPrChange w:id="88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dirindukan</w:t>
        </w:r>
        <w:proofErr w:type="spellEnd"/>
        <w:r w:rsidRPr="0038307B">
          <w:rPr>
            <w:rFonts w:ascii="Times New Roman" w:hAnsi="Times New Roman" w:cs="Times New Roman"/>
            <w:i/>
            <w:sz w:val="24"/>
            <w:szCs w:val="24"/>
            <w:rPrChange w:id="89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 dan </w:t>
        </w:r>
        <w:proofErr w:type="spellStart"/>
        <w:r w:rsidRPr="0038307B">
          <w:rPr>
            <w:rFonts w:ascii="Times New Roman" w:hAnsi="Times New Roman" w:cs="Times New Roman"/>
            <w:i/>
            <w:sz w:val="24"/>
            <w:szCs w:val="24"/>
            <w:rPrChange w:id="90" w:author="ASUS" w:date="2022-08-12T09:52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ditakuti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Solo: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Tinta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Medina.</w:t>
        </w:r>
      </w:ins>
    </w:p>
    <w:p w14:paraId="143D2274" w14:textId="0C3A7B9F" w:rsidR="00924DF5" w:rsidRPr="00230C74" w:rsidRDefault="0038307B" w:rsidP="00230C74">
      <w:pPr>
        <w:ind w:left="720" w:hanging="720"/>
        <w:rPr>
          <w:ins w:id="91" w:author="ASUS" w:date="2022-08-12T09:49:00Z"/>
          <w:rFonts w:ascii="Times New Roman" w:hAnsi="Times New Roman" w:cs="Times New Roman"/>
          <w:iCs/>
          <w:sz w:val="24"/>
          <w:szCs w:val="24"/>
        </w:rPr>
        <w:pPrChange w:id="92" w:author="ASUS" w:date="2022-08-12T10:05:00Z">
          <w:pPr/>
        </w:pPrChange>
      </w:pPr>
      <w:ins w:id="93" w:author="ASUS" w:date="2022-08-12T09:48:00Z">
        <w:r>
          <w:rPr>
            <w:rFonts w:ascii="Times New Roman" w:hAnsi="Times New Roman" w:cs="Times New Roman"/>
            <w:sz w:val="24"/>
            <w:szCs w:val="24"/>
          </w:rPr>
          <w:t xml:space="preserve">Wong, </w:t>
        </w:r>
        <w:r w:rsidRPr="004B7994">
          <w:rPr>
            <w:rFonts w:ascii="Times New Roman" w:hAnsi="Times New Roman" w:cs="Times New Roman"/>
            <w:sz w:val="24"/>
            <w:szCs w:val="24"/>
          </w:rPr>
          <w:t>J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94" w:author="ASUS" w:date="2022-08-12T09:49:00Z">
        <w:r>
          <w:rPr>
            <w:rFonts w:ascii="Times New Roman" w:hAnsi="Times New Roman" w:cs="Times New Roman"/>
            <w:sz w:val="24"/>
            <w:szCs w:val="24"/>
          </w:rPr>
          <w:t xml:space="preserve">2010. </w:t>
        </w:r>
        <w:r w:rsidRPr="0038307B">
          <w:rPr>
            <w:rFonts w:ascii="Times New Roman" w:hAnsi="Times New Roman" w:cs="Times New Roman"/>
            <w:i/>
            <w:sz w:val="24"/>
            <w:szCs w:val="24"/>
            <w:rPrChange w:id="95" w:author="ASUS" w:date="2022-08-12T09:49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Internet marketing for beginners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Jakarta: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</w:ins>
    </w:p>
    <w:p w14:paraId="680F8E96" w14:textId="77777777" w:rsidR="0038307B" w:rsidRDefault="0038307B" w:rsidP="0038307B">
      <w:pPr>
        <w:ind w:left="720" w:hanging="720"/>
        <w:pPrChange w:id="96" w:author="ASUS" w:date="2022-08-12T09:52:00Z">
          <w:pPr/>
        </w:pPrChange>
      </w:pPr>
    </w:p>
    <w:sectPr w:rsidR="0038307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30C74"/>
    <w:rsid w:val="0038307B"/>
    <w:rsid w:val="0042167F"/>
    <w:rsid w:val="00550601"/>
    <w:rsid w:val="00924DF5"/>
    <w:rsid w:val="00974F1C"/>
    <w:rsid w:val="00DB04E5"/>
    <w:rsid w:val="00E1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EF2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2022-08-12T03:06:00Z</dcterms:modified>
</cp:coreProperties>
</file>