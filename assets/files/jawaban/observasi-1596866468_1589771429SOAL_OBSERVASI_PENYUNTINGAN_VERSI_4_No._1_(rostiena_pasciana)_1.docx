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421FB2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del w:id="0" w:author="Rostiena Pasciana" w:date="2020-08-08T12:11:00Z">
              <w:r w:rsidRPr="00A16D9B" w:rsidDel="00421FB2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1" w:author="Rostiena Pasciana" w:date="2020-08-08T12:12:00Z">
              <w:r w:rsidR="00421FB2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:rsidR="00D80F46" w:rsidRPr="00421FB2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421FB2" w:rsidRDefault="00D80F46" w:rsidP="008D1AF7">
            <w:pPr>
              <w:spacing w:line="312" w:lineRule="auto"/>
              <w:jc w:val="both"/>
              <w:rPr>
                <w:del w:id="2" w:author="Rostiena Pasciana" w:date="2020-08-08T12:12:00Z"/>
                <w:rFonts w:ascii="Times New Roman" w:hAnsi="Times New Roman" w:cs="Times New Roman"/>
                <w:sz w:val="24"/>
                <w:szCs w:val="24"/>
              </w:rPr>
            </w:pPr>
            <w:del w:id="3" w:author="Rostiena Pasciana" w:date="2020-08-08T12:12:00Z">
              <w:r w:rsidRPr="00A16D9B" w:rsidDel="00421FB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segala  puji  bagi  Allah  yang  telah  memberikan  segala  bimbingan-Nya  kepada penulis untuk menyelesaikan buku praktikum Jaringan Komputer ini. </w:delText>
              </w:r>
            </w:del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del w:id="4" w:author="Rostiena Pasciana" w:date="2020-08-08T12:54:00Z">
              <w:r w:rsidRPr="00A16D9B" w:rsidDel="00B651A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 </w:delText>
              </w:r>
            </w:del>
            <w:ins w:id="5" w:author="Rostiena Pasciana" w:date="2020-08-08T12:54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  <w:r w:rsidR="00B651A5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raktikum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 Komputer  program  D3</w:t>
            </w:r>
            <w:del w:id="6" w:author="Rostiena Pasciana" w:date="2020-08-08T12:54:00Z">
              <w:r w:rsidRPr="00A16D9B" w:rsidDel="00B651A5">
                <w:rPr>
                  <w:rFonts w:ascii="Times New Roman" w:hAnsi="Times New Roman" w:cs="Times New Roman"/>
                  <w:sz w:val="24"/>
                  <w:szCs w:val="24"/>
                </w:rPr>
                <w:delText>/</w:delText>
              </w:r>
            </w:del>
            <w:ins w:id="7" w:author="Rostiena Pasciana" w:date="2020-08-08T12:54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dan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D4 di Politeknik Elektronika Negeri Surabaya. Sasaran dari praktikum Jaringan Komputer ini  adalah  memberikan  pengetahuan  kepada  mahasiswa  tentang  teknik  membangun  sistem  Jaringan  Komputer  berbasis 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8" w:author="Rostiena Pasciana" w:date="2020-08-08T12:1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9" w:author="Rostiena Pasciana" w:date="2020-08-08T12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Pr="00B651A5">
              <w:rPr>
                <w:rFonts w:ascii="Times New Roman" w:hAnsi="Times New Roman" w:cs="Times New Roman"/>
                <w:i/>
                <w:sz w:val="24"/>
                <w:szCs w:val="24"/>
                <w:rPrChange w:id="10" w:author="Rostiena Pasciana" w:date="2020-08-08T12:5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11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12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13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14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15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ins w:id="16" w:author="Rostiena Pasciana" w:date="2020-08-08T12:17:00Z">
              <w:r w:rsidR="00421F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421FB2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17" w:author="Rostiena Pasciana" w:date="2020-08-08T12:1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</w:t>
            </w:r>
            <w:del w:id="18" w:author="Rostiena Pasciana" w:date="2020-08-08T12:14:00Z">
              <w:r w:rsidRPr="00A16D9B" w:rsidDel="00421FB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jauh  dari  sempurna</w:delText>
              </w:r>
            </w:del>
            <w:ins w:id="19" w:author="Rostiena Pasciana" w:date="2020-08-08T12:58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20" w:author="Rostiena Pasciana" w:date="2020-08-08T12:59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masih </w:t>
              </w:r>
            </w:ins>
            <w:ins w:id="21" w:author="Rostiena Pasciana" w:date="2020-08-08T12:58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memerlukan kritik dan </w:t>
              </w:r>
            </w:ins>
            <w:ins w:id="22" w:author="Rostiena Pasciana" w:date="2020-08-08T13:00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juga </w:t>
              </w:r>
            </w:ins>
            <w:ins w:id="23" w:author="Rostiena Pasciana" w:date="2020-08-08T12:58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saran </w:t>
              </w:r>
            </w:ins>
            <w:ins w:id="24" w:author="Rostiena Pasciana" w:date="2020-08-08T13:00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dari pembaca </w:t>
              </w:r>
            </w:ins>
            <w:ins w:id="25" w:author="Rostiena Pasciana" w:date="2020-08-08T13:08:00Z">
              <w:r w:rsidR="00A10C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agar</w:t>
              </w:r>
            </w:ins>
            <w:ins w:id="26" w:author="Rostiena Pasciana" w:date="2020-08-08T12:58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27" w:author="Rostiena Pasciana" w:date="2020-08-08T13:00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kualitas</w:t>
              </w:r>
            </w:ins>
            <w:ins w:id="28" w:author="Rostiena Pasciana" w:date="2020-08-08T13:02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nya</w:t>
              </w:r>
            </w:ins>
            <w:ins w:id="29" w:author="Rostiena Pasciana" w:date="2020-08-08T13:08:00Z">
              <w:r w:rsidR="00A10C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meningkat</w:t>
              </w:r>
            </w:ins>
            <w:ins w:id="30" w:author="Rostiena Pasciana" w:date="2020-08-08T13:06:00Z">
              <w:r w:rsidR="00A10C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31" w:author="Rostiena Pasciana" w:date="2020-08-08T12:14:00Z">
              <w:r w:rsidRPr="00A16D9B" w:rsidDel="00421FB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,  </w:delText>
              </w:r>
            </w:del>
            <w:del w:id="32" w:author="Rostiena Pasciana" w:date="2020-08-08T13:07:00Z">
              <w:r w:rsidRPr="00A16D9B" w:rsidDel="00A10C7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oleh  </w:delText>
              </w:r>
            </w:del>
            <w:ins w:id="33" w:author="Rostiena Pasciana" w:date="2020-08-08T13:07:00Z">
              <w:r w:rsidR="00A10C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</w:t>
              </w:r>
              <w:r w:rsidR="00A10C77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leh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karena  itu</w:t>
            </w:r>
            <w:ins w:id="34" w:author="Rostiena Pasciana" w:date="2020-08-08T13:07:00Z">
              <w:r w:rsidR="00A10C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35" w:author="Rostiena Pasciana" w:date="2020-08-08T12:14:00Z">
              <w:r w:rsidRPr="00A16D9B" w:rsidDel="00421FB2">
                <w:rPr>
                  <w:rFonts w:ascii="Times New Roman" w:hAnsi="Times New Roman" w:cs="Times New Roman"/>
                  <w:sz w:val="24"/>
                  <w:szCs w:val="24"/>
                </w:rPr>
                <w:delText>penulis  akan  memperbaikinya  secara  berkala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ins w:id="36" w:author="Rostiena Pasciana" w:date="2020-08-08T12:59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7" w:author="Rostiena Pasciana" w:date="2020-08-08T12:59:00Z">
              <w:r w:rsidRPr="00A16D9B" w:rsidDel="00B651A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Saran  </w:delText>
              </w:r>
            </w:del>
            <w:ins w:id="38" w:author="Rostiena Pasciana" w:date="2020-08-08T12:59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  <w:r w:rsidR="00B651A5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aran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  kritik  untuk  perbaikan  buku  ini  sangat  kami  harapkan</w:t>
            </w:r>
            <w:ins w:id="39" w:author="Rostiena Pasciana" w:date="2020-08-08T12:14:00Z">
              <w:r w:rsidR="00421F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40" w:author="Rostiena Pasciana" w:date="2020-08-08T12:15:00Z">
              <w:r w:rsidR="00421F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sebagai </w:t>
              </w:r>
            </w:ins>
            <w:ins w:id="41" w:author="Rostiena Pasciana" w:date="2020-08-08T12:20:00Z">
              <w:r w:rsidR="00421F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bahan </w:t>
              </w:r>
            </w:ins>
            <w:ins w:id="42" w:author="Rostiena Pasciana" w:date="2020-08-08T13:05:00Z">
              <w:r w:rsidR="00A10C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pengembangan</w:t>
              </w:r>
            </w:ins>
            <w:ins w:id="43" w:author="Rostiena Pasciana" w:date="2020-08-08T13:01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ke depannya agar</w:t>
              </w:r>
            </w:ins>
            <w:ins w:id="44" w:author="Rostiena Pasciana" w:date="2020-08-08T13:02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dapat</w:t>
              </w:r>
            </w:ins>
            <w:ins w:id="45" w:author="Rostiena Pasciana" w:date="2020-08-08T13:01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sesuai dengan perkembangan Ilmu Pengetahuan dan Teknologi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</w:t>
            </w:r>
            <w:bookmarkStart w:id="46" w:name="_GoBack"/>
            <w:bookmarkEnd w:id="4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ata,  semoga  buku  ini  bermanfaat</w:t>
            </w:r>
            <w:ins w:id="47" w:author="Rostiena Pasciana" w:date="2020-08-08T13:03:00Z">
              <w:r w:rsidR="00A10C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48" w:author="Rostiena Pasciana" w:date="2020-08-08T13:03:00Z">
              <w:r w:rsidR="00B651A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khususnya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  mahasiswa  dalam  mempelajari  mata  kuliah  Jaringan Komputer.</w:t>
            </w:r>
            <w:del w:id="49" w:author="Rostiena Pasciana" w:date="2020-08-08T12:16:00Z">
              <w:r w:rsidRPr="00A16D9B" w:rsidDel="00421FB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Amin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CCD" w:rsidRDefault="00345CCD" w:rsidP="00D80F46">
      <w:r>
        <w:separator/>
      </w:r>
    </w:p>
  </w:endnote>
  <w:endnote w:type="continuationSeparator" w:id="0">
    <w:p w:rsidR="00345CCD" w:rsidRDefault="00345CC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CCD" w:rsidRDefault="00345CCD" w:rsidP="00D80F46">
      <w:r>
        <w:separator/>
      </w:r>
    </w:p>
  </w:footnote>
  <w:footnote w:type="continuationSeparator" w:id="0">
    <w:p w:rsidR="00345CCD" w:rsidRDefault="00345CC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ena Pasciana">
    <w15:presenceInfo w15:providerId="Windows Live" w15:userId="c24f82ec57f99c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22AAA"/>
    <w:rsid w:val="00184E03"/>
    <w:rsid w:val="002D5B47"/>
    <w:rsid w:val="00327783"/>
    <w:rsid w:val="00345CCD"/>
    <w:rsid w:val="0042167F"/>
    <w:rsid w:val="00421FB2"/>
    <w:rsid w:val="0046485C"/>
    <w:rsid w:val="004F5D73"/>
    <w:rsid w:val="00771E9D"/>
    <w:rsid w:val="008D1AF7"/>
    <w:rsid w:val="00924DF5"/>
    <w:rsid w:val="00A10C77"/>
    <w:rsid w:val="00A16D9B"/>
    <w:rsid w:val="00A86167"/>
    <w:rsid w:val="00AF28E1"/>
    <w:rsid w:val="00B651A5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421FB2"/>
  </w:style>
  <w:style w:type="paragraph" w:styleId="BalloonText">
    <w:name w:val="Balloon Text"/>
    <w:basedOn w:val="Normal"/>
    <w:link w:val="BalloonTextChar"/>
    <w:uiPriority w:val="99"/>
    <w:semiHidden/>
    <w:unhideWhenUsed/>
    <w:rsid w:val="0042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1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F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F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F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7B05-610D-4C8A-9255-0DCD16F8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Rostiena Pasciana</cp:lastModifiedBy>
  <cp:revision>3</cp:revision>
  <dcterms:created xsi:type="dcterms:W3CDTF">2020-08-08T05:21:00Z</dcterms:created>
  <dcterms:modified xsi:type="dcterms:W3CDTF">2020-08-08T06:08:00Z</dcterms:modified>
</cp:coreProperties>
</file>