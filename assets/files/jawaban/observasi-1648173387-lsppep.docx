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B87D"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6193AC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30EF9917" w14:textId="77777777" w:rsidR="00927764" w:rsidRDefault="00927764" w:rsidP="00927764">
      <w:pPr>
        <w:jc w:val="center"/>
        <w:rPr>
          <w:rFonts w:ascii="Cambria" w:hAnsi="Cambria" w:cs="Times New Roman"/>
          <w:sz w:val="24"/>
          <w:szCs w:val="24"/>
        </w:rPr>
      </w:pPr>
    </w:p>
    <w:p w14:paraId="72D0C9D0"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4EDB352F" w14:textId="77777777" w:rsidR="00927764" w:rsidRPr="00C50A1E" w:rsidRDefault="00927764" w:rsidP="00AE269D">
      <w:pPr>
        <w:shd w:val="clear" w:color="auto" w:fill="F5F5F5"/>
        <w:spacing w:before="300" w:line="690" w:lineRule="atLeast"/>
        <w:jc w:val="center"/>
        <w:outlineLvl w:val="0"/>
        <w:rPr>
          <w:rFonts w:ascii="Times New Roman" w:eastAsia="Times New Roman" w:hAnsi="Times New Roman" w:cs="Times New Roman"/>
          <w:kern w:val="36"/>
          <w:sz w:val="54"/>
          <w:szCs w:val="54"/>
        </w:rPr>
        <w:pPrChange w:id="0" w:author="PRASETYO WIDYO ISWARA" w:date="2022-03-25T08:28: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14:paraId="4A943965" w14:textId="4852F286" w:rsidR="00927764" w:rsidRPr="00C50A1E" w:rsidRDefault="00927764" w:rsidP="00B31DD1">
      <w:pPr>
        <w:shd w:val="clear" w:color="auto" w:fill="F5F5F5"/>
        <w:spacing w:line="270" w:lineRule="atLeast"/>
        <w:jc w:val="center"/>
        <w:rPr>
          <w:rFonts w:ascii="Roboto" w:eastAsia="Times New Roman" w:hAnsi="Roboto" w:cs="Times New Roman"/>
          <w:sz w:val="17"/>
          <w:szCs w:val="17"/>
        </w:rPr>
        <w:pPrChange w:id="1" w:author="PRASETYO WIDYO ISWARA" w:date="2022-03-25T08:54:00Z">
          <w:pPr>
            <w:shd w:val="clear" w:color="auto" w:fill="F5F5F5"/>
            <w:spacing w:line="270" w:lineRule="atLeast"/>
          </w:pPr>
        </w:pPrChange>
      </w:pPr>
      <w:r w:rsidRPr="00C50A1E">
        <w:rPr>
          <w:rFonts w:ascii="Roboto" w:eastAsia="Times New Roman" w:hAnsi="Roboto" w:cs="Times New Roman"/>
          <w:sz w:val="17"/>
          <w:szCs w:val="17"/>
        </w:rPr>
        <w:t>5 Januari 2020   20:48</w:t>
      </w:r>
      <w:del w:id="2" w:author="PRASETYO WIDYO ISWARA" w:date="2022-03-25T08:53:00Z">
        <w:r w:rsidRPr="00C50A1E" w:rsidDel="00B31DD1">
          <w:rPr>
            <w:rFonts w:ascii="Roboto" w:eastAsia="Times New Roman" w:hAnsi="Roboto" w:cs="Times New Roman"/>
            <w:sz w:val="17"/>
            <w:szCs w:val="17"/>
          </w:rPr>
          <w:delText> Diperbarui: 6 Januari 2020</w:delText>
        </w:r>
      </w:del>
      <w:r w:rsidRPr="00C50A1E">
        <w:rPr>
          <w:rFonts w:ascii="Roboto" w:eastAsia="Times New Roman" w:hAnsi="Roboto" w:cs="Times New Roman"/>
          <w:sz w:val="17"/>
          <w:szCs w:val="17"/>
        </w:rPr>
        <w:t xml:space="preserve">   </w:t>
      </w:r>
      <w:del w:id="3" w:author="PRASETYO WIDYO ISWARA" w:date="2022-03-25T08:52:00Z">
        <w:r w:rsidRPr="00C50A1E" w:rsidDel="00B31DD1">
          <w:rPr>
            <w:rFonts w:ascii="Roboto" w:eastAsia="Times New Roman" w:hAnsi="Roboto" w:cs="Times New Roman"/>
            <w:sz w:val="17"/>
            <w:szCs w:val="17"/>
          </w:rPr>
          <w:delText>05:43  61  10 3</w:delText>
        </w:r>
      </w:del>
    </w:p>
    <w:p w14:paraId="336AB20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B220507" wp14:editId="33279165">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F3D9F2D" w14:textId="72AA9981" w:rsidR="00927764" w:rsidRPr="00C50A1E" w:rsidRDefault="00167333" w:rsidP="00927764">
      <w:pPr>
        <w:spacing w:line="270" w:lineRule="atLeast"/>
        <w:jc w:val="center"/>
        <w:rPr>
          <w:rFonts w:ascii="Times New Roman" w:eastAsia="Times New Roman" w:hAnsi="Times New Roman" w:cs="Times New Roman"/>
          <w:sz w:val="18"/>
          <w:szCs w:val="18"/>
        </w:rPr>
      </w:pPr>
      <w:ins w:id="4" w:author="PRASETYO WIDYO ISWARA" w:date="2022-03-25T08:45:00Z">
        <w:r>
          <w:rPr>
            <w:rFonts w:ascii="Times New Roman" w:eastAsia="Times New Roman" w:hAnsi="Times New Roman" w:cs="Times New Roman"/>
            <w:sz w:val="18"/>
            <w:szCs w:val="18"/>
          </w:rPr>
          <w:t xml:space="preserve">Sumber: </w:t>
        </w:r>
      </w:ins>
      <w:del w:id="5" w:author="PRASETYO WIDYO ISWARA" w:date="2022-03-25T08:45:00Z">
        <w:r w:rsidR="00927764" w:rsidRPr="00C50A1E" w:rsidDel="00167333">
          <w:rPr>
            <w:rFonts w:ascii="Times New Roman" w:eastAsia="Times New Roman" w:hAnsi="Times New Roman" w:cs="Times New Roman"/>
            <w:sz w:val="18"/>
            <w:szCs w:val="18"/>
          </w:rPr>
          <w:delText xml:space="preserve">Ilustrasi | </w:delText>
        </w:r>
      </w:del>
      <w:r w:rsidR="00927764" w:rsidRPr="00C50A1E">
        <w:rPr>
          <w:rFonts w:ascii="Times New Roman" w:eastAsia="Times New Roman" w:hAnsi="Times New Roman" w:cs="Times New Roman"/>
          <w:sz w:val="18"/>
          <w:szCs w:val="18"/>
        </w:rPr>
        <w:t>unsplash.com</w:t>
      </w:r>
    </w:p>
    <w:p w14:paraId="1A103DE4" w14:textId="750D2C5D"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6" w:author="PRASETYO WIDYO ISWARA" w:date="2022-03-25T08:31:00Z">
          <w:pPr>
            <w:shd w:val="clear" w:color="auto" w:fill="F5F5F5"/>
            <w:spacing w:after="375"/>
          </w:pPr>
        </w:pPrChange>
      </w:pPr>
      <w:r w:rsidRPr="00C50A1E">
        <w:rPr>
          <w:rFonts w:ascii="Times New Roman" w:eastAsia="Times New Roman" w:hAnsi="Times New Roman" w:cs="Times New Roman"/>
          <w:i/>
          <w:iCs/>
          <w:sz w:val="24"/>
          <w:szCs w:val="24"/>
        </w:rPr>
        <w:t xml:space="preserve">Hujan turun, berat badan naik, hubungan sama dia </w:t>
      </w:r>
      <w:del w:id="7" w:author="PRASETYO WIDYO ISWARA" w:date="2022-03-25T08:34:00Z">
        <w:r w:rsidRPr="00C50A1E" w:rsidDel="00615214">
          <w:rPr>
            <w:rFonts w:ascii="Times New Roman" w:eastAsia="Times New Roman" w:hAnsi="Times New Roman" w:cs="Times New Roman"/>
            <w:i/>
            <w:iCs/>
            <w:sz w:val="24"/>
            <w:szCs w:val="24"/>
          </w:rPr>
          <w:delText>tetep</w:delText>
        </w:r>
      </w:del>
      <w:ins w:id="8" w:author="PRASETYO WIDYO ISWARA" w:date="2022-03-25T08:34:00Z">
        <w:r w:rsidR="00615214" w:rsidRPr="00C50A1E">
          <w:rPr>
            <w:rFonts w:ascii="Times New Roman" w:eastAsia="Times New Roman" w:hAnsi="Times New Roman" w:cs="Times New Roman"/>
            <w:i/>
            <w:iCs/>
            <w:sz w:val="24"/>
            <w:szCs w:val="24"/>
          </w:rPr>
          <w:t>tetap</w:t>
        </w:r>
      </w:ins>
      <w:r w:rsidRPr="00C50A1E">
        <w:rPr>
          <w:rFonts w:ascii="Times New Roman" w:eastAsia="Times New Roman" w:hAnsi="Times New Roman" w:cs="Times New Roman"/>
          <w:i/>
          <w:iCs/>
          <w:sz w:val="24"/>
          <w:szCs w:val="24"/>
        </w:rPr>
        <w:t xml:space="preserve"> </w:t>
      </w:r>
      <w:del w:id="9" w:author="PRASETYO WIDYO ISWARA" w:date="2022-03-25T08:35:00Z">
        <w:r w:rsidRPr="00C50A1E" w:rsidDel="00615214">
          <w:rPr>
            <w:rFonts w:ascii="Times New Roman" w:eastAsia="Times New Roman" w:hAnsi="Times New Roman" w:cs="Times New Roman"/>
            <w:i/>
            <w:iCs/>
            <w:sz w:val="24"/>
            <w:szCs w:val="24"/>
          </w:rPr>
          <w:delText>temenan</w:delText>
        </w:r>
      </w:del>
      <w:del w:id="10" w:author="PRASETYO WIDYO ISWARA" w:date="2022-03-25T08:46:00Z">
        <w:r w:rsidRPr="00C50A1E" w:rsidDel="00167333">
          <w:rPr>
            <w:rFonts w:ascii="Times New Roman" w:eastAsia="Times New Roman" w:hAnsi="Times New Roman" w:cs="Times New Roman"/>
            <w:i/>
            <w:iCs/>
            <w:sz w:val="24"/>
            <w:szCs w:val="24"/>
          </w:rPr>
          <w:delText xml:space="preserve"> </w:delText>
        </w:r>
      </w:del>
      <w:r w:rsidRPr="00C50A1E">
        <w:rPr>
          <w:rFonts w:ascii="Times New Roman" w:eastAsia="Times New Roman" w:hAnsi="Times New Roman" w:cs="Times New Roman"/>
          <w:i/>
          <w:iCs/>
          <w:sz w:val="24"/>
          <w:szCs w:val="24"/>
        </w:rPr>
        <w:t xml:space="preserve">aja. </w:t>
      </w:r>
      <w:del w:id="11" w:author="PRASETYO WIDYO ISWARA" w:date="2022-03-25T08:35:00Z">
        <w:r w:rsidRPr="00C50A1E" w:rsidDel="00615214">
          <w:rPr>
            <w:rFonts w:ascii="Times New Roman" w:eastAsia="Times New Roman" w:hAnsi="Times New Roman" w:cs="Times New Roman"/>
            <w:i/>
            <w:iCs/>
            <w:sz w:val="24"/>
            <w:szCs w:val="24"/>
          </w:rPr>
          <w:delText>Huft</w:delText>
        </w:r>
      </w:del>
      <w:del w:id="12" w:author="PRASETYO WIDYO ISWARA" w:date="2022-03-25T08:46:00Z">
        <w:r w:rsidRPr="00C50A1E" w:rsidDel="00167333">
          <w:rPr>
            <w:rFonts w:ascii="Times New Roman" w:eastAsia="Times New Roman" w:hAnsi="Times New Roman" w:cs="Times New Roman"/>
            <w:i/>
            <w:iCs/>
            <w:sz w:val="24"/>
            <w:szCs w:val="24"/>
          </w:rPr>
          <w:delText>.</w:delText>
        </w:r>
      </w:del>
    </w:p>
    <w:p w14:paraId="7C2324AC" w14:textId="3B3957D6"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13" w:author="PRASETYO WIDYO ISWARA" w:date="2022-03-25T08:31:00Z">
          <w:pPr>
            <w:shd w:val="clear" w:color="auto" w:fill="F5F5F5"/>
            <w:spacing w:after="375"/>
          </w:pPr>
        </w:pPrChange>
      </w:pPr>
      <w:r w:rsidRPr="00C50A1E">
        <w:rPr>
          <w:rFonts w:ascii="Times New Roman" w:eastAsia="Times New Roman" w:hAnsi="Times New Roman" w:cs="Times New Roman"/>
          <w:sz w:val="24"/>
          <w:szCs w:val="24"/>
        </w:rPr>
        <w:t>Apa yang lebih romantis dari sepiring mie instan kemasan putih yang aroma</w:t>
      </w:r>
      <w:del w:id="14" w:author="PRASETYO WIDYO ISWARA" w:date="2022-03-25T08:40:00Z">
        <w:r w:rsidRPr="00C50A1E" w:rsidDel="00BB540D">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aduhai menggoda indera penciuman itu atau bakwan yang baru diangkat dari penggorengan di kala hujan?</w:t>
      </w:r>
    </w:p>
    <w:p w14:paraId="6B42DA4F" w14:textId="77777777"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15" w:author="PRASETYO WIDYO ISWARA" w:date="2022-03-25T08:31:00Z">
          <w:pPr>
            <w:shd w:val="clear" w:color="auto" w:fill="F5F5F5"/>
            <w:spacing w:after="375"/>
          </w:pPr>
        </w:pPrChange>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EBE0467" w14:textId="77777777"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16" w:author="PRASETYO WIDYO ISWARA" w:date="2022-03-25T08:31:00Z">
          <w:pPr>
            <w:shd w:val="clear" w:color="auto" w:fill="F5F5F5"/>
            <w:spacing w:after="375"/>
          </w:pPr>
        </w:pPrChange>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22DC7245" w14:textId="77777777" w:rsidR="00AE269D" w:rsidRDefault="00927764" w:rsidP="00AE269D">
      <w:pPr>
        <w:shd w:val="clear" w:color="auto" w:fill="F5F5F5"/>
        <w:rPr>
          <w:ins w:id="17" w:author="PRASETYO WIDYO ISWARA" w:date="2022-03-25T08:32:00Z"/>
          <w:rFonts w:ascii="Times New Roman" w:eastAsia="Times New Roman" w:hAnsi="Times New Roman" w:cs="Times New Roman"/>
          <w:b/>
          <w:bCs/>
          <w:sz w:val="24"/>
          <w:szCs w:val="24"/>
        </w:rPr>
        <w:pPrChange w:id="18" w:author="PRASETYO WIDYO ISWARA" w:date="2022-03-25T08:32:00Z">
          <w:pPr>
            <w:shd w:val="clear" w:color="auto" w:fill="F5F5F5"/>
            <w:spacing w:after="375"/>
          </w:pPr>
        </w:pPrChange>
      </w:pPr>
      <w:r w:rsidRPr="00C50A1E">
        <w:rPr>
          <w:rFonts w:ascii="Times New Roman" w:eastAsia="Times New Roman" w:hAnsi="Times New Roman" w:cs="Times New Roman"/>
          <w:b/>
          <w:bCs/>
          <w:sz w:val="24"/>
          <w:szCs w:val="24"/>
        </w:rPr>
        <w:t>Mengapa Kita Merasa Lapar Ketika Hujan</w:t>
      </w:r>
    </w:p>
    <w:p w14:paraId="5ABBDF6C" w14:textId="74B18D18"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19" w:author="PRASETYO WIDYO ISWARA" w:date="2022-03-25T08:32:00Z">
          <w:pPr>
            <w:shd w:val="clear" w:color="auto" w:fill="F5F5F5"/>
            <w:spacing w:after="375"/>
          </w:pPr>
        </w:pPrChange>
      </w:pPr>
      <w:del w:id="20" w:author="PRASETYO WIDYO ISWARA" w:date="2022-03-25T08:32:00Z">
        <w:r w:rsidRPr="00C50A1E" w:rsidDel="00AE269D">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w:t>
      </w:r>
      <w:ins w:id="21" w:author="PRASETYO WIDYO ISWARA" w:date="2022-03-25T08:49:00Z">
        <w:r w:rsidR="00167333">
          <w:rPr>
            <w:rFonts w:ascii="Times New Roman" w:eastAsia="Times New Roman" w:hAnsi="Times New Roman" w:cs="Times New Roman"/>
            <w:sz w:val="24"/>
            <w:szCs w:val="24"/>
          </w:rPr>
          <w:t>f</w:t>
        </w:r>
      </w:ins>
      <w:del w:id="22" w:author="PRASETYO WIDYO ISWARA" w:date="2022-03-25T08:49:00Z">
        <w:r w:rsidDel="00167333">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747723BF" w14:textId="77777777"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23" w:author="PRASETYO WIDYO ISWARA" w:date="2022-03-25T08:32:00Z">
          <w:pPr>
            <w:shd w:val="clear" w:color="auto" w:fill="F5F5F5"/>
            <w:spacing w:after="375"/>
          </w:pPr>
        </w:pPrChange>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19A35DB6" w14:textId="1540515D"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24" w:author="PRASETYO WIDYO ISWARA" w:date="2022-03-25T08:32:00Z">
          <w:pPr>
            <w:shd w:val="clear" w:color="auto" w:fill="F5F5F5"/>
            <w:spacing w:after="375"/>
          </w:pPr>
        </w:pPrChange>
      </w:pPr>
      <w:r w:rsidRPr="00C50A1E">
        <w:rPr>
          <w:rFonts w:ascii="Times New Roman" w:eastAsia="Times New Roman" w:hAnsi="Times New Roman" w:cs="Times New Roman"/>
          <w:sz w:val="24"/>
          <w:szCs w:val="24"/>
        </w:rPr>
        <w:t>Sebungkus keripik yang dalam kemasan bisa dikonsumsi 4 porsi habis sekali duduk. Belum cukup, tambah lagi gorengan</w:t>
      </w:r>
      <w:del w:id="25" w:author="PRASETYO WIDYO ISWARA" w:date="2022-03-25T08:49:00Z">
        <w:r w:rsidRPr="00C50A1E" w:rsidDel="00167333">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satu-dua biji</w:t>
      </w:r>
      <w:del w:id="26" w:author="PRASETYO WIDYO ISWARA" w:date="2022-03-25T08:54:00Z">
        <w:r w:rsidRPr="00C50A1E" w:rsidDel="00B31DD1">
          <w:rPr>
            <w:rFonts w:ascii="Times New Roman" w:eastAsia="Times New Roman" w:hAnsi="Times New Roman" w:cs="Times New Roman"/>
            <w:sz w:val="24"/>
            <w:szCs w:val="24"/>
          </w:rPr>
          <w:delText xml:space="preserve"> eh</w:delText>
        </w:r>
      </w:del>
      <w:r w:rsidRPr="00C50A1E">
        <w:rPr>
          <w:rFonts w:ascii="Times New Roman" w:eastAsia="Times New Roman" w:hAnsi="Times New Roman" w:cs="Times New Roman"/>
          <w:sz w:val="24"/>
          <w:szCs w:val="24"/>
        </w:rPr>
        <w:t xml:space="preserve"> kok jadi lima?</w:t>
      </w:r>
    </w:p>
    <w:p w14:paraId="2B4EC465" w14:textId="43F16EAE"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27" w:author="PRASETYO WIDYO ISWARA" w:date="2022-03-25T08:32:00Z">
          <w:pPr>
            <w:shd w:val="clear" w:color="auto" w:fill="F5F5F5"/>
            <w:spacing w:after="375"/>
          </w:pPr>
        </w:pPrChange>
      </w:pPr>
      <w:r w:rsidRPr="00C50A1E">
        <w:rPr>
          <w:rFonts w:ascii="Times New Roman" w:eastAsia="Times New Roman" w:hAnsi="Times New Roman" w:cs="Times New Roman"/>
          <w:sz w:val="24"/>
          <w:szCs w:val="24"/>
        </w:rPr>
        <w:lastRenderedPageBreak/>
        <w:t>Hujan yang membuat suasana jadi lebih dingin</w:t>
      </w:r>
      <w:del w:id="28" w:author="PRASETYO WIDYO ISWARA" w:date="2022-03-25T08:40:00Z">
        <w:r w:rsidRPr="00C50A1E" w:rsidDel="00BB540D">
          <w:rPr>
            <w:rFonts w:ascii="Times New Roman" w:eastAsia="Times New Roman" w:hAnsi="Times New Roman" w:cs="Times New Roman"/>
            <w:sz w:val="24"/>
            <w:szCs w:val="24"/>
          </w:rPr>
          <w:delText xml:space="preserve"> </w:delText>
        </w:r>
      </w:del>
      <w:del w:id="29" w:author="PRASETYO WIDYO ISWARA" w:date="2022-03-25T08:37:00Z">
        <w:r w:rsidRPr="00C50A1E" w:rsidDel="00615214">
          <w:rPr>
            <w:rFonts w:ascii="Times New Roman" w:eastAsia="Times New Roman" w:hAnsi="Times New Roman" w:cs="Times New Roman"/>
            <w:sz w:val="24"/>
            <w:szCs w:val="24"/>
          </w:rPr>
          <w:delText>-</w:delText>
        </w:r>
      </w:del>
      <w:del w:id="30" w:author="PRASETYO WIDYO ISWARA" w:date="2022-03-25T08:38:00Z">
        <w:r w:rsidRPr="00C50A1E" w:rsidDel="00615214">
          <w:rPr>
            <w:rFonts w:ascii="Times New Roman" w:eastAsia="Times New Roman" w:hAnsi="Times New Roman" w:cs="Times New Roman"/>
            <w:strike/>
            <w:sz w:val="24"/>
            <w:szCs w:val="24"/>
          </w:rPr>
          <w:delText>seperti sikapnya padamu</w:delText>
        </w:r>
      </w:del>
      <w:r w:rsidRPr="00C50A1E">
        <w:rPr>
          <w:rFonts w:ascii="Times New Roman" w:eastAsia="Times New Roman" w:hAnsi="Times New Roman" w:cs="Times New Roman"/>
          <w:sz w:val="24"/>
          <w:szCs w:val="24"/>
        </w:rPr>
        <w:t>, memang bisa jadi salah satu pencetus mengapa kita jadi suka makan. </w:t>
      </w:r>
    </w:p>
    <w:p w14:paraId="07D10FCA" w14:textId="77777777"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31" w:author="PRASETYO WIDYO ISWARA" w:date="2022-03-25T08:32:00Z">
          <w:pPr>
            <w:shd w:val="clear" w:color="auto" w:fill="F5F5F5"/>
            <w:spacing w:after="375"/>
          </w:pPr>
        </w:pPrChange>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A577B97" w14:textId="610A4335"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32" w:author="PRASETYO WIDYO ISWARA" w:date="2022-03-25T08:32:00Z">
          <w:pPr>
            <w:shd w:val="clear" w:color="auto" w:fill="F5F5F5"/>
            <w:spacing w:after="375"/>
          </w:pPr>
        </w:pPrChange>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33" w:author="PRASETYO WIDYO ISWARA" w:date="2022-03-25T08:51:00Z">
        <w:r w:rsidR="00B31DD1">
          <w:rPr>
            <w:rFonts w:ascii="Times New Roman" w:eastAsia="Times New Roman" w:hAnsi="Times New Roman" w:cs="Times New Roman"/>
            <w:sz w:val="24"/>
            <w:szCs w:val="24"/>
          </w:rPr>
          <w:t>.</w:t>
        </w:r>
      </w:ins>
      <w:del w:id="34" w:author="PRASETYO WIDYO ISWARA" w:date="2022-03-25T08:41:00Z">
        <w:r w:rsidRPr="00C50A1E" w:rsidDel="00BB540D">
          <w:rPr>
            <w:rFonts w:ascii="Times New Roman" w:eastAsia="Times New Roman" w:hAnsi="Times New Roman" w:cs="Times New Roman"/>
            <w:sz w:val="24"/>
            <w:szCs w:val="24"/>
          </w:rPr>
          <w:delText>~</w:delText>
        </w:r>
      </w:del>
    </w:p>
    <w:p w14:paraId="2CB28FD9" w14:textId="77777777" w:rsidR="00AE269D" w:rsidRDefault="00927764" w:rsidP="00AE269D">
      <w:pPr>
        <w:shd w:val="clear" w:color="auto" w:fill="F5F5F5"/>
        <w:rPr>
          <w:ins w:id="35" w:author="PRASETYO WIDYO ISWARA" w:date="2022-03-25T08:33:00Z"/>
          <w:rFonts w:ascii="Times New Roman" w:eastAsia="Times New Roman" w:hAnsi="Times New Roman" w:cs="Times New Roman"/>
          <w:b/>
          <w:bCs/>
          <w:sz w:val="24"/>
          <w:szCs w:val="24"/>
        </w:rPr>
        <w:pPrChange w:id="36" w:author="PRASETYO WIDYO ISWARA" w:date="2022-03-25T08:33:00Z">
          <w:pPr>
            <w:shd w:val="clear" w:color="auto" w:fill="F5F5F5"/>
            <w:spacing w:after="375"/>
          </w:pPr>
        </w:pPrChange>
      </w:pPr>
      <w:r w:rsidRPr="00C50A1E">
        <w:rPr>
          <w:rFonts w:ascii="Times New Roman" w:eastAsia="Times New Roman" w:hAnsi="Times New Roman" w:cs="Times New Roman"/>
          <w:b/>
          <w:bCs/>
          <w:sz w:val="24"/>
          <w:szCs w:val="24"/>
        </w:rPr>
        <w:t>Ternyata Ini yang Bisa Jadi Sebabnya...</w:t>
      </w:r>
    </w:p>
    <w:p w14:paraId="092D4D70" w14:textId="7AA08D32" w:rsidR="00927764" w:rsidRPr="00C50A1E" w:rsidRDefault="00927764" w:rsidP="00AE269D">
      <w:pPr>
        <w:shd w:val="clear" w:color="auto" w:fill="F5F5F5"/>
        <w:spacing w:after="375"/>
        <w:jc w:val="both"/>
        <w:rPr>
          <w:rFonts w:ascii="Times New Roman" w:eastAsia="Times New Roman" w:hAnsi="Times New Roman" w:cs="Times New Roman"/>
          <w:sz w:val="24"/>
          <w:szCs w:val="24"/>
        </w:rPr>
        <w:pPrChange w:id="37" w:author="PRASETYO WIDYO ISWARA" w:date="2022-03-25T08:33:00Z">
          <w:pPr>
            <w:shd w:val="clear" w:color="auto" w:fill="F5F5F5"/>
            <w:spacing w:after="375"/>
          </w:pPr>
        </w:pPrChange>
      </w:pPr>
      <w:del w:id="38" w:author="PRASETYO WIDYO ISWARA" w:date="2022-03-25T08:33:00Z">
        <w:r w:rsidRPr="00C50A1E" w:rsidDel="00AE269D">
          <w:rPr>
            <w:rFonts w:ascii="Times New Roman" w:eastAsia="Times New Roman" w:hAnsi="Times New Roman" w:cs="Times New Roman"/>
            <w:sz w:val="24"/>
            <w:szCs w:val="24"/>
          </w:rPr>
          <w:br/>
        </w:r>
      </w:del>
      <w:r w:rsidRPr="00C50A1E">
        <w:rPr>
          <w:rFonts w:ascii="Times New Roman" w:eastAsia="Times New Roman" w:hAnsi="Times New Roman" w:cs="Times New Roman"/>
          <w:sz w:val="24"/>
          <w:szCs w:val="24"/>
        </w:rPr>
        <w:t xml:space="preserve">Selama hujan datang, tentu kita akan lebih suka berlindung dalam ruangan saja. Ruangan yang membuat jarak kita dengan makanan makin dekat saja. Ya, ini soal akses makanan yang jadi tak lagi berjarak. </w:t>
      </w:r>
      <w:del w:id="39" w:author="PRASETYO WIDYO ISWARA" w:date="2022-03-25T08:41:00Z">
        <w:r w:rsidRPr="00C50A1E" w:rsidDel="00BB540D">
          <w:rPr>
            <w:rFonts w:ascii="Times New Roman" w:eastAsia="Times New Roman" w:hAnsi="Times New Roman" w:cs="Times New Roman"/>
            <w:sz w:val="24"/>
            <w:szCs w:val="24"/>
          </w:rPr>
          <w:delText>Ehem.</w:delText>
        </w:r>
      </w:del>
    </w:p>
    <w:p w14:paraId="2A0085A6" w14:textId="77777777"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0" w:author="PRASETYO WIDYO ISWARA" w:date="2022-03-25T08:33:00Z">
          <w:pPr>
            <w:shd w:val="clear" w:color="auto" w:fill="F5F5F5"/>
            <w:spacing w:after="375"/>
          </w:pPr>
        </w:pPrChange>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114017A" w14:textId="77777777"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1" w:author="PRASETYO WIDYO ISWARA" w:date="2022-03-25T08:33:00Z">
          <w:pPr>
            <w:shd w:val="clear" w:color="auto" w:fill="F5F5F5"/>
            <w:spacing w:after="375"/>
          </w:pPr>
        </w:pPrChange>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7898CCC" w14:textId="77777777"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2" w:author="PRASETYO WIDYO ISWARA" w:date="2022-03-25T08:34:00Z">
          <w:pPr>
            <w:shd w:val="clear" w:color="auto" w:fill="F5F5F5"/>
            <w:spacing w:after="375"/>
          </w:pPr>
        </w:pPrChange>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2EB421A" w14:textId="77777777"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3" w:author="PRASETYO WIDYO ISWARA" w:date="2022-03-25T08:34:00Z">
          <w:pPr>
            <w:shd w:val="clear" w:color="auto" w:fill="F5F5F5"/>
            <w:spacing w:after="375"/>
          </w:pPr>
        </w:pPrChange>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7653D109" w14:textId="3188D5E3"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4" w:author="PRASETYO WIDYO ISWARA" w:date="2022-03-25T08:34:00Z">
          <w:pPr>
            <w:shd w:val="clear" w:color="auto" w:fill="F5F5F5"/>
            <w:spacing w:after="375"/>
          </w:pPr>
        </w:pPrChange>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w:t>
      </w:r>
      <w:del w:id="45" w:author="PRASETYO WIDYO ISWARA" w:date="2022-03-25T08:42:00Z">
        <w:r w:rsidRPr="00C50A1E" w:rsidDel="00BB540D">
          <w:rPr>
            <w:rFonts w:ascii="Times New Roman" w:eastAsia="Times New Roman" w:hAnsi="Times New Roman" w:cs="Times New Roman"/>
            <w:sz w:val="24"/>
            <w:szCs w:val="24"/>
          </w:rPr>
          <w:delText>kerjaannya</w:delText>
        </w:r>
      </w:del>
      <w:ins w:id="46" w:author="PRASETYO WIDYO ISWARA" w:date="2022-03-25T08:42:00Z">
        <w:r w:rsidR="00BB540D" w:rsidRPr="00C50A1E">
          <w:rPr>
            <w:rFonts w:ascii="Times New Roman" w:eastAsia="Times New Roman" w:hAnsi="Times New Roman" w:cs="Times New Roman"/>
            <w:sz w:val="24"/>
            <w:szCs w:val="24"/>
          </w:rPr>
          <w:t>kerjanya</w:t>
        </w:r>
      </w:ins>
      <w:r w:rsidRPr="00C50A1E">
        <w:rPr>
          <w:rFonts w:ascii="Times New Roman" w:eastAsia="Times New Roman" w:hAnsi="Times New Roman" w:cs="Times New Roman"/>
          <w:sz w:val="24"/>
          <w:szCs w:val="24"/>
        </w:rPr>
        <w:t xml:space="preserve"> tiduran dan hanya buka tutup media sosial atau pura-pura sibuk padahal tidak ada yang </w:t>
      </w:r>
      <w:del w:id="47" w:author="PRASETYO WIDYO ISWARA" w:date="2022-03-25T08:42:00Z">
        <w:r w:rsidRPr="00C50A1E" w:rsidDel="00BB540D">
          <w:rPr>
            <w:rFonts w:ascii="Times New Roman" w:eastAsia="Times New Roman" w:hAnsi="Times New Roman" w:cs="Times New Roman"/>
            <w:sz w:val="24"/>
            <w:szCs w:val="24"/>
          </w:rPr>
          <w:delText>nge-</w:delText>
        </w:r>
      </w:del>
      <w:r w:rsidRPr="00C50A1E">
        <w:rPr>
          <w:rFonts w:ascii="Times New Roman" w:eastAsia="Times New Roman" w:hAnsi="Times New Roman" w:cs="Times New Roman"/>
          <w:sz w:val="24"/>
          <w:szCs w:val="24"/>
        </w:rPr>
        <w:t>chat. </w:t>
      </w:r>
    </w:p>
    <w:p w14:paraId="08872E33" w14:textId="3A9C0B9C"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48" w:author="PRASETYO WIDYO ISWARA" w:date="2022-03-25T08:34:00Z">
          <w:pPr>
            <w:shd w:val="clear" w:color="auto" w:fill="F5F5F5"/>
            <w:spacing w:after="375"/>
          </w:pPr>
        </w:pPrChange>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del w:id="49" w:author="PRASETYO WIDYO ISWARA" w:date="2022-03-25T08:45:00Z">
        <w:r w:rsidDel="00167333">
          <w:rPr>
            <w:rFonts w:ascii="Times New Roman" w:eastAsia="Times New Roman" w:hAnsi="Times New Roman" w:cs="Times New Roman"/>
            <w:sz w:val="24"/>
            <w:szCs w:val="24"/>
          </w:rPr>
          <w:delText>mager</w:delText>
        </w:r>
      </w:del>
      <w:ins w:id="50" w:author="PRASETYO WIDYO ISWARA" w:date="2022-03-25T08:45:00Z">
        <w:r w:rsidR="00167333">
          <w:rPr>
            <w:rFonts w:ascii="Times New Roman" w:eastAsia="Times New Roman" w:hAnsi="Times New Roman" w:cs="Times New Roman"/>
            <w:sz w:val="24"/>
            <w:szCs w:val="24"/>
          </w:rPr>
          <w:t>majer</w:t>
        </w:r>
      </w:ins>
      <w:r>
        <w:rPr>
          <w:rFonts w:ascii="Times New Roman" w:eastAsia="Times New Roman" w:hAnsi="Times New Roman" w:cs="Times New Roman"/>
          <w:sz w:val="24"/>
          <w:szCs w:val="24"/>
        </w:rPr>
        <w:t xml:space="preserve"> saja. Jadi simpanan </w:t>
      </w:r>
      <w:del w:id="51" w:author="PRASETYO WIDYO ISWARA" w:date="2022-03-25T08:42:00Z">
        <w:r w:rsidDel="00BB540D">
          <w:rPr>
            <w:rFonts w:ascii="Times New Roman" w:eastAsia="Times New Roman" w:hAnsi="Times New Roman" w:cs="Times New Roman"/>
            <w:sz w:val="24"/>
            <w:szCs w:val="24"/>
          </w:rPr>
          <w:delText>di</w:delText>
        </w:r>
        <w:r w:rsidRPr="00C50A1E" w:rsidDel="00BB540D">
          <w:rPr>
            <w:rFonts w:ascii="Times New Roman" w:eastAsia="Times New Roman" w:hAnsi="Times New Roman" w:cs="Times New Roman"/>
            <w:sz w:val="24"/>
            <w:szCs w:val="24"/>
          </w:rPr>
          <w:delText>tubuhmu</w:delText>
        </w:r>
      </w:del>
      <w:proofErr w:type="spellStart"/>
      <w:ins w:id="52" w:author="PRASETYO WIDYO ISWARA" w:date="2022-03-25T08:42:00Z">
        <w:r w:rsidR="00BB540D">
          <w:rPr>
            <w:rFonts w:ascii="Times New Roman" w:eastAsia="Times New Roman" w:hAnsi="Times New Roman" w:cs="Times New Roman"/>
            <w:sz w:val="24"/>
            <w:szCs w:val="24"/>
          </w:rPr>
          <w:t>di</w:t>
        </w:r>
        <w:r w:rsidR="00BB540D" w:rsidRPr="00C50A1E">
          <w:rPr>
            <w:rFonts w:ascii="Times New Roman" w:eastAsia="Times New Roman" w:hAnsi="Times New Roman" w:cs="Times New Roman"/>
            <w:sz w:val="24"/>
            <w:szCs w:val="24"/>
          </w:rPr>
          <w:t>tubuhmu</w:t>
        </w:r>
      </w:ins>
      <w:proofErr w:type="spellEnd"/>
      <w:r w:rsidRPr="00C50A1E">
        <w:rPr>
          <w:rFonts w:ascii="Times New Roman" w:eastAsia="Times New Roman" w:hAnsi="Times New Roman" w:cs="Times New Roman"/>
          <w:sz w:val="24"/>
          <w:szCs w:val="24"/>
        </w:rPr>
        <w:t>, dimana-mana.</w:t>
      </w:r>
    </w:p>
    <w:p w14:paraId="45040B9B" w14:textId="74A6834B" w:rsidR="00927764" w:rsidRPr="00C50A1E" w:rsidRDefault="00927764" w:rsidP="00615214">
      <w:pPr>
        <w:shd w:val="clear" w:color="auto" w:fill="F5F5F5"/>
        <w:spacing w:after="375"/>
        <w:jc w:val="both"/>
        <w:rPr>
          <w:rFonts w:ascii="Times New Roman" w:eastAsia="Times New Roman" w:hAnsi="Times New Roman" w:cs="Times New Roman"/>
          <w:sz w:val="24"/>
          <w:szCs w:val="24"/>
        </w:rPr>
        <w:pPrChange w:id="53" w:author="PRASETYO WIDYO ISWARA" w:date="2022-03-25T08:34:00Z">
          <w:pPr>
            <w:shd w:val="clear" w:color="auto" w:fill="F5F5F5"/>
            <w:spacing w:after="375"/>
          </w:pPr>
        </w:pPrChange>
      </w:pPr>
      <w:r w:rsidRPr="00C50A1E">
        <w:rPr>
          <w:rFonts w:ascii="Times New Roman" w:eastAsia="Times New Roman" w:hAnsi="Times New Roman" w:cs="Times New Roman"/>
          <w:sz w:val="24"/>
          <w:szCs w:val="24"/>
        </w:rPr>
        <w:t xml:space="preserve">Jadi, jangan salahkan </w:t>
      </w:r>
      <w:del w:id="54" w:author="PRASETYO WIDYO ISWARA" w:date="2022-03-25T08:39:00Z">
        <w:r w:rsidRPr="00C50A1E" w:rsidDel="00615214">
          <w:rPr>
            <w:rFonts w:ascii="Times New Roman" w:eastAsia="Times New Roman" w:hAnsi="Times New Roman" w:cs="Times New Roman"/>
            <w:sz w:val="24"/>
            <w:szCs w:val="24"/>
          </w:rPr>
          <w:delText>hujannya</w:delText>
        </w:r>
      </w:del>
      <w:ins w:id="55" w:author="PRASETYO WIDYO ISWARA" w:date="2022-03-25T08:39:00Z">
        <w:r w:rsidR="00615214" w:rsidRPr="00C50A1E">
          <w:rPr>
            <w:rFonts w:ascii="Times New Roman" w:eastAsia="Times New Roman" w:hAnsi="Times New Roman" w:cs="Times New Roman"/>
            <w:sz w:val="24"/>
            <w:szCs w:val="24"/>
          </w:rPr>
          <w:t>hujan</w:t>
        </w:r>
      </w:ins>
      <w:r w:rsidRPr="00C50A1E">
        <w:rPr>
          <w:rFonts w:ascii="Times New Roman" w:eastAsia="Times New Roman" w:hAnsi="Times New Roman" w:cs="Times New Roman"/>
          <w:sz w:val="24"/>
          <w:szCs w:val="24"/>
        </w:rPr>
        <w:t xml:space="preserve">.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56" w:author="PRASETYO WIDYO ISWARA" w:date="2022-03-25T08:39:00Z">
        <w:r w:rsidR="00BB540D">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w:t>
      </w:r>
      <w:del w:id="57" w:author="PRASETYO WIDYO ISWARA" w:date="2022-03-25T08:55:00Z">
        <w:r w:rsidRPr="00C50A1E" w:rsidDel="00B31DD1">
          <w:rPr>
            <w:rFonts w:ascii="Times New Roman" w:eastAsia="Times New Roman" w:hAnsi="Times New Roman" w:cs="Times New Roman"/>
            <w:sz w:val="24"/>
            <w:szCs w:val="24"/>
          </w:rPr>
          <w:delText>-ingat</w:delText>
        </w:r>
      </w:del>
      <w:r w:rsidRPr="00C50A1E">
        <w:rPr>
          <w:rFonts w:ascii="Times New Roman" w:eastAsia="Times New Roman" w:hAnsi="Times New Roman" w:cs="Times New Roman"/>
          <w:sz w:val="24"/>
          <w:szCs w:val="24"/>
        </w:rPr>
        <w:t xml:space="preserve"> apa yang kamu makan saat hujan?</w:t>
      </w:r>
    </w:p>
    <w:p w14:paraId="473E122C" w14:textId="5675B5A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w:t>
      </w:r>
      <w:del w:id="58" w:author="PRASETYO WIDYO ISWARA" w:date="2022-03-25T08:39:00Z">
        <w:r w:rsidRPr="00C50A1E" w:rsidDel="00615214">
          <w:rPr>
            <w:rFonts w:ascii="Times New Roman" w:eastAsia="Times New Roman" w:hAnsi="Times New Roman" w:cs="Times New Roman"/>
            <w:sz w:val="24"/>
            <w:szCs w:val="24"/>
          </w:rPr>
          <w:delText>bisalah</w:delText>
        </w:r>
      </w:del>
      <w:ins w:id="59" w:author="PRASETYO WIDYO ISWARA" w:date="2022-03-25T08:39:00Z">
        <w:r w:rsidR="00615214" w:rsidRPr="00C50A1E">
          <w:rPr>
            <w:rFonts w:ascii="Times New Roman" w:eastAsia="Times New Roman" w:hAnsi="Times New Roman" w:cs="Times New Roman"/>
            <w:sz w:val="24"/>
            <w:szCs w:val="24"/>
          </w:rPr>
          <w:t>bisakah</w:t>
        </w:r>
      </w:ins>
      <w:r w:rsidRPr="00C50A1E">
        <w:rPr>
          <w:rFonts w:ascii="Times New Roman" w:eastAsia="Times New Roman" w:hAnsi="Times New Roman" w:cs="Times New Roman"/>
          <w:sz w:val="24"/>
          <w:szCs w:val="24"/>
        </w:rPr>
        <w:t xml:space="preserve"> lebih dari 500 kalori. HAHA. </w:t>
      </w:r>
    </w:p>
    <w:p w14:paraId="334C0C29"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077B4323" w14:textId="6F12F1B0" w:rsidR="00927764" w:rsidRPr="00C50A1E" w:rsidDel="00B31DD1" w:rsidRDefault="00927764" w:rsidP="00927764">
      <w:pPr>
        <w:rPr>
          <w:del w:id="60" w:author="PRASETYO WIDYO ISWARA" w:date="2022-03-25T08:51:00Z"/>
        </w:rPr>
      </w:pPr>
    </w:p>
    <w:p w14:paraId="1ECB38B5" w14:textId="0AC5E8C4" w:rsidR="00927764" w:rsidRPr="005A045A" w:rsidDel="00B31DD1" w:rsidRDefault="00927764" w:rsidP="00927764">
      <w:pPr>
        <w:rPr>
          <w:del w:id="61" w:author="PRASETYO WIDYO ISWARA" w:date="2022-03-25T08:51:00Z"/>
          <w:i/>
        </w:rPr>
      </w:pPr>
    </w:p>
    <w:p w14:paraId="754B4AEC" w14:textId="241B547E"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64863166" w14:textId="77777777" w:rsidR="00924DF5" w:rsidRDefault="00924DF5"/>
    <w:sectPr w:rsidR="00924DF5"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EB83C" w14:textId="77777777" w:rsidR="000F5B51" w:rsidRDefault="000F5B51">
      <w:r>
        <w:separator/>
      </w:r>
    </w:p>
  </w:endnote>
  <w:endnote w:type="continuationSeparator" w:id="0">
    <w:p w14:paraId="5278640C" w14:textId="77777777" w:rsidR="000F5B51" w:rsidRDefault="000F5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1A7E" w14:textId="4F69D525" w:rsidR="00941E77" w:rsidRDefault="00927764" w:rsidP="00941E77">
    <w:pPr>
      <w:pStyle w:val="Footer"/>
    </w:pPr>
    <w:r w:rsidRPr="000D015E">
      <w:rPr>
        <w:rFonts w:ascii="Cambria" w:hAnsi="Cambria"/>
        <w:b/>
        <w:i/>
        <w:sz w:val="18"/>
        <w:szCs w:val="18"/>
      </w:rPr>
      <w:t xml:space="preserve">Tugas </w:t>
    </w:r>
    <w:del w:id="62" w:author="PRASETYO WIDYO ISWARA" w:date="2022-03-25T08:51:00Z">
      <w:r w:rsidRPr="000D015E" w:rsidDel="00B31DD1">
        <w:rPr>
          <w:rFonts w:ascii="Cambria" w:hAnsi="Cambria"/>
          <w:b/>
          <w:i/>
          <w:sz w:val="18"/>
          <w:szCs w:val="18"/>
        </w:rPr>
        <w:delText>Observasi_</w:delText>
      </w:r>
      <w:r w:rsidDel="00B31DD1">
        <w:rPr>
          <w:rFonts w:ascii="Cambria" w:hAnsi="Cambria"/>
          <w:b/>
          <w:i/>
          <w:sz w:val="18"/>
          <w:szCs w:val="18"/>
        </w:rPr>
        <w:delText>Penyuntingan</w:delText>
      </w:r>
    </w:del>
    <w:ins w:id="63" w:author="PRASETYO WIDYO ISWARA" w:date="2022-03-25T08:51:00Z">
      <w:r w:rsidR="00B31DD1" w:rsidRPr="000D015E">
        <w:rPr>
          <w:rFonts w:ascii="Cambria" w:hAnsi="Cambria"/>
          <w:b/>
          <w:i/>
          <w:sz w:val="18"/>
          <w:szCs w:val="18"/>
        </w:rPr>
        <w:t xml:space="preserve">Observasi </w:t>
      </w:r>
      <w:r w:rsidR="00B31DD1">
        <w:rPr>
          <w:rFonts w:ascii="Cambria" w:hAnsi="Cambria"/>
          <w:b/>
          <w:i/>
          <w:sz w:val="18"/>
          <w:szCs w:val="18"/>
        </w:rPr>
        <w:t>Penyuntingan</w:t>
      </w:r>
    </w:ins>
    <w:r>
      <w:rPr>
        <w:rFonts w:ascii="Cambria" w:hAnsi="Cambria"/>
        <w:b/>
        <w:i/>
        <w:sz w:val="18"/>
        <w:szCs w:val="18"/>
      </w:rPr>
      <w:t xml:space="preserve"> versi 6</w:t>
    </w:r>
  </w:p>
  <w:p w14:paraId="587E41FE" w14:textId="77777777" w:rsidR="00941E77" w:rsidRDefault="000F5B51">
    <w:pPr>
      <w:pStyle w:val="Footer"/>
    </w:pPr>
  </w:p>
  <w:p w14:paraId="7EB68E9A" w14:textId="77777777" w:rsidR="00941E77" w:rsidRDefault="000F5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CBBD" w14:textId="77777777" w:rsidR="000F5B51" w:rsidRDefault="000F5B51">
      <w:r>
        <w:separator/>
      </w:r>
    </w:p>
  </w:footnote>
  <w:footnote w:type="continuationSeparator" w:id="0">
    <w:p w14:paraId="4092157E" w14:textId="77777777" w:rsidR="000F5B51" w:rsidRDefault="000F5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ETYO WIDYO ISWARA">
    <w15:presenceInfo w15:providerId="AD" w15:userId="S::prasetyo@dsn.nsc.ac.id::1cf41a7f-81fe-4b95-94ed-e72456b4e0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0F5B51"/>
    <w:rsid w:val="0012251A"/>
    <w:rsid w:val="00167333"/>
    <w:rsid w:val="002318A3"/>
    <w:rsid w:val="0042167F"/>
    <w:rsid w:val="00615214"/>
    <w:rsid w:val="00924DF5"/>
    <w:rsid w:val="00927764"/>
    <w:rsid w:val="00AE269D"/>
    <w:rsid w:val="00B31DD1"/>
    <w:rsid w:val="00BB540D"/>
    <w:rsid w:val="00C20908"/>
    <w:rsid w:val="00D2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3D0F"/>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AE269D"/>
  </w:style>
  <w:style w:type="paragraph" w:styleId="Header">
    <w:name w:val="header"/>
    <w:basedOn w:val="Normal"/>
    <w:link w:val="HeaderChar"/>
    <w:uiPriority w:val="99"/>
    <w:unhideWhenUsed/>
    <w:rsid w:val="00B31DD1"/>
    <w:pPr>
      <w:tabs>
        <w:tab w:val="center" w:pos="4513"/>
        <w:tab w:val="right" w:pos="9026"/>
      </w:tabs>
    </w:pPr>
  </w:style>
  <w:style w:type="character" w:customStyle="1" w:styleId="HeaderChar">
    <w:name w:val="Header Char"/>
    <w:basedOn w:val="DefaultParagraphFont"/>
    <w:link w:val="Header"/>
    <w:uiPriority w:val="99"/>
    <w:rsid w:val="00B31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00C52E-BDBE-436D-95CE-A8896E52B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PRASETYO WIDYO ISWARA</cp:lastModifiedBy>
  <cp:revision>4</cp:revision>
  <dcterms:created xsi:type="dcterms:W3CDTF">2020-08-26T21:16:00Z</dcterms:created>
  <dcterms:modified xsi:type="dcterms:W3CDTF">2022-03-25T01:55:00Z</dcterms:modified>
</cp:coreProperties>
</file>