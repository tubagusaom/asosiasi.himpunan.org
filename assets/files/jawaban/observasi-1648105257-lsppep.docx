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A1136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43433F6D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05E50747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3E54D7A1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11AAA82A" w14:textId="77777777" w:rsidTr="00821BA2">
        <w:tc>
          <w:tcPr>
            <w:tcW w:w="9350" w:type="dxa"/>
          </w:tcPr>
          <w:p w14:paraId="57E1151A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70F36993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45261228" w14:textId="4B10B2D9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</w:t>
            </w:r>
            <w:ins w:id="0" w:author="Elva Farihah" w:date="2022-03-24T13:34:00Z">
              <w:r w:rsidR="00780977">
                <w:rPr>
                  <w:rFonts w:ascii="Times New Roman" w:eastAsia="Times New Roman" w:hAnsi="Times New Roman" w:cs="Times New Roman"/>
                  <w:szCs w:val="24"/>
                </w:rPr>
                <w:t>kstrim</w:t>
              </w:r>
            </w:ins>
            <w:proofErr w:type="spellEnd"/>
            <w:del w:id="1" w:author="Elva Farihah" w:date="2022-03-24T13:34:00Z">
              <w:r w:rsidRPr="00EC6F38" w:rsidDel="00780977">
                <w:rPr>
                  <w:rFonts w:ascii="Times New Roman" w:eastAsia="Times New Roman" w:hAnsi="Times New Roman" w:cs="Times New Roman"/>
                  <w:szCs w:val="24"/>
                </w:rPr>
                <w:delText>xtream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ins w:id="2" w:author="Elva Farihah" w:date="2022-03-24T13:34:00Z">
              <w:r w:rsidR="00780977">
                <w:rPr>
                  <w:rFonts w:ascii="Times New Roman" w:eastAsia="Times New Roman" w:hAnsi="Times New Roman" w:cs="Times New Roman"/>
                  <w:szCs w:val="24"/>
                </w:rPr>
                <w:t>se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" w:author="Elva Farihah" w:date="2022-03-24T13:35:00Z">
              <w:r w:rsidRPr="00EC6F38" w:rsidDel="00780977">
                <w:rPr>
                  <w:rFonts w:ascii="Times New Roman" w:eastAsia="Times New Roman" w:hAnsi="Times New Roman" w:cs="Times New Roman"/>
                  <w:szCs w:val="24"/>
                </w:rPr>
                <w:delText xml:space="preserve">dia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</w:t>
            </w:r>
            <w:ins w:id="4" w:author="Elva Farihah" w:date="2022-03-24T13:35:00Z">
              <w:r w:rsidR="00780977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proofErr w:type="spellEnd"/>
            <w:del w:id="5" w:author="Elva Farihah" w:date="2022-03-24T13:35:00Z">
              <w:r w:rsidRPr="00EC6F38" w:rsidDel="00780977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6" w:author="Elva Farihah" w:date="2022-03-24T13:35:00Z">
              <w:r w:rsidR="00780977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ins w:id="7" w:author="Elva Farihah" w:date="2022-03-24T13:36:00Z">
              <w:r w:rsidR="00780977">
                <w:rPr>
                  <w:rFonts w:ascii="Times New Roman" w:eastAsia="Times New Roman" w:hAnsi="Times New Roman" w:cs="Times New Roman"/>
                  <w:szCs w:val="24"/>
                </w:rPr>
                <w:t>ni</w:t>
              </w:r>
              <w:proofErr w:type="spellEnd"/>
              <w:r w:rsidR="0078097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8" w:author="Elva Farihah" w:date="2022-03-24T13:35:00Z">
              <w:r w:rsidRPr="00EC6F38" w:rsidDel="00780977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09355C8" w14:textId="54503DDB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ins w:id="9" w:author="Elva Farihah" w:date="2022-03-24T13:36:00Z">
              <w:r w:rsidR="00780977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0" w:author="Elva Farihah" w:date="2022-03-24T13:36:00Z">
              <w:r w:rsidRPr="00EC6F38" w:rsidDel="0078097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ins w:id="11" w:author="Elva Farihah" w:date="2022-03-24T13:37:00Z">
              <w:r w:rsidR="00FB42E4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2" w:author="Elva Farihah" w:date="2022-03-24T13:37:00Z">
              <w:r w:rsidRPr="00EC6F38" w:rsidDel="00FB42E4">
                <w:rPr>
                  <w:rFonts w:ascii="Times New Roman" w:eastAsia="Times New Roman" w:hAnsi="Times New Roman" w:cs="Times New Roman"/>
                  <w:szCs w:val="24"/>
                </w:rPr>
                <w:delText xml:space="preserve">namun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</w:t>
            </w:r>
            <w:del w:id="13" w:author="Elva Farihah" w:date="2022-03-24T13:37:00Z">
              <w:r w:rsidRPr="00EC6F38" w:rsidDel="00FB42E4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4" w:author="Elva Farihah" w:date="2022-03-24T13:37:00Z">
              <w:r w:rsidRPr="00EC6F38" w:rsidDel="00FB42E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5" w:author="Elva Farihah" w:date="2022-03-24T13:38:00Z">
              <w:r w:rsidR="00FB42E4">
                <w:rPr>
                  <w:rFonts w:ascii="Times New Roman" w:eastAsia="Times New Roman" w:hAnsi="Times New Roman" w:cs="Times New Roman"/>
                  <w:szCs w:val="24"/>
                </w:rPr>
                <w:t>ada</w:t>
              </w:r>
            </w:ins>
            <w:proofErr w:type="spellEnd"/>
            <w:del w:id="16" w:author="Elva Farihah" w:date="2022-03-24T13:38:00Z">
              <w:r w:rsidRPr="00EC6F38" w:rsidDel="00FB42E4">
                <w:rPr>
                  <w:rFonts w:ascii="Times New Roman" w:eastAsia="Times New Roman" w:hAnsi="Times New Roman" w:cs="Times New Roman"/>
                  <w:szCs w:val="24"/>
                </w:rPr>
                <w:delText>t</w:delText>
              </w:r>
            </w:del>
            <w:del w:id="17" w:author="Elva Farihah" w:date="2022-03-24T13:37:00Z">
              <w:r w:rsidRPr="00EC6F38" w:rsidDel="00FB42E4">
                <w:rPr>
                  <w:rFonts w:ascii="Times New Roman" w:eastAsia="Times New Roman" w:hAnsi="Times New Roman" w:cs="Times New Roman"/>
                  <w:szCs w:val="24"/>
                </w:rPr>
                <w:delText>ercipta</w:delText>
              </w:r>
            </w:del>
            <w:ins w:id="18" w:author="Elva Farihah" w:date="2022-03-24T13:38:00Z">
              <w:r w:rsidR="00FB42E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9" w:author="Elva Farihah" w:date="2022-03-24T13:38:00Z">
              <w:r w:rsidRPr="00EC6F38" w:rsidDel="00FB42E4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F4EBDEA" w14:textId="2561EEB3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0" w:author="Elva Farihah" w:date="2022-03-24T13:38:00Z">
              <w:r w:rsidRPr="00EC6F38" w:rsidDel="00FB42E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del w:id="21" w:author="Elva Farihah" w:date="2022-03-24T13:38:00Z">
              <w:r w:rsidRPr="00EC6F38" w:rsidDel="00FB42E4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ins w:id="22" w:author="Elva Farihah" w:date="2022-03-24T13:38:00Z">
              <w:r w:rsidR="00FB42E4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AD86ED5" w14:textId="767476B8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ins w:id="23" w:author="Elva Farihah" w:date="2022-03-24T13:38:00Z">
              <w:r w:rsidR="00FB42E4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4" w:author="Elva Farihah" w:date="2022-03-24T13:38:00Z">
              <w:r w:rsidR="00FB42E4">
                <w:rPr>
                  <w:rFonts w:ascii="Times New Roman" w:eastAsia="Times New Roman" w:hAnsi="Times New Roman" w:cs="Times New Roman"/>
                  <w:szCs w:val="24"/>
                </w:rPr>
                <w:t>empat</w:t>
              </w:r>
            </w:ins>
            <w:proofErr w:type="spellEnd"/>
            <w:del w:id="25" w:author="Elva Farihah" w:date="2022-03-24T13:38:00Z">
              <w:r w:rsidRPr="00EC6F38" w:rsidDel="00FB42E4">
                <w:rPr>
                  <w:rFonts w:ascii="Times New Roman" w:eastAsia="Times New Roman" w:hAnsi="Times New Roman" w:cs="Times New Roman"/>
                  <w:szCs w:val="24"/>
                </w:rPr>
                <w:delText>4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6" w:author="Elva Farihah" w:date="2022-03-24T13:38:00Z">
              <w:r w:rsidRPr="00EC6F38" w:rsidDel="00FB42E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kritis,</w:t>
            </w:r>
            <w:ins w:id="27" w:author="Elva Farihah" w:date="2022-03-24T13:39:00Z">
              <w:r w:rsidR="00FB42E4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proofErr w:type="gramEnd"/>
              <w:r w:rsidR="00FB42E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ins w:id="28" w:author="Elva Farihah" w:date="2022-03-24T13:39:00Z">
              <w:r w:rsidR="00FB42E4">
                <w:rPr>
                  <w:rFonts w:ascii="Times New Roman" w:eastAsia="Times New Roman" w:hAnsi="Times New Roman" w:cs="Times New Roman"/>
                  <w:szCs w:val="24"/>
                </w:rPr>
                <w:t>?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29" w:author="Elva Farihah" w:date="2022-03-24T13:39:00Z">
              <w:r w:rsidR="00FB42E4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30" w:author="Elva Farihah" w:date="2022-03-24T13:39:00Z">
              <w:r w:rsidRPr="00EC6F38" w:rsidDel="00FB42E4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endidikan 4.0 </w:t>
            </w:r>
            <w:proofErr w:type="spellStart"/>
            <w:ins w:id="31" w:author="Elva Farihah" w:date="2022-03-24T13:39:00Z">
              <w:r w:rsidR="00FB42E4">
                <w:rPr>
                  <w:rFonts w:ascii="Times New Roman" w:eastAsia="Times New Roman" w:hAnsi="Times New Roman" w:cs="Times New Roman"/>
                  <w:szCs w:val="24"/>
                </w:rPr>
                <w:t>sekarang</w:t>
              </w:r>
              <w:proofErr w:type="spellEnd"/>
              <w:r w:rsidR="00FB42E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32" w:author="Elva Farihah" w:date="2022-03-24T13:39:00Z">
              <w:r w:rsidRPr="00EC6F38" w:rsidDel="00FB42E4">
                <w:rPr>
                  <w:rFonts w:ascii="Times New Roman" w:eastAsia="Times New Roman" w:hAnsi="Times New Roman" w:cs="Times New Roman"/>
                  <w:szCs w:val="24"/>
                </w:rPr>
                <w:delText xml:space="preserve">ini hari 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</w:t>
            </w:r>
            <w:ins w:id="33" w:author="Elva Farihah" w:date="2022-03-24T13:39:00Z">
              <w:r w:rsidR="00FB42E4">
                <w:rPr>
                  <w:rFonts w:ascii="Times New Roman" w:eastAsia="Times New Roman" w:hAnsi="Times New Roman" w:cs="Times New Roman"/>
                  <w:szCs w:val="24"/>
                </w:rPr>
                <w:t>-</w:t>
              </w:r>
            </w:ins>
            <w:proofErr w:type="spellStart"/>
            <w:del w:id="34" w:author="Elva Farihah" w:date="2022-03-24T13:39:00Z">
              <w:r w:rsidRPr="00FB42E4" w:rsidDel="00FB42E4">
                <w:rPr>
                  <w:rFonts w:ascii="Times New Roman" w:eastAsia="Times New Roman" w:hAnsi="Times New Roman" w:cs="Times New Roman"/>
                  <w:i/>
                  <w:iCs/>
                  <w:szCs w:val="24"/>
                  <w:rPrChange w:id="35" w:author="Elva Farihah" w:date="2022-03-24T13:4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FB42E4">
              <w:rPr>
                <w:rFonts w:ascii="Times New Roman" w:eastAsia="Times New Roman" w:hAnsi="Times New Roman" w:cs="Times New Roman"/>
                <w:i/>
                <w:iCs/>
                <w:szCs w:val="24"/>
                <w:rPrChange w:id="36" w:author="Elva Farihah" w:date="2022-03-24T13:4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publi</w:t>
            </w:r>
            <w:ins w:id="37" w:author="Elva Farihah" w:date="2022-03-24T13:40:00Z">
              <w:r w:rsidR="00FB42E4">
                <w:rPr>
                  <w:rFonts w:ascii="Times New Roman" w:eastAsia="Times New Roman" w:hAnsi="Times New Roman" w:cs="Times New Roman"/>
                  <w:i/>
                  <w:iCs/>
                  <w:szCs w:val="24"/>
                </w:rPr>
                <w:t>h</w:t>
              </w:r>
            </w:ins>
            <w:r w:rsidRPr="00FB42E4">
              <w:rPr>
                <w:rFonts w:ascii="Times New Roman" w:eastAsia="Times New Roman" w:hAnsi="Times New Roman" w:cs="Times New Roman"/>
                <w:i/>
                <w:iCs/>
                <w:szCs w:val="24"/>
                <w:rPrChange w:id="38" w:author="Elva Farihah" w:date="2022-03-24T13:4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</w:t>
            </w:r>
            <w:proofErr w:type="spellEnd"/>
            <w:del w:id="39" w:author="Elva Farihah" w:date="2022-03-24T13:40:00Z">
              <w:r w:rsidRPr="00EC6F38" w:rsidDel="00FB42E4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3C20BD64" w14:textId="676652E5" w:rsidR="00125355" w:rsidRPr="00EC6F38" w:rsidRDefault="00FB42E4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40" w:author="Elva Farihah" w:date="2022-03-24T13:40:00Z">
              <w:r>
                <w:rPr>
                  <w:rFonts w:ascii="Times New Roman" w:eastAsia="Times New Roman" w:hAnsi="Times New Roman" w:cs="Times New Roman"/>
                  <w:szCs w:val="24"/>
                </w:rPr>
                <w:t>Berikut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del w:id="41" w:author="Elva Farihah" w:date="2022-03-24T13:40:00Z">
              <w:r w:rsidR="00125355" w:rsidRPr="00EC6F38" w:rsidDel="00FB42E4">
                <w:rPr>
                  <w:rFonts w:ascii="Times New Roman" w:eastAsia="Times New Roman" w:hAnsi="Times New Roman" w:cs="Times New Roman"/>
                  <w:szCs w:val="24"/>
                </w:rPr>
                <w:delText>K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arakteristik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ins w:id="42" w:author="Elva Farihah" w:date="2022-03-24T13:40:00Z">
              <w:r>
                <w:rPr>
                  <w:rFonts w:ascii="Times New Roman" w:eastAsia="Times New Roman" w:hAnsi="Times New Roman" w:cs="Times New Roman"/>
                  <w:szCs w:val="24"/>
                </w:rPr>
                <w:t>:</w:t>
              </w:r>
            </w:ins>
          </w:p>
          <w:p w14:paraId="4F0E8144" w14:textId="54695F8D" w:rsidR="00125355" w:rsidRPr="00FB42E4" w:rsidRDefault="00125355" w:rsidP="00FB42E4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rPrChange w:id="43" w:author="Elva Farihah" w:date="2022-03-24T13:40:00Z">
                  <w:rPr/>
                </w:rPrChange>
              </w:rPr>
              <w:pPrChange w:id="44" w:author="Elva Farihah" w:date="2022-03-24T13:40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FB42E4">
              <w:rPr>
                <w:rFonts w:ascii="Times New Roman" w:eastAsia="Times New Roman" w:hAnsi="Times New Roman" w:cs="Times New Roman"/>
                <w:szCs w:val="24"/>
                <w:rPrChange w:id="45" w:author="Elva Farihah" w:date="2022-03-24T13:40:00Z">
                  <w:rPr/>
                </w:rPrChange>
              </w:rPr>
              <w:t>Tahapan</w:t>
            </w:r>
            <w:proofErr w:type="spellEnd"/>
            <w:r w:rsidRPr="00FB42E4">
              <w:rPr>
                <w:rFonts w:ascii="Times New Roman" w:eastAsia="Times New Roman" w:hAnsi="Times New Roman" w:cs="Times New Roman"/>
                <w:szCs w:val="24"/>
                <w:rPrChange w:id="46" w:author="Elva Farihah" w:date="2022-03-24T13:40:00Z">
                  <w:rPr/>
                </w:rPrChange>
              </w:rPr>
              <w:t xml:space="preserve"> </w:t>
            </w:r>
            <w:proofErr w:type="spellStart"/>
            <w:r w:rsidRPr="00FB42E4">
              <w:rPr>
                <w:rFonts w:ascii="Times New Roman" w:eastAsia="Times New Roman" w:hAnsi="Times New Roman" w:cs="Times New Roman"/>
                <w:szCs w:val="24"/>
                <w:rPrChange w:id="47" w:author="Elva Farihah" w:date="2022-03-24T13:40:00Z">
                  <w:rPr/>
                </w:rPrChange>
              </w:rPr>
              <w:t>belajar</w:t>
            </w:r>
            <w:proofErr w:type="spellEnd"/>
            <w:r w:rsidRPr="00FB42E4">
              <w:rPr>
                <w:rFonts w:ascii="Times New Roman" w:eastAsia="Times New Roman" w:hAnsi="Times New Roman" w:cs="Times New Roman"/>
                <w:szCs w:val="24"/>
                <w:rPrChange w:id="48" w:author="Elva Farihah" w:date="2022-03-24T13:40:00Z">
                  <w:rPr/>
                </w:rPrChange>
              </w:rPr>
              <w:t xml:space="preserve"> </w:t>
            </w:r>
            <w:proofErr w:type="spellStart"/>
            <w:ins w:id="49" w:author="Elva Farihah" w:date="2022-03-24T13:40:00Z">
              <w:r w:rsidR="00FB42E4">
                <w:rPr>
                  <w:rFonts w:ascii="Times New Roman" w:eastAsia="Times New Roman" w:hAnsi="Times New Roman" w:cs="Times New Roman"/>
                  <w:szCs w:val="24"/>
                </w:rPr>
                <w:t>di</w:t>
              </w:r>
            </w:ins>
            <w:r w:rsidRPr="00FB42E4">
              <w:rPr>
                <w:rFonts w:ascii="Times New Roman" w:eastAsia="Times New Roman" w:hAnsi="Times New Roman" w:cs="Times New Roman"/>
                <w:szCs w:val="24"/>
                <w:rPrChange w:id="50" w:author="Elva Farihah" w:date="2022-03-24T13:40:00Z">
                  <w:rPr/>
                </w:rPrChange>
              </w:rPr>
              <w:t>sesuai</w:t>
            </w:r>
            <w:ins w:id="51" w:author="Elva Farihah" w:date="2022-03-24T13:40:00Z">
              <w:r w:rsidR="00FB42E4">
                <w:rPr>
                  <w:rFonts w:ascii="Times New Roman" w:eastAsia="Times New Roman" w:hAnsi="Times New Roman" w:cs="Times New Roman"/>
                  <w:szCs w:val="24"/>
                </w:rPr>
                <w:t>kan</w:t>
              </w:r>
            </w:ins>
            <w:proofErr w:type="spellEnd"/>
            <w:r w:rsidRPr="00FB42E4">
              <w:rPr>
                <w:rFonts w:ascii="Times New Roman" w:eastAsia="Times New Roman" w:hAnsi="Times New Roman" w:cs="Times New Roman"/>
                <w:szCs w:val="24"/>
                <w:rPrChange w:id="52" w:author="Elva Farihah" w:date="2022-03-24T13:40:00Z">
                  <w:rPr/>
                </w:rPrChange>
              </w:rPr>
              <w:t xml:space="preserve"> </w:t>
            </w:r>
            <w:proofErr w:type="spellStart"/>
            <w:r w:rsidRPr="00FB42E4">
              <w:rPr>
                <w:rFonts w:ascii="Times New Roman" w:eastAsia="Times New Roman" w:hAnsi="Times New Roman" w:cs="Times New Roman"/>
                <w:szCs w:val="24"/>
                <w:rPrChange w:id="53" w:author="Elva Farihah" w:date="2022-03-24T13:40:00Z">
                  <w:rPr/>
                </w:rPrChange>
              </w:rPr>
              <w:t>dengan</w:t>
            </w:r>
            <w:proofErr w:type="spellEnd"/>
            <w:r w:rsidRPr="00FB42E4">
              <w:rPr>
                <w:rFonts w:ascii="Times New Roman" w:eastAsia="Times New Roman" w:hAnsi="Times New Roman" w:cs="Times New Roman"/>
                <w:szCs w:val="24"/>
                <w:rPrChange w:id="54" w:author="Elva Farihah" w:date="2022-03-24T13:40:00Z">
                  <w:rPr/>
                </w:rPrChange>
              </w:rPr>
              <w:t xml:space="preserve"> </w:t>
            </w:r>
            <w:proofErr w:type="spellStart"/>
            <w:r w:rsidRPr="00FB42E4">
              <w:rPr>
                <w:rFonts w:ascii="Times New Roman" w:eastAsia="Times New Roman" w:hAnsi="Times New Roman" w:cs="Times New Roman"/>
                <w:szCs w:val="24"/>
                <w:rPrChange w:id="55" w:author="Elva Farihah" w:date="2022-03-24T13:40:00Z">
                  <w:rPr/>
                </w:rPrChange>
              </w:rPr>
              <w:t>kemampuan</w:t>
            </w:r>
            <w:proofErr w:type="spellEnd"/>
            <w:r w:rsidRPr="00FB42E4">
              <w:rPr>
                <w:rFonts w:ascii="Times New Roman" w:eastAsia="Times New Roman" w:hAnsi="Times New Roman" w:cs="Times New Roman"/>
                <w:szCs w:val="24"/>
                <w:rPrChange w:id="56" w:author="Elva Farihah" w:date="2022-03-24T13:40:00Z">
                  <w:rPr/>
                </w:rPrChange>
              </w:rPr>
              <w:t xml:space="preserve"> dan </w:t>
            </w:r>
            <w:proofErr w:type="spellStart"/>
            <w:r w:rsidRPr="00FB42E4">
              <w:rPr>
                <w:rFonts w:ascii="Times New Roman" w:eastAsia="Times New Roman" w:hAnsi="Times New Roman" w:cs="Times New Roman"/>
                <w:szCs w:val="24"/>
                <w:rPrChange w:id="57" w:author="Elva Farihah" w:date="2022-03-24T13:40:00Z">
                  <w:rPr/>
                </w:rPrChange>
              </w:rPr>
              <w:t>minat</w:t>
            </w:r>
            <w:proofErr w:type="spellEnd"/>
            <w:r w:rsidRPr="00FB42E4">
              <w:rPr>
                <w:rFonts w:ascii="Times New Roman" w:eastAsia="Times New Roman" w:hAnsi="Times New Roman" w:cs="Times New Roman"/>
                <w:szCs w:val="24"/>
                <w:rPrChange w:id="58" w:author="Elva Farihah" w:date="2022-03-24T13:40:00Z">
                  <w:rPr/>
                </w:rPrChange>
              </w:rPr>
              <w:t>/</w:t>
            </w:r>
            <w:proofErr w:type="spellStart"/>
            <w:r w:rsidRPr="00FB42E4">
              <w:rPr>
                <w:rFonts w:ascii="Times New Roman" w:eastAsia="Times New Roman" w:hAnsi="Times New Roman" w:cs="Times New Roman"/>
                <w:szCs w:val="24"/>
                <w:rPrChange w:id="59" w:author="Elva Farihah" w:date="2022-03-24T13:40:00Z">
                  <w:rPr/>
                </w:rPrChange>
              </w:rPr>
              <w:t>kebutuhan</w:t>
            </w:r>
            <w:proofErr w:type="spellEnd"/>
            <w:r w:rsidRPr="00FB42E4">
              <w:rPr>
                <w:rFonts w:ascii="Times New Roman" w:eastAsia="Times New Roman" w:hAnsi="Times New Roman" w:cs="Times New Roman"/>
                <w:szCs w:val="24"/>
                <w:rPrChange w:id="60" w:author="Elva Farihah" w:date="2022-03-24T13:40:00Z">
                  <w:rPr/>
                </w:rPrChange>
              </w:rPr>
              <w:t xml:space="preserve"> </w:t>
            </w:r>
            <w:proofErr w:type="spellStart"/>
            <w:r w:rsidRPr="00FB42E4">
              <w:rPr>
                <w:rFonts w:ascii="Times New Roman" w:eastAsia="Times New Roman" w:hAnsi="Times New Roman" w:cs="Times New Roman"/>
                <w:szCs w:val="24"/>
                <w:rPrChange w:id="61" w:author="Elva Farihah" w:date="2022-03-24T13:40:00Z">
                  <w:rPr/>
                </w:rPrChange>
              </w:rPr>
              <w:t>siswa</w:t>
            </w:r>
            <w:proofErr w:type="spellEnd"/>
            <w:ins w:id="62" w:author="Elva Farihah" w:date="2022-03-24T13:45:00Z">
              <w:r w:rsidR="000C0663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63" w:author="Elva Farihah" w:date="2022-03-24T13:45:00Z">
              <w:r w:rsidRPr="00FB42E4" w:rsidDel="000C0663">
                <w:rPr>
                  <w:rFonts w:ascii="Times New Roman" w:eastAsia="Times New Roman" w:hAnsi="Times New Roman" w:cs="Times New Roman"/>
                  <w:szCs w:val="24"/>
                  <w:rPrChange w:id="64" w:author="Elva Farihah" w:date="2022-03-24T13:40:00Z">
                    <w:rPr/>
                  </w:rPrChange>
                </w:rPr>
                <w:delText>.</w:delText>
              </w:r>
            </w:del>
          </w:p>
          <w:p w14:paraId="7A81E2AB" w14:textId="7359BB0A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65" w:author="Elva Farihah" w:date="2022-03-24T13:42:00Z">
              <w:r w:rsidRPr="00EC6F38" w:rsidDel="000C0663">
                <w:rPr>
                  <w:rFonts w:ascii="Times New Roman" w:eastAsia="Times New Roman" w:hAnsi="Times New Roman" w:cs="Times New Roman"/>
                  <w:szCs w:val="24"/>
                </w:rPr>
                <w:delText>Pada taha</w:delText>
              </w:r>
            </w:del>
            <w:del w:id="66" w:author="Elva Farihah" w:date="2022-03-24T13:41:00Z">
              <w:r w:rsidRPr="00EC6F38" w:rsidDel="00FB42E4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del w:id="67" w:author="Elva Farihah" w:date="2022-03-24T13:42:00Z">
              <w:r w:rsidRPr="00EC6F38" w:rsidDel="000C0663">
                <w:rPr>
                  <w:rFonts w:ascii="Times New Roman" w:eastAsia="Times New Roman" w:hAnsi="Times New Roman" w:cs="Times New Roman"/>
                  <w:szCs w:val="24"/>
                </w:rPr>
                <w:delText xml:space="preserve"> ini </w:delText>
              </w:r>
            </w:del>
            <w:ins w:id="68" w:author="Elva Farihah" w:date="2022-03-24T13:42:00Z">
              <w:r w:rsidR="000C0663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69" w:author="Elva Farihah" w:date="2022-03-24T13:42:00Z">
              <w:r w:rsidRPr="00EC6F38" w:rsidDel="000C0663">
                <w:rPr>
                  <w:rFonts w:ascii="Times New Roman" w:eastAsia="Times New Roman" w:hAnsi="Times New Roman" w:cs="Times New Roman"/>
                  <w:szCs w:val="24"/>
                </w:rPr>
                <w:delText>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70" w:author="Elva Farihah" w:date="2022-03-24T13:41:00Z">
              <w:r w:rsidRPr="00EC6F38" w:rsidDel="00FB42E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ins w:id="71" w:author="Elva Farihah" w:date="2022-03-24T13:41:00Z">
              <w:r w:rsidR="00FB42E4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72" w:author="Elva Farihah" w:date="2022-03-24T13:41:00Z">
              <w:r w:rsidR="00FB42E4">
                <w:rPr>
                  <w:rFonts w:ascii="Times New Roman" w:eastAsia="Times New Roman" w:hAnsi="Times New Roman" w:cs="Times New Roman"/>
                  <w:szCs w:val="24"/>
                </w:rPr>
                <w:t xml:space="preserve">yang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ins w:id="73" w:author="Elva Farihah" w:date="2022-03-24T13:45:00Z">
              <w:r w:rsidR="000C0663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74" w:author="Elva Farihah" w:date="2022-03-24T13:45:00Z">
              <w:r w:rsidRPr="00EC6F38" w:rsidDel="000C0663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14:paraId="63E1B992" w14:textId="7AF71125" w:rsidR="00125355" w:rsidRPr="00EC6F38" w:rsidRDefault="000C0663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75" w:author="Elva Farihah" w:date="2022-03-24T13:42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Guru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dituntut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76" w:author="Elva Farihah" w:date="2022-03-24T13:42:00Z">
              <w:r w:rsidR="00125355" w:rsidRPr="00EC6F38" w:rsidDel="000C0663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enggunakan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ins w:id="77" w:author="Elva Farihah" w:date="2022-03-24T13:45:00Z">
              <w:r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78" w:author="Elva Farihah" w:date="2022-03-24T13:45:00Z">
              <w:r w:rsidR="00125355" w:rsidRPr="00EC6F38" w:rsidDel="000C0663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14:paraId="65991531" w14:textId="406152CA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79" w:author="Elva Farihah" w:date="2022-03-24T13:41:00Z">
              <w:r w:rsidRPr="00EC6F38" w:rsidDel="00FB42E4">
                <w:rPr>
                  <w:rFonts w:ascii="Times New Roman" w:eastAsia="Times New Roman" w:hAnsi="Times New Roman" w:cs="Times New Roman"/>
                  <w:szCs w:val="24"/>
                </w:rPr>
                <w:delText xml:space="preserve">Yaitu </w:delText>
              </w:r>
            </w:del>
            <w:ins w:id="80" w:author="Elva Farihah" w:date="2022-03-24T13:41:00Z">
              <w:r w:rsidR="00FB42E4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81" w:author="Elva Farihah" w:date="2022-03-24T13:41:00Z">
              <w:r w:rsidRPr="00EC6F38" w:rsidDel="00FB42E4">
                <w:rPr>
                  <w:rFonts w:ascii="Times New Roman" w:eastAsia="Times New Roman" w:hAnsi="Times New Roman" w:cs="Times New Roman"/>
                  <w:szCs w:val="24"/>
                </w:rPr>
                <w:delText>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del w:id="82" w:author="Elva Farihah" w:date="2022-03-24T13:42:00Z">
              <w:r w:rsidRPr="00EC6F38" w:rsidDel="000C0663">
                <w:rPr>
                  <w:rFonts w:ascii="Times New Roman" w:eastAsia="Times New Roman" w:hAnsi="Times New Roman" w:cs="Times New Roman"/>
                  <w:szCs w:val="24"/>
                </w:rPr>
                <w:delText xml:space="preserve">di sini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83" w:author="Elva Farihah" w:date="2022-03-24T13:41:00Z">
              <w:r w:rsidRPr="00EC6F38" w:rsidDel="00FB42E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</w:t>
            </w:r>
            <w:ins w:id="84" w:author="Elva Farihah" w:date="2022-03-24T13:41:00Z">
              <w:r w:rsidR="00FB42E4">
                <w:rPr>
                  <w:rFonts w:ascii="Times New Roman" w:eastAsia="Times New Roman" w:hAnsi="Times New Roman" w:cs="Times New Roman"/>
                  <w:szCs w:val="24"/>
                </w:rPr>
                <w:t>swany</w:t>
              </w:r>
            </w:ins>
            <w:del w:id="85" w:author="Elva Farihah" w:date="2022-03-24T13:41:00Z">
              <w:r w:rsidRPr="00EC6F38" w:rsidDel="00FB42E4">
                <w:rPr>
                  <w:rFonts w:ascii="Times New Roman" w:eastAsia="Times New Roman" w:hAnsi="Times New Roman" w:cs="Times New Roman"/>
                  <w:szCs w:val="24"/>
                </w:rPr>
                <w:delText>w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86" w:author="Elva Farihah" w:date="2022-03-24T13:41:00Z">
              <w:r w:rsidR="00FB42E4">
                <w:rPr>
                  <w:rFonts w:ascii="Times New Roman" w:eastAsia="Times New Roman" w:hAnsi="Times New Roman" w:cs="Times New Roman"/>
                  <w:szCs w:val="24"/>
                </w:rPr>
                <w:t>untuk</w:t>
              </w:r>
              <w:proofErr w:type="spellEnd"/>
              <w:r w:rsidR="00FB42E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87" w:author="Elva Farihah" w:date="2022-03-24T13:41:00Z">
              <w:r w:rsidRPr="00EC6F38" w:rsidDel="00FB42E4">
                <w:rPr>
                  <w:rFonts w:ascii="Times New Roman" w:eastAsia="Times New Roman" w:hAnsi="Times New Roman" w:cs="Times New Roman"/>
                  <w:szCs w:val="24"/>
                </w:rPr>
                <w:delText xml:space="preserve">dalam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</w:t>
            </w:r>
            <w:ins w:id="88" w:author="Elva Farihah" w:date="2022-03-24T13:41:00Z">
              <w:r w:rsidR="00FB42E4">
                <w:rPr>
                  <w:rFonts w:ascii="Times New Roman" w:eastAsia="Times New Roman" w:hAnsi="Times New Roman" w:cs="Times New Roman"/>
                  <w:szCs w:val="24"/>
                </w:rPr>
                <w:t>ggali</w:t>
              </w:r>
            </w:ins>
            <w:proofErr w:type="spellEnd"/>
            <w:del w:id="89" w:author="Elva Farihah" w:date="2022-03-24T13:41:00Z">
              <w:r w:rsidRPr="00EC6F38" w:rsidDel="00FB42E4">
                <w:rPr>
                  <w:rFonts w:ascii="Times New Roman" w:eastAsia="Times New Roman" w:hAnsi="Times New Roman" w:cs="Times New Roman"/>
                  <w:szCs w:val="24"/>
                </w:rPr>
                <w:delText>cari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ins w:id="90" w:author="Elva Farihah" w:date="2022-03-24T13:45:00Z">
              <w:r w:rsidR="000C0663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91" w:author="Elva Farihah" w:date="2022-03-24T13:45:00Z">
              <w:r w:rsidRPr="00EC6F38" w:rsidDel="000C0663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14:paraId="3CCEDC02" w14:textId="4FF91E95" w:rsidR="00125355" w:rsidRPr="00EC6F38" w:rsidRDefault="000C0663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92" w:author="Elva Farihah" w:date="2022-03-24T13:42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Guru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berperan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93" w:author="Elva Farihah" w:date="2022-03-24T13:42:00Z">
              <w:r w:rsidR="00125355" w:rsidRPr="00EC6F38" w:rsidDel="000C0663">
                <w:rPr>
                  <w:rFonts w:ascii="Times New Roman" w:eastAsia="Times New Roman" w:hAnsi="Times New Roman" w:cs="Times New Roman"/>
                  <w:szCs w:val="24"/>
                </w:rPr>
                <w:delText xml:space="preserve">Menempatkan guru 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66DAFF15" w14:textId="440AB968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94" w:author="Elva Farihah" w:date="2022-03-24T13:43:00Z">
              <w:r w:rsidR="000C0663">
                <w:rPr>
                  <w:rFonts w:ascii="Times New Roman" w:eastAsia="Times New Roman" w:hAnsi="Times New Roman" w:cs="Times New Roman"/>
                  <w:szCs w:val="24"/>
                </w:rPr>
                <w:t>dalam</w:t>
              </w:r>
              <w:proofErr w:type="spellEnd"/>
              <w:r w:rsidR="000C066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95" w:author="Elva Farihah" w:date="2022-03-24T13:43:00Z">
              <w:r w:rsidRPr="00EC6F38" w:rsidDel="000C0663">
                <w:rPr>
                  <w:rFonts w:ascii="Times New Roman" w:eastAsia="Times New Roman" w:hAnsi="Times New Roman" w:cs="Times New Roman"/>
                  <w:szCs w:val="24"/>
                </w:rPr>
                <w:delText xml:space="preserve">untuk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96" w:author="Elva Farihah" w:date="2022-03-24T13:43:00Z">
              <w:r w:rsidR="000C0663">
                <w:rPr>
                  <w:rFonts w:ascii="Times New Roman" w:eastAsia="Times New Roman" w:hAnsi="Times New Roman" w:cs="Times New Roman"/>
                  <w:szCs w:val="24"/>
                </w:rPr>
                <w:t>metode</w:t>
              </w:r>
              <w:proofErr w:type="spellEnd"/>
              <w:r w:rsidR="000C066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0C0663">
                <w:rPr>
                  <w:rFonts w:ascii="Times New Roman" w:eastAsia="Times New Roman" w:hAnsi="Times New Roman" w:cs="Times New Roman"/>
                  <w:szCs w:val="24"/>
                </w:rPr>
                <w:t>dalam</w:t>
              </w:r>
              <w:proofErr w:type="spellEnd"/>
              <w:r w:rsidR="000C066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97" w:author="Elva Farihah" w:date="2022-03-24T13:43:00Z">
              <w:r w:rsidRPr="00EC6F38" w:rsidDel="000C0663">
                <w:rPr>
                  <w:rFonts w:ascii="Times New Roman" w:eastAsia="Times New Roman" w:hAnsi="Times New Roman" w:cs="Times New Roman"/>
                  <w:szCs w:val="24"/>
                </w:rPr>
                <w:delText xml:space="preserve">cara belajar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A78B7F8" w14:textId="0B8C3880" w:rsidR="00125355" w:rsidRPr="00EC6F38" w:rsidRDefault="000C0663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98" w:author="Elva Farihah" w:date="2022-03-24T13:44:00Z">
              <w:r>
                <w:rPr>
                  <w:rFonts w:ascii="Times New Roman" w:eastAsia="Times New Roman" w:hAnsi="Times New Roman" w:cs="Times New Roman"/>
                  <w:szCs w:val="24"/>
                </w:rPr>
                <w:t>Profesi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guru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dikembangkan</w:t>
              </w:r>
            </w:ins>
            <w:proofErr w:type="spellEnd"/>
            <w:del w:id="99" w:author="Elva Farihah" w:date="2022-03-24T13:44:00Z">
              <w:r w:rsidR="00125355" w:rsidRPr="00EC6F38" w:rsidDel="000C0663">
                <w:rPr>
                  <w:rFonts w:ascii="Times New Roman" w:eastAsia="Times New Roman" w:hAnsi="Times New Roman" w:cs="Times New Roman"/>
                  <w:szCs w:val="24"/>
                </w:rPr>
                <w:delText>Pengembangan profesi guru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436A227" w14:textId="698373DF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100" w:author="Elva Farihah" w:date="2022-03-24T13:44:00Z">
              <w:r w:rsidRPr="00EC6F38" w:rsidDel="000C0663">
                <w:rPr>
                  <w:rFonts w:ascii="Times New Roman" w:eastAsia="Times New Roman" w:hAnsi="Times New Roman" w:cs="Times New Roman"/>
                  <w:szCs w:val="24"/>
                </w:rPr>
                <w:delText xml:space="preserve">Dimana </w:delText>
              </w:r>
            </w:del>
            <w:ins w:id="101" w:author="Elva Farihah" w:date="2022-03-24T13:44:00Z">
              <w:r w:rsidR="000C0663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102" w:author="Elva Farihah" w:date="2022-03-24T13:44:00Z">
              <w:r w:rsidRPr="00EC6F38" w:rsidDel="000C0663">
                <w:rPr>
                  <w:rFonts w:ascii="Times New Roman" w:eastAsia="Times New Roman" w:hAnsi="Times New Roman" w:cs="Times New Roman"/>
                  <w:szCs w:val="24"/>
                </w:rPr>
                <w:delText>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uru</w:t>
            </w:r>
            <w:ins w:id="103" w:author="Elva Farihah" w:date="2022-03-24T13:45:00Z">
              <w:r w:rsidR="000C0663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104" w:author="Elva Farihah" w:date="2022-03-24T13:45:00Z">
              <w:r w:rsidRPr="00EC6F38" w:rsidDel="000C0663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</w:t>
            </w:r>
            <w:ins w:id="105" w:author="Elva Farihah" w:date="2022-03-24T13:45:00Z">
              <w:r w:rsidR="000C0663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106" w:author="Elva Farihah" w:date="2022-03-24T13:45:00Z">
              <w:r w:rsidRPr="00EC6F38" w:rsidDel="000C0663">
                <w:rPr>
                  <w:rFonts w:ascii="Times New Roman" w:eastAsia="Times New Roman" w:hAnsi="Times New Roman" w:cs="Times New Roman"/>
                  <w:szCs w:val="24"/>
                </w:rPr>
                <w:delText xml:space="preserve"> maka guru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</w:t>
            </w:r>
            <w:ins w:id="107" w:author="Elva Farihah" w:date="2022-03-24T13:46:00Z">
              <w:r w:rsidR="000C0663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proofErr w:type="spellEnd"/>
            <w:del w:id="108" w:author="Elva Farihah" w:date="2022-03-24T13:46:00Z">
              <w:r w:rsidRPr="00EC6F38" w:rsidDel="000C0663">
                <w:rPr>
                  <w:rFonts w:ascii="Times New Roman" w:eastAsia="Times New Roman" w:hAnsi="Times New Roman" w:cs="Times New Roman"/>
                  <w:szCs w:val="24"/>
                </w:rPr>
                <w:delText>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EF76BCA" w14:textId="44FD24C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 </w:t>
            </w:r>
            <w:ins w:id="109" w:author="Elva Farihah" w:date="2022-03-24T13:46:00Z">
              <w:r w:rsidR="000C0663">
                <w:rPr>
                  <w:rFonts w:ascii="Times New Roman" w:eastAsia="Times New Roman" w:hAnsi="Times New Roman" w:cs="Times New Roman"/>
                  <w:szCs w:val="24"/>
                </w:rPr>
                <w:t xml:space="preserve">Di </w:t>
              </w:r>
            </w:ins>
            <w:del w:id="110" w:author="Elva Farihah" w:date="2022-03-24T13:46:00Z">
              <w:r w:rsidRPr="00EC6F38" w:rsidDel="000C0663">
                <w:rPr>
                  <w:rFonts w:ascii="Times New Roman" w:eastAsia="Times New Roman" w:hAnsi="Times New Roman" w:cs="Times New Roman"/>
                  <w:szCs w:val="24"/>
                </w:rPr>
                <w:delText xml:space="preserve">Di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111" w:author="Elva Farihah" w:date="2022-03-24T13:46:00Z">
              <w:r w:rsidR="000C0663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del w:id="112" w:author="Elva Farihah" w:date="2022-03-24T13:46:00Z">
              <w:r w:rsidRPr="00EC6F38" w:rsidDel="000C0663">
                <w:rPr>
                  <w:rFonts w:ascii="Times New Roman" w:eastAsia="Times New Roman" w:hAnsi="Times New Roman" w:cs="Times New Roman"/>
                  <w:szCs w:val="24"/>
                </w:rPr>
                <w:delText>:</w:delText>
              </w:r>
            </w:del>
          </w:p>
          <w:p w14:paraId="34EEF202" w14:textId="3343D1B0" w:rsidR="00125355" w:rsidRPr="000C0663" w:rsidRDefault="000C0663" w:rsidP="000C0663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rPrChange w:id="113" w:author="Elva Farihah" w:date="2022-03-24T13:46:00Z">
                  <w:rPr/>
                </w:rPrChange>
              </w:rPr>
              <w:pPrChange w:id="114" w:author="Elva Farihah" w:date="2022-03-24T13:46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ins w:id="115" w:author="Elva Farihah" w:date="2022-03-24T13:47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116" w:author="Elva Farihah" w:date="2022-03-24T13:47:00Z">
              <w:r w:rsidR="00125355" w:rsidRPr="000C0663" w:rsidDel="000C0663">
                <w:rPr>
                  <w:rFonts w:ascii="Times New Roman" w:eastAsia="Times New Roman" w:hAnsi="Times New Roman" w:cs="Times New Roman"/>
                  <w:szCs w:val="24"/>
                  <w:rPrChange w:id="117" w:author="Elva Farihah" w:date="2022-03-24T13:46:00Z">
                    <w:rPr/>
                  </w:rPrChange>
                </w:rPr>
                <w:delText>M</w:delText>
              </w:r>
            </w:del>
            <w:r w:rsidR="00125355" w:rsidRPr="000C0663">
              <w:rPr>
                <w:rFonts w:ascii="Times New Roman" w:eastAsia="Times New Roman" w:hAnsi="Times New Roman" w:cs="Times New Roman"/>
                <w:szCs w:val="24"/>
                <w:rPrChange w:id="118" w:author="Elva Farihah" w:date="2022-03-24T13:46:00Z">
                  <w:rPr/>
                </w:rPrChange>
              </w:rPr>
              <w:t>engamati</w:t>
            </w:r>
            <w:proofErr w:type="spellEnd"/>
            <w:ins w:id="119" w:author="Elva Farihah" w:date="2022-03-24T13:46:00Z">
              <w:r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</w:p>
          <w:p w14:paraId="4DC71775" w14:textId="67FB6AF9" w:rsidR="00125355" w:rsidRPr="00EC6F38" w:rsidRDefault="000C0663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120" w:author="Elva Farihah" w:date="2022-03-24T13:47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121" w:author="Elva Farihah" w:date="2022-03-24T13:47:00Z">
              <w:r w:rsidR="00125355" w:rsidRPr="00EC6F38" w:rsidDel="000C0663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emahami</w:t>
            </w:r>
            <w:proofErr w:type="spellEnd"/>
            <w:ins w:id="122" w:author="Elva Farihah" w:date="2022-03-24T13:46:00Z">
              <w:r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</w:p>
          <w:p w14:paraId="69DBD073" w14:textId="2C19771D" w:rsidR="00125355" w:rsidRPr="00EC6F38" w:rsidRDefault="000C0663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123" w:author="Elva Farihah" w:date="2022-03-24T13:47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124" w:author="Elva Farihah" w:date="2022-03-24T13:47:00Z">
              <w:r w:rsidR="00125355" w:rsidRPr="00EC6F38" w:rsidDel="000C0663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encoba</w:t>
            </w:r>
            <w:proofErr w:type="spellEnd"/>
            <w:ins w:id="125" w:author="Elva Farihah" w:date="2022-03-24T13:46:00Z">
              <w:r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</w:p>
          <w:p w14:paraId="30D8A9AA" w14:textId="34FB69E0" w:rsidR="00125355" w:rsidRPr="00EC6F38" w:rsidRDefault="000C0663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126" w:author="Elva Farihah" w:date="2022-03-24T13:46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127" w:author="Elva Farihah" w:date="2022-03-24T13:46:00Z">
              <w:r w:rsidR="00125355" w:rsidRPr="00EC6F38" w:rsidDel="000C0663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endiskusikan</w:t>
            </w:r>
            <w:proofErr w:type="spellEnd"/>
            <w:ins w:id="128" w:author="Elva Farihah" w:date="2022-03-24T13:46:00Z">
              <w:r>
                <w:rPr>
                  <w:rFonts w:ascii="Times New Roman" w:eastAsia="Times New Roman" w:hAnsi="Times New Roman" w:cs="Times New Roman"/>
                  <w:szCs w:val="24"/>
                </w:rPr>
                <w:t>, dan</w:t>
              </w:r>
            </w:ins>
          </w:p>
          <w:p w14:paraId="02F1A917" w14:textId="3B89EAA4" w:rsidR="00125355" w:rsidRPr="00EC6F38" w:rsidRDefault="000C0663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129" w:author="Elva Farihah" w:date="2022-03-24T13:46:00Z">
              <w:r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130" w:author="Elva Farihah" w:date="2022-03-24T13:46:00Z">
              <w:r w:rsidR="00125355" w:rsidRPr="00EC6F38" w:rsidDel="000C0663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enelitian</w:t>
            </w:r>
            <w:proofErr w:type="spellEnd"/>
          </w:p>
          <w:p w14:paraId="0BF09207" w14:textId="1E735CF3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ins w:id="131" w:author="Elva Farihah" w:date="2022-03-24T13:47:00Z">
              <w:r w:rsidR="007E6FE9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32" w:author="Elva Farihah" w:date="2022-03-24T13:47:00Z">
              <w:r w:rsidR="007E6FE9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ins w:id="133" w:author="Elva Farihah" w:date="2022-03-24T13:47:00Z">
              <w:r w:rsidR="007E6FE9">
                <w:rPr>
                  <w:rFonts w:ascii="Times New Roman" w:eastAsia="Times New Roman" w:hAnsi="Times New Roman" w:cs="Times New Roman"/>
                  <w:szCs w:val="24"/>
                </w:rPr>
                <w:t>pengamatan</w:t>
              </w:r>
              <w:proofErr w:type="spellEnd"/>
              <w:r w:rsidR="007E6FE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34" w:author="Elva Farihah" w:date="2022-03-24T13:47:00Z">
              <w:r w:rsidRPr="00EC6F38" w:rsidDel="007E6FE9">
                <w:rPr>
                  <w:rFonts w:ascii="Times New Roman" w:eastAsia="Times New Roman" w:hAnsi="Times New Roman" w:cs="Times New Roman"/>
                  <w:szCs w:val="24"/>
                </w:rPr>
                <w:delText xml:space="preserve">mengamati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dan </w:t>
            </w:r>
            <w:proofErr w:type="spellStart"/>
            <w:ins w:id="135" w:author="Elva Farihah" w:date="2022-03-24T13:47:00Z">
              <w:r w:rsidR="007E6FE9">
                <w:rPr>
                  <w:rFonts w:ascii="Times New Roman" w:eastAsia="Times New Roman" w:hAnsi="Times New Roman" w:cs="Times New Roman"/>
                  <w:szCs w:val="24"/>
                </w:rPr>
                <w:t>pemahaman</w:t>
              </w:r>
              <w:proofErr w:type="spellEnd"/>
              <w:r w:rsidR="007E6FE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36" w:author="Elva Farihah" w:date="2022-03-24T13:47:00Z">
              <w:r w:rsidRPr="00EC6F38" w:rsidDel="007E6FE9">
                <w:rPr>
                  <w:rFonts w:ascii="Times New Roman" w:eastAsia="Times New Roman" w:hAnsi="Times New Roman" w:cs="Times New Roman"/>
                  <w:szCs w:val="24"/>
                </w:rPr>
                <w:delText>memahami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37" w:author="Elva Farihah" w:date="2022-03-24T13:47:00Z">
              <w:r w:rsidR="007E6FE9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  <w:proofErr w:type="spellEnd"/>
              <w:r w:rsidR="007E6FE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38" w:author="Elva Farihah" w:date="2022-03-24T13:47:00Z">
              <w:r w:rsidRPr="00EC6F38" w:rsidDel="007E6FE9">
                <w:rPr>
                  <w:rFonts w:ascii="Times New Roman" w:eastAsia="Times New Roman" w:hAnsi="Times New Roman" w:cs="Times New Roman"/>
                  <w:szCs w:val="24"/>
                </w:rPr>
                <w:delText xml:space="preserve">sebenarnya jadi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ins w:id="139" w:author="Elva Farihah" w:date="2022-03-24T13:48:00Z">
              <w:r w:rsidR="007E6FE9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del w:id="140" w:author="Elva Farihah" w:date="2022-03-24T13:48:00Z">
              <w:r w:rsidRPr="00EC6F38" w:rsidDel="007E6FE9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proofErr w:type="spellStart"/>
            <w:ins w:id="141" w:author="Elva Farihah" w:date="2022-03-24T13:49:00Z">
              <w:r w:rsidR="007E6FE9">
                <w:rPr>
                  <w:rFonts w:ascii="Times New Roman" w:eastAsia="Times New Roman" w:hAnsi="Times New Roman" w:cs="Times New Roman"/>
                  <w:szCs w:val="24"/>
                </w:rPr>
                <w:t>Melalui</w:t>
              </w:r>
              <w:proofErr w:type="spellEnd"/>
              <w:r w:rsidR="007E6FE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42" w:author="Elva Farihah" w:date="2022-03-24T13:48:00Z">
              <w:r w:rsidRPr="00EC6F38" w:rsidDel="007E6FE9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del w:id="143" w:author="Elva Farihah" w:date="2022-03-24T13:49:00Z">
              <w:r w:rsidRPr="00EC6F38" w:rsidDel="007E6FE9">
                <w:rPr>
                  <w:rFonts w:ascii="Times New Roman" w:eastAsia="Times New Roman" w:hAnsi="Times New Roman" w:cs="Times New Roman"/>
                  <w:szCs w:val="24"/>
                </w:rPr>
                <w:delText xml:space="preserve">ada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ins w:id="144" w:author="Elva Farihah" w:date="2022-03-24T13:48:00Z">
              <w:r w:rsidR="007E6FE9">
                <w:rPr>
                  <w:rFonts w:ascii="Times New Roman" w:eastAsia="Times New Roman" w:hAnsi="Times New Roman" w:cs="Times New Roman"/>
                  <w:szCs w:val="24"/>
                </w:rPr>
                <w:t>in</w:t>
              </w:r>
            </w:ins>
            <w:del w:id="145" w:author="Elva Farihah" w:date="2022-03-24T13:48:00Z">
              <w:r w:rsidRPr="00EC6F38" w:rsidDel="007E6FE9">
                <w:rPr>
                  <w:rFonts w:ascii="Times New Roman" w:eastAsia="Times New Roman" w:hAnsi="Times New Roman" w:cs="Times New Roman"/>
                  <w:szCs w:val="24"/>
                </w:rPr>
                <w:delText>mengamati dan memaham</w:delText>
              </w:r>
            </w:del>
            <w:del w:id="146" w:author="Elva Farihah" w:date="2022-03-24T13:50:00Z">
              <w:r w:rsidRPr="00EC6F38" w:rsidDel="007E6FE9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ins w:id="147" w:author="Elva Farihah" w:date="2022-03-24T13:50:00Z">
              <w:r w:rsidR="007E6FE9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  <w:proofErr w:type="spellEnd"/>
              <w:r w:rsidR="007E6FE9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sangat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48" w:author="Elva Farihah" w:date="2022-03-24T13:48:00Z">
              <w:r w:rsidRPr="00EC6F38" w:rsidDel="007E6FE9">
                <w:rPr>
                  <w:rFonts w:ascii="Times New Roman" w:eastAsia="Times New Roman" w:hAnsi="Times New Roman" w:cs="Times New Roman"/>
                  <w:szCs w:val="24"/>
                </w:rPr>
                <w:delText xml:space="preserve">dengan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49" w:author="Elva Farihah" w:date="2022-03-24T13:49:00Z">
              <w:r w:rsidR="007E6FE9">
                <w:rPr>
                  <w:rFonts w:ascii="Times New Roman" w:eastAsia="Times New Roman" w:hAnsi="Times New Roman" w:cs="Times New Roman"/>
                  <w:szCs w:val="24"/>
                </w:rPr>
                <w:t>dapat</w:t>
              </w:r>
              <w:proofErr w:type="spellEnd"/>
              <w:r w:rsidR="007E6FE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7E6FE9">
                <w:rPr>
                  <w:rFonts w:ascii="Times New Roman" w:eastAsia="Times New Roman" w:hAnsi="Times New Roman" w:cs="Times New Roman"/>
                  <w:szCs w:val="24"/>
                </w:rPr>
                <w:t>memunculkan</w:t>
              </w:r>
              <w:proofErr w:type="spellEnd"/>
              <w:r w:rsidR="007E6FE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50" w:author="Elva Farihah" w:date="2022-03-24T13:49:00Z">
              <w:r w:rsidRPr="00EC6F38" w:rsidDel="007E6FE9">
                <w:rPr>
                  <w:rFonts w:ascii="Times New Roman" w:eastAsia="Times New Roman" w:hAnsi="Times New Roman" w:cs="Times New Roman"/>
                  <w:szCs w:val="24"/>
                </w:rPr>
                <w:delText>maka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51" w:author="Elva Farihah" w:date="2022-03-24T13:49:00Z">
              <w:r w:rsidRPr="00EC6F38" w:rsidDel="007E6FE9">
                <w:rPr>
                  <w:rFonts w:ascii="Times New Roman" w:eastAsia="Times New Roman" w:hAnsi="Times New Roman" w:cs="Times New Roman"/>
                  <w:szCs w:val="24"/>
                </w:rPr>
                <w:delText xml:space="preserve">akan timbul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71ED2A4" w14:textId="05C89CE4" w:rsidR="00125355" w:rsidRPr="00EC6F38" w:rsidRDefault="007E6FE9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152" w:author="Elva Farihah" w:date="2022-03-24T13:51:00Z">
              <w:r>
                <w:rPr>
                  <w:rFonts w:ascii="Times New Roman" w:eastAsia="Times New Roman" w:hAnsi="Times New Roman" w:cs="Times New Roman"/>
                  <w:szCs w:val="24"/>
                </w:rPr>
                <w:t>D</w:t>
              </w:r>
            </w:ins>
            <w:del w:id="153" w:author="Elva Farihah" w:date="2022-03-24T13:50:00Z">
              <w:r w:rsidR="00125355" w:rsidRPr="00EC6F38" w:rsidDel="007E6FE9">
                <w:rPr>
                  <w:rFonts w:ascii="Times New Roman" w:eastAsia="Times New Roman" w:hAnsi="Times New Roman" w:cs="Times New Roman"/>
                  <w:szCs w:val="24"/>
                </w:rPr>
                <w:delText>D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ari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54" w:author="Elva Farihah" w:date="2022-03-24T13:50:00Z">
              <w:r>
                <w:rPr>
                  <w:rFonts w:ascii="Times New Roman" w:eastAsia="Times New Roman" w:hAnsi="Times New Roman" w:cs="Times New Roman"/>
                  <w:szCs w:val="24"/>
                </w:rPr>
                <w:t>tersebut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155" w:author="Elva Farihah" w:date="2022-03-24T13:50:00Z">
              <w:r w:rsidR="00125355" w:rsidRPr="00EC6F38" w:rsidDel="007E6FE9">
                <w:rPr>
                  <w:rFonts w:ascii="Times New Roman" w:eastAsia="Times New Roman" w:hAnsi="Times New Roman" w:cs="Times New Roman"/>
                  <w:szCs w:val="24"/>
                </w:rPr>
                <w:delText xml:space="preserve">tadi 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56" w:author="Elva Farihah" w:date="2022-03-24T13:51:00Z">
              <w:r>
                <w:rPr>
                  <w:rFonts w:ascii="Times New Roman" w:eastAsia="Times New Roman" w:hAnsi="Times New Roman" w:cs="Times New Roman"/>
                  <w:szCs w:val="24"/>
                </w:rPr>
                <w:t>adalah</w:t>
              </w:r>
            </w:ins>
            <w:proofErr w:type="spellEnd"/>
            <w:del w:id="157" w:author="Elva Farihah" w:date="2022-03-24T13:51:00Z">
              <w:r w:rsidR="00125355" w:rsidRPr="00EC6F38" w:rsidDel="007E6FE9">
                <w:rPr>
                  <w:rFonts w:ascii="Times New Roman" w:eastAsia="Times New Roman" w:hAnsi="Times New Roman" w:cs="Times New Roman"/>
                  <w:szCs w:val="24"/>
                </w:rPr>
                <w:delText>yaitu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158" w:author="Elva Farihah" w:date="2022-03-24T13:51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dan </w:t>
              </w:r>
            </w:ins>
            <w:del w:id="159" w:author="Elva Farihah" w:date="2022-03-24T13:51:00Z">
              <w:r w:rsidR="00125355" w:rsidRPr="00EC6F38" w:rsidDel="007E6FE9">
                <w:rPr>
                  <w:rFonts w:ascii="Times New Roman" w:eastAsia="Times New Roman" w:hAnsi="Times New Roman" w:cs="Times New Roman"/>
                  <w:szCs w:val="24"/>
                </w:rPr>
                <w:delText xml:space="preserve">/ 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60" w:author="Elva Farihah" w:date="2022-03-24T13:51:00Z">
              <w:r>
                <w:rPr>
                  <w:rFonts w:ascii="Times New Roman" w:eastAsia="Times New Roman" w:hAnsi="Times New Roman" w:cs="Times New Roman"/>
                  <w:szCs w:val="24"/>
                </w:rPr>
                <w:t>kita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61" w:author="Elva Farihah" w:date="2022-03-24T13:52:00Z">
              <w:r w:rsidR="00FA3F62">
                <w:rPr>
                  <w:rFonts w:ascii="Times New Roman" w:eastAsia="Times New Roman" w:hAnsi="Times New Roman" w:cs="Times New Roman"/>
                  <w:szCs w:val="24"/>
                </w:rPr>
                <w:t>untuk</w:t>
              </w:r>
            </w:ins>
            <w:proofErr w:type="spellEnd"/>
            <w:del w:id="162" w:author="Elva Farihah" w:date="2022-03-24T13:52:00Z">
              <w:r w:rsidR="00125355" w:rsidRPr="00EC6F38" w:rsidDel="00FA3F62">
                <w:rPr>
                  <w:rFonts w:ascii="Times New Roman" w:eastAsia="Times New Roman" w:hAnsi="Times New Roman" w:cs="Times New Roman"/>
                  <w:szCs w:val="24"/>
                </w:rPr>
                <w:delText>karena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63" w:author="Elva Farihah" w:date="2022-03-24T13:52:00Z">
              <w:r w:rsidR="00125355" w:rsidRPr="00EC6F38" w:rsidDel="00FA3F62">
                <w:rPr>
                  <w:rFonts w:ascii="Times New Roman" w:eastAsia="Times New Roman" w:hAnsi="Times New Roman" w:cs="Times New Roman"/>
                  <w:szCs w:val="24"/>
                </w:rPr>
                <w:delText xml:space="preserve">lebih 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4839B9C" w14:textId="74F1E826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164" w:author="Elva Farihah" w:date="2022-03-24T13:52:00Z">
              <w:r w:rsidR="00FA3F62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65" w:author="Elva Farihah" w:date="2022-03-24T13:52:00Z">
              <w:r w:rsidR="00FA3F62">
                <w:rPr>
                  <w:rFonts w:ascii="Times New Roman" w:eastAsia="Times New Roman" w:hAnsi="Times New Roman" w:cs="Times New Roman"/>
                  <w:szCs w:val="24"/>
                </w:rPr>
                <w:t>adalah</w:t>
              </w:r>
            </w:ins>
            <w:proofErr w:type="spellEnd"/>
            <w:del w:id="166" w:author="Elva Farihah" w:date="2022-03-24T13:52:00Z">
              <w:r w:rsidRPr="00EC6F38" w:rsidDel="00FA3F62">
                <w:rPr>
                  <w:rFonts w:ascii="Times New Roman" w:eastAsia="Times New Roman" w:hAnsi="Times New Roman" w:cs="Times New Roman"/>
                  <w:szCs w:val="24"/>
                </w:rPr>
                <w:delText>yaitu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67" w:author="Elva Farihah" w:date="2022-03-24T13:53:00Z">
              <w:r w:rsidR="00FA3F62">
                <w:rPr>
                  <w:rFonts w:ascii="Times New Roman" w:eastAsia="Times New Roman" w:hAnsi="Times New Roman" w:cs="Times New Roman"/>
                  <w:szCs w:val="24"/>
                </w:rPr>
                <w:t>diskusi</w:t>
              </w:r>
            </w:ins>
            <w:proofErr w:type="spellEnd"/>
            <w:del w:id="168" w:author="Elva Farihah" w:date="2022-03-24T13:53:00Z">
              <w:r w:rsidRPr="00EC6F38" w:rsidDel="00FA3F62">
                <w:rPr>
                  <w:rFonts w:ascii="Times New Roman" w:eastAsia="Times New Roman" w:hAnsi="Times New Roman" w:cs="Times New Roman"/>
                  <w:szCs w:val="24"/>
                </w:rPr>
                <w:delText>mendiskusikan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ins w:id="169" w:author="Elva Farihah" w:date="2022-03-24T13:54:00Z">
              <w:r w:rsidR="00FA3F62">
                <w:rPr>
                  <w:rFonts w:ascii="Times New Roman" w:eastAsia="Times New Roman" w:hAnsi="Times New Roman" w:cs="Times New Roman"/>
                  <w:szCs w:val="24"/>
                </w:rPr>
                <w:t>D</w:t>
              </w:r>
            </w:ins>
            <w:ins w:id="170" w:author="Elva Farihah" w:date="2022-03-24T13:53:00Z">
              <w:r w:rsidR="00FA3F62">
                <w:rPr>
                  <w:rFonts w:ascii="Times New Roman" w:eastAsia="Times New Roman" w:hAnsi="Times New Roman" w:cs="Times New Roman"/>
                  <w:szCs w:val="24"/>
                </w:rPr>
                <w:t>iskusi</w:t>
              </w:r>
            </w:ins>
            <w:proofErr w:type="spellEnd"/>
            <w:del w:id="171" w:author="Elva Farihah" w:date="2022-03-24T13:53:00Z">
              <w:r w:rsidRPr="00EC6F38" w:rsidDel="00FA3F62">
                <w:rPr>
                  <w:rFonts w:ascii="Times New Roman" w:eastAsia="Times New Roman" w:hAnsi="Times New Roman" w:cs="Times New Roman"/>
                  <w:szCs w:val="24"/>
                </w:rPr>
                <w:delText>Mendiskusikan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72" w:author="Elva Farihah" w:date="2022-03-24T13:54:00Z">
              <w:r w:rsidR="00FA3F62">
                <w:rPr>
                  <w:rFonts w:ascii="Times New Roman" w:eastAsia="Times New Roman" w:hAnsi="Times New Roman" w:cs="Times New Roman"/>
                  <w:szCs w:val="24"/>
                </w:rPr>
                <w:t>dilakukan</w:t>
              </w:r>
              <w:proofErr w:type="spellEnd"/>
              <w:r w:rsidR="00FA3F6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73" w:author="Elva Farihah" w:date="2022-03-24T13:54:00Z">
              <w:r w:rsidRPr="00EC6F38" w:rsidDel="00FA3F62">
                <w:rPr>
                  <w:rFonts w:ascii="Times New Roman" w:eastAsia="Times New Roman" w:hAnsi="Times New Roman" w:cs="Times New Roman"/>
                  <w:szCs w:val="24"/>
                </w:rPr>
                <w:delText>di sini bukan</w:delText>
              </w:r>
            </w:del>
            <w:proofErr w:type="spellStart"/>
            <w:ins w:id="174" w:author="Elva Farihah" w:date="2022-03-24T13:54:00Z">
              <w:r w:rsidR="00FA3F62">
                <w:rPr>
                  <w:rFonts w:ascii="Times New Roman" w:eastAsia="Times New Roman" w:hAnsi="Times New Roman" w:cs="Times New Roman"/>
                  <w:szCs w:val="24"/>
                </w:rPr>
                <w:t>tidah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75" w:author="Elva Farihah" w:date="2022-03-24T13:54:00Z">
              <w:r w:rsidR="00FA3F62">
                <w:rPr>
                  <w:rFonts w:ascii="Times New Roman" w:eastAsia="Times New Roman" w:hAnsi="Times New Roman" w:cs="Times New Roman"/>
                  <w:szCs w:val="24"/>
                </w:rPr>
                <w:t>dengan</w:t>
              </w:r>
              <w:proofErr w:type="spellEnd"/>
              <w:r w:rsidR="00FA3F6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</w:t>
            </w:r>
            <w:ins w:id="176" w:author="Elva Farihah" w:date="2022-03-24T13:54:00Z">
              <w:r w:rsidR="00FA3F6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A3F62">
                <w:rPr>
                  <w:rFonts w:ascii="Times New Roman" w:eastAsia="Times New Roman" w:hAnsi="Times New Roman" w:cs="Times New Roman"/>
                  <w:szCs w:val="24"/>
                </w:rPr>
                <w:t>saja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77" w:author="Elva Farihah" w:date="2022-03-24T13:53:00Z">
              <w:r w:rsidR="00FA3F62">
                <w:rPr>
                  <w:rFonts w:ascii="Times New Roman" w:eastAsia="Times New Roman" w:hAnsi="Times New Roman" w:cs="Times New Roman"/>
                  <w:szCs w:val="24"/>
                </w:rPr>
                <w:t>te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78" w:author="Elva Farihah" w:date="2022-03-24T13:53:00Z">
              <w:r w:rsidRPr="00EC6F38" w:rsidDel="00FA3F62">
                <w:rPr>
                  <w:rFonts w:ascii="Times New Roman" w:eastAsia="Times New Roman" w:hAnsi="Times New Roman" w:cs="Times New Roman"/>
                  <w:szCs w:val="24"/>
                </w:rPr>
                <w:delText>banyak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79" w:author="Elva Farihah" w:date="2022-03-24T13:57:00Z">
              <w:r w:rsidR="00FA3F62">
                <w:rPr>
                  <w:rFonts w:ascii="Times New Roman" w:eastAsia="Times New Roman" w:hAnsi="Times New Roman" w:cs="Times New Roman"/>
                  <w:szCs w:val="24"/>
                </w:rPr>
                <w:t>ber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del w:id="180" w:author="Elva Farihah" w:date="2022-03-24T13:57:00Z">
              <w:r w:rsidRPr="00EC6F38" w:rsidDel="00FA3F62">
                <w:rPr>
                  <w:rFonts w:ascii="Times New Roman" w:eastAsia="Times New Roman" w:hAnsi="Times New Roman" w:cs="Times New Roman"/>
                  <w:szCs w:val="24"/>
                </w:rPr>
                <w:delText xml:space="preserve"> kom</w:delText>
              </w:r>
            </w:del>
            <w:del w:id="181" w:author="Elva Farihah" w:date="2022-03-24T13:54:00Z">
              <w:r w:rsidRPr="00EC6F38" w:rsidDel="00FA3F62">
                <w:rPr>
                  <w:rFonts w:ascii="Times New Roman" w:eastAsia="Times New Roman" w:hAnsi="Times New Roman" w:cs="Times New Roman"/>
                  <w:szCs w:val="24"/>
                </w:rPr>
                <w:delText>unikasi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82" w:author="Elva Farihah" w:date="2022-03-24T13:57:00Z">
              <w:r w:rsidR="00D81050">
                <w:rPr>
                  <w:rFonts w:ascii="Times New Roman" w:eastAsia="Times New Roman" w:hAnsi="Times New Roman" w:cs="Times New Roman"/>
                  <w:szCs w:val="24"/>
                </w:rPr>
                <w:t>dapat</w:t>
              </w:r>
              <w:proofErr w:type="spellEnd"/>
              <w:r w:rsidR="00D8105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81050">
                <w:rPr>
                  <w:rFonts w:ascii="Times New Roman" w:eastAsia="Times New Roman" w:hAnsi="Times New Roman" w:cs="Times New Roman"/>
                  <w:szCs w:val="24"/>
                </w:rPr>
                <w:t>memunculkan</w:t>
              </w:r>
              <w:proofErr w:type="spellEnd"/>
              <w:r w:rsidR="00D8105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83" w:author="Elva Farihah" w:date="2022-03-24T13:57:00Z">
              <w:r w:rsidRPr="00EC6F38" w:rsidDel="00D81050">
                <w:rPr>
                  <w:rFonts w:ascii="Times New Roman" w:eastAsia="Times New Roman" w:hAnsi="Times New Roman" w:cs="Times New Roman"/>
                  <w:szCs w:val="24"/>
                </w:rPr>
                <w:delText xml:space="preserve">banyak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del w:id="184" w:author="Elva Farihah" w:date="2022-03-24T13:57:00Z">
              <w:r w:rsidRPr="00EC6F38" w:rsidDel="00D81050">
                <w:rPr>
                  <w:rFonts w:ascii="Times New Roman" w:eastAsia="Times New Roman" w:hAnsi="Times New Roman" w:cs="Times New Roman"/>
                  <w:szCs w:val="24"/>
                </w:rPr>
                <w:delText xml:space="preserve"> akan muncul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7F5898D" w14:textId="4E39B63C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</w:t>
            </w:r>
            <w:ins w:id="185" w:author="Elva Farihah" w:date="2022-03-24T13:58:00Z">
              <w:r w:rsidR="00D81050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186" w:author="Elva Farihah" w:date="2022-03-24T13:58:00Z">
              <w:r w:rsidR="00D81050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ins w:id="187" w:author="Elva Farihah" w:date="2022-03-24T13:59:00Z">
              <w:r w:rsidR="00D81050">
                <w:rPr>
                  <w:rFonts w:ascii="Times New Roman" w:eastAsia="Times New Roman" w:hAnsi="Times New Roman" w:cs="Times New Roman"/>
                  <w:szCs w:val="24"/>
                </w:rPr>
                <w:t xml:space="preserve">Hal </w:t>
              </w:r>
              <w:proofErr w:type="spellStart"/>
              <w:r w:rsidR="00D81050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 w:rsidR="00D8105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81050">
                <w:rPr>
                  <w:rFonts w:ascii="Times New Roman" w:eastAsia="Times New Roman" w:hAnsi="Times New Roman" w:cs="Times New Roman"/>
                  <w:szCs w:val="24"/>
                </w:rPr>
                <w:t>karena</w:t>
              </w:r>
              <w:proofErr w:type="spellEnd"/>
              <w:r w:rsidR="00D8105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88" w:author="Elva Farihah" w:date="2022-03-24T13:57:00Z">
              <w:r w:rsidRPr="00EC6F38" w:rsidDel="00D81050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</w:t>
            </w:r>
            <w:ins w:id="189" w:author="Elva Farihah" w:date="2022-03-24T13:59:00Z">
              <w:r w:rsidR="00D81050">
                <w:rPr>
                  <w:rFonts w:ascii="Times New Roman" w:eastAsia="Times New Roman" w:hAnsi="Times New Roman" w:cs="Times New Roman"/>
                  <w:szCs w:val="24"/>
                </w:rPr>
                <w:t>vitas</w:t>
              </w:r>
              <w:proofErr w:type="spellEnd"/>
              <w:r w:rsidR="00D8105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90" w:author="Elva Farihah" w:date="2022-03-24T13:59:00Z">
              <w:r w:rsidRPr="00EC6F38" w:rsidDel="00D81050">
                <w:rPr>
                  <w:rFonts w:ascii="Times New Roman" w:eastAsia="Times New Roman" w:hAnsi="Times New Roman" w:cs="Times New Roman"/>
                  <w:szCs w:val="24"/>
                </w:rPr>
                <w:delText xml:space="preserve">f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</w:t>
            </w:r>
            <w:ins w:id="191" w:author="Elva Farihah" w:date="2022-03-24T13:59:00Z">
              <w:r w:rsidR="00D81050">
                <w:rPr>
                  <w:rFonts w:ascii="Times New Roman" w:eastAsia="Times New Roman" w:hAnsi="Times New Roman" w:cs="Times New Roman"/>
                  <w:szCs w:val="24"/>
                </w:rPr>
                <w:t>si</w:t>
              </w:r>
            </w:ins>
            <w:proofErr w:type="spellEnd"/>
            <w:del w:id="192" w:author="Elva Farihah" w:date="2022-03-24T13:59:00Z">
              <w:r w:rsidRPr="00EC6F38" w:rsidDel="00D81050">
                <w:rPr>
                  <w:rFonts w:ascii="Times New Roman" w:eastAsia="Times New Roman" w:hAnsi="Times New Roman" w:cs="Times New Roman"/>
                  <w:szCs w:val="24"/>
                </w:rPr>
                <w:delText>tif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del w:id="193" w:author="Elva Farihah" w:date="2022-03-24T13:58:00Z">
              <w:r w:rsidRPr="00EC6F38" w:rsidDel="00D81050">
                <w:rPr>
                  <w:rFonts w:ascii="Times New Roman" w:eastAsia="Times New Roman" w:hAnsi="Times New Roman" w:cs="Times New Roman"/>
                  <w:szCs w:val="24"/>
                </w:rPr>
                <w:delText>Dengan</w:delText>
              </w:r>
            </w:del>
            <w:proofErr w:type="spellStart"/>
            <w:ins w:id="194" w:author="Elva Farihah" w:date="2022-03-24T13:58:00Z">
              <w:r w:rsidR="00D81050">
                <w:rPr>
                  <w:rFonts w:ascii="Times New Roman" w:eastAsia="Times New Roman" w:hAnsi="Times New Roman" w:cs="Times New Roman"/>
                  <w:szCs w:val="24"/>
                </w:rPr>
                <w:t>Melalui</w:t>
              </w:r>
            </w:ins>
            <w:proofErr w:type="spellEnd"/>
            <w:del w:id="195" w:author="Elva Farihah" w:date="2022-03-24T13:58:00Z">
              <w:r w:rsidRPr="00EC6F38" w:rsidDel="00D81050">
                <w:rPr>
                  <w:rFonts w:ascii="Times New Roman" w:eastAsia="Times New Roman" w:hAnsi="Times New Roman" w:cs="Times New Roman"/>
                  <w:szCs w:val="24"/>
                </w:rPr>
                <w:delText xml:space="preserve"> melakukan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96" w:author="Elva Farihah" w:date="2022-03-24T13:58:00Z">
              <w:r w:rsidR="00D81050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</w:t>
            </w:r>
            <w:ins w:id="197" w:author="Elva Farihah" w:date="2022-03-24T13:58:00Z">
              <w:r w:rsidR="00D81050">
                <w:rPr>
                  <w:rFonts w:ascii="Times New Roman" w:eastAsia="Times New Roman" w:hAnsi="Times New Roman" w:cs="Times New Roman"/>
                  <w:szCs w:val="24"/>
                </w:rPr>
                <w:t>vitas</w:t>
              </w:r>
            </w:ins>
            <w:proofErr w:type="spellEnd"/>
            <w:del w:id="198" w:author="Elva Farihah" w:date="2022-03-24T13:58:00Z">
              <w:r w:rsidRPr="00EC6F38" w:rsidDel="00D81050">
                <w:rPr>
                  <w:rFonts w:ascii="Times New Roman" w:eastAsia="Times New Roman" w:hAnsi="Times New Roman" w:cs="Times New Roman"/>
                  <w:szCs w:val="24"/>
                </w:rPr>
                <w:delText>f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</w:t>
            </w:r>
            <w:ins w:id="199" w:author="Elva Farihah" w:date="2022-03-24T13:58:00Z">
              <w:r w:rsidR="00D81050">
                <w:rPr>
                  <w:rFonts w:ascii="Times New Roman" w:eastAsia="Times New Roman" w:hAnsi="Times New Roman" w:cs="Times New Roman"/>
                  <w:szCs w:val="24"/>
                </w:rPr>
                <w:t>si</w:t>
              </w:r>
              <w:proofErr w:type="spellEnd"/>
              <w:r w:rsidR="00D81050">
                <w:rPr>
                  <w:rFonts w:ascii="Times New Roman" w:eastAsia="Times New Roman" w:hAnsi="Times New Roman" w:cs="Times New Roman"/>
                  <w:szCs w:val="24"/>
                </w:rPr>
                <w:t xml:space="preserve"> yang</w:t>
              </w:r>
            </w:ins>
            <w:del w:id="200" w:author="Elva Farihah" w:date="2022-03-24T13:58:00Z">
              <w:r w:rsidRPr="00EC6F38" w:rsidDel="00D81050">
                <w:rPr>
                  <w:rFonts w:ascii="Times New Roman" w:eastAsia="Times New Roman" w:hAnsi="Times New Roman" w:cs="Times New Roman"/>
                  <w:szCs w:val="24"/>
                </w:rPr>
                <w:delText>tif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ins w:id="201" w:author="Elva Farihah" w:date="2022-03-24T13:58:00Z">
              <w:r w:rsidR="00D8105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81050">
                <w:rPr>
                  <w:rFonts w:ascii="Times New Roman" w:eastAsia="Times New Roman" w:hAnsi="Times New Roman" w:cs="Times New Roman"/>
                  <w:szCs w:val="24"/>
                </w:rPr>
                <w:t>miliki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5B0200BD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71C28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9606F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lva Farihah">
    <w15:presenceInfo w15:providerId="Windows Live" w15:userId="a2c2aca42b51a10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0C0663"/>
    <w:rsid w:val="0012251A"/>
    <w:rsid w:val="00125355"/>
    <w:rsid w:val="001D038C"/>
    <w:rsid w:val="00240407"/>
    <w:rsid w:val="0042167F"/>
    <w:rsid w:val="00780977"/>
    <w:rsid w:val="007E6FE9"/>
    <w:rsid w:val="00924DF5"/>
    <w:rsid w:val="00D81050"/>
    <w:rsid w:val="00FA3F62"/>
    <w:rsid w:val="00FB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78B3C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D81050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Elva Farihah</cp:lastModifiedBy>
  <cp:revision>2</cp:revision>
  <dcterms:created xsi:type="dcterms:W3CDTF">2022-03-24T07:00:00Z</dcterms:created>
  <dcterms:modified xsi:type="dcterms:W3CDTF">2022-03-24T07:00:00Z</dcterms:modified>
</cp:coreProperties>
</file>