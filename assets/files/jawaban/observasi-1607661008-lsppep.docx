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056C4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0" w:author="Poliven" w:date="2020-12-10T19:54:00Z">
        <w:r w:rsidDel="00056C4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Mana </w:delText>
        </w:r>
      </w:del>
      <w:ins w:id="1" w:author="Poliven" w:date="2020-12-10T19:54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Mana</w:t>
        </w:r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2" w:author="Poliven" w:date="2020-12-10T19:58:00Z">
        <w:r w:rsidDel="00056C4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kala </w:delText>
        </w:r>
      </w:del>
      <w:ins w:id="3" w:author="Poliven" w:date="2020-12-10T19:58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saat</w:t>
        </w:r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del w:id="4" w:author="Poliven" w:date="2020-12-10T19:59:00Z">
        <w:r w:rsidR="00056C48" w:rsidDel="00056C4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berubah </w:delText>
        </w:r>
      </w:del>
      <w:ins w:id="5" w:author="Poliven" w:date="2020-12-10T19:59:00Z">
        <w:r w:rsidR="00056C4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berubah</w:t>
        </w:r>
        <w:r w:rsidR="00056C4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Poliven" w:date="2020-12-10T20:01:00Z">
        <w:r w:rsidR="00056C48" w:rsidDel="00056C4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kita</w:delText>
        </w:r>
      </w:del>
      <w:ins w:id="7" w:author="Poliven" w:date="2020-12-10T20:01:00Z">
        <w:r w:rsidR="00056C4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tiba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8" w:author="Poliven" w:date="2020-12-10T20:03:00Z">
        <w:r w:rsidR="00056C48" w:rsidDel="00056C4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pun</w:delText>
        </w:r>
        <w:r w:rsidRPr="00C50A1E" w:rsidDel="00056C4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9" w:author="Poliven" w:date="2020-12-10T20:03:00Z">
        <w:r w:rsidR="00056C4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namun</w:t>
        </w:r>
        <w:r w:rsidR="00056C4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r w:rsidR="009D2D3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del w:id="10" w:author="Poliven" w:date="2020-12-10T20:07:00Z">
        <w:r w:rsidRPr="00C50A1E" w:rsidDel="009D2D39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1" w:author="Poliven" w:date="2020-12-10T20:07:00Z">
        <w:r w:rsidR="009D2D3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seperti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2" w:author="Poliven" w:date="2020-12-10T20:08:00Z">
        <w:r w:rsidR="009D2D3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13" w:author="Poliven" w:date="2020-12-10T20:08:00Z">
        <w:r w:rsidRPr="00C50A1E" w:rsidDel="009D2D39">
          <w:rPr>
            <w:rFonts w:ascii="Times New Roman" w:eastAsia="Times New Roman" w:hAnsi="Times New Roman" w:cs="Times New Roman"/>
            <w:sz w:val="24"/>
            <w:szCs w:val="24"/>
          </w:rPr>
          <w:delText>. Ya, hujan yang</w:delText>
        </w:r>
      </w:del>
      <w:ins w:id="14" w:author="Poliven" w:date="2020-12-10T20:08:00Z">
        <w:r w:rsidR="009D2D3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juga dapat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Poliven" w:date="2020-12-10T20:09:00Z">
        <w:r w:rsidRPr="00C50A1E" w:rsidDel="009D2D39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ins w:id="16" w:author="Poliven" w:date="2020-12-10T20:09:00Z">
        <w:r w:rsidR="009D2D3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menjadi</w:t>
        </w:r>
        <w:r w:rsidR="009D2D3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7" w:author="Poliven" w:date="2020-12-10T20:10:00Z">
        <w:r w:rsidRPr="00C50A1E" w:rsidDel="009D2D39">
          <w:rPr>
            <w:rFonts w:ascii="Times New Roman" w:eastAsia="Times New Roman" w:hAnsi="Times New Roman" w:cs="Times New Roman"/>
            <w:sz w:val="24"/>
            <w:szCs w:val="24"/>
          </w:rPr>
          <w:delText>suka meras</w:delText>
        </w:r>
        <w:r w:rsidDel="009D2D39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ins w:id="18" w:author="Poliven" w:date="2020-12-10T20:10:00Z">
        <w:r w:rsidR="009D2D3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dapat merasakan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Poliven" w:date="2020-12-10T20:11:00Z">
        <w:r w:rsidDel="009D2D39">
          <w:rPr>
            <w:rFonts w:ascii="Times New Roman" w:eastAsia="Times New Roman" w:hAnsi="Times New Roman" w:cs="Times New Roman"/>
            <w:sz w:val="24"/>
            <w:szCs w:val="24"/>
          </w:rPr>
          <w:delText xml:space="preserve">bersama </w:delText>
        </w:r>
      </w:del>
      <w:ins w:id="20" w:author="Poliven" w:date="2020-12-10T20:11:00Z">
        <w:r w:rsidR="009D2D3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dapat meningkatkan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del w:id="21" w:author="Poliven" w:date="2020-12-10T20:12:00Z">
        <w:r w:rsidRPr="00C50A1E" w:rsidDel="009D2D39">
          <w:rPr>
            <w:rFonts w:ascii="Times New Roman" w:eastAsia="Times New Roman" w:hAnsi="Times New Roman" w:cs="Times New Roman"/>
            <w:sz w:val="24"/>
            <w:szCs w:val="24"/>
          </w:rPr>
          <w:delText>yang tiba-tiba ikut meningkat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Poliven" w:date="2020-12-10T20:14:00Z">
        <w:r w:rsidRPr="00C50A1E" w:rsidDel="009D2D39">
          <w:rPr>
            <w:rFonts w:ascii="Times New Roman" w:eastAsia="Times New Roman" w:hAnsi="Times New Roman" w:cs="Times New Roman"/>
            <w:sz w:val="24"/>
            <w:szCs w:val="24"/>
          </w:rPr>
          <w:delText>disebut cuma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3" w:author="Poliven" w:date="2020-12-10T20:14:00Z">
        <w:r w:rsidR="009D2D3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dari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Poliven" w:date="2020-12-10T20:15:00Z">
        <w:r w:rsidRPr="00C50A1E" w:rsidDel="009D2D39">
          <w:rPr>
            <w:rFonts w:ascii="Times New Roman" w:eastAsia="Times New Roman" w:hAnsi="Times New Roman" w:cs="Times New Roman"/>
            <w:sz w:val="24"/>
            <w:szCs w:val="24"/>
          </w:rPr>
          <w:delText xml:space="preserve">dikonsumsi </w:delText>
        </w:r>
      </w:del>
      <w:ins w:id="25" w:author="Poliven" w:date="2020-12-10T20:15:00Z">
        <w:r w:rsidR="009D2D3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habis</w:t>
        </w:r>
        <w:r w:rsidR="009D2D3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Poliven" w:date="2020-12-10T20:16:00Z">
        <w:r w:rsidRPr="00C50A1E" w:rsidDel="009D2D39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</w:delText>
        </w:r>
      </w:del>
      <w:ins w:id="27" w:author="Poliven" w:date="2020-12-10T20:16:00Z">
        <w:r w:rsidR="009D2D3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penyebab</w:t>
        </w:r>
        <w:r w:rsidR="009D2D3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Poliven" w:date="2020-12-10T20:16:00Z">
        <w:r w:rsidRPr="00C50A1E" w:rsidDel="009D2D3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29" w:author="Poliven" w:date="2020-12-10T20:16:00Z">
        <w:r w:rsidR="009D2D3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Poliven" w:date="2020-12-10T20:18:00Z">
        <w:r w:rsidRPr="00C50A1E" w:rsidDel="009D2D39">
          <w:rPr>
            <w:rFonts w:ascii="Times New Roman" w:eastAsia="Times New Roman" w:hAnsi="Times New Roman" w:cs="Times New Roman"/>
            <w:sz w:val="24"/>
            <w:szCs w:val="24"/>
          </w:rPr>
          <w:delText>Apalagi dengan makan,</w:delText>
        </w:r>
      </w:del>
      <w:ins w:id="31" w:author="Poliven" w:date="2020-12-10T20:18:00Z">
        <w:r w:rsidR="009D2D3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membuat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Poliven" w:date="2020-12-10T20:18:00Z">
        <w:r w:rsidRPr="00C50A1E" w:rsidDel="009D2D39">
          <w:rPr>
            <w:rFonts w:ascii="Times New Roman" w:eastAsia="Times New Roman" w:hAnsi="Times New Roman" w:cs="Times New Roman"/>
            <w:sz w:val="24"/>
            <w:szCs w:val="24"/>
          </w:rPr>
          <w:delText>akan mendapat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3" w:author="Poliven" w:date="2020-12-10T20:19:00Z">
        <w:r w:rsidRPr="00C50A1E" w:rsidDel="009D2D39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ins w:id="34" w:author="Poliven" w:date="2020-12-10T20:19:00Z">
        <w:r w:rsidR="009D2D3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’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del w:id="35" w:author="Poliven" w:date="2020-12-10T20:19:00Z">
        <w:r w:rsidRPr="00C50A1E" w:rsidDel="009D2D39">
          <w:rPr>
            <w:rFonts w:ascii="Times New Roman" w:eastAsia="Times New Roman" w:hAnsi="Times New Roman" w:cs="Times New Roman"/>
            <w:sz w:val="24"/>
            <w:szCs w:val="24"/>
          </w:rPr>
          <w:delText xml:space="preserve">" </w:delText>
        </w:r>
      </w:del>
      <w:ins w:id="36" w:author="Poliven" w:date="2020-12-10T20:19:00Z">
        <w:r w:rsidR="009D2D3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‘</w:t>
        </w:r>
        <w:r w:rsidR="009D2D3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Poliven" w:date="2020-12-10T20:22:00Z">
        <w:r w:rsidRPr="00C50A1E" w:rsidDel="009D2D39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38" w:author="Poliven" w:date="2020-12-10T20:22:00Z">
        <w:r w:rsidR="009D2D3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dalam</w:t>
        </w:r>
        <w:r w:rsidR="009D2D3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9" w:author="Poliven" w:date="2020-12-10T20:22:00Z">
        <w:r w:rsidRPr="00C50A1E" w:rsidDel="009D2D39">
          <w:rPr>
            <w:rFonts w:ascii="Times New Roman" w:eastAsia="Times New Roman" w:hAnsi="Times New Roman" w:cs="Times New Roman"/>
            <w:sz w:val="24"/>
            <w:szCs w:val="24"/>
          </w:rPr>
          <w:delText xml:space="preserve">keluar </w:delText>
        </w:r>
      </w:del>
      <w:ins w:id="40" w:author="Poliven" w:date="2020-12-10T20:22:00Z">
        <w:r w:rsidR="009D2D3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dikeluarkan</w:t>
        </w:r>
        <w:bookmarkStart w:id="41" w:name="_GoBack"/>
        <w:bookmarkEnd w:id="41"/>
        <w:r w:rsidR="009D2D3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42D" w:rsidRDefault="0099342D">
      <w:r>
        <w:separator/>
      </w:r>
    </w:p>
  </w:endnote>
  <w:endnote w:type="continuationSeparator" w:id="0">
    <w:p w:rsidR="0099342D" w:rsidRDefault="00993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9342D">
    <w:pPr>
      <w:pStyle w:val="Footer"/>
    </w:pPr>
  </w:p>
  <w:p w:rsidR="00941E77" w:rsidRDefault="009934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42D" w:rsidRDefault="0099342D">
      <w:r>
        <w:separator/>
      </w:r>
    </w:p>
  </w:footnote>
  <w:footnote w:type="continuationSeparator" w:id="0">
    <w:p w:rsidR="0099342D" w:rsidRDefault="00993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56C48"/>
    <w:rsid w:val="0012251A"/>
    <w:rsid w:val="0042167F"/>
    <w:rsid w:val="00924DF5"/>
    <w:rsid w:val="00927764"/>
    <w:rsid w:val="0099342D"/>
    <w:rsid w:val="009D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056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056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Poliven</cp:lastModifiedBy>
  <cp:revision>3</cp:revision>
  <dcterms:created xsi:type="dcterms:W3CDTF">2020-12-11T04:06:00Z</dcterms:created>
  <dcterms:modified xsi:type="dcterms:W3CDTF">2020-12-11T04:23:00Z</dcterms:modified>
</cp:coreProperties>
</file>