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0DA9A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DAEFE11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D55ADE2" w14:textId="77777777" w:rsidR="007952C3" w:rsidRDefault="007952C3"/>
    <w:p w14:paraId="5AFCC3E4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51985AAA" w14:textId="77777777" w:rsidTr="00E0626E">
        <w:tc>
          <w:tcPr>
            <w:tcW w:w="9350" w:type="dxa"/>
          </w:tcPr>
          <w:p w14:paraId="2DF3E75B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FF6C9F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1F6CC14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B81DFD" w14:textId="77777777" w:rsidR="006A1221" w:rsidRPr="00A16D9B" w:rsidRDefault="006A1221" w:rsidP="006A1221">
            <w:pPr>
              <w:spacing w:line="360" w:lineRule="auto"/>
              <w:ind w:left="873" w:hanging="873"/>
              <w:rPr>
                <w:ins w:id="0" w:author="shintawulandari" w:date="2020-12-16T11:26:00Z"/>
                <w:rFonts w:ascii="Times New Roman" w:hAnsi="Times New Roman" w:cs="Times New Roman"/>
                <w:sz w:val="24"/>
                <w:szCs w:val="24"/>
              </w:rPr>
              <w:pPrChange w:id="1" w:author="shintawulandari" w:date="2020-12-16T11:31:00Z">
                <w:pPr>
                  <w:spacing w:line="480" w:lineRule="auto"/>
                </w:pPr>
              </w:pPrChange>
            </w:pPr>
            <w:ins w:id="2" w:author="shintawulandari" w:date="2020-12-16T11:26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53FFFD92" w14:textId="3037F4F0" w:rsidR="007952C3" w:rsidRPr="00A16D9B" w:rsidRDefault="007952C3" w:rsidP="006A1221">
            <w:pPr>
              <w:spacing w:line="360" w:lineRule="auto"/>
              <w:ind w:left="873" w:hanging="873"/>
              <w:rPr>
                <w:rFonts w:ascii="Times New Roman" w:hAnsi="Times New Roman" w:cs="Times New Roman"/>
                <w:sz w:val="24"/>
                <w:szCs w:val="24"/>
              </w:rPr>
              <w:pPrChange w:id="3" w:author="shintawulandari" w:date="2020-12-16T11:31:00Z">
                <w:pPr>
                  <w:spacing w:line="480" w:lineRule="auto"/>
                </w:pPr>
              </w:pPrChange>
            </w:pPr>
            <w:del w:id="4" w:author="shintawulandari" w:date="2020-12-16T11:26:00Z">
              <w:r w:rsidRPr="00A16D9B" w:rsidDel="006A122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Pr="00A16D9B" w:rsidDel="006A1221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Pr="00A16D9B" w:rsidDel="006A1221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DC65527" w14:textId="77777777" w:rsidR="006A1221" w:rsidRPr="00A16D9B" w:rsidRDefault="006A1221" w:rsidP="006A1221">
            <w:pPr>
              <w:spacing w:line="360" w:lineRule="auto"/>
              <w:ind w:left="873" w:hanging="873"/>
              <w:rPr>
                <w:ins w:id="5" w:author="shintawulandari" w:date="2020-12-16T11:27:00Z"/>
                <w:rFonts w:ascii="Times New Roman" w:hAnsi="Times New Roman" w:cs="Times New Roman"/>
                <w:sz w:val="24"/>
                <w:szCs w:val="24"/>
              </w:rPr>
              <w:pPrChange w:id="6" w:author="shintawulandari" w:date="2020-12-16T11:31:00Z">
                <w:pPr>
                  <w:spacing w:line="480" w:lineRule="auto"/>
                </w:pPr>
              </w:pPrChange>
            </w:pPr>
            <w:ins w:id="7" w:author="shintawulandari" w:date="2020-12-16T11:27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</w:p>
          <w:p w14:paraId="3C8D793F" w14:textId="77777777" w:rsidR="006A1221" w:rsidRPr="00A16D9B" w:rsidRDefault="006A1221" w:rsidP="006A1221">
            <w:pPr>
              <w:spacing w:line="360" w:lineRule="auto"/>
              <w:ind w:left="873" w:hanging="873"/>
              <w:rPr>
                <w:ins w:id="8" w:author="shintawulandari" w:date="2020-12-16T11:28:00Z"/>
                <w:rFonts w:ascii="Times New Roman" w:hAnsi="Times New Roman" w:cs="Times New Roman"/>
                <w:sz w:val="24"/>
                <w:szCs w:val="24"/>
              </w:rPr>
              <w:pPrChange w:id="9" w:author="shintawulandari" w:date="2020-12-16T11:31:00Z">
                <w:pPr>
                  <w:spacing w:line="480" w:lineRule="auto"/>
                </w:pPr>
              </w:pPrChange>
            </w:pPr>
            <w:ins w:id="10" w:author="shintawulandari" w:date="2020-12-16T11:2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Jualan Online Dengan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1EAFBB55" w14:textId="77777777" w:rsidR="007952C3" w:rsidRPr="00A16D9B" w:rsidRDefault="007952C3" w:rsidP="006A1221">
            <w:pPr>
              <w:spacing w:line="360" w:lineRule="auto"/>
              <w:ind w:left="873" w:hanging="873"/>
              <w:rPr>
                <w:rFonts w:ascii="Times New Roman" w:hAnsi="Times New Roman" w:cs="Times New Roman"/>
                <w:sz w:val="24"/>
                <w:szCs w:val="24"/>
              </w:rPr>
              <w:pPrChange w:id="11" w:author="shintawulandari" w:date="2020-12-16T11:31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9CB401B" w14:textId="77777777" w:rsidR="006A1221" w:rsidRPr="00A16D9B" w:rsidRDefault="006A1221" w:rsidP="006A1221">
            <w:pPr>
              <w:spacing w:line="360" w:lineRule="auto"/>
              <w:ind w:left="873" w:hanging="873"/>
              <w:rPr>
                <w:ins w:id="12" w:author="shintawulandari" w:date="2020-12-16T11:28:00Z"/>
                <w:rFonts w:ascii="Times New Roman" w:hAnsi="Times New Roman" w:cs="Times New Roman"/>
                <w:sz w:val="24"/>
                <w:szCs w:val="24"/>
              </w:rPr>
              <w:pPrChange w:id="13" w:author="shintawulandari" w:date="2020-12-16T11:31:00Z">
                <w:pPr>
                  <w:spacing w:line="480" w:lineRule="auto"/>
                </w:pPr>
              </w:pPrChange>
            </w:pPr>
            <w:ins w:id="14" w:author="shintawulandari" w:date="2020-12-16T11:28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Mengoptimalkan Blog dan Social Media Untuk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56B277EE" w14:textId="77777777" w:rsidR="007952C3" w:rsidRPr="00A16D9B" w:rsidRDefault="007952C3" w:rsidP="006A1221">
            <w:pPr>
              <w:spacing w:line="360" w:lineRule="auto"/>
              <w:ind w:left="873" w:hanging="873"/>
              <w:rPr>
                <w:rFonts w:ascii="Times New Roman" w:hAnsi="Times New Roman" w:cs="Times New Roman"/>
                <w:sz w:val="24"/>
                <w:szCs w:val="24"/>
              </w:rPr>
              <w:pPrChange w:id="15" w:author="shintawulandari" w:date="2020-12-16T11:31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7AFCD50" w14:textId="3D77EB5F" w:rsidR="007952C3" w:rsidRPr="00A16D9B" w:rsidDel="006A1221" w:rsidRDefault="007952C3" w:rsidP="006A1221">
            <w:pPr>
              <w:spacing w:line="360" w:lineRule="auto"/>
              <w:ind w:left="873" w:hanging="873"/>
              <w:rPr>
                <w:del w:id="16" w:author="shintawulandari" w:date="2020-12-16T11:28:00Z"/>
                <w:rFonts w:ascii="Times New Roman" w:hAnsi="Times New Roman" w:cs="Times New Roman"/>
                <w:sz w:val="24"/>
                <w:szCs w:val="24"/>
              </w:rPr>
              <w:pPrChange w:id="17" w:author="shintawulandari" w:date="2020-12-16T11:31:00Z">
                <w:pPr>
                  <w:spacing w:line="480" w:lineRule="auto"/>
                </w:pPr>
              </w:pPrChange>
            </w:pPr>
            <w:del w:id="18" w:author="shintawulandari" w:date="2020-12-16T11:28:00Z">
              <w:r w:rsidRPr="00A16D9B" w:rsidDel="006A122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6A1221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6A1221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4E644676" w14:textId="42D7BF1B" w:rsidR="007952C3" w:rsidRPr="00A16D9B" w:rsidDel="006A1221" w:rsidRDefault="007952C3" w:rsidP="006A1221">
            <w:pPr>
              <w:spacing w:line="360" w:lineRule="auto"/>
              <w:ind w:left="873" w:hanging="873"/>
              <w:rPr>
                <w:del w:id="19" w:author="shintawulandari" w:date="2020-12-16T11:28:00Z"/>
                <w:rFonts w:ascii="Times New Roman" w:hAnsi="Times New Roman" w:cs="Times New Roman"/>
                <w:sz w:val="24"/>
                <w:szCs w:val="24"/>
              </w:rPr>
              <w:pPrChange w:id="20" w:author="shintawulandari" w:date="2020-12-16T11:31:00Z">
                <w:pPr>
                  <w:spacing w:line="480" w:lineRule="auto"/>
                </w:pPr>
              </w:pPrChange>
            </w:pPr>
            <w:del w:id="21" w:author="shintawulandari" w:date="2020-12-16T11:28:00Z">
              <w:r w:rsidRPr="00A16D9B" w:rsidDel="006A122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6A1221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6A1221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77EFF2E2" w14:textId="66E80296" w:rsidR="007952C3" w:rsidRPr="00A16D9B" w:rsidDel="006A1221" w:rsidRDefault="007952C3" w:rsidP="006A1221">
            <w:pPr>
              <w:spacing w:line="360" w:lineRule="auto"/>
              <w:ind w:left="873" w:hanging="873"/>
              <w:rPr>
                <w:del w:id="22" w:author="shintawulandari" w:date="2020-12-16T11:26:00Z"/>
                <w:rFonts w:ascii="Times New Roman" w:hAnsi="Times New Roman" w:cs="Times New Roman"/>
                <w:sz w:val="24"/>
                <w:szCs w:val="24"/>
              </w:rPr>
              <w:pPrChange w:id="23" w:author="shintawulandari" w:date="2020-12-16T11:31:00Z">
                <w:pPr>
                  <w:spacing w:line="480" w:lineRule="auto"/>
                </w:pPr>
              </w:pPrChange>
            </w:pPr>
            <w:del w:id="24" w:author="shintawulandari" w:date="2020-12-16T11:26:00Z">
              <w:r w:rsidRPr="00A16D9B" w:rsidDel="006A122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6A1221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6A1221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4B45B605" w14:textId="54B062AC" w:rsidR="007952C3" w:rsidRPr="00A16D9B" w:rsidDel="006A1221" w:rsidRDefault="007952C3" w:rsidP="006A1221">
            <w:pPr>
              <w:spacing w:line="360" w:lineRule="auto"/>
              <w:ind w:left="873" w:hanging="873"/>
              <w:rPr>
                <w:del w:id="25" w:author="shintawulandari" w:date="2020-12-16T11:27:00Z"/>
                <w:rFonts w:ascii="Times New Roman" w:hAnsi="Times New Roman" w:cs="Times New Roman"/>
                <w:sz w:val="24"/>
                <w:szCs w:val="24"/>
              </w:rPr>
              <w:pPrChange w:id="26" w:author="shintawulandari" w:date="2020-12-16T11:31:00Z">
                <w:pPr>
                  <w:spacing w:line="480" w:lineRule="auto"/>
                </w:pPr>
              </w:pPrChange>
            </w:pPr>
            <w:del w:id="27" w:author="shintawulandari" w:date="2020-12-16T11:27:00Z">
              <w:r w:rsidRPr="00A16D9B" w:rsidDel="006A1221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6A1221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6A1221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14:paraId="4C64C9A3" w14:textId="6DBC76AC" w:rsidR="007952C3" w:rsidRPr="00A16D9B" w:rsidRDefault="006A1221" w:rsidP="006A1221">
            <w:pPr>
              <w:spacing w:line="360" w:lineRule="auto"/>
              <w:ind w:left="873" w:hanging="873"/>
              <w:rPr>
                <w:rFonts w:ascii="Times New Roman" w:hAnsi="Times New Roman" w:cs="Times New Roman"/>
                <w:sz w:val="24"/>
                <w:szCs w:val="24"/>
              </w:rPr>
              <w:pPrChange w:id="28" w:author="shintawulandari" w:date="2020-12-16T11:31:00Z">
                <w:pPr>
                  <w:spacing w:line="312" w:lineRule="auto"/>
                </w:pPr>
              </w:pPrChange>
            </w:pPr>
            <w:ins w:id="29" w:author="shintawulandari" w:date="2020-12-16T11:26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Jony. 2010.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</w:t>
              </w:r>
            </w:ins>
          </w:p>
        </w:tc>
      </w:tr>
    </w:tbl>
    <w:p w14:paraId="5CDB0D8A" w14:textId="77777777" w:rsidR="007952C3" w:rsidRDefault="007952C3"/>
    <w:p w14:paraId="5AA3428B" w14:textId="77777777" w:rsidR="007952C3" w:rsidRDefault="007952C3"/>
    <w:p w14:paraId="443CBF6A" w14:textId="77777777" w:rsidR="007952C3" w:rsidRDefault="007952C3"/>
    <w:p w14:paraId="69881514" w14:textId="77777777" w:rsidR="007952C3" w:rsidRDefault="007952C3"/>
    <w:p w14:paraId="249D9CB9" w14:textId="77777777" w:rsidR="007952C3" w:rsidRDefault="007952C3"/>
    <w:p w14:paraId="4D9233BB" w14:textId="77777777" w:rsidR="007952C3" w:rsidRDefault="007952C3"/>
    <w:p w14:paraId="7CD7748E" w14:textId="77777777" w:rsidR="007952C3" w:rsidRDefault="007952C3"/>
    <w:p w14:paraId="709F73CE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hintawulandari">
    <w15:presenceInfo w15:providerId="None" w15:userId="shintawulanda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6A1221"/>
    <w:rsid w:val="007952C3"/>
    <w:rsid w:val="00924DF5"/>
    <w:rsid w:val="00D17B8A"/>
    <w:rsid w:val="00E1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E5297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12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2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94256-1DB3-4197-80EB-342F1C5D0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shintawulandari</cp:lastModifiedBy>
  <cp:revision>2</cp:revision>
  <dcterms:created xsi:type="dcterms:W3CDTF">2020-12-16T03:38:00Z</dcterms:created>
  <dcterms:modified xsi:type="dcterms:W3CDTF">2020-12-16T03:38:00Z</dcterms:modified>
</cp:coreProperties>
</file>