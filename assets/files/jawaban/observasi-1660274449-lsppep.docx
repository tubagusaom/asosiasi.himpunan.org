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F82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E3AD8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A840B7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6B8269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1ADA409" w14:textId="77777777" w:rsidR="00927764" w:rsidRPr="00C50A1E" w:rsidRDefault="00927764" w:rsidP="003212E7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SUS" w:date="2022-08-12T10:08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E7362B1" w14:textId="77777777" w:rsidR="003212E7" w:rsidRDefault="003212E7" w:rsidP="00927764">
      <w:pPr>
        <w:shd w:val="clear" w:color="auto" w:fill="F5F5F5"/>
        <w:spacing w:line="270" w:lineRule="atLeast"/>
        <w:rPr>
          <w:ins w:id="1" w:author="ASUS" w:date="2022-08-12T10:08:00Z"/>
          <w:rFonts w:ascii="Roboto" w:eastAsia="Times New Roman" w:hAnsi="Roboto" w:cs="Times New Roman"/>
          <w:sz w:val="17"/>
          <w:szCs w:val="17"/>
        </w:rPr>
      </w:pPr>
    </w:p>
    <w:p w14:paraId="6D7AA8AF" w14:textId="3B9DF5CB" w:rsidR="00927764" w:rsidRDefault="00927764" w:rsidP="00927764">
      <w:pPr>
        <w:shd w:val="clear" w:color="auto" w:fill="F5F5F5"/>
        <w:spacing w:line="270" w:lineRule="atLeast"/>
        <w:rPr>
          <w:ins w:id="2" w:author="ASUS" w:date="2022-08-12T10:08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5EB5040" w14:textId="77777777" w:rsidR="003212E7" w:rsidRPr="00C50A1E" w:rsidRDefault="003212E7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15A6435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5E5CE17" wp14:editId="5C1FFDD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E40" w14:textId="3978C3EE" w:rsidR="00927764" w:rsidRDefault="00927764" w:rsidP="00927764">
      <w:pPr>
        <w:spacing w:line="270" w:lineRule="atLeast"/>
        <w:jc w:val="center"/>
        <w:rPr>
          <w:ins w:id="3" w:author="ASUS" w:date="2022-08-12T10:10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901445F" w14:textId="77777777" w:rsidR="00126A4C" w:rsidRPr="00C50A1E" w:rsidRDefault="00126A4C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62DCC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61790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118BDEA" w14:textId="1C4089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" w:author="ASUS" w:date="2022-08-12T10:10:00Z">
        <w:r w:rsidR="00126A4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26A4C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5" w:author="ASUS" w:date="2022-08-12T10:10:00Z">
        <w:r w:rsidRPr="00C50A1E" w:rsidDel="00126A4C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ASUS" w:date="2022-08-12T10:10:00Z">
        <w:r w:rsidR="00126A4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ASUS" w:date="2022-08-12T10:10:00Z">
        <w:r w:rsidDel="00126A4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" w:author="ASUS" w:date="2022-08-12T10:10:00Z">
        <w:r w:rsidR="00126A4C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126A4C">
          <w:rPr>
            <w:rFonts w:ascii="Times New Roman" w:eastAsia="Times New Roman" w:hAnsi="Times New Roman" w:cs="Times New Roman"/>
            <w:sz w:val="24"/>
            <w:szCs w:val="24"/>
          </w:rPr>
          <w:t>ini</w:t>
        </w:r>
      </w:ins>
      <w:proofErr w:type="spellEnd"/>
      <w:ins w:id="9" w:author="ASUS" w:date="2022-08-12T10:11:00Z">
        <w:r w:rsidR="00126A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26A4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0" w:author="ASUS" w:date="2022-08-12T10:10:00Z">
        <w:r w:rsidRPr="00C50A1E" w:rsidDel="00126A4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11" w:author="ASUS" w:date="2022-08-12T10:11:00Z">
        <w:r w:rsidRPr="00C50A1E" w:rsidDel="00126A4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3A7B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2" w:author="ASUS" w:date="2022-08-12T10:19:00Z">
        <w:r w:rsidRPr="00C50A1E" w:rsidDel="00693FE7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97E7ED" w14:textId="2D3B9F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3" w:author="ASUS" w:date="2022-08-12T10:11:00Z">
        <w:r w:rsidR="00585CA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4" w:author="ASUS" w:date="2022-08-12T10:12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5" w:author="ASUS" w:date="2022-08-12T10:12:00Z">
        <w:r w:rsidDel="00596B8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A9369E" w14:textId="635C01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SUS" w:date="2022-08-12T10:12:00Z">
        <w:r w:rsidRPr="00C50A1E" w:rsidDel="00596B82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17" w:author="ASUS" w:date="2022-08-12T10:12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8" w:author="ASUS" w:date="2022-08-12T10:12:00Z">
        <w:r w:rsidRPr="00C50A1E" w:rsidDel="00596B8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4BA12084" w14:textId="24FB21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9" w:author="ASUS" w:date="2022-08-12T10:12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empa</w:t>
        </w:r>
      </w:ins>
      <w:ins w:id="20" w:author="ASUS" w:date="2022-08-12T10:13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proofErr w:type="spellEnd"/>
      <w:ins w:id="21" w:author="ASUS" w:date="2022-08-12T10:20:00Z">
        <w:r w:rsidR="003A160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ASUS" w:date="2022-08-12T10:12:00Z">
        <w:r w:rsidRPr="00C50A1E" w:rsidDel="00596B82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del w:id="23" w:author="ASUS" w:date="2022-08-12T10:19:00Z">
        <w:r w:rsidRPr="00C50A1E" w:rsidDel="003A16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24" w:author="ASUS" w:date="2022-08-12T10:13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5" w:author="ASUS" w:date="2022-08-12T10:13:00Z">
        <w:r w:rsidRPr="00C50A1E" w:rsidDel="00596B8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6" w:author="ASUS" w:date="2022-08-12T10:13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“S</w:t>
        </w:r>
      </w:ins>
      <w:del w:id="27" w:author="ASUS" w:date="2022-08-12T10:13:00Z">
        <w:r w:rsidRPr="00C50A1E" w:rsidDel="00596B8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atu-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ins w:id="28" w:author="ASUS" w:date="2022-08-12T10:13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7F694E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07C3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E9E12A" w14:textId="29CAAD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29" w:author="ASUS" w:date="2022-08-12T10:14:00Z">
        <w:r w:rsidR="00596B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ASUS" w:date="2022-08-12T10:13:00Z">
        <w:r w:rsidRPr="00C50A1E" w:rsidDel="00596B82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116FFF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BC974E" w14:textId="77777777" w:rsidR="00927764" w:rsidRPr="00C50A1E" w:rsidDel="00ED48C9" w:rsidRDefault="00927764" w:rsidP="00927764">
      <w:pPr>
        <w:shd w:val="clear" w:color="auto" w:fill="F5F5F5"/>
        <w:spacing w:after="375"/>
        <w:rPr>
          <w:del w:id="31" w:author="ASUS" w:date="2022-08-12T10:1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ekonomis.</w:t>
      </w:r>
      <w:del w:id="32" w:author="ASUS" w:date="2022-08-12T10:14:00Z">
        <w:r w:rsidRPr="00C50A1E" w:rsidDel="00ED48C9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2E05519F" w14:textId="440E99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3" w:author="ASUS" w:date="2022-08-12T10:14:00Z">
        <w:r w:rsidR="00ED48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48C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4" w:author="ASUS" w:date="2022-08-12T10:14:00Z">
        <w:r w:rsidRPr="00C50A1E" w:rsidDel="00ED48C9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35" w:author="ASUS" w:date="2022-08-12T10:14:00Z">
        <w:r w:rsidR="00ED48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48C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6" w:author="ASUS" w:date="2022-08-12T10:14:00Z">
        <w:r w:rsidRPr="00C50A1E" w:rsidDel="00ED48C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1902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8C40BE" w14:textId="5F397C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37" w:author="ASUS" w:date="2022-08-12T10:15:00Z">
        <w:r w:rsidR="00ED48C9">
          <w:rPr>
            <w:rFonts w:ascii="Times New Roman" w:eastAsia="Times New Roman" w:hAnsi="Times New Roman" w:cs="Times New Roman"/>
            <w:sz w:val="24"/>
            <w:szCs w:val="24"/>
          </w:rPr>
          <w:t xml:space="preserve">; </w:t>
        </w:r>
        <w:proofErr w:type="spellStart"/>
        <w:r w:rsidR="00ED48C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38" w:author="ASUS" w:date="2022-08-12T10:15:00Z">
        <w:r w:rsidRPr="00C50A1E" w:rsidDel="00ED48C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39" w:author="ASUS" w:date="2022-08-12T10:15:00Z">
        <w:r w:rsidR="00ED48C9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40" w:author="ASUS" w:date="2022-08-12T10:15:00Z">
        <w:r w:rsidR="00ED48C9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69C988F" w14:textId="73097A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ins w:id="41" w:author="ASUS" w:date="2022-08-12T10:15:00Z">
        <w:r w:rsidR="00ED48C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D48C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2" w:author="ASUS" w:date="2022-08-12T10:15:00Z">
        <w:r w:rsidRPr="00C50A1E" w:rsidDel="00ED48C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0957022" w14:textId="771A675F" w:rsidR="00927764" w:rsidRPr="00C50A1E" w:rsidDel="00156EB3" w:rsidRDefault="00927764" w:rsidP="00927764">
      <w:pPr>
        <w:shd w:val="clear" w:color="auto" w:fill="F5F5F5"/>
        <w:spacing w:after="375"/>
        <w:rPr>
          <w:del w:id="43" w:author="ASUS" w:date="2022-08-12T10:16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4" w:author="ASUS" w:date="2022-08-12T10:16:00Z">
        <w:r w:rsidR="00156EB3">
          <w:rPr>
            <w:rFonts w:ascii="Times New Roman" w:eastAsia="Times New Roman" w:hAnsi="Times New Roman" w:cs="Times New Roman"/>
            <w:sz w:val="24"/>
            <w:szCs w:val="24"/>
          </w:rPr>
          <w:t xml:space="preserve">Oleh </w:t>
        </w:r>
        <w:proofErr w:type="spellStart"/>
        <w:r w:rsidR="00156EB3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156EB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6EB3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156EB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5" w:author="ASUS" w:date="2022-08-12T10:16:00Z">
        <w:r w:rsidDel="00156EB3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dimana-mana.</w:t>
      </w:r>
    </w:p>
    <w:p w14:paraId="4FFB7515" w14:textId="6F51C1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ins w:id="46" w:author="ASUS" w:date="2022-08-12T10:17:00Z">
        <w:r w:rsidR="00156EB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6EB3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  <w:del w:id="47" w:author="ASUS" w:date="2022-08-12T10:17:00Z">
        <w:r w:rsidRPr="00C50A1E" w:rsidDel="00156EB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del w:id="48" w:author="ASUS" w:date="2022-08-12T10:16:00Z">
        <w:r w:rsidRPr="00C50A1E" w:rsidDel="00156EB3">
          <w:rPr>
            <w:rFonts w:ascii="Times New Roman" w:eastAsia="Times New Roman" w:hAnsi="Times New Roman" w:cs="Times New Roman"/>
            <w:sz w:val="24"/>
            <w:szCs w:val="24"/>
          </w:rPr>
          <w:delText xml:space="preserve"> S</w:delText>
        </w:r>
      </w:del>
      <w:del w:id="49" w:author="ASUS" w:date="2022-08-12T10:17:00Z">
        <w:r w:rsidRPr="00C50A1E" w:rsidDel="00156EB3">
          <w:rPr>
            <w:rFonts w:ascii="Times New Roman" w:eastAsia="Times New Roman" w:hAnsi="Times New Roman" w:cs="Times New Roman"/>
            <w:sz w:val="24"/>
            <w:szCs w:val="24"/>
          </w:rPr>
          <w:delText>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C79153" w14:textId="4FE303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ins w:id="50" w:author="ASUS" w:date="2022-08-12T10:17:00Z">
        <w:r w:rsidR="00156EB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1" w:author="ASUS" w:date="2022-08-12T10:17:00Z">
        <w:r w:rsidRPr="00C50A1E" w:rsidDel="00156EB3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52" w:author="ASUS" w:date="2022-08-12T10:17:00Z">
        <w:r w:rsidR="00156EB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3" w:author="ASUS" w:date="2022-08-12T10:17:00Z">
        <w:r w:rsidR="00156EB3">
          <w:rPr>
            <w:rFonts w:ascii="Times New Roman" w:eastAsia="Times New Roman" w:hAnsi="Times New Roman" w:cs="Times New Roman"/>
            <w:sz w:val="24"/>
            <w:szCs w:val="24"/>
          </w:rPr>
          <w:t>lima ratus</w:t>
        </w:r>
      </w:ins>
      <w:del w:id="54" w:author="ASUS" w:date="2022-08-12T10:17:00Z">
        <w:r w:rsidRPr="00C50A1E" w:rsidDel="00156EB3">
          <w:rPr>
            <w:rFonts w:ascii="Times New Roman" w:eastAsia="Times New Roman" w:hAnsi="Times New Roman" w:cs="Times New Roman"/>
            <w:sz w:val="24"/>
            <w:szCs w:val="24"/>
          </w:rPr>
          <w:delText>500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F1F102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5BC1491" w14:textId="77777777" w:rsidR="00927764" w:rsidRPr="00C50A1E" w:rsidRDefault="00927764" w:rsidP="00927764"/>
    <w:p w14:paraId="0B6DDB71" w14:textId="77777777" w:rsidR="00927764" w:rsidRPr="005A045A" w:rsidRDefault="00927764" w:rsidP="00927764">
      <w:pPr>
        <w:rPr>
          <w:i/>
        </w:rPr>
      </w:pPr>
    </w:p>
    <w:p w14:paraId="10882C9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323224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D8AE" w14:textId="77777777" w:rsidR="00702C6E" w:rsidRDefault="00702C6E">
      <w:r>
        <w:separator/>
      </w:r>
    </w:p>
  </w:endnote>
  <w:endnote w:type="continuationSeparator" w:id="0">
    <w:p w14:paraId="50659137" w14:textId="77777777" w:rsidR="00702C6E" w:rsidRDefault="0070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976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C3E785" w14:textId="77777777" w:rsidR="00941E77" w:rsidRDefault="00702C6E">
    <w:pPr>
      <w:pStyle w:val="Footer"/>
    </w:pPr>
  </w:p>
  <w:p w14:paraId="3E95B8A0" w14:textId="77777777" w:rsidR="00941E77" w:rsidRDefault="0070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ED4A" w14:textId="77777777" w:rsidR="00702C6E" w:rsidRDefault="00702C6E">
      <w:r>
        <w:separator/>
      </w:r>
    </w:p>
  </w:footnote>
  <w:footnote w:type="continuationSeparator" w:id="0">
    <w:p w14:paraId="50060D08" w14:textId="77777777" w:rsidR="00702C6E" w:rsidRDefault="00702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26A4C"/>
    <w:rsid w:val="00156EB3"/>
    <w:rsid w:val="002318A3"/>
    <w:rsid w:val="003212E7"/>
    <w:rsid w:val="003A1606"/>
    <w:rsid w:val="0042167F"/>
    <w:rsid w:val="00585CAB"/>
    <w:rsid w:val="00596B82"/>
    <w:rsid w:val="00693FE7"/>
    <w:rsid w:val="00702C6E"/>
    <w:rsid w:val="00924DF5"/>
    <w:rsid w:val="00927764"/>
    <w:rsid w:val="00C20908"/>
    <w:rsid w:val="00E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144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2020-08-26T21:16:00Z</dcterms:created>
  <dcterms:modified xsi:type="dcterms:W3CDTF">2022-08-12T03:20:00Z</dcterms:modified>
</cp:coreProperties>
</file>