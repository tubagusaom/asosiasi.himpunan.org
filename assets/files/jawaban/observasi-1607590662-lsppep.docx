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1ADDB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907854B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0918D2C" w14:textId="77777777" w:rsidR="007952C3" w:rsidRDefault="007952C3"/>
    <w:p w14:paraId="4AE1C5A6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8F0318F" w14:textId="77777777" w:rsidTr="00E0626E">
        <w:tc>
          <w:tcPr>
            <w:tcW w:w="9350" w:type="dxa"/>
          </w:tcPr>
          <w:p w14:paraId="52684406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068867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6AB924F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D13417" w14:textId="6C2252BF" w:rsidR="00760FB3" w:rsidRPr="00A16D9B" w:rsidRDefault="00760FB3" w:rsidP="00760FB3">
            <w:pPr>
              <w:spacing w:line="480" w:lineRule="auto"/>
              <w:rPr>
                <w:ins w:id="0" w:author="アブドゥル R" w:date="2020-12-10T16:49:00Z"/>
                <w:rFonts w:ascii="Times New Roman" w:hAnsi="Times New Roman" w:cs="Times New Roman"/>
                <w:sz w:val="24"/>
                <w:szCs w:val="24"/>
              </w:rPr>
            </w:pPr>
            <w:ins w:id="1" w:author="アブドゥル R" w:date="2020-12-10T16:4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Jubilee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2012</w:t>
              </w:r>
              <w:bookmarkStart w:id="2" w:name="_GoBack"/>
              <w:bookmarkEnd w:id="2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</w:ins>
            <w:ins w:id="3" w:author="アブドゥル R" w:date="2020-12-10T16:52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proofErr w:type="spellStart"/>
            <w:ins w:id="4" w:author="アブドゥル R" w:date="2020-12-10T16:49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1C1C0382" w14:textId="30C1B93A" w:rsidR="00760FB3" w:rsidRDefault="00760FB3" w:rsidP="00760FB3">
            <w:pPr>
              <w:spacing w:line="480" w:lineRule="auto"/>
              <w:rPr>
                <w:ins w:id="5" w:author="アブドゥル R" w:date="2020-12-10T16:49:00Z"/>
                <w:rFonts w:ascii="Times New Roman" w:hAnsi="Times New Roman" w:cs="Times New Roman"/>
                <w:sz w:val="24"/>
                <w:szCs w:val="24"/>
              </w:rPr>
            </w:pPr>
            <w:ins w:id="6" w:author="アブドゥル R" w:date="2020-12-10T16:4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Bandung: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Billionaire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Sinergi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Korpora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5F18D80F" w14:textId="7535AE51" w:rsidR="007952C3" w:rsidRPr="00A16D9B" w:rsidDel="00760FB3" w:rsidRDefault="007952C3" w:rsidP="00E0626E">
            <w:pPr>
              <w:spacing w:line="480" w:lineRule="auto"/>
              <w:rPr>
                <w:del w:id="7" w:author="アブドゥル R" w:date="2020-12-10T16:48:00Z"/>
                <w:rFonts w:ascii="Times New Roman" w:hAnsi="Times New Roman" w:cs="Times New Roman"/>
                <w:sz w:val="24"/>
                <w:szCs w:val="24"/>
              </w:rPr>
            </w:pPr>
            <w:del w:id="8" w:author="アブドゥル R" w:date="2020-12-10T16:48:00Z">
              <w:r w:rsidRPr="00A16D9B" w:rsidDel="00760F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760FB3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760F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57259ED9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94BDE25" w14:textId="2037AAEC" w:rsidR="007952C3" w:rsidRPr="00A16D9B" w:rsidDel="00760FB3" w:rsidRDefault="007952C3" w:rsidP="00E0626E">
            <w:pPr>
              <w:spacing w:line="480" w:lineRule="auto"/>
              <w:rPr>
                <w:del w:id="9" w:author="アブドゥル R" w:date="2020-12-10T16:49:00Z"/>
                <w:rFonts w:ascii="Times New Roman" w:hAnsi="Times New Roman" w:cs="Times New Roman"/>
                <w:sz w:val="24"/>
                <w:szCs w:val="24"/>
              </w:rPr>
            </w:pPr>
            <w:del w:id="10" w:author="アブドゥル R" w:date="2020-12-10T16:49:00Z">
              <w:r w:rsidRPr="00A16D9B" w:rsidDel="00760F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760FB3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760FB3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E96202F" w14:textId="0304F439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ins w:id="11" w:author="アブドゥル R" w:date="2020-12-10T16:54:00Z">
              <w:r w:rsidR="00760FB3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</w:ins>
            <w:del w:id="12" w:author="アブドゥル R" w:date="2020-12-10T16:54:00Z">
              <w:r w:rsidRPr="00A16D9B" w:rsidDel="00760FB3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D</w:delText>
              </w:r>
            </w:del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Facebook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05D96BE" w14:textId="435DDD70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Social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</w:t>
            </w:r>
            <w:ins w:id="13" w:author="アブドゥル R" w:date="2020-12-10T16:53:00Z">
              <w:r w:rsidR="00760FB3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del w:id="14" w:author="アブドゥル R" w:date="2020-12-10T16:53:00Z">
              <w:r w:rsidRPr="00A16D9B" w:rsidDel="00760FB3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U</w:delText>
              </w:r>
            </w:del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1D1508D" w14:textId="77777777" w:rsidR="00760FB3" w:rsidRDefault="00760FB3" w:rsidP="00E0626E">
            <w:pPr>
              <w:spacing w:line="480" w:lineRule="auto"/>
              <w:rPr>
                <w:ins w:id="15" w:author="アブドゥル R" w:date="2020-12-10T16:49:00Z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ins w:id="16" w:author="アブドゥル R" w:date="2020-12-10T16:4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Sulianta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Feri. 2011.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for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516CF7E6" w14:textId="7B475D3F" w:rsidR="007952C3" w:rsidRPr="00A16D9B" w:rsidDel="00760FB3" w:rsidRDefault="007952C3" w:rsidP="00E0626E">
            <w:pPr>
              <w:spacing w:line="480" w:lineRule="auto"/>
              <w:rPr>
                <w:del w:id="17" w:author="アブドゥル R" w:date="2020-12-10T16:49:00Z"/>
                <w:rFonts w:ascii="Times New Roman" w:hAnsi="Times New Roman" w:cs="Times New Roman"/>
                <w:sz w:val="24"/>
                <w:szCs w:val="24"/>
              </w:rPr>
            </w:pPr>
            <w:del w:id="18" w:author="アブドゥル R" w:date="2020-12-10T16:49:00Z">
              <w:r w:rsidRPr="00A16D9B" w:rsidDel="00760F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760FB3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760FB3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2A36B12E" w14:textId="1CF2726A" w:rsidR="00760FB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19" w:author="アブドゥル R" w:date="2020-12-10T16:49:00Z">
              <w:r w:rsidRPr="00A16D9B" w:rsidDel="00760F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760FB3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760FB3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  <w:ins w:id="20" w:author="アブドゥル R" w:date="2020-12-10T16:48:00Z">
              <w:r w:rsidR="00760FB3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</w:t>
              </w:r>
              <w:proofErr w:type="spellStart"/>
              <w:r w:rsidR="00760FB3" w:rsidRPr="00A16D9B">
                <w:rPr>
                  <w:rFonts w:ascii="Times New Roman" w:hAnsi="Times New Roman" w:cs="Times New Roman"/>
                  <w:sz w:val="24"/>
                  <w:szCs w:val="24"/>
                </w:rPr>
                <w:t>Jony</w:t>
              </w:r>
              <w:proofErr w:type="spellEnd"/>
              <w:r w:rsidR="00760FB3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2010. </w:t>
              </w:r>
              <w:r w:rsidR="00760FB3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Internet </w:t>
              </w:r>
              <w:proofErr w:type="spellStart"/>
              <w:r w:rsidR="00760FB3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Marketing</w:t>
              </w:r>
              <w:proofErr w:type="spellEnd"/>
              <w:r w:rsidR="00760FB3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="00760FB3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for</w:t>
              </w:r>
              <w:proofErr w:type="spellEnd"/>
              <w:r w:rsidR="00760FB3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="00760FB3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Beginners</w:t>
              </w:r>
              <w:proofErr w:type="spellEnd"/>
              <w:r w:rsidR="00760FB3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="00760FB3"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="00760FB3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="00760FB3"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="00760FB3"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2DA8346E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AA0D5F" w14:textId="77777777" w:rsidR="007952C3" w:rsidRDefault="007952C3"/>
    <w:p w14:paraId="13CFC7DC" w14:textId="77777777" w:rsidR="007952C3" w:rsidRDefault="007952C3"/>
    <w:p w14:paraId="25330E4D" w14:textId="77777777" w:rsidR="007952C3" w:rsidRDefault="007952C3"/>
    <w:p w14:paraId="32B86F79" w14:textId="77777777" w:rsidR="007952C3" w:rsidRDefault="007952C3"/>
    <w:p w14:paraId="68994414" w14:textId="77777777" w:rsidR="007952C3" w:rsidRDefault="007952C3"/>
    <w:p w14:paraId="5AD5AC46" w14:textId="77777777" w:rsidR="007952C3" w:rsidRDefault="007952C3"/>
    <w:p w14:paraId="523EE0AE" w14:textId="77777777" w:rsidR="007952C3" w:rsidRDefault="007952C3"/>
    <w:p w14:paraId="513E5897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アブドゥル R">
    <w15:presenceInfo w15:providerId="AD" w15:userId="S::abdul.rahim.45@education.kanazawa.university::f7357670-8dd6-4d94-9071-eed2f8e15d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60FB3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583E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0F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FB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B7B14C65-0593-7246-8D4D-6F68C9586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アブドゥル R</cp:lastModifiedBy>
  <cp:revision>2</cp:revision>
  <dcterms:created xsi:type="dcterms:W3CDTF">2020-07-24T23:53:00Z</dcterms:created>
  <dcterms:modified xsi:type="dcterms:W3CDTF">2020-12-10T08:57:00Z</dcterms:modified>
</cp:coreProperties>
</file>