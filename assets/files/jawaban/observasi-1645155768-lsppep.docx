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660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CEE6A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72632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A53105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FA6710E" w14:textId="77777777" w:rsidR="00927764" w:rsidRPr="0094076B" w:rsidRDefault="00927764" w:rsidP="00927764">
      <w:pPr>
        <w:rPr>
          <w:rFonts w:ascii="Cambria" w:hAnsi="Cambria"/>
        </w:rPr>
      </w:pPr>
    </w:p>
    <w:p w14:paraId="2F4C20A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68E204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578392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C44897B" wp14:editId="0C5AEAD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4BD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E083E70" w14:textId="698CCBC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0" w:author="Puput Puput" w:date="2022-02-18T10:01:00Z">
        <w:r w:rsidR="0022295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" w:author="Puput Puput" w:date="2022-02-18T10:01:00Z">
        <w:r w:rsidRPr="00C50A1E" w:rsidDel="0022295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D50258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2" w:author="Puput Puput" w:date="2022-02-18T10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C11">
        <w:rPr>
          <w:rFonts w:ascii="Times New Roman" w:eastAsia="Times New Roman" w:hAnsi="Times New Roman" w:cs="Times New Roman"/>
          <w:i/>
          <w:iCs/>
          <w:sz w:val="24"/>
          <w:szCs w:val="24"/>
          <w:rPrChange w:id="3" w:author="Puput Puput" w:date="2022-02-1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C11">
        <w:rPr>
          <w:rFonts w:ascii="Times New Roman" w:eastAsia="Times New Roman" w:hAnsi="Times New Roman" w:cs="Times New Roman"/>
          <w:i/>
          <w:iCs/>
          <w:sz w:val="24"/>
          <w:szCs w:val="24"/>
          <w:rPrChange w:id="4" w:author="Puput Puput" w:date="2022-02-1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bakwan</w:t>
      </w:r>
      <w:proofErr w:type="spellEnd"/>
      <w:r w:rsidRPr="007B5C11">
        <w:rPr>
          <w:rFonts w:ascii="Times New Roman" w:eastAsia="Times New Roman" w:hAnsi="Times New Roman" w:cs="Times New Roman"/>
          <w:i/>
          <w:iCs/>
          <w:sz w:val="24"/>
          <w:szCs w:val="24"/>
          <w:rPrChange w:id="5" w:author="Puput Puput" w:date="2022-02-1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BC99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87E3E" w14:textId="287BB6E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6" w:author="Puput Puput" w:date="2022-02-18T10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5679">
        <w:rPr>
          <w:rFonts w:ascii="Times New Roman" w:eastAsia="Times New Roman" w:hAnsi="Times New Roman" w:cs="Times New Roman"/>
          <w:i/>
          <w:iCs/>
          <w:sz w:val="24"/>
          <w:szCs w:val="24"/>
          <w:rPrChange w:id="7" w:author="Puput Puput" w:date="2022-02-18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D65679">
        <w:rPr>
          <w:rFonts w:ascii="Times New Roman" w:eastAsia="Times New Roman" w:hAnsi="Times New Roman" w:cs="Times New Roman"/>
          <w:i/>
          <w:iCs/>
          <w:sz w:val="24"/>
          <w:szCs w:val="24"/>
          <w:rPrChange w:id="8" w:author="Puput Puput" w:date="2022-02-18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65679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Puput Puput" w:date="2022-02-18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bisa</w:t>
      </w:r>
      <w:proofErr w:type="spellEnd"/>
      <w:r w:rsidRPr="00D65679">
        <w:rPr>
          <w:rFonts w:ascii="Times New Roman" w:eastAsia="Times New Roman" w:hAnsi="Times New Roman" w:cs="Times New Roman"/>
          <w:i/>
          <w:iCs/>
          <w:sz w:val="24"/>
          <w:szCs w:val="24"/>
          <w:rPrChange w:id="10" w:author="Puput Puput" w:date="2022-02-18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65679">
        <w:rPr>
          <w:rFonts w:ascii="Times New Roman" w:eastAsia="Times New Roman" w:hAnsi="Times New Roman" w:cs="Times New Roman"/>
          <w:i/>
          <w:iCs/>
          <w:sz w:val="24"/>
          <w:szCs w:val="24"/>
          <w:rPrChange w:id="11" w:author="Puput Puput" w:date="2022-02-18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</w:t>
      </w:r>
      <w:proofErr w:type="spellEnd"/>
      <w:r w:rsidRPr="00D65679">
        <w:rPr>
          <w:rFonts w:ascii="Times New Roman" w:eastAsia="Times New Roman" w:hAnsi="Times New Roman" w:cs="Times New Roman"/>
          <w:i/>
          <w:iCs/>
          <w:sz w:val="24"/>
          <w:szCs w:val="24"/>
          <w:rPrChange w:id="12" w:author="Puput Puput" w:date="2022-02-18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FBFF634" w14:textId="3BEBC3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3" w:author="Puput Puput" w:date="2022-02-18T10:14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4" w:author="Puput Puput" w:date="2022-02-18T10:14:00Z">
        <w:r w:rsidDel="00222957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54EF06" w14:textId="0000435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" w:author="Puput Puput" w:date="2022-02-18T10:10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ins w:id="16" w:author="Puput Puput" w:date="2022-02-18T10:10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2939F" w14:textId="09CE3E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7" w:author="Puput Puput" w:date="2022-02-18T10:10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18" w:author="Puput Puput" w:date="2022-02-18T10:10:00Z">
        <w:r w:rsidRPr="00C50A1E" w:rsidDel="00222957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19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satu-dua</w:t>
      </w:r>
      <w:proofErr w:type="spellEnd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0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1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biji</w:t>
      </w:r>
      <w:proofErr w:type="spellEnd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2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eh </w:t>
      </w:r>
      <w:proofErr w:type="spellStart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3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4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595592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Puput Puput" w:date="2022-02-18T10:3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lima?</w:t>
      </w:r>
    </w:p>
    <w:p w14:paraId="23C5F7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CB2FB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9778451" w14:textId="5E3A76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324A">
        <w:rPr>
          <w:rFonts w:ascii="Times New Roman" w:eastAsia="Times New Roman" w:hAnsi="Times New Roman" w:cs="Times New Roman"/>
          <w:i/>
          <w:iCs/>
          <w:sz w:val="24"/>
          <w:szCs w:val="24"/>
          <w:rPrChange w:id="27" w:author="Puput Puput" w:date="2022-02-18T10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28" w:author="Puput Puput" w:date="2022-02-18T10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29" w:author="Puput Puput" w:date="2022-02-18T10:11:00Z">
        <w:r w:rsidR="00222957" w:rsidRPr="00222957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30" w:author="Puput Puput" w:date="2022-02-18T10:1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31" w:author="Puput Puput" w:date="2022-02-18T10:11:00Z">
        <w:r w:rsidRPr="00C50A1E" w:rsidDel="00222957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791C13BB" w14:textId="4F69F11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32" w:author="Puput Puput" w:date="2022-02-18T10:39:00Z">
        <w:r w:rsidR="00921B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33" w:author="Puput Puput" w:date="2022-02-18T10:39:00Z">
        <w:r w:rsidRPr="00C50A1E" w:rsidDel="00921B5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921B50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921B50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1B50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921B50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1B50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34" w:author="Puput Puput" w:date="2022-02-18T10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35" w:author="Puput Puput" w:date="2022-02-18T10:1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452DD3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36" w:author="Puput Puput" w:date="2022-02-18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proofErr w:type="spellEnd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Puput Puput" w:date="2022-02-18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Puput Puput" w:date="2022-02-18T10:1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2954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AB78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4C5B0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634DA191" w14:textId="79A41C4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9" w:author="Puput Puput" w:date="2022-02-18T10:39:00Z">
        <w:r w:rsidR="00996DD6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40" w:author="Puput Puput" w:date="2022-02-18T10:12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41" w:author="Puput Puput" w:date="2022-02-18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42" w:author="Puput Puput" w:date="2022-02-18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3C1915" w14:textId="2CA9D2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3" w:author="Puput Puput" w:date="2022-02-18T10:13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44" w:author="Puput Puput" w:date="2022-02-18T10:13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 xml:space="preserve">” </w:t>
        </w:r>
      </w:ins>
      <w:del w:id="45" w:author="Puput Puput" w:date="2022-02-18T10:13:00Z">
        <w:r w:rsidDel="0022295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09B1991" w14:textId="20480F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6" w:author="Puput Puput" w:date="2022-02-18T10:13:00Z">
        <w:r w:rsidR="0022295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3088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47" w:author="Puput Puput" w:date="2022-02-18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Mie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22957">
        <w:rPr>
          <w:rFonts w:ascii="Times New Roman" w:eastAsia="Times New Roman" w:hAnsi="Times New Roman" w:cs="Times New Roman"/>
          <w:i/>
          <w:iCs/>
          <w:sz w:val="24"/>
          <w:szCs w:val="24"/>
          <w:rPrChange w:id="48" w:author="Puput Puput" w:date="2022-02-18T10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F057A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05FBB32" w14:textId="77777777" w:rsidR="00927764" w:rsidRPr="00C50A1E" w:rsidRDefault="00927764" w:rsidP="00927764"/>
    <w:p w14:paraId="539D4DF8" w14:textId="77777777" w:rsidR="00927764" w:rsidRPr="005A045A" w:rsidRDefault="00927764" w:rsidP="00927764">
      <w:pPr>
        <w:rPr>
          <w:i/>
        </w:rPr>
      </w:pPr>
    </w:p>
    <w:p w14:paraId="54C5170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810817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6D63" w14:textId="77777777" w:rsidR="00B2555D" w:rsidRDefault="00B2555D">
      <w:r>
        <w:separator/>
      </w:r>
    </w:p>
  </w:endnote>
  <w:endnote w:type="continuationSeparator" w:id="0">
    <w:p w14:paraId="6298EB2F" w14:textId="77777777" w:rsidR="00B2555D" w:rsidRDefault="00B25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82E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E226F1A" w14:textId="77777777" w:rsidR="00941E77" w:rsidRDefault="00B2555D">
    <w:pPr>
      <w:pStyle w:val="Footer"/>
    </w:pPr>
  </w:p>
  <w:p w14:paraId="1A0D0A58" w14:textId="77777777" w:rsidR="00941E77" w:rsidRDefault="00B2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318D" w14:textId="77777777" w:rsidR="00B2555D" w:rsidRDefault="00B2555D">
      <w:r>
        <w:separator/>
      </w:r>
    </w:p>
  </w:footnote>
  <w:footnote w:type="continuationSeparator" w:id="0">
    <w:p w14:paraId="753C8224" w14:textId="77777777" w:rsidR="00B2555D" w:rsidRDefault="00B25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uput Puput">
    <w15:presenceInfo w15:providerId="Windows Live" w15:userId="16f1209d853517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rQwNTYwNzA2NDJW0lEKTi0uzszPAykwrAUAI/izniwAAAA="/>
  </w:docVars>
  <w:rsids>
    <w:rsidRoot w:val="00927764"/>
    <w:rsid w:val="000E16B4"/>
    <w:rsid w:val="0012251A"/>
    <w:rsid w:val="00222957"/>
    <w:rsid w:val="0042167F"/>
    <w:rsid w:val="00595592"/>
    <w:rsid w:val="007B5C11"/>
    <w:rsid w:val="00921B50"/>
    <w:rsid w:val="00924DF5"/>
    <w:rsid w:val="00927764"/>
    <w:rsid w:val="00996DD6"/>
    <w:rsid w:val="00B2555D"/>
    <w:rsid w:val="00B7324A"/>
    <w:rsid w:val="00D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279A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22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Puput Puput</cp:lastModifiedBy>
  <cp:revision>10</cp:revision>
  <dcterms:created xsi:type="dcterms:W3CDTF">2020-07-24T23:46:00Z</dcterms:created>
  <dcterms:modified xsi:type="dcterms:W3CDTF">2022-02-18T04:40:00Z</dcterms:modified>
</cp:coreProperties>
</file>