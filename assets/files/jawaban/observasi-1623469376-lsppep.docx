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6951D5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E7532BF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1287F1C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14:paraId="49A13814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4F5D991C" w14:textId="77777777" w:rsidTr="00821BA2">
        <w:tc>
          <w:tcPr>
            <w:tcW w:w="9350" w:type="dxa"/>
          </w:tcPr>
          <w:p w14:paraId="48F1281D" w14:textId="77777777" w:rsidR="00BE098E" w:rsidRDefault="00BE098E" w:rsidP="00821BA2">
            <w:pPr>
              <w:pStyle w:val="ListParagraph"/>
              <w:ind w:left="0"/>
            </w:pPr>
          </w:p>
          <w:p w14:paraId="669CB9FF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25986732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62BBB0C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557A4E7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5020E23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1893B15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75077AD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3B00B6A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256C7DE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4E26370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2B1A891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34095CD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 w:rsidR="00365ECF">
              <w:t xml:space="preserve"> </w:t>
            </w:r>
            <w:commentRangeStart w:id="0"/>
            <w:r w:rsidR="00365ECF">
              <w:t>(</w:t>
            </w:r>
            <w:proofErr w:type="spellStart"/>
            <w:r w:rsidR="00365ECF">
              <w:t>berciri</w:t>
            </w:r>
            <w:proofErr w:type="spellEnd"/>
            <w:r w:rsidR="00365ECF">
              <w:t xml:space="preserve"> </w:t>
            </w:r>
            <w:proofErr w:type="spellStart"/>
            <w:r w:rsidR="00365ECF">
              <w:t>seperti</w:t>
            </w:r>
            <w:proofErr w:type="spellEnd"/>
            <w:r w:rsidR="00365ECF">
              <w:t>)</w:t>
            </w:r>
            <w:r>
              <w:t xml:space="preserve"> </w:t>
            </w:r>
            <w:commentRangeEnd w:id="0"/>
            <w:r w:rsidR="00365ECF">
              <w:rPr>
                <w:rStyle w:val="CommentReference"/>
              </w:rPr>
              <w:commentReference w:id="0"/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663B941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16AE584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397E898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</w:t>
            </w:r>
            <w:r w:rsidR="00365ECF">
              <w:t>logi</w:t>
            </w:r>
            <w:proofErr w:type="spellEnd"/>
            <w:r w:rsidR="00365ECF">
              <w:t xml:space="preserve"> </w:t>
            </w:r>
            <w:r w:rsidR="00365ECF">
              <w:tab/>
              <w:t xml:space="preserve">: </w:t>
            </w:r>
            <w:r w:rsidR="00365ECF">
              <w:tab/>
            </w:r>
            <w:proofErr w:type="spellStart"/>
            <w:r w:rsidR="00365ECF">
              <w:t>ilmu</w:t>
            </w:r>
            <w:proofErr w:type="spellEnd"/>
            <w:r w:rsidR="00365ECF">
              <w:t xml:space="preserve"> </w:t>
            </w:r>
            <w:proofErr w:type="spellStart"/>
            <w:r w:rsidR="00365ECF">
              <w:t>tentang</w:t>
            </w:r>
            <w:proofErr w:type="spellEnd"/>
            <w:r w:rsidR="00365ECF">
              <w:t xml:space="preserve"> </w:t>
            </w:r>
            <w:proofErr w:type="spellStart"/>
            <w:r w:rsidR="00365ECF">
              <w:t>metode</w:t>
            </w:r>
            <w:proofErr w:type="spellEnd"/>
            <w:r w:rsidR="00365ECF">
              <w:t xml:space="preserve">; </w:t>
            </w:r>
            <w:commentRangeStart w:id="1"/>
            <w:proofErr w:type="spellStart"/>
            <w:r w:rsidR="00365ECF">
              <w:t>uraian</w:t>
            </w:r>
            <w:proofErr w:type="spellEnd"/>
            <w:r w:rsidR="00365ECF">
              <w:t xml:space="preserve"> </w:t>
            </w:r>
            <w:proofErr w:type="spellStart"/>
            <w:r w:rsidR="00365ECF">
              <w:t>tentang</w:t>
            </w:r>
            <w:proofErr w:type="spellEnd"/>
            <w:r w:rsidR="00365ECF">
              <w:t xml:space="preserve"> </w:t>
            </w:r>
            <w:proofErr w:type="spellStart"/>
            <w:r w:rsidR="00365ECF">
              <w:t>metode</w:t>
            </w:r>
            <w:proofErr w:type="spellEnd"/>
            <w:r w:rsidR="00365ECF">
              <w:t>.</w:t>
            </w:r>
            <w:commentRangeEnd w:id="1"/>
            <w:r w:rsidR="00365ECF">
              <w:rPr>
                <w:rStyle w:val="CommentReference"/>
              </w:rPr>
              <w:commentReference w:id="1"/>
            </w:r>
          </w:p>
          <w:p w14:paraId="466E7D5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17CB847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14:paraId="75A6A25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14AF229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1DCF219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2E47BDA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11435A7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5FF1E31D" w14:textId="4C546E08" w:rsidR="00BE098E" w:rsidDel="00AF7E89" w:rsidRDefault="00BE098E" w:rsidP="00AF7E8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" w:author="ASUS" w:date="2021-06-12T10:42:00Z"/>
              </w:rPr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3"/>
            <w:proofErr w:type="spellStart"/>
            <w:ins w:id="4" w:author="ASUS" w:date="2021-06-12T10:42:00Z">
              <w:r w:rsidR="00AF7E89">
                <w:t>termasuk</w:t>
              </w:r>
              <w:proofErr w:type="spellEnd"/>
              <w:r w:rsidR="00AF7E89">
                <w:t xml:space="preserve">, </w:t>
              </w:r>
              <w:proofErr w:type="spellStart"/>
              <w:r w:rsidR="00AF7E89">
                <w:t>terhitung</w:t>
              </w:r>
              <w:proofErr w:type="spellEnd"/>
              <w:r w:rsidR="00AF7E89">
                <w:t xml:space="preserve">. </w:t>
              </w:r>
              <w:commentRangeEnd w:id="3"/>
              <w:r w:rsidR="00AF7E89">
                <w:rPr>
                  <w:rStyle w:val="CommentReference"/>
                </w:rPr>
                <w:commentReference w:id="3"/>
              </w:r>
            </w:ins>
            <w:del w:id="5" w:author="ASUS" w:date="2021-06-12T10:42:00Z">
              <w:r w:rsidDel="00AF7E89">
                <w:delText xml:space="preserve">penempatan siswa berkebutuhan khusus di dalam kelas </w:delText>
              </w:r>
            </w:del>
          </w:p>
          <w:p w14:paraId="5DA2BA9B" w14:textId="2900F475" w:rsidR="00BE098E" w:rsidRDefault="00BE098E" w:rsidP="00AF7E8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6" w:author="ASUS" w:date="2021-06-12T10:42:00Z">
              <w:r w:rsidDel="00AF7E89">
                <w:tab/>
              </w:r>
              <w:r w:rsidDel="00AF7E89">
                <w:tab/>
                <w:delText>reguler.</w:delText>
              </w:r>
              <w:r w:rsidR="00AF7E89" w:rsidDel="00AF7E89">
                <w:delText xml:space="preserve"> </w:delText>
              </w:r>
              <w:r w:rsidR="00AF7E89" w:rsidRPr="00AF7E89" w:rsidDel="00AF7E89">
                <w:delText>termasuk; terhitung:</w:delText>
              </w:r>
            </w:del>
          </w:p>
          <w:p w14:paraId="46DDBBC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  <w:p w14:paraId="437A8C1A" w14:textId="77777777" w:rsidR="007D2808" w:rsidRDefault="007D2808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bookmarkStart w:id="7" w:name="_GoBack"/>
            <w:bookmarkEnd w:id="7"/>
          </w:p>
        </w:tc>
      </w:tr>
      <w:tr w:rsidR="00BE098E" w14:paraId="0C755F5D" w14:textId="77777777" w:rsidTr="00821BA2">
        <w:tc>
          <w:tcPr>
            <w:tcW w:w="9350" w:type="dxa"/>
          </w:tcPr>
          <w:p w14:paraId="54C7B4F1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0DD83626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SUS" w:date="2021-06-12T10:36:00Z" w:initials="A">
    <w:p w14:paraId="1442DAA1" w14:textId="77777777" w:rsidR="00365ECF" w:rsidRDefault="00365ECF">
      <w:pPr>
        <w:pStyle w:val="CommentText"/>
      </w:pPr>
      <w:r>
        <w:rPr>
          <w:rStyle w:val="CommentReference"/>
        </w:rPr>
        <w:annotationRef/>
      </w:r>
      <w:proofErr w:type="spellStart"/>
      <w:r>
        <w:t>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</w:comment>
  <w:comment w:id="1" w:author="ASUS" w:date="2021-06-12T10:38:00Z" w:initials="A">
    <w:p w14:paraId="63C9FD32" w14:textId="77777777" w:rsidR="00365ECF" w:rsidRDefault="00365ECF">
      <w:pPr>
        <w:pStyle w:val="CommentText"/>
      </w:pPr>
      <w:r>
        <w:rPr>
          <w:rStyle w:val="CommentReference"/>
        </w:rPr>
        <w:annotationRef/>
      </w:r>
      <w:proofErr w:type="spellStart"/>
      <w:r>
        <w:t>Tambahkan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lain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dicantumkan</w:t>
      </w:r>
      <w:proofErr w:type="spellEnd"/>
      <w:r>
        <w:t>.</w:t>
      </w:r>
    </w:p>
  </w:comment>
  <w:comment w:id="3" w:author="ASUS" w:date="2021-06-12T10:42:00Z" w:initials="A">
    <w:p w14:paraId="33451527" w14:textId="1473A763" w:rsidR="00AF7E89" w:rsidRDefault="00AF7E89">
      <w:pPr>
        <w:pStyle w:val="CommentText"/>
      </w:pPr>
      <w:r>
        <w:rPr>
          <w:rStyle w:val="CommentReference"/>
        </w:rPr>
        <w:annotationRef/>
      </w:r>
      <w:proofErr w:type="spellStart"/>
      <w:r>
        <w:t>Perbaiki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inklusif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442DAA1" w15:done="0"/>
  <w15:commentEx w15:paraId="63C9FD32" w15:done="0"/>
  <w15:commentEx w15:paraId="3345152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365ECF"/>
    <w:rsid w:val="0042167F"/>
    <w:rsid w:val="007D2808"/>
    <w:rsid w:val="00924DF5"/>
    <w:rsid w:val="00AF7E89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A9B4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D2808"/>
    <w:rPr>
      <w:rFonts w:ascii="Arial" w:hAnsi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365E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5E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5EC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E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5ECF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2020-08-26T21:29:00Z</dcterms:created>
  <dcterms:modified xsi:type="dcterms:W3CDTF">2021-06-12T03:43:00Z</dcterms:modified>
</cp:coreProperties>
</file>