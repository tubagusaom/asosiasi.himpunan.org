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ins w:id="0" w:author="Windows User" w:date="2020-12-10T14:56:00Z">
              <w:r w:rsidR="00EB3BE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B3BE6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</w:ins>
            <w:proofErr w:type="spellEnd"/>
            <w:del w:id="1" w:author="Windows User" w:date="2020-12-10T14:56:00Z">
              <w:r w:rsidRPr="00EC6F38" w:rsidDel="00EB3BE6">
                <w:rPr>
                  <w:rFonts w:ascii="Times New Roman" w:eastAsia="Times New Roman" w:hAnsi="Times New Roman" w:cs="Times New Roman"/>
                  <w:szCs w:val="24"/>
                </w:rPr>
                <w:delText>. Industri</w:delText>
              </w:r>
            </w:del>
            <w:ins w:id="2" w:author="Windows User" w:date="2020-12-10T14:56:00Z">
              <w:r w:rsidR="00EB3BE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B3BE6">
                <w:rPr>
                  <w:rFonts w:ascii="Times New Roman" w:eastAsia="Times New Roman" w:hAnsi="Times New Roman" w:cs="Times New Roman"/>
                  <w:szCs w:val="24"/>
                </w:rPr>
                <w:t>zaman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ins w:id="3" w:author="Windows User" w:date="2020-12-10T14:56:00Z">
              <w:r w:rsidR="00EB3BE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4" w:author="Windows User" w:date="2020-12-10T14:56:00Z">
              <w:r w:rsidRPr="00EC6F38" w:rsidDel="00EB3BE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Windows User" w:date="2020-12-10T14:57:00Z">
              <w:r w:rsidRPr="00EC6F38" w:rsidDel="00EB3BE6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ins w:id="6" w:author="Windows User" w:date="2020-12-10T14:57:00Z">
              <w:r w:rsidR="00EB3BE6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EB3BE6">
                <w:rPr>
                  <w:rFonts w:ascii="Times New Roman" w:eastAsia="Times New Roman" w:hAnsi="Times New Roman" w:cs="Times New Roman"/>
                  <w:szCs w:val="24"/>
                </w:rPr>
                <w:t>Zaman</w:t>
              </w:r>
              <w:proofErr w:type="spellEnd"/>
              <w:r w:rsidR="00EB3BE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B3BE6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del w:id="7" w:author="Windows User" w:date="2020-12-10T14:57:00Z">
              <w:r w:rsidRPr="00EC6F38" w:rsidDel="00EB3BE6">
                <w:rPr>
                  <w:rFonts w:ascii="Times New Roman" w:eastAsia="Times New Roman" w:hAnsi="Times New Roman" w:cs="Times New Roman"/>
                  <w:szCs w:val="24"/>
                </w:rPr>
                <w:delText>,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" w:author="Windows User" w:date="2020-12-10T14:57:00Z">
              <w:r w:rsidR="00EB3BE6">
                <w:rPr>
                  <w:rFonts w:ascii="Times New Roman" w:eastAsia="Times New Roman" w:hAnsi="Times New Roman" w:cs="Times New Roman"/>
                  <w:szCs w:val="24"/>
                </w:rPr>
                <w:t>istilah</w:t>
              </w:r>
              <w:proofErr w:type="spellEnd"/>
              <w:r w:rsidR="00EB3BE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proofErr w:type="gramStart"/>
            <w:ins w:id="9" w:author="Windows User" w:date="2020-12-10T15:01:00Z">
              <w:r w:rsidR="00EB3BE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10" w:author="Windows User" w:date="2020-12-10T15:01:00Z">
              <w:r w:rsidRPr="00EC6F38" w:rsidDel="00EB3BE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11" w:author="Windows User" w:date="2020-12-10T15:02:00Z">
              <w:r w:rsidRPr="00EC6F38" w:rsidDel="00EB3BE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Windows User" w:date="2020-12-10T15:02:00Z">
              <w:r w:rsidRPr="00EC6F38" w:rsidDel="00EB3BE6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13" w:author="Windows User" w:date="2020-12-10T15:02:00Z">
              <w:r w:rsidR="00EB3BE6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EB3BE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Windows User" w:date="2020-12-10T15:02:00Z">
              <w:r w:rsidRPr="00EC6F38" w:rsidDel="00EB3BE6">
                <w:rPr>
                  <w:rFonts w:ascii="Times New Roman" w:eastAsia="Times New Roman" w:hAnsi="Times New Roman" w:cs="Times New Roman"/>
                  <w:szCs w:val="24"/>
                </w:rPr>
                <w:delText xml:space="preserve">memanfaatkan </w:delText>
              </w:r>
            </w:del>
            <w:proofErr w:type="spellStart"/>
            <w:ins w:id="15" w:author="Windows User" w:date="2020-12-10T15:02:00Z">
              <w:r w:rsidR="00EB3BE6">
                <w:rPr>
                  <w:rFonts w:ascii="Times New Roman" w:eastAsia="Times New Roman" w:hAnsi="Times New Roman" w:cs="Times New Roman"/>
                  <w:szCs w:val="24"/>
                </w:rPr>
                <w:t>pemanfaatan</w:t>
              </w:r>
              <w:proofErr w:type="spellEnd"/>
              <w:r w:rsidR="00EB3BE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6" w:author="Windows User" w:date="2020-12-10T15:03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kritis,</w:t>
            </w:r>
            <w:ins w:id="17" w:author="Windows User" w:date="2020-12-10T15:03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</w:t>
            </w:r>
            <w:ins w:id="18" w:author="Windows User" w:date="2020-12-10T15:06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proofErr w:type="spellEnd"/>
            <w:del w:id="19" w:author="Windows User" w:date="2020-12-10T15:06:00Z">
              <w:r w:rsidRPr="00EC6F38" w:rsidDel="001E555B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ins w:id="20" w:author="Windows User" w:date="2020-12-10T15:06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 xml:space="preserve">? </w:t>
              </w:r>
            </w:ins>
            <w:del w:id="21" w:author="Windows User" w:date="2020-12-10T15:06:00Z">
              <w:r w:rsidRPr="00EC6F38" w:rsidDel="001E555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" w:author="Windows User" w:date="2020-12-10T15:06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23" w:author="Windows User" w:date="2020-12-10T15:06:00Z">
              <w:r w:rsidRPr="00EC6F38" w:rsidDel="001E555B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del w:id="24" w:author="Windows User" w:date="2020-12-10T15:06:00Z">
              <w:r w:rsidRPr="00EC6F38" w:rsidDel="001E555B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ins w:id="25" w:author="Windows User" w:date="2020-12-10T15:06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1E555B" w:rsidRDefault="00125355" w:rsidP="00B83C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26" w:author="Windows User" w:date="2020-12-10T15:07:00Z"/>
                <w:rFonts w:ascii="Times New Roman" w:eastAsia="Times New Roman" w:hAnsi="Times New Roman" w:cs="Times New Roman"/>
                <w:szCs w:val="24"/>
              </w:rPr>
              <w:pPrChange w:id="27" w:author="Windows User" w:date="2020-12-10T15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28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29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30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penilaian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31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32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formatif</w:t>
            </w:r>
            <w:proofErr w:type="spellEnd"/>
            <w:ins w:id="33" w:author="Windows User" w:date="2020-12-10T15:07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34" w:author="Windows User" w:date="2020-12-10T15:07:00Z">
              <w:r w:rsidRPr="001E555B" w:rsidDel="001E555B">
                <w:rPr>
                  <w:rFonts w:ascii="Times New Roman" w:eastAsia="Times New Roman" w:hAnsi="Times New Roman" w:cs="Times New Roman"/>
                  <w:szCs w:val="24"/>
                  <w:rPrChange w:id="35" w:author="Windows User" w:date="2020-12-10T15:0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:rsidR="00125355" w:rsidRPr="001E555B" w:rsidRDefault="00125355" w:rsidP="00B83C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36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7" w:author="Windows User" w:date="2020-12-10T15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8" w:author="Windows User" w:date="2020-12-10T15:07:00Z">
              <w:r w:rsidRPr="001E555B" w:rsidDel="001E555B">
                <w:rPr>
                  <w:rFonts w:ascii="Times New Roman" w:eastAsia="Times New Roman" w:hAnsi="Times New Roman" w:cs="Times New Roman"/>
                  <w:szCs w:val="24"/>
                  <w:rPrChange w:id="39" w:author="Windows User" w:date="2020-12-10T15:0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proofErr w:type="spellStart"/>
            <w:proofErr w:type="gramStart"/>
            <w:ins w:id="40" w:author="Windows User" w:date="2020-12-10T15:07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r w:rsidRPr="001E555B">
              <w:rPr>
                <w:rFonts w:ascii="Times New Roman" w:eastAsia="Times New Roman" w:hAnsi="Times New Roman" w:cs="Times New Roman"/>
                <w:szCs w:val="24"/>
                <w:rPrChange w:id="41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aitu</w:t>
            </w:r>
            <w:proofErr w:type="spellEnd"/>
            <w:proofErr w:type="gramEnd"/>
            <w:r w:rsidRPr="001E555B">
              <w:rPr>
                <w:rFonts w:ascii="Times New Roman" w:eastAsia="Times New Roman" w:hAnsi="Times New Roman" w:cs="Times New Roman"/>
                <w:szCs w:val="24"/>
                <w:rPrChange w:id="42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di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43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44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45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46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47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48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49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50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51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52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53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54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55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56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57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58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59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60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61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62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63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64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1E555B" w:rsidRDefault="00125355" w:rsidP="00075F3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65" w:author="Windows User" w:date="2020-12-10T15:07:00Z"/>
                <w:rFonts w:ascii="Times New Roman" w:eastAsia="Times New Roman" w:hAnsi="Times New Roman" w:cs="Times New Roman"/>
                <w:szCs w:val="24"/>
              </w:rPr>
              <w:pPrChange w:id="66" w:author="Windows User" w:date="2020-12-10T15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67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Pengembangan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68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69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profesi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70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71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guru.</w:t>
            </w:r>
          </w:p>
          <w:p w:rsidR="00125355" w:rsidRPr="001E555B" w:rsidRDefault="00125355" w:rsidP="00075F3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72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73" w:author="Windows User" w:date="2020-12-10T15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74" w:author="Windows User" w:date="2020-12-10T15:07:00Z">
              <w:r w:rsidRPr="001E555B" w:rsidDel="001E555B">
                <w:rPr>
                  <w:rFonts w:ascii="Times New Roman" w:eastAsia="Times New Roman" w:hAnsi="Times New Roman" w:cs="Times New Roman"/>
                  <w:szCs w:val="24"/>
                  <w:rPrChange w:id="75" w:author="Windows User" w:date="2020-12-10T15:0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</w:delText>
              </w:r>
            </w:del>
            <w:proofErr w:type="gramStart"/>
            <w:ins w:id="76" w:author="Windows User" w:date="2020-12-10T15:07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Pr="001E555B">
              <w:rPr>
                <w:rFonts w:ascii="Times New Roman" w:eastAsia="Times New Roman" w:hAnsi="Times New Roman" w:cs="Times New Roman"/>
                <w:szCs w:val="24"/>
                <w:rPrChange w:id="77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imana</w:t>
            </w:r>
            <w:proofErr w:type="spellEnd"/>
            <w:proofErr w:type="gramEnd"/>
            <w:r w:rsidRPr="001E555B">
              <w:rPr>
                <w:rFonts w:ascii="Times New Roman" w:eastAsia="Times New Roman" w:hAnsi="Times New Roman" w:cs="Times New Roman"/>
                <w:szCs w:val="24"/>
                <w:rPrChange w:id="78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79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80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81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82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4.0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83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84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85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86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87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boleh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88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89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menetap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90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91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92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93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94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strata,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95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96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97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selalu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98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99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berkembang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100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agar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101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dapat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102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103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mengajarkan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104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105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106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107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108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109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110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E555B">
              <w:rPr>
                <w:rFonts w:ascii="Times New Roman" w:eastAsia="Times New Roman" w:hAnsi="Times New Roman" w:cs="Times New Roman"/>
                <w:szCs w:val="24"/>
                <w:rPrChange w:id="111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eranya</w:t>
            </w:r>
            <w:proofErr w:type="spellEnd"/>
            <w:r w:rsidRPr="001E555B">
              <w:rPr>
                <w:rFonts w:ascii="Times New Roman" w:eastAsia="Times New Roman" w:hAnsi="Times New Roman" w:cs="Times New Roman"/>
                <w:szCs w:val="24"/>
                <w:rPrChange w:id="112" w:author="Windows User" w:date="2020-12-10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del w:id="113" w:author="Windows User" w:date="2020-12-10T15:08:00Z">
              <w:r w:rsidRPr="00EC6F38" w:rsidDel="001E555B">
                <w:rPr>
                  <w:rFonts w:ascii="Times New Roman" w:eastAsia="Times New Roman" w:hAnsi="Times New Roman" w:cs="Times New Roman"/>
                  <w:szCs w:val="24"/>
                </w:rPr>
                <w:delText>:</w:delText>
              </w:r>
            </w:del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4" w:author="Windows User" w:date="2020-12-10T15:08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15" w:author="Windows User" w:date="2020-12-10T15:08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16" w:author="Windows User" w:date="2020-12-10T15:08:00Z">
              <w:r w:rsidRPr="00EC6F38" w:rsidDel="001E555B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proofErr w:type="spellStart"/>
            <w:ins w:id="117" w:author="Windows User" w:date="2020-12-10T15:08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118" w:author="Windows User" w:date="2020-12-10T15:09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9" w:author="Windows User" w:date="2020-12-10T15:09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ins w:id="120" w:author="Windows User" w:date="2020-12-10T15:11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</w:ins>
            <w:proofErr w:type="spellEnd"/>
            <w:del w:id="121" w:author="Windows User" w:date="2020-12-10T15:11:00Z">
              <w:r w:rsidRPr="00EC6F38" w:rsidDel="001E555B">
                <w:rPr>
                  <w:rFonts w:ascii="Times New Roman" w:eastAsia="Times New Roman" w:hAnsi="Times New Roman" w:cs="Times New Roman"/>
                  <w:szCs w:val="24"/>
                </w:rPr>
                <w:delText xml:space="preserve"> karena lebih menyiapkan anak pada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2" w:author="Windows User" w:date="2020-12-10T15:11:00Z">
              <w:r w:rsidRPr="00EC6F38" w:rsidDel="001E555B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proofErr w:type="spellStart"/>
            <w:ins w:id="123" w:author="Windows User" w:date="2020-12-10T15:11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>maka</w:t>
              </w:r>
              <w:proofErr w:type="spellEnd"/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 xml:space="preserve"> proses</w:t>
              </w:r>
              <w:r w:rsidR="001E555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124" w:author="Windows User" w:date="2020-12-10T15:12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del w:id="125" w:author="Windows User" w:date="2020-12-10T15:12:00Z">
              <w:r w:rsidRPr="00EC6F38" w:rsidDel="001E555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6" w:author="Windows User" w:date="2020-12-10T15:12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7" w:author="Windows User" w:date="2020-12-10T15:12:00Z">
              <w:r w:rsidRPr="00EC6F38" w:rsidDel="001E555B">
                <w:rPr>
                  <w:rFonts w:ascii="Times New Roman" w:eastAsia="Times New Roman" w:hAnsi="Times New Roman" w:cs="Times New Roman"/>
                  <w:szCs w:val="24"/>
                </w:rPr>
                <w:delText xml:space="preserve">komunikasi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28" w:author="Windows User" w:date="2020-12-10T15:12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9" w:author="Windows User" w:date="2020-12-10T15:12:00Z"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1E555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bookmarkStart w:id="130" w:name="_GoBack"/>
            <w:bookmarkEnd w:id="130"/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1E555B"/>
    <w:rsid w:val="00240407"/>
    <w:rsid w:val="004169ED"/>
    <w:rsid w:val="0042167F"/>
    <w:rsid w:val="00924DF5"/>
    <w:rsid w:val="00EB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2020-08-26T22:03:00Z</dcterms:created>
  <dcterms:modified xsi:type="dcterms:W3CDTF">2020-12-10T08:13:00Z</dcterms:modified>
</cp:coreProperties>
</file>