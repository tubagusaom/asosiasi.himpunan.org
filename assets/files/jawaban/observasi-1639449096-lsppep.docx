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27388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0" w:author="Maimunah" w:date="2021-12-14T10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" w:author="Maimunah" w:date="2021-12-14T10:25:00Z">
        <w:r w:rsidR="00927764"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2" w:author="Maimunah" w:date="2021-12-14T10:25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3" w:author="Maimunah" w:date="2021-12-14T10:25:00Z">
        <w:r w:rsidR="00927764"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4" w:author="Maimunah" w:date="2021-12-14T10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Maimunah" w:date="2021-12-14T10:25:00Z">
        <w:r w:rsidR="00927764" w:rsidDel="0027388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6" w:author="Maimunah" w:date="2021-12-14T10:25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Maimunah" w:date="2021-12-14T10:25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 xml:space="preserve">, 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8" w:author="Maimunah" w:date="2021-12-14T10:26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" w:author="Maimunah" w:date="2021-12-14T10:26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10" w:author="Maimunah" w:date="2021-12-14T10:26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1" w:author="Maimunah" w:date="2021-12-14T10:26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ins w:id="12" w:author="Maimunah" w:date="2021-12-14T10:26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enapa</w:t>
        </w:r>
      </w:ins>
      <w:proofErr w:type="spellEnd"/>
      <w:del w:id="13" w:author="Maimunah" w:date="2021-12-14T10:26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4" w:author="Maimunah" w:date="2021-12-14T10:26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5" w:author="Maimunah" w:date="2021-12-14T10:26:00Z">
        <w:r w:rsidDel="0027388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Maimunah" w:date="2021-12-14T10:26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17" w:author="Maimunah" w:date="2021-12-14T10:26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Maimunah" w:date="2021-12-14T10:27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27388C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ins w:id="19" w:author="Maimunah" w:date="2021-12-14T10:27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sikapnya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>padamu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Maimunah" w:date="2021-12-14T10:27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Maimunah" w:date="2021-12-14T10:27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Maimunah" w:date="2021-12-14T10:27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alias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</w:t>
      </w:r>
      <w:ins w:id="23" w:author="Maimunah" w:date="2021-12-14T10:28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u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. Rasa </w:t>
        </w:r>
      </w:ins>
      <w:del w:id="24" w:author="Maimunah" w:date="2021-12-14T10:28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u, lho.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Maimunah" w:date="2021-12-14T10:28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26" w:author="Maimunah" w:date="2021-12-14T10:28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27" w:author="Maimunah" w:date="2021-12-14T10:28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8" w:author="Maimunah" w:date="2021-12-14T10:28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, kok</w:delText>
        </w:r>
      </w:del>
      <w:del w:id="29" w:author="Maimunah" w:date="2021-12-14T10:27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30" w:author="Maimunah" w:date="2021-12-14T10:28:00Z">
        <w:r w:rsidR="002738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del w:id="31" w:author="Maimunah" w:date="2021-12-14T10:28:00Z">
        <w:r w:rsidRPr="00C50A1E" w:rsidDel="002738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2" w:author="Maimunah" w:date="2021-12-14T10:28:00Z">
        <w:r w:rsidR="002738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</w:t>
        </w:r>
      </w:ins>
      <w:del w:id="33" w:author="Maimunah" w:date="2021-12-14T10:28:00Z">
        <w:r w:rsidRPr="00C50A1E" w:rsidDel="002738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34" w:author="Maimunah" w:date="2021-12-14T10:29:00Z">
        <w:r w:rsidRPr="00C50A1E" w:rsidDel="002738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</w:delText>
        </w:r>
      </w:del>
      <w:del w:id="35" w:author="Maimunah" w:date="2021-12-14T10:28:00Z">
        <w:r w:rsidRPr="00C50A1E" w:rsidDel="002738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36" w:author="Maimunah" w:date="2021-12-14T10:29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7" w:author="Maimunah" w:date="2021-12-14T10:29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38" w:author="Maimunah" w:date="2021-12-14T10:29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tersusun</w:t>
        </w:r>
      </w:ins>
      <w:proofErr w:type="spellEnd"/>
      <w:del w:id="39" w:author="Maimunah" w:date="2021-12-14T10:29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27388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40" w:author="Maimunah" w:date="2021-12-14T10:29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Maimunah" w:date="2021-12-14T10:29:00Z">
        <w:r w:rsidDel="0027388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Maimunah" w:date="2021-12-14T10:30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43" w:author="Maimunah" w:date="2021-12-14T10:30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</w:ins>
      <w:proofErr w:type="spellEnd"/>
      <w:del w:id="44" w:author="Maimunah" w:date="2021-12-14T10:30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ins w:id="45" w:author="Maimunah" w:date="2021-12-14T10:30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Maimunah" w:date="2021-12-14T10:30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 xml:space="preserve">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Maimunah" w:date="2021-12-14T10:30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Maimunah" w:date="2021-12-14T10:30:00Z">
        <w:r w:rsidR="0027388C">
          <w:rPr>
            <w:rFonts w:ascii="Times New Roman" w:eastAsia="Times New Roman" w:hAnsi="Times New Roman" w:cs="Times New Roman"/>
            <w:sz w:val="24"/>
            <w:szCs w:val="24"/>
          </w:rPr>
          <w:t>kurang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  <w:proofErr w:type="spellEnd"/>
        <w:r w:rsidR="002738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49" w:author="Maimunah" w:date="2021-12-14T10:30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bookmarkStart w:id="50" w:name="_GoBack"/>
      <w:bookmarkEnd w:id="50"/>
      <w:proofErr w:type="spellEnd"/>
      <w:del w:id="51" w:author="Maimunah" w:date="2021-12-14T10:31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2" w:author="Maimunah" w:date="2021-12-14T10:31:00Z">
        <w:r w:rsidRPr="00C50A1E" w:rsidDel="0027388C">
          <w:rPr>
            <w:rFonts w:ascii="Times New Roman" w:eastAsia="Times New Roman" w:hAnsi="Times New Roman" w:cs="Times New Roman"/>
            <w:sz w:val="24"/>
            <w:szCs w:val="24"/>
          </w:rPr>
          <w:delText>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450" w:rsidRDefault="00190450">
      <w:r>
        <w:separator/>
      </w:r>
    </w:p>
  </w:endnote>
  <w:endnote w:type="continuationSeparator" w:id="0">
    <w:p w:rsidR="00190450" w:rsidRDefault="0019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90450">
    <w:pPr>
      <w:pStyle w:val="Footer"/>
    </w:pPr>
  </w:p>
  <w:p w:rsidR="00941E77" w:rsidRDefault="00190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450" w:rsidRDefault="00190450">
      <w:r>
        <w:separator/>
      </w:r>
    </w:p>
  </w:footnote>
  <w:footnote w:type="continuationSeparator" w:id="0">
    <w:p w:rsidR="00190450" w:rsidRDefault="0019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imunah">
    <w15:presenceInfo w15:providerId="None" w15:userId="Maimu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90450"/>
    <w:rsid w:val="002318A3"/>
    <w:rsid w:val="0027388C"/>
    <w:rsid w:val="0042167F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Maimunah</cp:lastModifiedBy>
  <cp:revision>4</cp:revision>
  <dcterms:created xsi:type="dcterms:W3CDTF">2020-08-26T21:16:00Z</dcterms:created>
  <dcterms:modified xsi:type="dcterms:W3CDTF">2021-12-14T02:31:00Z</dcterms:modified>
</cp:coreProperties>
</file>