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del w:id="1" w:author="ASRIS NURHASAN" w:date="2021-09-18T12:09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ins w:id="2" w:author="ASRIS NURHASAN" w:date="2021-09-18T12:09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Jony</w:t>
            </w:r>
            <w:del w:id="3" w:author="ASRIS NURHASAN" w:date="2021-09-18T12:09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ins w:id="4" w:author="ASRIS NURHASAN" w:date="2021-09-18T12:09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del w:id="5" w:author="ASRIS NURHASAN" w:date="2021-09-18T12:09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ins w:id="6" w:author="ASRIS NURHASAN" w:date="2021-09-18T12:10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del w:id="7" w:author="ASRIS NURHASAN" w:date="2021-09-18T12:10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ins w:id="8" w:author="ASRIS NURHASAN" w:date="2021-09-18T12:10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Jefferly.</w:t>
            </w:r>
            <w:del w:id="10" w:author="ASRIS NURHASAN" w:date="2021-09-18T12:12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11" w:author="ASRIS NURHASAN" w:date="2021-09-18T12:12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del w:id="12" w:author="ASRIS NURHASAN" w:date="2021-09-18T12:12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ins w:id="13" w:author="ASRIS NURHASAN" w:date="2021-09-18T12:12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del w:id="14" w:author="ASRIS NURHASAN" w:date="2021-09-18T12:12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ins w:id="15" w:author="ASRIS NURHASAN" w:date="2021-09-18T12:12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  <w:r w:rsidR="00980D40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  <w:commentRangeEnd w:id="9"/>
            <w:r w:rsidR="00980D40">
              <w:rPr>
                <w:rStyle w:val="CommentReference"/>
                <w:lang w:val="en-US"/>
              </w:rPr>
              <w:commentReference w:id="9"/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del w:id="16" w:author="ASRIS NURHASAN" w:date="2021-09-18T12:10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ins w:id="17" w:author="ASRIS NURHASAN" w:date="2021-09-18T12:11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Feri.</w:t>
            </w:r>
            <w:del w:id="18" w:author="ASRIS NURHASAN" w:date="2021-09-18T12:11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19" w:author="ASRIS NURHASAN" w:date="2021-09-18T12:11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del w:id="20" w:author="ASRIS NURHASAN" w:date="2021-09-18T12:12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ins w:id="21" w:author="ASRIS NURHASAN" w:date="2021-09-18T12:12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Jefferly.</w:t>
            </w:r>
            <w:del w:id="23" w:author="ASRIS NURHASAN" w:date="2021-09-18T12:11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24" w:author="ASRIS NURHASAN" w:date="2021-09-18T12:11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22"/>
            <w:r w:rsidR="00980D40">
              <w:rPr>
                <w:rStyle w:val="CommentReference"/>
                <w:lang w:val="en-US"/>
              </w:rPr>
              <w:commentReference w:id="22"/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Joko.</w:t>
            </w:r>
            <w:ins w:id="26" w:author="ASRIS NURHASAN" w:date="2021-09-18T12:17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  <w:del w:id="27" w:author="ASRIS NURHASAN" w:date="2021-09-18T12:17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ins w:id="28" w:author="ASRIS NURHASAN" w:date="2021-09-18T12:17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25"/>
            <w:r w:rsidR="00980D40">
              <w:rPr>
                <w:rStyle w:val="CommentReference"/>
                <w:lang w:val="en-US"/>
              </w:rPr>
              <w:commentReference w:id="25"/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Jubilee.</w:t>
            </w:r>
            <w:del w:id="30" w:author="ASRIS NURHASAN" w:date="2021-09-18T12:18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31" w:author="ASRIS NURHASAN" w:date="2021-09-18T12:18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2012.</w:t>
            </w:r>
            <w:del w:id="32" w:author="ASRIS NURHASAN" w:date="2021-09-18T12:18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33" w:author="ASRIS NURHASAN" w:date="2021-09-18T12:18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29"/>
            <w:r w:rsidR="00980D40">
              <w:rPr>
                <w:rStyle w:val="CommentReference"/>
                <w:lang w:val="en-US"/>
              </w:rPr>
              <w:commentReference w:id="29"/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Muri.</w:t>
            </w:r>
            <w:del w:id="35" w:author="ASRIS NURHASAN" w:date="2021-09-18T12:18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36" w:author="ASRIS NURHASAN" w:date="2021-09-18T12:18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del w:id="37" w:author="ASRIS NURHASAN" w:date="2021-09-18T12:18:00Z">
              <w:r w:rsidRPr="00A16D9B" w:rsidDel="00980D40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ins w:id="38" w:author="ASRIS NURHASAN" w:date="2021-09-18T12:18:00Z">
              <w:r w:rsidR="00980D40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commentRangeEnd w:id="34"/>
            <w:r w:rsidR="00980D40">
              <w:rPr>
                <w:rStyle w:val="CommentReference"/>
                <w:lang w:val="en-US"/>
              </w:rPr>
              <w:commentReference w:id="34"/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ASRIS NURHASAN" w:date="2021-09-18T12:14:00Z" w:initials="ARS">
    <w:p w:rsidR="00980D40" w:rsidRPr="00980D40" w:rsidRDefault="00980D4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Spasi 1 dan baris ke2 masuk 5 ketukan</w:t>
      </w:r>
    </w:p>
  </w:comment>
  <w:comment w:id="22" w:author="ASRIS NURHASAN" w:date="2021-09-18T12:14:00Z" w:initials="ARS">
    <w:p w:rsidR="00980D40" w:rsidRPr="00980D40" w:rsidRDefault="00980D4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Spasi 1, baris ke2 masuk 5 ketukan</w:t>
      </w:r>
    </w:p>
  </w:comment>
  <w:comment w:id="25" w:author="ASRIS NURHASAN" w:date="2021-09-18T12:14:00Z" w:initials="ARS">
    <w:p w:rsidR="00980D40" w:rsidRPr="00980D40" w:rsidRDefault="00980D4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Spasi 1, baris ke2masuk 5 ketukan</w:t>
      </w:r>
    </w:p>
  </w:comment>
  <w:comment w:id="29" w:author="ASRIS NURHASAN" w:date="2021-09-18T12:15:00Z" w:initials="ARS">
    <w:p w:rsidR="00980D40" w:rsidRPr="00980D40" w:rsidRDefault="00980D4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Spasi 1, baris ke2 masuk 5 ketukan</w:t>
      </w:r>
    </w:p>
  </w:comment>
  <w:comment w:id="34" w:author="ASRIS NURHASAN" w:date="2021-09-18T12:15:00Z" w:initials="ARS">
    <w:p w:rsidR="00980D40" w:rsidRPr="00980D40" w:rsidRDefault="00980D4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Spasi 1, baris ke2 masuk 5ketukan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2167F"/>
    <w:rsid w:val="007952C3"/>
    <w:rsid w:val="00924DF5"/>
    <w:rsid w:val="00952B60"/>
    <w:rsid w:val="00980D40"/>
    <w:rsid w:val="00EF3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80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D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ASRIS NURHASAN</cp:lastModifiedBy>
  <cp:revision>2</cp:revision>
  <dcterms:created xsi:type="dcterms:W3CDTF">2021-09-18T04:23:00Z</dcterms:created>
  <dcterms:modified xsi:type="dcterms:W3CDTF">2021-09-18T04:23:00Z</dcterms:modified>
</cp:coreProperties>
</file>