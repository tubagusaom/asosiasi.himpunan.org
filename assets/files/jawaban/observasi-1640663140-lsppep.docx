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w:t>
            </w:r>
            <w:ins w:id="0" w:author="ismail - [2010]" w:date="2021-12-28T10:13:00Z">
              <w:r w:rsidR="00420894">
                <w:rPr>
                  <w:rFonts w:ascii="Times New Roman" w:eastAsia="Times New Roman" w:hAnsi="Times New Roman" w:cs="Times New Roman"/>
                  <w:szCs w:val="24"/>
                </w:rPr>
                <w:t>strem</w:t>
              </w:r>
            </w:ins>
            <w:del w:id="1" w:author="ismail - [2010]" w:date="2021-12-28T10:13:00Z">
              <w:r w:rsidRPr="00EC6F38" w:rsidDel="00420894">
                <w:rPr>
                  <w:rFonts w:ascii="Times New Roman" w:eastAsia="Times New Roman" w:hAnsi="Times New Roman" w:cs="Times New Roman"/>
                  <w:szCs w:val="24"/>
                </w:rPr>
                <w:delText>tream</w:delText>
              </w:r>
            </w:del>
            <w:r w:rsidRPr="00EC6F38">
              <w:rPr>
                <w:rFonts w:ascii="Times New Roman" w:eastAsia="Times New Roman" w:hAnsi="Times New Roman" w:cs="Times New Roman"/>
                <w:szCs w:val="24"/>
              </w:rPr>
              <w:t>. Industri yang tiap menit bahkan detik dia akan berubah semakin maju, yang sering kita sebut dengan revolusi industr</w:t>
            </w:r>
            <w:ins w:id="2" w:author="ismail - [2010]" w:date="2021-12-28T10:14:00Z">
              <w:r w:rsidR="00420894">
                <w:rPr>
                  <w:rFonts w:ascii="Times New Roman" w:eastAsia="Times New Roman" w:hAnsi="Times New Roman" w:cs="Times New Roman"/>
                  <w:szCs w:val="24"/>
                </w:rPr>
                <w:t>i</w:t>
              </w:r>
            </w:ins>
            <w:del w:id="3" w:author="ismail - [2010]" w:date="2021-12-28T10:14:00Z">
              <w:r w:rsidRPr="00EC6F38" w:rsidDel="00420894">
                <w:rPr>
                  <w:rFonts w:ascii="Times New Roman" w:eastAsia="Times New Roman" w:hAnsi="Times New Roman" w:cs="Times New Roman"/>
                  <w:szCs w:val="24"/>
                </w:rPr>
                <w:delText>y</w:delText>
              </w:r>
            </w:del>
            <w:r w:rsidRPr="00EC6F38">
              <w:rPr>
                <w:rFonts w:ascii="Times New Roman" w:eastAsia="Times New Roman" w:hAnsi="Times New Roman" w:cs="Times New Roman"/>
                <w:szCs w:val="24"/>
              </w:rPr>
              <w:t xml:space="preserve">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w:t>
            </w:r>
            <w:ins w:id="4" w:author="ismail - [2010]" w:date="2021-12-28T10:14:00Z">
              <w:r w:rsidR="00420894">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hari ini kita di siapkan untuk memasuki dunia kerja namun bukan lagi perkerja,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w:t>
            </w:r>
            <w:ins w:id="5" w:author="ismail - [2010]" w:date="2021-12-28T10:15:00Z">
              <w:r w:rsidR="00420894">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kolaboratif, komunikatif, berfikir kritis,</w:t>
            </w:r>
            <w:ins w:id="6" w:author="ismail - [2010]" w:date="2021-12-28T10:15:00Z">
              <w:r w:rsidR="00420894">
                <w:rPr>
                  <w:rFonts w:ascii="Times New Roman" w:eastAsia="Times New Roman" w:hAnsi="Times New Roman" w:cs="Times New Roman"/>
                  <w:szCs w:val="24"/>
                </w:rPr>
                <w:t xml:space="preserve"> dan</w:t>
              </w:r>
            </w:ins>
            <w:r w:rsidRPr="00EC6F38">
              <w:rPr>
                <w:rFonts w:ascii="Times New Roman" w:eastAsia="Times New Roman" w:hAnsi="Times New Roman" w:cs="Times New Roman"/>
                <w:szCs w:val="24"/>
              </w:rPr>
              <w:t xml:space="preserve"> kreatif. Mengapa demikian</w:t>
            </w:r>
            <w:ins w:id="7" w:author="ismail - [2010]" w:date="2021-12-28T10:15:00Z">
              <w:r w:rsidR="00420894">
                <w:rPr>
                  <w:rFonts w:ascii="Times New Roman" w:eastAsia="Times New Roman" w:hAnsi="Times New Roman" w:cs="Times New Roman"/>
                  <w:szCs w:val="24"/>
                </w:rPr>
                <w:t>,</w:t>
              </w:r>
            </w:ins>
            <w:del w:id="8" w:author="ismail - [2010]" w:date="2021-12-28T10:15:00Z">
              <w:r w:rsidRPr="00EC6F38" w:rsidDel="00420894">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pendidikan 4.0 ini hari ini sedang gencar-gencarnya di publi</w:t>
            </w:r>
            <w:ins w:id="9" w:author="ismail - [2010]" w:date="2021-12-28T10:16:00Z">
              <w:r w:rsidR="00420894">
                <w:rPr>
                  <w:rFonts w:ascii="Times New Roman" w:eastAsia="Times New Roman" w:hAnsi="Times New Roman" w:cs="Times New Roman"/>
                  <w:szCs w:val="24"/>
                </w:rPr>
                <w:t>kasikan</w:t>
              </w:r>
            </w:ins>
            <w:del w:id="10" w:author="ismail - [2010]" w:date="2021-12-28T10:15:00Z">
              <w:r w:rsidRPr="00EC6F38" w:rsidDel="00420894">
                <w:rPr>
                  <w:rFonts w:ascii="Times New Roman" w:eastAsia="Times New Roman" w:hAnsi="Times New Roman" w:cs="Times New Roman"/>
                  <w:szCs w:val="24"/>
                </w:rPr>
                <w:delText>s</w:delText>
              </w:r>
            </w:del>
            <w:r w:rsidRPr="00EC6F38">
              <w:rPr>
                <w:rFonts w:ascii="Times New Roman" w:eastAsia="Times New Roman" w:hAnsi="Times New Roman" w:cs="Times New Roman"/>
                <w:szCs w:val="24"/>
              </w:rPr>
              <w:t>,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11" w:author="ismail - [2010]" w:date="2021-12-28T10:16:00Z">
              <w:r w:rsidR="00420894">
                <w:rPr>
                  <w:rFonts w:ascii="Times New Roman" w:eastAsia="Times New Roman" w:hAnsi="Times New Roman" w:cs="Times New Roman"/>
                  <w:szCs w:val="24"/>
                </w:rPr>
                <w:t>u</w:t>
              </w:r>
            </w:ins>
            <w:bookmarkStart w:id="12" w:name="_GoBack"/>
            <w:bookmarkEnd w:id="12"/>
            <w:del w:id="13" w:author="ismail - [2010]" w:date="2021-12-28T10:16:00Z">
              <w:r w:rsidRPr="00EC6F38" w:rsidDel="00420894">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panose1 w:val="00000000000000000000"/>
    <w:charset w:val="00"/>
    <w:family w:val="roman"/>
    <w:notTrueType/>
    <w:pitch w:val="variable"/>
    <w:sig w:usb0="E00002AF" w:usb1="5000E07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0894"/>
    <w:rsid w:val="0042167F"/>
    <w:rsid w:val="00616EA6"/>
    <w:rsid w:val="00924DF5"/>
    <w:rsid w:val="00AA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2021-12-28T03:43:00Z</dcterms:created>
  <dcterms:modified xsi:type="dcterms:W3CDTF">2021-12-28T03:43:00Z</dcterms:modified>
</cp:coreProperties>
</file>