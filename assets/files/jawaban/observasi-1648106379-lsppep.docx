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956A" w14:textId="77777777" w:rsidR="00125355" w:rsidRPr="005B3B4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Probo Darono Yakti" w:date="2022-03-24T13:57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5B3B40">
        <w:rPr>
          <w:rFonts w:ascii="Minion Pro" w:hAnsi="Minion Pro"/>
          <w:b/>
          <w:sz w:val="36"/>
          <w:szCs w:val="36"/>
          <w:lang w:val="id-ID"/>
          <w:rPrChange w:id="1" w:author="Probo Darono Yakti" w:date="2022-03-24T13:57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05C3DC60" w14:textId="77777777" w:rsidR="00125355" w:rsidRPr="005B3B4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Probo Darono Yakti" w:date="2022-03-24T13:57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5B3B40">
        <w:rPr>
          <w:rFonts w:ascii="Minion Pro" w:hAnsi="Minion Pro"/>
          <w:b/>
          <w:sz w:val="36"/>
          <w:szCs w:val="36"/>
          <w:lang w:val="id-ID"/>
          <w:rPrChange w:id="3" w:author="Probo Darono Yakti" w:date="2022-03-24T13:57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45EA12AF" w14:textId="77777777" w:rsidR="00125355" w:rsidRPr="005B3B4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Probo Darono Yakti" w:date="2022-03-24T13:57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3FDBAC2D" w14:textId="77777777" w:rsidR="00125355" w:rsidRPr="005B3B40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Probo Darono Yakti" w:date="2022-03-24T13:57:00Z">
            <w:rPr>
              <w:rFonts w:ascii="Minion Pro" w:hAnsi="Minion Pro"/>
            </w:rPr>
          </w:rPrChange>
        </w:rPr>
      </w:pPr>
      <w:r w:rsidRPr="005B3B40">
        <w:rPr>
          <w:rFonts w:ascii="Minion Pro" w:hAnsi="Minion Pro"/>
          <w:lang w:val="id-ID"/>
          <w:rPrChange w:id="6" w:author="Probo Darono Yakti" w:date="2022-03-24T13:57:00Z">
            <w:rPr>
              <w:rFonts w:ascii="Minion Pro" w:hAnsi="Minion Pro"/>
            </w:rPr>
          </w:rPrChange>
        </w:rPr>
        <w:t xml:space="preserve">Lakukan </w:t>
      </w:r>
      <w:proofErr w:type="spellStart"/>
      <w:r w:rsidRPr="005B3B40">
        <w:rPr>
          <w:rFonts w:ascii="Minion Pro" w:hAnsi="Minion Pro"/>
          <w:lang w:val="id-ID"/>
          <w:rPrChange w:id="7" w:author="Probo Darono Yakti" w:date="2022-03-24T13:57:00Z">
            <w:rPr>
              <w:rFonts w:ascii="Minion Pro" w:hAnsi="Minion Pro"/>
            </w:rPr>
          </w:rPrChange>
        </w:rPr>
        <w:t>swasunting</w:t>
      </w:r>
      <w:proofErr w:type="spellEnd"/>
      <w:r w:rsidRPr="005B3B40">
        <w:rPr>
          <w:rFonts w:ascii="Minion Pro" w:hAnsi="Minion Pro"/>
          <w:lang w:val="id-ID"/>
          <w:rPrChange w:id="8" w:author="Probo Darono Yakti" w:date="2022-03-24T13:57:00Z">
            <w:rPr>
              <w:rFonts w:ascii="Minion Pro" w:hAnsi="Minion Pro"/>
            </w:rPr>
          </w:rPrChange>
        </w:rPr>
        <w:t xml:space="preserve"> secara digital dengan menggunakan fitur </w:t>
      </w:r>
      <w:proofErr w:type="spellStart"/>
      <w:r w:rsidRPr="005B3B40">
        <w:rPr>
          <w:rFonts w:ascii="Minion Pro" w:hAnsi="Minion Pro"/>
          <w:i/>
          <w:lang w:val="id-ID"/>
          <w:rPrChange w:id="9" w:author="Probo Darono Yakti" w:date="2022-03-24T13:57:00Z">
            <w:rPr>
              <w:rFonts w:ascii="Minion Pro" w:hAnsi="Minion Pro"/>
              <w:i/>
            </w:rPr>
          </w:rPrChange>
        </w:rPr>
        <w:t>Review</w:t>
      </w:r>
      <w:proofErr w:type="spellEnd"/>
      <w:r w:rsidRPr="005B3B40">
        <w:rPr>
          <w:rFonts w:ascii="Minion Pro" w:hAnsi="Minion Pro"/>
          <w:lang w:val="id-ID"/>
          <w:rPrChange w:id="10" w:author="Probo Darono Yakti" w:date="2022-03-24T13:57:00Z">
            <w:rPr>
              <w:rFonts w:ascii="Minion Pro" w:hAnsi="Minion Pro"/>
            </w:rPr>
          </w:rPrChange>
        </w:rPr>
        <w:t xml:space="preserve"> (Peninjauan) pada aplikasi Word. Aktifkan </w:t>
      </w:r>
      <w:proofErr w:type="spellStart"/>
      <w:r w:rsidRPr="005B3B40">
        <w:rPr>
          <w:rFonts w:ascii="Minion Pro" w:hAnsi="Minion Pro"/>
          <w:i/>
          <w:lang w:val="id-ID"/>
          <w:rPrChange w:id="11" w:author="Probo Darono Yakti" w:date="2022-03-24T13:57:00Z">
            <w:rPr>
              <w:rFonts w:ascii="Minion Pro" w:hAnsi="Minion Pro"/>
              <w:i/>
            </w:rPr>
          </w:rPrChange>
        </w:rPr>
        <w:t>Track</w:t>
      </w:r>
      <w:proofErr w:type="spellEnd"/>
      <w:r w:rsidRPr="005B3B40">
        <w:rPr>
          <w:rFonts w:ascii="Minion Pro" w:hAnsi="Minion Pro"/>
          <w:i/>
          <w:lang w:val="id-ID"/>
          <w:rPrChange w:id="12" w:author="Probo Darono Yakti" w:date="2022-03-24T13:57:00Z">
            <w:rPr>
              <w:rFonts w:ascii="Minion Pro" w:hAnsi="Minion Pro"/>
              <w:i/>
            </w:rPr>
          </w:rPrChange>
        </w:rPr>
        <w:t xml:space="preserve"> </w:t>
      </w:r>
      <w:proofErr w:type="spellStart"/>
      <w:r w:rsidRPr="005B3B40">
        <w:rPr>
          <w:rFonts w:ascii="Minion Pro" w:hAnsi="Minion Pro"/>
          <w:i/>
          <w:lang w:val="id-ID"/>
          <w:rPrChange w:id="13" w:author="Probo Darono Yakti" w:date="2022-03-24T13:57:00Z">
            <w:rPr>
              <w:rFonts w:ascii="Minion Pro" w:hAnsi="Minion Pro"/>
              <w:i/>
            </w:rPr>
          </w:rPrChange>
        </w:rPr>
        <w:t>Changes</w:t>
      </w:r>
      <w:proofErr w:type="spellEnd"/>
      <w:r w:rsidRPr="005B3B40">
        <w:rPr>
          <w:rFonts w:ascii="Minion Pro" w:hAnsi="Minion Pro"/>
          <w:lang w:val="id-ID"/>
          <w:rPrChange w:id="14" w:author="Probo Darono Yakti" w:date="2022-03-24T13:57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5B3B40" w14:paraId="1209653A" w14:textId="77777777" w:rsidTr="00821BA2">
        <w:tc>
          <w:tcPr>
            <w:tcW w:w="9350" w:type="dxa"/>
          </w:tcPr>
          <w:p w14:paraId="696903B3" w14:textId="77777777" w:rsidR="00125355" w:rsidRPr="005B3B40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5" w:author="Probo Darono Yakti" w:date="2022-03-24T13:57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5B3B40">
              <w:rPr>
                <w:lang w:val="id-ID"/>
                <w:rPrChange w:id="16" w:author="Probo Darono Yakti" w:date="2022-03-24T13:57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7CBFE38F" w14:textId="77777777" w:rsidR="00125355" w:rsidRPr="005B3B4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6889D69D" w14:textId="6D16F2AE" w:rsidR="00125355" w:rsidRPr="005B3B4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ini kita berada </w:t>
            </w:r>
            <w:del w:id="23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pada </w:delText>
              </w:r>
            </w:del>
            <w:ins w:id="25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 dalam </w:t>
              </w:r>
            </w:ins>
            <w:del w:id="26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zona industri </w:delText>
              </w:r>
            </w:del>
            <w:ins w:id="28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industrialisasi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sangat </w:t>
            </w:r>
            <w:del w:id="30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32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3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</w:t>
            </w:r>
            <w:del w:id="34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</w:delText>
              </w:r>
            </w:del>
            <w:ins w:id="36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3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tiap menit bahkan detik </w:t>
            </w:r>
            <w:del w:id="38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akan berubah </w:t>
            </w:r>
            <w:ins w:id="41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menjadi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semakin maju, yang </w:t>
            </w:r>
            <w:ins w:id="43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secara umum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sering </w:t>
            </w:r>
            <w:del w:id="45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</w:delText>
              </w:r>
            </w:del>
            <w:ins w:id="47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sebut </w:t>
            </w:r>
            <w:del w:id="49" w:author="Probo Darono Yakti" w:date="2022-03-24T13:58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dengan </w:delText>
              </w:r>
            </w:del>
            <w:ins w:id="51" w:author="Probo Darono Yakti" w:date="2022-03-24T13:58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del w:id="52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revolusi </w:delText>
              </w:r>
            </w:del>
            <w:ins w:id="54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5B3B40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evolusi </w:t>
              </w:r>
            </w:ins>
            <w:del w:id="56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industry </w:delText>
              </w:r>
            </w:del>
            <w:ins w:id="58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5B3B40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ndustr</w:t>
              </w:r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5B3B40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4.0. Istilah yang masih jarang kita dengar</w:t>
            </w:r>
            <w:ins w:id="62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dan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bahkan banyak yang masih awam.</w:t>
            </w:r>
          </w:p>
          <w:p w14:paraId="0AFB3402" w14:textId="6916B3AA" w:rsidR="00125355" w:rsidRPr="005B3B4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65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Bagi p</w:delText>
              </w:r>
            </w:del>
            <w:ins w:id="67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endidik maupun peserta didik hari ini </w:t>
            </w:r>
            <w:del w:id="69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2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memasuki dunia kerja</w:t>
            </w:r>
            <w:ins w:id="75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7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7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namun b</w:delText>
              </w:r>
            </w:del>
            <w:ins w:id="79" w:author="Probo Darono Yakti" w:date="2022-03-24T13:59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8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ukan lagi </w:t>
            </w:r>
            <w:ins w:id="81" w:author="Probo Darono Yakti" w:date="2022-03-24T14:00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sekadar </w:t>
              </w:r>
            </w:ins>
            <w:ins w:id="82" w:author="Probo Darono Yakti" w:date="2022-03-24T14:01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menjadi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84" w:author="Probo Darono Yakti" w:date="2022-03-24T13:59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8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kerja, </w:t>
            </w:r>
            <w:del w:id="87" w:author="Probo Darono Yakti" w:date="2022-03-24T14:00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tetapi kita </w:delText>
              </w:r>
            </w:del>
            <w:ins w:id="89" w:author="Probo Darono Yakti" w:date="2022-03-24T14:00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namun juga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9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1" w:author="Probo Darono Yakti" w:date="2022-03-24T14:00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9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siapkan </w:t>
            </w:r>
            <w:del w:id="94" w:author="Probo Darono Yakti" w:date="2022-03-24T14:01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ins w:id="96" w:author="Probo Darono Yakti" w:date="2022-03-24T14:01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rangka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 lapangan</w:t>
            </w:r>
            <w:ins w:id="98" w:author="Probo Darono Yakti" w:date="2022-03-24T14:01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-lapangan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9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kerja baru </w:t>
            </w:r>
            <w:del w:id="100" w:author="Probo Darono Yakti" w:date="2022-03-24T14:00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belum tercipta,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0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dengan menggunakan kemampuan teknologi dan </w:t>
            </w:r>
            <w:ins w:id="103" w:author="Probo Darono Yakti" w:date="2022-03-24T14:02:00Z">
              <w:r w:rsidR="005B3B4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ide-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0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 kreatif</w:t>
            </w:r>
            <w:del w:id="105" w:author="Probo Darono Yakti" w:date="2022-03-24T14:02:00Z"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kita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0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206E493" w14:textId="46CB8906" w:rsidR="00125355" w:rsidRPr="005B3B40" w:rsidDel="00F94D6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08" w:author="Probo Darono Yakti" w:date="2022-03-24T14:12:00Z"/>
                <w:rFonts w:ascii="Times New Roman" w:eastAsia="Times New Roman" w:hAnsi="Times New Roman" w:cs="Times New Roman"/>
                <w:szCs w:val="24"/>
                <w:lang w:val="id-ID"/>
                <w:rPrChange w:id="109" w:author="Probo Darono Yakti" w:date="2022-03-24T13:57:00Z">
                  <w:rPr>
                    <w:del w:id="110" w:author="Probo Darono Yakti" w:date="2022-03-24T14:12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1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Pendidikan 4.0 adalah suatu program yang </w:t>
            </w:r>
            <w:del w:id="112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  <w:r w:rsidRPr="005B3B40" w:rsidDel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buat </w:delText>
              </w:r>
            </w:del>
            <w:ins w:id="116" w:author="Probo Darono Yakti" w:date="2022-03-24T14:02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dirancang </w:t>
              </w:r>
            </w:ins>
            <w:del w:id="117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ins w:id="119" w:author="Probo Darono Yakti" w:date="2022-03-24T14:02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demi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2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mewujudkan pendidikan yang cerdas dan kreatif. Tujuan </w:t>
            </w:r>
            <w:del w:id="121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dari </w:delText>
              </w:r>
            </w:del>
            <w:del w:id="123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terciptanya </w:delText>
              </w:r>
            </w:del>
            <w:del w:id="125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127" w:author="Probo Darono Yakti" w:date="2022-03-24T14:02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endidikan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</w:t>
            </w:r>
            <w:del w:id="130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ini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3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adalah </w:t>
            </w:r>
            <w:del w:id="133" w:author="Probo Darono Yakti" w:date="2022-03-24T14:02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peningkatan dan pemerataan </w:delText>
              </w:r>
            </w:del>
            <w:ins w:id="135" w:author="Probo Darono Yakti" w:date="2022-03-24T14:02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meningkatkan dan memeratakan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del w:id="137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3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dengan cara </w:t>
            </w:r>
            <w:del w:id="140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memerluas </w:delText>
              </w:r>
            </w:del>
            <w:ins w:id="142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perluasan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akses dan </w:t>
            </w:r>
            <w:del w:id="144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memanfaatkan </w:delText>
              </w:r>
            </w:del>
            <w:ins w:id="146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pemanfaatan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4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teknologi.</w:t>
            </w:r>
            <w:ins w:id="148" w:author="Probo Darono Yakti" w:date="2022-03-24T14:12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3D7BCFEB" w14:textId="45D7E916" w:rsidR="00125355" w:rsidRPr="005B3B4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151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5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53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155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endidikan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5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 menghasilkan 4 aspek yang sangat di</w:t>
            </w:r>
            <w:del w:id="158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di era milenial</w:t>
            </w:r>
            <w:del w:id="161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ini </w:delText>
              </w:r>
            </w:del>
            <w:ins w:id="163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164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ins w:id="166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antara lain: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6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kolaboratif, komunikatif, </w:t>
            </w:r>
            <w:del w:id="168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berfikir </w:delText>
              </w:r>
            </w:del>
            <w:ins w:id="170" w:author="Probo Darono Yakti" w:date="2022-03-24T14:03:00Z"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ber</w:t>
              </w:r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ikir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7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kritis, </w:t>
            </w:r>
            <w:ins w:id="174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75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kreatif. </w:t>
            </w:r>
            <w:del w:id="176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Mengapa demikian </w:delText>
              </w:r>
            </w:del>
            <w:del w:id="178" w:author="Probo Darono Yakti" w:date="2022-03-24T14:03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180" w:author="Probo Darono Yakti" w:date="2022-03-24T14:03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endidikan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8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</w:t>
            </w:r>
            <w:del w:id="183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ini hari </w:delText>
              </w:r>
            </w:del>
            <w:ins w:id="185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akhir-akhir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8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</w:t>
            </w:r>
            <w:del w:id="187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sedang gencar-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8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</w:t>
            </w:r>
            <w:ins w:id="190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191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rnya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9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</w:t>
            </w:r>
            <w:del w:id="194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19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ins w:id="197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kasikan</w:t>
              </w:r>
            </w:ins>
            <w:del w:id="198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s,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0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karena </w:t>
            </w:r>
            <w:del w:id="201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era ini kita harus </w:delText>
              </w:r>
            </w:del>
            <w:ins w:id="203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terdapat urgensi untuk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0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mempersiapkan diri atau generasi muda </w:t>
            </w:r>
            <w:del w:id="205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ins w:id="207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</w:t>
              </w:r>
            </w:ins>
            <w:del w:id="208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memasuki </w:delText>
              </w:r>
            </w:del>
            <w:ins w:id="210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menghadapi </w:t>
              </w:r>
            </w:ins>
            <w:del w:id="211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dunia </w:delText>
              </w:r>
            </w:del>
            <w:ins w:id="213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Era </w:t>
              </w:r>
            </w:ins>
            <w:del w:id="214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revolusi </w:delText>
              </w:r>
            </w:del>
            <w:ins w:id="216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evolusi </w:t>
              </w:r>
            </w:ins>
            <w:del w:id="218" w:author="Probo Darono Yakti" w:date="2022-03-24T14:04:00Z">
              <w:r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industri </w:delText>
              </w:r>
            </w:del>
            <w:ins w:id="220" w:author="Probo Darono Yakti" w:date="2022-03-24T14:04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B20734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ndustri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2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4.0.</w:t>
            </w:r>
            <w:ins w:id="223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51E42F28" w14:textId="6E001415" w:rsidR="00125355" w:rsidRPr="005B3B40" w:rsidDel="00B20734" w:rsidRDefault="00B20734" w:rsidP="00B20734">
            <w:pPr>
              <w:spacing w:before="100" w:beforeAutospacing="1" w:after="100" w:afterAutospacing="1" w:line="240" w:lineRule="auto"/>
              <w:contextualSpacing w:val="0"/>
              <w:rPr>
                <w:del w:id="224" w:author="Probo Darono Yakti" w:date="2022-03-24T14:06:00Z"/>
                <w:rFonts w:ascii="Times New Roman" w:eastAsia="Times New Roman" w:hAnsi="Times New Roman" w:cs="Times New Roman"/>
                <w:szCs w:val="24"/>
                <w:lang w:val="id-ID"/>
                <w:rPrChange w:id="225" w:author="Probo Darono Yakti" w:date="2022-03-24T13:57:00Z">
                  <w:rPr>
                    <w:del w:id="226" w:author="Probo Darono Yakti" w:date="2022-03-24T14:0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27" w:author="Probo Darono Yakti" w:date="2022-03-24T14:0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28" w:author="Probo Darono Yakti" w:date="2022-03-24T14:0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Terdapat </w:t>
              </w:r>
            </w:ins>
            <w:ins w:id="229" w:author="Probo Darono Yakti" w:date="2022-03-24T14:0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 k</w:t>
              </w:r>
            </w:ins>
            <w:del w:id="230" w:author="Probo Darono Yakti" w:date="2022-03-24T14:06:00Z">
              <w:r w:rsidR="00125355"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</w:delText>
              </w:r>
            </w:del>
            <w:r w:rsidR="00125355"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3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arakteristik </w:t>
            </w:r>
            <w:ins w:id="233" w:author="Probo Darono Yakti" w:date="2022-03-24T14:0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</w:t>
              </w:r>
            </w:ins>
            <w:del w:id="234" w:author="Probo Darono Yakti" w:date="2022-03-24T14:05:00Z">
              <w:r w:rsidR="00125355" w:rsidRPr="005B3B40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236" w:author="Probo Darono Yakti" w:date="2022-03-24T14:0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endidikan </w:t>
              </w:r>
            </w:ins>
            <w:r w:rsidR="00125355"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23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  <w:ins w:id="239" w:author="Probo Darono Yakti" w:date="2022-03-24T14:0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Pertama, </w:t>
              </w:r>
            </w:ins>
          </w:p>
          <w:p w14:paraId="39F1E1A1" w14:textId="13F55559" w:rsidR="00125355" w:rsidRPr="005B3B40" w:rsidDel="00B20734" w:rsidRDefault="00125355" w:rsidP="00B20734">
            <w:pPr>
              <w:spacing w:before="100" w:beforeAutospacing="1" w:after="100" w:afterAutospacing="1" w:line="240" w:lineRule="auto"/>
              <w:contextualSpacing w:val="0"/>
              <w:rPr>
                <w:del w:id="240" w:author="Probo Darono Yakti" w:date="2022-03-24T14:06:00Z"/>
                <w:rFonts w:ascii="Times New Roman" w:eastAsia="Times New Roman" w:hAnsi="Times New Roman" w:cs="Times New Roman"/>
                <w:szCs w:val="24"/>
                <w:lang w:val="id-ID"/>
                <w:rPrChange w:id="241" w:author="Probo Darono Yakti" w:date="2022-03-24T13:57:00Z">
                  <w:rPr>
                    <w:del w:id="242" w:author="Probo Darono Yakti" w:date="2022-03-24T14:0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43" w:author="Probo Darono Yakti" w:date="2022-03-24T14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44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5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ins w:id="246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47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ahapan belajar </w:t>
            </w:r>
            <w:ins w:id="248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 di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49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ins w:id="250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kan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51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dengan kemampuan dan minat</w:t>
            </w:r>
            <w:del w:id="252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3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ins w:id="254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atau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55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kebutuhan </w:t>
            </w:r>
            <w:ins w:id="256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dari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57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del w:id="258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9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  <w:ins w:id="260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1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</w:p>
          <w:p w14:paraId="0F69BE00" w14:textId="24923C25" w:rsidR="00125355" w:rsidRPr="00B20734" w:rsidDel="00B20734" w:rsidRDefault="00125355" w:rsidP="00B20734">
            <w:pPr>
              <w:spacing w:before="100" w:beforeAutospacing="1" w:after="100" w:afterAutospacing="1" w:line="240" w:lineRule="auto"/>
              <w:contextualSpacing w:val="0"/>
              <w:rPr>
                <w:del w:id="262" w:author="Probo Darono Yakti" w:date="2022-03-24T14:07:00Z"/>
                <w:rFonts w:ascii="Times New Roman" w:eastAsia="Times New Roman" w:hAnsi="Times New Roman" w:cs="Times New Roman"/>
                <w:szCs w:val="24"/>
                <w:lang w:val="id-ID"/>
                <w:rPrChange w:id="263" w:author="Probo Darono Yakti" w:date="2022-03-24T14:06:00Z">
                  <w:rPr>
                    <w:del w:id="264" w:author="Probo Darono Yakti" w:date="2022-03-24T14:07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65" w:author="Probo Darono Yakti" w:date="2022-03-24T14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66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7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268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69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ada </w:t>
            </w:r>
            <w:del w:id="270" w:author="Probo Darono Yakti" w:date="2022-03-24T14:05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1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tahab </w:delText>
              </w:r>
            </w:del>
            <w:ins w:id="272" w:author="Probo Darono Yakti" w:date="2022-03-24T14:05:00Z"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3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taha</w:t>
              </w:r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4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</w:t>
              </w:r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5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76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 guru di tutut untuk merancang pembelajaran sesuai dengan minat dan bakat/kebutuhan siswa.</w:t>
            </w:r>
            <w:ins w:id="277" w:author="Probo Darono Yakti" w:date="2022-03-24T14:07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Kedua, </w:t>
              </w:r>
            </w:ins>
          </w:p>
          <w:p w14:paraId="66AAB7AD" w14:textId="54EA31A2" w:rsidR="00125355" w:rsidRPr="005B3B40" w:rsidDel="00B20734" w:rsidRDefault="00125355" w:rsidP="00B20734">
            <w:pPr>
              <w:spacing w:before="100" w:beforeAutospacing="1" w:after="100" w:afterAutospacing="1" w:line="240" w:lineRule="auto"/>
              <w:contextualSpacing w:val="0"/>
              <w:rPr>
                <w:del w:id="278" w:author="Probo Darono Yakti" w:date="2022-03-24T14:05:00Z"/>
                <w:rFonts w:ascii="Times New Roman" w:eastAsia="Times New Roman" w:hAnsi="Times New Roman" w:cs="Times New Roman"/>
                <w:szCs w:val="24"/>
                <w:lang w:val="id-ID"/>
                <w:rPrChange w:id="279" w:author="Probo Darono Yakti" w:date="2022-03-24T13:57:00Z">
                  <w:rPr>
                    <w:del w:id="280" w:author="Probo Darono Yakti" w:date="2022-03-24T14:05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81" w:author="Probo Darono Yakti" w:date="2022-03-24T14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82" w:author="Probo Darono Yakti" w:date="2022-03-24T14:07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3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Menggunakan </w:delText>
              </w:r>
            </w:del>
            <w:ins w:id="284" w:author="Probo Darono Yakti" w:date="2022-03-24T14:07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penggunaan metode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285" w:author="Probo Darono Yakti" w:date="2022-03-24T14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 formatif</w:t>
            </w:r>
            <w:ins w:id="286" w:author="Probo Darono Yakti" w:date="2022-03-24T14:07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ins w:id="287" w:author="Probo Darono Yakti" w:date="2022-03-24T14:05:00Z"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8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  <w:del w:id="289" w:author="Probo Darono Yakti" w:date="2022-03-24T14:05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0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3E555219" w14:textId="4CB75BAF" w:rsidR="00125355" w:rsidRPr="00B20734" w:rsidDel="00F94D61" w:rsidRDefault="00B20734" w:rsidP="00B20734">
            <w:pPr>
              <w:spacing w:before="100" w:beforeAutospacing="1" w:after="100" w:afterAutospacing="1" w:line="240" w:lineRule="auto"/>
              <w:contextualSpacing w:val="0"/>
              <w:rPr>
                <w:del w:id="291" w:author="Probo Darono Yakti" w:date="2022-03-24T14:07:00Z"/>
                <w:rFonts w:ascii="Times New Roman" w:eastAsia="Times New Roman" w:hAnsi="Times New Roman" w:cs="Times New Roman"/>
                <w:szCs w:val="24"/>
                <w:lang w:val="id-ID"/>
                <w:rPrChange w:id="292" w:author="Probo Darono Yakti" w:date="2022-03-24T14:05:00Z">
                  <w:rPr>
                    <w:del w:id="293" w:author="Probo Darono Yakti" w:date="2022-03-24T14:07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94" w:author="Probo Darono Yakti" w:date="2022-03-24T14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95" w:author="Probo Darono Yakti" w:date="2022-03-24T14:0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Metode penilaian formatif menuntut guru </w:t>
              </w:r>
            </w:ins>
            <w:del w:id="296" w:author="Probo Darono Yakti" w:date="2022-03-24T14:05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7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</w:delText>
              </w:r>
            </w:del>
            <w:del w:id="298" w:author="Probo Darono Yakti" w:date="2022-03-24T14:07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9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guru </w:delText>
              </w:r>
            </w:del>
            <w:del w:id="300" w:author="Probo Darono Yakti" w:date="2022-03-24T14:05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1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del w:id="302" w:author="Probo Darono Yakti" w:date="2022-03-24T14:07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3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</w:del>
            <w:del w:id="304" w:author="Probo Darono Yakti" w:date="2022-03-24T14:06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5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del w:id="306" w:author="Probo Darono Yakti" w:date="2022-03-24T14:07:00Z">
              <w:r w:rsidR="00125355"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7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tuntut </w:delText>
              </w:r>
            </w:del>
            <w:r w:rsidR="00125355"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08" w:author="Probo Darono Yakti" w:date="2022-03-24T14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untuk </w:t>
            </w:r>
            <w:ins w:id="309" w:author="Probo Darono Yakti" w:date="2022-03-24T14:0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r w:rsidR="00125355"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10" w:author="Probo Darono Yakti" w:date="2022-03-24T14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membantu </w:t>
            </w:r>
            <w:del w:id="311" w:author="Probo Darono Yakti" w:date="2022-03-24T14:07:00Z">
              <w:r w:rsidR="00125355"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12" w:author="Probo Darono Yakti" w:date="2022-03-24T14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siwa dalam </w:delText>
              </w:r>
            </w:del>
            <w:r w:rsidR="00125355"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13" w:author="Probo Darono Yakti" w:date="2022-03-24T14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 kemampuan dan bakat siswa.</w:t>
            </w:r>
            <w:ins w:id="314" w:author="Probo Darono Yakti" w:date="2022-03-24T14:07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315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Ketiga, </w:t>
              </w:r>
            </w:ins>
          </w:p>
          <w:p w14:paraId="6A3B5249" w14:textId="62C4EF1F" w:rsidR="00125355" w:rsidRPr="005B3B40" w:rsidDel="00B20734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316" w:author="Probo Darono Yakti" w:date="2022-03-24T14:06:00Z"/>
                <w:rFonts w:ascii="Times New Roman" w:eastAsia="Times New Roman" w:hAnsi="Times New Roman" w:cs="Times New Roman"/>
                <w:szCs w:val="24"/>
                <w:lang w:val="id-ID"/>
                <w:rPrChange w:id="317" w:author="Probo Darono Yakti" w:date="2022-03-24T13:57:00Z">
                  <w:rPr>
                    <w:del w:id="318" w:author="Probo Darono Yakti" w:date="2022-03-24T14:0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19" w:author="Probo Darono Yakti" w:date="2022-03-24T14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20" w:author="Probo Darono Yakti" w:date="2022-03-24T14:08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1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322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23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enempatkan guru sebagai mentor</w:t>
            </w:r>
            <w:ins w:id="324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ins w:id="325" w:author="Probo Darono Yakti" w:date="2022-03-24T14:06:00Z"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6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  <w:del w:id="327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8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00D0A61F" w14:textId="08390A2D" w:rsidR="00125355" w:rsidRPr="00B20734" w:rsidDel="00F94D61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329" w:author="Probo Darono Yakti" w:date="2022-03-24T14:08:00Z"/>
                <w:rFonts w:ascii="Times New Roman" w:eastAsia="Times New Roman" w:hAnsi="Times New Roman" w:cs="Times New Roman"/>
                <w:szCs w:val="24"/>
                <w:lang w:val="id-ID"/>
                <w:rPrChange w:id="330" w:author="Probo Darono Yakti" w:date="2022-03-24T14:06:00Z">
                  <w:rPr>
                    <w:del w:id="331" w:author="Probo Darono Yakti" w:date="2022-03-24T14:08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32" w:author="Probo Darono Yakti" w:date="2022-03-24T14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33" w:author="Probo Darono Yakti" w:date="2022-03-24T14:05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4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Guri </w:delText>
              </w:r>
            </w:del>
            <w:ins w:id="335" w:author="Probo Darono Yakti" w:date="2022-03-24T14:05:00Z"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6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Gur</w:t>
              </w:r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7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u</w:t>
              </w:r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8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ins w:id="339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mentor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40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dilatih </w:t>
            </w:r>
            <w:del w:id="341" w:author="Probo Darono Yakti" w:date="2022-03-24T14:08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42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ins w:id="343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44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 kurikulum dan memberikan kebebasan untuk menentukan cara belajar mengajar siswa.</w:t>
            </w:r>
            <w:ins w:id="345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Terakhir, p</w:t>
              </w:r>
            </w:ins>
          </w:p>
          <w:p w14:paraId="5F81A071" w14:textId="5AE29AAF" w:rsidR="00125355" w:rsidRPr="005B3B40" w:rsidDel="00B20734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346" w:author="Probo Darono Yakti" w:date="2022-03-24T14:06:00Z"/>
                <w:rFonts w:ascii="Times New Roman" w:eastAsia="Times New Roman" w:hAnsi="Times New Roman" w:cs="Times New Roman"/>
                <w:szCs w:val="24"/>
                <w:lang w:val="id-ID"/>
                <w:rPrChange w:id="347" w:author="Probo Darono Yakti" w:date="2022-03-24T13:57:00Z">
                  <w:rPr>
                    <w:del w:id="348" w:author="Probo Darono Yakti" w:date="2022-03-24T14:06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49" w:author="Probo Darono Yakti" w:date="2022-03-24T14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50" w:author="Probo Darono Yakti" w:date="2022-03-24T14:08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51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52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engembangan profesi guru</w:t>
            </w:r>
            <w:ins w:id="353" w:author="Probo Darono Yakti" w:date="2022-03-24T14:06:00Z">
              <w:r w:rsidR="00B20734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54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</w:ins>
            <w:del w:id="355" w:author="Probo Darono Yakti" w:date="2022-03-24T14:06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56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0AF4FD33" w14:textId="75DA3E6D" w:rsidR="00125355" w:rsidRPr="00B20734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57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58" w:author="Probo Darono Yakti" w:date="2022-03-24T14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59" w:author="Probo Darono Yakti" w:date="2022-03-24T14:05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0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guru s</w:delText>
              </w:r>
            </w:del>
            <w:ins w:id="361" w:author="Probo Darono Yakti" w:date="2022-03-24T14:06:00Z">
              <w:r w:rsidR="00B2073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62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ebagai pendidik di era 4.0</w:t>
            </w:r>
            <w:ins w:id="363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64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365" w:author="Probo Darono Yakti" w:date="2022-03-24T14:05:00Z">
              <w:r w:rsidRPr="00B20734" w:rsidDel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6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maka g</w:delText>
              </w:r>
            </w:del>
            <w:ins w:id="367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68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tidak </w:t>
            </w:r>
            <w:ins w:id="369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lagi </w:t>
              </w:r>
            </w:ins>
            <w:del w:id="370" w:author="Probo Darono Yakti" w:date="2022-03-24T14:08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71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boleh </w:delText>
              </w:r>
            </w:del>
            <w:ins w:id="372" w:author="Probo Darono Yakti" w:date="2022-03-24T14:08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diperk</w:t>
              </w:r>
            </w:ins>
            <w:ins w:id="373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enankan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74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menetap </w:t>
            </w:r>
            <w:del w:id="375" w:author="Probo Darono Yakti" w:date="2022-03-24T14:09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76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dengan </w:delText>
              </w:r>
            </w:del>
            <w:ins w:id="377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78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 strata</w:t>
            </w:r>
            <w:del w:id="379" w:author="Probo Darono Yakti" w:date="2022-03-24T14:09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0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ins w:id="381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Tiap guru</w:t>
              </w:r>
              <w:r w:rsidR="00F94D61" w:rsidRPr="00B2073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2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83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harus </w:t>
            </w:r>
            <w:del w:id="384" w:author="Probo Darono Yakti" w:date="2022-03-24T14:09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5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selalu berkembang </w:delText>
              </w:r>
            </w:del>
            <w:ins w:id="386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mengembangkan diri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87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agar dapat mengajarkan pendidikan </w:t>
            </w:r>
            <w:del w:id="388" w:author="Probo Darono Yakti" w:date="2022-03-24T14:09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9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sesuai </w:delText>
              </w:r>
            </w:del>
            <w:ins w:id="390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menyesuaikan </w:t>
              </w:r>
            </w:ins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91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 era</w:t>
            </w:r>
            <w:del w:id="392" w:author="Probo Darono Yakti" w:date="2022-03-24T14:09:00Z">
              <w:r w:rsidRPr="00B20734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93" w:author="Probo Darono Yakti" w:date="2022-03-24T14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nya</w:delText>
              </w:r>
            </w:del>
            <w:r w:rsidRPr="00B20734">
              <w:rPr>
                <w:rFonts w:ascii="Times New Roman" w:eastAsia="Times New Roman" w:hAnsi="Times New Roman" w:cs="Times New Roman"/>
                <w:szCs w:val="24"/>
                <w:lang w:val="id-ID"/>
                <w:rPrChange w:id="394" w:author="Probo Darono Yakti" w:date="2022-03-24T14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3A24CEA" w14:textId="0A6E77B0" w:rsidR="00125355" w:rsidRPr="005B3B40" w:rsidDel="00F94D6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395" w:author="Probo Darono Yakti" w:date="2022-03-24T14:10:00Z"/>
                <w:rFonts w:ascii="Times New Roman" w:eastAsia="Times New Roman" w:hAnsi="Times New Roman" w:cs="Times New Roman"/>
                <w:szCs w:val="24"/>
                <w:lang w:val="id-ID"/>
                <w:rPrChange w:id="396" w:author="Probo Darono Yakti" w:date="2022-03-24T13:57:00Z">
                  <w:rPr>
                    <w:del w:id="397" w:author="Probo Darono Yakti" w:date="2022-03-24T14:10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398" w:author="Probo Darono Yakti" w:date="2022-03-24T14:09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9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 Di </w:delText>
              </w:r>
            </w:del>
            <w:ins w:id="400" w:author="Probo Darono Yakti" w:date="2022-03-24T14:09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Terdapat lima aspek yang ditekankan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0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 pendidikan revolusi industri</w:t>
            </w:r>
            <w:del w:id="402" w:author="Probo Darono Yakti" w:date="2022-03-24T14:09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0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ini ada 5 aspek yang di tekankan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0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proses pembelajaran</w:t>
            </w:r>
            <w:ins w:id="405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0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yaitu:</w:t>
            </w:r>
            <w:ins w:id="407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(1) </w:t>
              </w:r>
            </w:ins>
          </w:p>
          <w:p w14:paraId="346DA079" w14:textId="0042C3CC" w:rsidR="00125355" w:rsidRPr="005B3B40" w:rsidDel="00F94D61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408" w:author="Probo Darono Yakti" w:date="2022-03-24T14:10:00Z"/>
                <w:rFonts w:ascii="Times New Roman" w:eastAsia="Times New Roman" w:hAnsi="Times New Roman" w:cs="Times New Roman"/>
                <w:szCs w:val="24"/>
                <w:lang w:val="id-ID"/>
                <w:rPrChange w:id="409" w:author="Probo Darono Yakti" w:date="2022-03-24T13:57:00Z">
                  <w:rPr>
                    <w:del w:id="410" w:author="Probo Darono Yakti" w:date="2022-03-24T14:10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11" w:author="Probo Darono Yakti" w:date="2022-03-24T14:1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12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1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414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pengamatan</w:t>
              </w:r>
            </w:ins>
            <w:del w:id="415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1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engamati</w:delText>
              </w:r>
            </w:del>
            <w:ins w:id="417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(2) </w:t>
              </w:r>
            </w:ins>
          </w:p>
          <w:p w14:paraId="6CB21859" w14:textId="5D211534" w:rsidR="00125355" w:rsidRPr="005B3B40" w:rsidDel="00F94D61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418" w:author="Probo Darono Yakti" w:date="2022-03-24T14:10:00Z"/>
                <w:rFonts w:ascii="Times New Roman" w:eastAsia="Times New Roman" w:hAnsi="Times New Roman" w:cs="Times New Roman"/>
                <w:szCs w:val="24"/>
                <w:lang w:val="id-ID"/>
                <w:rPrChange w:id="419" w:author="Probo Darono Yakti" w:date="2022-03-24T13:57:00Z">
                  <w:rPr>
                    <w:del w:id="420" w:author="Probo Darono Yakti" w:date="2022-03-24T14:10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21" w:author="Probo Darono Yakti" w:date="2022-03-24T14:1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22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2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424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pemahaman</w:t>
              </w:r>
            </w:ins>
            <w:del w:id="425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2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emahami</w:delText>
              </w:r>
            </w:del>
            <w:ins w:id="427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(3) </w:t>
              </w:r>
            </w:ins>
          </w:p>
          <w:p w14:paraId="075CF8BC" w14:textId="1AC457F2" w:rsidR="00125355" w:rsidRPr="005B3B40" w:rsidDel="00F94D61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428" w:author="Probo Darono Yakti" w:date="2022-03-24T14:10:00Z"/>
                <w:rFonts w:ascii="Times New Roman" w:eastAsia="Times New Roman" w:hAnsi="Times New Roman" w:cs="Times New Roman"/>
                <w:szCs w:val="24"/>
                <w:lang w:val="id-ID"/>
                <w:rPrChange w:id="429" w:author="Probo Darono Yakti" w:date="2022-03-24T13:57:00Z">
                  <w:rPr>
                    <w:del w:id="430" w:author="Probo Darono Yakti" w:date="2022-03-24T14:10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31" w:author="Probo Darono Yakti" w:date="2022-03-24T14:1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32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3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434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percobaan</w:t>
              </w:r>
            </w:ins>
            <w:del w:id="435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3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encoba</w:delText>
              </w:r>
            </w:del>
            <w:ins w:id="437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(4) </w:t>
              </w:r>
            </w:ins>
          </w:p>
          <w:p w14:paraId="14BEF514" w14:textId="099DFBB1" w:rsidR="00125355" w:rsidRPr="005B3B40" w:rsidDel="00F94D61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del w:id="438" w:author="Probo Darono Yakti" w:date="2022-03-24T14:10:00Z"/>
                <w:rFonts w:ascii="Times New Roman" w:eastAsia="Times New Roman" w:hAnsi="Times New Roman" w:cs="Times New Roman"/>
                <w:szCs w:val="24"/>
                <w:lang w:val="id-ID"/>
                <w:rPrChange w:id="439" w:author="Probo Darono Yakti" w:date="2022-03-24T13:57:00Z">
                  <w:rPr>
                    <w:del w:id="440" w:author="Probo Darono Yakti" w:date="2022-03-24T14:10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41" w:author="Probo Darono Yakti" w:date="2022-03-24T14:1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42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4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ins w:id="444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diskusi</w:t>
              </w:r>
            </w:ins>
            <w:del w:id="445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4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endiskusikan</w:delText>
              </w:r>
            </w:del>
            <w:ins w:id="447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; dan (5) </w:t>
              </w:r>
            </w:ins>
          </w:p>
          <w:p w14:paraId="7CCCBD41" w14:textId="424468EB" w:rsidR="00125355" w:rsidRPr="005B3B40" w:rsidRDefault="00125355" w:rsidP="00F94D6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4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49" w:author="Probo Darono Yakti" w:date="2022-03-24T14:1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50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5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452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5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enelitian</w:t>
            </w:r>
            <w:ins w:id="454" w:author="Probo Darono Yakti" w:date="2022-03-24T14:10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14:paraId="55856145" w14:textId="4F32FE2C" w:rsidR="00125355" w:rsidRPr="005B3B40" w:rsidDel="0078503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55" w:author="Probo Darono Yakti" w:date="2022-03-24T14:13:00Z"/>
                <w:rFonts w:ascii="Times New Roman" w:eastAsia="Times New Roman" w:hAnsi="Times New Roman" w:cs="Times New Roman"/>
                <w:szCs w:val="24"/>
                <w:lang w:val="id-ID"/>
                <w:rPrChange w:id="456" w:author="Probo Darono Yakti" w:date="2022-03-24T13:57:00Z">
                  <w:rPr>
                    <w:del w:id="457" w:author="Probo Darono Yakti" w:date="2022-03-24T14:13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5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dasarnya</w:t>
            </w:r>
            <w:ins w:id="459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6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461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bisa lihat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6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del w:id="464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mengamati </w:delText>
              </w:r>
            </w:del>
            <w:ins w:id="466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pengamatan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6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dan </w:t>
            </w:r>
            <w:del w:id="468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memahami </w:delText>
              </w:r>
            </w:del>
            <w:ins w:id="470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pemahaman </w:t>
              </w:r>
            </w:ins>
            <w:del w:id="471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7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ini sebenarnya jadi </w:delText>
              </w:r>
            </w:del>
            <w:ins w:id="473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diintegrasikan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7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 kesatuan</w:t>
            </w:r>
            <w:del w:id="475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7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pada proses mengamati dan memahami kita bisa memiliki </w:delText>
              </w:r>
            </w:del>
            <w:ins w:id="477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untuk menghasilkan pem</w:t>
              </w:r>
            </w:ins>
            <w:del w:id="478" w:author="Probo Darono Yakti" w:date="2022-03-24T14:11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7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8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ikiran yang kritis. P</w:t>
            </w:r>
            <w:ins w:id="481" w:author="Probo Darono Yakti" w:date="2022-03-24T14:11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8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ikiran kritis </w:t>
            </w:r>
            <w:del w:id="483" w:author="Probo Darono Yakti" w:date="2022-03-24T14:12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sangat </w:delText>
              </w:r>
            </w:del>
            <w:del w:id="485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</w:del>
            <w:del w:id="487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del w:id="489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9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butuhkan </w:delText>
              </w:r>
            </w:del>
            <w:del w:id="491" w:author="Probo Darono Yakti" w:date="2022-03-24T14:12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9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karena dengan pikiran yang kritis maka akan timbul </w:delText>
              </w:r>
            </w:del>
            <w:ins w:id="493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akan </w:t>
              </w:r>
            </w:ins>
            <w:ins w:id="494" w:author="Probo Darono Yakti" w:date="2022-03-24T14:12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menimbulkan </w:t>
              </w:r>
            </w:ins>
            <w:del w:id="495" w:author="Probo Darono Yakti" w:date="2022-03-24T14:12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9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sebuah </w:delText>
              </w:r>
            </w:del>
            <w:ins w:id="497" w:author="Probo Darono Yakti" w:date="2022-03-24T14:12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ide-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49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ide atau </w:t>
            </w:r>
            <w:ins w:id="499" w:author="Probo Darono Yakti" w:date="2022-03-24T14:12:00Z">
              <w:r w:rsidR="00F94D6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gagasan-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0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gagasan.</w:t>
            </w:r>
            <w:ins w:id="501" w:author="Probo Darono Yakti" w:date="2022-03-24T14:12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78F17B3D" w14:textId="02FD4F9B" w:rsidR="00125355" w:rsidRPr="005B3B4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0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503" w:author="Probo Darono Yakti" w:date="2022-03-24T14:13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Dari gagasan yang mucul dari pemikiran kritis tadi maka p</w:delText>
              </w:r>
            </w:del>
            <w:ins w:id="505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0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roses selanjutnya </w:t>
            </w:r>
            <w:del w:id="507" w:author="Probo Darono Yakti" w:date="2022-03-24T14:13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ins w:id="509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adalah </w:t>
              </w:r>
            </w:ins>
            <w:del w:id="510" w:author="Probo Darono Yakti" w:date="2022-03-24T14:13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1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mencoba/ pengaplikasian</w:delText>
              </w:r>
            </w:del>
            <w:ins w:id="512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percobaan atau implementasi dalam bentuk praktik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1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 P</w:t>
            </w:r>
            <w:ins w:id="514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raktik p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15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ada </w:t>
            </w:r>
            <w:ins w:id="516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Era </w:t>
              </w:r>
            </w:ins>
            <w:del w:id="517" w:author="Probo Darono Yakti" w:date="2022-03-24T14:13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1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revolusi </w:delText>
              </w:r>
            </w:del>
            <w:ins w:id="519" w:author="Probo Darono Yakti" w:date="2022-03-24T14:13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78503B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evolusi </w:t>
              </w:r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2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</w:t>
            </w:r>
            <w:del w:id="522" w:author="Probo Darono Yakti" w:date="2022-03-24T14:13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ini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2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lebih banyak </w:t>
            </w:r>
            <w:del w:id="525" w:author="Probo Darono Yakti" w:date="2022-03-24T14:10:00Z">
              <w:r w:rsidRPr="005B3B40" w:rsidDel="00F94D6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praktek</w:delText>
              </w:r>
            </w:del>
            <w:ins w:id="527" w:author="Probo Darono Yakti" w:date="2022-03-24T14:10:00Z">
              <w:r w:rsidR="00F94D61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praktik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2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30" w:author="Probo Darono Yakti" w:date="2022-03-24T14:14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karena lebih </w:delText>
              </w:r>
            </w:del>
            <w:ins w:id="532" w:author="Probo Darono Yakti" w:date="2022-03-24T14:14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del w:id="533" w:author="Probo Darono Yakti" w:date="2022-03-24T14:14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menyiapkan </w:delText>
              </w:r>
            </w:del>
            <w:ins w:id="535" w:author="Probo Darono Yakti" w:date="2022-03-24T14:14:00Z">
              <w:r w:rsidR="0078503B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</w:t>
              </w:r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mpers</w:t>
              </w:r>
              <w:r w:rsidR="0078503B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iapkan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38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anak </w:t>
            </w:r>
            <w:del w:id="539" w:author="Probo Darono Yakti" w:date="2022-03-24T14:14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4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pada bagaimana kita </w:delText>
              </w:r>
            </w:del>
            <w:ins w:id="541" w:author="Probo Darono Yakti" w:date="2022-03-24T14:14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agar dapat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4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menumbuhkan ide </w:t>
            </w:r>
            <w:del w:id="543" w:author="Probo Darono Yakti" w:date="2022-03-24T14:14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4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baru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45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 gagasan</w:t>
            </w:r>
            <w:ins w:id="546" w:author="Probo Darono Yakti" w:date="2022-03-24T14:14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="0078503B" w:rsidRPr="000A29D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baru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4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311D7EE" w14:textId="0591DB6C" w:rsidR="00125355" w:rsidRPr="005B3B40" w:rsidDel="001D106F" w:rsidRDefault="00125355" w:rsidP="001D106F">
            <w:pPr>
              <w:spacing w:before="100" w:beforeAutospacing="1" w:after="100" w:afterAutospacing="1" w:line="240" w:lineRule="auto"/>
              <w:contextualSpacing w:val="0"/>
              <w:rPr>
                <w:del w:id="548" w:author="Probo Darono Yakti" w:date="2022-03-24T14:18:00Z"/>
                <w:rFonts w:ascii="Times New Roman" w:eastAsia="Times New Roman" w:hAnsi="Times New Roman" w:cs="Times New Roman"/>
                <w:szCs w:val="24"/>
                <w:lang w:val="id-ID"/>
                <w:rPrChange w:id="549" w:author="Probo Darono Yakti" w:date="2022-03-24T13:57:00Z">
                  <w:rPr>
                    <w:del w:id="550" w:author="Probo Darono Yakti" w:date="2022-03-24T14:18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51" w:author="Probo Darono Yakti" w:date="2022-03-24T14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5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</w:t>
            </w:r>
            <w:del w:id="553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5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mencoba </w:delText>
              </w:r>
            </w:del>
            <w:ins w:id="555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percobaan,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5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del w:id="557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5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selanjutnya </w:delText>
              </w:r>
            </w:del>
            <w:ins w:id="559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berikutnya adalah </w:t>
              </w:r>
            </w:ins>
            <w:del w:id="560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mendiskusikan</w:delText>
              </w:r>
            </w:del>
            <w:ins w:id="562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diskusi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6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del w:id="564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Mendiskusikan </w:delText>
              </w:r>
            </w:del>
            <w:ins w:id="566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Diskusi tidak </w:t>
              </w:r>
            </w:ins>
            <w:del w:id="567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bukan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6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hanya </w:t>
            </w:r>
            <w:ins w:id="570" w:author="Probo Darono Yakti" w:date="2022-03-24T14:15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dilakukan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71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 atau dua orang</w:t>
            </w:r>
            <w:ins w:id="572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73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74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5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tapi </w:delText>
              </w:r>
            </w:del>
            <w:ins w:id="576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namun </w:t>
              </w:r>
            </w:ins>
            <w:del w:id="577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banyak </w:delText>
              </w:r>
            </w:del>
            <w:ins w:id="579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</w:t>
              </w:r>
            </w:ins>
            <w:del w:id="580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8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8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olaborasi</w:t>
            </w:r>
            <w:ins w:id="583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kan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8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85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8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komunikasi dengan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8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 orang</w:t>
            </w:r>
            <w:ins w:id="588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untuk ber</w:t>
              </w:r>
              <w:r w:rsidR="0078503B" w:rsidRPr="000A29D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komunikasi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8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del w:id="590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Hal ini </w:delText>
              </w:r>
            </w:del>
            <w:ins w:id="592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Diskusi </w:t>
              </w:r>
            </w:ins>
            <w:del w:id="593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dilakukan karena </w:delText>
              </w:r>
            </w:del>
            <w:ins w:id="595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menghadirkan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59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banyak pandangan yang </w:t>
            </w:r>
            <w:del w:id="597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8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berbeda </w:delText>
              </w:r>
            </w:del>
            <w:ins w:id="599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distingtif 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0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atau ide-ide yang baru </w:t>
            </w:r>
            <w:del w:id="601" w:author="Probo Darono Yakti" w:date="2022-03-24T14:16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02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akan muncul</w:delText>
              </w:r>
            </w:del>
            <w:ins w:id="603" w:author="Probo Darono Yakti" w:date="2022-03-24T14:16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pula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0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605" w:author="Probo Darono Yakti" w:date="2022-03-24T14:18:00Z">
              <w:r w:rsidR="001D10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3E95C092" w14:textId="65D556E1" w:rsidR="00125355" w:rsidRPr="005B3B40" w:rsidRDefault="00125355" w:rsidP="001D106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0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07" w:author="Probo Darono Yakti" w:date="2022-03-24T14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08" w:author="Probo Darono Yakti" w:date="2022-03-24T14:17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0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Yang </w:delText>
              </w:r>
            </w:del>
            <w:del w:id="610" w:author="Probo Darono Yakti" w:date="2022-03-24T14:15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terahir</w:delText>
              </w:r>
            </w:del>
            <w:ins w:id="612" w:author="Probo Darono Yakti" w:date="2022-03-24T14:17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ins w:id="613" w:author="Probo Darono Yakti" w:date="2022-03-24T14:15:00Z">
              <w:r w:rsidR="0078503B" w:rsidRPr="005B3B4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erakhir</w:t>
              </w:r>
            </w:ins>
            <w:ins w:id="615" w:author="Probo Darono Yakti" w:date="2022-03-24T14:17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16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617" w:author="Probo Darono Yakti" w:date="2022-03-24T14:17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dalam era Revolusi Industri 4.0 diperlukan </w:t>
              </w:r>
            </w:ins>
            <w:del w:id="618" w:author="Probo Darono Yakti" w:date="2022-03-24T14:17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9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adalah melakukan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20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ins w:id="621" w:author="Probo Darono Yakti" w:date="2022-03-24T14:17:00Z">
              <w:r w:rsidR="0078503B" w:rsidRPr="000A29D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bersifat </w:t>
              </w:r>
              <w:r w:rsidR="0078503B" w:rsidRPr="000A29D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kreatif dan inovatif</w:t>
              </w:r>
            </w:ins>
            <w:del w:id="622" w:author="Probo Darono Yakti" w:date="2022-03-24T14:17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23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 tuntutan 4.0 ini adalah kreatif dan inovatif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24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Dengan </w:t>
            </w:r>
            <w:del w:id="625" w:author="Probo Darono Yakti" w:date="2022-03-24T14:17:00Z">
              <w:r w:rsidRPr="005B3B40" w:rsidDel="0078503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26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melakukan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27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ins w:id="628" w:author="Probo Darono Yakti" w:date="2022-03-24T14:17:00Z">
              <w:r w:rsidR="0078503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29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630" w:author="Probo Darono Yakti" w:date="2022-03-24T14:18:00Z">
              <w:r w:rsidRPr="005B3B40" w:rsidDel="001D106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31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bisa lihat </w:delText>
              </w:r>
            </w:del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3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del w:id="633" w:author="Probo Darono Yakti" w:date="2022-03-24T14:18:00Z">
              <w:r w:rsidRPr="005B3B40" w:rsidDel="001D106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34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kreatif </w:delText>
              </w:r>
            </w:del>
            <w:ins w:id="635" w:author="Probo Darono Yakti" w:date="2022-03-24T14:18:00Z">
              <w:r w:rsidR="001D10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kreasi dan </w:t>
              </w:r>
            </w:ins>
            <w:del w:id="636" w:author="Probo Darono Yakti" w:date="2022-03-24T14:18:00Z">
              <w:r w:rsidRPr="005B3B40" w:rsidDel="001D106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37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dan inovatif </w:delText>
              </w:r>
            </w:del>
            <w:ins w:id="638" w:author="Probo Darono Yakti" w:date="2022-03-24T14:18:00Z">
              <w:r w:rsidR="001D10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inovasi </w:t>
              </w:r>
            </w:ins>
            <w:del w:id="639" w:author="Probo Darono Yakti" w:date="2022-03-24T14:18:00Z">
              <w:r w:rsidRPr="005B3B40" w:rsidDel="001D106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40" w:author="Probo Darono Yakti" w:date="2022-03-24T13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</w:delText>
              </w:r>
            </w:del>
            <w:ins w:id="641" w:author="Probo Darono Yakti" w:date="2022-03-24T14:18:00Z">
              <w:r w:rsidR="001D10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 diobservasi dengan baik</w:t>
              </w:r>
            </w:ins>
            <w:r w:rsidRPr="005B3B40">
              <w:rPr>
                <w:rFonts w:ascii="Times New Roman" w:eastAsia="Times New Roman" w:hAnsi="Times New Roman" w:cs="Times New Roman"/>
                <w:szCs w:val="24"/>
                <w:lang w:val="id-ID"/>
                <w:rPrChange w:id="642" w:author="Probo Darono Yakti" w:date="2022-03-24T13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0D7D20CA" w14:textId="77777777" w:rsidR="00924DF5" w:rsidRPr="005B3B40" w:rsidRDefault="00924DF5">
      <w:pPr>
        <w:rPr>
          <w:lang w:val="id-ID"/>
          <w:rPrChange w:id="643" w:author="Probo Darono Yakti" w:date="2022-03-24T13:57:00Z">
            <w:rPr/>
          </w:rPrChange>
        </w:rPr>
      </w:pPr>
    </w:p>
    <w:sectPr w:rsidR="00924DF5" w:rsidRPr="005B3B4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bo Darono Yakti">
    <w15:presenceInfo w15:providerId="Windows Live" w15:userId="11a1902e66461f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D106F"/>
    <w:rsid w:val="00240407"/>
    <w:rsid w:val="0042167F"/>
    <w:rsid w:val="005B3B40"/>
    <w:rsid w:val="0078503B"/>
    <w:rsid w:val="00924DF5"/>
    <w:rsid w:val="00B20734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DF6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 Darono Yakti</cp:lastModifiedBy>
  <cp:revision>4</cp:revision>
  <dcterms:created xsi:type="dcterms:W3CDTF">2020-08-26T22:03:00Z</dcterms:created>
  <dcterms:modified xsi:type="dcterms:W3CDTF">2022-03-24T07:18:00Z</dcterms:modified>
</cp:coreProperties>
</file>