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ins w:id="0" w:author="Asus" w:date="2021-11-06T14:11:00Z">
        <w:r w:rsidR="00167842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Meningkat</w:t>
        </w:r>
      </w:ins>
      <w:proofErr w:type="spellEnd"/>
      <w:del w:id="1" w:author="Asus" w:date="2021-11-06T14:11:00Z">
        <w:r w:rsidRPr="00C50A1E" w:rsidDel="00167842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Naik</w:delText>
        </w:r>
      </w:del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2" w:author="Asus" w:date="2021-11-06T14:11:00Z">
        <w:r w:rsidR="0016784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meningkat</w:t>
        </w:r>
      </w:ins>
      <w:proofErr w:type="spellEnd"/>
      <w:del w:id="3" w:author="Asus" w:date="2021-11-06T14:11:00Z">
        <w:r w:rsidRPr="00C50A1E" w:rsidDel="0016784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naik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4" w:author="Asus" w:date="2021-11-06T14:12:00Z">
        <w:r w:rsidR="00CE1F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</w:ins>
      <w:proofErr w:type="spellEnd"/>
      <w:del w:id="5" w:author="Asus" w:date="2021-11-06T14:12:00Z">
        <w:r w:rsidRPr="00C50A1E" w:rsidDel="00CE1F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sama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6" w:author="Asus" w:date="2021-11-06T14:12:00Z">
        <w:r w:rsidR="00CE1F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</w:ins>
      <w:proofErr w:type="spellEnd"/>
      <w:del w:id="7" w:author="Asus" w:date="2021-11-06T14:12:00Z">
        <w:r w:rsidRPr="00C50A1E" w:rsidDel="00CE1F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8" w:author="Asus" w:date="2021-11-06T14:12:00Z">
        <w:r w:rsidR="00CE1F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</w:ins>
      <w:proofErr w:type="spellEnd"/>
      <w:del w:id="9" w:author="Asus" w:date="2021-11-06T14:12:00Z">
        <w:r w:rsidRPr="00C50A1E" w:rsidDel="00CE1F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temenan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10" w:author="Asus" w:date="2021-11-06T14:12:00Z">
        <w:r w:rsidR="00CE1F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</w:ins>
      <w:proofErr w:type="spellEnd"/>
      <w:del w:id="11" w:author="Asus" w:date="2021-11-06T14:12:00Z">
        <w:r w:rsidRPr="00C50A1E" w:rsidDel="00CE1F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" w:author="Asus" w:date="2021-11-06T14:13:00Z">
        <w:r w:rsidR="00365C47">
          <w:rPr>
            <w:rFonts w:ascii="Times New Roman" w:eastAsia="Times New Roman" w:hAnsi="Times New Roman" w:cs="Times New Roman"/>
            <w:sz w:val="24"/>
            <w:szCs w:val="24"/>
          </w:rPr>
          <w:t>mi</w:t>
        </w:r>
      </w:ins>
      <w:del w:id="13" w:author="Asus" w:date="2021-11-06T14:13:00Z">
        <w:r w:rsidRPr="00C50A1E" w:rsidDel="00365C47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Asus" w:date="2021-11-06T14:14:00Z">
        <w:r w:rsidR="00365C47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</w:ins>
      <w:proofErr w:type="spellEnd"/>
      <w:del w:id="15" w:author="Asus" w:date="2021-11-06T14:14:00Z">
        <w:r w:rsidDel="00365C47">
          <w:rPr>
            <w:rFonts w:ascii="Times New Roman" w:eastAsia="Times New Roman" w:hAnsi="Times New Roman" w:cs="Times New Roman"/>
            <w:sz w:val="24"/>
            <w:szCs w:val="24"/>
          </w:rPr>
          <w:delText>Bulan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9315A">
        <w:rPr>
          <w:rFonts w:ascii="Times New Roman" w:eastAsia="Times New Roman" w:hAnsi="Times New Roman" w:cs="Times New Roman"/>
          <w:i/>
          <w:sz w:val="24"/>
          <w:szCs w:val="24"/>
          <w:rPrChange w:id="16" w:author="Asus" w:date="2021-11-06T14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49315A">
        <w:rPr>
          <w:rFonts w:ascii="Times New Roman" w:eastAsia="Times New Roman" w:hAnsi="Times New Roman" w:cs="Times New Roman"/>
          <w:i/>
          <w:sz w:val="24"/>
          <w:szCs w:val="24"/>
          <w:rPrChange w:id="17" w:author="Asus" w:date="2021-11-06T14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9315A">
        <w:rPr>
          <w:rFonts w:ascii="Times New Roman" w:eastAsia="Times New Roman" w:hAnsi="Times New Roman" w:cs="Times New Roman"/>
          <w:i/>
          <w:sz w:val="24"/>
          <w:szCs w:val="24"/>
          <w:rPrChange w:id="18" w:author="Asus" w:date="2021-11-06T14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ins w:id="19" w:author="Asus" w:date="2021-11-06T14:16:00Z">
        <w:r w:rsidR="00B23B39" w:rsidRPr="0049315A">
          <w:rPr>
            <w:rFonts w:ascii="Times New Roman" w:eastAsia="Times New Roman" w:hAnsi="Times New Roman" w:cs="Times New Roman"/>
            <w:i/>
            <w:sz w:val="24"/>
            <w:szCs w:val="24"/>
            <w:rPrChange w:id="20" w:author="Asus" w:date="2021-11-06T14:2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Pr="0049315A">
        <w:rPr>
          <w:rFonts w:ascii="Times New Roman" w:eastAsia="Times New Roman" w:hAnsi="Times New Roman" w:cs="Times New Roman"/>
          <w:i/>
          <w:sz w:val="24"/>
          <w:szCs w:val="24"/>
          <w:rPrChange w:id="21" w:author="Asus" w:date="2021-11-06T14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9315A">
        <w:rPr>
          <w:rFonts w:ascii="Times New Roman" w:eastAsia="Times New Roman" w:hAnsi="Times New Roman" w:cs="Times New Roman"/>
          <w:i/>
          <w:sz w:val="24"/>
          <w:szCs w:val="24"/>
          <w:rPrChange w:id="22" w:author="Asus" w:date="2021-11-06T14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49315A">
        <w:rPr>
          <w:rFonts w:ascii="Times New Roman" w:eastAsia="Times New Roman" w:hAnsi="Times New Roman" w:cs="Times New Roman"/>
          <w:i/>
          <w:sz w:val="24"/>
          <w:szCs w:val="24"/>
          <w:rPrChange w:id="23" w:author="Asus" w:date="2021-11-06T14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24" w:author="Asus" w:date="2021-11-06T14:17:00Z">
        <w:r w:rsidR="00E763A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ketika</w:t>
        </w:r>
      </w:ins>
      <w:proofErr w:type="spellEnd"/>
      <w:del w:id="25" w:author="Asus" w:date="2021-11-06T14:17:00Z">
        <w:r w:rsidRPr="00C50A1E" w:rsidDel="00E763A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Ketika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6" w:author="Asus" w:date="2021-11-06T14:04:00Z">
        <w:r w:rsidR="0016784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Asus" w:date="2021-11-06T14:03:00Z">
        <w:r w:rsidR="00167842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</w:ins>
      <w:del w:id="28" w:author="Asus" w:date="2021-11-06T14:03:00Z">
        <w:r w:rsidDel="00167842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167842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Asus" w:date="2021-11-06T14:18:00Z">
        <w:r w:rsidRPr="00C50A1E" w:rsidDel="00201B48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0" w:author="Asus" w:date="2021-11-06T14:04:00Z">
        <w:r w:rsidR="00167842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</w:ins>
      <w:del w:id="31" w:author="Asus" w:date="2021-11-06T14:04:00Z">
        <w:r w:rsidRPr="00C50A1E" w:rsidDel="00167842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32" w:author="Asus" w:date="2021-11-06T14:22:00Z">
        <w:r w:rsidR="0049315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15A">
        <w:rPr>
          <w:rFonts w:ascii="Times New Roman" w:eastAsia="Times New Roman" w:hAnsi="Times New Roman" w:cs="Times New Roman"/>
          <w:i/>
          <w:sz w:val="24"/>
          <w:szCs w:val="24"/>
          <w:rPrChange w:id="33" w:author="Asus" w:date="2021-11-06T14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eh </w:t>
      </w:r>
      <w:proofErr w:type="spellStart"/>
      <w:r w:rsidRPr="0049315A">
        <w:rPr>
          <w:rFonts w:ascii="Times New Roman" w:eastAsia="Times New Roman" w:hAnsi="Times New Roman" w:cs="Times New Roman"/>
          <w:i/>
          <w:sz w:val="24"/>
          <w:szCs w:val="24"/>
          <w:rPrChange w:id="34" w:author="Asus" w:date="2021-11-06T14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49315A">
        <w:rPr>
          <w:rFonts w:ascii="Times New Roman" w:eastAsia="Times New Roman" w:hAnsi="Times New Roman" w:cs="Times New Roman"/>
          <w:i/>
          <w:sz w:val="24"/>
          <w:szCs w:val="24"/>
          <w:rPrChange w:id="35" w:author="Asus" w:date="2021-11-06T14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9315A">
        <w:rPr>
          <w:rFonts w:ascii="Times New Roman" w:eastAsia="Times New Roman" w:hAnsi="Times New Roman" w:cs="Times New Roman"/>
          <w:i/>
          <w:sz w:val="24"/>
          <w:szCs w:val="24"/>
          <w:rPrChange w:id="36" w:author="Asus" w:date="2021-11-06T14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49315A">
        <w:rPr>
          <w:rFonts w:ascii="Times New Roman" w:eastAsia="Times New Roman" w:hAnsi="Times New Roman" w:cs="Times New Roman"/>
          <w:i/>
          <w:sz w:val="24"/>
          <w:szCs w:val="24"/>
          <w:rPrChange w:id="37" w:author="Asus" w:date="2021-11-06T14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gramStart"/>
      <w:r w:rsidRPr="0049315A">
        <w:rPr>
          <w:rFonts w:ascii="Times New Roman" w:eastAsia="Times New Roman" w:hAnsi="Times New Roman" w:cs="Times New Roman"/>
          <w:i/>
          <w:sz w:val="24"/>
          <w:szCs w:val="24"/>
          <w:rPrChange w:id="38" w:author="Asus" w:date="2021-11-06T14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ins w:id="39" w:author="Asus" w:date="2021-11-06T14:20:00Z">
        <w:r w:rsidR="00575498">
          <w:rPr>
            <w:rFonts w:ascii="Times New Roman" w:eastAsia="Times New Roman" w:hAnsi="Times New Roman" w:cs="Times New Roman"/>
            <w:strike/>
            <w:sz w:val="24"/>
            <w:szCs w:val="24"/>
          </w:rPr>
          <w:t>ke</w:t>
        </w:r>
      </w:ins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Asus" w:date="2021-11-06T14:06:00Z">
        <w:r w:rsidRPr="00C50A1E" w:rsidDel="00167842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1" w:author="Asus" w:date="2021-11-06T14:21:00Z">
        <w:r w:rsidR="00575498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del w:id="42" w:author="Asus" w:date="2021-11-06T14:21:00Z">
        <w:r w:rsidRPr="00C50A1E" w:rsidDel="00575498">
          <w:rPr>
            <w:rFonts w:ascii="Times New Roman" w:eastAsia="Times New Roman" w:hAnsi="Times New Roman" w:cs="Times New Roman"/>
            <w:sz w:val="24"/>
            <w:szCs w:val="24"/>
          </w:rPr>
          <w:delText>Apalagi dengan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0D1F">
        <w:rPr>
          <w:rFonts w:ascii="Times New Roman" w:eastAsia="Times New Roman" w:hAnsi="Times New Roman" w:cs="Times New Roman"/>
          <w:i/>
          <w:sz w:val="24"/>
          <w:szCs w:val="24"/>
          <w:rPrChange w:id="43" w:author="Asus" w:date="2021-11-06T14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880D1F">
        <w:rPr>
          <w:rFonts w:ascii="Times New Roman" w:eastAsia="Times New Roman" w:hAnsi="Times New Roman" w:cs="Times New Roman"/>
          <w:i/>
          <w:sz w:val="24"/>
          <w:szCs w:val="24"/>
          <w:rPrChange w:id="44" w:author="Asus" w:date="2021-11-06T14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45" w:author="Asus" w:date="2021-11-06T14:25:00Z">
        <w:r w:rsidRPr="00C50A1E" w:rsidDel="00880D1F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80D1F">
        <w:rPr>
          <w:rFonts w:ascii="Times New Roman" w:eastAsia="Times New Roman" w:hAnsi="Times New Roman" w:cs="Times New Roman"/>
          <w:i/>
          <w:sz w:val="24"/>
          <w:szCs w:val="24"/>
          <w:rPrChange w:id="46" w:author="Asus" w:date="2021-11-06T14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880D1F">
        <w:rPr>
          <w:rFonts w:ascii="Times New Roman" w:eastAsia="Times New Roman" w:hAnsi="Times New Roman" w:cs="Times New Roman"/>
          <w:i/>
          <w:sz w:val="24"/>
          <w:szCs w:val="24"/>
          <w:rPrChange w:id="47" w:author="Asus" w:date="2021-11-06T14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8" w:author="Asus" w:date="2021-11-06T14:26:00Z">
        <w:r w:rsidR="00880D1F">
          <w:rPr>
            <w:rFonts w:ascii="Times New Roman" w:eastAsia="Times New Roman" w:hAnsi="Times New Roman" w:cs="Times New Roman"/>
            <w:sz w:val="24"/>
            <w:szCs w:val="24"/>
          </w:rPr>
          <w:t>mi</w:t>
        </w:r>
      </w:ins>
      <w:del w:id="49" w:author="Asus" w:date="2021-11-06T14:26:00Z">
        <w:r w:rsidRPr="00C50A1E" w:rsidDel="00880D1F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" w:author="Asus" w:date="2021-11-06T14:26:00Z">
        <w:r w:rsidR="00880D1F">
          <w:rPr>
            <w:rFonts w:ascii="Times New Roman" w:eastAsia="Times New Roman" w:hAnsi="Times New Roman" w:cs="Times New Roman"/>
            <w:sz w:val="24"/>
            <w:szCs w:val="24"/>
          </w:rPr>
          <w:t>stoples</w:t>
        </w:r>
      </w:ins>
      <w:proofErr w:type="spellEnd"/>
      <w:del w:id="51" w:author="Asus" w:date="2021-11-06T14:26:00Z">
        <w:r w:rsidRPr="00C50A1E" w:rsidDel="00880D1F">
          <w:rPr>
            <w:rFonts w:ascii="Times New Roman" w:eastAsia="Times New Roman" w:hAnsi="Times New Roman" w:cs="Times New Roman"/>
            <w:sz w:val="24"/>
            <w:szCs w:val="24"/>
          </w:rPr>
          <w:delText>toples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52" w:author="Asus" w:date="2021-11-06T14:28:00Z">
        <w:r w:rsidR="005B0547">
          <w:rPr>
            <w:rFonts w:ascii="Times New Roman" w:eastAsia="Times New Roman" w:hAnsi="Times New Roman" w:cs="Times New Roman"/>
            <w:sz w:val="24"/>
            <w:szCs w:val="24"/>
          </w:rPr>
          <w:t>, yang</w:t>
        </w:r>
      </w:ins>
      <w:del w:id="53" w:author="Asus" w:date="2021-11-06T14:28:00Z">
        <w:r w:rsidRPr="00C50A1E" w:rsidDel="005B0547">
          <w:rPr>
            <w:rFonts w:ascii="Times New Roman" w:eastAsia="Times New Roman" w:hAnsi="Times New Roman" w:cs="Times New Roman"/>
            <w:sz w:val="24"/>
            <w:szCs w:val="24"/>
          </w:rPr>
          <w:delText>.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54" w:author="Asus" w:date="2021-11-06T14:28:00Z">
        <w:r w:rsidR="005B0547">
          <w:rPr>
            <w:rFonts w:ascii="Times New Roman" w:eastAsia="Times New Roman" w:hAnsi="Times New Roman" w:cs="Times New Roman"/>
            <w:sz w:val="24"/>
            <w:szCs w:val="24"/>
          </w:rPr>
          <w:t>, yang</w:t>
        </w:r>
      </w:ins>
      <w:del w:id="55" w:author="Asus" w:date="2021-11-06T14:28:00Z">
        <w:r w:rsidRPr="00C50A1E" w:rsidDel="005B0547">
          <w:rPr>
            <w:rFonts w:ascii="Times New Roman" w:eastAsia="Times New Roman" w:hAnsi="Times New Roman" w:cs="Times New Roman"/>
            <w:sz w:val="24"/>
            <w:szCs w:val="24"/>
          </w:rPr>
          <w:delText>.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4EFD">
        <w:rPr>
          <w:rFonts w:ascii="Times New Roman" w:eastAsia="Times New Roman" w:hAnsi="Times New Roman" w:cs="Times New Roman"/>
          <w:i/>
          <w:sz w:val="24"/>
          <w:szCs w:val="24"/>
          <w:rPrChange w:id="56" w:author="Asus" w:date="2021-11-06T14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764EFD">
        <w:rPr>
          <w:rFonts w:ascii="Times New Roman" w:eastAsia="Times New Roman" w:hAnsi="Times New Roman" w:cs="Times New Roman"/>
          <w:i/>
          <w:sz w:val="24"/>
          <w:szCs w:val="24"/>
          <w:rPrChange w:id="57" w:author="Asus" w:date="2021-11-06T14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64EFD">
        <w:rPr>
          <w:rFonts w:ascii="Times New Roman" w:eastAsia="Times New Roman" w:hAnsi="Times New Roman" w:cs="Times New Roman"/>
          <w:i/>
          <w:sz w:val="24"/>
          <w:szCs w:val="24"/>
          <w:rPrChange w:id="58" w:author="Asus" w:date="2021-11-06T14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9" w:author="Asus" w:date="2021-11-06T14:29:00Z">
        <w:r w:rsidR="00764EFD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del w:id="60" w:author="Asus" w:date="2021-11-06T14:29:00Z">
        <w:r w:rsidRPr="00C50A1E" w:rsidDel="00764EFD">
          <w:rPr>
            <w:rFonts w:ascii="Times New Roman" w:eastAsia="Times New Roman" w:hAnsi="Times New Roman" w:cs="Times New Roman"/>
            <w:sz w:val="24"/>
            <w:szCs w:val="24"/>
          </w:rPr>
          <w:delText>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61" w:author="Asus" w:date="2021-11-06T14:29:00Z">
        <w:r w:rsidR="00764EF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4EFD">
          <w:rPr>
            <w:rFonts w:ascii="Times New Roman" w:eastAsia="Times New Roman" w:hAnsi="Times New Roman" w:cs="Times New Roman"/>
            <w:sz w:val="24"/>
            <w:szCs w:val="24"/>
          </w:rPr>
          <w:t>atau</w:t>
        </w:r>
      </w:ins>
      <w:proofErr w:type="spellEnd"/>
      <w:del w:id="62" w:author="Asus" w:date="2021-11-06T14:29:00Z">
        <w:r w:rsidRPr="00C50A1E" w:rsidDel="00764EFD">
          <w:rPr>
            <w:rFonts w:ascii="Times New Roman" w:eastAsia="Times New Roman" w:hAnsi="Times New Roman" w:cs="Times New Roman"/>
            <w:sz w:val="24"/>
            <w:szCs w:val="24"/>
          </w:rPr>
          <w:delText>. Atau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63" w:author="Asus" w:date="2021-11-06T14:30:00Z">
        <w:r w:rsidR="00764EFD">
          <w:rPr>
            <w:rFonts w:ascii="Times New Roman" w:eastAsia="Times New Roman" w:hAnsi="Times New Roman" w:cs="Times New Roman"/>
            <w:sz w:val="24"/>
            <w:szCs w:val="24"/>
          </w:rPr>
          <w:t>takaran</w:t>
        </w:r>
      </w:ins>
      <w:proofErr w:type="spellEnd"/>
      <w:del w:id="64" w:author="Asus" w:date="2021-11-06T14:30:00Z">
        <w:r w:rsidRPr="00C50A1E" w:rsidDel="00764EFD">
          <w:rPr>
            <w:rFonts w:ascii="Times New Roman" w:eastAsia="Times New Roman" w:hAnsi="Times New Roman" w:cs="Times New Roman"/>
            <w:sz w:val="24"/>
            <w:szCs w:val="24"/>
          </w:rPr>
          <w:delText>takar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5" w:author="Asus" w:date="2021-11-06T14:30:00Z">
        <w:r w:rsidR="00220286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</w:ins>
      <w:proofErr w:type="spellEnd"/>
      <w:del w:id="66" w:author="Asus" w:date="2021-11-06T14:30:00Z">
        <w:r w:rsidRPr="00C50A1E" w:rsidDel="00220286">
          <w:rPr>
            <w:rFonts w:ascii="Times New Roman" w:eastAsia="Times New Roman" w:hAnsi="Times New Roman" w:cs="Times New Roman"/>
            <w:sz w:val="24"/>
            <w:szCs w:val="24"/>
          </w:rPr>
          <w:delText>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ins w:id="67" w:author="Asus" w:date="2021-11-06T14:32:00Z">
        <w:r w:rsidR="00090D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0DFF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8" w:author="Asus" w:date="2021-11-06T14:32:00Z">
        <w:r w:rsidR="00090DFF">
          <w:rPr>
            <w:rFonts w:ascii="Times New Roman" w:eastAsia="Times New Roman" w:hAnsi="Times New Roman" w:cs="Times New Roman"/>
            <w:sz w:val="24"/>
            <w:szCs w:val="24"/>
          </w:rPr>
          <w:t>tidur</w:t>
        </w:r>
      </w:ins>
      <w:proofErr w:type="spellEnd"/>
      <w:del w:id="69" w:author="Asus" w:date="2021-11-06T14:32:00Z">
        <w:r w:rsidRPr="00C50A1E" w:rsidDel="00090DFF">
          <w:rPr>
            <w:rFonts w:ascii="Times New Roman" w:eastAsia="Times New Roman" w:hAnsi="Times New Roman" w:cs="Times New Roman"/>
            <w:sz w:val="24"/>
            <w:szCs w:val="24"/>
          </w:rPr>
          <w:delText>tiduran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del w:id="70" w:author="Asus" w:date="2021-11-06T14:32:00Z">
        <w:r w:rsidRPr="00C50A1E" w:rsidDel="00090DFF">
          <w:rPr>
            <w:rFonts w:ascii="Times New Roman" w:eastAsia="Times New Roman" w:hAnsi="Times New Roman" w:cs="Times New Roman"/>
            <w:sz w:val="24"/>
            <w:szCs w:val="24"/>
          </w:rPr>
          <w:delText xml:space="preserve"> hanya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71" w:author="Asus" w:date="2021-11-06T14:33:00Z">
        <w:r w:rsidR="00090DFF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72" w:author="Asus" w:date="2021-11-06T14:33:00Z">
        <w:r w:rsidRPr="00C50A1E" w:rsidDel="00090DF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20286">
        <w:rPr>
          <w:rFonts w:ascii="Times New Roman" w:eastAsia="Times New Roman" w:hAnsi="Times New Roman" w:cs="Times New Roman"/>
          <w:i/>
          <w:sz w:val="24"/>
          <w:szCs w:val="24"/>
          <w:rPrChange w:id="73" w:author="Asus" w:date="2021-11-06T14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4" w:author="Asus" w:date="2021-11-06T14:33:00Z">
        <w:r w:rsidR="00090DFF"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proofErr w:type="spellEnd"/>
      <w:del w:id="75" w:author="Asus" w:date="2021-11-06T14:33:00Z">
        <w:r w:rsidRPr="00C50A1E" w:rsidDel="00090DFF">
          <w:rPr>
            <w:rFonts w:ascii="Times New Roman" w:eastAsia="Times New Roman" w:hAnsi="Times New Roman" w:cs="Times New Roman"/>
            <w:sz w:val="24"/>
            <w:szCs w:val="24"/>
          </w:rPr>
          <w:delText>inilah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0DFF">
        <w:rPr>
          <w:rFonts w:ascii="Times New Roman" w:eastAsia="Times New Roman" w:hAnsi="Times New Roman" w:cs="Times New Roman"/>
          <w:i/>
          <w:sz w:val="24"/>
          <w:szCs w:val="24"/>
          <w:rPrChange w:id="76" w:author="Asus" w:date="2021-11-06T14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del w:id="77" w:author="Asus" w:date="2021-11-06T14:33:00Z">
        <w:r w:rsidDel="00090DFF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78" w:author="Asus" w:date="2021-11-06T14:34:00Z">
        <w:r w:rsidR="00090DF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16784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79" w:author="Asus" w:date="2021-11-06T14:08:00Z">
        <w:r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Mi</w:t>
        </w:r>
      </w:ins>
      <w:proofErr w:type="spellEnd"/>
      <w:del w:id="80" w:author="Asus" w:date="2021-11-06T14:08:00Z">
        <w:r w:rsidR="00927764" w:rsidRPr="00C50A1E" w:rsidDel="00167842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81" w:author="Asus" w:date="2021-11-06T14:35:00Z">
        <w:r w:rsidR="00E7553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bookmarkStart w:id="82" w:name="_GoBack"/>
      <w:bookmarkEnd w:id="82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927764" w:rsidRPr="00E75538">
        <w:rPr>
          <w:rFonts w:ascii="Times New Roman" w:eastAsia="Times New Roman" w:hAnsi="Times New Roman" w:cs="Times New Roman"/>
          <w:i/>
          <w:sz w:val="24"/>
          <w:szCs w:val="24"/>
          <w:rPrChange w:id="83" w:author="Asus" w:date="2021-11-06T14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BD8" w:rsidRDefault="00734BD8">
      <w:r>
        <w:separator/>
      </w:r>
    </w:p>
  </w:endnote>
  <w:endnote w:type="continuationSeparator" w:id="0">
    <w:p w:rsidR="00734BD8" w:rsidRDefault="0073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34BD8">
    <w:pPr>
      <w:pStyle w:val="Footer"/>
    </w:pPr>
  </w:p>
  <w:p w:rsidR="00941E77" w:rsidRDefault="00734B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BD8" w:rsidRDefault="00734BD8">
      <w:r>
        <w:separator/>
      </w:r>
    </w:p>
  </w:footnote>
  <w:footnote w:type="continuationSeparator" w:id="0">
    <w:p w:rsidR="00734BD8" w:rsidRDefault="00734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90DFF"/>
    <w:rsid w:val="0012251A"/>
    <w:rsid w:val="00167842"/>
    <w:rsid w:val="00201B48"/>
    <w:rsid w:val="00220286"/>
    <w:rsid w:val="00365C47"/>
    <w:rsid w:val="0042167F"/>
    <w:rsid w:val="0049315A"/>
    <w:rsid w:val="00575498"/>
    <w:rsid w:val="005B0547"/>
    <w:rsid w:val="00734BD8"/>
    <w:rsid w:val="00764EFD"/>
    <w:rsid w:val="00880D1F"/>
    <w:rsid w:val="00924DF5"/>
    <w:rsid w:val="00927764"/>
    <w:rsid w:val="00B23B39"/>
    <w:rsid w:val="00CE1F5F"/>
    <w:rsid w:val="00E75538"/>
    <w:rsid w:val="00E7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678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8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678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75843-127D-435E-AC2D-43AF5A5D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18</cp:revision>
  <dcterms:created xsi:type="dcterms:W3CDTF">2020-07-24T23:46:00Z</dcterms:created>
  <dcterms:modified xsi:type="dcterms:W3CDTF">2021-11-06T07:35:00Z</dcterms:modified>
</cp:coreProperties>
</file>