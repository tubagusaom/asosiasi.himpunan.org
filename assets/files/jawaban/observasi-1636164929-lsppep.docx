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eastAsia="ko-KR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0" w:author="asus" w:date="2021-11-06T08:48:00Z">
        <w:r w:rsidR="0017641F">
          <w:rPr>
            <w:rFonts w:ascii="Times New Roman" w:eastAsia="Times New Roman" w:hAnsi="Times New Roman" w:cs="Times New Roman"/>
            <w:sz w:val="24"/>
            <w:szCs w:val="24"/>
          </w:rPr>
          <w:t xml:space="preserve">mi </w:t>
        </w:r>
      </w:ins>
      <w:del w:id="1" w:author="asus" w:date="2021-11-06T08:48:00Z">
        <w:r w:rsidRPr="00C50A1E" w:rsidDel="0017641F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" w:author="asus" w:date="2021-11-06T08:50:00Z">
        <w:r w:rsidR="0017641F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3" w:author="asus" w:date="2021-11-06T08:49:00Z">
        <w:r w:rsidRPr="00C50A1E" w:rsidDel="0017641F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del w:id="4" w:author="asus" w:date="2021-11-06T08:50:00Z">
        <w:r w:rsidRPr="00C50A1E" w:rsidDel="0017641F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" w:author="asus" w:date="2021-11-06T08:50:00Z">
        <w:r w:rsidRPr="00C50A1E" w:rsidDel="0017641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ins w:id="6" w:author="asus" w:date="2021-11-06T08:50:00Z">
        <w:r w:rsidR="0017641F">
          <w:rPr>
            <w:rFonts w:ascii="Times New Roman" w:eastAsia="Times New Roman" w:hAnsi="Times New Roman" w:cs="Times New Roman"/>
            <w:sz w:val="24"/>
            <w:szCs w:val="24"/>
          </w:rPr>
          <w:t>.B</w:t>
        </w:r>
      </w:ins>
      <w:del w:id="7" w:author="asus" w:date="2021-11-06T08:50:00Z">
        <w:r w:rsidRPr="00C50A1E" w:rsidDel="0017641F">
          <w:rPr>
            <w:rFonts w:ascii="Times New Roman" w:eastAsia="Times New Roman" w:hAnsi="Times New Roman" w:cs="Times New Roman"/>
            <w:sz w:val="24"/>
            <w:szCs w:val="24"/>
          </w:rPr>
          <w:delText>, 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" w:author="asus" w:date="2021-11-06T08:53:00Z">
        <w:r w:rsidR="0017641F">
          <w:rPr>
            <w:rFonts w:ascii="Times New Roman" w:eastAsia="Times New Roman" w:hAnsi="Times New Roman" w:cs="Times New Roman"/>
            <w:sz w:val="24"/>
            <w:szCs w:val="24"/>
          </w:rPr>
          <w:t>ke</w:t>
        </w:r>
      </w:ins>
      <w:proofErr w:type="spellEnd"/>
      <w:del w:id="9" w:author="asus" w:date="2021-11-06T08:53:00Z">
        <w:r w:rsidDel="0017641F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asus" w:date="2021-11-06T08:53:00Z">
        <w:r w:rsidDel="0017641F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ins w:id="11" w:author="asus" w:date="2021-11-06T08:53:00Z">
        <w:r w:rsidR="0017641F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ins w:id="12" w:author="asus" w:date="2021-11-06T09:18:00Z">
        <w:r w:rsidR="00FF089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ins w:id="13" w:author="asus" w:date="2021-11-06T09:18:00Z">
        <w:r w:rsidR="00FF089B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</w:ins>
      <w:del w:id="14" w:author="asus" w:date="2021-11-06T09:18:00Z">
        <w:r w:rsidRPr="00C50A1E" w:rsidDel="00FF089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5" w:author="asus" w:date="2021-11-06T09:18:00Z">
        <w:r w:rsidR="00FF08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F089B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16" w:author="asus" w:date="2021-11-06T08:54:00Z">
        <w:r w:rsidR="0017641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7" w:author="asus" w:date="2021-11-06T08:54:00Z">
        <w:r w:rsidRPr="00C50A1E" w:rsidDel="0017641F">
          <w:rPr>
            <w:rFonts w:ascii="Times New Roman" w:eastAsia="Times New Roman" w:hAnsi="Times New Roman" w:cs="Times New Roman"/>
            <w:sz w:val="24"/>
            <w:szCs w:val="24"/>
          </w:rPr>
          <w:delText xml:space="preserve"> kita.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8" w:author="asus" w:date="2021-11-06T08:57:00Z">
        <w:r w:rsidR="00647ED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9" w:author="asus" w:date="2021-11-06T08:57:00Z">
        <w:r w:rsidR="00647ED9">
          <w:rPr>
            <w:rFonts w:ascii="Times New Roman" w:eastAsia="Times New Roman" w:hAnsi="Times New Roman" w:cs="Times New Roman"/>
            <w:sz w:val="24"/>
            <w:szCs w:val="24"/>
          </w:rPr>
          <w:t>gundah</w:t>
        </w:r>
      </w:ins>
      <w:proofErr w:type="spellEnd"/>
      <w:del w:id="20" w:author="asus" w:date="2021-11-06T08:56:00Z">
        <w:r w:rsidRPr="00C50A1E" w:rsidDel="00647ED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del w:id="21" w:author="asus" w:date="2021-11-06T08:57:00Z">
        <w:r w:rsidRPr="00C50A1E" w:rsidDel="00647ED9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2" w:author="asus" w:date="2021-11-06T08:58:00Z">
        <w:r w:rsidR="00647ED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23" w:author="asus" w:date="2021-11-06T08:58:00Z">
        <w:r w:rsidR="00647ED9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647ED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4" w:author="asus" w:date="2021-11-06T08:58:00Z">
        <w:r w:rsidRPr="00C50A1E" w:rsidDel="00647ED9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5" w:author="asus" w:date="2021-11-06T08:59:00Z">
        <w:r w:rsidR="00647ED9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6" w:author="asus" w:date="2021-11-06T08:59:00Z">
        <w:r w:rsidDel="00647ED9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7" w:author="asus" w:date="2021-11-06T08:59:00Z">
        <w:r w:rsidR="00647ED9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</w:ins>
      <w:proofErr w:type="spellEnd"/>
      <w:del w:id="28" w:author="asus" w:date="2021-11-06T08:59:00Z">
        <w:r w:rsidRPr="00C50A1E" w:rsidDel="00647ED9">
          <w:rPr>
            <w:rFonts w:ascii="Times New Roman" w:eastAsia="Times New Roman" w:hAnsi="Times New Roman" w:cs="Times New Roman"/>
            <w:sz w:val="24"/>
            <w:szCs w:val="24"/>
          </w:rPr>
          <w:delText>tapi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29" w:author="asus" w:date="2021-11-06T09:01:00Z">
        <w:r w:rsidR="00647ED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30" w:author="asus" w:date="2021-11-06T09:01:00Z">
        <w:r w:rsidR="00647ED9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31" w:author="asus" w:date="2021-11-06T09:01:00Z">
        <w:r w:rsidRPr="00C50A1E" w:rsidDel="00647ED9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2" w:author="asus" w:date="2021-11-06T09:01:00Z">
        <w:r w:rsidR="00647ED9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33" w:author="asus" w:date="2021-11-06T09:01:00Z">
        <w:r w:rsidRPr="00C50A1E" w:rsidDel="00647ED9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4" w:author="asus" w:date="2021-11-06T09:03:00Z">
        <w:r w:rsidR="00647ED9">
          <w:rPr>
            <w:rFonts w:ascii="Times New Roman" w:eastAsia="Times New Roman" w:hAnsi="Times New Roman" w:cs="Times New Roman"/>
            <w:sz w:val="24"/>
            <w:szCs w:val="24"/>
          </w:rPr>
          <w:t>alasan</w:t>
        </w:r>
      </w:ins>
      <w:proofErr w:type="spellEnd"/>
      <w:del w:id="35" w:author="asus" w:date="2021-11-06T09:03:00Z">
        <w:r w:rsidRPr="00C50A1E" w:rsidDel="00647ED9">
          <w:rPr>
            <w:rFonts w:ascii="Times New Roman" w:eastAsia="Times New Roman" w:hAnsi="Times New Roman" w:cs="Times New Roman"/>
            <w:sz w:val="24"/>
            <w:szCs w:val="24"/>
          </w:rPr>
          <w:delText>mengapa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asus" w:date="2021-11-06T09:04:00Z">
        <w:r w:rsidRPr="00C50A1E" w:rsidDel="00647ED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37" w:author="asus" w:date="2021-11-06T09:04:00Z">
        <w:r w:rsidR="00647ED9">
          <w:rPr>
            <w:rFonts w:ascii="Times New Roman" w:eastAsia="Times New Roman" w:hAnsi="Times New Roman" w:cs="Times New Roman"/>
            <w:sz w:val="24"/>
            <w:szCs w:val="24"/>
          </w:rPr>
          <w:t>suhu</w:t>
        </w:r>
        <w:proofErr w:type="spellEnd"/>
        <w:r w:rsidR="00647ED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47ED9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647ED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47ED9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</w:ins>
      <w:del w:id="38" w:author="asus" w:date="2021-11-06T09:04:00Z">
        <w:r w:rsidRPr="00C50A1E" w:rsidDel="00647ED9">
          <w:rPr>
            <w:rFonts w:ascii="Times New Roman" w:eastAsia="Times New Roman" w:hAnsi="Times New Roman" w:cs="Times New Roman"/>
            <w:sz w:val="24"/>
            <w:szCs w:val="24"/>
          </w:rPr>
          <w:delText xml:space="preserve">tubuh akan mendapat "panas"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39" w:author="asus" w:date="2021-11-06T09:05:00Z">
        <w:r w:rsidRPr="00C50A1E" w:rsidDel="00647ED9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40" w:author="asus" w:date="2021-11-06T09:05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Del="003D39C4" w:rsidRDefault="00927764" w:rsidP="00927764">
      <w:pPr>
        <w:shd w:val="clear" w:color="auto" w:fill="F5F5F5"/>
        <w:spacing w:after="375"/>
        <w:rPr>
          <w:del w:id="41" w:author="asus" w:date="2021-11-06T09:07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2" w:author="asus" w:date="2021-11-06T09:06:00Z">
        <w:r w:rsidRPr="00C50A1E" w:rsidDel="003D39C4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3" w:author="asus" w:date="2021-11-06T09:06:00Z">
        <w:r w:rsidRPr="00C50A1E" w:rsidDel="003D39C4">
          <w:rPr>
            <w:rFonts w:ascii="Times New Roman" w:eastAsia="Times New Roman" w:hAnsi="Times New Roman" w:cs="Times New Roman"/>
            <w:sz w:val="24"/>
            <w:szCs w:val="24"/>
          </w:rPr>
          <w:delText>Ehem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44" w:author="asus" w:date="2021-11-06T09:07:00Z">
        <w:r w:rsidRPr="00C50A1E" w:rsidDel="003D39C4">
          <w:rPr>
            <w:rFonts w:ascii="Times New Roman" w:eastAsia="Times New Roman" w:hAnsi="Times New Roman" w:cs="Times New Roman"/>
            <w:sz w:val="24"/>
            <w:szCs w:val="24"/>
          </w:rPr>
          <w:delText>Mulai dari s</w:delText>
        </w:r>
      </w:del>
      <w:ins w:id="45" w:author="asus" w:date="2021-11-06T09:07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6" w:author="asus" w:date="2021-11-06T09:07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3D39C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3D39C4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</w:ins>
      <w:proofErr w:type="spellEnd"/>
      <w:del w:id="47" w:author="asus" w:date="2021-11-06T09:07:00Z">
        <w:r w:rsidRPr="00C50A1E" w:rsidDel="003D39C4">
          <w:rPr>
            <w:rFonts w:ascii="Times New Roman" w:eastAsia="Times New Roman" w:hAnsi="Times New Roman" w:cs="Times New Roman"/>
            <w:sz w:val="24"/>
            <w:szCs w:val="24"/>
          </w:rPr>
          <w:delText>masakan dalam bentuk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48" w:author="asus" w:date="2021-11-06T09:06:00Z">
        <w:r w:rsidRPr="00C50A1E" w:rsidDel="003D39C4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49" w:author="asus" w:date="2021-11-06T09:08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50" w:author="asus" w:date="2021-11-06T09:08:00Z">
        <w:r w:rsidDel="003D39C4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ins w:id="51" w:author="asus" w:date="2021-11-06T09:08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>Hal yang</w:t>
        </w:r>
      </w:ins>
      <w:del w:id="52" w:author="asus" w:date="2021-11-06T09:08:00Z">
        <w:r w:rsidRPr="00C50A1E" w:rsidDel="003D39C4">
          <w:rPr>
            <w:rFonts w:ascii="Times New Roman" w:eastAsia="Times New Roman" w:hAnsi="Times New Roman" w:cs="Times New Roman"/>
            <w:sz w:val="24"/>
            <w:szCs w:val="24"/>
          </w:rPr>
          <w:delText>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3" w:author="asus" w:date="2021-11-06T09:09:00Z">
        <w:r w:rsidRPr="00C50A1E" w:rsidDel="003D39C4">
          <w:rPr>
            <w:rFonts w:ascii="Times New Roman" w:eastAsia="Times New Roman" w:hAnsi="Times New Roman" w:cs="Times New Roman"/>
            <w:sz w:val="24"/>
            <w:szCs w:val="24"/>
          </w:rPr>
          <w:delText>Yang sering membuatnya s</w:delText>
        </w:r>
      </w:del>
      <w:proofErr w:type="spellStart"/>
      <w:ins w:id="54" w:author="asus" w:date="2021-11-06T09:09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alah</w:t>
      </w:r>
      <w:ins w:id="55" w:author="asus" w:date="2021-11-06T09:09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>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56" w:author="asus" w:date="2021-11-06T09:10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>Apakahy</w:t>
        </w:r>
      </w:ins>
      <w:del w:id="57" w:author="asus" w:date="2021-11-06T09:10:00Z">
        <w:r w:rsidRPr="00C50A1E" w:rsidDel="003D39C4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ins w:id="58" w:author="asus" w:date="2021-11-06T09:10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del w:id="59" w:author="asus" w:date="2021-11-06T09:10:00Z">
        <w:r w:rsidRPr="00C50A1E" w:rsidDel="003D39C4">
          <w:rPr>
            <w:rFonts w:ascii="Times New Roman" w:eastAsia="Times New Roman" w:hAnsi="Times New Roman" w:cs="Times New Roman"/>
            <w:sz w:val="24"/>
            <w:szCs w:val="24"/>
          </w:rPr>
          <w:delText xml:space="preserve"> deh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0" w:author="asus" w:date="2021-11-06T09:19:00Z">
        <w:r w:rsidRPr="00C50A1E" w:rsidDel="00FF089B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proofErr w:type="spellStart"/>
      <w:ins w:id="61" w:author="asus" w:date="2021-11-06T09:19:00Z">
        <w:r w:rsidR="00FF089B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62" w:author="asus" w:date="2021-11-06T09:11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63" w:author="asus" w:date="2021-11-06T09:11:00Z">
        <w:r w:rsidR="003D39C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begitu</w:t>
        </w:r>
        <w:proofErr w:type="spellEnd"/>
        <w:r w:rsidR="003D39C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3D39C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kan</w:t>
        </w:r>
        <w:proofErr w:type="spellEnd"/>
        <w:r w:rsidR="003D39C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del w:id="64" w:author="asus" w:date="2021-11-06T09:11:00Z">
        <w:r w:rsidRPr="00C50A1E" w:rsidDel="003D39C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65" w:author="asus" w:date="2021-11-06T09:12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>mengirim</w:t>
        </w:r>
        <w:proofErr w:type="spellEnd"/>
        <w:r w:rsidR="003D39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D39C4">
          <w:rPr>
            <w:rFonts w:ascii="Times New Roman" w:eastAsia="Times New Roman" w:hAnsi="Times New Roman" w:cs="Times New Roman"/>
            <w:sz w:val="24"/>
            <w:szCs w:val="24"/>
          </w:rPr>
          <w:t>pesan</w:t>
        </w:r>
      </w:ins>
      <w:proofErr w:type="spellEnd"/>
      <w:del w:id="66" w:author="asus" w:date="2021-11-06T09:12:00Z">
        <w:r w:rsidRPr="00C50A1E" w:rsidDel="003D39C4">
          <w:rPr>
            <w:rFonts w:ascii="Times New Roman" w:eastAsia="Times New Roman" w:hAnsi="Times New Roman" w:cs="Times New Roman"/>
            <w:sz w:val="24"/>
            <w:szCs w:val="24"/>
          </w:rPr>
          <w:delText>nge-chat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</w:t>
      </w:r>
      <w:bookmarkStart w:id="67" w:name="_GoBack"/>
      <w:bookmarkEnd w:id="67"/>
      <w:r w:rsidRPr="00C50A1E">
        <w:rPr>
          <w:rFonts w:ascii="Times New Roman" w:eastAsia="Times New Roman" w:hAnsi="Times New Roman" w:cs="Times New Roman"/>
          <w:sz w:val="24"/>
          <w:szCs w:val="24"/>
        </w:rPr>
        <w:t>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8" w:author="asus" w:date="2021-11-06T09:13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ins w:id="69" w:author="asus" w:date="2021-11-06T09:13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D39C4">
          <w:rPr>
            <w:rFonts w:ascii="Times New Roman" w:eastAsia="Times New Roman" w:hAnsi="Times New Roman" w:cs="Times New Roman"/>
            <w:sz w:val="24"/>
            <w:szCs w:val="24"/>
          </w:rPr>
          <w:t>berdiam</w:t>
        </w:r>
        <w:proofErr w:type="spellEnd"/>
        <w:r w:rsidR="003D39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D39C4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="003D39C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0" w:author="asus" w:date="2021-11-06T09:13:00Z">
        <w:r w:rsidDel="003D39C4">
          <w:rPr>
            <w:rFonts w:ascii="Times New Roman" w:eastAsia="Times New Roman" w:hAnsi="Times New Roman" w:cs="Times New Roman"/>
            <w:sz w:val="24"/>
            <w:szCs w:val="24"/>
          </w:rPr>
          <w:delText>an mager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71" w:author="asus" w:date="2021-11-06T09:13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72" w:author="asus" w:date="2021-11-06T09:13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D39C4">
          <w:rPr>
            <w:rFonts w:ascii="Times New Roman" w:eastAsia="Times New Roman" w:hAnsi="Times New Roman" w:cs="Times New Roman"/>
            <w:sz w:val="24"/>
            <w:szCs w:val="24"/>
          </w:rPr>
          <w:t>ada</w:t>
        </w:r>
      </w:ins>
      <w:proofErr w:type="spellEnd"/>
      <w:del w:id="73" w:author="asus" w:date="2021-11-06T09:13:00Z">
        <w:r w:rsidRPr="00C50A1E" w:rsidDel="003D39C4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74" w:author="asus" w:date="2021-11-06T09:13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75" w:author="asus" w:date="2021-11-06T09:14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6" w:author="asus" w:date="2021-11-06T09:14:00Z">
        <w:r w:rsidRPr="00C50A1E" w:rsidDel="003D39C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77" w:author="asus" w:date="2021-11-06T09:14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8" w:author="asus" w:date="2021-11-06T09:14:00Z">
        <w:r w:rsidRPr="00C50A1E" w:rsidDel="003D39C4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79" w:author="asus" w:date="2021-11-06T09:15:00Z">
        <w:r w:rsidR="003D39C4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80" w:author="asus" w:date="2021-11-06T09:15:00Z">
        <w:r w:rsidRPr="00C50A1E" w:rsidDel="003D39C4">
          <w:rPr>
            <w:rFonts w:ascii="Times New Roman" w:eastAsia="Times New Roman" w:hAnsi="Times New Roman" w:cs="Times New Roman"/>
            <w:sz w:val="24"/>
            <w:szCs w:val="24"/>
          </w:rPr>
          <w:delText>Kalau 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del w:id="81" w:author="asus" w:date="2021-11-06T09:15:00Z">
        <w:r w:rsidRPr="00C50A1E" w:rsidDel="003D39C4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2" w:author="asus" w:date="2021-11-06T09:16:00Z">
        <w:r w:rsidRPr="00C50A1E" w:rsidDel="00237EFA">
          <w:rPr>
            <w:rFonts w:ascii="Times New Roman" w:eastAsia="Times New Roman" w:hAnsi="Times New Roman" w:cs="Times New Roman"/>
            <w:sz w:val="24"/>
            <w:szCs w:val="24"/>
          </w:rPr>
          <w:delText>Ya b</w:delText>
        </w:r>
      </w:del>
      <w:proofErr w:type="spellStart"/>
      <w:ins w:id="83" w:author="asus" w:date="2021-11-06T09:16:00Z">
        <w:r w:rsidR="00237EFA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isa</w:t>
      </w:r>
      <w:proofErr w:type="spellEnd"/>
      <w:del w:id="84" w:author="asus" w:date="2021-11-06T09:16:00Z">
        <w:r w:rsidRPr="00C50A1E" w:rsidDel="00237EFA">
          <w:rPr>
            <w:rFonts w:ascii="Times New Roman" w:eastAsia="Times New Roman" w:hAnsi="Times New Roman" w:cs="Times New Roman"/>
            <w:sz w:val="24"/>
            <w:szCs w:val="24"/>
          </w:rPr>
          <w:delText>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E43" w:rsidRDefault="00977E43">
      <w:r>
        <w:separator/>
      </w:r>
    </w:p>
  </w:endnote>
  <w:endnote w:type="continuationSeparator" w:id="0">
    <w:p w:rsidR="00977E43" w:rsidRDefault="00977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77E43">
    <w:pPr>
      <w:pStyle w:val="Footer"/>
    </w:pPr>
  </w:p>
  <w:p w:rsidR="00941E77" w:rsidRDefault="00977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E43" w:rsidRDefault="00977E43">
      <w:r>
        <w:separator/>
      </w:r>
    </w:p>
  </w:footnote>
  <w:footnote w:type="continuationSeparator" w:id="0">
    <w:p w:rsidR="00977E43" w:rsidRDefault="00977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7641F"/>
    <w:rsid w:val="002318A3"/>
    <w:rsid w:val="00237EFA"/>
    <w:rsid w:val="003D39C4"/>
    <w:rsid w:val="0042167F"/>
    <w:rsid w:val="00647ED9"/>
    <w:rsid w:val="00924DF5"/>
    <w:rsid w:val="00927764"/>
    <w:rsid w:val="00977E43"/>
    <w:rsid w:val="00C20908"/>
    <w:rsid w:val="00FF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5</cp:revision>
  <dcterms:created xsi:type="dcterms:W3CDTF">2020-08-26T21:16:00Z</dcterms:created>
  <dcterms:modified xsi:type="dcterms:W3CDTF">2021-11-06T02:19:00Z</dcterms:modified>
</cp:coreProperties>
</file>