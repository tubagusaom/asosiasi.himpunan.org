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7EC84"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77E96E33"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51358A18" w14:textId="77777777" w:rsidR="00927764" w:rsidRDefault="00927764" w:rsidP="00927764">
      <w:pPr>
        <w:jc w:val="center"/>
        <w:rPr>
          <w:rFonts w:ascii="Cambria" w:hAnsi="Cambria" w:cs="Times New Roman"/>
          <w:sz w:val="24"/>
          <w:szCs w:val="24"/>
        </w:rPr>
      </w:pPr>
    </w:p>
    <w:p w14:paraId="0DFFA665"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239F24D8" w14:textId="77777777" w:rsidR="00927764" w:rsidRPr="0094076B" w:rsidRDefault="00927764" w:rsidP="00927764">
      <w:pPr>
        <w:rPr>
          <w:rFonts w:ascii="Cambria" w:hAnsi="Cambria"/>
        </w:rPr>
      </w:pPr>
    </w:p>
    <w:p w14:paraId="2B553621"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7F0A6AA6"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 xml:space="preserve">5 Januari 2020   20:48 Diperbarui: 6 Januari 2020   </w:t>
      </w:r>
      <w:proofErr w:type="gramStart"/>
      <w:r w:rsidRPr="00C50A1E">
        <w:rPr>
          <w:rFonts w:ascii="Roboto" w:eastAsia="Times New Roman" w:hAnsi="Roboto" w:cs="Times New Roman"/>
          <w:sz w:val="17"/>
          <w:szCs w:val="17"/>
        </w:rPr>
        <w:t>05:43  61</w:t>
      </w:r>
      <w:proofErr w:type="gramEnd"/>
      <w:r w:rsidRPr="00C50A1E">
        <w:rPr>
          <w:rFonts w:ascii="Roboto" w:eastAsia="Times New Roman" w:hAnsi="Roboto" w:cs="Times New Roman"/>
          <w:sz w:val="17"/>
          <w:szCs w:val="17"/>
        </w:rPr>
        <w:t>  10 3</w:t>
      </w:r>
    </w:p>
    <w:p w14:paraId="4DAA5A44"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0B2BEEAB" wp14:editId="2F6FC09B">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1B55B534"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42153ED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4418ABBA" w14:textId="7111972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aduhai menggoda </w:t>
      </w:r>
      <w:del w:id="0" w:author="bismaarianto@gmail.com" w:date="2021-06-23T09:20:00Z">
        <w:r w:rsidRPr="00C50A1E" w:rsidDel="00304F9C">
          <w:rPr>
            <w:rFonts w:ascii="Times New Roman" w:eastAsia="Times New Roman" w:hAnsi="Times New Roman" w:cs="Times New Roman"/>
            <w:sz w:val="24"/>
            <w:szCs w:val="24"/>
          </w:rPr>
          <w:delText xml:space="preserve">indera </w:delText>
        </w:r>
      </w:del>
      <w:ins w:id="1" w:author="bismaarianto@gmail.com" w:date="2021-06-23T09:20:00Z">
        <w:r w:rsidR="00304F9C">
          <w:rPr>
            <w:rFonts w:ascii="Times New Roman" w:eastAsia="Times New Roman" w:hAnsi="Times New Roman" w:cs="Times New Roman"/>
            <w:sz w:val="24"/>
            <w:szCs w:val="24"/>
          </w:rPr>
          <w:t>indra</w:t>
        </w:r>
        <w:r w:rsidR="00304F9C"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penciuman itu atau bakwan yang baru diangkat dari penggorengan di kala hujan?</w:t>
      </w:r>
    </w:p>
    <w:p w14:paraId="0180CE7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457CB70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5C85F8DB" w14:textId="69AF32D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del w:id="2" w:author="bismaarianto@gmail.com" w:date="2021-06-23T09:20:00Z">
        <w:r w:rsidDel="00304F9C">
          <w:rPr>
            <w:rFonts w:ascii="Times New Roman" w:eastAsia="Times New Roman" w:hAnsi="Times New Roman" w:cs="Times New Roman"/>
            <w:sz w:val="24"/>
            <w:szCs w:val="24"/>
          </w:rPr>
          <w:delText>nap</w:delText>
        </w:r>
        <w:r w:rsidRPr="00C50A1E" w:rsidDel="00304F9C">
          <w:rPr>
            <w:rFonts w:ascii="Times New Roman" w:eastAsia="Times New Roman" w:hAnsi="Times New Roman" w:cs="Times New Roman"/>
            <w:sz w:val="24"/>
            <w:szCs w:val="24"/>
          </w:rPr>
          <w:delText xml:space="preserve">su </w:delText>
        </w:r>
      </w:del>
      <w:ins w:id="3" w:author="bismaarianto@gmail.com" w:date="2021-06-23T09:20:00Z">
        <w:r w:rsidR="00304F9C">
          <w:rPr>
            <w:rFonts w:ascii="Times New Roman" w:eastAsia="Times New Roman" w:hAnsi="Times New Roman" w:cs="Times New Roman"/>
            <w:sz w:val="24"/>
            <w:szCs w:val="24"/>
          </w:rPr>
          <w:t>nafsu</w:t>
        </w:r>
        <w:r w:rsidR="00304F9C"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makan yang tiba-tiba ikut meningkat?</w:t>
      </w:r>
    </w:p>
    <w:p w14:paraId="1AA8DE2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5B5F238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14:paraId="6BE3F0ED" w14:textId="2029F16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304F9C">
        <w:rPr>
          <w:rFonts w:ascii="Times New Roman" w:eastAsia="Times New Roman" w:hAnsi="Times New Roman" w:cs="Times New Roman"/>
          <w:sz w:val="24"/>
          <w:szCs w:val="24"/>
          <w:rPrChange w:id="4" w:author="bismaarianto@gmail.com" w:date="2021-06-23T09:23:00Z">
            <w:rPr>
              <w:rFonts w:ascii="Times New Roman" w:eastAsia="Times New Roman" w:hAnsi="Times New Roman" w:cs="Times New Roman"/>
              <w:strike/>
              <w:sz w:val="24"/>
              <w:szCs w:val="24"/>
            </w:rPr>
          </w:rPrChange>
        </w:rPr>
        <w:t>seperti sikapnya padamu</w:t>
      </w:r>
      <w:r w:rsidRPr="00C50A1E">
        <w:rPr>
          <w:rFonts w:ascii="Times New Roman" w:eastAsia="Times New Roman" w:hAnsi="Times New Roman" w:cs="Times New Roman"/>
          <w:sz w:val="24"/>
          <w:szCs w:val="24"/>
        </w:rPr>
        <w:t>, memang bisa jadi salah satu pencetus mengapa kita jadi suka makan. </w:t>
      </w:r>
    </w:p>
    <w:p w14:paraId="229E94F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38C635C7" w14:textId="518B4CA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del w:id="5" w:author="bismaarianto@gmail.com" w:date="2021-06-23T09:24:00Z">
        <w:r w:rsidRPr="00C50A1E" w:rsidDel="00304F9C">
          <w:rPr>
            <w:rFonts w:ascii="Times New Roman" w:eastAsia="Times New Roman" w:hAnsi="Times New Roman" w:cs="Times New Roman"/>
            <w:sz w:val="24"/>
            <w:szCs w:val="24"/>
          </w:rPr>
          <w:delText>~</w:delText>
        </w:r>
      </w:del>
      <w:ins w:id="6" w:author="bismaarianto@gmail.com" w:date="2021-06-23T09:24:00Z">
        <w:r w:rsidR="00304F9C">
          <w:rPr>
            <w:rFonts w:ascii="Times New Roman" w:eastAsia="Times New Roman" w:hAnsi="Times New Roman" w:cs="Times New Roman"/>
            <w:sz w:val="24"/>
            <w:szCs w:val="24"/>
          </w:rPr>
          <w:t>.</w:t>
        </w:r>
      </w:ins>
    </w:p>
    <w:p w14:paraId="2709EFE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43455E3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573D248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5FAF04C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5856B61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1195210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r w:rsidRPr="00EE3F66">
        <w:rPr>
          <w:rFonts w:ascii="Times New Roman" w:eastAsia="Times New Roman" w:hAnsi="Times New Roman" w:cs="Times New Roman"/>
          <w:i/>
          <w:iCs/>
          <w:sz w:val="24"/>
          <w:szCs w:val="24"/>
          <w:rPrChange w:id="7" w:author="bismaarianto@gmail.com" w:date="2021-06-23T09:24: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14:paraId="2120964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7A321D5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6F9CCD5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6D7DDBDD"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1068B116" w14:textId="77777777" w:rsidR="00927764" w:rsidRPr="00C50A1E" w:rsidRDefault="00927764" w:rsidP="00927764"/>
    <w:p w14:paraId="1B5E5FF4" w14:textId="77777777" w:rsidR="00927764" w:rsidRPr="005A045A" w:rsidRDefault="00927764" w:rsidP="00927764">
      <w:pPr>
        <w:rPr>
          <w:i/>
        </w:rPr>
      </w:pPr>
    </w:p>
    <w:p w14:paraId="0E93C7A5"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565EBAAA"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A0FD6" w14:textId="77777777" w:rsidR="007C5B09" w:rsidRDefault="007C5B09">
      <w:r>
        <w:separator/>
      </w:r>
    </w:p>
  </w:endnote>
  <w:endnote w:type="continuationSeparator" w:id="0">
    <w:p w14:paraId="4E95A2E0" w14:textId="77777777" w:rsidR="007C5B09" w:rsidRDefault="007C5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6837D"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6AAF29C6" w14:textId="77777777" w:rsidR="00941E77" w:rsidRDefault="007C5B09">
    <w:pPr>
      <w:pStyle w:val="Footer"/>
    </w:pPr>
  </w:p>
  <w:p w14:paraId="5CE28930" w14:textId="77777777" w:rsidR="00941E77" w:rsidRDefault="007C5B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E01A2" w14:textId="77777777" w:rsidR="007C5B09" w:rsidRDefault="007C5B09">
      <w:r>
        <w:separator/>
      </w:r>
    </w:p>
  </w:footnote>
  <w:footnote w:type="continuationSeparator" w:id="0">
    <w:p w14:paraId="7D7384CB" w14:textId="77777777" w:rsidR="007C5B09" w:rsidRDefault="007C5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smaarianto@gmail.com">
    <w15:presenceInfo w15:providerId="Windows Live" w15:userId="01fc75a0b8e4e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304F9C"/>
    <w:rsid w:val="0042167F"/>
    <w:rsid w:val="007C5B09"/>
    <w:rsid w:val="00924DF5"/>
    <w:rsid w:val="00927764"/>
    <w:rsid w:val="00EE3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2C36"/>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bismaarianto@gmail.com</cp:lastModifiedBy>
  <cp:revision>2</cp:revision>
  <dcterms:created xsi:type="dcterms:W3CDTF">2021-06-23T02:25:00Z</dcterms:created>
  <dcterms:modified xsi:type="dcterms:W3CDTF">2021-06-23T02:25:00Z</dcterms:modified>
</cp:coreProperties>
</file>