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2CA6"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41D79B8B"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7770907" w14:textId="77777777" w:rsidR="00927764" w:rsidRDefault="00927764" w:rsidP="00927764">
      <w:pPr>
        <w:jc w:val="center"/>
        <w:rPr>
          <w:rFonts w:ascii="Cambria" w:hAnsi="Cambria" w:cs="Times New Roman"/>
          <w:sz w:val="24"/>
          <w:szCs w:val="24"/>
        </w:rPr>
      </w:pPr>
    </w:p>
    <w:p w14:paraId="7CA209BC"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6F5C7A57"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9CE3DFC"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82CD96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218118C0" wp14:editId="709F333F">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B9DB4CA" w14:textId="55A2D5E4" w:rsidR="00927764" w:rsidRPr="00C50A1E" w:rsidRDefault="002C4244" w:rsidP="00927764">
      <w:pPr>
        <w:spacing w:line="270" w:lineRule="atLeast"/>
        <w:jc w:val="center"/>
        <w:rPr>
          <w:rFonts w:ascii="Times New Roman" w:eastAsia="Times New Roman" w:hAnsi="Times New Roman" w:cs="Times New Roman"/>
          <w:sz w:val="18"/>
          <w:szCs w:val="18"/>
        </w:rPr>
      </w:pPr>
      <w:ins w:id="0" w:author="eirene brugman" w:date="2022-08-15T14:39:00Z">
        <w:r>
          <w:rPr>
            <w:rFonts w:ascii="Times New Roman" w:eastAsia="Times New Roman" w:hAnsi="Times New Roman" w:cs="Times New Roman"/>
            <w:sz w:val="18"/>
            <w:szCs w:val="18"/>
          </w:rPr>
          <w:t xml:space="preserve">Ilustrasi: </w:t>
        </w:r>
        <w:r w:rsidR="001C43EB">
          <w:rPr>
            <w:rFonts w:ascii="Times New Roman" w:eastAsia="Times New Roman" w:hAnsi="Times New Roman" w:cs="Times New Roman"/>
            <w:sz w:val="18"/>
            <w:szCs w:val="18"/>
          </w:rPr>
          <w:t>Konsumsi</w:t>
        </w:r>
        <w:r>
          <w:rPr>
            <w:rFonts w:ascii="Times New Roman" w:eastAsia="Times New Roman" w:hAnsi="Times New Roman" w:cs="Times New Roman"/>
            <w:sz w:val="18"/>
            <w:szCs w:val="18"/>
          </w:rPr>
          <w:t xml:space="preserve"> minuman hangat saat hujan</w:t>
        </w:r>
      </w:ins>
      <w:del w:id="1" w:author="eirene brugman" w:date="2022-08-15T14:39:00Z">
        <w:r w:rsidR="00927764" w:rsidRPr="00C50A1E" w:rsidDel="001C43EB">
          <w:rPr>
            <w:rFonts w:ascii="Times New Roman" w:eastAsia="Times New Roman" w:hAnsi="Times New Roman" w:cs="Times New Roman"/>
            <w:sz w:val="18"/>
            <w:szCs w:val="18"/>
          </w:rPr>
          <w:delText xml:space="preserve">Ilustrasi </w:delText>
        </w:r>
      </w:del>
      <w:ins w:id="2" w:author="eirene brugman" w:date="2022-08-15T14:39:00Z">
        <w:r w:rsidR="001C43EB" w:rsidRPr="00C50A1E">
          <w:rPr>
            <w:rFonts w:ascii="Times New Roman" w:eastAsia="Times New Roman" w:hAnsi="Times New Roman" w:cs="Times New Roman"/>
            <w:sz w:val="18"/>
            <w:szCs w:val="18"/>
          </w:rPr>
          <w:t xml:space="preserve"> </w:t>
        </w:r>
      </w:ins>
      <w:r w:rsidR="00927764" w:rsidRPr="00C50A1E">
        <w:rPr>
          <w:rFonts w:ascii="Times New Roman" w:eastAsia="Times New Roman" w:hAnsi="Times New Roman" w:cs="Times New Roman"/>
          <w:sz w:val="18"/>
          <w:szCs w:val="18"/>
        </w:rPr>
        <w:t>| unsplash.com</w:t>
      </w:r>
      <w:ins w:id="3" w:author="eirene brugman" w:date="2022-08-15T14:38:00Z">
        <w:r w:rsidR="001C43EB">
          <w:rPr>
            <w:rFonts w:ascii="Times New Roman" w:eastAsia="Times New Roman" w:hAnsi="Times New Roman" w:cs="Times New Roman"/>
            <w:sz w:val="18"/>
            <w:szCs w:val="18"/>
          </w:rPr>
          <w:t>/E</w:t>
        </w:r>
      </w:ins>
      <w:ins w:id="4" w:author="eirene brugman" w:date="2022-08-15T14:39:00Z">
        <w:r w:rsidR="001C43EB">
          <w:rPr>
            <w:rFonts w:ascii="Times New Roman" w:eastAsia="Times New Roman" w:hAnsi="Times New Roman" w:cs="Times New Roman"/>
            <w:sz w:val="18"/>
            <w:szCs w:val="18"/>
          </w:rPr>
          <w:t>ren</w:t>
        </w:r>
      </w:ins>
    </w:p>
    <w:p w14:paraId="2C2D77D6" w14:textId="77777777" w:rsidR="00927764" w:rsidRPr="0094471B" w:rsidRDefault="00927764" w:rsidP="00927764">
      <w:pPr>
        <w:shd w:val="clear" w:color="auto" w:fill="F5F5F5"/>
        <w:spacing w:after="375"/>
        <w:rPr>
          <w:rFonts w:ascii="Times New Roman" w:eastAsia="Times New Roman" w:hAnsi="Times New Roman" w:cs="Times New Roman"/>
          <w:sz w:val="24"/>
          <w:szCs w:val="24"/>
        </w:rPr>
      </w:pPr>
      <w:r w:rsidRPr="0094471B">
        <w:rPr>
          <w:rFonts w:ascii="Times New Roman" w:eastAsia="Times New Roman" w:hAnsi="Times New Roman" w:cs="Times New Roman"/>
          <w:sz w:val="24"/>
          <w:szCs w:val="24"/>
          <w:rPrChange w:id="5" w:author="eirene brugman" w:date="2022-08-15T14:45:00Z">
            <w:rPr>
              <w:rFonts w:ascii="Times New Roman" w:eastAsia="Times New Roman" w:hAnsi="Times New Roman" w:cs="Times New Roman"/>
              <w:i/>
              <w:iCs/>
              <w:sz w:val="24"/>
              <w:szCs w:val="24"/>
            </w:rPr>
          </w:rPrChange>
        </w:rPr>
        <w:t>Hujan turun, berat badan naik, hubungan sama dia tetep temenan aja. Huft.</w:t>
      </w:r>
    </w:p>
    <w:p w14:paraId="675B0709" w14:textId="46A9C25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del w:id="6" w:author="eirene brugman" w:date="2022-08-15T14:11:00Z">
        <w:r w:rsidRPr="00C50A1E" w:rsidDel="0065344A">
          <w:rPr>
            <w:rFonts w:ascii="Times New Roman" w:eastAsia="Times New Roman" w:hAnsi="Times New Roman" w:cs="Times New Roman"/>
            <w:sz w:val="24"/>
            <w:szCs w:val="24"/>
          </w:rPr>
          <w:delText xml:space="preserve">aduhai </w:delText>
        </w:r>
      </w:del>
      <w:r w:rsidRPr="00C50A1E">
        <w:rPr>
          <w:rFonts w:ascii="Times New Roman" w:eastAsia="Times New Roman" w:hAnsi="Times New Roman" w:cs="Times New Roman"/>
          <w:sz w:val="24"/>
          <w:szCs w:val="24"/>
        </w:rPr>
        <w:t xml:space="preserve">menggoda </w:t>
      </w:r>
      <w:del w:id="7" w:author="eirene brugman" w:date="2022-08-15T14:40:00Z">
        <w:r w:rsidRPr="00C50A1E" w:rsidDel="002C4244">
          <w:rPr>
            <w:rFonts w:ascii="Times New Roman" w:eastAsia="Times New Roman" w:hAnsi="Times New Roman" w:cs="Times New Roman"/>
            <w:sz w:val="24"/>
            <w:szCs w:val="24"/>
          </w:rPr>
          <w:delText xml:space="preserve">indera penciuman </w:delText>
        </w:r>
      </w:del>
      <w:r w:rsidRPr="00C50A1E">
        <w:rPr>
          <w:rFonts w:ascii="Times New Roman" w:eastAsia="Times New Roman" w:hAnsi="Times New Roman" w:cs="Times New Roman"/>
          <w:sz w:val="24"/>
          <w:szCs w:val="24"/>
        </w:rPr>
        <w:t>itu atau bakwan yang baru diangkat dari penggorengan di kala hujan?</w:t>
      </w:r>
    </w:p>
    <w:p w14:paraId="2A29CA40" w14:textId="7F4ABE3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ins w:id="8" w:author="eirene brugman" w:date="2022-08-15T14:12:00Z">
        <w:r w:rsidR="0065344A">
          <w:rPr>
            <w:rFonts w:ascii="Times New Roman" w:eastAsia="Times New Roman" w:hAnsi="Times New Roman" w:cs="Times New Roman"/>
            <w:sz w:val="24"/>
            <w:szCs w:val="24"/>
          </w:rPr>
          <w:t>b</w:t>
        </w:r>
      </w:ins>
      <w:del w:id="9" w:author="eirene brugman" w:date="2022-08-15T14:12:00Z">
        <w:r w:rsidDel="0065344A">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ulan November</w:t>
      </w:r>
      <w:ins w:id="10" w:author="eirene brugman" w:date="2022-08-15T14:11:00Z">
        <w:r w:rsidR="0065344A">
          <w:rPr>
            <w:rFonts w:ascii="Times New Roman" w:eastAsia="Times New Roman" w:hAnsi="Times New Roman" w:cs="Times New Roman"/>
            <w:sz w:val="24"/>
            <w:szCs w:val="24"/>
          </w:rPr>
          <w:t>-</w:t>
        </w:r>
      </w:ins>
      <w:del w:id="11" w:author="eirene brugman" w:date="2022-08-15T14:11:00Z">
        <w:r w:rsidDel="0065344A">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Desember 2019, hujan benar-benar datang </w:t>
      </w:r>
      <w:del w:id="12" w:author="eirene brugman" w:date="2022-08-15T14:41:00Z">
        <w:r w:rsidRPr="00C50A1E" w:rsidDel="002C4244">
          <w:rPr>
            <w:rFonts w:ascii="Times New Roman" w:eastAsia="Times New Roman" w:hAnsi="Times New Roman" w:cs="Times New Roman"/>
            <w:sz w:val="24"/>
            <w:szCs w:val="24"/>
          </w:rPr>
          <w:delText xml:space="preserve">seperti </w:delText>
        </w:r>
      </w:del>
      <w:ins w:id="13" w:author="eirene brugman" w:date="2022-08-15T14:45:00Z">
        <w:r w:rsidR="0094471B">
          <w:rPr>
            <w:rFonts w:ascii="Times New Roman" w:eastAsia="Times New Roman" w:hAnsi="Times New Roman" w:cs="Times New Roman"/>
            <w:sz w:val="24"/>
            <w:szCs w:val="24"/>
          </w:rPr>
          <w:t>diluar</w:t>
        </w:r>
      </w:ins>
      <w:ins w:id="14" w:author="eirene brugman" w:date="2022-08-15T14:41:00Z">
        <w:r w:rsidR="002C424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perkiraan. Sudah sangat terasa apalagi sejak awal tahun baru</w:t>
      </w:r>
      <w:del w:id="15" w:author="eirene brugman" w:date="2022-08-15T14:13:00Z">
        <w:r w:rsidRPr="00C50A1E" w:rsidDel="0065344A">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2040B4E5" w14:textId="08CB7DF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w:t>
      </w:r>
      <w:del w:id="16" w:author="eirene brugman" w:date="2022-08-15T14:13:00Z">
        <w:r w:rsidRPr="00C50A1E" w:rsidDel="0065344A">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ambyar, pun perilaku kita yang lain. Soal makan. Ya, hujan yang membuat kita jadi sering lapar. Kok bisa ya?</w:t>
      </w:r>
    </w:p>
    <w:p w14:paraId="6D687F25" w14:textId="31D035B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7" w:author="eirene brugman" w:date="2022-08-15T14:19:00Z">
        <w:r w:rsidR="00FA7767">
          <w:rPr>
            <w:rFonts w:ascii="Times New Roman" w:eastAsia="Times New Roman" w:hAnsi="Times New Roman" w:cs="Times New Roman"/>
            <w:sz w:val="24"/>
            <w:szCs w:val="24"/>
          </w:rPr>
          <w:t>f</w:t>
        </w:r>
      </w:ins>
      <w:del w:id="18" w:author="eirene brugman" w:date="2022-08-15T14:19:00Z">
        <w:r w:rsidDel="00FA7767">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5CE292FE" w14:textId="60832BB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w:t>
      </w:r>
      <w:ins w:id="19" w:author="eirene brugman" w:date="2022-08-15T14:42:00Z">
        <w:r w:rsidR="002C4244">
          <w:rPr>
            <w:rFonts w:ascii="Times New Roman" w:eastAsia="Times New Roman" w:hAnsi="Times New Roman" w:cs="Times New Roman"/>
            <w:sz w:val="24"/>
            <w:szCs w:val="24"/>
          </w:rPr>
          <w:t>y</w:t>
        </w:r>
      </w:ins>
      <w:del w:id="20" w:author="eirene brugman" w:date="2022-08-15T14:14:00Z">
        <w:r w:rsidRPr="00C50A1E" w:rsidDel="0065344A">
          <w:rPr>
            <w:rFonts w:ascii="Times New Roman" w:eastAsia="Times New Roman" w:hAnsi="Times New Roman" w:cs="Times New Roman"/>
            <w:sz w:val="24"/>
            <w:szCs w:val="24"/>
          </w:rPr>
          <w:delText>y</w:delText>
        </w:r>
      </w:del>
      <w:r w:rsidRPr="00C50A1E">
        <w:rPr>
          <w:rFonts w:ascii="Times New Roman" w:eastAsia="Times New Roman" w:hAnsi="Times New Roman" w:cs="Times New Roman"/>
          <w:sz w:val="24"/>
          <w:szCs w:val="24"/>
        </w:rPr>
        <w:t>ik di saat hujan turun adalah makan. Sering disebut cuma camilan, tapi jumlah kalorinya nyaris melebihi makan berat.</w:t>
      </w:r>
    </w:p>
    <w:p w14:paraId="7B2E117B" w14:textId="00FBDA2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w:t>
      </w:r>
      <w:ins w:id="21" w:author="eirene brugman" w:date="2022-08-15T14:14:00Z">
        <w:r w:rsidR="0065344A">
          <w:rPr>
            <w:rFonts w:ascii="Times New Roman" w:eastAsia="Times New Roman" w:hAnsi="Times New Roman" w:cs="Times New Roman"/>
            <w:sz w:val="24"/>
            <w:szCs w:val="24"/>
          </w:rPr>
          <w:t xml:space="preserve">satu </w:t>
        </w:r>
      </w:ins>
      <w:r w:rsidRPr="00C50A1E">
        <w:rPr>
          <w:rFonts w:ascii="Times New Roman" w:eastAsia="Times New Roman" w:hAnsi="Times New Roman" w:cs="Times New Roman"/>
          <w:sz w:val="24"/>
          <w:szCs w:val="24"/>
        </w:rPr>
        <w:t>kemasan bisa dikonsumsi 4 porsi</w:t>
      </w:r>
      <w:ins w:id="22" w:author="eirene brugman" w:date="2022-08-15T14:42:00Z">
        <w:r w:rsidR="002C424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habis sekali duduk. Belum cukup, tambah lagi gorengannya, satu-dua biji eh kok jadi lima?</w:t>
      </w:r>
    </w:p>
    <w:p w14:paraId="31619B8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65344A">
        <w:rPr>
          <w:rFonts w:ascii="Times New Roman" w:eastAsia="Times New Roman" w:hAnsi="Times New Roman" w:cs="Times New Roman"/>
          <w:sz w:val="24"/>
          <w:szCs w:val="24"/>
          <w:rPrChange w:id="23" w:author="eirene brugman" w:date="2022-08-15T14:15:00Z">
            <w:rPr>
              <w:rFonts w:ascii="Times New Roman" w:eastAsia="Times New Roman" w:hAnsi="Times New Roman" w:cs="Times New Roman"/>
              <w:strike/>
              <w:sz w:val="24"/>
              <w:szCs w:val="24"/>
            </w:rPr>
          </w:rPrChange>
        </w:rPr>
        <w:t>seperti sikapnya padamu</w:t>
      </w:r>
      <w:r w:rsidRPr="00C50A1E">
        <w:rPr>
          <w:rFonts w:ascii="Times New Roman" w:eastAsia="Times New Roman" w:hAnsi="Times New Roman" w:cs="Times New Roman"/>
          <w:sz w:val="24"/>
          <w:szCs w:val="24"/>
        </w:rPr>
        <w:t>, memang bisa jadi salah satu pencetus mengapa kita jadi suka makan. </w:t>
      </w:r>
    </w:p>
    <w:p w14:paraId="0897C5F0" w14:textId="7422E01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w:t>
      </w:r>
      <w:ins w:id="24" w:author="eirene brugman" w:date="2022-08-15T14:16:00Z">
        <w:r w:rsidR="00FA7767">
          <w:rPr>
            <w:rFonts w:ascii="Times New Roman" w:eastAsia="Times New Roman" w:hAnsi="Times New Roman" w:cs="Times New Roman"/>
            <w:sz w:val="24"/>
            <w:szCs w:val="24"/>
          </w:rPr>
          <w:t>‘</w:t>
        </w:r>
      </w:ins>
      <w:del w:id="25" w:author="eirene brugman" w:date="2022-08-15T14:15:00Z">
        <w:r w:rsidRPr="00C50A1E" w:rsidDel="00FA7767">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panas</w:t>
      </w:r>
      <w:ins w:id="26" w:author="eirene brugman" w:date="2022-08-15T14:16:00Z">
        <w:r w:rsidR="00FA7767">
          <w:rPr>
            <w:rFonts w:ascii="Times New Roman" w:eastAsia="Times New Roman" w:hAnsi="Times New Roman" w:cs="Times New Roman"/>
            <w:sz w:val="24"/>
            <w:szCs w:val="24"/>
          </w:rPr>
          <w:t>’</w:t>
        </w:r>
      </w:ins>
      <w:del w:id="27" w:author="eirene brugman" w:date="2022-08-15T14:16:00Z">
        <w:r w:rsidRPr="00C50A1E" w:rsidDel="00FA7767">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akibat terjadinya peningkatan metabolisme dalam tubuh. </w:t>
      </w:r>
    </w:p>
    <w:p w14:paraId="4191376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7B06E1C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211539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28" w:author="eirene brugman" w:date="2022-08-15T14:17:00Z">
        <w:r w:rsidDel="00FA7767">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7DC05A5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5757767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516823DF" w14:textId="35F1E16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w:t>
      </w:r>
      <w:ins w:id="29" w:author="eirene brugman" w:date="2022-08-15T14:18:00Z">
        <w:r w:rsidR="00FA7767">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jangan kelebihan. Sebab kamu sudah terlalu manis, kata dia </w:t>
      </w:r>
      <w:r w:rsidRPr="00FA7767">
        <w:rPr>
          <w:rFonts w:ascii="Times New Roman" w:eastAsia="Times New Roman" w:hAnsi="Times New Roman" w:cs="Times New Roman"/>
          <w:sz w:val="24"/>
          <w:szCs w:val="24"/>
          <w:rPrChange w:id="30" w:author="eirene brugman" w:date="2022-08-15T14:18:00Z">
            <w:rPr>
              <w:rFonts w:ascii="Times New Roman" w:eastAsia="Times New Roman" w:hAnsi="Times New Roman" w:cs="Times New Roman"/>
              <w:i/>
              <w:iCs/>
              <w:sz w:val="24"/>
              <w:szCs w:val="24"/>
            </w:rPr>
          </w:rPrChange>
        </w:rPr>
        <w:t>gitu khan</w:t>
      </w:r>
      <w:r w:rsidRPr="00C50A1E">
        <w:rPr>
          <w:rFonts w:ascii="Times New Roman" w:eastAsia="Times New Roman" w:hAnsi="Times New Roman" w:cs="Times New Roman"/>
          <w:i/>
          <w:iCs/>
          <w:sz w:val="24"/>
          <w:szCs w:val="24"/>
        </w:rPr>
        <w:t>.</w:t>
      </w:r>
    </w:p>
    <w:p w14:paraId="2334F2C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w:t>
      </w:r>
      <w:del w:id="31" w:author="eirene brugman" w:date="2022-08-15T14:18:00Z">
        <w:r w:rsidRPr="00C50A1E" w:rsidDel="00FA7767">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Apalagi munculnya kaum-kaum rebahan yang kerjaannya tiduran dan hanya buka tutup media sosial atau pura-pura sibuk padahal tidak ada yang nge-</w:t>
      </w:r>
      <w:r w:rsidRPr="00FA7767">
        <w:rPr>
          <w:rFonts w:ascii="Times New Roman" w:eastAsia="Times New Roman" w:hAnsi="Times New Roman" w:cs="Times New Roman"/>
          <w:i/>
          <w:iCs/>
          <w:sz w:val="24"/>
          <w:szCs w:val="24"/>
          <w:rPrChange w:id="32" w:author="eirene brugman" w:date="2022-08-15T14:19: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14:paraId="4152DB8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22BC304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8948E5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624D606"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2E339626" w14:textId="77777777" w:rsidR="00927764" w:rsidRPr="00C50A1E" w:rsidRDefault="00927764" w:rsidP="00927764"/>
    <w:p w14:paraId="0C13EDD9" w14:textId="77777777" w:rsidR="00927764" w:rsidRPr="005A045A" w:rsidRDefault="00927764" w:rsidP="00927764">
      <w:pPr>
        <w:rPr>
          <w:i/>
        </w:rPr>
      </w:pPr>
    </w:p>
    <w:p w14:paraId="73986097"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7BE7AFD"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00EE" w14:textId="77777777" w:rsidR="00094145" w:rsidRDefault="00094145">
      <w:r>
        <w:separator/>
      </w:r>
    </w:p>
  </w:endnote>
  <w:endnote w:type="continuationSeparator" w:id="0">
    <w:p w14:paraId="5004EE5A" w14:textId="77777777" w:rsidR="00094145" w:rsidRDefault="00094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AC29"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22218154" w14:textId="77777777" w:rsidR="00941E77" w:rsidRDefault="00000000">
    <w:pPr>
      <w:pStyle w:val="Footer"/>
    </w:pPr>
  </w:p>
  <w:p w14:paraId="7A6B4496" w14:textId="77777777" w:rsidR="00941E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270B" w14:textId="77777777" w:rsidR="00094145" w:rsidRDefault="00094145">
      <w:r>
        <w:separator/>
      </w:r>
    </w:p>
  </w:footnote>
  <w:footnote w:type="continuationSeparator" w:id="0">
    <w:p w14:paraId="352CFA5E" w14:textId="77777777" w:rsidR="00094145" w:rsidRDefault="00094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784207">
    <w:abstractNumId w:val="0"/>
  </w:num>
  <w:num w:numId="2" w16cid:durableId="300765906">
    <w:abstractNumId w:val="2"/>
  </w:num>
  <w:num w:numId="3" w16cid:durableId="9481998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irene brugman">
    <w15:presenceInfo w15:providerId="Windows Live" w15:userId="18b62318f415d9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94145"/>
    <w:rsid w:val="0012251A"/>
    <w:rsid w:val="001C43EB"/>
    <w:rsid w:val="002318A3"/>
    <w:rsid w:val="002C4244"/>
    <w:rsid w:val="0041058B"/>
    <w:rsid w:val="0042167F"/>
    <w:rsid w:val="0065344A"/>
    <w:rsid w:val="007F14AC"/>
    <w:rsid w:val="00887E7D"/>
    <w:rsid w:val="00924DF5"/>
    <w:rsid w:val="00927764"/>
    <w:rsid w:val="0094471B"/>
    <w:rsid w:val="00C20908"/>
    <w:rsid w:val="00C6315F"/>
    <w:rsid w:val="00FA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1D1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653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eirene brugman</cp:lastModifiedBy>
  <cp:revision>4</cp:revision>
  <dcterms:created xsi:type="dcterms:W3CDTF">2022-08-15T07:43:00Z</dcterms:created>
  <dcterms:modified xsi:type="dcterms:W3CDTF">2022-08-15T07:45:00Z</dcterms:modified>
</cp:coreProperties>
</file>