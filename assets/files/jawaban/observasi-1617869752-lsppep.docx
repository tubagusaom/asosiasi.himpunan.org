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DE5D22">
        <w:tc>
          <w:tcPr>
            <w:tcW w:w="9350" w:type="dxa"/>
          </w:tcPr>
          <w:p w:rsidR="00974F1C" w:rsidRPr="00A16D9B" w:rsidRDefault="00974F1C" w:rsidP="00DE5D2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Del="00DE5D22" w:rsidRDefault="00974F1C" w:rsidP="00285A61">
            <w:pPr>
              <w:spacing w:line="312" w:lineRule="auto"/>
              <w:jc w:val="center"/>
              <w:rPr>
                <w:del w:id="0" w:author="owais" w:date="2021-04-08T15:13:00Z"/>
                <w:rFonts w:ascii="Times New Roman" w:hAnsi="Times New Roman" w:cs="Times New Roman"/>
                <w:sz w:val="24"/>
                <w:szCs w:val="24"/>
              </w:rPr>
              <w:pPrChange w:id="1" w:author="owais" w:date="2021-04-08T15:16:00Z">
                <w:pPr>
                  <w:pStyle w:val="ListParagraph"/>
                  <w:numPr>
                    <w:numId w:val="4"/>
                  </w:numPr>
                  <w:spacing w:line="312" w:lineRule="auto"/>
                  <w:ind w:hanging="360"/>
                </w:pPr>
              </w:pPrChange>
            </w:pPr>
            <w:bookmarkStart w:id="2" w:name="_GoBack"/>
            <w:bookmarkEnd w:id="2"/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E5D22" w:rsidRPr="008D1AF7" w:rsidRDefault="00DE5D22" w:rsidP="00285A61">
            <w:pPr>
              <w:spacing w:line="312" w:lineRule="auto"/>
              <w:jc w:val="center"/>
              <w:rPr>
                <w:ins w:id="3" w:author="owais" w:date="2021-04-08T15:13:00Z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5D22" w:rsidRDefault="00DE5D22" w:rsidP="00DE5D22">
            <w:pPr>
              <w:spacing w:line="312" w:lineRule="auto"/>
              <w:jc w:val="center"/>
              <w:rPr>
                <w:ins w:id="4" w:author="owais" w:date="2021-04-08T15:13:00Z"/>
                <w:rFonts w:ascii="Times New Roman" w:hAnsi="Times New Roman" w:cs="Times New Roman"/>
                <w:sz w:val="24"/>
                <w:szCs w:val="24"/>
              </w:rPr>
              <w:pPrChange w:id="5" w:author="owais" w:date="2021-04-08T15:13:00Z">
                <w:pPr>
                  <w:pStyle w:val="ListParagraph"/>
                  <w:numPr>
                    <w:numId w:val="4"/>
                  </w:numPr>
                  <w:spacing w:line="312" w:lineRule="auto"/>
                  <w:ind w:hanging="360"/>
                </w:pPr>
              </w:pPrChange>
            </w:pPr>
          </w:p>
          <w:p w:rsidR="00DE5D22" w:rsidRPr="00DE5D22" w:rsidRDefault="00DE5D22" w:rsidP="00DE5D22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567" w:hanging="567"/>
              <w:jc w:val="both"/>
              <w:rPr>
                <w:ins w:id="6" w:author="owais" w:date="2021-04-08T15:12:00Z"/>
                <w:rFonts w:ascii="Times New Roman" w:hAnsi="Times New Roman" w:cs="Times New Roman"/>
                <w:iCs/>
                <w:sz w:val="24"/>
                <w:szCs w:val="24"/>
                <w:lang w:val="en-US"/>
                <w:rPrChange w:id="7" w:author="owais" w:date="2021-04-08T15:13:00Z">
                  <w:rPr>
                    <w:ins w:id="8" w:author="owais" w:date="2021-04-08T15:12:00Z"/>
                    <w:lang w:val="en-US"/>
                  </w:rPr>
                </w:rPrChange>
              </w:rPr>
              <w:pPrChange w:id="9" w:author="owais" w:date="2021-04-08T15:15:00Z">
                <w:pPr>
                  <w:pStyle w:val="ListParagraph"/>
                  <w:numPr>
                    <w:numId w:val="4"/>
                  </w:numPr>
                  <w:spacing w:line="312" w:lineRule="auto"/>
                  <w:ind w:hanging="360"/>
                </w:pPr>
              </w:pPrChange>
            </w:pPr>
            <w:ins w:id="10" w:author="owais" w:date="2021-04-08T15:12:00Z">
              <w:r w:rsidRPr="00DE5D22">
                <w:rPr>
                  <w:rFonts w:ascii="Times New Roman" w:hAnsi="Times New Roman" w:cs="Times New Roman"/>
                  <w:sz w:val="24"/>
                  <w:szCs w:val="24"/>
                  <w:rPrChange w:id="11" w:author="owais" w:date="2021-04-08T15:13:00Z">
                    <w:rPr/>
                  </w:rPrChange>
                </w:rPr>
                <w:t xml:space="preserve">Arradon, I., 2014, </w:t>
              </w:r>
              <w:r w:rsidRPr="00DE5D2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2" w:author="owais" w:date="2021-04-08T15:13:00Z">
                    <w:rPr>
                      <w:i/>
                      <w:lang w:val="en-US"/>
                    </w:rPr>
                  </w:rPrChange>
                </w:rPr>
                <w:t xml:space="preserve">Aceh, </w:t>
              </w:r>
              <w:proofErr w:type="spellStart"/>
              <w:r w:rsidRPr="00DE5D2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3" w:author="owais" w:date="2021-04-08T15:13:00Z">
                    <w:rPr>
                      <w:i/>
                      <w:lang w:val="en-US"/>
                    </w:rPr>
                  </w:rPrChange>
                </w:rPr>
                <w:t>Contoh</w:t>
              </w:r>
              <w:proofErr w:type="spellEnd"/>
              <w:r w:rsidRPr="00DE5D2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4" w:author="owais" w:date="2021-04-08T15:13:00Z">
                    <w:rPr>
                      <w:i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E5D2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5" w:author="owais" w:date="2021-04-08T15:13:00Z">
                    <w:rPr>
                      <w:i/>
                      <w:lang w:val="en-US"/>
                    </w:rPr>
                  </w:rPrChange>
                </w:rPr>
                <w:t>Penyelesaian</w:t>
              </w:r>
              <w:proofErr w:type="spellEnd"/>
              <w:r w:rsidRPr="00DE5D2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6" w:author="owais" w:date="2021-04-08T15:13:00Z">
                    <w:rPr>
                      <w:i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E5D2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7" w:author="owais" w:date="2021-04-08T15:13:00Z">
                    <w:rPr>
                      <w:i/>
                      <w:lang w:val="en-US"/>
                    </w:rPr>
                  </w:rPrChange>
                </w:rPr>
                <w:t>Kejahatan</w:t>
              </w:r>
              <w:proofErr w:type="spellEnd"/>
              <w:r w:rsidRPr="00DE5D2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8" w:author="owais" w:date="2021-04-08T15:13:00Z">
                    <w:rPr>
                      <w:i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E5D2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9" w:author="owais" w:date="2021-04-08T15:13:00Z">
                    <w:rPr>
                      <w:i/>
                      <w:lang w:val="en-US"/>
                    </w:rPr>
                  </w:rPrChange>
                </w:rPr>
                <w:t>Masa</w:t>
              </w:r>
              <w:proofErr w:type="spellEnd"/>
              <w:r w:rsidRPr="00DE5D2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0" w:author="owais" w:date="2021-04-08T15:13:00Z">
                    <w:rPr>
                      <w:i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E5D2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1" w:author="owais" w:date="2021-04-08T15:13:00Z">
                    <w:rPr>
                      <w:i/>
                      <w:lang w:val="en-US"/>
                    </w:rPr>
                  </w:rPrChange>
                </w:rPr>
                <w:t>Lalu</w:t>
              </w:r>
              <w:proofErr w:type="spellEnd"/>
              <w:r w:rsidRPr="00DE5D2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22" w:author="owais" w:date="2021-04-08T15:13:00Z">
                    <w:rPr>
                      <w:lang w:val="en-US"/>
                    </w:rPr>
                  </w:rPrChange>
                </w:rPr>
                <w:t xml:space="preserve">, </w:t>
              </w:r>
              <w:proofErr w:type="spellStart"/>
              <w:r w:rsidRPr="00DE5D2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23" w:author="owais" w:date="2021-04-08T15:13:00Z">
                    <w:rPr>
                      <w:lang w:val="en-US"/>
                    </w:rPr>
                  </w:rPrChange>
                </w:rPr>
                <w:t>Kompas</w:t>
              </w:r>
              <w:proofErr w:type="spellEnd"/>
              <w:r w:rsidRPr="00DE5D2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24" w:author="owais" w:date="2021-04-08T15:13:00Z">
                    <w:rPr>
                      <w:lang w:val="en-US"/>
                    </w:rPr>
                  </w:rPrChange>
                </w:rPr>
                <w:t xml:space="preserve">: 10 </w:t>
              </w:r>
              <w:proofErr w:type="spellStart"/>
              <w:r w:rsidRPr="00DE5D2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25" w:author="owais" w:date="2021-04-08T15:13:00Z">
                    <w:rPr>
                      <w:lang w:val="en-US"/>
                    </w:rPr>
                  </w:rPrChange>
                </w:rPr>
                <w:t>Februari</w:t>
              </w:r>
              <w:proofErr w:type="spellEnd"/>
              <w:r w:rsidRPr="00DE5D2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26" w:author="owais" w:date="2021-04-08T15:13:00Z">
                    <w:rPr>
                      <w:lang w:val="en-US"/>
                    </w:rPr>
                  </w:rPrChange>
                </w:rPr>
                <w:t xml:space="preserve"> 2014.</w:t>
              </w:r>
            </w:ins>
          </w:p>
          <w:p w:rsidR="00DE5D22" w:rsidRDefault="00DE5D22" w:rsidP="00DE5D22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567" w:hanging="567"/>
              <w:rPr>
                <w:ins w:id="27" w:author="owais" w:date="2021-04-08T15:13:00Z"/>
                <w:rFonts w:ascii="Times New Roman" w:hAnsi="Times New Roman" w:cs="Times New Roman"/>
                <w:sz w:val="24"/>
                <w:szCs w:val="24"/>
                <w:lang w:val="en-US"/>
              </w:rPr>
              <w:pPrChange w:id="28" w:author="owais" w:date="2021-04-08T15:15:00Z">
                <w:pPr>
                  <w:pStyle w:val="ListParagraph"/>
                  <w:numPr>
                    <w:numId w:val="4"/>
                  </w:numPr>
                  <w:spacing w:line="312" w:lineRule="auto"/>
                  <w:ind w:hanging="360"/>
                </w:pPr>
              </w:pPrChange>
            </w:pPr>
            <w:proofErr w:type="spellStart"/>
            <w:ins w:id="29" w:author="owais" w:date="2021-04-08T15:13:00Z">
              <w:r w:rsidRPr="009068A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proofErr w:type="spellEnd"/>
              <w:r w:rsidRPr="009068A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T. N. dan Trim, B., 2005, </w:t>
              </w:r>
              <w:proofErr w:type="spellStart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Jangan</w:t>
              </w:r>
              <w:proofErr w:type="spellEnd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ke</w:t>
              </w:r>
              <w:proofErr w:type="spellEnd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Dokter</w:t>
              </w:r>
              <w:proofErr w:type="spellEnd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Lagi</w:t>
              </w:r>
              <w:proofErr w:type="spellEnd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: </w:t>
              </w:r>
              <w:proofErr w:type="spellStart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Keajaiban</w:t>
              </w:r>
              <w:proofErr w:type="spellEnd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Sistem</w:t>
              </w:r>
              <w:proofErr w:type="spellEnd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Imun</w:t>
              </w:r>
              <w:proofErr w:type="spellEnd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dan </w:t>
              </w:r>
              <w:proofErr w:type="spellStart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Kiat</w:t>
              </w:r>
              <w:proofErr w:type="spellEnd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Menghalau</w:t>
              </w:r>
              <w:proofErr w:type="spellEnd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Penyakit</w:t>
              </w:r>
              <w:proofErr w:type="spellEnd"/>
              <w:r w:rsidRPr="009068A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, </w:t>
              </w:r>
              <w:r w:rsidRPr="009068A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MQ Publishing, Bandung.</w:t>
              </w:r>
            </w:ins>
          </w:p>
          <w:p w:rsidR="00DE5D22" w:rsidRPr="00DE5D22" w:rsidRDefault="00DE5D22" w:rsidP="00DE5D22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567" w:hanging="567"/>
              <w:rPr>
                <w:ins w:id="30" w:author="owais" w:date="2021-04-08T15:14:00Z"/>
                <w:rFonts w:ascii="Times New Roman" w:hAnsi="Times New Roman" w:cs="Times New Roman"/>
                <w:sz w:val="24"/>
                <w:szCs w:val="24"/>
                <w:lang w:val="en-US"/>
                <w:rPrChange w:id="31" w:author="owais" w:date="2021-04-08T15:14:00Z">
                  <w:rPr>
                    <w:ins w:id="32" w:author="owais" w:date="2021-04-08T15:14:00Z"/>
                    <w:lang w:val="en-US"/>
                  </w:rPr>
                </w:rPrChange>
              </w:rPr>
              <w:pPrChange w:id="33" w:author="owais" w:date="2021-04-08T15:15:00Z">
                <w:pPr>
                  <w:spacing w:line="312" w:lineRule="auto"/>
                </w:pPr>
              </w:pPrChange>
            </w:pPr>
            <w:ins w:id="34" w:author="owais" w:date="2021-04-08T15:13:00Z">
              <w:r w:rsidRPr="00DE5D22">
                <w:rPr>
                  <w:rFonts w:ascii="Times New Roman" w:hAnsi="Times New Roman" w:cs="Times New Roman"/>
                  <w:sz w:val="24"/>
                  <w:szCs w:val="24"/>
                  <w:rPrChange w:id="35" w:author="owais" w:date="2021-04-08T15:14:00Z">
                    <w:rPr/>
                  </w:rPrChange>
                </w:rPr>
                <w:t>Helianthusonfri, J., 2016.</w:t>
              </w:r>
              <w:r w:rsidRPr="00DE5D22">
                <w:rPr>
                  <w:rFonts w:ascii="Times New Roman" w:hAnsi="Times New Roman" w:cs="Times New Roman"/>
                  <w:iCs/>
                  <w:sz w:val="24"/>
                  <w:szCs w:val="24"/>
                  <w:rPrChange w:id="36" w:author="owais" w:date="2021-04-08T15:14:00Z">
                    <w:rPr>
                      <w:iCs/>
                    </w:rPr>
                  </w:rPrChange>
                </w:rPr>
                <w:t xml:space="preserve"> </w:t>
              </w:r>
              <w:r w:rsidRPr="00DE5D2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37" w:author="owais" w:date="2021-04-08T15:14:00Z">
                    <w:rPr>
                      <w:i/>
                      <w:iCs/>
                    </w:rPr>
                  </w:rPrChange>
                </w:rPr>
                <w:t>Facebook Marketing,</w:t>
              </w:r>
              <w:r w:rsidRPr="00DE5D22">
                <w:rPr>
                  <w:rFonts w:ascii="Times New Roman" w:hAnsi="Times New Roman" w:cs="Times New Roman"/>
                  <w:sz w:val="24"/>
                  <w:szCs w:val="24"/>
                  <w:rPrChange w:id="38" w:author="owais" w:date="2021-04-08T15:14:00Z">
                    <w:rPr/>
                  </w:rPrChange>
                </w:rPr>
                <w:t xml:space="preserve"> Elex Media Komputindo</w:t>
              </w:r>
              <w:r w:rsidRPr="00DE5D22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39" w:author="owais" w:date="2021-04-08T15:14:00Z">
                    <w:rPr>
                      <w:lang w:val="en-US"/>
                    </w:rPr>
                  </w:rPrChange>
                </w:rPr>
                <w:t>, Jakarta.</w:t>
              </w:r>
            </w:ins>
          </w:p>
          <w:p w:rsidR="00DE5D22" w:rsidRPr="00285A61" w:rsidRDefault="00DE5D22" w:rsidP="00DE5D22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567" w:hanging="567"/>
              <w:rPr>
                <w:ins w:id="40" w:author="owais" w:date="2021-04-08T15:16:00Z"/>
                <w:rFonts w:ascii="Times New Roman" w:hAnsi="Times New Roman" w:cs="Times New Roman"/>
                <w:sz w:val="24"/>
                <w:szCs w:val="24"/>
                <w:lang w:val="en-US"/>
                <w:rPrChange w:id="41" w:author="owais" w:date="2021-04-08T15:16:00Z">
                  <w:rPr>
                    <w:ins w:id="42" w:author="owais" w:date="2021-04-08T15:16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43" w:author="owais" w:date="2021-04-08T15:15:00Z">
                <w:pPr>
                  <w:pStyle w:val="ListParagraph"/>
                  <w:numPr>
                    <w:numId w:val="4"/>
                  </w:numPr>
                  <w:spacing w:line="312" w:lineRule="auto"/>
                  <w:ind w:hanging="360"/>
                </w:pPr>
              </w:pPrChange>
            </w:pPr>
            <w:ins w:id="44" w:author="owais" w:date="2021-04-08T15:14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Osborne, J. W., 1993, </w:t>
              </w:r>
              <w:r w:rsidRPr="009068A2">
                <w:rPr>
                  <w:rFonts w:ascii="Times New Roman" w:hAnsi="Times New Roman" w:cs="Times New Roman"/>
                  <w:i/>
                  <w:sz w:val="24"/>
                  <w:szCs w:val="24"/>
                </w:rPr>
                <w:t>Kiat berbicara di Depan Umum untuk Eksekutif, Terjemahan : Walfred Andre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, Bumi Aksara, Jakarta.</w:t>
              </w:r>
            </w:ins>
          </w:p>
          <w:p w:rsidR="00285A61" w:rsidRPr="00285A61" w:rsidRDefault="00285A61" w:rsidP="00285A61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567" w:hanging="567"/>
              <w:rPr>
                <w:ins w:id="45" w:author="owais" w:date="2021-04-08T15:14:00Z"/>
                <w:rFonts w:ascii="Times New Roman" w:hAnsi="Times New Roman" w:cs="Times New Roman"/>
                <w:sz w:val="24"/>
                <w:szCs w:val="24"/>
                <w:lang w:val="en-US"/>
                <w:rPrChange w:id="46" w:author="owais" w:date="2021-04-08T15:16:00Z">
                  <w:rPr>
                    <w:ins w:id="47" w:author="owais" w:date="2021-04-08T15:14:00Z"/>
                    <w:lang w:val="en-US"/>
                  </w:rPr>
                </w:rPrChange>
              </w:rPr>
              <w:pPrChange w:id="48" w:author="owais" w:date="2021-04-08T15:16:00Z">
                <w:pPr>
                  <w:pStyle w:val="ListParagraph"/>
                  <w:numPr>
                    <w:numId w:val="4"/>
                  </w:numPr>
                  <w:spacing w:line="312" w:lineRule="auto"/>
                  <w:ind w:hanging="360"/>
                </w:pPr>
              </w:pPrChange>
            </w:pPr>
            <w:ins w:id="49" w:author="owais" w:date="2021-04-08T15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Trim, B., 2011, </w:t>
              </w:r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Muhammad Effec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t: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Getaran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  <w:r w:rsidRPr="00DE5D2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irindukan</w:t>
              </w:r>
              <w:proofErr w:type="spellEnd"/>
              <w:r w:rsidRPr="00DE5D2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dan </w:t>
              </w:r>
              <w:proofErr w:type="spellStart"/>
              <w:r w:rsidRPr="00DE5D2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itakuti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Tinta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Medina, Solo. </w:t>
              </w:r>
            </w:ins>
          </w:p>
          <w:p w:rsidR="00DE5D22" w:rsidRPr="00DE5D22" w:rsidRDefault="00DE5D22" w:rsidP="00DE5D22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567" w:hanging="567"/>
              <w:rPr>
                <w:ins w:id="50" w:author="owais" w:date="2021-04-08T15:14:00Z"/>
                <w:rFonts w:ascii="Times New Roman" w:hAnsi="Times New Roman" w:cs="Times New Roman"/>
                <w:sz w:val="24"/>
                <w:szCs w:val="24"/>
                <w:lang w:val="en-US"/>
              </w:rPr>
              <w:pPrChange w:id="51" w:author="owais" w:date="2021-04-08T15:15:00Z">
                <w:pPr>
                  <w:pStyle w:val="ListParagraph"/>
                  <w:numPr>
                    <w:numId w:val="4"/>
                  </w:numPr>
                  <w:spacing w:line="312" w:lineRule="auto"/>
                  <w:ind w:hanging="360"/>
                </w:pPr>
              </w:pPrChange>
            </w:pPr>
            <w:ins w:id="52" w:author="owais" w:date="2021-04-08T15:14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Trim, B., 2011, </w:t>
              </w:r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The Art of Stimulating Idea: </w:t>
              </w:r>
              <w:proofErr w:type="spellStart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Juru</w:t>
              </w:r>
              <w:r w:rsidRPr="00DE5D2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s</w:t>
              </w:r>
              <w:proofErr w:type="spellEnd"/>
              <w:r w:rsidRPr="00DE5D2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DE5D2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M</w:t>
              </w:r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endulang</w:t>
              </w:r>
              <w:proofErr w:type="spellEnd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Ide dan </w:t>
              </w:r>
              <w:proofErr w:type="spellStart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Insaf</w:t>
              </w:r>
              <w:proofErr w:type="spellEnd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agar Kaya di </w:t>
              </w:r>
              <w:proofErr w:type="spellStart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Jalan</w:t>
              </w:r>
              <w:proofErr w:type="spellEnd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9068A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Menulis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Metagraf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, Solo.</w:t>
              </w:r>
            </w:ins>
          </w:p>
          <w:p w:rsidR="00974F1C" w:rsidRPr="00DE5D22" w:rsidDel="00DE5D22" w:rsidRDefault="00DE5D22" w:rsidP="00DE5D22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567" w:hanging="567"/>
              <w:jc w:val="center"/>
              <w:rPr>
                <w:del w:id="53" w:author="owais" w:date="2021-04-08T15:03:00Z"/>
                <w:rFonts w:ascii="Times New Roman" w:hAnsi="Times New Roman" w:cs="Times New Roman"/>
                <w:sz w:val="24"/>
                <w:szCs w:val="24"/>
                <w:lang w:val="en-US"/>
                <w:rPrChange w:id="54" w:author="owais" w:date="2021-04-08T15:14:00Z">
                  <w:rPr>
                    <w:del w:id="55" w:author="owais" w:date="2021-04-08T15:03:00Z"/>
                  </w:rPr>
                </w:rPrChange>
              </w:rPr>
              <w:pPrChange w:id="56" w:author="owais" w:date="2021-04-08T15:15:00Z">
                <w:pPr>
                  <w:spacing w:line="312" w:lineRule="auto"/>
                  <w:jc w:val="center"/>
                </w:pPr>
              </w:pPrChange>
            </w:pPr>
            <w:ins w:id="57" w:author="owais" w:date="2021-04-08T15:1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7. </w:t>
              </w:r>
            </w:ins>
            <w:ins w:id="58" w:author="owais" w:date="2021-04-08T15:1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   </w:t>
              </w:r>
            </w:ins>
          </w:p>
          <w:p w:rsidR="00974F1C" w:rsidRPr="00DE5D22" w:rsidDel="00DE5D22" w:rsidRDefault="00974F1C" w:rsidP="00DE5D22">
            <w:pPr>
              <w:pStyle w:val="ListParagraph"/>
              <w:ind w:left="567" w:hanging="567"/>
              <w:rPr>
                <w:del w:id="59" w:author="owais" w:date="2021-04-08T15:02:00Z"/>
                <w:i/>
                <w:lang w:val="en-US"/>
                <w:rPrChange w:id="60" w:author="owais" w:date="2021-04-08T15:03:00Z">
                  <w:rPr>
                    <w:del w:id="61" w:author="owais" w:date="2021-04-08T15:02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62" w:author="owais" w:date="2021-04-08T15:15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63" w:author="owais" w:date="2021-04-08T15:03:00Z">
              <w:r w:rsidRPr="004B7994" w:rsidDel="00DE5D22">
                <w:rPr>
                  <w:lang w:val="en-US"/>
                </w:rPr>
                <w:delText xml:space="preserve">Nama penulis: </w:delText>
              </w:r>
            </w:del>
            <w:r w:rsidR="00DE5D22">
              <w:rPr>
                <w:lang w:val="en-US"/>
              </w:rPr>
              <w:t>Wong, J</w:t>
            </w:r>
            <w:ins w:id="64" w:author="owais" w:date="2021-04-08T15:02:00Z">
              <w:r w:rsidR="00DE5D22">
                <w:rPr>
                  <w:lang w:val="en-US"/>
                </w:rPr>
                <w:t xml:space="preserve">., 2010. </w:t>
              </w:r>
            </w:ins>
          </w:p>
          <w:p w:rsidR="00DE5D22" w:rsidDel="00DE5D22" w:rsidRDefault="00974F1C" w:rsidP="00DE5D22">
            <w:pPr>
              <w:pStyle w:val="ListParagraph"/>
              <w:ind w:left="567" w:hanging="567"/>
              <w:rPr>
                <w:del w:id="65" w:author="owais" w:date="2021-04-08T15:03:00Z"/>
                <w:lang w:val="en-US"/>
              </w:rPr>
              <w:pPrChange w:id="66" w:author="owais" w:date="2021-04-08T15:15:00Z">
                <w:pPr>
                  <w:spacing w:line="312" w:lineRule="auto"/>
                  <w:ind w:left="457"/>
                </w:pPr>
              </w:pPrChange>
            </w:pPr>
            <w:del w:id="67" w:author="owais" w:date="2021-04-08T15:02:00Z">
              <w:r w:rsidRPr="00DE5D22" w:rsidDel="00DE5D22">
                <w:rPr>
                  <w:i/>
                  <w:lang w:val="en-US"/>
                  <w:rPrChange w:id="68" w:author="owais" w:date="2021-04-08T15:03:00Z">
                    <w:rPr>
                      <w:lang w:val="en-US"/>
                    </w:rPr>
                  </w:rPrChange>
                </w:rPr>
                <w:delText xml:space="preserve">Judul buku: </w:delText>
              </w:r>
            </w:del>
            <w:r w:rsidRPr="00DE5D22">
              <w:rPr>
                <w:i/>
                <w:iCs/>
                <w:rPrChange w:id="69" w:author="owais" w:date="2021-04-08T15:03:00Z">
                  <w:rPr>
                    <w:iCs/>
                  </w:rPr>
                </w:rPrChange>
              </w:rPr>
              <w:t xml:space="preserve">Internet </w:t>
            </w:r>
            <w:ins w:id="70" w:author="owais" w:date="2021-04-08T15:03:00Z">
              <w:r w:rsidR="00DE5D22">
                <w:rPr>
                  <w:i/>
                  <w:iCs/>
                </w:rPr>
                <w:t>M</w:t>
              </w:r>
            </w:ins>
            <w:del w:id="71" w:author="owais" w:date="2021-04-08T15:03:00Z">
              <w:r w:rsidRPr="00DE5D22" w:rsidDel="00DE5D22">
                <w:rPr>
                  <w:i/>
                  <w:iCs/>
                  <w:rPrChange w:id="72" w:author="owais" w:date="2021-04-08T15:03:00Z">
                    <w:rPr>
                      <w:iCs/>
                    </w:rPr>
                  </w:rPrChange>
                </w:rPr>
                <w:delText>m</w:delText>
              </w:r>
            </w:del>
            <w:r w:rsidRPr="00DE5D22">
              <w:rPr>
                <w:i/>
                <w:iCs/>
                <w:rPrChange w:id="73" w:author="owais" w:date="2021-04-08T15:03:00Z">
                  <w:rPr>
                    <w:iCs/>
                  </w:rPr>
                </w:rPrChange>
              </w:rPr>
              <w:t xml:space="preserve">arketing for </w:t>
            </w:r>
            <w:ins w:id="74" w:author="owais" w:date="2021-04-08T15:03:00Z">
              <w:r w:rsidR="00DE5D22">
                <w:rPr>
                  <w:i/>
                  <w:iCs/>
                </w:rPr>
                <w:t>B</w:t>
              </w:r>
            </w:ins>
            <w:del w:id="75" w:author="owais" w:date="2021-04-08T15:03:00Z">
              <w:r w:rsidRPr="00DE5D22" w:rsidDel="00DE5D22">
                <w:rPr>
                  <w:i/>
                  <w:iCs/>
                  <w:rPrChange w:id="76" w:author="owais" w:date="2021-04-08T15:03:00Z">
                    <w:rPr>
                      <w:iCs/>
                    </w:rPr>
                  </w:rPrChange>
                </w:rPr>
                <w:delText>b</w:delText>
              </w:r>
            </w:del>
            <w:r w:rsidRPr="00DE5D22">
              <w:rPr>
                <w:i/>
                <w:iCs/>
                <w:rPrChange w:id="77" w:author="owais" w:date="2021-04-08T15:03:00Z">
                  <w:rPr>
                    <w:iCs/>
                  </w:rPr>
                </w:rPrChange>
              </w:rPr>
              <w:t>eginner</w:t>
            </w:r>
            <w:r w:rsidRPr="00DE5D22">
              <w:rPr>
                <w:iCs/>
              </w:rPr>
              <w:t>s</w:t>
            </w:r>
            <w:ins w:id="78" w:author="owais" w:date="2021-04-08T15:02:00Z">
              <w:r w:rsidR="00DE5D22">
                <w:t xml:space="preserve">, </w:t>
              </w:r>
              <w:r w:rsidR="00DE5D22" w:rsidRPr="004B7994">
                <w:t>Elex Media Komputindo</w:t>
              </w:r>
              <w:r w:rsidR="00DE5D22" w:rsidRPr="004B7994">
                <w:rPr>
                  <w:lang w:val="en-US"/>
                </w:rPr>
                <w:t>, Jakarta</w:t>
              </w:r>
            </w:ins>
            <w:ins w:id="79" w:author="owais" w:date="2021-04-08T15:03:00Z">
              <w:r w:rsidR="00DE5D22">
                <w:rPr>
                  <w:lang w:val="en-US"/>
                </w:rPr>
                <w:t>.</w:t>
              </w:r>
            </w:ins>
          </w:p>
          <w:p w:rsidR="00DE5D22" w:rsidRPr="00DE5D22" w:rsidRDefault="00DE5D22" w:rsidP="00DE5D22">
            <w:pPr>
              <w:pStyle w:val="ListParagraph"/>
              <w:ind w:left="567" w:hanging="567"/>
              <w:rPr>
                <w:ins w:id="80" w:author="owais" w:date="2021-04-08T15:15:00Z"/>
                <w:lang w:val="en-US"/>
                <w:rPrChange w:id="81" w:author="owais" w:date="2021-04-08T15:15:00Z">
                  <w:rPr>
                    <w:ins w:id="82" w:author="owais" w:date="2021-04-08T15:15:00Z"/>
                    <w:iCs/>
                  </w:rPr>
                </w:rPrChange>
              </w:rPr>
              <w:pPrChange w:id="83" w:author="owais" w:date="2021-04-08T15:15:00Z">
                <w:pPr>
                  <w:spacing w:line="312" w:lineRule="auto"/>
                  <w:ind w:left="457"/>
                </w:pPr>
              </w:pPrChange>
            </w:pPr>
          </w:p>
          <w:p w:rsidR="00974F1C" w:rsidRPr="004B7994" w:rsidDel="00DE5D22" w:rsidRDefault="00974F1C" w:rsidP="00DE5D22">
            <w:pPr>
              <w:pStyle w:val="ListParagraph"/>
              <w:ind w:left="567" w:hanging="567"/>
              <w:rPr>
                <w:del w:id="84" w:author="owais" w:date="2021-04-08T15:02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85" w:author="owais" w:date="2021-04-08T15:15:00Z">
                <w:pPr>
                  <w:spacing w:line="312" w:lineRule="auto"/>
                  <w:ind w:left="457"/>
                </w:pPr>
              </w:pPrChange>
            </w:pPr>
            <w:del w:id="86" w:author="owais" w:date="2021-04-08T15:02:00Z">
              <w:r w:rsidDel="00DE5D2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</w:delText>
              </w:r>
              <w:r w:rsidRPr="004B7994" w:rsidDel="00DE5D2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erbit: 2010</w:delText>
              </w:r>
            </w:del>
          </w:p>
          <w:p w:rsidR="00974F1C" w:rsidDel="00DE5D22" w:rsidRDefault="00974F1C" w:rsidP="00DE5D22">
            <w:pPr>
              <w:pStyle w:val="ListParagraph"/>
              <w:ind w:left="567" w:hanging="567"/>
              <w:rPr>
                <w:del w:id="87" w:author="owais" w:date="2021-04-08T15:02:00Z"/>
                <w:rFonts w:ascii="Times New Roman" w:hAnsi="Times New Roman" w:cs="Times New Roman"/>
                <w:sz w:val="24"/>
                <w:szCs w:val="24"/>
                <w:lang w:val="en-US"/>
              </w:rPr>
              <w:pPrChange w:id="88" w:author="owais" w:date="2021-04-08T15:15:00Z">
                <w:pPr>
                  <w:spacing w:line="312" w:lineRule="auto"/>
                  <w:ind w:left="457"/>
                </w:pPr>
              </w:pPrChange>
            </w:pPr>
            <w:del w:id="89" w:author="owais" w:date="2021-04-08T15:02:00Z">
              <w:r w:rsidRPr="004B7994" w:rsidDel="00DE5D2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RPr="004B7994" w:rsidDel="00DE5D22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</w:delText>
              </w:r>
              <w:r w:rsidRPr="004B7994" w:rsidDel="00DE5D2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, Jakarta</w:delText>
              </w:r>
            </w:del>
          </w:p>
          <w:p w:rsidR="00974F1C" w:rsidDel="00DE5D22" w:rsidRDefault="00974F1C" w:rsidP="00DE5D22">
            <w:pPr>
              <w:pStyle w:val="ListParagraph"/>
              <w:ind w:left="567" w:hanging="567"/>
              <w:rPr>
                <w:del w:id="90" w:author="owais" w:date="2021-04-08T15:03:00Z"/>
                <w:rFonts w:ascii="Times New Roman" w:hAnsi="Times New Roman" w:cs="Times New Roman"/>
                <w:sz w:val="24"/>
                <w:szCs w:val="24"/>
                <w:lang w:val="en-US"/>
              </w:rPr>
              <w:pPrChange w:id="91" w:author="owais" w:date="2021-04-08T15:15:00Z">
                <w:pPr>
                  <w:spacing w:line="312" w:lineRule="auto"/>
                  <w:ind w:left="457"/>
                </w:pPr>
              </w:pPrChange>
            </w:pPr>
          </w:p>
          <w:p w:rsidR="00974F1C" w:rsidRPr="00DE5D22" w:rsidDel="00DE5D22" w:rsidRDefault="00974F1C" w:rsidP="00DE5D22">
            <w:pPr>
              <w:pStyle w:val="ListParagraph"/>
              <w:ind w:left="567" w:hanging="567"/>
              <w:rPr>
                <w:del w:id="92" w:author="owais" w:date="2021-04-08T15:14:00Z"/>
                <w:rFonts w:ascii="Times New Roman" w:hAnsi="Times New Roman" w:cs="Times New Roman"/>
                <w:sz w:val="24"/>
                <w:szCs w:val="24"/>
                <w:lang w:val="en-US"/>
                <w:rPrChange w:id="93" w:author="owais" w:date="2021-04-08T15:07:00Z">
                  <w:rPr>
                    <w:del w:id="94" w:author="owais" w:date="2021-04-08T15:14:00Z"/>
                    <w:lang w:val="en-US"/>
                  </w:rPr>
                </w:rPrChange>
              </w:rPr>
              <w:pPrChange w:id="95" w:author="owais" w:date="2021-04-08T15:15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96" w:author="owais" w:date="2021-04-08T15:03:00Z">
              <w:r w:rsidRPr="00DE5D22" w:rsidDel="00DE5D22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97" w:author="owais" w:date="2021-04-08T15:03:00Z">
                    <w:rPr>
                      <w:lang w:val="en-US"/>
                    </w:rPr>
                  </w:rPrChange>
                </w:rPr>
                <w:delText xml:space="preserve">Nama penulis: </w:delText>
              </w:r>
              <w:r w:rsidRPr="00DE5D22" w:rsidDel="00DE5D22">
                <w:rPr>
                  <w:rFonts w:ascii="Times New Roman" w:hAnsi="Times New Roman" w:cs="Times New Roman"/>
                  <w:sz w:val="24"/>
                  <w:szCs w:val="24"/>
                  <w:rPrChange w:id="98" w:author="owais" w:date="2021-04-08T15:03:00Z">
                    <w:rPr/>
                  </w:rPrChange>
                </w:rPr>
                <w:delText>Jefferly</w:delText>
              </w:r>
              <w:r w:rsidRPr="00DE5D22" w:rsidDel="00DE5D22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99" w:author="owais" w:date="2021-04-08T15:03:00Z">
                    <w:rPr>
                      <w:lang w:val="en-US"/>
                    </w:rPr>
                  </w:rPrChange>
                </w:rPr>
                <w:delText xml:space="preserve"> </w:delText>
              </w:r>
            </w:del>
            <w:del w:id="100" w:author="owais" w:date="2021-04-08T15:13:00Z">
              <w:r w:rsidRPr="00DE5D22" w:rsidDel="00DE5D22">
                <w:rPr>
                  <w:rFonts w:ascii="Times New Roman" w:hAnsi="Times New Roman" w:cs="Times New Roman"/>
                  <w:sz w:val="24"/>
                  <w:szCs w:val="24"/>
                  <w:rPrChange w:id="101" w:author="owais" w:date="2021-04-08T15:03:00Z">
                    <w:rPr/>
                  </w:rPrChange>
                </w:rPr>
                <w:delText>Helianthusonfri</w:delText>
              </w:r>
            </w:del>
            <w:del w:id="102" w:author="owais" w:date="2021-04-08T15:07:00Z">
              <w:r w:rsidRPr="00DE5D22" w:rsidDel="00DE5D22">
                <w:rPr>
                  <w:rFonts w:ascii="Times New Roman" w:hAnsi="Times New Roman" w:cs="Times New Roman"/>
                  <w:sz w:val="24"/>
                  <w:szCs w:val="24"/>
                  <w:rPrChange w:id="103" w:author="owais" w:date="2021-04-08T15:07:00Z">
                    <w:rPr/>
                  </w:rPrChange>
                </w:rPr>
                <w:br/>
              </w:r>
            </w:del>
            <w:del w:id="104" w:author="owais" w:date="2021-04-08T15:04:00Z">
              <w:r w:rsidRPr="00DE5D22" w:rsidDel="00DE5D22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05" w:author="owais" w:date="2021-04-08T15:07:00Z">
                    <w:rPr>
                      <w:lang w:val="en-US"/>
                    </w:rPr>
                  </w:rPrChange>
                </w:rPr>
                <w:delText xml:space="preserve">Judul buku: </w:delText>
              </w:r>
              <w:r w:rsidRPr="00DE5D22" w:rsidDel="00DE5D22">
                <w:rPr>
                  <w:rFonts w:ascii="Times New Roman" w:hAnsi="Times New Roman" w:cs="Times New Roman"/>
                  <w:iCs/>
                  <w:sz w:val="24"/>
                  <w:szCs w:val="24"/>
                  <w:rPrChange w:id="106" w:author="owais" w:date="2021-04-08T15:07:00Z">
                    <w:rPr>
                      <w:iCs/>
                    </w:rPr>
                  </w:rPrChange>
                </w:rPr>
                <w:delText>Facebook Marketing</w:delText>
              </w:r>
            </w:del>
          </w:p>
          <w:p w:rsidR="00974F1C" w:rsidDel="00DE5D22" w:rsidRDefault="00974F1C" w:rsidP="00DE5D22">
            <w:pPr>
              <w:pStyle w:val="ListParagraph"/>
              <w:ind w:left="567" w:hanging="567"/>
              <w:rPr>
                <w:del w:id="107" w:author="owais" w:date="2021-04-08T15:04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108" w:author="owais" w:date="2021-04-08T15:15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09" w:author="owais" w:date="2021-04-08T15:04:00Z">
              <w:r w:rsidDel="00DE5D2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2016</w:delText>
              </w:r>
            </w:del>
          </w:p>
          <w:p w:rsidR="00974F1C" w:rsidRPr="00DE5D22" w:rsidDel="00DE5D22" w:rsidRDefault="00974F1C" w:rsidP="00DE5D22">
            <w:pPr>
              <w:pStyle w:val="ListParagraph"/>
              <w:ind w:left="567" w:hanging="567"/>
              <w:rPr>
                <w:del w:id="110" w:author="owais" w:date="2021-04-08T15:14:00Z"/>
                <w:rFonts w:ascii="Times New Roman" w:hAnsi="Times New Roman" w:cs="Times New Roman"/>
                <w:sz w:val="24"/>
                <w:szCs w:val="24"/>
                <w:lang w:val="en-US"/>
                <w:rPrChange w:id="111" w:author="owais" w:date="2021-04-08T15:05:00Z">
                  <w:rPr>
                    <w:del w:id="112" w:author="owais" w:date="2021-04-08T15:14:00Z"/>
                    <w:lang w:val="en-US"/>
                  </w:rPr>
                </w:rPrChange>
              </w:rPr>
              <w:pPrChange w:id="113" w:author="owais" w:date="2021-04-08T15:15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14" w:author="owais" w:date="2021-04-08T15:05:00Z">
              <w:r w:rsidRPr="00DE5D22" w:rsidDel="00DE5D2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15" w:author="owais" w:date="2021-04-08T15:05:00Z">
                    <w:rPr>
                      <w:iCs/>
                      <w:lang w:val="en-US"/>
                    </w:rPr>
                  </w:rPrChange>
                </w:rPr>
                <w:delText xml:space="preserve">Penerbit: </w:delText>
              </w:r>
            </w:del>
            <w:del w:id="116" w:author="owais" w:date="2021-04-08T15:04:00Z">
              <w:r w:rsidRPr="00DE5D22" w:rsidDel="00DE5D22">
                <w:rPr>
                  <w:rFonts w:ascii="Times New Roman" w:hAnsi="Times New Roman" w:cs="Times New Roman"/>
                  <w:sz w:val="24"/>
                  <w:szCs w:val="24"/>
                  <w:rPrChange w:id="117" w:author="owais" w:date="2021-04-08T15:05:00Z">
                    <w:rPr/>
                  </w:rPrChange>
                </w:rPr>
                <w:delText>Elex Media Komputindo</w:delText>
              </w:r>
              <w:r w:rsidRPr="00DE5D22" w:rsidDel="00DE5D22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18" w:author="owais" w:date="2021-04-08T15:05:00Z">
                    <w:rPr>
                      <w:lang w:val="en-US"/>
                    </w:rPr>
                  </w:rPrChange>
                </w:rPr>
                <w:delText>, Jakarta</w:delText>
              </w:r>
            </w:del>
          </w:p>
          <w:p w:rsidR="00974F1C" w:rsidRPr="004B7994" w:rsidDel="00DE5D22" w:rsidRDefault="00974F1C" w:rsidP="00DE5D22">
            <w:pPr>
              <w:pStyle w:val="ListParagraph"/>
              <w:ind w:left="567" w:hanging="567"/>
              <w:rPr>
                <w:del w:id="119" w:author="owais" w:date="2021-04-08T15:14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20" w:author="owais" w:date="2021-04-08T15:15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:rsidR="00974F1C" w:rsidRPr="004B7994" w:rsidDel="00DE5D22" w:rsidRDefault="00974F1C" w:rsidP="00DE5D22">
            <w:pPr>
              <w:pStyle w:val="ListParagraph"/>
              <w:ind w:left="567" w:hanging="567"/>
              <w:rPr>
                <w:del w:id="121" w:author="owais" w:date="2021-04-08T15:07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22" w:author="owais" w:date="2021-04-08T15:15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123" w:author="owais" w:date="2021-04-08T15:07:00Z">
              <w:r w:rsidDel="00DE5D2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Nama penulis: </w:delText>
              </w:r>
            </w:del>
            <w:del w:id="124" w:author="owais" w:date="2021-04-08T15:05:00Z">
              <w:r w:rsidDel="00DE5D2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Tauhid Nur Azhar dan Bambang Trim</w:delText>
              </w:r>
            </w:del>
            <w:del w:id="125" w:author="owais" w:date="2021-04-08T15:07:00Z">
              <w:r w:rsidDel="00DE5D22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DE5D2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</w:del>
            <w:del w:id="126" w:author="owais" w:date="2021-04-08T15:06:00Z">
              <w:r w:rsidDel="00DE5D2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Jangan ke Dokter Lagi: keajaiban sistem imun dan kiat menghalau penyakit</w:delText>
              </w:r>
            </w:del>
          </w:p>
          <w:p w:rsidR="00974F1C" w:rsidDel="00DE5D22" w:rsidRDefault="00974F1C" w:rsidP="00DE5D22">
            <w:pPr>
              <w:pStyle w:val="ListParagraph"/>
              <w:ind w:left="567" w:hanging="567"/>
              <w:rPr>
                <w:del w:id="127" w:author="owais" w:date="2021-04-08T15:07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128" w:author="owais" w:date="2021-04-08T15:15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29" w:author="owais" w:date="2021-04-08T15:07:00Z">
              <w:r w:rsidDel="00DE5D2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2005</w:delText>
              </w:r>
            </w:del>
          </w:p>
          <w:p w:rsidR="00974F1C" w:rsidDel="00DE5D22" w:rsidRDefault="00974F1C" w:rsidP="00DE5D22">
            <w:pPr>
              <w:pStyle w:val="ListParagraph"/>
              <w:ind w:left="567" w:hanging="567"/>
              <w:rPr>
                <w:del w:id="130" w:author="owais" w:date="2021-04-08T15:07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31" w:author="owais" w:date="2021-04-08T15:15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32" w:author="owais" w:date="2021-04-08T15:07:00Z">
              <w:r w:rsidRPr="004B7994" w:rsidDel="00DE5D2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DE5D2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MQ Publishing, Bandung</w:delText>
              </w:r>
            </w:del>
          </w:p>
          <w:p w:rsidR="00974F1C" w:rsidDel="00DE5D22" w:rsidRDefault="00974F1C" w:rsidP="00DE5D22">
            <w:pPr>
              <w:pStyle w:val="ListParagraph"/>
              <w:ind w:left="567" w:hanging="567"/>
              <w:rPr>
                <w:del w:id="133" w:author="owais" w:date="2021-04-08T15:07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34" w:author="owais" w:date="2021-04-08T15:15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:rsidR="00974F1C" w:rsidRPr="00C321C1" w:rsidDel="00DE5D22" w:rsidRDefault="00974F1C" w:rsidP="00DE5D22">
            <w:pPr>
              <w:pStyle w:val="ListParagraph"/>
              <w:ind w:left="567" w:hanging="567"/>
              <w:rPr>
                <w:del w:id="135" w:author="owais" w:date="2021-04-08T15:09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36" w:author="owais" w:date="2021-04-08T15:15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137" w:author="owais" w:date="2021-04-08T15:09:00Z">
              <w:r w:rsidDel="00DE5D2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John W. Osborne</w:delText>
              </w:r>
              <w:r w:rsidDel="00DE5D22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DE5D2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Del="00DE5D2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Kiat Berbicara di Depan Umum Untuk Eksekutif.</w:delText>
              </w:r>
            </w:del>
          </w:p>
          <w:p w:rsidR="00974F1C" w:rsidRPr="004B7994" w:rsidDel="00DE5D22" w:rsidRDefault="00974F1C" w:rsidP="00DE5D22">
            <w:pPr>
              <w:pStyle w:val="ListParagraph"/>
              <w:ind w:left="567" w:hanging="567"/>
              <w:rPr>
                <w:del w:id="138" w:author="owais" w:date="2021-04-08T15:09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39" w:author="owais" w:date="2021-04-08T15:15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40" w:author="owais" w:date="2021-04-08T15:09:00Z">
              <w:r w:rsidDel="00DE5D2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Terjemahan: Walfred Andre</w:delText>
              </w:r>
            </w:del>
          </w:p>
          <w:p w:rsidR="00974F1C" w:rsidDel="00DE5D22" w:rsidRDefault="00974F1C" w:rsidP="00DE5D22">
            <w:pPr>
              <w:pStyle w:val="ListParagraph"/>
              <w:ind w:left="567" w:hanging="567"/>
              <w:rPr>
                <w:del w:id="141" w:author="owais" w:date="2021-04-08T15:09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142" w:author="owais" w:date="2021-04-08T15:15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43" w:author="owais" w:date="2021-04-08T15:09:00Z">
              <w:r w:rsidDel="00DE5D2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1993</w:delText>
              </w:r>
            </w:del>
          </w:p>
          <w:p w:rsidR="00974F1C" w:rsidDel="00DE5D22" w:rsidRDefault="00974F1C" w:rsidP="00DE5D22">
            <w:pPr>
              <w:pStyle w:val="ListParagraph"/>
              <w:ind w:left="567" w:hanging="567"/>
              <w:rPr>
                <w:del w:id="144" w:author="owais" w:date="2021-04-08T15:09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45" w:author="owais" w:date="2021-04-08T15:15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46" w:author="owais" w:date="2021-04-08T15:09:00Z">
              <w:r w:rsidRPr="004B7994" w:rsidDel="00DE5D2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DE5D2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Bumi Aksara, Jakarta</w:delText>
              </w:r>
            </w:del>
          </w:p>
          <w:p w:rsidR="00974F1C" w:rsidDel="00DE5D22" w:rsidRDefault="00974F1C" w:rsidP="00DE5D22">
            <w:pPr>
              <w:pStyle w:val="ListParagraph"/>
              <w:ind w:left="567" w:hanging="567"/>
              <w:rPr>
                <w:del w:id="147" w:author="owais" w:date="2021-04-08T15:12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48" w:author="owais" w:date="2021-04-08T15:15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:rsidR="00974F1C" w:rsidRPr="004B7994" w:rsidDel="00DE5D22" w:rsidRDefault="00974F1C" w:rsidP="00DE5D22">
            <w:pPr>
              <w:pStyle w:val="ListParagraph"/>
              <w:ind w:left="567" w:hanging="567"/>
              <w:rPr>
                <w:del w:id="149" w:author="owais" w:date="2021-04-08T15:10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50" w:author="owais" w:date="2021-04-08T15:15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151" w:author="owais" w:date="2021-04-08T15:10:00Z">
              <w:r w:rsidDel="00DE5D2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Issabelee Arradon</w:delText>
              </w:r>
              <w:r w:rsidDel="00DE5D22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DE5D2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Del="00DE5D2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Aceh, Contoh Penyelesaian Kejahatan Masa Lalu</w:delText>
              </w:r>
            </w:del>
          </w:p>
          <w:p w:rsidR="00974F1C" w:rsidDel="00DE5D22" w:rsidRDefault="00974F1C" w:rsidP="00DE5D22">
            <w:pPr>
              <w:pStyle w:val="ListParagraph"/>
              <w:ind w:left="567" w:hanging="567"/>
              <w:rPr>
                <w:del w:id="152" w:author="owais" w:date="2021-04-08T15:10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153" w:author="owais" w:date="2021-04-08T15:15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54" w:author="owais" w:date="2021-04-08T15:10:00Z">
              <w:r w:rsidDel="00DE5D2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2014</w:delText>
              </w:r>
            </w:del>
          </w:p>
          <w:p w:rsidR="00974F1C" w:rsidDel="00DE5D22" w:rsidRDefault="00974F1C" w:rsidP="00DE5D22">
            <w:pPr>
              <w:pStyle w:val="ListParagraph"/>
              <w:ind w:left="567" w:hanging="567"/>
              <w:rPr>
                <w:del w:id="155" w:author="owais" w:date="2021-04-08T15:10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56" w:author="owais" w:date="2021-04-08T15:15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57" w:author="owais" w:date="2021-04-08T15:10:00Z">
              <w:r w:rsidRPr="004B7994" w:rsidDel="00DE5D2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DE5D2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Kompas, 10 Februari 2014</w:delText>
              </w:r>
            </w:del>
          </w:p>
          <w:p w:rsidR="00974F1C" w:rsidRPr="00C321C1" w:rsidDel="00DE5D22" w:rsidRDefault="00974F1C" w:rsidP="00DE5D22">
            <w:pPr>
              <w:pStyle w:val="ListParagraph"/>
              <w:ind w:left="567" w:hanging="567"/>
              <w:rPr>
                <w:del w:id="158" w:author="owais" w:date="2021-04-08T15:12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59" w:author="owais" w:date="2021-04-08T15:15:00Z">
                <w:pPr>
                  <w:pStyle w:val="ListParagraph"/>
                  <w:spacing w:line="312" w:lineRule="auto"/>
                </w:pPr>
              </w:pPrChange>
            </w:pPr>
          </w:p>
          <w:p w:rsidR="00974F1C" w:rsidRPr="005D70C9" w:rsidDel="00DE5D22" w:rsidRDefault="00974F1C" w:rsidP="00DE5D22">
            <w:pPr>
              <w:pStyle w:val="ListParagraph"/>
              <w:ind w:left="567" w:hanging="567"/>
              <w:rPr>
                <w:del w:id="160" w:author="owais" w:date="2021-04-08T15:11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61" w:author="owais" w:date="2021-04-08T15:15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162" w:author="owais" w:date="2021-04-08T15:11:00Z">
              <w:r w:rsidRPr="005D70C9" w:rsidDel="00DE5D2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Bambang Trim</w:delText>
              </w:r>
            </w:del>
          </w:p>
          <w:p w:rsidR="00974F1C" w:rsidRPr="005D70C9" w:rsidDel="00DE5D22" w:rsidRDefault="00974F1C" w:rsidP="00DE5D22">
            <w:pPr>
              <w:pStyle w:val="ListParagraph"/>
              <w:ind w:left="567" w:hanging="567"/>
              <w:rPr>
                <w:del w:id="163" w:author="owais" w:date="2021-04-08T15:11:00Z"/>
                <w:rFonts w:ascii="Times New Roman" w:hAnsi="Times New Roman" w:cs="Times New Roman"/>
                <w:sz w:val="24"/>
                <w:szCs w:val="24"/>
              </w:rPr>
              <w:pPrChange w:id="164" w:author="owais" w:date="2021-04-08T15:15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65" w:author="owais" w:date="2021-04-08T15:11:00Z">
              <w:r w:rsidRPr="005D70C9" w:rsidDel="00DE5D2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Tahun terbit: </w:delText>
              </w:r>
              <w:r w:rsidRPr="005D70C9" w:rsidDel="00DE5D22">
                <w:rPr>
                  <w:rFonts w:ascii="Times New Roman" w:hAnsi="Times New Roman" w:cs="Times New Roman"/>
                  <w:sz w:val="24"/>
                  <w:szCs w:val="24"/>
                </w:rPr>
                <w:delText>2011</w:delText>
              </w:r>
            </w:del>
          </w:p>
          <w:p w:rsidR="00974F1C" w:rsidRPr="005D70C9" w:rsidDel="00DE5D22" w:rsidRDefault="00974F1C" w:rsidP="00DE5D22">
            <w:pPr>
              <w:pStyle w:val="ListParagraph"/>
              <w:ind w:left="567" w:hanging="567"/>
              <w:rPr>
                <w:del w:id="166" w:author="owais" w:date="2021-04-08T15:11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167" w:author="owais" w:date="2021-04-08T15:15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68" w:author="owais" w:date="2021-04-08T15:11:00Z">
              <w:r w:rsidRPr="005D70C9" w:rsidDel="00DE5D2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5D70C9" w:rsidDel="00DE5D2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The art of Stimulating Idea: Jurus mendulang Ide dan Insaf agar kaya di Jalan Menulis</w:delText>
              </w:r>
            </w:del>
          </w:p>
          <w:p w:rsidR="00974F1C" w:rsidRPr="005D70C9" w:rsidDel="00DE5D22" w:rsidRDefault="00974F1C" w:rsidP="00DE5D22">
            <w:pPr>
              <w:pStyle w:val="ListParagraph"/>
              <w:ind w:left="567" w:hanging="567"/>
              <w:rPr>
                <w:del w:id="169" w:author="owais" w:date="2021-04-08T15:11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70" w:author="owais" w:date="2021-04-08T15:15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71" w:author="owais" w:date="2021-04-08T15:11:00Z">
              <w:r w:rsidRPr="005D70C9" w:rsidDel="00DE5D2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Penerbit: Metagraf, Solo</w:delText>
              </w:r>
              <w:r w:rsidRPr="005D70C9" w:rsidDel="00DE5D2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</w:del>
          </w:p>
          <w:p w:rsidR="00974F1C" w:rsidRPr="005D70C9" w:rsidDel="00DE5D22" w:rsidRDefault="00974F1C" w:rsidP="00DE5D22">
            <w:pPr>
              <w:pStyle w:val="ListParagraph"/>
              <w:ind w:left="567" w:hanging="567"/>
              <w:rPr>
                <w:del w:id="172" w:author="owais" w:date="2021-04-08T15:12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73" w:author="owais" w:date="2021-04-08T15:15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:rsidR="00974F1C" w:rsidRPr="005D70C9" w:rsidDel="00DE5D22" w:rsidRDefault="00974F1C" w:rsidP="00DE5D22">
            <w:pPr>
              <w:pStyle w:val="ListParagraph"/>
              <w:ind w:left="567" w:hanging="567"/>
              <w:rPr>
                <w:del w:id="174" w:author="owais" w:date="2021-04-08T15:12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75" w:author="owais" w:date="2021-04-08T15:15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del w:id="176" w:author="owais" w:date="2021-04-08T15:12:00Z">
              <w:r w:rsidRPr="005D70C9" w:rsidDel="00DE5D2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Bambang Trim</w:delText>
              </w:r>
            </w:del>
          </w:p>
          <w:p w:rsidR="00974F1C" w:rsidRPr="005D70C9" w:rsidDel="00DE5D22" w:rsidRDefault="00974F1C" w:rsidP="00DE5D22">
            <w:pPr>
              <w:pStyle w:val="ListParagraph"/>
              <w:ind w:left="567" w:hanging="567"/>
              <w:rPr>
                <w:del w:id="177" w:author="owais" w:date="2021-04-08T15:12:00Z"/>
                <w:rFonts w:ascii="Times New Roman" w:hAnsi="Times New Roman" w:cs="Times New Roman"/>
                <w:sz w:val="24"/>
                <w:szCs w:val="24"/>
              </w:rPr>
              <w:pPrChange w:id="178" w:author="owais" w:date="2021-04-08T15:15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79" w:author="owais" w:date="2021-04-08T15:12:00Z">
              <w:r w:rsidRPr="005D70C9" w:rsidDel="00DE5D2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Tahun terbit: </w:delText>
              </w:r>
              <w:r w:rsidRPr="005D70C9" w:rsidDel="00DE5D22">
                <w:rPr>
                  <w:rFonts w:ascii="Times New Roman" w:hAnsi="Times New Roman" w:cs="Times New Roman"/>
                  <w:sz w:val="24"/>
                  <w:szCs w:val="24"/>
                </w:rPr>
                <w:delText>2011</w:delText>
              </w:r>
            </w:del>
          </w:p>
          <w:p w:rsidR="00974F1C" w:rsidRPr="005D70C9" w:rsidDel="00DE5D22" w:rsidRDefault="00974F1C" w:rsidP="00DE5D22">
            <w:pPr>
              <w:pStyle w:val="ListParagraph"/>
              <w:ind w:left="567" w:hanging="567"/>
              <w:rPr>
                <w:del w:id="180" w:author="owais" w:date="2021-04-08T15:12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181" w:author="owais" w:date="2021-04-08T15:15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82" w:author="owais" w:date="2021-04-08T15:12:00Z">
              <w:r w:rsidRPr="005D70C9" w:rsidDel="00DE5D22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5D70C9" w:rsidDel="00DE5D2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Muhammad Effect: Getaran yang dirindukan dan ditakuti</w:delText>
              </w:r>
            </w:del>
          </w:p>
          <w:p w:rsidR="00974F1C" w:rsidRPr="005D70C9" w:rsidDel="00DE5D22" w:rsidRDefault="00974F1C" w:rsidP="00DE5D22">
            <w:pPr>
              <w:pStyle w:val="ListParagraph"/>
              <w:ind w:left="567" w:hanging="567"/>
              <w:rPr>
                <w:del w:id="183" w:author="owais" w:date="2021-04-08T15:12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84" w:author="owais" w:date="2021-04-08T15:15:00Z">
                <w:pPr>
                  <w:pStyle w:val="ListParagraph"/>
                  <w:spacing w:line="312" w:lineRule="auto"/>
                  <w:ind w:left="457"/>
                </w:pPr>
              </w:pPrChange>
            </w:pPr>
            <w:del w:id="185" w:author="owais" w:date="2021-04-08T15:12:00Z">
              <w:r w:rsidRPr="005D70C9" w:rsidDel="00DE5D22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Penerbit: Tinta Medina, Solo</w:delText>
              </w:r>
            </w:del>
          </w:p>
          <w:p w:rsidR="00974F1C" w:rsidRDefault="00974F1C" w:rsidP="00DE5D22">
            <w:pPr>
              <w:pStyle w:val="ListParagraph"/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186" w:author="owais" w:date="2021-04-08T15:15:00Z">
                <w:pPr>
                  <w:spacing w:line="312" w:lineRule="auto"/>
                  <w:ind w:left="457"/>
                </w:pPr>
              </w:pPrChange>
            </w:pPr>
          </w:p>
          <w:p w:rsidR="00974F1C" w:rsidRPr="004B7994" w:rsidRDefault="00974F1C" w:rsidP="00DE5D22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187" w:author="owais" w:date="2021-04-08T15:15:00Z">
                <w:pPr>
                  <w:spacing w:line="480" w:lineRule="auto"/>
                  <w:ind w:hanging="720"/>
                </w:pPr>
              </w:pPrChange>
            </w:pPr>
          </w:p>
          <w:p w:rsidR="00974F1C" w:rsidRPr="00A16D9B" w:rsidRDefault="00974F1C" w:rsidP="00DE5D2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0364"/>
    <w:multiLevelType w:val="hybridMultilevel"/>
    <w:tmpl w:val="B02C3A72"/>
    <w:lvl w:ilvl="0" w:tplc="2B98C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85A61"/>
    <w:rsid w:val="003A47DF"/>
    <w:rsid w:val="0042167F"/>
    <w:rsid w:val="00924DF5"/>
    <w:rsid w:val="00974F1C"/>
    <w:rsid w:val="00DE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D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D2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5D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D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1594</Characters>
  <Application>Microsoft Macintosh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owais</cp:lastModifiedBy>
  <cp:revision>2</cp:revision>
  <dcterms:created xsi:type="dcterms:W3CDTF">2021-04-08T08:16:00Z</dcterms:created>
  <dcterms:modified xsi:type="dcterms:W3CDTF">2021-04-08T08:16:00Z</dcterms:modified>
</cp:coreProperties>
</file>