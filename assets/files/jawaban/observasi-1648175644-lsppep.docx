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317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BB2A2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4DBD9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E6E268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2C84A5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8D8511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DAB60EE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613CD7B" wp14:editId="50BEB9F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5D2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FAD9BEE" w14:textId="77777777" w:rsidR="00927764" w:rsidRPr="002E668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0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2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3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4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5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6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7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8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9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10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1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12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3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14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5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16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7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2E668E">
        <w:rPr>
          <w:rFonts w:ascii="Times New Roman" w:eastAsia="Times New Roman" w:hAnsi="Times New Roman" w:cs="Times New Roman"/>
          <w:sz w:val="24"/>
          <w:szCs w:val="24"/>
          <w:rPrChange w:id="18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2E668E">
        <w:rPr>
          <w:rFonts w:ascii="Times New Roman" w:eastAsia="Times New Roman" w:hAnsi="Times New Roman" w:cs="Times New Roman"/>
          <w:sz w:val="24"/>
          <w:szCs w:val="24"/>
          <w:rPrChange w:id="19" w:author="amaliyah3@yahoo.com" w:date="2022-03-25T09:2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0243DA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2D75B7" w14:textId="1D4A57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amaliyah3@yahoo.com" w:date="2022-03-25T09:32:00Z">
        <w:r w:rsidR="00E64769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21" w:author="amaliyah3@yahoo.com" w:date="2022-03-25T09:32:00Z">
        <w:r w:rsidRPr="00C50A1E" w:rsidDel="00E64769">
          <w:rPr>
            <w:rFonts w:ascii="Times New Roman" w:eastAsia="Times New Roman" w:hAnsi="Times New Roman" w:cs="Times New Roman"/>
            <w:sz w:val="24"/>
            <w:szCs w:val="24"/>
          </w:rPr>
          <w:delText>baru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9AA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DAEF60" w14:textId="48EF9C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2" w:author="amaliyah3@yahoo.com" w:date="2022-03-25T09:22:00Z">
        <w:r w:rsidR="002E668E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3" w:author="amaliyah3@yahoo.com" w:date="2022-03-25T09:22:00Z">
        <w:r w:rsidDel="002E668E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1E2E49" w14:textId="35F1E1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amaliyah3@yahoo.com" w:date="2022-03-25T09:23:00Z">
        <w:r w:rsidR="002E668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del w:id="25" w:author="amaliyah3@yahoo.com" w:date="2022-03-25T09:23:00Z">
        <w:r w:rsidRPr="00C50A1E" w:rsidDel="002E668E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6" w:author="amaliyah3@yahoo.com" w:date="2022-03-25T09:23:00Z">
        <w:r w:rsidR="002E668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27C76" w14:textId="635F9D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amaliyah3@yahoo.com" w:date="2022-03-25T09:23:00Z">
        <w:r w:rsidR="002E668E">
          <w:rPr>
            <w:rFonts w:ascii="Times New Roman" w:eastAsia="Times New Roman" w:hAnsi="Times New Roman" w:cs="Times New Roman"/>
            <w:sz w:val="24"/>
            <w:szCs w:val="24"/>
          </w:rPr>
          <w:t>em</w:t>
        </w:r>
      </w:ins>
      <w:ins w:id="28" w:author="amaliyah3@yahoo.com" w:date="2022-03-25T09:25:00Z">
        <w:r w:rsidR="00D17B24">
          <w:rPr>
            <w:rFonts w:ascii="Times New Roman" w:eastAsia="Times New Roman" w:hAnsi="Times New Roman" w:cs="Times New Roman"/>
            <w:sz w:val="24"/>
            <w:szCs w:val="24"/>
          </w:rPr>
          <w:t>pat</w:t>
        </w:r>
      </w:ins>
      <w:proofErr w:type="spellEnd"/>
      <w:del w:id="29" w:author="amaliyah3@yahoo.com" w:date="2022-03-25T09:23:00Z">
        <w:r w:rsidRPr="00C50A1E" w:rsidDel="002E668E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1CDA1D3" w14:textId="16281B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maliyah3@yahoo.com" w:date="2022-03-25T09:25:00Z">
        <w:r w:rsidRPr="00D17B24" w:rsidDel="00D17B24">
          <w:rPr>
            <w:rFonts w:ascii="Times New Roman" w:eastAsia="Times New Roman" w:hAnsi="Times New Roman" w:cs="Times New Roman"/>
            <w:sz w:val="24"/>
            <w:szCs w:val="24"/>
            <w:rPrChange w:id="31" w:author="amaliyah3@yahoo.com" w:date="2022-03-25T09:2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proofErr w:type="spellStart"/>
      <w:r w:rsidRPr="00D17B24">
        <w:rPr>
          <w:rFonts w:ascii="Times New Roman" w:eastAsia="Times New Roman" w:hAnsi="Times New Roman" w:cs="Times New Roman"/>
          <w:sz w:val="24"/>
          <w:szCs w:val="24"/>
          <w:rPrChange w:id="32" w:author="amaliyah3@yahoo.com" w:date="2022-03-25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D17B24">
        <w:rPr>
          <w:rFonts w:ascii="Times New Roman" w:eastAsia="Times New Roman" w:hAnsi="Times New Roman" w:cs="Times New Roman"/>
          <w:sz w:val="24"/>
          <w:szCs w:val="24"/>
          <w:rPrChange w:id="33" w:author="amaliyah3@yahoo.com" w:date="2022-03-25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17B24">
        <w:rPr>
          <w:rFonts w:ascii="Times New Roman" w:eastAsia="Times New Roman" w:hAnsi="Times New Roman" w:cs="Times New Roman"/>
          <w:sz w:val="24"/>
          <w:szCs w:val="24"/>
          <w:rPrChange w:id="34" w:author="amaliyah3@yahoo.com" w:date="2022-03-25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D17B24">
        <w:rPr>
          <w:rFonts w:ascii="Times New Roman" w:eastAsia="Times New Roman" w:hAnsi="Times New Roman" w:cs="Times New Roman"/>
          <w:sz w:val="24"/>
          <w:szCs w:val="24"/>
          <w:rPrChange w:id="35" w:author="amaliyah3@yahoo.com" w:date="2022-03-25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D17B24">
        <w:rPr>
          <w:rFonts w:ascii="Times New Roman" w:eastAsia="Times New Roman" w:hAnsi="Times New Roman" w:cs="Times New Roman"/>
          <w:sz w:val="24"/>
          <w:szCs w:val="24"/>
          <w:rPrChange w:id="36" w:author="amaliyah3@yahoo.com" w:date="2022-03-25T09:25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ins w:id="37" w:author="amaliyah3@yahoo.com" w:date="2022-03-25T09:25:00Z">
        <w:r w:rsidR="00D17B24">
          <w:rPr>
            <w:rFonts w:ascii="Times New Roman" w:eastAsia="Times New Roman" w:hAnsi="Times New Roman" w:cs="Times New Roman"/>
            <w:sz w:val="24"/>
            <w:szCs w:val="24"/>
          </w:rPr>
          <w:t>micu</w:t>
        </w:r>
      </w:ins>
      <w:proofErr w:type="spellEnd"/>
      <w:del w:id="38" w:author="amaliyah3@yahoo.com" w:date="2022-03-25T09:25:00Z">
        <w:r w:rsidRPr="00C50A1E" w:rsidDel="00D17B24">
          <w:rPr>
            <w:rFonts w:ascii="Times New Roman" w:eastAsia="Times New Roman" w:hAnsi="Times New Roman" w:cs="Times New Roman"/>
            <w:sz w:val="24"/>
            <w:szCs w:val="24"/>
          </w:rPr>
          <w:delText>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C5BE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3B1298" w14:textId="2EEC8F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39" w:author="amaliyah3@yahoo.com" w:date="2022-03-25T09:26:00Z">
        <w:r w:rsidR="00D17B2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0" w:author="amaliyah3@yahoo.com" w:date="2022-03-25T09:26:00Z">
        <w:r w:rsidRPr="00C50A1E" w:rsidDel="00D17B2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264549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41" w:author="amaliyah3@yahoo.com" w:date="2022-03-25T09:26:00Z">
        <w:r w:rsidRPr="00C50A1E" w:rsidDel="00D17B24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1DDB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83F45E" w14:textId="0875C5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2" w:author="amaliyah3@yahoo.com" w:date="2022-03-25T09:27:00Z">
        <w:r w:rsidR="00D17B2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43" w:author="amaliyah3@yahoo.com" w:date="2022-03-25T09:27:00Z">
        <w:r w:rsidDel="00D17B2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2AD04" w14:textId="61728D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44" w:author="amaliyah3@yahoo.com" w:date="2022-03-25T09:30:00Z">
        <w:r w:rsidR="00E64769">
          <w:rPr>
            <w:rFonts w:ascii="Times New Roman" w:eastAsia="Times New Roman" w:hAnsi="Times New Roman" w:cs="Times New Roman"/>
            <w:sz w:val="24"/>
            <w:szCs w:val="24"/>
          </w:rPr>
          <w:t>erkendali</w:t>
        </w:r>
      </w:ins>
      <w:proofErr w:type="spellEnd"/>
      <w:del w:id="45" w:author="amaliyah3@yahoo.com" w:date="2022-03-25T09:30:00Z">
        <w:r w:rsidRPr="00C50A1E" w:rsidDel="00E64769">
          <w:rPr>
            <w:rFonts w:ascii="Times New Roman" w:eastAsia="Times New Roman" w:hAnsi="Times New Roman" w:cs="Times New Roman"/>
            <w:sz w:val="24"/>
            <w:szCs w:val="24"/>
          </w:rPr>
          <w:delText>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F437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17B24">
        <w:rPr>
          <w:rFonts w:ascii="Times New Roman" w:eastAsia="Times New Roman" w:hAnsi="Times New Roman" w:cs="Times New Roman"/>
          <w:sz w:val="24"/>
          <w:szCs w:val="24"/>
          <w:rPrChange w:id="46" w:author="amaliyah3@yahoo.com" w:date="2022-03-25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D17B24">
        <w:rPr>
          <w:rFonts w:ascii="Times New Roman" w:eastAsia="Times New Roman" w:hAnsi="Times New Roman" w:cs="Times New Roman"/>
          <w:sz w:val="24"/>
          <w:szCs w:val="24"/>
          <w:rPrChange w:id="47" w:author="amaliyah3@yahoo.com" w:date="2022-03-25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D17B24">
        <w:rPr>
          <w:rFonts w:ascii="Times New Roman" w:eastAsia="Times New Roman" w:hAnsi="Times New Roman" w:cs="Times New Roman"/>
          <w:sz w:val="24"/>
          <w:szCs w:val="24"/>
          <w:rPrChange w:id="48" w:author="amaliyah3@yahoo.com" w:date="2022-03-25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49" w:author="amaliyah3@yahoo.com" w:date="2022-03-25T09:28:00Z">
        <w:r w:rsidRPr="00D17B24" w:rsidDel="00D17B24">
          <w:rPr>
            <w:rFonts w:ascii="Times New Roman" w:eastAsia="Times New Roman" w:hAnsi="Times New Roman" w:cs="Times New Roman"/>
            <w:sz w:val="24"/>
            <w:szCs w:val="24"/>
            <w:rPrChange w:id="50" w:author="amaliyah3@yahoo.com" w:date="2022-03-25T09:2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D17B24">
        <w:rPr>
          <w:rFonts w:ascii="Times New Roman" w:eastAsia="Times New Roman" w:hAnsi="Times New Roman" w:cs="Times New Roman"/>
          <w:sz w:val="24"/>
          <w:szCs w:val="24"/>
          <w:rPrChange w:id="51" w:author="amaliyah3@yahoo.com" w:date="2022-03-25T09:2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33FDAF00" w14:textId="4E497B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amaliyah3@yahoo.com" w:date="2022-03-25T09:28:00Z">
        <w:r w:rsidR="0028227B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del w:id="53" w:author="amaliyah3@yahoo.com" w:date="2022-03-25T09:28:00Z">
        <w:r w:rsidRPr="00C50A1E" w:rsidDel="0028227B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62F6B45" w14:textId="4377B2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4" w:author="amaliyah3@yahoo.com" w:date="2022-03-25T09:29:00Z">
        <w:r w:rsidR="00E616A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55" w:author="amaliyah3@yahoo.com" w:date="2022-03-25T09:29:00Z">
        <w:r w:rsidDel="00E616A2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32F4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C74921" w14:textId="0DB997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amaliyah3@yahoo.com" w:date="2022-03-25T09:29:00Z">
        <w:r w:rsidR="00573C9A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</w:ins>
      <w:del w:id="57" w:author="amaliyah3@yahoo.com" w:date="2022-03-25T09:29:00Z">
        <w:r w:rsidRPr="00C50A1E" w:rsidDel="00573C9A">
          <w:rPr>
            <w:rFonts w:ascii="Times New Roman" w:eastAsia="Times New Roman" w:hAnsi="Times New Roman" w:cs="Times New Roman"/>
            <w:sz w:val="24"/>
            <w:szCs w:val="24"/>
          </w:rPr>
          <w:delText>500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8" w:author="amaliyah3@yahoo.com" w:date="2022-03-25T09:29:00Z">
        <w:r w:rsidR="00573C9A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del w:id="59" w:author="amaliyah3@yahoo.com" w:date="2022-03-25T09:29:00Z">
        <w:r w:rsidRPr="00C50A1E" w:rsidDel="00573C9A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4D3DC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F47179A" w14:textId="77777777" w:rsidR="00927764" w:rsidRPr="00C50A1E" w:rsidRDefault="00927764" w:rsidP="00927764"/>
    <w:p w14:paraId="2561421E" w14:textId="77777777" w:rsidR="00927764" w:rsidRPr="005A045A" w:rsidRDefault="00927764" w:rsidP="00927764">
      <w:pPr>
        <w:rPr>
          <w:i/>
        </w:rPr>
      </w:pPr>
    </w:p>
    <w:p w14:paraId="1F32443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66F476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C361" w14:textId="77777777" w:rsidR="007A711C" w:rsidRDefault="007A711C">
      <w:r>
        <w:separator/>
      </w:r>
    </w:p>
  </w:endnote>
  <w:endnote w:type="continuationSeparator" w:id="0">
    <w:p w14:paraId="29B9B242" w14:textId="77777777" w:rsidR="007A711C" w:rsidRDefault="007A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65D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7AD44FD" w14:textId="77777777" w:rsidR="00941E77" w:rsidRDefault="007A711C">
    <w:pPr>
      <w:pStyle w:val="Footer"/>
    </w:pPr>
  </w:p>
  <w:p w14:paraId="2D3C88FC" w14:textId="77777777" w:rsidR="00941E77" w:rsidRDefault="007A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7B29" w14:textId="77777777" w:rsidR="007A711C" w:rsidRDefault="007A711C">
      <w:r>
        <w:separator/>
      </w:r>
    </w:p>
  </w:footnote>
  <w:footnote w:type="continuationSeparator" w:id="0">
    <w:p w14:paraId="68119E23" w14:textId="77777777" w:rsidR="007A711C" w:rsidRDefault="007A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801">
    <w:abstractNumId w:val="0"/>
  </w:num>
  <w:num w:numId="2" w16cid:durableId="1967735943">
    <w:abstractNumId w:val="2"/>
  </w:num>
  <w:num w:numId="3" w16cid:durableId="156973156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liyah3@yahoo.com">
    <w15:presenceInfo w15:providerId="Windows Live" w15:userId="7585b23538c82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8227B"/>
    <w:rsid w:val="002E668E"/>
    <w:rsid w:val="0042167F"/>
    <w:rsid w:val="00573C9A"/>
    <w:rsid w:val="007A711C"/>
    <w:rsid w:val="00924DF5"/>
    <w:rsid w:val="00927764"/>
    <w:rsid w:val="00A410C7"/>
    <w:rsid w:val="00C20908"/>
    <w:rsid w:val="00D17B24"/>
    <w:rsid w:val="00E616A2"/>
    <w:rsid w:val="00E64769"/>
    <w:rsid w:val="00E8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D15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amaliyah3@yahoo.com</cp:lastModifiedBy>
  <cp:revision>2</cp:revision>
  <dcterms:created xsi:type="dcterms:W3CDTF">2022-03-25T02:33:00Z</dcterms:created>
  <dcterms:modified xsi:type="dcterms:W3CDTF">2022-03-25T02:33:00Z</dcterms:modified>
</cp:coreProperties>
</file>