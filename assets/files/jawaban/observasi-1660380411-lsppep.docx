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F58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A5730F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FEBBD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079ED58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0931D91" w14:textId="1253DE9A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del w:id="0" w:author="ASUS" w:date="2022-08-13T15:32:00Z">
        <w:r w:rsidR="00342850" w:rsidDel="00342850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!</w:delText>
        </w:r>
      </w:del>
    </w:p>
    <w:p w14:paraId="26E1F9E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63DC00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011E489" wp14:editId="0979369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BEF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6935AFA" w14:textId="7940DE1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1" w:author="ASUS" w:date="2022-08-13T15:37:00Z">
        <w:r w:rsidRPr="00C50A1E" w:rsidDel="002C0B3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2" w:author="ASUS" w:date="2022-08-13T15:37:00Z">
        <w:r w:rsidR="002C0B3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2C0B3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3" w:author="ASUS" w:date="2022-08-13T15:37:00Z">
        <w:r w:rsidRPr="00C50A1E" w:rsidDel="002C0B3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4" w:author="ASUS" w:date="2022-08-13T15:37:00Z">
        <w:r w:rsidR="002C0B3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temanan</w:t>
        </w:r>
        <w:proofErr w:type="spellEnd"/>
        <w:r w:rsidR="002C0B3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2C0B3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072BFD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del w:id="5" w:author="ASUS" w:date="2022-08-13T15:12:00Z">
        <w:r w:rsidR="00072BFD" w:rsidDel="00072BF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</w:delText>
        </w:r>
      </w:del>
      <w:r w:rsidR="00072BFD"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</w:p>
    <w:p w14:paraId="7E15F578" w14:textId="2FFE90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ASUS" w:date="2022-08-13T15:13:00Z">
        <w:r w:rsidR="00072BFD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072B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del w:id="7" w:author="ASUS" w:date="2022-08-13T15:37:00Z">
        <w:r w:rsidRPr="00C50A1E" w:rsidDel="002C0B30">
          <w:rPr>
            <w:rFonts w:ascii="Times New Roman" w:eastAsia="Times New Roman" w:hAnsi="Times New Roman" w:cs="Times New Roman"/>
            <w:sz w:val="24"/>
            <w:szCs w:val="24"/>
          </w:rPr>
          <w:delText>ie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</w:t>
      </w:r>
      <w:del w:id="8" w:author="ASUS" w:date="2022-08-13T15:41:00Z">
        <w:r w:rsidRPr="00C50A1E" w:rsidDel="00191443">
          <w:rPr>
            <w:rFonts w:ascii="Times New Roman" w:eastAsia="Times New Roman" w:hAnsi="Times New Roman" w:cs="Times New Roman"/>
            <w:sz w:val="24"/>
            <w:szCs w:val="24"/>
          </w:rPr>
          <w:delText>de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ASUS" w:date="2022-08-13T15:13:00Z">
        <w:r w:rsidRPr="00C50A1E" w:rsidDel="00072BF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10" w:author="ASUS" w:date="2022-08-13T15:13:00Z">
        <w:r w:rsidR="00072BF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76F5D4" w14:textId="42AB878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1" w:author="ASUS" w:date="2022-08-13T15:14:00Z">
        <w:r w:rsidR="00072BF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2" w:author="ASUS" w:date="2022-08-13T15:14:00Z">
        <w:r w:rsidRPr="00C50A1E" w:rsidDel="00072BF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proofErr w:type="spellStart"/>
      <w:ins w:id="13" w:author="ASUS" w:date="2022-08-13T15:14:00Z">
        <w:r w:rsidR="00072BFD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4" w:author="ASUS" w:date="2022-08-13T15:14:00Z">
        <w:r w:rsidRPr="00C50A1E" w:rsidDel="00072BFD">
          <w:rPr>
            <w:rFonts w:ascii="Times New Roman" w:eastAsia="Times New Roman" w:hAnsi="Times New Roman" w:cs="Times New Roman"/>
            <w:sz w:val="24"/>
            <w:szCs w:val="24"/>
          </w:rPr>
          <w:delText xml:space="preserve">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5" w:author="ASUS" w:date="2022-08-13T15:14:00Z">
        <w:r w:rsidR="00072B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-</w:t>
      </w:r>
      <w:ins w:id="16" w:author="ASUS" w:date="2022-08-13T15:14:00Z">
        <w:r w:rsidR="00072B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19BF6" w14:textId="72B57299" w:rsidR="00927764" w:rsidRPr="00072BF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  <w:rPrChange w:id="17" w:author="ASUS" w:date="2022-08-13T15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8" w:author="ASUS" w:date="2022-08-13T15:15:00Z">
        <w:r w:rsidRPr="00072BFD" w:rsidDel="00072BFD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9" w:author="ASUS" w:date="2022-08-13T15:1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ambyar</w:delText>
        </w:r>
      </w:del>
      <w:ins w:id="20" w:author="ASUS" w:date="2022-08-13T15:15:00Z">
        <w:r w:rsidR="00072BFD" w:rsidRPr="00072BFD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1" w:author="ASUS" w:date="2022-08-13T15:1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2" w:author="ASUS" w:date="2022-08-13T15:15:00Z">
        <w:r w:rsidR="00072BFD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23" w:author="ASUS" w:date="2022-08-13T15:15:00Z">
        <w:r w:rsidRPr="00C50A1E" w:rsidDel="00072BF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ins w:id="24" w:author="ASUS" w:date="2022-08-13T15:15:00Z">
        <w:r w:rsidR="00072BF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5" w:author="ASUS" w:date="2022-08-13T15:15:00Z">
        <w:r w:rsidRPr="00C50A1E" w:rsidDel="00072BF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26" w:author="ASUS" w:date="2022-08-13T15:15:00Z">
        <w:r w:rsidR="00072BFD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88ECF4" w14:textId="1EB9D3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7" w:author="ASUS" w:date="2022-08-13T15:15:00Z">
        <w:r w:rsidR="00072BF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F73C82" w14:textId="3C9510A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8" w:author="ASUS" w:date="2022-08-13T15:16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62219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</w:ins>
      <w:proofErr w:type="spellEnd"/>
      <w:del w:id="29" w:author="ASUS" w:date="2022-08-13T15:16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 xml:space="preserve">. Sering </w:delText>
        </w:r>
      </w:del>
      <w:ins w:id="30" w:author="ASUS" w:date="2022-08-13T15:16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92856" w14:textId="71D3814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ins w:id="31" w:author="ASUS" w:date="2022-08-13T15:16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="00A62219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A62219">
          <w:rPr>
            <w:rFonts w:ascii="Times New Roman" w:eastAsia="Times New Roman" w:hAnsi="Times New Roman" w:cs="Times New Roman"/>
            <w:sz w:val="24"/>
            <w:szCs w:val="24"/>
          </w:rPr>
          <w:t xml:space="preserve">)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32" w:author="ASUS" w:date="2022-08-13T15:16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3" w:author="ASUS" w:date="2022-08-13T15:16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ins w:id="34" w:author="ASUS" w:date="2022-08-13T15:16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5" w:author="ASUS" w:date="2022-08-13T15:16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5AED2E4D" w14:textId="217334F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6" w:author="ASUS" w:date="2022-08-13T15:17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37" w:author="ASUS" w:date="2022-08-13T15:16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58162F9D" w14:textId="16D58BF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ins w:id="38" w:author="ASUS" w:date="2022-08-13T15:17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9" w:author="ASUS" w:date="2022-08-13T15:17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0" w:author="ASUS" w:date="2022-08-13T15:17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 w:rsidR="00A622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1" w:author="ASUS" w:date="2022-08-13T15:17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62D8C99" w14:textId="07DB949B" w:rsidR="00927764" w:rsidRPr="00A6221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  <w:rPrChange w:id="42" w:author="ASUS" w:date="2022-08-13T15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3" w:author="ASUS" w:date="2022-08-13T15:18:00Z">
        <w:r w:rsidRPr="00A62219" w:rsidDel="00A62219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44" w:author="ASUS" w:date="2022-08-13T15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kok</w:delText>
        </w:r>
      </w:del>
      <w:ins w:id="45" w:author="ASUS" w:date="2022-08-13T15:18:00Z">
        <w:r w:rsidR="00A6221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C77BF5E" w14:textId="31D4038C" w:rsidR="00927764" w:rsidRPr="00A6221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rPrChange w:id="46" w:author="ASUS" w:date="2022-08-13T15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47" w:author="ASUS" w:date="2022-08-13T15:18:00Z">
        <w:r w:rsidRPr="00C50A1E" w:rsidDel="00A6221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</w:delText>
        </w:r>
      </w:del>
      <w:ins w:id="48" w:author="ASUS" w:date="2022-08-13T15:18:00Z">
        <w:r w:rsidR="00A62219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F567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996E1F7" w14:textId="4C72E0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49" w:author="ASUS" w:date="2022-08-13T15:19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 xml:space="preserve">. Sebagai </w:delText>
        </w:r>
      </w:del>
      <w:ins w:id="50" w:author="ASUS" w:date="2022-08-13T15:19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A62219" w:rsidRPr="00C50A1E">
          <w:rPr>
            <w:rFonts w:ascii="Times New Roman" w:eastAsia="Times New Roman" w:hAnsi="Times New Roman" w:cs="Times New Roman"/>
            <w:sz w:val="24"/>
            <w:szCs w:val="24"/>
          </w:rPr>
          <w:t>ebagai</w:t>
        </w:r>
        <w:proofErr w:type="spellEnd"/>
        <w:r w:rsidR="00A6221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51" w:author="ASUS" w:date="2022-08-13T15:19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2" w:author="ASUS" w:date="2022-08-13T15:19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proofErr w:type="spellStart"/>
      <w:ins w:id="53" w:author="ASUS" w:date="2022-08-13T15:19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54" w:author="ASUS" w:date="2022-08-13T15:19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 xml:space="preserve">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678836" w14:textId="1BB881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5" w:author="ASUS" w:date="2022-08-13T15:19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6" w:author="ASUS" w:date="2022-08-13T15:19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57" w:author="ASUS" w:date="2022-08-13T15:20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58" w:author="ASUS" w:date="2022-08-13T15:19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 xml:space="preserve">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59" w:author="ASUS" w:date="2022-08-13T15:20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" w:author="ASUS" w:date="2022-08-13T15:20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61" w:author="ASUS" w:date="2022-08-13T15:20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62" w:author="ASUS" w:date="2022-08-13T15:20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3" w:author="ASUS" w:date="2022-08-13T15:20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AE16465" w14:textId="0DFC863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64" w:author="ASUS" w:date="2022-08-13T15:20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5" w:author="ASUS" w:date="2022-08-13T15:20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6" w:author="ASUS" w:date="2022-08-13T15:20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67" w:author="ASUS" w:date="2022-08-13T15:20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8" w:author="ASUS" w:date="2022-08-13T15:20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proofErr w:type="spellStart"/>
      <w:ins w:id="69" w:author="ASUS" w:date="2022-08-13T15:20:00Z">
        <w:r w:rsidR="00A6221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70" w:author="ASUS" w:date="2022-08-13T15:20:00Z">
        <w:r w:rsidRPr="00C50A1E" w:rsidDel="00A6221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3D55C4B" w14:textId="4CFE0F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ins w:id="71" w:author="ASUS" w:date="2022-08-13T15:21:00Z">
        <w:r w:rsidR="00E125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2" w:author="ASUS" w:date="2022-08-13T15:21:00Z">
        <w:r w:rsidRPr="00C50A1E" w:rsidDel="00E125A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proofErr w:type="spellStart"/>
      <w:ins w:id="73" w:author="ASUS" w:date="2022-08-13T15:21:00Z">
        <w:r w:rsidR="00E125A5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74" w:author="ASUS" w:date="2022-08-13T15:21:00Z">
        <w:r w:rsidRPr="00C50A1E" w:rsidDel="00E125A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del w:id="75" w:author="ASUS" w:date="2022-08-13T15:23:00Z">
        <w:r w:rsidRPr="00C50A1E" w:rsidDel="00E125A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E125A5" w:rsidDel="00E125A5">
          <w:rPr>
            <w:rFonts w:ascii="Times New Roman" w:eastAsia="Times New Roman" w:hAnsi="Times New Roman" w:cs="Times New Roman"/>
            <w:sz w:val="24"/>
            <w:szCs w:val="24"/>
          </w:rPr>
          <w:delText>chat</w:delText>
        </w:r>
      </w:del>
      <w:ins w:id="76" w:author="ASUS" w:date="2022-08-13T15:23:00Z">
        <w:r w:rsidR="00E125A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chat</w:t>
        </w:r>
      </w:ins>
      <w:r w:rsidR="00E125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B428EC6" w14:textId="0257906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ASUS" w:date="2022-08-13T15:22:00Z">
        <w:r w:rsidRPr="00E125A5" w:rsidDel="00E125A5">
          <w:rPr>
            <w:rFonts w:ascii="Times New Roman" w:eastAsia="Times New Roman" w:hAnsi="Times New Roman" w:cs="Times New Roman"/>
            <w:sz w:val="24"/>
            <w:szCs w:val="24"/>
          </w:rPr>
          <w:delText>mager</w:delText>
        </w:r>
        <w:r w:rsidDel="00E125A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8" w:author="ASUS" w:date="2022-08-13T15:22:00Z">
        <w:r w:rsidR="00E125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125A5" w:rsidRPr="00E125A5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79" w:author="ASUS" w:date="2022-08-13T15:2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mager</w:t>
        </w:r>
      </w:ins>
      <w:proofErr w:type="spellEnd"/>
      <w:ins w:id="80" w:author="ASUS" w:date="2022-08-13T15:23:00Z">
        <w:r w:rsidR="00E125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36C2091" w14:textId="66E5D9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81" w:author="ASUS" w:date="2022-08-13T15:24:00Z">
        <w:r w:rsidR="00E125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2A1D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8CC448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F6EBB6C" w14:textId="77777777" w:rsidR="00927764" w:rsidRPr="00C50A1E" w:rsidRDefault="00927764" w:rsidP="00927764"/>
    <w:p w14:paraId="06191526" w14:textId="77777777" w:rsidR="00927764" w:rsidRPr="005A045A" w:rsidRDefault="00927764" w:rsidP="00927764">
      <w:pPr>
        <w:rPr>
          <w:i/>
        </w:rPr>
      </w:pPr>
    </w:p>
    <w:p w14:paraId="0B4D107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67DB83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338C" w14:textId="77777777" w:rsidR="005626BF" w:rsidRDefault="005626BF">
      <w:r>
        <w:separator/>
      </w:r>
    </w:p>
  </w:endnote>
  <w:endnote w:type="continuationSeparator" w:id="0">
    <w:p w14:paraId="36E7CF86" w14:textId="77777777" w:rsidR="005626BF" w:rsidRDefault="0056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263E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1BF4ACB" w14:textId="77777777" w:rsidR="00941E77" w:rsidRDefault="00000000">
    <w:pPr>
      <w:pStyle w:val="Footer"/>
    </w:pPr>
  </w:p>
  <w:p w14:paraId="72A51839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50253" w14:textId="77777777" w:rsidR="005626BF" w:rsidRDefault="005626BF">
      <w:r>
        <w:separator/>
      </w:r>
    </w:p>
  </w:footnote>
  <w:footnote w:type="continuationSeparator" w:id="0">
    <w:p w14:paraId="2D94A7F7" w14:textId="77777777" w:rsidR="005626BF" w:rsidRDefault="00562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645005">
    <w:abstractNumId w:val="0"/>
  </w:num>
  <w:num w:numId="2" w16cid:durableId="1475903236">
    <w:abstractNumId w:val="2"/>
  </w:num>
  <w:num w:numId="3" w16cid:durableId="19696971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72BFD"/>
    <w:rsid w:val="0012251A"/>
    <w:rsid w:val="00191443"/>
    <w:rsid w:val="002318A3"/>
    <w:rsid w:val="002C0B30"/>
    <w:rsid w:val="00342850"/>
    <w:rsid w:val="0042167F"/>
    <w:rsid w:val="005556EA"/>
    <w:rsid w:val="005626BF"/>
    <w:rsid w:val="00924DF5"/>
    <w:rsid w:val="00927764"/>
    <w:rsid w:val="00A62219"/>
    <w:rsid w:val="00C20908"/>
    <w:rsid w:val="00D36157"/>
    <w:rsid w:val="00E1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ED6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072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2022-08-13T08:24:00Z</dcterms:created>
  <dcterms:modified xsi:type="dcterms:W3CDTF">2022-08-13T08:42:00Z</dcterms:modified>
</cp:coreProperties>
</file>