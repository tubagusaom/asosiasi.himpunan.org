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DaftarParagraf"/>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w:t>
      </w:r>
      <w:del w:id="0" w:author="ARIF RAHMAN HAKIM" w:date="2020-12-15T10:45:00Z">
        <w:r w:rsidRPr="00C50A1E" w:rsidDel="00DE32FA">
          <w:rPr>
            <w:rFonts w:ascii="Times New Roman" w:eastAsia="Times New Roman" w:hAnsi="Times New Roman" w:cs="Times New Roman"/>
            <w:i/>
            <w:iCs/>
            <w:sz w:val="24"/>
            <w:szCs w:val="24"/>
          </w:rPr>
          <w:delText>hubungan sama dia tetep temenan aja. Huft</w:delText>
        </w:r>
      </w:del>
      <w:ins w:id="1" w:author="ARIF RAHMAN HAKIM" w:date="2020-12-15T10:45:00Z">
        <w:r w:rsidR="00DE32FA">
          <w:rPr>
            <w:rFonts w:ascii="Times New Roman" w:eastAsia="Times New Roman" w:hAnsi="Times New Roman" w:cs="Times New Roman"/>
            <w:i/>
            <w:iCs/>
            <w:sz w:val="24"/>
            <w:szCs w:val="24"/>
          </w:rPr>
          <w:t>hubungan dengan dia tetap berteman saja.</w:t>
        </w:r>
      </w:ins>
      <w:del w:id="2" w:author="ARIF RAHMAN HAKIM" w:date="2020-12-15T10:45:00Z">
        <w:r w:rsidRPr="00C50A1E" w:rsidDel="00DE32FA">
          <w:rPr>
            <w:rFonts w:ascii="Times New Roman" w:eastAsia="Times New Roman" w:hAnsi="Times New Roman" w:cs="Times New Roman"/>
            <w:i/>
            <w:iCs/>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ins w:id="3" w:author="ARIF RAHMAN HAKIM" w:date="2020-12-15T10:38:00Z">
        <w:r w:rsidR="00DE32FA">
          <w:rPr>
            <w:rFonts w:ascii="Times New Roman" w:eastAsia="Times New Roman" w:hAnsi="Times New Roman" w:cs="Times New Roman"/>
            <w:sz w:val="24"/>
            <w:szCs w:val="24"/>
          </w:rPr>
          <w:t xml:space="preserve">mi </w:t>
        </w:r>
      </w:ins>
      <w:del w:id="4" w:author="ARIF RAHMAN HAKIM" w:date="2020-12-15T10:38:00Z">
        <w:r w:rsidRPr="00C50A1E" w:rsidDel="00DE32FA">
          <w:rPr>
            <w:rFonts w:ascii="Times New Roman" w:eastAsia="Times New Roman" w:hAnsi="Times New Roman" w:cs="Times New Roman"/>
            <w:sz w:val="24"/>
            <w:szCs w:val="24"/>
          </w:rPr>
          <w:delText xml:space="preserve">mie </w:delText>
        </w:r>
      </w:del>
      <w:r w:rsidRPr="00C50A1E">
        <w:rPr>
          <w:rFonts w:ascii="Times New Roman" w:eastAsia="Times New Roman" w:hAnsi="Times New Roman" w:cs="Times New Roman"/>
          <w:sz w:val="24"/>
          <w:szCs w:val="24"/>
        </w:rPr>
        <w:t xml:space="preserve">instan kemasan putih yang aromanya </w:t>
      </w:r>
      <w:del w:id="5" w:author="ARIF RAHMAN HAKIM" w:date="2020-12-15T10:46:00Z">
        <w:r w:rsidRPr="00C50A1E" w:rsidDel="00DE32FA">
          <w:rPr>
            <w:rFonts w:ascii="Times New Roman" w:eastAsia="Times New Roman" w:hAnsi="Times New Roman" w:cs="Times New Roman"/>
            <w:sz w:val="24"/>
            <w:szCs w:val="24"/>
          </w:rPr>
          <w:delText xml:space="preserve">aduhai </w:delText>
        </w:r>
      </w:del>
      <w:r w:rsidRPr="00C50A1E">
        <w:rPr>
          <w:rFonts w:ascii="Times New Roman" w:eastAsia="Times New Roman" w:hAnsi="Times New Roman" w:cs="Times New Roman"/>
          <w:sz w:val="24"/>
          <w:szCs w:val="24"/>
        </w:rPr>
        <w:t xml:space="preserve">menggoda </w:t>
      </w:r>
      <w:del w:id="6" w:author="ARIF RAHMAN HAKIM" w:date="2020-12-15T10:38:00Z">
        <w:r w:rsidRPr="00C50A1E" w:rsidDel="00DE32FA">
          <w:rPr>
            <w:rFonts w:ascii="Times New Roman" w:eastAsia="Times New Roman" w:hAnsi="Times New Roman" w:cs="Times New Roman"/>
            <w:sz w:val="24"/>
            <w:szCs w:val="24"/>
          </w:rPr>
          <w:delText xml:space="preserve">indera </w:delText>
        </w:r>
      </w:del>
      <w:ins w:id="7" w:author="ARIF RAHMAN HAKIM" w:date="2020-12-15T10:38:00Z">
        <w:r w:rsidR="00DE32FA">
          <w:rPr>
            <w:rFonts w:ascii="Times New Roman" w:eastAsia="Times New Roman" w:hAnsi="Times New Roman" w:cs="Times New Roman"/>
            <w:sz w:val="24"/>
            <w:szCs w:val="24"/>
          </w:rPr>
          <w:t>indra</w:t>
        </w:r>
        <w:r w:rsidR="00DE32FA"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penciuman</w:t>
      </w:r>
      <w:del w:id="8" w:author="ARIF RAHMAN HAKIM" w:date="2020-12-15T10:46:00Z">
        <w:r w:rsidRPr="00C50A1E" w:rsidDel="00DE32FA">
          <w:rPr>
            <w:rFonts w:ascii="Times New Roman" w:eastAsia="Times New Roman" w:hAnsi="Times New Roman" w:cs="Times New Roman"/>
            <w:sz w:val="24"/>
            <w:szCs w:val="24"/>
          </w:rPr>
          <w:delText xml:space="preserve"> itu</w:delText>
        </w:r>
      </w:del>
      <w:r w:rsidRPr="00C50A1E">
        <w:rPr>
          <w:rFonts w:ascii="Times New Roman" w:eastAsia="Times New Roman" w:hAnsi="Times New Roman" w:cs="Times New Roman"/>
          <w:sz w:val="24"/>
          <w:szCs w:val="24"/>
        </w:rPr>
        <w:t xml:space="preserve"> atau bakwan yang baru diangkat dari </w:t>
      </w:r>
      <w:del w:id="9" w:author="ARIF RAHMAN HAKIM" w:date="2020-12-15T10:39:00Z">
        <w:r w:rsidRPr="00C50A1E" w:rsidDel="00DE32FA">
          <w:rPr>
            <w:rFonts w:ascii="Times New Roman" w:eastAsia="Times New Roman" w:hAnsi="Times New Roman" w:cs="Times New Roman"/>
            <w:sz w:val="24"/>
            <w:szCs w:val="24"/>
          </w:rPr>
          <w:delText xml:space="preserve">penggorengan </w:delText>
        </w:r>
      </w:del>
      <w:ins w:id="10" w:author="ARIF RAHMAN HAKIM" w:date="2020-12-15T10:39:00Z">
        <w:r w:rsidR="00DE32FA">
          <w:rPr>
            <w:rFonts w:ascii="Times New Roman" w:eastAsia="Times New Roman" w:hAnsi="Times New Roman" w:cs="Times New Roman"/>
            <w:sz w:val="24"/>
            <w:szCs w:val="24"/>
          </w:rPr>
          <w:t>wajan</w:t>
        </w:r>
        <w:r w:rsidR="00DE32FA"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w:t>
      </w:r>
      <w:ins w:id="11" w:author="ARIF RAHMAN HAKIM" w:date="2020-12-15T10:46:00Z">
        <w:r w:rsidR="00AD5EB7">
          <w:rPr>
            <w:rFonts w:ascii="Times New Roman" w:eastAsia="Times New Roman" w:hAnsi="Times New Roman" w:cs="Times New Roman"/>
            <w:sz w:val="24"/>
            <w:szCs w:val="24"/>
          </w:rPr>
          <w:t xml:space="preserve"> sering diartikan </w:t>
        </w:r>
      </w:ins>
      <w:del w:id="12" w:author="ARIF RAHMAN HAKIM" w:date="2020-12-15T10:46:00Z">
        <w:r w:rsidRPr="00C50A1E" w:rsidDel="00AD5EB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hujan sehari-hari</w:t>
      </w:r>
      <w:del w:id="13" w:author="ARIF RAHMAN HAKIM" w:date="2020-12-15T10:47:00Z">
        <w:r w:rsidRPr="00C50A1E" w:rsidDel="00AD5EB7">
          <w:rPr>
            <w:rFonts w:ascii="Times New Roman" w:eastAsia="Times New Roman" w:hAnsi="Times New Roman" w:cs="Times New Roman"/>
            <w:sz w:val="24"/>
            <w:szCs w:val="24"/>
          </w:rPr>
          <w:delText>, begitu kata orang sering mengartikannya</w:delText>
        </w:r>
      </w:del>
      <w:r w:rsidRPr="00C50A1E">
        <w:rPr>
          <w:rFonts w:ascii="Times New Roman" w:eastAsia="Times New Roman" w:hAnsi="Times New Roman" w:cs="Times New Roman"/>
          <w:sz w:val="24"/>
          <w:szCs w:val="24"/>
        </w:rPr>
        <w:t xml:space="preserve">. </w:t>
      </w:r>
      <w:del w:id="14" w:author="ARIF RAHMAN HAKIM" w:date="2020-12-15T10:48:00Z">
        <w:r w:rsidRPr="00C50A1E" w:rsidDel="00EA5549">
          <w:rPr>
            <w:rFonts w:ascii="Times New Roman" w:eastAsia="Times New Roman" w:hAnsi="Times New Roman" w:cs="Times New Roman"/>
            <w:sz w:val="24"/>
            <w:szCs w:val="24"/>
          </w:rPr>
          <w:delText>Benar saja</w:delText>
        </w:r>
      </w:del>
      <w:ins w:id="15" w:author="ARIF RAHMAN HAKIM" w:date="2020-12-15T10:48:00Z">
        <w:r w:rsidR="00EA5549">
          <w:rPr>
            <w:rFonts w:ascii="Times New Roman" w:eastAsia="Times New Roman" w:hAnsi="Times New Roman" w:cs="Times New Roman"/>
            <w:sz w:val="24"/>
            <w:szCs w:val="24"/>
          </w:rPr>
          <w:t>Sesuai</w:t>
        </w:r>
      </w:ins>
      <w:ins w:id="16" w:author="ARIF RAHMAN HAKIM" w:date="2020-12-15T10:49:00Z">
        <w:r w:rsidR="00EA5549">
          <w:rPr>
            <w:rFonts w:ascii="Times New Roman" w:eastAsia="Times New Roman" w:hAnsi="Times New Roman" w:cs="Times New Roman"/>
            <w:sz w:val="24"/>
            <w:szCs w:val="24"/>
          </w:rPr>
          <w:t xml:space="preserve"> dengan</w:t>
        </w:r>
      </w:ins>
      <w:ins w:id="17" w:author="ARIF RAHMAN HAKIM" w:date="2020-12-15T10:48:00Z">
        <w:r w:rsidR="00EA5549">
          <w:rPr>
            <w:rFonts w:ascii="Times New Roman" w:eastAsia="Times New Roman" w:hAnsi="Times New Roman" w:cs="Times New Roman"/>
            <w:sz w:val="24"/>
            <w:szCs w:val="24"/>
          </w:rPr>
          <w:t xml:space="preserve"> perkiraan, meskipun </w:t>
        </w:r>
      </w:ins>
      <w:del w:id="18" w:author="ARIF RAHMAN HAKIM" w:date="2020-12-15T10:48:00Z">
        <w:r w:rsidRPr="00C50A1E" w:rsidDel="00EA5549">
          <w:rPr>
            <w:rFonts w:ascii="Times New Roman" w:eastAsia="Times New Roman" w:hAnsi="Times New Roman" w:cs="Times New Roman"/>
            <w:sz w:val="24"/>
            <w:szCs w:val="24"/>
          </w:rPr>
          <w:delText xml:space="preserve">. Meski di tahun ini </w:delText>
        </w:r>
      </w:del>
      <w:r w:rsidRPr="00C50A1E">
        <w:rPr>
          <w:rFonts w:ascii="Times New Roman" w:eastAsia="Times New Roman" w:hAnsi="Times New Roman" w:cs="Times New Roman"/>
          <w:sz w:val="24"/>
          <w:szCs w:val="24"/>
        </w:rPr>
        <w:t xml:space="preserve">awal musim hujan di Indonesia </w:t>
      </w:r>
      <w:r>
        <w:rPr>
          <w:rFonts w:ascii="Times New Roman" w:eastAsia="Times New Roman" w:hAnsi="Times New Roman" w:cs="Times New Roman"/>
          <w:sz w:val="24"/>
          <w:szCs w:val="24"/>
        </w:rPr>
        <w:t xml:space="preserve">mundur di antara </w:t>
      </w:r>
      <w:ins w:id="19" w:author="ARIF RAHMAN HAKIM" w:date="2020-12-15T10:39:00Z">
        <w:r w:rsidR="00DE32FA">
          <w:rPr>
            <w:rFonts w:ascii="Times New Roman" w:eastAsia="Times New Roman" w:hAnsi="Times New Roman" w:cs="Times New Roman"/>
            <w:sz w:val="24"/>
            <w:szCs w:val="24"/>
          </w:rPr>
          <w:t>b</w:t>
        </w:r>
      </w:ins>
      <w:del w:id="20" w:author="ARIF RAHMAN HAKIM" w:date="2020-12-15T10:39:00Z">
        <w:r w:rsidDel="00DE32FA">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ins w:id="21" w:author="ARIF RAHMAN HAKIM" w:date="2020-12-15T10:40:00Z">
        <w:r w:rsidR="00DE32FA">
          <w:rPr>
            <w:rFonts w:ascii="Times New Roman" w:eastAsia="Times New Roman" w:hAnsi="Times New Roman" w:cs="Times New Roman"/>
            <w:sz w:val="24"/>
            <w:szCs w:val="24"/>
          </w:rPr>
          <w:t>--</w:t>
        </w:r>
      </w:ins>
      <w:del w:id="22" w:author="ARIF RAHMAN HAKIM" w:date="2020-12-15T10:40:00Z">
        <w:r w:rsidDel="00DE32FA">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Desember 2019, </w:t>
      </w:r>
      <w:ins w:id="23" w:author="ARIF RAHMAN HAKIM" w:date="2020-12-15T10:50:00Z">
        <w:r w:rsidR="00EA5549">
          <w:rPr>
            <w:rFonts w:ascii="Times New Roman" w:eastAsia="Times New Roman" w:hAnsi="Times New Roman" w:cs="Times New Roman"/>
            <w:sz w:val="24"/>
            <w:szCs w:val="24"/>
          </w:rPr>
          <w:t>tet</w:t>
        </w:r>
        <w:r w:rsidR="004711E7">
          <w:rPr>
            <w:rFonts w:ascii="Times New Roman" w:eastAsia="Times New Roman" w:hAnsi="Times New Roman" w:cs="Times New Roman"/>
            <w:sz w:val="24"/>
            <w:szCs w:val="24"/>
          </w:rPr>
          <w:t>a</w:t>
        </w:r>
        <w:r w:rsidR="00EA5549">
          <w:rPr>
            <w:rFonts w:ascii="Times New Roman" w:eastAsia="Times New Roman" w:hAnsi="Times New Roman" w:cs="Times New Roman"/>
            <w:sz w:val="24"/>
            <w:szCs w:val="24"/>
          </w:rPr>
          <w:t xml:space="preserve">pi </w:t>
        </w:r>
      </w:ins>
      <w:r w:rsidRPr="00C50A1E">
        <w:rPr>
          <w:rFonts w:ascii="Times New Roman" w:eastAsia="Times New Roman" w:hAnsi="Times New Roman" w:cs="Times New Roman"/>
          <w:sz w:val="24"/>
          <w:szCs w:val="24"/>
        </w:rPr>
        <w:t>hujan</w:t>
      </w:r>
      <w:ins w:id="24" w:author="ARIF RAHMAN HAKIM" w:date="2020-12-15T10:50:00Z">
        <w:r w:rsidR="00EA5549">
          <w:rPr>
            <w:rFonts w:ascii="Times New Roman" w:eastAsia="Times New Roman" w:hAnsi="Times New Roman" w:cs="Times New Roman"/>
            <w:sz w:val="24"/>
            <w:szCs w:val="24"/>
          </w:rPr>
          <w:t xml:space="preserve"> sudah sering turun</w:t>
        </w:r>
      </w:ins>
      <w:del w:id="25" w:author="ARIF RAHMAN HAKIM" w:date="2020-12-15T10:50:00Z">
        <w:r w:rsidRPr="00C50A1E" w:rsidDel="00EA5549">
          <w:rPr>
            <w:rFonts w:ascii="Times New Roman" w:eastAsia="Times New Roman" w:hAnsi="Times New Roman" w:cs="Times New Roman"/>
            <w:sz w:val="24"/>
            <w:szCs w:val="24"/>
          </w:rPr>
          <w:delText xml:space="preserve"> </w:delText>
        </w:r>
      </w:del>
      <w:del w:id="26" w:author="ARIF RAHMAN HAKIM" w:date="2020-12-15T10:49:00Z">
        <w:r w:rsidRPr="00C50A1E" w:rsidDel="00EA5549">
          <w:rPr>
            <w:rFonts w:ascii="Times New Roman" w:eastAsia="Times New Roman" w:hAnsi="Times New Roman" w:cs="Times New Roman"/>
            <w:sz w:val="24"/>
            <w:szCs w:val="24"/>
          </w:rPr>
          <w:delText>benar-benar datang seperti perkiraan</w:delText>
        </w:r>
      </w:del>
      <w:del w:id="27" w:author="ARIF RAHMAN HAKIM" w:date="2020-12-15T10:50:00Z">
        <w:r w:rsidRPr="00C50A1E" w:rsidDel="004711E7">
          <w:rPr>
            <w:rFonts w:ascii="Times New Roman" w:eastAsia="Times New Roman" w:hAnsi="Times New Roman" w:cs="Times New Roman"/>
            <w:sz w:val="24"/>
            <w:szCs w:val="24"/>
          </w:rPr>
          <w:delText>. Sudah sangat terasa apalagi</w:delText>
        </w:r>
      </w:del>
      <w:r w:rsidRPr="00C50A1E">
        <w:rPr>
          <w:rFonts w:ascii="Times New Roman" w:eastAsia="Times New Roman" w:hAnsi="Times New Roman" w:cs="Times New Roman"/>
          <w:sz w:val="24"/>
          <w:szCs w:val="24"/>
        </w:rPr>
        <w:t xml:space="preserve"> sejak awal </w:t>
      </w:r>
      <w:del w:id="28" w:author="ARIF RAHMAN HAKIM" w:date="2020-12-15T10:40:00Z">
        <w:r w:rsidRPr="00C50A1E" w:rsidDel="00DE32FA">
          <w:rPr>
            <w:rFonts w:ascii="Times New Roman" w:eastAsia="Times New Roman" w:hAnsi="Times New Roman" w:cs="Times New Roman"/>
            <w:sz w:val="24"/>
            <w:szCs w:val="24"/>
          </w:rPr>
          <w:delText>tahun baru</w:delText>
        </w:r>
      </w:del>
      <w:ins w:id="29" w:author="ARIF RAHMAN HAKIM" w:date="2020-12-15T10:40:00Z">
        <w:r w:rsidR="00DE32FA">
          <w:rPr>
            <w:rFonts w:ascii="Times New Roman" w:eastAsia="Times New Roman" w:hAnsi="Times New Roman" w:cs="Times New Roman"/>
            <w:sz w:val="24"/>
            <w:szCs w:val="24"/>
          </w:rPr>
          <w:t>Tahun Baru</w:t>
        </w:r>
      </w:ins>
      <w:ins w:id="30" w:author="ARIF RAHMAN HAKIM" w:date="2020-12-15T10:51:00Z">
        <w:r w:rsidR="004711E7">
          <w:rPr>
            <w:rFonts w:ascii="Times New Roman" w:eastAsia="Times New Roman" w:hAnsi="Times New Roman" w:cs="Times New Roman"/>
            <w:sz w:val="24"/>
            <w:szCs w:val="24"/>
          </w:rPr>
          <w:t>.</w:t>
        </w:r>
      </w:ins>
      <w:del w:id="31" w:author="ARIF RAHMAN HAKIM" w:date="2020-12-15T10:50:00Z">
        <w:r w:rsidRPr="00C50A1E" w:rsidDel="004711E7">
          <w:rPr>
            <w:rFonts w:ascii="Times New Roman" w:eastAsia="Times New Roman" w:hAnsi="Times New Roman" w:cs="Times New Roman"/>
            <w:sz w:val="24"/>
            <w:szCs w:val="24"/>
          </w:rPr>
          <w:delText xml:space="preserve"> kita.</w:delText>
        </w:r>
      </w:del>
    </w:p>
    <w:p w:rsidR="00927764" w:rsidRPr="00C50A1E" w:rsidDel="005B5C53" w:rsidRDefault="00927764" w:rsidP="00927764">
      <w:pPr>
        <w:shd w:val="clear" w:color="auto" w:fill="F5F5F5"/>
        <w:spacing w:after="375"/>
        <w:rPr>
          <w:del w:id="32" w:author="ARIF RAHMAN HAKIM" w:date="2020-12-15T10:54: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del w:id="33" w:author="ARIF RAHMAN HAKIM" w:date="2020-12-15T10:52:00Z">
        <w:r w:rsidRPr="00C50A1E" w:rsidDel="001302C3">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sering disalahkan karena </w:t>
      </w:r>
      <w:del w:id="34" w:author="ARIF RAHMAN HAKIM" w:date="2020-12-15T10:52:00Z">
        <w:r w:rsidRPr="00C50A1E" w:rsidDel="001302C3">
          <w:rPr>
            <w:rFonts w:ascii="Times New Roman" w:eastAsia="Times New Roman" w:hAnsi="Times New Roman" w:cs="Times New Roman"/>
            <w:sz w:val="24"/>
            <w:szCs w:val="24"/>
          </w:rPr>
          <w:delText xml:space="preserve">mengundang </w:delText>
        </w:r>
      </w:del>
      <w:ins w:id="35" w:author="ARIF RAHMAN HAKIM" w:date="2020-12-15T10:52:00Z">
        <w:r w:rsidR="001302C3">
          <w:rPr>
            <w:rFonts w:ascii="Times New Roman" w:eastAsia="Times New Roman" w:hAnsi="Times New Roman" w:cs="Times New Roman"/>
            <w:sz w:val="24"/>
            <w:szCs w:val="24"/>
          </w:rPr>
          <w:t>men</w:t>
        </w:r>
      </w:ins>
      <w:ins w:id="36" w:author="ARIF RAHMAN HAKIM" w:date="2020-12-15T10:53:00Z">
        <w:r w:rsidR="001302C3">
          <w:rPr>
            <w:rFonts w:ascii="Times New Roman" w:eastAsia="Times New Roman" w:hAnsi="Times New Roman" w:cs="Times New Roman"/>
            <w:sz w:val="24"/>
            <w:szCs w:val="24"/>
          </w:rPr>
          <w:t>gingatkan</w:t>
        </w:r>
      </w:ins>
      <w:ins w:id="37" w:author="ARIF RAHMAN HAKIM" w:date="2020-12-15T10:52:00Z">
        <w:r w:rsidR="001302C3"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kenangan</w:t>
      </w:r>
      <w:ins w:id="38" w:author="ARIF RAHMAN HAKIM" w:date="2020-12-15T10:52:00Z">
        <w:r w:rsidR="001302C3">
          <w:rPr>
            <w:rFonts w:ascii="Times New Roman" w:eastAsia="Times New Roman" w:hAnsi="Times New Roman" w:cs="Times New Roman"/>
            <w:sz w:val="24"/>
            <w:szCs w:val="24"/>
          </w:rPr>
          <w:t xml:space="preserve"> yang membuat perasaaan hati gundah</w:t>
        </w:r>
      </w:ins>
      <w:ins w:id="39" w:author="ARIF RAHMAN HAKIM" w:date="2020-12-15T10:53:00Z">
        <w:r w:rsidR="001302C3">
          <w:rPr>
            <w:rFonts w:ascii="Times New Roman" w:eastAsia="Times New Roman" w:hAnsi="Times New Roman" w:cs="Times New Roman"/>
            <w:sz w:val="24"/>
            <w:szCs w:val="24"/>
          </w:rPr>
          <w:t xml:space="preserve">. Selain itu, </w:t>
        </w:r>
      </w:ins>
      <w:ins w:id="40" w:author="ARIF RAHMAN HAKIM" w:date="2020-12-15T10:54:00Z">
        <w:r w:rsidR="005B5C53">
          <w:rPr>
            <w:rFonts w:ascii="Times New Roman" w:eastAsia="Times New Roman" w:hAnsi="Times New Roman" w:cs="Times New Roman"/>
            <w:sz w:val="24"/>
            <w:szCs w:val="24"/>
          </w:rPr>
          <w:t>hujan mendorong perilaku kita yan glain, yaitu sering merasa lapar.</w:t>
        </w:r>
      </w:ins>
      <w:del w:id="41" w:author="ARIF RAHMAN HAKIM" w:date="2020-12-15T10:53:00Z">
        <w:r w:rsidRPr="00C50A1E" w:rsidDel="001302C3">
          <w:rPr>
            <w:rFonts w:ascii="Times New Roman" w:eastAsia="Times New Roman" w:hAnsi="Times New Roman" w:cs="Times New Roman"/>
            <w:sz w:val="24"/>
            <w:szCs w:val="24"/>
          </w:rPr>
          <w:delText xml:space="preserve"> </w:delText>
        </w:r>
      </w:del>
      <w:del w:id="42" w:author="ARIF RAHMAN HAKIM" w:date="2020-12-15T10:54:00Z">
        <w:r w:rsidRPr="00C50A1E" w:rsidDel="005B5C53">
          <w:rPr>
            <w:rFonts w:ascii="Times New Roman" w:eastAsia="Times New Roman" w:hAnsi="Times New Roman" w:cs="Times New Roman"/>
            <w:sz w:val="24"/>
            <w:szCs w:val="24"/>
          </w:rPr>
          <w:delText>ternyata tak hanya pandai membuat perasaan hatimu yang ambyar, pun perilaku kita yang lain. Soal makan. Ya, hujan yang membuat kita jadi sering lapar. Kok bisa ya?</w:delText>
        </w:r>
      </w:del>
    </w:p>
    <w:p w:rsidR="005B5C53" w:rsidRDefault="005B5C53" w:rsidP="00927764">
      <w:pPr>
        <w:shd w:val="clear" w:color="auto" w:fill="F5F5F5"/>
        <w:spacing w:after="375"/>
        <w:rPr>
          <w:ins w:id="43" w:author="ARIF RAHMAN HAKIM" w:date="2020-12-15T10:54:00Z"/>
          <w:rFonts w:ascii="Times New Roman" w:eastAsia="Times New Roman" w:hAnsi="Times New Roman" w:cs="Times New Roman"/>
          <w:b/>
          <w:bCs/>
          <w:sz w:val="24"/>
          <w:szCs w:val="24"/>
        </w:rPr>
      </w:pP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r>
      <w:ins w:id="44" w:author="ARIF RAHMAN HAKIM" w:date="2020-12-15T10:55:00Z">
        <w:r w:rsidR="003A4454">
          <w:rPr>
            <w:rFonts w:ascii="Times New Roman" w:eastAsia="Times New Roman" w:hAnsi="Times New Roman" w:cs="Times New Roman"/>
            <w:sz w:val="24"/>
            <w:szCs w:val="24"/>
          </w:rPr>
          <w:t>Apakah Anda merasa hujan berpengaruh terhadap peningkatan nafsu makan?</w:t>
        </w:r>
      </w:ins>
      <w:del w:id="45" w:author="ARIF RAHMAN HAKIM" w:date="2020-12-15T10:55:00Z">
        <w:r w:rsidRPr="00C50A1E" w:rsidDel="003A4454">
          <w:rPr>
            <w:rFonts w:ascii="Times New Roman" w:eastAsia="Times New Roman" w:hAnsi="Times New Roman" w:cs="Times New Roman"/>
            <w:sz w:val="24"/>
            <w:szCs w:val="24"/>
          </w:rPr>
          <w:delText>Siapa yang suka meras</w:delText>
        </w:r>
        <w:r w:rsidDel="003A4454">
          <w:rPr>
            <w:rFonts w:ascii="Times New Roman" w:eastAsia="Times New Roman" w:hAnsi="Times New Roman" w:cs="Times New Roman"/>
            <w:sz w:val="24"/>
            <w:szCs w:val="24"/>
          </w:rPr>
          <w:delText>a bahwa hujan datang bersama nap</w:delText>
        </w:r>
        <w:r w:rsidRPr="00C50A1E" w:rsidDel="003A4454">
          <w:rPr>
            <w:rFonts w:ascii="Times New Roman" w:eastAsia="Times New Roman" w:hAnsi="Times New Roman" w:cs="Times New Roman"/>
            <w:sz w:val="24"/>
            <w:szCs w:val="24"/>
          </w:rPr>
          <w:delText>su makan yang tiba-tiba ikut meningkat?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w:t>
      </w:r>
      <w:ins w:id="46" w:author="ARIF RAHMAN HAKIM" w:date="2020-12-15T10:56:00Z">
        <w:r w:rsidR="0090159B">
          <w:rPr>
            <w:rFonts w:ascii="Times New Roman" w:eastAsia="Times New Roman" w:hAnsi="Times New Roman" w:cs="Times New Roman"/>
            <w:sz w:val="24"/>
            <w:szCs w:val="24"/>
          </w:rPr>
          <w:t>et</w:t>
        </w:r>
      </w:ins>
      <w:r w:rsidRPr="00C50A1E">
        <w:rPr>
          <w:rFonts w:ascii="Times New Roman" w:eastAsia="Times New Roman" w:hAnsi="Times New Roman" w:cs="Times New Roman"/>
          <w:sz w:val="24"/>
          <w:szCs w:val="24"/>
        </w:rPr>
        <w:t xml:space="preserve">api jumlah kalorinya </w:t>
      </w:r>
      <w:del w:id="47" w:author="ARIF RAHMAN HAKIM" w:date="2020-12-15T10:56:00Z">
        <w:r w:rsidRPr="00C50A1E" w:rsidDel="00105D30">
          <w:rPr>
            <w:rFonts w:ascii="Times New Roman" w:eastAsia="Times New Roman" w:hAnsi="Times New Roman" w:cs="Times New Roman"/>
            <w:sz w:val="24"/>
            <w:szCs w:val="24"/>
          </w:rPr>
          <w:delText xml:space="preserve">nyaris </w:delText>
        </w:r>
      </w:del>
      <w:ins w:id="48" w:author="ARIF RAHMAN HAKIM" w:date="2020-12-15T10:56:00Z">
        <w:r w:rsidR="00105D30">
          <w:rPr>
            <w:rFonts w:ascii="Times New Roman" w:eastAsia="Times New Roman" w:hAnsi="Times New Roman" w:cs="Times New Roman"/>
            <w:sz w:val="24"/>
            <w:szCs w:val="24"/>
          </w:rPr>
          <w:t>hampir</w:t>
        </w:r>
        <w:r w:rsidR="00105D30"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melebihi makan berat.</w:t>
      </w:r>
    </w:p>
    <w:p w:rsidR="00927764" w:rsidDel="0048440F" w:rsidRDefault="00927764" w:rsidP="00927764">
      <w:pPr>
        <w:shd w:val="clear" w:color="auto" w:fill="F5F5F5"/>
        <w:spacing w:after="375"/>
        <w:rPr>
          <w:del w:id="49" w:author="ARIF RAHMAN HAKIM" w:date="2020-12-15T10:57: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ins w:id="50" w:author="ARIF RAHMAN HAKIM" w:date="2020-12-15T10:56:00Z">
        <w:r w:rsidR="007F0394">
          <w:rPr>
            <w:rFonts w:ascii="Times New Roman" w:eastAsia="Times New Roman" w:hAnsi="Times New Roman" w:cs="Times New Roman"/>
            <w:sz w:val="24"/>
            <w:szCs w:val="24"/>
          </w:rPr>
          <w:t>empat</w:t>
        </w:r>
      </w:ins>
      <w:del w:id="51" w:author="ARIF RAHMAN HAKIM" w:date="2020-12-15T10:56:00Z">
        <w:r w:rsidRPr="00C50A1E" w:rsidDel="007F0394">
          <w:rPr>
            <w:rFonts w:ascii="Times New Roman" w:eastAsia="Times New Roman" w:hAnsi="Times New Roman" w:cs="Times New Roman"/>
            <w:sz w:val="24"/>
            <w:szCs w:val="24"/>
          </w:rPr>
          <w:delText>4</w:delText>
        </w:r>
      </w:del>
      <w:r w:rsidRPr="00C50A1E">
        <w:rPr>
          <w:rFonts w:ascii="Times New Roman" w:eastAsia="Times New Roman" w:hAnsi="Times New Roman" w:cs="Times New Roman"/>
          <w:sz w:val="24"/>
          <w:szCs w:val="24"/>
        </w:rPr>
        <w:t xml:space="preserve"> porsi habis sekali duduk. Belum cukup, tambah lagi gorengannya, satu</w:t>
      </w:r>
      <w:del w:id="52" w:author="ARIF RAHMAN HAKIM" w:date="2020-12-15T10:56:00Z">
        <w:r w:rsidRPr="00C50A1E" w:rsidDel="007C07EE">
          <w:rPr>
            <w:rFonts w:ascii="Times New Roman" w:eastAsia="Times New Roman" w:hAnsi="Times New Roman" w:cs="Times New Roman"/>
            <w:sz w:val="24"/>
            <w:szCs w:val="24"/>
          </w:rPr>
          <w:delText>-</w:delText>
        </w:r>
      </w:del>
      <w:ins w:id="53" w:author="ARIF RAHMAN HAKIM" w:date="2020-12-15T10:56:00Z">
        <w:r w:rsidR="007C07E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dua</w:t>
      </w:r>
      <w:ins w:id="54" w:author="ARIF RAHMAN HAKIM" w:date="2020-12-15T10:56:00Z">
        <w:r w:rsidR="007C07EE">
          <w:rPr>
            <w:rFonts w:ascii="Times New Roman" w:eastAsia="Times New Roman" w:hAnsi="Times New Roman" w:cs="Times New Roman"/>
            <w:sz w:val="24"/>
            <w:szCs w:val="24"/>
          </w:rPr>
          <w:t xml:space="preserve"> bungkus</w:t>
        </w:r>
      </w:ins>
      <w:r w:rsidRPr="00C50A1E">
        <w:rPr>
          <w:rFonts w:ascii="Times New Roman" w:eastAsia="Times New Roman" w:hAnsi="Times New Roman" w:cs="Times New Roman"/>
          <w:sz w:val="24"/>
          <w:szCs w:val="24"/>
        </w:rPr>
        <w:t xml:space="preserve"> </w:t>
      </w:r>
      <w:del w:id="55" w:author="ARIF RAHMAN HAKIM" w:date="2020-12-15T10:57:00Z">
        <w:r w:rsidRPr="00C50A1E" w:rsidDel="0048440F">
          <w:rPr>
            <w:rFonts w:ascii="Times New Roman" w:eastAsia="Times New Roman" w:hAnsi="Times New Roman" w:cs="Times New Roman"/>
            <w:sz w:val="24"/>
            <w:szCs w:val="24"/>
          </w:rPr>
          <w:delText>biji eh kok jadi lima?</w:delText>
        </w:r>
      </w:del>
    </w:p>
    <w:p w:rsidR="0048440F" w:rsidRPr="00C50A1E" w:rsidRDefault="0048440F" w:rsidP="00927764">
      <w:pPr>
        <w:shd w:val="clear" w:color="auto" w:fill="F5F5F5"/>
        <w:spacing w:after="375"/>
        <w:rPr>
          <w:ins w:id="56" w:author="ARIF RAHMAN HAKIM" w:date="2020-12-15T10:57:00Z"/>
          <w:rFonts w:ascii="Times New Roman" w:eastAsia="Times New Roman" w:hAnsi="Times New Roman" w:cs="Times New Roman"/>
          <w:sz w:val="24"/>
          <w:szCs w:val="24"/>
        </w:rPr>
      </w:pP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r w:rsidRPr="0048440F">
        <w:rPr>
          <w:rFonts w:ascii="Times New Roman" w:eastAsia="Times New Roman" w:hAnsi="Times New Roman" w:cs="Times New Roman"/>
          <w:sz w:val="24"/>
          <w:szCs w:val="24"/>
          <w:rPrChange w:id="57" w:author="ARIF RAHMAN HAKIM" w:date="2020-12-15T10:57:00Z">
            <w:rPr>
              <w:rFonts w:ascii="Times New Roman" w:eastAsia="Times New Roman" w:hAnsi="Times New Roman" w:cs="Times New Roman"/>
              <w:sz w:val="24"/>
              <w:szCs w:val="24"/>
            </w:rPr>
          </w:rPrChange>
        </w:rPr>
        <w:t>-</w:t>
      </w:r>
      <w:r w:rsidRPr="0048440F">
        <w:rPr>
          <w:rFonts w:ascii="Times New Roman" w:eastAsia="Times New Roman" w:hAnsi="Times New Roman" w:cs="Times New Roman"/>
          <w:sz w:val="24"/>
          <w:szCs w:val="24"/>
          <w:rPrChange w:id="58" w:author="ARIF RAHMAN HAKIM" w:date="2020-12-15T10:57:00Z">
            <w:rPr>
              <w:rFonts w:ascii="Times New Roman" w:eastAsia="Times New Roman" w:hAnsi="Times New Roman" w:cs="Times New Roman"/>
              <w:strike/>
              <w:sz w:val="24"/>
              <w:szCs w:val="24"/>
            </w:rPr>
          </w:rPrChange>
        </w:rPr>
        <w:t>seperti sikapnya padamu</w:t>
      </w:r>
      <w:ins w:id="59" w:author="ARIF RAHMAN HAKIM" w:date="2020-12-15T10:57:00Z">
        <w:r w:rsidR="0048440F">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del w:id="60" w:author="ARIF RAHMAN HAKIM" w:date="2020-12-15T10:44:00Z">
        <w:r w:rsidRPr="00C50A1E" w:rsidDel="00DE32FA">
          <w:rPr>
            <w:rFonts w:ascii="Times New Roman" w:eastAsia="Times New Roman" w:hAnsi="Times New Roman" w:cs="Times New Roman"/>
            <w:sz w:val="24"/>
            <w:szCs w:val="24"/>
          </w:rPr>
          <w:delText>mie</w:delText>
        </w:r>
      </w:del>
      <w:ins w:id="61" w:author="ARIF RAHMAN HAKIM" w:date="2020-12-15T10:44:00Z">
        <w:r w:rsidR="00DE32FA">
          <w:rPr>
            <w:rFonts w:ascii="Times New Roman" w:eastAsia="Times New Roman" w:hAnsi="Times New Roman" w:cs="Times New Roman"/>
            <w:sz w:val="24"/>
            <w:szCs w:val="24"/>
          </w:rPr>
          <w:t>mi</w:t>
        </w:r>
      </w:ins>
      <w:r w:rsidRPr="00C50A1E">
        <w:rPr>
          <w:rFonts w:ascii="Times New Roman" w:eastAsia="Times New Roman" w:hAnsi="Times New Roman" w:cs="Times New Roman"/>
          <w:sz w:val="24"/>
          <w:szCs w:val="24"/>
        </w:rPr>
        <w:t xml:space="preserve"> instan, biskuit-biskuit yang </w:t>
      </w:r>
      <w:del w:id="62" w:author="ARIF RAHMAN HAKIM" w:date="2020-12-15T10:42:00Z">
        <w:r w:rsidRPr="00C50A1E" w:rsidDel="00DE32FA">
          <w:rPr>
            <w:rFonts w:ascii="Times New Roman" w:eastAsia="Times New Roman" w:hAnsi="Times New Roman" w:cs="Times New Roman"/>
            <w:sz w:val="24"/>
            <w:szCs w:val="24"/>
          </w:rPr>
          <w:delText>di</w:delText>
        </w:r>
        <w:r w:rsidDel="00DE32FA">
          <w:rPr>
            <w:rFonts w:ascii="Times New Roman" w:eastAsia="Times New Roman" w:hAnsi="Times New Roman" w:cs="Times New Roman"/>
            <w:sz w:val="24"/>
            <w:szCs w:val="24"/>
          </w:rPr>
          <w:delText xml:space="preserve"> </w:delText>
        </w:r>
        <w:r w:rsidRPr="00C50A1E" w:rsidDel="00DE32FA">
          <w:rPr>
            <w:rFonts w:ascii="Times New Roman" w:eastAsia="Times New Roman" w:hAnsi="Times New Roman" w:cs="Times New Roman"/>
            <w:sz w:val="24"/>
            <w:szCs w:val="24"/>
          </w:rPr>
          <w:delText>tata</w:delText>
        </w:r>
      </w:del>
      <w:ins w:id="63" w:author="ARIF RAHMAN HAKIM" w:date="2020-12-15T10:42:00Z">
        <w:r w:rsidR="00DE32FA">
          <w:rPr>
            <w:rFonts w:ascii="Times New Roman" w:eastAsia="Times New Roman" w:hAnsi="Times New Roman" w:cs="Times New Roman"/>
            <w:sz w:val="24"/>
            <w:szCs w:val="24"/>
          </w:rPr>
          <w:t>ditata</w:t>
        </w:r>
      </w:ins>
      <w:r w:rsidRPr="00C50A1E">
        <w:rPr>
          <w:rFonts w:ascii="Times New Roman" w:eastAsia="Times New Roman" w:hAnsi="Times New Roman" w:cs="Times New Roman"/>
          <w:sz w:val="24"/>
          <w:szCs w:val="24"/>
        </w:rPr>
        <w:t xml:space="preserve">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64" w:author="ARIF RAHMAN HAKIM" w:date="2020-12-15T10:42:00Z">
        <w:r w:rsidDel="00DE32FA">
          <w:rPr>
            <w:rFonts w:ascii="Times New Roman" w:eastAsia="Times New Roman" w:hAnsi="Times New Roman" w:cs="Times New Roman"/>
            <w:sz w:val="24"/>
            <w:szCs w:val="24"/>
          </w:rPr>
          <w:delText>almari</w:delText>
        </w:r>
        <w:r w:rsidRPr="00C50A1E" w:rsidDel="00DE32FA">
          <w:rPr>
            <w:rFonts w:ascii="Times New Roman" w:eastAsia="Times New Roman" w:hAnsi="Times New Roman" w:cs="Times New Roman"/>
            <w:sz w:val="24"/>
            <w:szCs w:val="24"/>
          </w:rPr>
          <w:delText xml:space="preserve"> </w:delText>
        </w:r>
      </w:del>
      <w:ins w:id="65" w:author="ARIF RAHMAN HAKIM" w:date="2020-12-15T10:42:00Z">
        <w:r w:rsidR="00DE32FA">
          <w:rPr>
            <w:rFonts w:ascii="Times New Roman" w:eastAsia="Times New Roman" w:hAnsi="Times New Roman" w:cs="Times New Roman"/>
            <w:sz w:val="24"/>
            <w:szCs w:val="24"/>
          </w:rPr>
          <w:t>lemari</w:t>
        </w:r>
        <w:r w:rsidR="00DE32FA"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ins w:id="66" w:author="ARIF RAHMAN HAKIM" w:date="2020-12-15T10:59:00Z">
        <w:r w:rsidR="000E5DC2">
          <w:rPr>
            <w:rFonts w:ascii="Times New Roman" w:eastAsia="Times New Roman" w:hAnsi="Times New Roman" w:cs="Times New Roman"/>
            <w:sz w:val="24"/>
            <w:szCs w:val="24"/>
          </w:rPr>
          <w:t xml:space="preserve"> a</w:t>
        </w:r>
      </w:ins>
      <w:del w:id="67" w:author="ARIF RAHMAN HAKIM" w:date="2020-12-15T10:59:00Z">
        <w:r w:rsidRPr="00C50A1E" w:rsidDel="000E5DC2">
          <w:rPr>
            <w:rFonts w:ascii="Times New Roman" w:eastAsia="Times New Roman" w:hAnsi="Times New Roman" w:cs="Times New Roman"/>
            <w:sz w:val="24"/>
            <w:szCs w:val="24"/>
          </w:rPr>
          <w:delText>. A</w:delText>
        </w:r>
      </w:del>
      <w:r w:rsidRPr="00C50A1E">
        <w:rPr>
          <w:rFonts w:ascii="Times New Roman" w:eastAsia="Times New Roman" w:hAnsi="Times New Roman" w:cs="Times New Roman"/>
          <w:sz w:val="24"/>
          <w:szCs w:val="24"/>
        </w:rPr>
        <w:t>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del w:id="68" w:author="ARIF RAHMAN HAKIM" w:date="2020-12-15T10:59:00Z">
        <w:r w:rsidRPr="00C50A1E" w:rsidDel="000E5DC2">
          <w:rPr>
            <w:rFonts w:ascii="Times New Roman" w:eastAsia="Times New Roman" w:hAnsi="Times New Roman" w:cs="Times New Roman"/>
            <w:sz w:val="24"/>
            <w:szCs w:val="24"/>
          </w:rPr>
          <w:delText xml:space="preserve">biang </w:delText>
        </w:r>
      </w:del>
      <w:ins w:id="69" w:author="ARIF RAHMAN HAKIM" w:date="2020-12-15T10:59:00Z">
        <w:r w:rsidR="000E5DC2">
          <w:rPr>
            <w:rFonts w:ascii="Times New Roman" w:eastAsia="Times New Roman" w:hAnsi="Times New Roman" w:cs="Times New Roman"/>
            <w:sz w:val="24"/>
            <w:szCs w:val="24"/>
          </w:rPr>
          <w:t>penyebab</w:t>
        </w:r>
        <w:r w:rsidR="000E5DC2"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berat badan yang lebih suka naiknya. Apalagi munculnya kaum-kaum rebahan yang kerjaannya tiduran dan hanya buka tutup media sosial atau pura-pura sibuk padahal tidak ada yang nge-</w:t>
      </w:r>
      <w:r w:rsidRPr="000E5DC2">
        <w:rPr>
          <w:rFonts w:ascii="Times New Roman" w:eastAsia="Times New Roman" w:hAnsi="Times New Roman" w:cs="Times New Roman"/>
          <w:i/>
          <w:iCs/>
          <w:sz w:val="24"/>
          <w:szCs w:val="24"/>
          <w:rPrChange w:id="70" w:author="ARIF RAHMAN HAKIM" w:date="2020-12-15T10:59: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w:t>
      </w:r>
      <w:del w:id="71" w:author="ARIF RAHMAN HAKIM" w:date="2020-12-15T10:59:00Z">
        <w:r w:rsidRPr="00C50A1E" w:rsidDel="00EE7326">
          <w:rPr>
            <w:rFonts w:ascii="Times New Roman" w:eastAsia="Times New Roman" w:hAnsi="Times New Roman" w:cs="Times New Roman"/>
            <w:sz w:val="24"/>
            <w:szCs w:val="24"/>
          </w:rPr>
          <w:delText>salahnya di kamu</w:delText>
        </w:r>
      </w:del>
      <w:ins w:id="72" w:author="ARIF RAHMAN HAKIM" w:date="2020-12-15T10:59:00Z">
        <w:r w:rsidR="00EE7326">
          <w:rPr>
            <w:rFonts w:ascii="Times New Roman" w:eastAsia="Times New Roman" w:hAnsi="Times New Roman" w:cs="Times New Roman"/>
            <w:sz w:val="24"/>
            <w:szCs w:val="24"/>
          </w:rPr>
          <w:t>kesa</w:t>
        </w:r>
      </w:ins>
      <w:ins w:id="73" w:author="ARIF RAHMAN HAKIM" w:date="2020-12-15T11:00:00Z">
        <w:r w:rsidR="00EE7326">
          <w:rPr>
            <w:rFonts w:ascii="Times New Roman" w:eastAsia="Times New Roman" w:hAnsi="Times New Roman" w:cs="Times New Roman"/>
            <w:sz w:val="24"/>
            <w:szCs w:val="24"/>
          </w:rPr>
          <w:t xml:space="preserve">lahan </w:t>
        </w:r>
        <w:r w:rsidR="004D3FD7">
          <w:rPr>
            <w:rFonts w:ascii="Times New Roman" w:eastAsia="Times New Roman" w:hAnsi="Times New Roman" w:cs="Times New Roman"/>
            <w:sz w:val="24"/>
            <w:szCs w:val="24"/>
          </w:rPr>
          <w:t>Kamu</w:t>
        </w:r>
      </w:ins>
      <w:bookmarkStart w:id="74" w:name="_GoBack"/>
      <w:bookmarkEnd w:id="74"/>
      <w:r w:rsidRPr="00C50A1E">
        <w:rPr>
          <w:rFonts w:ascii="Times New Roman" w:eastAsia="Times New Roman" w:hAnsi="Times New Roman" w:cs="Times New Roman"/>
          <w:sz w:val="24"/>
          <w:szCs w:val="24"/>
        </w:rPr>
        <w:t xml:space="preserve">.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del w:id="75" w:author="ARIF RAHMAN HAKIM" w:date="2020-12-15T10:43:00Z">
        <w:r w:rsidRPr="00C50A1E" w:rsidDel="00DE32FA">
          <w:rPr>
            <w:rFonts w:ascii="Times New Roman" w:eastAsia="Times New Roman" w:hAnsi="Times New Roman" w:cs="Times New Roman"/>
            <w:sz w:val="24"/>
            <w:szCs w:val="24"/>
          </w:rPr>
          <w:delText>Mie</w:delText>
        </w:r>
      </w:del>
      <w:ins w:id="76" w:author="ARIF RAHMAN HAKIM" w:date="2020-12-15T10:43:00Z">
        <w:r w:rsidR="00DE32FA">
          <w:rPr>
            <w:rFonts w:ascii="Times New Roman" w:eastAsia="Times New Roman" w:hAnsi="Times New Roman" w:cs="Times New Roman"/>
            <w:sz w:val="24"/>
            <w:szCs w:val="24"/>
          </w:rPr>
          <w:t>Mi</w:t>
        </w:r>
      </w:ins>
      <w:r w:rsidRPr="00C50A1E">
        <w:rPr>
          <w:rFonts w:ascii="Times New Roman" w:eastAsia="Times New Roman" w:hAnsi="Times New Roman" w:cs="Times New Roman"/>
          <w:sz w:val="24"/>
          <w:szCs w:val="24"/>
        </w:rPr>
        <w:t xml:space="preserv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06A" w:rsidRDefault="00AE006A">
      <w:r>
        <w:separator/>
      </w:r>
    </w:p>
  </w:endnote>
  <w:endnote w:type="continuationSeparator" w:id="0">
    <w:p w:rsidR="00AE006A" w:rsidRDefault="00AE0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AE006A">
    <w:pPr>
      <w:pStyle w:val="Footer"/>
    </w:pPr>
  </w:p>
  <w:p w:rsidR="00941E77" w:rsidRDefault="00AE0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06A" w:rsidRDefault="00AE006A">
      <w:r>
        <w:separator/>
      </w:r>
    </w:p>
  </w:footnote>
  <w:footnote w:type="continuationSeparator" w:id="0">
    <w:p w:rsidR="00AE006A" w:rsidRDefault="00AE0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F RAHMAN HAKIM">
    <w15:presenceInfo w15:providerId="None" w15:userId="ARIF RAHMAN HA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N7M0NbU0MLA0NDdS0lEKTi0uzszPAykwrAUA5Yxj7CwAAAA="/>
  </w:docVars>
  <w:rsids>
    <w:rsidRoot w:val="00927764"/>
    <w:rsid w:val="000E5DC2"/>
    <w:rsid w:val="00105D30"/>
    <w:rsid w:val="0012251A"/>
    <w:rsid w:val="001302C3"/>
    <w:rsid w:val="003A4454"/>
    <w:rsid w:val="0042167F"/>
    <w:rsid w:val="004711E7"/>
    <w:rsid w:val="0048440F"/>
    <w:rsid w:val="004D3FD7"/>
    <w:rsid w:val="005B5C53"/>
    <w:rsid w:val="007C07EE"/>
    <w:rsid w:val="007F0394"/>
    <w:rsid w:val="0090159B"/>
    <w:rsid w:val="00924DF5"/>
    <w:rsid w:val="00927764"/>
    <w:rsid w:val="00AD5EB7"/>
    <w:rsid w:val="00AE006A"/>
    <w:rsid w:val="00DE32FA"/>
    <w:rsid w:val="00EA5549"/>
    <w:rsid w:val="00EE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F40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927764"/>
    <w:rPr>
      <w:color w:val="0000FF"/>
      <w:u w:val="single"/>
    </w:rPr>
  </w:style>
  <w:style w:type="paragraph" w:styleId="DaftarParagraf">
    <w:name w:val="List Paragraph"/>
    <w:basedOn w:val="Normal"/>
    <w:uiPriority w:val="34"/>
    <w:qFormat/>
    <w:rsid w:val="00927764"/>
    <w:pPr>
      <w:ind w:left="720"/>
      <w:contextualSpacing/>
    </w:pPr>
  </w:style>
  <w:style w:type="paragraph" w:styleId="Footer">
    <w:name w:val="footer"/>
    <w:basedOn w:val="Normal"/>
    <w:link w:val="FooterKAR"/>
    <w:uiPriority w:val="99"/>
    <w:unhideWhenUsed/>
    <w:rsid w:val="00927764"/>
    <w:pPr>
      <w:tabs>
        <w:tab w:val="center" w:pos="4680"/>
        <w:tab w:val="right" w:pos="9360"/>
      </w:tabs>
    </w:pPr>
  </w:style>
  <w:style w:type="character" w:customStyle="1" w:styleId="FooterKAR">
    <w:name w:val="Footer KAR"/>
    <w:basedOn w:val="FontParagrafDefaul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ARIF RAHMAN HAKIM</cp:lastModifiedBy>
  <cp:revision>14</cp:revision>
  <dcterms:created xsi:type="dcterms:W3CDTF">2020-12-15T03:47:00Z</dcterms:created>
  <dcterms:modified xsi:type="dcterms:W3CDTF">2020-12-15T04:00:00Z</dcterms:modified>
</cp:coreProperties>
</file>