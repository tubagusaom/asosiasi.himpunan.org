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3E4F" w14:textId="77777777" w:rsidR="00125355" w:rsidRPr="00125355" w:rsidRDefault="00125355" w:rsidP="00BB2FBB">
      <w:pPr>
        <w:spacing w:after="0"/>
        <w:jc w:val="center"/>
        <w:outlineLvl w:val="0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C52F91" w14:textId="77777777" w:rsidR="00125355" w:rsidRPr="00125355" w:rsidRDefault="00125355" w:rsidP="00BB2FBB">
      <w:pPr>
        <w:spacing w:after="0"/>
        <w:jc w:val="center"/>
        <w:outlineLvl w:val="0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0BEC9D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51C97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17AF4D5" w14:textId="77777777" w:rsidTr="00821BA2">
        <w:tc>
          <w:tcPr>
            <w:tcW w:w="9350" w:type="dxa"/>
          </w:tcPr>
          <w:p w14:paraId="46AAD94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35F87F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2EECC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BB2FBB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2E84B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commentRangeStart w:id="1"/>
            <w:proofErr w:type="spellEnd"/>
            <w:ins w:id="2" w:author="Microsoft Office User" w:date="2021-05-04T09:23:00Z">
              <w:r w:rsidR="00BB2F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  <w:commentRangeEnd w:id="1"/>
              <w:r w:rsidR="00BB2FBB">
                <w:rPr>
                  <w:rStyle w:val="CommentReference"/>
                </w:rPr>
                <w:commentReference w:id="1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commentRangeEnd w:id="3"/>
            <w:proofErr w:type="spellEnd"/>
            <w:r w:rsidR="00BB2FB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A6AD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65C6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commentRangeEnd w:id="4"/>
            <w:proofErr w:type="spellEnd"/>
            <w:r w:rsidR="00BB2FBB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commentRangeEnd w:id="5"/>
            <w:r w:rsidR="00BB2FBB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6"/>
            <w:proofErr w:type="spellEnd"/>
            <w:r w:rsidR="00BB2FBB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7"/>
            <w:proofErr w:type="spellEnd"/>
            <w:r w:rsidR="00BB2FBB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8"/>
            <w:proofErr w:type="spellEnd"/>
            <w:r w:rsidR="00BB2FBB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9"/>
            <w:proofErr w:type="spellEnd"/>
            <w:r w:rsidR="00BB2FBB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ins w:id="11" w:author="Microsoft Office User" w:date="2021-05-04T09:25:00Z">
              <w:r w:rsidR="00BB2FBB">
                <w:rPr>
                  <w:rFonts w:ascii="Times New Roman" w:eastAsia="Times New Roman" w:hAnsi="Times New Roman" w:cs="Times New Roman"/>
                  <w:szCs w:val="24"/>
                </w:rPr>
                <w:t>tau</w:t>
              </w:r>
            </w:ins>
            <w:commentRangeEnd w:id="10"/>
            <w:proofErr w:type="spellEnd"/>
            <w:ins w:id="12" w:author="Microsoft Office User" w:date="2021-05-04T09:26:00Z">
              <w:r w:rsidR="00BB2FBB">
                <w:rPr>
                  <w:rStyle w:val="CommentReference"/>
                </w:rPr>
                <w:commentReference w:id="10"/>
              </w:r>
            </w:ins>
            <w:ins w:id="13" w:author="Microsoft Office User" w:date="2021-05-04T09:25:00Z">
              <w:r w:rsidR="00BB2F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Microsoft Office User" w:date="2021-05-04T09:25:00Z">
              <w:r w:rsidRPr="00EC6F38" w:rsidDel="00BB2FBB">
                <w:rPr>
                  <w:rFonts w:ascii="Times New Roman" w:eastAsia="Times New Roman" w:hAnsi="Times New Roman" w:cs="Times New Roman"/>
                  <w:szCs w:val="24"/>
                </w:rPr>
                <w:delText xml:space="preserve">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D704A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15"/>
            <w:r w:rsidR="00BB2FBB">
              <w:rPr>
                <w:rStyle w:val="CommentReference"/>
              </w:rPr>
              <w:commentReference w:id="15"/>
            </w:r>
          </w:p>
          <w:p w14:paraId="77F137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commentRangeStart w:id="1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6"/>
            <w:r w:rsidR="00BB2FBB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F155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7"/>
            <w:proofErr w:type="spellEnd"/>
            <w:r w:rsidR="00BB2FBB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8"/>
            <w:proofErr w:type="spellEnd"/>
            <w:r w:rsidR="00BB2FBB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commentRangeStart w:id="1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9"/>
            <w:r w:rsidR="00BB2FBB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60E9B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F408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21"/>
            <w:proofErr w:type="spellEnd"/>
            <w:r w:rsidR="00BB2FBB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commentRangeEnd w:id="20"/>
          <w:p w14:paraId="60F10E94" w14:textId="77777777" w:rsidR="00125355" w:rsidRPr="00EC6F38" w:rsidRDefault="00BB2F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20"/>
            </w:r>
            <w:commentRangeStart w:id="22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AC932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commentRangeEnd w:id="22"/>
          <w:p w14:paraId="3398116B" w14:textId="77777777" w:rsidR="00125355" w:rsidRPr="00EC6F38" w:rsidRDefault="00BB2F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22"/>
            </w:r>
            <w:commentRangeStart w:id="23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E0FA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F70F64" w14:textId="77777777" w:rsidR="00BB2FBB" w:rsidRDefault="00BB2FBB" w:rsidP="00821BA2">
            <w:pPr>
              <w:spacing w:before="100" w:beforeAutospacing="1" w:after="100" w:afterAutospacing="1" w:line="240" w:lineRule="auto"/>
              <w:contextualSpacing w:val="0"/>
              <w:rPr>
                <w:ins w:id="24" w:author="Microsoft Office User" w:date="2021-05-04T09:29:00Z"/>
                <w:rFonts w:ascii="Times New Roman" w:eastAsia="Times New Roman" w:hAnsi="Times New Roman" w:cs="Times New Roman"/>
                <w:szCs w:val="24"/>
              </w:rPr>
            </w:pPr>
          </w:p>
          <w:commentRangeEnd w:id="23"/>
          <w:p w14:paraId="111631CB" w14:textId="77777777" w:rsidR="00125355" w:rsidRPr="00EC6F38" w:rsidRDefault="00BB2FB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5" w:author="Microsoft Office User" w:date="2021-05-04T09:29:00Z">
              <w:r>
                <w:rPr>
                  <w:rStyle w:val="CommentReference"/>
                </w:rPr>
                <w:commentReference w:id="23"/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commentRangeEnd w:id="26"/>
            <w:r>
              <w:rPr>
                <w:rStyle w:val="CommentReference"/>
              </w:rPr>
              <w:commentReference w:id="26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7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27"/>
            <w:proofErr w:type="spellEnd"/>
            <w:r>
              <w:rPr>
                <w:rStyle w:val="CommentReference"/>
              </w:rPr>
              <w:commentReference w:id="27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80F0A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C9CB0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235822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9CFDC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651BB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87FED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Start w:id="28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28"/>
            <w:proofErr w:type="spellEnd"/>
            <w:r w:rsidR="00BB2FBB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commentRangeEnd w:id="29"/>
            <w:proofErr w:type="spellEnd"/>
            <w:r w:rsidR="00BB2FBB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30"/>
            <w:proofErr w:type="spellEnd"/>
            <w:r w:rsidR="00BB2FBB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31"/>
            <w:proofErr w:type="spellEnd"/>
            <w:r w:rsidR="00BB2FBB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BDB3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32"/>
            <w:proofErr w:type="spellEnd"/>
            <w:r w:rsidR="00BB2FBB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3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33"/>
            <w:r w:rsidR="00BB2FBB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34"/>
            <w:proofErr w:type="spellEnd"/>
            <w:r w:rsidR="00BB2FBB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35"/>
            <w:proofErr w:type="spellEnd"/>
            <w:r w:rsidR="00BB2FBB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88DF6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commentRangeEnd w:id="36"/>
            <w:r w:rsidR="00BB2FBB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commentRangeEnd w:id="37"/>
            <w:proofErr w:type="spellEnd"/>
            <w:r w:rsidR="0088589E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EFCC3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38"/>
            <w:proofErr w:type="spellEnd"/>
            <w:r w:rsidR="0088589E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3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9"/>
            <w:r w:rsidR="0088589E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40"/>
            <w:proofErr w:type="spellEnd"/>
            <w:r w:rsidR="0088589E">
              <w:rPr>
                <w:rStyle w:val="CommentReference"/>
              </w:rPr>
              <w:commentReference w:id="4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4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41"/>
            <w:proofErr w:type="spellEnd"/>
            <w:r w:rsidR="0088589E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50F83D2" w14:textId="77777777" w:rsidR="00924DF5" w:rsidRDefault="00924DF5">
      <w:bookmarkStart w:id="42" w:name="_GoBack"/>
      <w:bookmarkEnd w:id="42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1-05-04T09:22:00Z" w:initials="Office">
    <w:p w14:paraId="4787E63D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Microsoft Office User" w:date="2021-05-04T09:23:00Z" w:initials="Office">
    <w:p w14:paraId="43987DD6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" w:author="Microsoft Office User" w:date="2021-05-04T09:23:00Z" w:initials="Office">
    <w:p w14:paraId="4C20661D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Microsoft Office User" w:date="2021-05-04T09:24:00Z" w:initials="Office">
    <w:p w14:paraId="11FA4B8B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5" w:author="Microsoft Office User" w:date="2021-05-04T09:24:00Z" w:initials="Office">
    <w:p w14:paraId="4A30C147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6" w:author="Microsoft Office User" w:date="2021-05-04T09:24:00Z" w:initials="Office">
    <w:p w14:paraId="4B7399F5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Microsoft Office User" w:date="2021-05-04T09:25:00Z" w:initials="Office">
    <w:p w14:paraId="2CE62BB0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(</w:t>
      </w:r>
      <w:proofErr w:type="spellStart"/>
      <w:r>
        <w:t>penghubung</w:t>
      </w:r>
      <w:proofErr w:type="spellEnd"/>
      <w:r>
        <w:t>)</w:t>
      </w:r>
    </w:p>
  </w:comment>
  <w:comment w:id="8" w:author="Microsoft Office User" w:date="2021-05-04T09:25:00Z" w:initials="Office">
    <w:p w14:paraId="1526D70E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9" w:author="Microsoft Office User" w:date="2021-05-04T09:25:00Z" w:initials="Office">
    <w:p w14:paraId="0E14FEF1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dipublikasikan</w:t>
      </w:r>
      <w:proofErr w:type="spellEnd"/>
      <w:r>
        <w:t>,</w:t>
      </w:r>
    </w:p>
  </w:comment>
  <w:comment w:id="10" w:author="Microsoft Office User" w:date="2021-05-04T09:26:00Z" w:initials="Office">
    <w:p w14:paraId="568528A2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5" w:author="Microsoft Office User" w:date="2021-05-04T09:26:00Z" w:initials="Office">
    <w:p w14:paraId="4D74BAD3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tambah</w:t>
      </w:r>
      <w:proofErr w:type="spellEnd"/>
      <w:r>
        <w:t xml:space="preserve"> :</w:t>
      </w:r>
      <w:proofErr w:type="gramEnd"/>
    </w:p>
  </w:comment>
  <w:comment w:id="16" w:author="Microsoft Office User" w:date="2021-05-04T09:26:00Z" w:initials="Office">
    <w:p w14:paraId="123000AE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</w:p>
  </w:comment>
  <w:comment w:id="17" w:author="Microsoft Office User" w:date="2021-05-04T09:26:00Z" w:initials="Office">
    <w:p w14:paraId="5696C663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8" w:author="Microsoft Office User" w:date="2021-05-04T09:26:00Z" w:initials="Office">
    <w:p w14:paraId="7145A020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9" w:author="Microsoft Office User" w:date="2021-05-04T09:27:00Z" w:initials="Office">
    <w:p w14:paraId="171CD580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</w:p>
  </w:comment>
  <w:comment w:id="21" w:author="Microsoft Office User" w:date="2021-05-04T09:27:00Z" w:initials="Office">
    <w:p w14:paraId="48375C4D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20" w:author="Microsoft Office User" w:date="2021-05-04T09:27:00Z" w:initials="Office">
    <w:p w14:paraId="0EDCD6C9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digabungkan</w:t>
      </w:r>
      <w:proofErr w:type="spellEnd"/>
    </w:p>
  </w:comment>
  <w:comment w:id="22" w:author="Microsoft Office User" w:date="2021-05-04T09:28:00Z" w:initials="Office">
    <w:p w14:paraId="49288435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. </w:t>
      </w:r>
      <w:proofErr w:type="spellStart"/>
      <w:r>
        <w:t>Guri</w:t>
      </w:r>
      <w:proofErr w:type="spellEnd"/>
      <w:r>
        <w:t xml:space="preserve"> (guru). </w:t>
      </w:r>
      <w:proofErr w:type="spellStart"/>
      <w:r>
        <w:t>Memberikan</w:t>
      </w:r>
      <w:proofErr w:type="spellEnd"/>
      <w:r>
        <w:t xml:space="preserve"> (</w:t>
      </w:r>
      <w:proofErr w:type="spellStart"/>
      <w:r>
        <w:t>diberikan</w:t>
      </w:r>
      <w:proofErr w:type="spellEnd"/>
      <w:r>
        <w:t>)</w:t>
      </w:r>
    </w:p>
  </w:comment>
  <w:comment w:id="23" w:author="Microsoft Office User" w:date="2021-05-04T09:29:00Z" w:initials="Office">
    <w:p w14:paraId="3264BF05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. </w:t>
      </w:r>
      <w:proofErr w:type="spellStart"/>
      <w:r>
        <w:t>Hapus</w:t>
      </w:r>
      <w:proofErr w:type="spellEnd"/>
      <w:r>
        <w:t xml:space="preserve"> “</w:t>
      </w:r>
      <w:proofErr w:type="spellStart"/>
      <w:r>
        <w:t>dimana</w:t>
      </w:r>
      <w:proofErr w:type="spellEnd"/>
      <w:r>
        <w:t>”</w:t>
      </w:r>
    </w:p>
  </w:comment>
  <w:comment w:id="26" w:author="Microsoft Office User" w:date="2021-05-04T09:30:00Z" w:initials="Office">
    <w:p w14:paraId="5E00ED85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r>
        <w:t>lima</w:t>
      </w:r>
    </w:p>
  </w:comment>
  <w:comment w:id="27" w:author="Microsoft Office User" w:date="2021-05-04T09:30:00Z" w:initials="Office">
    <w:p w14:paraId="64A4E4D3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28" w:author="Microsoft Office User" w:date="2021-05-04T09:31:00Z" w:initials="Office">
    <w:p w14:paraId="24EB66DE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 capital)</w:t>
      </w:r>
    </w:p>
  </w:comment>
  <w:comment w:id="29" w:author="Microsoft Office User" w:date="2021-05-04T09:32:00Z" w:initials="Office">
    <w:p w14:paraId="75D621EB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0" w:author="Microsoft Office User" w:date="2021-05-04T09:32:00Z" w:initials="Office">
    <w:p w14:paraId="32E03B51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31" w:author="Microsoft Office User" w:date="2021-05-04T09:32:00Z" w:initials="Office">
    <w:p w14:paraId="5F507182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penghubung</w:t>
      </w:r>
      <w:proofErr w:type="spellEnd"/>
    </w:p>
  </w:comment>
  <w:comment w:id="32" w:author="Microsoft Office User" w:date="2021-05-04T09:33:00Z" w:initials="Office">
    <w:p w14:paraId="2C1F7553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33" w:author="Microsoft Office User" w:date="2021-05-04T09:33:00Z" w:initials="Office">
    <w:p w14:paraId="4DE4B69C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</w:p>
  </w:comment>
  <w:comment w:id="34" w:author="Microsoft Office User" w:date="2021-05-04T09:33:00Z" w:initials="Office">
    <w:p w14:paraId="5A3E671F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  <w:comment w:id="35" w:author="Microsoft Office User" w:date="2021-05-04T09:33:00Z" w:initials="Office">
    <w:p w14:paraId="2706F20C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: </w:t>
      </w:r>
      <w:proofErr w:type="spellStart"/>
      <w:r>
        <w:t>dilakukan</w:t>
      </w:r>
      <w:proofErr w:type="spellEnd"/>
      <w:r>
        <w:t xml:space="preserve"> (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)</w:t>
      </w:r>
    </w:p>
  </w:comment>
  <w:comment w:id="36" w:author="Microsoft Office User" w:date="2021-05-04T09:34:00Z" w:initials="Office">
    <w:p w14:paraId="50806B68" w14:textId="77777777" w:rsidR="00BB2FBB" w:rsidRDefault="00BB2FBB">
      <w:pPr>
        <w:pStyle w:val="CommentText"/>
      </w:pPr>
      <w:r>
        <w:rPr>
          <w:rStyle w:val="CommentReference"/>
        </w:rPr>
        <w:annotationRef/>
      </w:r>
      <w:proofErr w:type="spellStart"/>
      <w:r>
        <w:t>koma</w:t>
      </w:r>
      <w:proofErr w:type="spellEnd"/>
    </w:p>
  </w:comment>
  <w:comment w:id="37" w:author="Microsoft Office User" w:date="2021-05-04T09:34:00Z" w:initials="Office">
    <w:p w14:paraId="69A565B2" w14:textId="77777777" w:rsidR="0088589E" w:rsidRDefault="0088589E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berkomunikasi</w:t>
      </w:r>
      <w:proofErr w:type="spellEnd"/>
    </w:p>
  </w:comment>
  <w:comment w:id="38" w:author="Microsoft Office User" w:date="2021-05-04T09:35:00Z" w:initials="Office">
    <w:p w14:paraId="093B539B" w14:textId="77777777" w:rsidR="0088589E" w:rsidRDefault="0088589E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39" w:author="Microsoft Office User" w:date="2021-05-04T09:35:00Z" w:initials="Office">
    <w:p w14:paraId="4403110A" w14:textId="77777777" w:rsidR="0088589E" w:rsidRDefault="0088589E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40" w:author="Microsoft Office User" w:date="2021-05-04T09:36:00Z" w:initials="Office">
    <w:p w14:paraId="44B17B28" w14:textId="77777777" w:rsidR="0088589E" w:rsidRDefault="0088589E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meilhat</w:t>
      </w:r>
      <w:proofErr w:type="spellEnd"/>
      <w:r>
        <w:t xml:space="preserve"> </w:t>
      </w:r>
    </w:p>
  </w:comment>
  <w:comment w:id="41" w:author="Microsoft Office User" w:date="2021-05-04T09:36:00Z" w:initials="Office">
    <w:p w14:paraId="67CE9528" w14:textId="77777777" w:rsidR="0088589E" w:rsidRDefault="0088589E">
      <w:pPr>
        <w:pStyle w:val="CommentText"/>
      </w:pPr>
      <w:r>
        <w:rPr>
          <w:rStyle w:val="CommentReference"/>
        </w:rPr>
        <w:annotationRef/>
      </w:r>
      <w:proofErr w:type="spellStart"/>
      <w:r>
        <w:t>kreativitas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7E63D" w15:done="0"/>
  <w15:commentEx w15:paraId="43987DD6" w15:done="0"/>
  <w15:commentEx w15:paraId="4C20661D" w15:done="0"/>
  <w15:commentEx w15:paraId="11FA4B8B" w15:done="0"/>
  <w15:commentEx w15:paraId="4A30C147" w15:done="0"/>
  <w15:commentEx w15:paraId="4B7399F5" w15:done="0"/>
  <w15:commentEx w15:paraId="2CE62BB0" w15:done="0"/>
  <w15:commentEx w15:paraId="1526D70E" w15:done="0"/>
  <w15:commentEx w15:paraId="0E14FEF1" w15:done="0"/>
  <w15:commentEx w15:paraId="568528A2" w15:done="0"/>
  <w15:commentEx w15:paraId="4D74BAD3" w15:done="0"/>
  <w15:commentEx w15:paraId="123000AE" w15:done="0"/>
  <w15:commentEx w15:paraId="5696C663" w15:done="0"/>
  <w15:commentEx w15:paraId="7145A020" w15:done="0"/>
  <w15:commentEx w15:paraId="171CD580" w15:done="0"/>
  <w15:commentEx w15:paraId="48375C4D" w15:done="0"/>
  <w15:commentEx w15:paraId="0EDCD6C9" w15:done="0"/>
  <w15:commentEx w15:paraId="49288435" w15:done="0"/>
  <w15:commentEx w15:paraId="3264BF05" w15:done="0"/>
  <w15:commentEx w15:paraId="5E00ED85" w15:done="0"/>
  <w15:commentEx w15:paraId="64A4E4D3" w15:done="0"/>
  <w15:commentEx w15:paraId="24EB66DE" w15:done="0"/>
  <w15:commentEx w15:paraId="75D621EB" w15:done="0"/>
  <w15:commentEx w15:paraId="32E03B51" w15:done="0"/>
  <w15:commentEx w15:paraId="5F507182" w15:done="0"/>
  <w15:commentEx w15:paraId="2C1F7553" w15:done="0"/>
  <w15:commentEx w15:paraId="4DE4B69C" w15:done="0"/>
  <w15:commentEx w15:paraId="5A3E671F" w15:done="0"/>
  <w15:commentEx w15:paraId="2706F20C" w15:done="0"/>
  <w15:commentEx w15:paraId="50806B68" w15:done="0"/>
  <w15:commentEx w15:paraId="69A565B2" w15:done="0"/>
  <w15:commentEx w15:paraId="093B539B" w15:done="0"/>
  <w15:commentEx w15:paraId="4403110A" w15:done="0"/>
  <w15:commentEx w15:paraId="44B17B28" w15:done="0"/>
  <w15:commentEx w15:paraId="67CE95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8589E"/>
    <w:rsid w:val="00924DF5"/>
    <w:rsid w:val="00B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470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BB2FBB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2F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FBB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FBB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F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FB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F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F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2021-05-04T02:38:00Z</dcterms:created>
  <dcterms:modified xsi:type="dcterms:W3CDTF">2021-05-04T02:38:00Z</dcterms:modified>
</cp:coreProperties>
</file>