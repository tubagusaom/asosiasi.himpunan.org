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6DC02"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1131D94"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562A357" w14:textId="77777777" w:rsidR="00927764" w:rsidRDefault="00927764" w:rsidP="00927764">
      <w:pPr>
        <w:jc w:val="center"/>
        <w:rPr>
          <w:rFonts w:ascii="Cambria" w:hAnsi="Cambria" w:cs="Times New Roman"/>
          <w:sz w:val="24"/>
          <w:szCs w:val="24"/>
        </w:rPr>
      </w:pPr>
    </w:p>
    <w:p w14:paraId="3420FBBA"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065CE1B"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0CA0E337"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13395CC5"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BCE960F" wp14:editId="0F5F7905">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AA8B65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5686AC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5DAC6D00" w14:textId="77777777" w:rsidR="00CB4B8C" w:rsidRPr="00CB4B8C" w:rsidRDefault="00927764">
      <w:pPr>
        <w:shd w:val="clear" w:color="auto" w:fill="F5F5F5"/>
        <w:spacing w:after="375"/>
        <w:ind w:firstLine="720"/>
        <w:contextualSpacing/>
        <w:jc w:val="both"/>
        <w:rPr>
          <w:ins w:id="0" w:author="Microsoft Office User" w:date="2020-09-26T11:07:00Z"/>
          <w:rFonts w:ascii="Times New Roman" w:eastAsia="Times New Roman" w:hAnsi="Times New Roman" w:cs="Times New Roman"/>
          <w:sz w:val="24"/>
          <w:szCs w:val="24"/>
          <w:highlight w:val="yellow"/>
          <w:rPrChange w:id="1" w:author="Microsoft Office User" w:date="2020-09-26T11:07:00Z">
            <w:rPr>
              <w:ins w:id="2" w:author="Microsoft Office User" w:date="2020-09-26T11:07:00Z"/>
              <w:rFonts w:ascii="Times New Roman" w:eastAsia="Times New Roman" w:hAnsi="Times New Roman" w:cs="Times New Roman"/>
              <w:sz w:val="24"/>
              <w:szCs w:val="24"/>
            </w:rPr>
          </w:rPrChange>
        </w:rPr>
        <w:pPrChange w:id="3" w:author="Microsoft Office User" w:date="2020-09-26T11:08:00Z">
          <w:pPr>
            <w:shd w:val="clear" w:color="auto" w:fill="F5F5F5"/>
            <w:spacing w:after="375"/>
            <w:ind w:firstLine="720"/>
            <w:contextualSpacing/>
          </w:pPr>
        </w:pPrChange>
      </w:pPr>
      <w:r w:rsidRPr="00CB4B8C">
        <w:rPr>
          <w:rFonts w:ascii="Times New Roman" w:eastAsia="Times New Roman" w:hAnsi="Times New Roman" w:cs="Times New Roman"/>
          <w:sz w:val="24"/>
          <w:szCs w:val="24"/>
          <w:highlight w:val="yellow"/>
          <w:rPrChange w:id="4" w:author="Microsoft Office User" w:date="2020-09-26T11:07:00Z">
            <w:rPr>
              <w:rFonts w:ascii="Times New Roman" w:eastAsia="Times New Roman" w:hAnsi="Times New Roman" w:cs="Times New Roman"/>
              <w:sz w:val="24"/>
              <w:szCs w:val="24"/>
            </w:rPr>
          </w:rPrChange>
        </w:rPr>
        <w:t>Apa yang lebih romantis dari sepiring mie instan kemasan putih yang aromanya aduhai menggoda indera penciuman itu atau bakwan yang baru diangkat dari penggorengan di kala hujan?</w:t>
      </w:r>
      <w:ins w:id="5" w:author="Microsoft Office User" w:date="2020-09-26T11:05:00Z">
        <w:r w:rsidR="00CB4B8C" w:rsidRPr="00CB4B8C">
          <w:rPr>
            <w:rFonts w:ascii="Times New Roman" w:eastAsia="Times New Roman" w:hAnsi="Times New Roman" w:cs="Times New Roman"/>
            <w:sz w:val="24"/>
            <w:szCs w:val="24"/>
            <w:highlight w:val="yellow"/>
            <w:rPrChange w:id="6" w:author="Microsoft Office User" w:date="2020-09-26T11:07:00Z">
              <w:rPr>
                <w:rFonts w:ascii="Times New Roman" w:eastAsia="Times New Roman" w:hAnsi="Times New Roman" w:cs="Times New Roman"/>
                <w:sz w:val="24"/>
                <w:szCs w:val="24"/>
              </w:rPr>
            </w:rPrChange>
          </w:rPr>
          <w:t xml:space="preserve"> </w:t>
        </w:r>
        <w:r w:rsidR="00CB4B8C" w:rsidRPr="00CB4B8C">
          <w:rPr>
            <w:rFonts w:ascii="Times New Roman" w:eastAsia="Times New Roman" w:hAnsi="Times New Roman" w:cs="Times New Roman"/>
            <w:sz w:val="24"/>
            <w:szCs w:val="24"/>
            <w:highlight w:val="yellow"/>
          </w:rPr>
          <w:t>Januari, hujan sehari-hari, begitu kata orang sering mengartikan. Benar saja. Meski di tahun ini awal musim hujan di Indonesia mengalami kemunduran diantara bulan November-Desember 2019, hujan benar-benar datang seperti perkiraan, apalagi sejak awal tahun baru kita</w:t>
        </w:r>
        <w:r w:rsidR="00CB4B8C" w:rsidRPr="00CB4B8C">
          <w:rPr>
            <w:rFonts w:ascii="Times New Roman" w:eastAsia="Times New Roman" w:hAnsi="Times New Roman" w:cs="Times New Roman"/>
            <w:sz w:val="24"/>
            <w:szCs w:val="24"/>
            <w:highlight w:val="yellow"/>
            <w:rPrChange w:id="7" w:author="Microsoft Office User" w:date="2020-09-26T11:07:00Z">
              <w:rPr>
                <w:rFonts w:ascii="Times New Roman" w:eastAsia="Times New Roman" w:hAnsi="Times New Roman" w:cs="Times New Roman"/>
                <w:sz w:val="24"/>
                <w:szCs w:val="24"/>
              </w:rPr>
            </w:rPrChange>
          </w:rPr>
          <w:t>.</w:t>
        </w:r>
      </w:ins>
    </w:p>
    <w:p w14:paraId="57B13790" w14:textId="0A7FA367" w:rsidR="00CB4B8C" w:rsidRPr="00C50A1E" w:rsidRDefault="00CB4B8C">
      <w:pPr>
        <w:shd w:val="clear" w:color="auto" w:fill="F5F5F5"/>
        <w:spacing w:after="375"/>
        <w:ind w:firstLine="720"/>
        <w:contextualSpacing/>
        <w:jc w:val="both"/>
        <w:rPr>
          <w:ins w:id="8" w:author="Microsoft Office User" w:date="2020-09-26T11:06:00Z"/>
          <w:rFonts w:ascii="Times New Roman" w:eastAsia="Times New Roman" w:hAnsi="Times New Roman" w:cs="Times New Roman"/>
          <w:sz w:val="24"/>
          <w:szCs w:val="24"/>
        </w:rPr>
        <w:pPrChange w:id="9" w:author="Microsoft Office User" w:date="2020-09-26T11:08:00Z">
          <w:pPr>
            <w:shd w:val="clear" w:color="auto" w:fill="F5F5F5"/>
            <w:spacing w:after="375"/>
          </w:pPr>
        </w:pPrChange>
      </w:pPr>
      <w:ins w:id="10" w:author="Microsoft Office User" w:date="2020-09-26T11:06:00Z">
        <w:r w:rsidRPr="00CB4B8C">
          <w:rPr>
            <w:rFonts w:ascii="Times New Roman" w:eastAsia="Times New Roman" w:hAnsi="Times New Roman" w:cs="Times New Roman"/>
            <w:sz w:val="24"/>
            <w:szCs w:val="24"/>
            <w:highlight w:val="yellow"/>
          </w:rPr>
          <w:t>Hujan yang sering disalahkan karena mengundang kenangan ternyata tak hanya pandai membuat perasaan hatimu yang galau</w:t>
        </w:r>
        <w:r w:rsidRPr="00CB4B8C">
          <w:rPr>
            <w:rFonts w:ascii="Times New Roman" w:eastAsia="Times New Roman" w:hAnsi="Times New Roman" w:cs="Times New Roman"/>
            <w:strike/>
            <w:sz w:val="24"/>
            <w:szCs w:val="24"/>
            <w:highlight w:val="yellow"/>
          </w:rPr>
          <w:t>,</w:t>
        </w:r>
        <w:r w:rsidRPr="00CB4B8C">
          <w:rPr>
            <w:rFonts w:ascii="Times New Roman" w:eastAsia="Times New Roman" w:hAnsi="Times New Roman" w:cs="Times New Roman"/>
            <w:sz w:val="24"/>
            <w:szCs w:val="24"/>
            <w:highlight w:val="yellow"/>
          </w:rPr>
          <w:t xml:space="preserve"> serta perilaku yang merundung. Soal makan. Ya, hujan yang membuat kita jadi sering lapar. Kok bisa ya?</w:t>
        </w:r>
      </w:ins>
    </w:p>
    <w:p w14:paraId="21D5CE42" w14:textId="46B8124F" w:rsidR="00927764" w:rsidRPr="00C50A1E" w:rsidRDefault="00927764" w:rsidP="00927764">
      <w:pPr>
        <w:shd w:val="clear" w:color="auto" w:fill="F5F5F5"/>
        <w:spacing w:after="375"/>
        <w:rPr>
          <w:rFonts w:ascii="Times New Roman" w:eastAsia="Times New Roman" w:hAnsi="Times New Roman" w:cs="Times New Roman"/>
          <w:sz w:val="24"/>
          <w:szCs w:val="24"/>
        </w:rPr>
      </w:pPr>
    </w:p>
    <w:p w14:paraId="79A76554" w14:textId="2E2F3293" w:rsidR="00AA41BE" w:rsidRPr="00AA41BE" w:rsidRDefault="00927764" w:rsidP="00927764">
      <w:pPr>
        <w:shd w:val="clear" w:color="auto" w:fill="F5F5F5"/>
        <w:spacing w:after="375"/>
        <w:rPr>
          <w:rFonts w:ascii="Times New Roman" w:eastAsia="Times New Roman" w:hAnsi="Times New Roman" w:cs="Times New Roman"/>
          <w:strike/>
          <w:sz w:val="24"/>
          <w:szCs w:val="24"/>
          <w:rPrChange w:id="11" w:author="Microsoft Office User" w:date="2020-09-26T11:00:00Z">
            <w:rPr>
              <w:rFonts w:ascii="Times New Roman" w:eastAsia="Times New Roman" w:hAnsi="Times New Roman" w:cs="Times New Roman"/>
              <w:sz w:val="24"/>
              <w:szCs w:val="24"/>
            </w:rPr>
          </w:rPrChange>
        </w:rPr>
      </w:pPr>
      <w:r w:rsidRPr="00AA41BE">
        <w:rPr>
          <w:rFonts w:ascii="Times New Roman" w:eastAsia="Times New Roman" w:hAnsi="Times New Roman" w:cs="Times New Roman"/>
          <w:strike/>
          <w:sz w:val="24"/>
          <w:szCs w:val="24"/>
          <w:rPrChange w:id="12" w:author="Microsoft Office User" w:date="2020-09-26T11:00:00Z">
            <w:rPr>
              <w:rFonts w:ascii="Times New Roman" w:eastAsia="Times New Roman" w:hAnsi="Times New Roman" w:cs="Times New Roman"/>
              <w:sz w:val="24"/>
              <w:szCs w:val="24"/>
            </w:rPr>
          </w:rPrChange>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14:paraId="686CCFEA" w14:textId="51CF114B" w:rsidR="00927764" w:rsidRPr="00CB4B8C" w:rsidRDefault="00927764" w:rsidP="00927764">
      <w:pPr>
        <w:shd w:val="clear" w:color="auto" w:fill="F5F5F5"/>
        <w:spacing w:after="375"/>
        <w:rPr>
          <w:ins w:id="13" w:author="Microsoft Office User" w:date="2020-09-26T11:02:00Z"/>
          <w:rFonts w:ascii="Times New Roman" w:eastAsia="Times New Roman" w:hAnsi="Times New Roman" w:cs="Times New Roman"/>
          <w:strike/>
          <w:sz w:val="24"/>
          <w:szCs w:val="24"/>
          <w:rPrChange w:id="14" w:author="Microsoft Office User" w:date="2020-09-26T11:11:00Z">
            <w:rPr>
              <w:ins w:id="15" w:author="Microsoft Office User" w:date="2020-09-26T11:02:00Z"/>
              <w:rFonts w:ascii="Times New Roman" w:eastAsia="Times New Roman" w:hAnsi="Times New Roman" w:cs="Times New Roman"/>
              <w:sz w:val="24"/>
              <w:szCs w:val="24"/>
            </w:rPr>
          </w:rPrChange>
        </w:rPr>
      </w:pPr>
      <w:r w:rsidRPr="00CB4B8C">
        <w:rPr>
          <w:rFonts w:ascii="Times New Roman" w:eastAsia="Times New Roman" w:hAnsi="Times New Roman" w:cs="Times New Roman"/>
          <w:strike/>
          <w:sz w:val="24"/>
          <w:szCs w:val="24"/>
          <w:rPrChange w:id="16" w:author="Microsoft Office User" w:date="2020-09-26T11:11:00Z">
            <w:rPr>
              <w:rFonts w:ascii="Times New Roman" w:eastAsia="Times New Roman" w:hAnsi="Times New Roman" w:cs="Times New Roman"/>
              <w:sz w:val="24"/>
              <w:szCs w:val="24"/>
            </w:rPr>
          </w:rPrChange>
        </w:rPr>
        <w:t xml:space="preserve">Hujan yang sering disalahkan karena mengundang kenangan ternyata tak hanya pandai membuat perasaan hatimu yang </w:t>
      </w:r>
      <w:r w:rsidRPr="00CB4B8C">
        <w:rPr>
          <w:rFonts w:ascii="Times New Roman" w:eastAsia="Times New Roman" w:hAnsi="Times New Roman" w:cs="Times New Roman"/>
          <w:strike/>
          <w:sz w:val="24"/>
          <w:szCs w:val="24"/>
        </w:rPr>
        <w:t>ambyar, pun perilaku kita yang lain</w:t>
      </w:r>
      <w:r w:rsidRPr="00CB4B8C">
        <w:rPr>
          <w:rFonts w:ascii="Times New Roman" w:eastAsia="Times New Roman" w:hAnsi="Times New Roman" w:cs="Times New Roman"/>
          <w:strike/>
          <w:sz w:val="24"/>
          <w:szCs w:val="24"/>
          <w:rPrChange w:id="17" w:author="Microsoft Office User" w:date="2020-09-26T11:11:00Z">
            <w:rPr>
              <w:rFonts w:ascii="Times New Roman" w:eastAsia="Times New Roman" w:hAnsi="Times New Roman" w:cs="Times New Roman"/>
              <w:sz w:val="24"/>
              <w:szCs w:val="24"/>
            </w:rPr>
          </w:rPrChange>
        </w:rPr>
        <w:t>. Soal makan. Ya, hujan yang membuat kita jadi sering lapar. Kok bisa ya?</w:t>
      </w:r>
    </w:p>
    <w:p w14:paraId="0FD7401E" w14:textId="05DFAF23" w:rsidR="00AA41BE" w:rsidDel="00CB4B8C" w:rsidRDefault="00AA41BE" w:rsidP="00927764">
      <w:pPr>
        <w:shd w:val="clear" w:color="auto" w:fill="F5F5F5"/>
        <w:spacing w:after="375"/>
        <w:rPr>
          <w:del w:id="18" w:author="Microsoft Office User" w:date="2020-09-26T11:06:00Z"/>
          <w:rFonts w:ascii="Times New Roman" w:eastAsia="Times New Roman" w:hAnsi="Times New Roman" w:cs="Times New Roman"/>
          <w:sz w:val="24"/>
          <w:szCs w:val="24"/>
        </w:rPr>
      </w:pPr>
    </w:p>
    <w:p w14:paraId="714E7AD9" w14:textId="6A212149" w:rsidR="00CB4B8C" w:rsidRDefault="00CB4B8C" w:rsidP="00927764">
      <w:pPr>
        <w:shd w:val="clear" w:color="auto" w:fill="F5F5F5"/>
        <w:spacing w:after="375"/>
        <w:rPr>
          <w:ins w:id="19" w:author="Microsoft Office User" w:date="2020-09-26T11:11:00Z"/>
          <w:rFonts w:ascii="Times New Roman" w:eastAsia="Times New Roman" w:hAnsi="Times New Roman" w:cs="Times New Roman"/>
          <w:sz w:val="24"/>
          <w:szCs w:val="24"/>
        </w:rPr>
      </w:pPr>
    </w:p>
    <w:p w14:paraId="1406D333" w14:textId="77777777" w:rsidR="00CB4B8C" w:rsidRPr="00C50A1E" w:rsidRDefault="00CB4B8C" w:rsidP="00927764">
      <w:pPr>
        <w:shd w:val="clear" w:color="auto" w:fill="F5F5F5"/>
        <w:spacing w:after="375"/>
        <w:rPr>
          <w:ins w:id="20" w:author="Microsoft Office User" w:date="2020-09-26T11:11:00Z"/>
          <w:rFonts w:ascii="Times New Roman" w:eastAsia="Times New Roman" w:hAnsi="Times New Roman" w:cs="Times New Roman"/>
          <w:sz w:val="24"/>
          <w:szCs w:val="24"/>
        </w:rPr>
      </w:pPr>
    </w:p>
    <w:p w14:paraId="6E10B77D" w14:textId="77777777" w:rsidR="00CB4B8C" w:rsidRDefault="00927764" w:rsidP="00927764">
      <w:pPr>
        <w:shd w:val="clear" w:color="auto" w:fill="F5F5F5"/>
        <w:spacing w:after="375"/>
        <w:rPr>
          <w:ins w:id="21" w:author="Microsoft Office User" w:date="2020-09-26T11:08:00Z"/>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lastRenderedPageBreak/>
        <w:t>Mengapa Kita Merasa Lapar Ketika Hujan</w:t>
      </w:r>
    </w:p>
    <w:p w14:paraId="31713394" w14:textId="077F3352" w:rsidR="00927764" w:rsidRPr="00CB4B8C" w:rsidDel="00CB4B8C" w:rsidRDefault="00927764">
      <w:pPr>
        <w:shd w:val="clear" w:color="auto" w:fill="F5F5F5"/>
        <w:spacing w:after="375"/>
        <w:contextualSpacing/>
        <w:jc w:val="both"/>
        <w:rPr>
          <w:del w:id="22" w:author="Microsoft Office User" w:date="2020-09-26T11:08:00Z"/>
          <w:rFonts w:ascii="Times New Roman" w:eastAsia="Times New Roman" w:hAnsi="Times New Roman" w:cs="Times New Roman"/>
          <w:sz w:val="24"/>
          <w:szCs w:val="24"/>
          <w:highlight w:val="yellow"/>
          <w:rPrChange w:id="23" w:author="Microsoft Office User" w:date="2020-09-26T11:11:00Z">
            <w:rPr>
              <w:del w:id="24" w:author="Microsoft Office User" w:date="2020-09-26T11:08:00Z"/>
              <w:rFonts w:ascii="Times New Roman" w:eastAsia="Times New Roman" w:hAnsi="Times New Roman" w:cs="Times New Roman"/>
              <w:sz w:val="24"/>
              <w:szCs w:val="24"/>
            </w:rPr>
          </w:rPrChange>
        </w:rPr>
        <w:pPrChange w:id="25" w:author="Microsoft Office User" w:date="2020-09-26T11:09:00Z">
          <w:pPr>
            <w:shd w:val="clear" w:color="auto" w:fill="F5F5F5"/>
            <w:spacing w:after="375"/>
          </w:pPr>
        </w:pPrChange>
      </w:pPr>
      <w:r w:rsidRPr="00C50A1E">
        <w:rPr>
          <w:rFonts w:ascii="Times New Roman" w:eastAsia="Times New Roman" w:hAnsi="Times New Roman" w:cs="Times New Roman"/>
          <w:sz w:val="24"/>
          <w:szCs w:val="24"/>
        </w:rPr>
        <w:br/>
      </w:r>
      <w:ins w:id="26" w:author="Microsoft Office User" w:date="2020-09-26T11:08:00Z">
        <w:r w:rsidR="00CB4B8C">
          <w:rPr>
            <w:rFonts w:ascii="Times New Roman" w:eastAsia="Times New Roman" w:hAnsi="Times New Roman" w:cs="Times New Roman"/>
            <w:sz w:val="24"/>
            <w:szCs w:val="24"/>
          </w:rPr>
          <w:t xml:space="preserve">       </w:t>
        </w:r>
      </w:ins>
      <w:r w:rsidRPr="00CB4B8C">
        <w:rPr>
          <w:rFonts w:ascii="Times New Roman" w:eastAsia="Times New Roman" w:hAnsi="Times New Roman" w:cs="Times New Roman"/>
          <w:sz w:val="24"/>
          <w:szCs w:val="24"/>
          <w:highlight w:val="yellow"/>
          <w:rPrChange w:id="27" w:author="Microsoft Office User" w:date="2020-09-26T11:11:00Z">
            <w:rPr>
              <w:rFonts w:ascii="Times New Roman" w:eastAsia="Times New Roman" w:hAnsi="Times New Roman" w:cs="Times New Roman"/>
              <w:sz w:val="24"/>
              <w:szCs w:val="24"/>
            </w:rPr>
          </w:rPrChange>
        </w:rPr>
        <w:t xml:space="preserve">Siapa yang suka merasa bahwa hujan datang bersama </w:t>
      </w:r>
      <w:commentRangeStart w:id="28"/>
      <w:r w:rsidRPr="00CB4B8C">
        <w:rPr>
          <w:rFonts w:ascii="Times New Roman" w:eastAsia="Times New Roman" w:hAnsi="Times New Roman" w:cs="Times New Roman"/>
          <w:strike/>
          <w:sz w:val="24"/>
          <w:szCs w:val="24"/>
          <w:highlight w:val="yellow"/>
          <w:rPrChange w:id="29" w:author="Microsoft Office User" w:date="2020-09-26T11:11:00Z">
            <w:rPr>
              <w:rFonts w:ascii="Times New Roman" w:eastAsia="Times New Roman" w:hAnsi="Times New Roman" w:cs="Times New Roman"/>
              <w:strike/>
              <w:sz w:val="24"/>
              <w:szCs w:val="24"/>
            </w:rPr>
          </w:rPrChange>
        </w:rPr>
        <w:t xml:space="preserve">napsu </w:t>
      </w:r>
      <w:r w:rsidR="00AA41BE" w:rsidRPr="00CB4B8C">
        <w:rPr>
          <w:rFonts w:ascii="Times New Roman" w:eastAsia="Times New Roman" w:hAnsi="Times New Roman" w:cs="Times New Roman"/>
          <w:sz w:val="24"/>
          <w:szCs w:val="24"/>
          <w:highlight w:val="yellow"/>
          <w:rPrChange w:id="30" w:author="Microsoft Office User" w:date="2020-09-26T11:11:00Z">
            <w:rPr>
              <w:rFonts w:ascii="Times New Roman" w:eastAsia="Times New Roman" w:hAnsi="Times New Roman" w:cs="Times New Roman"/>
              <w:sz w:val="24"/>
              <w:szCs w:val="24"/>
            </w:rPr>
          </w:rPrChange>
        </w:rPr>
        <w:t xml:space="preserve"> </w:t>
      </w:r>
      <w:r w:rsidR="00AA41BE" w:rsidRPr="00CB4B8C">
        <w:rPr>
          <w:rFonts w:ascii="Times New Roman" w:eastAsia="Times New Roman" w:hAnsi="Times New Roman" w:cs="Times New Roman"/>
          <w:sz w:val="24"/>
          <w:szCs w:val="24"/>
          <w:highlight w:val="yellow"/>
        </w:rPr>
        <w:t>nafsu</w:t>
      </w:r>
      <w:r w:rsidR="00AA41BE" w:rsidRPr="00CB4B8C">
        <w:rPr>
          <w:rFonts w:ascii="Times New Roman" w:eastAsia="Times New Roman" w:hAnsi="Times New Roman" w:cs="Times New Roman"/>
          <w:sz w:val="24"/>
          <w:szCs w:val="24"/>
          <w:highlight w:val="yellow"/>
          <w:rPrChange w:id="31" w:author="Microsoft Office User" w:date="2020-09-26T11:11:00Z">
            <w:rPr>
              <w:rFonts w:ascii="Times New Roman" w:eastAsia="Times New Roman" w:hAnsi="Times New Roman" w:cs="Times New Roman"/>
              <w:sz w:val="24"/>
              <w:szCs w:val="24"/>
            </w:rPr>
          </w:rPrChange>
        </w:rPr>
        <w:t xml:space="preserve"> </w:t>
      </w:r>
      <w:commentRangeEnd w:id="28"/>
      <w:r w:rsidR="00AA41BE" w:rsidRPr="00CB4B8C">
        <w:rPr>
          <w:rStyle w:val="CommentReference"/>
          <w:highlight w:val="yellow"/>
          <w:rPrChange w:id="32" w:author="Microsoft Office User" w:date="2020-09-26T11:11:00Z">
            <w:rPr>
              <w:rStyle w:val="CommentReference"/>
            </w:rPr>
          </w:rPrChange>
        </w:rPr>
        <w:commentReference w:id="28"/>
      </w:r>
      <w:r w:rsidRPr="00CB4B8C">
        <w:rPr>
          <w:rFonts w:ascii="Times New Roman" w:eastAsia="Times New Roman" w:hAnsi="Times New Roman" w:cs="Times New Roman"/>
          <w:sz w:val="24"/>
          <w:szCs w:val="24"/>
          <w:highlight w:val="yellow"/>
          <w:rPrChange w:id="33" w:author="Microsoft Office User" w:date="2020-09-26T11:11:00Z">
            <w:rPr>
              <w:rFonts w:ascii="Times New Roman" w:eastAsia="Times New Roman" w:hAnsi="Times New Roman" w:cs="Times New Roman"/>
              <w:sz w:val="24"/>
              <w:szCs w:val="24"/>
            </w:rPr>
          </w:rPrChange>
        </w:rPr>
        <w:t>makan yang tiba-tiba ikut meningkat?</w:t>
      </w:r>
      <w:ins w:id="34" w:author="Microsoft Office User" w:date="2020-09-26T11:08:00Z">
        <w:r w:rsidR="00CB4B8C" w:rsidRPr="00CB4B8C">
          <w:rPr>
            <w:rFonts w:ascii="Times New Roman" w:eastAsia="Times New Roman" w:hAnsi="Times New Roman" w:cs="Times New Roman"/>
            <w:sz w:val="24"/>
            <w:szCs w:val="24"/>
            <w:highlight w:val="yellow"/>
            <w:rPrChange w:id="35" w:author="Microsoft Office User" w:date="2020-09-26T11:11:00Z">
              <w:rPr>
                <w:rFonts w:ascii="Times New Roman" w:eastAsia="Times New Roman" w:hAnsi="Times New Roman" w:cs="Times New Roman"/>
                <w:sz w:val="24"/>
                <w:szCs w:val="24"/>
              </w:rPr>
            </w:rPrChange>
          </w:rPr>
          <w:t xml:space="preserve"> </w:t>
        </w:r>
      </w:ins>
    </w:p>
    <w:p w14:paraId="5ED479FF" w14:textId="5372FFD4" w:rsidR="00927764" w:rsidRPr="00CB4B8C" w:rsidDel="00CB4B8C" w:rsidRDefault="00927764">
      <w:pPr>
        <w:shd w:val="clear" w:color="auto" w:fill="F5F5F5"/>
        <w:spacing w:after="375"/>
        <w:contextualSpacing/>
        <w:jc w:val="both"/>
        <w:rPr>
          <w:del w:id="36" w:author="Microsoft Office User" w:date="2020-09-26T11:08:00Z"/>
          <w:rFonts w:ascii="Times New Roman" w:eastAsia="Times New Roman" w:hAnsi="Times New Roman" w:cs="Times New Roman"/>
          <w:sz w:val="24"/>
          <w:szCs w:val="24"/>
          <w:highlight w:val="yellow"/>
          <w:rPrChange w:id="37" w:author="Microsoft Office User" w:date="2020-09-26T11:11:00Z">
            <w:rPr>
              <w:del w:id="38" w:author="Microsoft Office User" w:date="2020-09-26T11:08:00Z"/>
              <w:rFonts w:ascii="Times New Roman" w:eastAsia="Times New Roman" w:hAnsi="Times New Roman" w:cs="Times New Roman"/>
              <w:sz w:val="24"/>
              <w:szCs w:val="24"/>
            </w:rPr>
          </w:rPrChange>
        </w:rPr>
        <w:pPrChange w:id="39" w:author="Microsoft Office User" w:date="2020-09-26T11:09:00Z">
          <w:pPr>
            <w:shd w:val="clear" w:color="auto" w:fill="F5F5F5"/>
            <w:spacing w:after="375"/>
          </w:pPr>
        </w:pPrChange>
      </w:pPr>
      <w:r w:rsidRPr="00CB4B8C">
        <w:rPr>
          <w:rFonts w:ascii="Times New Roman" w:eastAsia="Times New Roman" w:hAnsi="Times New Roman" w:cs="Times New Roman"/>
          <w:sz w:val="24"/>
          <w:szCs w:val="24"/>
          <w:highlight w:val="yellow"/>
          <w:rPrChange w:id="40" w:author="Microsoft Office User" w:date="2020-09-26T11:11:00Z">
            <w:rPr>
              <w:rFonts w:ascii="Times New Roman" w:eastAsia="Times New Roman" w:hAnsi="Times New Roman" w:cs="Times New Roman"/>
              <w:sz w:val="24"/>
              <w:szCs w:val="24"/>
            </w:rPr>
          </w:rPrChange>
        </w:rPr>
        <w:t xml:space="preserve">Selain mengenang dia, kegiatan yang paling asyik di saat hujan turun adalah makan. Sering disebut cuma </w:t>
      </w:r>
      <w:r w:rsidRPr="00CB4B8C">
        <w:rPr>
          <w:rFonts w:ascii="Times New Roman" w:eastAsia="Times New Roman" w:hAnsi="Times New Roman" w:cs="Times New Roman"/>
          <w:strike/>
          <w:sz w:val="24"/>
          <w:szCs w:val="24"/>
          <w:highlight w:val="yellow"/>
          <w:rPrChange w:id="41" w:author="Microsoft Office User" w:date="2020-09-26T11:11:00Z">
            <w:rPr>
              <w:rFonts w:ascii="Times New Roman" w:eastAsia="Times New Roman" w:hAnsi="Times New Roman" w:cs="Times New Roman"/>
              <w:sz w:val="24"/>
              <w:szCs w:val="24"/>
            </w:rPr>
          </w:rPrChange>
        </w:rPr>
        <w:t>camilan</w:t>
      </w:r>
      <w:ins w:id="42" w:author="Microsoft Office User" w:date="2020-09-26T11:04:00Z">
        <w:r w:rsidR="00AA41BE" w:rsidRPr="00CB4B8C">
          <w:rPr>
            <w:rFonts w:ascii="Times New Roman" w:eastAsia="Times New Roman" w:hAnsi="Times New Roman" w:cs="Times New Roman"/>
            <w:sz w:val="24"/>
            <w:szCs w:val="24"/>
            <w:highlight w:val="yellow"/>
            <w:rPrChange w:id="43" w:author="Microsoft Office User" w:date="2020-09-26T11:11:00Z">
              <w:rPr>
                <w:rFonts w:ascii="Times New Roman" w:eastAsia="Times New Roman" w:hAnsi="Times New Roman" w:cs="Times New Roman"/>
                <w:sz w:val="24"/>
                <w:szCs w:val="24"/>
              </w:rPr>
            </w:rPrChange>
          </w:rPr>
          <w:t xml:space="preserve"> cemilan</w:t>
        </w:r>
      </w:ins>
      <w:r w:rsidRPr="00CB4B8C">
        <w:rPr>
          <w:rFonts w:ascii="Times New Roman" w:eastAsia="Times New Roman" w:hAnsi="Times New Roman" w:cs="Times New Roman"/>
          <w:sz w:val="24"/>
          <w:szCs w:val="24"/>
          <w:highlight w:val="yellow"/>
          <w:rPrChange w:id="44" w:author="Microsoft Office User" w:date="2020-09-26T11:11:00Z">
            <w:rPr>
              <w:rFonts w:ascii="Times New Roman" w:eastAsia="Times New Roman" w:hAnsi="Times New Roman" w:cs="Times New Roman"/>
              <w:sz w:val="24"/>
              <w:szCs w:val="24"/>
            </w:rPr>
          </w:rPrChange>
        </w:rPr>
        <w:t>, tapi jumlah kalorinya nyaris melebihi makan berat.</w:t>
      </w:r>
      <w:ins w:id="45" w:author="Microsoft Office User" w:date="2020-09-26T11:08:00Z">
        <w:r w:rsidR="00CB4B8C" w:rsidRPr="00CB4B8C">
          <w:rPr>
            <w:rFonts w:ascii="Times New Roman" w:eastAsia="Times New Roman" w:hAnsi="Times New Roman" w:cs="Times New Roman"/>
            <w:sz w:val="24"/>
            <w:szCs w:val="24"/>
            <w:highlight w:val="yellow"/>
            <w:rPrChange w:id="46" w:author="Microsoft Office User" w:date="2020-09-26T11:11:00Z">
              <w:rPr>
                <w:rFonts w:ascii="Times New Roman" w:eastAsia="Times New Roman" w:hAnsi="Times New Roman" w:cs="Times New Roman"/>
                <w:sz w:val="24"/>
                <w:szCs w:val="24"/>
              </w:rPr>
            </w:rPrChange>
          </w:rPr>
          <w:t xml:space="preserve"> </w:t>
        </w:r>
      </w:ins>
    </w:p>
    <w:p w14:paraId="1859258C" w14:textId="7272E9FC" w:rsidR="00927764" w:rsidRPr="00CB4B8C" w:rsidDel="00CB4B8C" w:rsidRDefault="00927764">
      <w:pPr>
        <w:shd w:val="clear" w:color="auto" w:fill="F5F5F5"/>
        <w:spacing w:after="375"/>
        <w:contextualSpacing/>
        <w:jc w:val="both"/>
        <w:rPr>
          <w:del w:id="47" w:author="Microsoft Office User" w:date="2020-09-26T11:09:00Z"/>
          <w:rFonts w:ascii="Times New Roman" w:eastAsia="Times New Roman" w:hAnsi="Times New Roman" w:cs="Times New Roman"/>
          <w:sz w:val="24"/>
          <w:szCs w:val="24"/>
          <w:highlight w:val="yellow"/>
          <w:rPrChange w:id="48" w:author="Microsoft Office User" w:date="2020-09-26T11:11:00Z">
            <w:rPr>
              <w:del w:id="49" w:author="Microsoft Office User" w:date="2020-09-26T11:09:00Z"/>
              <w:rFonts w:ascii="Times New Roman" w:eastAsia="Times New Roman" w:hAnsi="Times New Roman" w:cs="Times New Roman"/>
              <w:sz w:val="24"/>
              <w:szCs w:val="24"/>
            </w:rPr>
          </w:rPrChange>
        </w:rPr>
        <w:pPrChange w:id="50" w:author="Microsoft Office User" w:date="2020-09-26T11:09:00Z">
          <w:pPr>
            <w:shd w:val="clear" w:color="auto" w:fill="F5F5F5"/>
            <w:spacing w:after="375"/>
          </w:pPr>
        </w:pPrChange>
      </w:pPr>
      <w:r w:rsidRPr="00CB4B8C">
        <w:rPr>
          <w:rFonts w:ascii="Times New Roman" w:eastAsia="Times New Roman" w:hAnsi="Times New Roman" w:cs="Times New Roman"/>
          <w:sz w:val="24"/>
          <w:szCs w:val="24"/>
          <w:highlight w:val="yellow"/>
          <w:rPrChange w:id="51" w:author="Microsoft Office User" w:date="2020-09-26T11:11:00Z">
            <w:rPr>
              <w:rFonts w:ascii="Times New Roman" w:eastAsia="Times New Roman" w:hAnsi="Times New Roman" w:cs="Times New Roman"/>
              <w:sz w:val="24"/>
              <w:szCs w:val="24"/>
            </w:rPr>
          </w:rPrChange>
        </w:rPr>
        <w:t xml:space="preserve">Sebungkus keripik yang dalam kemasan bisa dikonsumsi </w:t>
      </w:r>
      <w:r w:rsidRPr="00CB4B8C">
        <w:rPr>
          <w:rFonts w:ascii="Times New Roman" w:eastAsia="Times New Roman" w:hAnsi="Times New Roman" w:cs="Times New Roman"/>
          <w:strike/>
          <w:sz w:val="24"/>
          <w:szCs w:val="24"/>
          <w:highlight w:val="yellow"/>
          <w:rPrChange w:id="52" w:author="Microsoft Office User" w:date="2020-09-26T11:11:00Z">
            <w:rPr>
              <w:rFonts w:ascii="Times New Roman" w:eastAsia="Times New Roman" w:hAnsi="Times New Roman" w:cs="Times New Roman"/>
              <w:sz w:val="24"/>
              <w:szCs w:val="24"/>
            </w:rPr>
          </w:rPrChange>
        </w:rPr>
        <w:t>4</w:t>
      </w:r>
      <w:ins w:id="53" w:author="Microsoft Office User" w:date="2020-09-26T11:04:00Z">
        <w:r w:rsidR="00CB4B8C" w:rsidRPr="00CB4B8C">
          <w:rPr>
            <w:rFonts w:ascii="Times New Roman" w:eastAsia="Times New Roman" w:hAnsi="Times New Roman" w:cs="Times New Roman"/>
            <w:sz w:val="24"/>
            <w:szCs w:val="24"/>
            <w:highlight w:val="yellow"/>
            <w:rPrChange w:id="54" w:author="Microsoft Office User" w:date="2020-09-26T11:11:00Z">
              <w:rPr>
                <w:rFonts w:ascii="Times New Roman" w:eastAsia="Times New Roman" w:hAnsi="Times New Roman" w:cs="Times New Roman"/>
                <w:sz w:val="24"/>
                <w:szCs w:val="24"/>
              </w:rPr>
            </w:rPrChange>
          </w:rPr>
          <w:t xml:space="preserve"> empat</w:t>
        </w:r>
      </w:ins>
      <w:r w:rsidRPr="00CB4B8C">
        <w:rPr>
          <w:rFonts w:ascii="Times New Roman" w:eastAsia="Times New Roman" w:hAnsi="Times New Roman" w:cs="Times New Roman"/>
          <w:sz w:val="24"/>
          <w:szCs w:val="24"/>
          <w:highlight w:val="yellow"/>
          <w:rPrChange w:id="55" w:author="Microsoft Office User" w:date="2020-09-26T11:11:00Z">
            <w:rPr>
              <w:rFonts w:ascii="Times New Roman" w:eastAsia="Times New Roman" w:hAnsi="Times New Roman" w:cs="Times New Roman"/>
              <w:sz w:val="24"/>
              <w:szCs w:val="24"/>
            </w:rPr>
          </w:rPrChange>
        </w:rPr>
        <w:t xml:space="preserve"> porsi habis sekali duduk. Belum cukup, tambah lagi gorengannya, satu</w:t>
      </w:r>
      <w:ins w:id="56" w:author="Microsoft Office User" w:date="2020-09-26T11:04:00Z">
        <w:r w:rsidR="00CB4B8C" w:rsidRPr="00CB4B8C">
          <w:rPr>
            <w:rFonts w:ascii="Times New Roman" w:eastAsia="Times New Roman" w:hAnsi="Times New Roman" w:cs="Times New Roman"/>
            <w:sz w:val="24"/>
            <w:szCs w:val="24"/>
            <w:highlight w:val="yellow"/>
            <w:rPrChange w:id="57" w:author="Microsoft Office User" w:date="2020-09-26T11:11:00Z">
              <w:rPr>
                <w:rFonts w:ascii="Times New Roman" w:eastAsia="Times New Roman" w:hAnsi="Times New Roman" w:cs="Times New Roman"/>
                <w:sz w:val="24"/>
                <w:szCs w:val="24"/>
              </w:rPr>
            </w:rPrChange>
          </w:rPr>
          <w:t>-</w:t>
        </w:r>
      </w:ins>
      <w:del w:id="58" w:author="Microsoft Office User" w:date="2020-09-26T11:04:00Z">
        <w:r w:rsidRPr="00CB4B8C" w:rsidDel="00CB4B8C">
          <w:rPr>
            <w:rFonts w:ascii="Times New Roman" w:eastAsia="Times New Roman" w:hAnsi="Times New Roman" w:cs="Times New Roman"/>
            <w:sz w:val="24"/>
            <w:szCs w:val="24"/>
            <w:highlight w:val="yellow"/>
            <w:rPrChange w:id="59" w:author="Microsoft Office User" w:date="2020-09-26T11:11:00Z">
              <w:rPr>
                <w:rFonts w:ascii="Times New Roman" w:eastAsia="Times New Roman" w:hAnsi="Times New Roman" w:cs="Times New Roman"/>
                <w:sz w:val="24"/>
                <w:szCs w:val="24"/>
              </w:rPr>
            </w:rPrChange>
          </w:rPr>
          <w:delText>-</w:delText>
        </w:r>
      </w:del>
      <w:r w:rsidRPr="00CB4B8C">
        <w:rPr>
          <w:rFonts w:ascii="Times New Roman" w:eastAsia="Times New Roman" w:hAnsi="Times New Roman" w:cs="Times New Roman"/>
          <w:sz w:val="24"/>
          <w:szCs w:val="24"/>
          <w:highlight w:val="yellow"/>
          <w:rPrChange w:id="60" w:author="Microsoft Office User" w:date="2020-09-26T11:11:00Z">
            <w:rPr>
              <w:rFonts w:ascii="Times New Roman" w:eastAsia="Times New Roman" w:hAnsi="Times New Roman" w:cs="Times New Roman"/>
              <w:sz w:val="24"/>
              <w:szCs w:val="24"/>
            </w:rPr>
          </w:rPrChange>
        </w:rPr>
        <w:t>dua biji eh kok jadi lima?</w:t>
      </w:r>
      <w:ins w:id="61" w:author="Microsoft Office User" w:date="2020-09-26T11:09:00Z">
        <w:r w:rsidR="00CB4B8C" w:rsidRPr="00CB4B8C">
          <w:rPr>
            <w:rFonts w:ascii="Times New Roman" w:eastAsia="Times New Roman" w:hAnsi="Times New Roman" w:cs="Times New Roman"/>
            <w:sz w:val="24"/>
            <w:szCs w:val="24"/>
            <w:highlight w:val="yellow"/>
            <w:rPrChange w:id="62" w:author="Microsoft Office User" w:date="2020-09-26T11:11:00Z">
              <w:rPr>
                <w:rFonts w:ascii="Times New Roman" w:eastAsia="Times New Roman" w:hAnsi="Times New Roman" w:cs="Times New Roman"/>
                <w:sz w:val="24"/>
                <w:szCs w:val="24"/>
              </w:rPr>
            </w:rPrChange>
          </w:rPr>
          <w:t xml:space="preserve">. </w:t>
        </w:r>
      </w:ins>
    </w:p>
    <w:p w14:paraId="2F0233A4" w14:textId="31A98D48" w:rsidR="00927764" w:rsidRPr="00CB4B8C" w:rsidDel="00CB4B8C" w:rsidRDefault="00927764">
      <w:pPr>
        <w:shd w:val="clear" w:color="auto" w:fill="F5F5F5"/>
        <w:spacing w:after="375"/>
        <w:contextualSpacing/>
        <w:jc w:val="both"/>
        <w:rPr>
          <w:del w:id="63" w:author="Microsoft Office User" w:date="2020-09-26T11:09:00Z"/>
          <w:rFonts w:ascii="Times New Roman" w:eastAsia="Times New Roman" w:hAnsi="Times New Roman" w:cs="Times New Roman"/>
          <w:sz w:val="24"/>
          <w:szCs w:val="24"/>
          <w:highlight w:val="yellow"/>
          <w:rPrChange w:id="64" w:author="Microsoft Office User" w:date="2020-09-26T11:11:00Z">
            <w:rPr>
              <w:del w:id="65" w:author="Microsoft Office User" w:date="2020-09-26T11:09:00Z"/>
              <w:rFonts w:ascii="Times New Roman" w:eastAsia="Times New Roman" w:hAnsi="Times New Roman" w:cs="Times New Roman"/>
              <w:sz w:val="24"/>
              <w:szCs w:val="24"/>
            </w:rPr>
          </w:rPrChange>
        </w:rPr>
        <w:pPrChange w:id="66" w:author="Microsoft Office User" w:date="2020-09-26T11:09:00Z">
          <w:pPr>
            <w:shd w:val="clear" w:color="auto" w:fill="F5F5F5"/>
            <w:spacing w:after="375"/>
          </w:pPr>
        </w:pPrChange>
      </w:pPr>
      <w:r w:rsidRPr="00CB4B8C">
        <w:rPr>
          <w:rFonts w:ascii="Times New Roman" w:eastAsia="Times New Roman" w:hAnsi="Times New Roman" w:cs="Times New Roman"/>
          <w:sz w:val="24"/>
          <w:szCs w:val="24"/>
          <w:highlight w:val="yellow"/>
          <w:rPrChange w:id="67" w:author="Microsoft Office User" w:date="2020-09-26T11:11:00Z">
            <w:rPr>
              <w:rFonts w:ascii="Times New Roman" w:eastAsia="Times New Roman" w:hAnsi="Times New Roman" w:cs="Times New Roman"/>
              <w:sz w:val="24"/>
              <w:szCs w:val="24"/>
            </w:rPr>
          </w:rPrChange>
        </w:rPr>
        <w:t>Hujan yang membuat suasana jadi lebih dingin</w:t>
      </w:r>
      <w:ins w:id="68" w:author="Microsoft Office User" w:date="2020-09-26T11:08:00Z">
        <w:r w:rsidR="00CB4B8C" w:rsidRPr="00CB4B8C">
          <w:rPr>
            <w:rFonts w:ascii="Times New Roman" w:eastAsia="Times New Roman" w:hAnsi="Times New Roman" w:cs="Times New Roman"/>
            <w:sz w:val="24"/>
            <w:szCs w:val="24"/>
            <w:highlight w:val="yellow"/>
            <w:rPrChange w:id="69" w:author="Microsoft Office User" w:date="2020-09-26T11:11:00Z">
              <w:rPr>
                <w:rFonts w:ascii="Times New Roman" w:eastAsia="Times New Roman" w:hAnsi="Times New Roman" w:cs="Times New Roman"/>
                <w:sz w:val="24"/>
                <w:szCs w:val="24"/>
              </w:rPr>
            </w:rPrChange>
          </w:rPr>
          <w:t xml:space="preserve">, </w:t>
        </w:r>
      </w:ins>
      <w:del w:id="70" w:author="Microsoft Office User" w:date="2020-09-26T11:08:00Z">
        <w:r w:rsidRPr="00CB4B8C" w:rsidDel="00CB4B8C">
          <w:rPr>
            <w:rFonts w:ascii="Times New Roman" w:eastAsia="Times New Roman" w:hAnsi="Times New Roman" w:cs="Times New Roman"/>
            <w:sz w:val="24"/>
            <w:szCs w:val="24"/>
            <w:highlight w:val="yellow"/>
            <w:rPrChange w:id="71" w:author="Microsoft Office User" w:date="2020-09-26T11:11:00Z">
              <w:rPr>
                <w:rFonts w:ascii="Times New Roman" w:eastAsia="Times New Roman" w:hAnsi="Times New Roman" w:cs="Times New Roman"/>
                <w:sz w:val="24"/>
                <w:szCs w:val="24"/>
              </w:rPr>
            </w:rPrChange>
          </w:rPr>
          <w:delText xml:space="preserve"> -</w:delText>
        </w:r>
      </w:del>
      <w:r w:rsidRPr="00CB4B8C">
        <w:rPr>
          <w:rFonts w:ascii="Times New Roman" w:eastAsia="Times New Roman" w:hAnsi="Times New Roman" w:cs="Times New Roman"/>
          <w:sz w:val="24"/>
          <w:szCs w:val="24"/>
          <w:highlight w:val="yellow"/>
          <w:rPrChange w:id="72" w:author="Microsoft Office User" w:date="2020-09-26T11:11:00Z">
            <w:rPr>
              <w:rFonts w:ascii="Times New Roman" w:eastAsia="Times New Roman" w:hAnsi="Times New Roman" w:cs="Times New Roman"/>
              <w:strike/>
              <w:sz w:val="24"/>
              <w:szCs w:val="24"/>
            </w:rPr>
          </w:rPrChange>
        </w:rPr>
        <w:t>seperti sikapnya padamu</w:t>
      </w:r>
      <w:ins w:id="73" w:author="Microsoft Office User" w:date="2020-09-26T11:08:00Z">
        <w:r w:rsidR="00CB4B8C" w:rsidRPr="00CB4B8C">
          <w:rPr>
            <w:rFonts w:ascii="Times New Roman" w:eastAsia="Times New Roman" w:hAnsi="Times New Roman" w:cs="Times New Roman"/>
            <w:sz w:val="24"/>
            <w:szCs w:val="24"/>
            <w:highlight w:val="yellow"/>
            <w:rPrChange w:id="74" w:author="Microsoft Office User" w:date="2020-09-26T11:11:00Z">
              <w:rPr>
                <w:rFonts w:ascii="Times New Roman" w:eastAsia="Times New Roman" w:hAnsi="Times New Roman" w:cs="Times New Roman"/>
                <w:sz w:val="24"/>
                <w:szCs w:val="24"/>
              </w:rPr>
            </w:rPrChange>
          </w:rPr>
          <w:t xml:space="preserve">. </w:t>
        </w:r>
      </w:ins>
      <w:del w:id="75" w:author="Microsoft Office User" w:date="2020-09-26T11:08:00Z">
        <w:r w:rsidRPr="00CB4B8C" w:rsidDel="00CB4B8C">
          <w:rPr>
            <w:rFonts w:ascii="Times New Roman" w:eastAsia="Times New Roman" w:hAnsi="Times New Roman" w:cs="Times New Roman"/>
            <w:sz w:val="24"/>
            <w:szCs w:val="24"/>
            <w:highlight w:val="yellow"/>
            <w:rPrChange w:id="76" w:author="Microsoft Office User" w:date="2020-09-26T11:11:00Z">
              <w:rPr>
                <w:rFonts w:ascii="Times New Roman" w:eastAsia="Times New Roman" w:hAnsi="Times New Roman" w:cs="Times New Roman"/>
                <w:sz w:val="24"/>
                <w:szCs w:val="24"/>
              </w:rPr>
            </w:rPrChange>
          </w:rPr>
          <w:delText xml:space="preserve">, </w:delText>
        </w:r>
      </w:del>
      <w:ins w:id="77" w:author="Microsoft Office User" w:date="2020-09-26T11:08:00Z">
        <w:r w:rsidR="00CB4B8C" w:rsidRPr="00CB4B8C">
          <w:rPr>
            <w:rFonts w:ascii="Times New Roman" w:eastAsia="Times New Roman" w:hAnsi="Times New Roman" w:cs="Times New Roman"/>
            <w:sz w:val="24"/>
            <w:szCs w:val="24"/>
            <w:highlight w:val="yellow"/>
            <w:rPrChange w:id="78" w:author="Microsoft Office User" w:date="2020-09-26T11:11:00Z">
              <w:rPr>
                <w:rFonts w:ascii="Times New Roman" w:eastAsia="Times New Roman" w:hAnsi="Times New Roman" w:cs="Times New Roman"/>
                <w:sz w:val="24"/>
                <w:szCs w:val="24"/>
              </w:rPr>
            </w:rPrChange>
          </w:rPr>
          <w:t>M</w:t>
        </w:r>
      </w:ins>
      <w:del w:id="79" w:author="Microsoft Office User" w:date="2020-09-26T11:08:00Z">
        <w:r w:rsidRPr="00CB4B8C" w:rsidDel="00CB4B8C">
          <w:rPr>
            <w:rFonts w:ascii="Times New Roman" w:eastAsia="Times New Roman" w:hAnsi="Times New Roman" w:cs="Times New Roman"/>
            <w:sz w:val="24"/>
            <w:szCs w:val="24"/>
            <w:highlight w:val="yellow"/>
            <w:rPrChange w:id="80" w:author="Microsoft Office User" w:date="2020-09-26T11:11:00Z">
              <w:rPr>
                <w:rFonts w:ascii="Times New Roman" w:eastAsia="Times New Roman" w:hAnsi="Times New Roman" w:cs="Times New Roman"/>
                <w:sz w:val="24"/>
                <w:szCs w:val="24"/>
              </w:rPr>
            </w:rPrChange>
          </w:rPr>
          <w:delText>m</w:delText>
        </w:r>
      </w:del>
      <w:r w:rsidRPr="00CB4B8C">
        <w:rPr>
          <w:rFonts w:ascii="Times New Roman" w:eastAsia="Times New Roman" w:hAnsi="Times New Roman" w:cs="Times New Roman"/>
          <w:sz w:val="24"/>
          <w:szCs w:val="24"/>
          <w:highlight w:val="yellow"/>
          <w:rPrChange w:id="81" w:author="Microsoft Office User" w:date="2020-09-26T11:11:00Z">
            <w:rPr>
              <w:rFonts w:ascii="Times New Roman" w:eastAsia="Times New Roman" w:hAnsi="Times New Roman" w:cs="Times New Roman"/>
              <w:sz w:val="24"/>
              <w:szCs w:val="24"/>
            </w:rPr>
          </w:rPrChange>
        </w:rPr>
        <w:t>emang bisa jadi salah satu pencetus mengapa kita jadi suka makan. </w:t>
      </w:r>
    </w:p>
    <w:p w14:paraId="509DC64B" w14:textId="77777777" w:rsidR="00CB4B8C" w:rsidRPr="00CB4B8C" w:rsidRDefault="00CB4B8C">
      <w:pPr>
        <w:shd w:val="clear" w:color="auto" w:fill="F5F5F5"/>
        <w:spacing w:after="375"/>
        <w:contextualSpacing/>
        <w:jc w:val="both"/>
        <w:rPr>
          <w:ins w:id="82" w:author="Microsoft Office User" w:date="2020-09-26T11:09:00Z"/>
          <w:rFonts w:ascii="Times New Roman" w:eastAsia="Times New Roman" w:hAnsi="Times New Roman" w:cs="Times New Roman"/>
          <w:sz w:val="24"/>
          <w:szCs w:val="24"/>
          <w:highlight w:val="yellow"/>
          <w:rPrChange w:id="83" w:author="Microsoft Office User" w:date="2020-09-26T11:11:00Z">
            <w:rPr>
              <w:ins w:id="84" w:author="Microsoft Office User" w:date="2020-09-26T11:09:00Z"/>
              <w:rFonts w:ascii="Times New Roman" w:eastAsia="Times New Roman" w:hAnsi="Times New Roman" w:cs="Times New Roman"/>
              <w:sz w:val="24"/>
              <w:szCs w:val="24"/>
            </w:rPr>
          </w:rPrChange>
        </w:rPr>
        <w:pPrChange w:id="85" w:author="Microsoft Office User" w:date="2020-09-26T11:09:00Z">
          <w:pPr>
            <w:shd w:val="clear" w:color="auto" w:fill="F5F5F5"/>
            <w:spacing w:after="375"/>
          </w:pPr>
        </w:pPrChange>
      </w:pPr>
    </w:p>
    <w:p w14:paraId="0283F4DF" w14:textId="64640294" w:rsidR="00927764" w:rsidRPr="00CB4B8C" w:rsidDel="00CB4B8C" w:rsidRDefault="00927764">
      <w:pPr>
        <w:shd w:val="clear" w:color="auto" w:fill="F5F5F5"/>
        <w:spacing w:after="375"/>
        <w:ind w:firstLine="720"/>
        <w:contextualSpacing/>
        <w:jc w:val="both"/>
        <w:rPr>
          <w:del w:id="86" w:author="Microsoft Office User" w:date="2020-09-26T11:09:00Z"/>
          <w:rFonts w:ascii="Times New Roman" w:eastAsia="Times New Roman" w:hAnsi="Times New Roman" w:cs="Times New Roman"/>
          <w:sz w:val="24"/>
          <w:szCs w:val="24"/>
          <w:highlight w:val="yellow"/>
          <w:rPrChange w:id="87" w:author="Microsoft Office User" w:date="2020-09-26T11:11:00Z">
            <w:rPr>
              <w:del w:id="88" w:author="Microsoft Office User" w:date="2020-09-26T11:09:00Z"/>
              <w:rFonts w:ascii="Times New Roman" w:eastAsia="Times New Roman" w:hAnsi="Times New Roman" w:cs="Times New Roman"/>
              <w:sz w:val="24"/>
              <w:szCs w:val="24"/>
            </w:rPr>
          </w:rPrChange>
        </w:rPr>
        <w:pPrChange w:id="89" w:author="Microsoft Office User" w:date="2020-09-26T11:10:00Z">
          <w:pPr>
            <w:shd w:val="clear" w:color="auto" w:fill="F5F5F5"/>
            <w:spacing w:after="375"/>
          </w:pPr>
        </w:pPrChange>
      </w:pPr>
      <w:r w:rsidRPr="00CB4B8C">
        <w:rPr>
          <w:rFonts w:ascii="Times New Roman" w:eastAsia="Times New Roman" w:hAnsi="Times New Roman" w:cs="Times New Roman"/>
          <w:sz w:val="24"/>
          <w:szCs w:val="24"/>
          <w:highlight w:val="yellow"/>
          <w:rPrChange w:id="90" w:author="Microsoft Office User" w:date="2020-09-26T11:11:00Z">
            <w:rPr>
              <w:rFonts w:ascii="Times New Roman" w:eastAsia="Times New Roman" w:hAnsi="Times New Roman" w:cs="Times New Roman"/>
              <w:sz w:val="24"/>
              <w:szCs w:val="24"/>
            </w:rPr>
          </w:rPrChange>
        </w:rPr>
        <w:t xml:space="preserve">Terutama makanan yang seperti tahu bulat digoreng dadakan alias yang masih hangat. Apalagi dengan makan, tubuh akan mendapat </w:t>
      </w:r>
      <w:r w:rsidRPr="00CB4B8C">
        <w:rPr>
          <w:rFonts w:ascii="Times New Roman" w:eastAsia="Times New Roman" w:hAnsi="Times New Roman" w:cs="Times New Roman"/>
          <w:strike/>
          <w:sz w:val="24"/>
          <w:szCs w:val="24"/>
          <w:highlight w:val="yellow"/>
          <w:rPrChange w:id="91" w:author="Microsoft Office User" w:date="2020-09-26T11:11:00Z">
            <w:rPr>
              <w:rFonts w:ascii="Times New Roman" w:eastAsia="Times New Roman" w:hAnsi="Times New Roman" w:cs="Times New Roman"/>
              <w:sz w:val="24"/>
              <w:szCs w:val="24"/>
            </w:rPr>
          </w:rPrChange>
        </w:rPr>
        <w:t>"panas"</w:t>
      </w:r>
      <w:ins w:id="92" w:author="Microsoft Office User" w:date="2020-09-26T11:05:00Z">
        <w:r w:rsidR="00CB4B8C" w:rsidRPr="00CB4B8C">
          <w:rPr>
            <w:rFonts w:ascii="Times New Roman" w:eastAsia="Times New Roman" w:hAnsi="Times New Roman" w:cs="Times New Roman"/>
            <w:sz w:val="24"/>
            <w:szCs w:val="24"/>
            <w:highlight w:val="yellow"/>
            <w:rPrChange w:id="93" w:author="Microsoft Office User" w:date="2020-09-26T11:11:00Z">
              <w:rPr>
                <w:rFonts w:ascii="Times New Roman" w:eastAsia="Times New Roman" w:hAnsi="Times New Roman" w:cs="Times New Roman"/>
                <w:sz w:val="24"/>
                <w:szCs w:val="24"/>
              </w:rPr>
            </w:rPrChange>
          </w:rPr>
          <w:t xml:space="preserve"> panas</w:t>
        </w:r>
      </w:ins>
      <w:r w:rsidRPr="00CB4B8C">
        <w:rPr>
          <w:rFonts w:ascii="Times New Roman" w:eastAsia="Times New Roman" w:hAnsi="Times New Roman" w:cs="Times New Roman"/>
          <w:sz w:val="24"/>
          <w:szCs w:val="24"/>
          <w:highlight w:val="yellow"/>
          <w:rPrChange w:id="94" w:author="Microsoft Office User" w:date="2020-09-26T11:11:00Z">
            <w:rPr>
              <w:rFonts w:ascii="Times New Roman" w:eastAsia="Times New Roman" w:hAnsi="Times New Roman" w:cs="Times New Roman"/>
              <w:sz w:val="24"/>
              <w:szCs w:val="24"/>
            </w:rPr>
          </w:rPrChange>
        </w:rPr>
        <w:t xml:space="preserve"> akibat terjadinya peningkatan metabolisme dalam tubuh. </w:t>
      </w:r>
    </w:p>
    <w:p w14:paraId="1B55BDC5" w14:textId="012294D7" w:rsidR="00927764" w:rsidRDefault="00927764" w:rsidP="00CB4B8C">
      <w:pPr>
        <w:shd w:val="clear" w:color="auto" w:fill="F5F5F5"/>
        <w:spacing w:after="375"/>
        <w:ind w:firstLine="720"/>
        <w:contextualSpacing/>
        <w:jc w:val="both"/>
        <w:rPr>
          <w:ins w:id="95" w:author="Microsoft Office User" w:date="2020-09-26T11:11:00Z"/>
          <w:rFonts w:ascii="Times New Roman" w:eastAsia="Times New Roman" w:hAnsi="Times New Roman" w:cs="Times New Roman"/>
          <w:strike/>
          <w:sz w:val="24"/>
          <w:szCs w:val="24"/>
        </w:rPr>
      </w:pPr>
      <w:r w:rsidRPr="00CB4B8C">
        <w:rPr>
          <w:rFonts w:ascii="Times New Roman" w:eastAsia="Times New Roman" w:hAnsi="Times New Roman" w:cs="Times New Roman"/>
          <w:sz w:val="24"/>
          <w:szCs w:val="24"/>
          <w:highlight w:val="yellow"/>
          <w:rPrChange w:id="96" w:author="Microsoft Office User" w:date="2020-09-26T11:11:00Z">
            <w:rPr>
              <w:rFonts w:ascii="Times New Roman" w:eastAsia="Times New Roman" w:hAnsi="Times New Roman" w:cs="Times New Roman"/>
              <w:sz w:val="24"/>
              <w:szCs w:val="24"/>
            </w:rPr>
          </w:rPrChange>
        </w:rPr>
        <w:t>Padahal kenyataannya, dingin yang terjadi akibat hujan tidak benar-benar membuat tubuh memerlukan kalori tambahan dari makananmu, lho. Dingin yang kita kira ternyata tidak sedingin kenyataannya</w:t>
      </w:r>
      <w:ins w:id="97" w:author="Microsoft Office User" w:date="2020-09-26T11:10:00Z">
        <w:r w:rsidR="00CB4B8C">
          <w:rPr>
            <w:rFonts w:ascii="Times New Roman" w:eastAsia="Times New Roman" w:hAnsi="Times New Roman" w:cs="Times New Roman"/>
            <w:sz w:val="24"/>
            <w:szCs w:val="24"/>
          </w:rPr>
          <w:t xml:space="preserve">. </w:t>
        </w:r>
      </w:ins>
      <w:del w:id="98" w:author="Microsoft Office User" w:date="2020-09-26T11:10:00Z">
        <w:r w:rsidRPr="00C50A1E" w:rsidDel="00CB4B8C">
          <w:rPr>
            <w:rFonts w:ascii="Times New Roman" w:eastAsia="Times New Roman" w:hAnsi="Times New Roman" w:cs="Times New Roman"/>
            <w:sz w:val="24"/>
            <w:szCs w:val="24"/>
          </w:rPr>
          <w:delText xml:space="preserve">, </w:delText>
        </w:r>
      </w:del>
      <w:r w:rsidRPr="00CB4B8C">
        <w:rPr>
          <w:rFonts w:ascii="Times New Roman" w:eastAsia="Times New Roman" w:hAnsi="Times New Roman" w:cs="Times New Roman"/>
          <w:strike/>
          <w:sz w:val="24"/>
          <w:szCs w:val="24"/>
          <w:rPrChange w:id="99" w:author="Microsoft Office User" w:date="2020-09-26T11:10:00Z">
            <w:rPr>
              <w:rFonts w:ascii="Times New Roman" w:eastAsia="Times New Roman" w:hAnsi="Times New Roman" w:cs="Times New Roman"/>
              <w:sz w:val="24"/>
              <w:szCs w:val="24"/>
            </w:rPr>
          </w:rPrChange>
        </w:rPr>
        <w:t>kok~</w:t>
      </w:r>
    </w:p>
    <w:p w14:paraId="26B4A17F" w14:textId="1EC21A91" w:rsidR="00CB4B8C" w:rsidRDefault="00CB4B8C" w:rsidP="00CB4B8C">
      <w:pPr>
        <w:shd w:val="clear" w:color="auto" w:fill="F5F5F5"/>
        <w:spacing w:after="375"/>
        <w:ind w:firstLine="720"/>
        <w:contextualSpacing/>
        <w:jc w:val="both"/>
        <w:rPr>
          <w:ins w:id="100" w:author="Microsoft Office User" w:date="2020-09-26T11:11:00Z"/>
          <w:rFonts w:ascii="Times New Roman" w:eastAsia="Times New Roman" w:hAnsi="Times New Roman" w:cs="Times New Roman"/>
          <w:strike/>
          <w:sz w:val="24"/>
          <w:szCs w:val="24"/>
        </w:rPr>
      </w:pPr>
    </w:p>
    <w:p w14:paraId="1781E759" w14:textId="77777777" w:rsidR="00CB4B8C" w:rsidRPr="00CB4B8C" w:rsidRDefault="00CB4B8C">
      <w:pPr>
        <w:shd w:val="clear" w:color="auto" w:fill="F5F5F5"/>
        <w:spacing w:after="375"/>
        <w:ind w:firstLine="720"/>
        <w:contextualSpacing/>
        <w:jc w:val="both"/>
        <w:rPr>
          <w:rFonts w:ascii="Times New Roman" w:eastAsia="Times New Roman" w:hAnsi="Times New Roman" w:cs="Times New Roman"/>
          <w:strike/>
          <w:sz w:val="24"/>
          <w:szCs w:val="24"/>
          <w:rPrChange w:id="101" w:author="Microsoft Office User" w:date="2020-09-26T11:10:00Z">
            <w:rPr>
              <w:rFonts w:ascii="Times New Roman" w:eastAsia="Times New Roman" w:hAnsi="Times New Roman" w:cs="Times New Roman"/>
              <w:sz w:val="24"/>
              <w:szCs w:val="24"/>
            </w:rPr>
          </w:rPrChange>
        </w:rPr>
        <w:pPrChange w:id="102" w:author="Microsoft Office User" w:date="2020-09-26T11:10:00Z">
          <w:pPr>
            <w:shd w:val="clear" w:color="auto" w:fill="F5F5F5"/>
            <w:spacing w:after="375"/>
          </w:pPr>
        </w:pPrChange>
      </w:pPr>
    </w:p>
    <w:p w14:paraId="1F0835F2" w14:textId="77777777" w:rsidR="005563E6" w:rsidRDefault="00927764" w:rsidP="00927764">
      <w:pPr>
        <w:shd w:val="clear" w:color="auto" w:fill="F5F5F5"/>
        <w:spacing w:after="375"/>
        <w:contextualSpacing/>
        <w:rPr>
          <w:ins w:id="103" w:author="Microsoft Office User" w:date="2020-09-26T11:13:00Z"/>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t>Ternyata Ini yang Bisa Jadi Sebabnya...</w:t>
      </w:r>
    </w:p>
    <w:p w14:paraId="435DEF3B" w14:textId="24B3C138" w:rsidR="00927764" w:rsidRPr="00C50A1E" w:rsidDel="005563E6" w:rsidRDefault="00927764">
      <w:pPr>
        <w:shd w:val="clear" w:color="auto" w:fill="F5F5F5"/>
        <w:spacing w:after="375"/>
        <w:contextualSpacing/>
        <w:jc w:val="both"/>
        <w:rPr>
          <w:del w:id="104" w:author="Microsoft Office User" w:date="2020-09-26T11:13:00Z"/>
          <w:rFonts w:ascii="Times New Roman" w:eastAsia="Times New Roman" w:hAnsi="Times New Roman" w:cs="Times New Roman"/>
          <w:sz w:val="24"/>
          <w:szCs w:val="24"/>
        </w:rPr>
        <w:pPrChange w:id="105" w:author="Microsoft Office User" w:date="2020-09-26T11:13:00Z">
          <w:pPr>
            <w:shd w:val="clear" w:color="auto" w:fill="F5F5F5"/>
            <w:spacing w:after="375"/>
          </w:pPr>
        </w:pPrChange>
      </w:pPr>
      <w:r w:rsidRPr="00C50A1E">
        <w:rPr>
          <w:rFonts w:ascii="Times New Roman" w:eastAsia="Times New Roman" w:hAnsi="Times New Roman" w:cs="Times New Roman"/>
          <w:sz w:val="24"/>
          <w:szCs w:val="24"/>
        </w:rPr>
        <w:br/>
      </w:r>
      <w:ins w:id="106" w:author="Microsoft Office User" w:date="2020-09-26T11:13:00Z">
        <w:r w:rsidR="005563E6">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Selama hujan datang, tentu kita akan lebih suka berlindung dalam ruangan saja. Ruangan yang membuat jarak kita dengan makanan makin dekat saja. Ya, ini soal akses makanan yang jadi tak lagi berjarak. </w:t>
      </w:r>
      <w:r w:rsidRPr="005563E6">
        <w:rPr>
          <w:rFonts w:ascii="Times New Roman" w:eastAsia="Times New Roman" w:hAnsi="Times New Roman" w:cs="Times New Roman"/>
          <w:strike/>
          <w:sz w:val="24"/>
          <w:szCs w:val="24"/>
          <w:rPrChange w:id="107" w:author="Microsoft Office User" w:date="2020-09-26T11:13:00Z">
            <w:rPr>
              <w:rFonts w:ascii="Times New Roman" w:eastAsia="Times New Roman" w:hAnsi="Times New Roman" w:cs="Times New Roman"/>
              <w:sz w:val="24"/>
              <w:szCs w:val="24"/>
            </w:rPr>
          </w:rPrChange>
        </w:rPr>
        <w:t>Ehem.</w:t>
      </w:r>
      <w:ins w:id="108" w:author="Microsoft Office User" w:date="2020-09-26T11:13:00Z">
        <w:r w:rsidR="005563E6">
          <w:rPr>
            <w:rFonts w:ascii="Times New Roman" w:eastAsia="Times New Roman" w:hAnsi="Times New Roman" w:cs="Times New Roman"/>
            <w:sz w:val="24"/>
            <w:szCs w:val="24"/>
          </w:rPr>
          <w:t xml:space="preserve"> </w:t>
        </w:r>
      </w:ins>
    </w:p>
    <w:p w14:paraId="05AF91EA" w14:textId="13A398B3" w:rsidR="00927764" w:rsidDel="005563E6" w:rsidRDefault="00927764" w:rsidP="005563E6">
      <w:pPr>
        <w:shd w:val="clear" w:color="auto" w:fill="F5F5F5"/>
        <w:spacing w:after="375"/>
        <w:contextualSpacing/>
        <w:jc w:val="both"/>
        <w:rPr>
          <w:del w:id="109" w:author="Microsoft Office User" w:date="2020-09-26T11:14: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625CCF8" w14:textId="77777777" w:rsidR="005563E6" w:rsidRPr="00C50A1E" w:rsidRDefault="005563E6">
      <w:pPr>
        <w:shd w:val="clear" w:color="auto" w:fill="F5F5F5"/>
        <w:spacing w:after="375"/>
        <w:contextualSpacing/>
        <w:jc w:val="both"/>
        <w:rPr>
          <w:ins w:id="110" w:author="Microsoft Office User" w:date="2020-09-26T11:14:00Z"/>
          <w:rFonts w:ascii="Times New Roman" w:eastAsia="Times New Roman" w:hAnsi="Times New Roman" w:cs="Times New Roman"/>
          <w:sz w:val="24"/>
          <w:szCs w:val="24"/>
        </w:rPr>
        <w:pPrChange w:id="111" w:author="Microsoft Office User" w:date="2020-09-26T11:13:00Z">
          <w:pPr>
            <w:shd w:val="clear" w:color="auto" w:fill="F5F5F5"/>
            <w:spacing w:after="375"/>
          </w:pPr>
        </w:pPrChange>
      </w:pPr>
    </w:p>
    <w:p w14:paraId="3B7D6B91" w14:textId="5BA0BA3D" w:rsidR="00927764" w:rsidRPr="00C50A1E" w:rsidDel="005563E6" w:rsidRDefault="00927764">
      <w:pPr>
        <w:shd w:val="clear" w:color="auto" w:fill="F5F5F5"/>
        <w:spacing w:after="375"/>
        <w:ind w:firstLine="720"/>
        <w:contextualSpacing/>
        <w:jc w:val="both"/>
        <w:rPr>
          <w:del w:id="112" w:author="Microsoft Office User" w:date="2020-09-26T11:15:00Z"/>
          <w:rFonts w:ascii="Times New Roman" w:eastAsia="Times New Roman" w:hAnsi="Times New Roman" w:cs="Times New Roman"/>
          <w:sz w:val="24"/>
          <w:szCs w:val="24"/>
        </w:rPr>
        <w:pPrChange w:id="113" w:author="Microsoft Office User" w:date="2020-09-26T11:14:00Z">
          <w:pPr>
            <w:shd w:val="clear" w:color="auto" w:fill="F5F5F5"/>
            <w:spacing w:after="375"/>
          </w:pPr>
        </w:pPrChange>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w:t>
      </w:r>
      <w:del w:id="114" w:author="Microsoft Office User" w:date="2020-09-26T11:15:00Z">
        <w:r w:rsidRPr="00C50A1E" w:rsidDel="005563E6">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waktu hujan itu membuat kita berpikir berkali-kali. </w:t>
      </w:r>
      <w:r w:rsidRPr="005563E6">
        <w:rPr>
          <w:rFonts w:ascii="Times New Roman" w:eastAsia="Times New Roman" w:hAnsi="Times New Roman" w:cs="Times New Roman"/>
          <w:strike/>
          <w:sz w:val="24"/>
          <w:szCs w:val="24"/>
          <w:rPrChange w:id="115" w:author="Microsoft Office User" w:date="2020-09-26T11:15:00Z">
            <w:rPr>
              <w:rFonts w:ascii="Times New Roman" w:eastAsia="Times New Roman" w:hAnsi="Times New Roman" w:cs="Times New Roman"/>
              <w:sz w:val="24"/>
              <w:szCs w:val="24"/>
            </w:rPr>
          </w:rPrChange>
        </w:rPr>
        <w:t>Akan merepotkan</w:t>
      </w:r>
      <w:r w:rsidRPr="00C50A1E">
        <w:rPr>
          <w:rFonts w:ascii="Times New Roman" w:eastAsia="Times New Roman" w:hAnsi="Times New Roman" w:cs="Times New Roman"/>
          <w:sz w:val="24"/>
          <w:szCs w:val="24"/>
        </w:rPr>
        <w:t>.</w:t>
      </w:r>
      <w:ins w:id="116" w:author="Microsoft Office User" w:date="2020-09-26T11:15:00Z">
        <w:r w:rsidR="005563E6">
          <w:rPr>
            <w:rFonts w:ascii="Times New Roman" w:eastAsia="Times New Roman" w:hAnsi="Times New Roman" w:cs="Times New Roman"/>
            <w:sz w:val="24"/>
            <w:szCs w:val="24"/>
          </w:rPr>
          <w:t xml:space="preserve"> </w:t>
        </w:r>
      </w:ins>
    </w:p>
    <w:p w14:paraId="55945DEF" w14:textId="637DB33D" w:rsidR="00927764" w:rsidRPr="00C50A1E" w:rsidDel="005563E6" w:rsidRDefault="00927764">
      <w:pPr>
        <w:shd w:val="clear" w:color="auto" w:fill="F5F5F5"/>
        <w:spacing w:after="375"/>
        <w:ind w:firstLine="720"/>
        <w:contextualSpacing/>
        <w:jc w:val="both"/>
        <w:rPr>
          <w:del w:id="117" w:author="Microsoft Office User" w:date="2020-09-26T11:15:00Z"/>
          <w:rFonts w:ascii="Times New Roman" w:eastAsia="Times New Roman" w:hAnsi="Times New Roman" w:cs="Times New Roman"/>
          <w:sz w:val="24"/>
          <w:szCs w:val="24"/>
        </w:rPr>
        <w:pPrChange w:id="118" w:author="Microsoft Office User" w:date="2020-09-26T11:15:00Z">
          <w:pPr>
            <w:shd w:val="clear" w:color="auto" w:fill="F5F5F5"/>
            <w:spacing w:after="375"/>
          </w:pPr>
        </w:pPrChange>
      </w:pPr>
      <w:r w:rsidRPr="00C50A1E">
        <w:rPr>
          <w:rFonts w:ascii="Times New Roman" w:eastAsia="Times New Roman" w:hAnsi="Times New Roman" w:cs="Times New Roman"/>
          <w:sz w:val="24"/>
          <w:szCs w:val="24"/>
        </w:rPr>
        <w:t>Tidak ada salahnya makan saat hujan. Yang sering membuatnya salah adalah pemilihan makanan kita yang tidak</w:t>
      </w:r>
      <w:ins w:id="119" w:author="Microsoft Office User" w:date="2020-09-26T11:16:00Z">
        <w:r w:rsidR="005563E6">
          <w:rPr>
            <w:rFonts w:ascii="Times New Roman" w:eastAsia="Times New Roman" w:hAnsi="Times New Roman" w:cs="Times New Roman"/>
            <w:sz w:val="24"/>
            <w:szCs w:val="24"/>
          </w:rPr>
          <w:t xml:space="preserve"> mengetahui kandungan gizi</w:t>
        </w:r>
      </w:ins>
      <w:r w:rsidRPr="00C50A1E">
        <w:rPr>
          <w:rFonts w:ascii="Times New Roman" w:eastAsia="Times New Roman" w:hAnsi="Times New Roman" w:cs="Times New Roman"/>
          <w:sz w:val="24"/>
          <w:szCs w:val="24"/>
        </w:rPr>
        <w:t xml:space="preserve"> </w:t>
      </w:r>
      <w:r w:rsidRPr="005563E6">
        <w:rPr>
          <w:rFonts w:ascii="Times New Roman" w:eastAsia="Times New Roman" w:hAnsi="Times New Roman" w:cs="Times New Roman"/>
          <w:strike/>
          <w:sz w:val="24"/>
          <w:szCs w:val="24"/>
          <w:rPrChange w:id="120" w:author="Microsoft Office User" w:date="2020-09-26T11:16:00Z">
            <w:rPr>
              <w:rFonts w:ascii="Times New Roman" w:eastAsia="Times New Roman" w:hAnsi="Times New Roman" w:cs="Times New Roman"/>
              <w:sz w:val="24"/>
              <w:szCs w:val="24"/>
            </w:rPr>
          </w:rPrChange>
        </w:rPr>
        <w:t xml:space="preserve">tahu diri. </w:t>
      </w:r>
      <w:r w:rsidRPr="005563E6">
        <w:rPr>
          <w:rFonts w:ascii="Times New Roman" w:eastAsia="Times New Roman" w:hAnsi="Times New Roman" w:cs="Times New Roman"/>
          <w:sz w:val="24"/>
          <w:szCs w:val="24"/>
        </w:rPr>
        <w:t xml:space="preserve">Yang penting </w:t>
      </w:r>
      <w:ins w:id="121" w:author="Microsoft Office User" w:date="2020-09-26T11:17:00Z">
        <w:r w:rsidR="005563E6">
          <w:rPr>
            <w:rFonts w:ascii="Times New Roman" w:eastAsia="Times New Roman" w:hAnsi="Times New Roman" w:cs="Times New Roman"/>
            <w:sz w:val="24"/>
            <w:szCs w:val="24"/>
          </w:rPr>
          <w:t>rasanya enak</w:t>
        </w:r>
      </w:ins>
      <w:del w:id="122" w:author="Microsoft Office User" w:date="2020-09-26T11:17:00Z">
        <w:r w:rsidRPr="005563E6" w:rsidDel="005563E6">
          <w:rPr>
            <w:rFonts w:ascii="Times New Roman" w:eastAsia="Times New Roman" w:hAnsi="Times New Roman" w:cs="Times New Roman"/>
            <w:sz w:val="24"/>
            <w:szCs w:val="24"/>
          </w:rPr>
          <w:delText>enak</w:delText>
        </w:r>
      </w:del>
      <w:r w:rsidRPr="005563E6">
        <w:rPr>
          <w:rFonts w:ascii="Times New Roman" w:eastAsia="Times New Roman" w:hAnsi="Times New Roman" w:cs="Times New Roman"/>
          <w:sz w:val="24"/>
          <w:szCs w:val="24"/>
        </w:rPr>
        <w:t>, kalori belakangan</w:t>
      </w:r>
      <w:del w:id="123" w:author="Microsoft Office User" w:date="2020-09-26T11:17:00Z">
        <w:r w:rsidRPr="00C50A1E" w:rsidDel="005563E6">
          <w:rPr>
            <w:rFonts w:ascii="Times New Roman" w:eastAsia="Times New Roman" w:hAnsi="Times New Roman" w:cs="Times New Roman"/>
            <w:sz w:val="24"/>
            <w:szCs w:val="24"/>
          </w:rPr>
          <w:delText>?</w:delText>
        </w:r>
      </w:del>
      <w:ins w:id="124" w:author="Microsoft Office User" w:date="2020-09-26T11:16:00Z">
        <w:r w:rsidR="005563E6">
          <w:rPr>
            <w:rFonts w:ascii="Times New Roman" w:eastAsia="Times New Roman" w:hAnsi="Times New Roman" w:cs="Times New Roman"/>
            <w:sz w:val="24"/>
            <w:szCs w:val="24"/>
          </w:rPr>
          <w:t xml:space="preserve">. </w:t>
        </w:r>
      </w:ins>
    </w:p>
    <w:p w14:paraId="37E485DF" w14:textId="00EE27DB" w:rsidR="00927764" w:rsidRPr="00C50A1E" w:rsidRDefault="005563E6">
      <w:pPr>
        <w:shd w:val="clear" w:color="auto" w:fill="F5F5F5"/>
        <w:spacing w:after="375"/>
        <w:ind w:firstLine="720"/>
        <w:contextualSpacing/>
        <w:jc w:val="both"/>
        <w:rPr>
          <w:rFonts w:ascii="Times New Roman" w:eastAsia="Times New Roman" w:hAnsi="Times New Roman" w:cs="Times New Roman"/>
          <w:sz w:val="24"/>
          <w:szCs w:val="24"/>
        </w:rPr>
        <w:pPrChange w:id="125" w:author="Microsoft Office User" w:date="2020-09-26T11:17:00Z">
          <w:pPr>
            <w:shd w:val="clear" w:color="auto" w:fill="F5F5F5"/>
            <w:spacing w:after="375"/>
          </w:pPr>
        </w:pPrChange>
      </w:pPr>
      <w:ins w:id="126" w:author="Microsoft Office User" w:date="2020-09-26T11:17:00Z">
        <w:r>
          <w:rPr>
            <w:rFonts w:ascii="Times New Roman" w:eastAsia="Times New Roman" w:hAnsi="Times New Roman" w:cs="Times New Roman"/>
            <w:sz w:val="24"/>
            <w:szCs w:val="24"/>
          </w:rPr>
          <w:t>Kita mencoba</w:t>
        </w:r>
      </w:ins>
      <w:del w:id="127" w:author="Microsoft Office User" w:date="2020-09-26T11:17:00Z">
        <w:r w:rsidR="00927764" w:rsidRPr="00C50A1E" w:rsidDel="005563E6">
          <w:rPr>
            <w:rFonts w:ascii="Times New Roman" w:eastAsia="Times New Roman" w:hAnsi="Times New Roman" w:cs="Times New Roman"/>
            <w:sz w:val="24"/>
            <w:szCs w:val="24"/>
          </w:rPr>
          <w:delText>Coba deh</w:delText>
        </w:r>
      </w:del>
      <w:r w:rsidR="00927764" w:rsidRPr="00C50A1E">
        <w:rPr>
          <w:rFonts w:ascii="Times New Roman" w:eastAsia="Times New Roman" w:hAnsi="Times New Roman" w:cs="Times New Roman"/>
          <w:sz w:val="24"/>
          <w:szCs w:val="24"/>
        </w:rPr>
        <w:t xml:space="preserve">, mulai </w:t>
      </w:r>
      <w:ins w:id="128" w:author="Microsoft Office User" w:date="2020-09-26T11:18:00Z">
        <w:r>
          <w:rPr>
            <w:rFonts w:ascii="Times New Roman" w:eastAsia="Times New Roman" w:hAnsi="Times New Roman" w:cs="Times New Roman"/>
            <w:sz w:val="24"/>
            <w:szCs w:val="24"/>
          </w:rPr>
          <w:t>s</w:t>
        </w:r>
      </w:ins>
      <w:r w:rsidR="00927764" w:rsidRPr="00C50A1E">
        <w:rPr>
          <w:rFonts w:ascii="Times New Roman" w:eastAsia="Times New Roman" w:hAnsi="Times New Roman" w:cs="Times New Roman"/>
          <w:sz w:val="24"/>
          <w:szCs w:val="24"/>
        </w:rPr>
        <w:t>aja d</w:t>
      </w:r>
      <w:ins w:id="129" w:author="Microsoft Office User" w:date="2020-09-26T11:18:00Z">
        <w:r>
          <w:rPr>
            <w:rFonts w:ascii="Times New Roman" w:eastAsia="Times New Roman" w:hAnsi="Times New Roman" w:cs="Times New Roman"/>
            <w:sz w:val="24"/>
            <w:szCs w:val="24"/>
          </w:rPr>
          <w:t>ahu</w:t>
        </w:r>
      </w:ins>
      <w:del w:id="130" w:author="Microsoft Office User" w:date="2020-09-26T11:18:00Z">
        <w:r w:rsidR="00927764" w:rsidRPr="00C50A1E" w:rsidDel="005563E6">
          <w:rPr>
            <w:rFonts w:ascii="Times New Roman" w:eastAsia="Times New Roman" w:hAnsi="Times New Roman" w:cs="Times New Roman"/>
            <w:sz w:val="24"/>
            <w:szCs w:val="24"/>
          </w:rPr>
          <w:delText>u</w:delText>
        </w:r>
      </w:del>
      <w:r w:rsidR="00927764" w:rsidRPr="00C50A1E">
        <w:rPr>
          <w:rFonts w:ascii="Times New Roman" w:eastAsia="Times New Roman" w:hAnsi="Times New Roman" w:cs="Times New Roman"/>
          <w:sz w:val="24"/>
          <w:szCs w:val="24"/>
        </w:rPr>
        <w:t>lu dengan memperhatikan label informasi gizi ketika kamu memakan makanan kemasan</w:t>
      </w:r>
      <w:ins w:id="131" w:author="Microsoft Office User" w:date="2020-09-26T11:18:00Z">
        <w:r>
          <w:rPr>
            <w:rFonts w:ascii="Times New Roman" w:eastAsia="Times New Roman" w:hAnsi="Times New Roman" w:cs="Times New Roman"/>
            <w:sz w:val="24"/>
            <w:szCs w:val="24"/>
          </w:rPr>
          <w:t>, misalnya</w:t>
        </w:r>
      </w:ins>
      <w:del w:id="132" w:author="Microsoft Office User" w:date="2020-09-26T11:18:00Z">
        <w:r w:rsidR="00927764" w:rsidRPr="00C50A1E" w:rsidDel="005563E6">
          <w:rPr>
            <w:rFonts w:ascii="Times New Roman" w:eastAsia="Times New Roman" w:hAnsi="Times New Roman" w:cs="Times New Roman"/>
            <w:sz w:val="24"/>
            <w:szCs w:val="24"/>
          </w:rPr>
          <w:delText>. Atau</w:delText>
        </w:r>
      </w:del>
      <w:r w:rsidR="00927764" w:rsidRPr="00C50A1E">
        <w:rPr>
          <w:rFonts w:ascii="Times New Roman" w:eastAsia="Times New Roman" w:hAnsi="Times New Roman" w:cs="Times New Roman"/>
          <w:sz w:val="24"/>
          <w:szCs w:val="24"/>
        </w:rPr>
        <w:t xml:space="preserve"> jika ingin minum yang hangat</w:t>
      </w:r>
      <w:del w:id="133" w:author="Microsoft Office User" w:date="2020-09-26T11:18:00Z">
        <w:r w:rsidR="00927764" w:rsidRPr="00C50A1E" w:rsidDel="005563E6">
          <w:rPr>
            <w:rFonts w:ascii="Times New Roman" w:eastAsia="Times New Roman" w:hAnsi="Times New Roman" w:cs="Times New Roman"/>
            <w:sz w:val="24"/>
            <w:szCs w:val="24"/>
          </w:rPr>
          <w:delText>-hangat</w:delText>
        </w:r>
      </w:del>
      <w:r w:rsidR="00927764" w:rsidRPr="00C50A1E">
        <w:rPr>
          <w:rFonts w:ascii="Times New Roman" w:eastAsia="Times New Roman" w:hAnsi="Times New Roman" w:cs="Times New Roman"/>
          <w:sz w:val="24"/>
          <w:szCs w:val="24"/>
        </w:rPr>
        <w:t>, takar gulanya jangan kelebihan. Sebab kamu sudah terlalu manis, kata dia </w:t>
      </w:r>
      <w:r w:rsidR="00927764" w:rsidRPr="00C50A1E">
        <w:rPr>
          <w:rFonts w:ascii="Times New Roman" w:eastAsia="Times New Roman" w:hAnsi="Times New Roman" w:cs="Times New Roman"/>
          <w:i/>
          <w:iCs/>
          <w:sz w:val="24"/>
          <w:szCs w:val="24"/>
        </w:rPr>
        <w:t>gitu khan.</w:t>
      </w:r>
    </w:p>
    <w:p w14:paraId="54F09301" w14:textId="17C19B2F" w:rsidR="00927764" w:rsidDel="005563E6" w:rsidRDefault="00927764">
      <w:pPr>
        <w:shd w:val="clear" w:color="auto" w:fill="F5F5F5"/>
        <w:spacing w:after="375"/>
        <w:ind w:firstLine="720"/>
        <w:contextualSpacing/>
        <w:jc w:val="both"/>
        <w:rPr>
          <w:del w:id="134" w:author="Microsoft Office User" w:date="2020-09-26T11:20:00Z"/>
          <w:rFonts w:ascii="Times New Roman" w:eastAsia="Times New Roman" w:hAnsi="Times New Roman" w:cs="Times New Roman"/>
          <w:sz w:val="24"/>
          <w:szCs w:val="24"/>
        </w:rPr>
        <w:pPrChange w:id="135" w:author="Microsoft Office User" w:date="2020-09-26T11:20:00Z">
          <w:pPr>
            <w:shd w:val="clear" w:color="auto" w:fill="F5F5F5"/>
            <w:spacing w:after="375"/>
            <w:ind w:firstLine="720"/>
            <w:jc w:val="both"/>
          </w:pPr>
        </w:pPrChange>
      </w:pPr>
      <w:r w:rsidRPr="00C50A1E">
        <w:rPr>
          <w:rFonts w:ascii="Times New Roman" w:eastAsia="Times New Roman" w:hAnsi="Times New Roman" w:cs="Times New Roman"/>
          <w:sz w:val="24"/>
          <w:szCs w:val="24"/>
        </w:rPr>
        <w:t>Di musim hujan, rasa malas bergerak juga bisa jadi</w:t>
      </w:r>
      <w:r w:rsidRPr="005563E6">
        <w:rPr>
          <w:rFonts w:ascii="Times New Roman" w:eastAsia="Times New Roman" w:hAnsi="Times New Roman" w:cs="Times New Roman"/>
          <w:strike/>
          <w:sz w:val="24"/>
          <w:szCs w:val="24"/>
          <w:rPrChange w:id="136" w:author="Microsoft Office User" w:date="2020-09-26T11:19:00Z">
            <w:rPr>
              <w:rFonts w:ascii="Times New Roman" w:eastAsia="Times New Roman" w:hAnsi="Times New Roman" w:cs="Times New Roman"/>
              <w:sz w:val="24"/>
              <w:szCs w:val="24"/>
            </w:rPr>
          </w:rPrChange>
        </w:rPr>
        <w:t xml:space="preserve"> biang</w:t>
      </w:r>
      <w:ins w:id="137" w:author="Microsoft Office User" w:date="2020-09-26T11:19:00Z">
        <w:r w:rsidR="005563E6">
          <w:rPr>
            <w:rFonts w:ascii="Times New Roman" w:eastAsia="Times New Roman" w:hAnsi="Times New Roman" w:cs="Times New Roman"/>
            <w:sz w:val="24"/>
            <w:szCs w:val="24"/>
          </w:rPr>
          <w:t xml:space="preserve"> risiko</w:t>
        </w:r>
      </w:ins>
      <w:r w:rsidRPr="00C50A1E">
        <w:rPr>
          <w:rFonts w:ascii="Times New Roman" w:eastAsia="Times New Roman" w:hAnsi="Times New Roman" w:cs="Times New Roman"/>
          <w:sz w:val="24"/>
          <w:szCs w:val="24"/>
        </w:rPr>
        <w:t xml:space="preserve"> berat badan yang lebih </w:t>
      </w:r>
      <w:r w:rsidRPr="005563E6">
        <w:rPr>
          <w:rFonts w:ascii="Times New Roman" w:eastAsia="Times New Roman" w:hAnsi="Times New Roman" w:cs="Times New Roman"/>
          <w:strike/>
          <w:sz w:val="24"/>
          <w:szCs w:val="24"/>
          <w:rPrChange w:id="138" w:author="Microsoft Office User" w:date="2020-09-26T11:19:00Z">
            <w:rPr>
              <w:rFonts w:ascii="Times New Roman" w:eastAsia="Times New Roman" w:hAnsi="Times New Roman" w:cs="Times New Roman"/>
              <w:sz w:val="24"/>
              <w:szCs w:val="24"/>
            </w:rPr>
          </w:rPrChange>
        </w:rPr>
        <w:t>suka</w:t>
      </w:r>
      <w:r w:rsidRPr="00C50A1E">
        <w:rPr>
          <w:rFonts w:ascii="Times New Roman" w:eastAsia="Times New Roman" w:hAnsi="Times New Roman" w:cs="Times New Roman"/>
          <w:sz w:val="24"/>
          <w:szCs w:val="24"/>
        </w:rPr>
        <w:t xml:space="preserve"> </w:t>
      </w:r>
      <w:ins w:id="139" w:author="Microsoft Office User" w:date="2020-09-26T11:19:00Z">
        <w:r w:rsidR="005563E6">
          <w:rPr>
            <w:rFonts w:ascii="Times New Roman" w:eastAsia="Times New Roman" w:hAnsi="Times New Roman" w:cs="Times New Roman"/>
            <w:sz w:val="24"/>
            <w:szCs w:val="24"/>
          </w:rPr>
          <w:t xml:space="preserve">cepat </w:t>
        </w:r>
      </w:ins>
      <w:r w:rsidRPr="00C50A1E">
        <w:rPr>
          <w:rFonts w:ascii="Times New Roman" w:eastAsia="Times New Roman" w:hAnsi="Times New Roman" w:cs="Times New Roman"/>
          <w:sz w:val="24"/>
          <w:szCs w:val="24"/>
        </w:rPr>
        <w:t xml:space="preserve">naiknya. Apalagi munculnya kaum-kaum rebahan yang kerjaannya tiduran dan hanya buka tutup media sosial atau pura-pura sibuk padahal tidak ada yang </w:t>
      </w:r>
      <w:r w:rsidRPr="005563E6">
        <w:rPr>
          <w:rFonts w:ascii="Times New Roman" w:eastAsia="Times New Roman" w:hAnsi="Times New Roman" w:cs="Times New Roman"/>
          <w:strike/>
          <w:sz w:val="24"/>
          <w:szCs w:val="24"/>
          <w:rPrChange w:id="140" w:author="Microsoft Office User" w:date="2020-09-26T11:20:00Z">
            <w:rPr>
              <w:rFonts w:ascii="Times New Roman" w:eastAsia="Times New Roman" w:hAnsi="Times New Roman" w:cs="Times New Roman"/>
              <w:sz w:val="24"/>
              <w:szCs w:val="24"/>
            </w:rPr>
          </w:rPrChange>
        </w:rPr>
        <w:t>nge-chat</w:t>
      </w:r>
      <w:ins w:id="141" w:author="Microsoft Office User" w:date="2020-09-26T11:20:00Z">
        <w:r w:rsidR="005563E6">
          <w:rPr>
            <w:rFonts w:ascii="Times New Roman" w:eastAsia="Times New Roman" w:hAnsi="Times New Roman" w:cs="Times New Roman"/>
            <w:sz w:val="24"/>
            <w:szCs w:val="24"/>
          </w:rPr>
          <w:t xml:space="preserve"> berkirim pesan</w:t>
        </w:r>
      </w:ins>
      <w:r w:rsidRPr="00C50A1E">
        <w:rPr>
          <w:rFonts w:ascii="Times New Roman" w:eastAsia="Times New Roman" w:hAnsi="Times New Roman" w:cs="Times New Roman"/>
          <w:sz w:val="24"/>
          <w:szCs w:val="24"/>
        </w:rPr>
        <w:t>. </w:t>
      </w:r>
    </w:p>
    <w:p w14:paraId="2C4462C8" w14:textId="55C436DD" w:rsidR="00927764" w:rsidDel="005563E6" w:rsidRDefault="00927764" w:rsidP="005563E6">
      <w:pPr>
        <w:shd w:val="clear" w:color="auto" w:fill="F5F5F5"/>
        <w:spacing w:after="375"/>
        <w:ind w:firstLine="720"/>
        <w:contextualSpacing/>
        <w:jc w:val="both"/>
        <w:rPr>
          <w:del w:id="142" w:author="Microsoft Office User" w:date="2020-09-26T11:21: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w:t>
      </w:r>
      <w:r w:rsidRPr="005563E6">
        <w:rPr>
          <w:rFonts w:ascii="Times New Roman" w:eastAsia="Times New Roman" w:hAnsi="Times New Roman" w:cs="Times New Roman"/>
          <w:strike/>
          <w:sz w:val="24"/>
          <w:szCs w:val="24"/>
          <w:rPrChange w:id="143" w:author="Microsoft Office User" w:date="2020-09-26T11:21:00Z">
            <w:rPr>
              <w:rFonts w:ascii="Times New Roman" w:eastAsia="Times New Roman" w:hAnsi="Times New Roman" w:cs="Times New Roman"/>
              <w:sz w:val="24"/>
              <w:szCs w:val="24"/>
            </w:rPr>
          </w:rPrChange>
        </w:rPr>
        <w:t>-lemak</w:t>
      </w:r>
      <w:r w:rsidRPr="00C50A1E">
        <w:rPr>
          <w:rFonts w:ascii="Times New Roman" w:eastAsia="Times New Roman" w:hAnsi="Times New Roman" w:cs="Times New Roman"/>
          <w:sz w:val="24"/>
          <w:szCs w:val="24"/>
        </w:rPr>
        <w:t xml:space="preserve"> yang seharusnya dibakar jadi memilih ikut</w:t>
      </w:r>
      <w:r>
        <w:rPr>
          <w:rFonts w:ascii="Times New Roman" w:eastAsia="Times New Roman" w:hAnsi="Times New Roman" w:cs="Times New Roman"/>
          <w:sz w:val="24"/>
          <w:szCs w:val="24"/>
        </w:rPr>
        <w:t>an ma</w:t>
      </w:r>
      <w:ins w:id="144" w:author="Microsoft Office User" w:date="2020-09-26T11:20:00Z">
        <w:r w:rsidR="005563E6">
          <w:rPr>
            <w:rFonts w:ascii="Times New Roman" w:eastAsia="Times New Roman" w:hAnsi="Times New Roman" w:cs="Times New Roman"/>
            <w:sz w:val="24"/>
            <w:szCs w:val="24"/>
          </w:rPr>
          <w:t>las gerak</w:t>
        </w:r>
      </w:ins>
      <w:del w:id="145" w:author="Microsoft Office User" w:date="2020-09-26T11:20:00Z">
        <w:r w:rsidDel="005563E6">
          <w:rPr>
            <w:rFonts w:ascii="Times New Roman" w:eastAsia="Times New Roman" w:hAnsi="Times New Roman" w:cs="Times New Roman"/>
            <w:sz w:val="24"/>
            <w:szCs w:val="24"/>
          </w:rPr>
          <w:delText>ger</w:delText>
        </w:r>
      </w:del>
      <w:r>
        <w:rPr>
          <w:rFonts w:ascii="Times New Roman" w:eastAsia="Times New Roman" w:hAnsi="Times New Roman" w:cs="Times New Roman"/>
          <w:sz w:val="24"/>
          <w:szCs w:val="24"/>
        </w:rPr>
        <w:t xml:space="preserve"> saja. Jadi</w:t>
      </w:r>
      <w:ins w:id="146" w:author="Microsoft Office User" w:date="2020-09-26T11:21:00Z">
        <w:r w:rsidR="005563E6">
          <w:rPr>
            <w:rFonts w:ascii="Times New Roman" w:eastAsia="Times New Roman" w:hAnsi="Times New Roman" w:cs="Times New Roman"/>
            <w:sz w:val="24"/>
            <w:szCs w:val="24"/>
          </w:rPr>
          <w:t xml:space="preserve"> penumpukan lemak</w:t>
        </w:r>
      </w:ins>
      <w:r>
        <w:rPr>
          <w:rFonts w:ascii="Times New Roman" w:eastAsia="Times New Roman" w:hAnsi="Times New Roman" w:cs="Times New Roman"/>
          <w:sz w:val="24"/>
          <w:szCs w:val="24"/>
        </w:rPr>
        <w:t xml:space="preserve"> </w:t>
      </w:r>
      <w:r w:rsidRPr="005563E6">
        <w:rPr>
          <w:rFonts w:ascii="Times New Roman" w:eastAsia="Times New Roman" w:hAnsi="Times New Roman" w:cs="Times New Roman"/>
          <w:strike/>
          <w:sz w:val="24"/>
          <w:szCs w:val="24"/>
          <w:rPrChange w:id="147" w:author="Microsoft Office User" w:date="2020-09-26T11:21:00Z">
            <w:rPr>
              <w:rFonts w:ascii="Times New Roman" w:eastAsia="Times New Roman" w:hAnsi="Times New Roman" w:cs="Times New Roman"/>
              <w:sz w:val="24"/>
              <w:szCs w:val="24"/>
            </w:rPr>
          </w:rPrChange>
        </w:rPr>
        <w:t>simpanan</w:t>
      </w:r>
      <w:r>
        <w:rPr>
          <w:rFonts w:ascii="Times New Roman" w:eastAsia="Times New Roman" w:hAnsi="Times New Roman" w:cs="Times New Roman"/>
          <w:sz w:val="24"/>
          <w:szCs w:val="24"/>
        </w:rPr>
        <w:t xml:space="preserve"> di</w:t>
      </w:r>
      <w:r w:rsidRPr="00C50A1E">
        <w:rPr>
          <w:rFonts w:ascii="Times New Roman" w:eastAsia="Times New Roman" w:hAnsi="Times New Roman" w:cs="Times New Roman"/>
          <w:sz w:val="24"/>
          <w:szCs w:val="24"/>
        </w:rPr>
        <w:t xml:space="preserve">tubuhmu, </w:t>
      </w:r>
      <w:r w:rsidRPr="005563E6">
        <w:rPr>
          <w:rFonts w:ascii="Times New Roman" w:eastAsia="Times New Roman" w:hAnsi="Times New Roman" w:cs="Times New Roman"/>
          <w:strike/>
          <w:sz w:val="24"/>
          <w:szCs w:val="24"/>
          <w:rPrChange w:id="148" w:author="Microsoft Office User" w:date="2020-09-26T11:21:00Z">
            <w:rPr>
              <w:rFonts w:ascii="Times New Roman" w:eastAsia="Times New Roman" w:hAnsi="Times New Roman" w:cs="Times New Roman"/>
              <w:sz w:val="24"/>
              <w:szCs w:val="24"/>
            </w:rPr>
          </w:rPrChange>
        </w:rPr>
        <w:t>dimana-mana</w:t>
      </w:r>
      <w:r w:rsidRPr="00C50A1E">
        <w:rPr>
          <w:rFonts w:ascii="Times New Roman" w:eastAsia="Times New Roman" w:hAnsi="Times New Roman" w:cs="Times New Roman"/>
          <w:sz w:val="24"/>
          <w:szCs w:val="24"/>
        </w:rPr>
        <w:t>.</w:t>
      </w:r>
    </w:p>
    <w:p w14:paraId="6379A6FB" w14:textId="77777777" w:rsidR="005563E6" w:rsidRPr="00C50A1E" w:rsidRDefault="005563E6">
      <w:pPr>
        <w:shd w:val="clear" w:color="auto" w:fill="F5F5F5"/>
        <w:spacing w:after="375"/>
        <w:ind w:firstLine="720"/>
        <w:contextualSpacing/>
        <w:jc w:val="both"/>
        <w:rPr>
          <w:ins w:id="149" w:author="Microsoft Office User" w:date="2020-09-26T11:21:00Z"/>
          <w:rFonts w:ascii="Times New Roman" w:eastAsia="Times New Roman" w:hAnsi="Times New Roman" w:cs="Times New Roman"/>
          <w:sz w:val="24"/>
          <w:szCs w:val="24"/>
        </w:rPr>
        <w:pPrChange w:id="150" w:author="Microsoft Office User" w:date="2020-09-26T11:20:00Z">
          <w:pPr>
            <w:shd w:val="clear" w:color="auto" w:fill="F5F5F5"/>
            <w:spacing w:after="375"/>
          </w:pPr>
        </w:pPrChange>
      </w:pPr>
    </w:p>
    <w:p w14:paraId="568E6F31" w14:textId="579B72E1" w:rsidR="00927764" w:rsidRPr="00C50A1E" w:rsidDel="005563E6" w:rsidRDefault="00927764">
      <w:pPr>
        <w:shd w:val="clear" w:color="auto" w:fill="F5F5F5"/>
        <w:spacing w:after="375"/>
        <w:ind w:firstLine="720"/>
        <w:contextualSpacing/>
        <w:jc w:val="both"/>
        <w:rPr>
          <w:del w:id="151" w:author="Microsoft Office User" w:date="2020-09-26T11:23:00Z"/>
          <w:rFonts w:ascii="Times New Roman" w:eastAsia="Times New Roman" w:hAnsi="Times New Roman" w:cs="Times New Roman"/>
          <w:sz w:val="24"/>
          <w:szCs w:val="24"/>
        </w:rPr>
        <w:pPrChange w:id="152" w:author="Microsoft Office User" w:date="2020-09-26T11:21:00Z">
          <w:pPr>
            <w:shd w:val="clear" w:color="auto" w:fill="F5F5F5"/>
            <w:spacing w:after="375"/>
          </w:pPr>
        </w:pPrChange>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153" w:author="Microsoft Office User" w:date="2020-09-26T11:23:00Z">
        <w:r w:rsidR="005563E6">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w:t>
      </w:r>
      <w:r w:rsidRPr="005563E6">
        <w:rPr>
          <w:rFonts w:ascii="Times New Roman" w:eastAsia="Times New Roman" w:hAnsi="Times New Roman" w:cs="Times New Roman"/>
          <w:strike/>
          <w:sz w:val="24"/>
          <w:szCs w:val="24"/>
          <w:rPrChange w:id="154" w:author="Microsoft Office User" w:date="2020-09-26T11:23:00Z">
            <w:rPr>
              <w:rFonts w:ascii="Times New Roman" w:eastAsia="Times New Roman" w:hAnsi="Times New Roman" w:cs="Times New Roman"/>
              <w:sz w:val="24"/>
              <w:szCs w:val="24"/>
            </w:rPr>
          </w:rPrChange>
        </w:rPr>
        <w:t>-ingat</w:t>
      </w:r>
      <w:r w:rsidRPr="00C50A1E">
        <w:rPr>
          <w:rFonts w:ascii="Times New Roman" w:eastAsia="Times New Roman" w:hAnsi="Times New Roman" w:cs="Times New Roman"/>
          <w:sz w:val="24"/>
          <w:szCs w:val="24"/>
        </w:rPr>
        <w:t xml:space="preserve"> apa yang kamu makan saat hujan</w:t>
      </w:r>
      <w:ins w:id="155" w:author="Microsoft Office User" w:date="2020-09-26T11:24:00Z">
        <w:r w:rsidR="00A67F35">
          <w:rPr>
            <w:rFonts w:ascii="Times New Roman" w:eastAsia="Times New Roman" w:hAnsi="Times New Roman" w:cs="Times New Roman"/>
            <w:sz w:val="24"/>
            <w:szCs w:val="24"/>
          </w:rPr>
          <w:t xml:space="preserve"> yaitu </w:t>
        </w:r>
      </w:ins>
      <w:del w:id="156" w:author="Microsoft Office User" w:date="2020-09-26T11:24:00Z">
        <w:r w:rsidRPr="00C50A1E" w:rsidDel="00A67F35">
          <w:rPr>
            <w:rFonts w:ascii="Times New Roman" w:eastAsia="Times New Roman" w:hAnsi="Times New Roman" w:cs="Times New Roman"/>
            <w:sz w:val="24"/>
            <w:szCs w:val="24"/>
          </w:rPr>
          <w:delText>?</w:delText>
        </w:r>
      </w:del>
    </w:p>
    <w:p w14:paraId="314C9127" w14:textId="12EDD9AB" w:rsidR="00927764" w:rsidRPr="00C50A1E" w:rsidRDefault="00A67F35">
      <w:pPr>
        <w:shd w:val="clear" w:color="auto" w:fill="F5F5F5"/>
        <w:spacing w:after="375"/>
        <w:ind w:firstLine="720"/>
        <w:contextualSpacing/>
        <w:jc w:val="both"/>
        <w:rPr>
          <w:rFonts w:ascii="Times New Roman" w:eastAsia="Times New Roman" w:hAnsi="Times New Roman" w:cs="Times New Roman"/>
          <w:sz w:val="24"/>
          <w:szCs w:val="24"/>
        </w:rPr>
        <w:pPrChange w:id="157" w:author="Microsoft Office User" w:date="2020-09-26T11:23:00Z">
          <w:pPr>
            <w:shd w:val="clear" w:color="auto" w:fill="F5F5F5"/>
            <w:spacing w:after="375"/>
            <w:contextualSpacing/>
          </w:pPr>
        </w:pPrChange>
      </w:pPr>
      <w:ins w:id="158" w:author="Microsoft Office User" w:date="2020-09-26T11:24:00Z">
        <w:r>
          <w:rPr>
            <w:rFonts w:ascii="Times New Roman" w:eastAsia="Times New Roman" w:hAnsi="Times New Roman" w:cs="Times New Roman"/>
            <w:sz w:val="24"/>
            <w:szCs w:val="24"/>
          </w:rPr>
          <w:t>m</w:t>
        </w:r>
      </w:ins>
      <w:del w:id="159" w:author="Microsoft Office User" w:date="2020-09-26T11:24:00Z">
        <w:r w:rsidR="00927764" w:rsidRPr="00C50A1E" w:rsidDel="00A67F35">
          <w:rPr>
            <w:rFonts w:ascii="Times New Roman" w:eastAsia="Times New Roman" w:hAnsi="Times New Roman" w:cs="Times New Roman"/>
            <w:sz w:val="24"/>
            <w:szCs w:val="24"/>
          </w:rPr>
          <w:delText>M</w:delText>
        </w:r>
      </w:del>
      <w:r w:rsidR="00927764" w:rsidRPr="00C50A1E">
        <w:rPr>
          <w:rFonts w:ascii="Times New Roman" w:eastAsia="Times New Roman" w:hAnsi="Times New Roman" w:cs="Times New Roman"/>
          <w:sz w:val="24"/>
          <w:szCs w:val="24"/>
        </w:rPr>
        <w:t xml:space="preserve">ie rebus kuah susu ditambah telur. Ya bisalah lebih dari 500 kalori. </w:t>
      </w:r>
      <w:ins w:id="160" w:author="Microsoft Office User" w:date="2020-09-26T11:23:00Z">
        <w:r>
          <w:rPr>
            <w:rFonts w:ascii="Times New Roman" w:eastAsia="Times New Roman" w:hAnsi="Times New Roman" w:cs="Times New Roman"/>
            <w:sz w:val="24"/>
            <w:szCs w:val="24"/>
          </w:rPr>
          <w:t>Hahaha</w:t>
        </w:r>
      </w:ins>
      <w:del w:id="161" w:author="Microsoft Office User" w:date="2020-09-26T11:23:00Z">
        <w:r w:rsidR="00927764" w:rsidRPr="00C50A1E" w:rsidDel="00A67F35">
          <w:rPr>
            <w:rFonts w:ascii="Times New Roman" w:eastAsia="Times New Roman" w:hAnsi="Times New Roman" w:cs="Times New Roman"/>
            <w:sz w:val="24"/>
            <w:szCs w:val="24"/>
          </w:rPr>
          <w:delText>HAHA</w:delText>
        </w:r>
      </w:del>
      <w:r w:rsidR="00927764" w:rsidRPr="00C50A1E">
        <w:rPr>
          <w:rFonts w:ascii="Times New Roman" w:eastAsia="Times New Roman" w:hAnsi="Times New Roman" w:cs="Times New Roman"/>
          <w:sz w:val="24"/>
          <w:szCs w:val="24"/>
        </w:rPr>
        <w:t>. </w:t>
      </w:r>
    </w:p>
    <w:p w14:paraId="77F84797" w14:textId="77777777" w:rsidR="00A67F35" w:rsidRDefault="00A67F35" w:rsidP="00927764">
      <w:pPr>
        <w:shd w:val="clear" w:color="auto" w:fill="F5F5F5"/>
        <w:rPr>
          <w:ins w:id="162" w:author="Microsoft Office User" w:date="2020-09-26T11:23:00Z"/>
          <w:rFonts w:ascii="Times New Roman" w:eastAsia="Times New Roman" w:hAnsi="Times New Roman" w:cs="Times New Roman"/>
          <w:sz w:val="24"/>
          <w:szCs w:val="24"/>
        </w:rPr>
      </w:pPr>
    </w:p>
    <w:p w14:paraId="616963A7" w14:textId="5DBB5D54"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320D962" w14:textId="77777777" w:rsidR="00927764" w:rsidRPr="00C50A1E" w:rsidRDefault="00927764" w:rsidP="00927764"/>
    <w:p w14:paraId="3E4044AA" w14:textId="77777777" w:rsidR="00927764" w:rsidRPr="005A045A" w:rsidRDefault="00927764" w:rsidP="00927764">
      <w:pPr>
        <w:rPr>
          <w:i/>
        </w:rPr>
      </w:pPr>
    </w:p>
    <w:p w14:paraId="42971336"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4" w:anchor="section1" w:history="1">
        <w:r w:rsidRPr="005A045A">
          <w:rPr>
            <w:rStyle w:val="Hyperlink"/>
            <w:rFonts w:ascii="Cambria" w:hAnsi="Cambria"/>
            <w:i/>
            <w:sz w:val="18"/>
            <w:szCs w:val="18"/>
          </w:rPr>
          <w:t>https://www.kompasiana.com/listhiahr/5e11e59a097f367b4a413222/hujan-turun-berat-badan-naik?page=all#section1</w:t>
        </w:r>
      </w:hyperlink>
    </w:p>
    <w:p w14:paraId="38C8D636" w14:textId="77777777" w:rsidR="00924DF5" w:rsidRDefault="00924DF5"/>
    <w:sectPr w:rsidR="00924DF5" w:rsidSect="00927764">
      <w:footerReference w:type="default" r:id="rId15"/>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Microsoft Office User" w:date="2020-09-26T10:59:00Z" w:initials="MOU">
    <w:p w14:paraId="06C5EA88" w14:textId="64FA6CAA" w:rsidR="00AA41BE" w:rsidRDefault="00AA41BE">
      <w:pPr>
        <w:pStyle w:val="CommentText"/>
      </w:pPr>
      <w:r>
        <w:rPr>
          <w:rStyle w:val="CommentReference"/>
        </w:rPr>
        <w:annotationRef/>
      </w:r>
      <w:r>
        <w:t xml:space="preserve">Napsu diganti menjadi Nafsu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C5E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99D7B" w16cex:dateUtc="2020-09-26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C5EA88" w16cid:durableId="23199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FC8FC" w14:textId="77777777" w:rsidR="000C6BF1" w:rsidRDefault="000C6BF1">
      <w:r>
        <w:separator/>
      </w:r>
    </w:p>
  </w:endnote>
  <w:endnote w:type="continuationSeparator" w:id="0">
    <w:p w14:paraId="7940B05B" w14:textId="77777777" w:rsidR="000C6BF1" w:rsidRDefault="000C6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E73BE"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45B1FB5" w14:textId="77777777" w:rsidR="00941E77" w:rsidRDefault="000C6BF1">
    <w:pPr>
      <w:pStyle w:val="Footer"/>
    </w:pPr>
  </w:p>
  <w:p w14:paraId="76DC3ADE" w14:textId="77777777" w:rsidR="00941E77" w:rsidRDefault="000C6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C9DF5" w14:textId="77777777" w:rsidR="000C6BF1" w:rsidRDefault="000C6BF1">
      <w:r>
        <w:separator/>
      </w:r>
    </w:p>
  </w:footnote>
  <w:footnote w:type="continuationSeparator" w:id="0">
    <w:p w14:paraId="1C1B3D62" w14:textId="77777777" w:rsidR="000C6BF1" w:rsidRDefault="000C6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C6BF1"/>
    <w:rsid w:val="000F5BEE"/>
    <w:rsid w:val="0012251A"/>
    <w:rsid w:val="002318A3"/>
    <w:rsid w:val="0042167F"/>
    <w:rsid w:val="005563E6"/>
    <w:rsid w:val="007113FD"/>
    <w:rsid w:val="00924DF5"/>
    <w:rsid w:val="00927764"/>
    <w:rsid w:val="00A67F35"/>
    <w:rsid w:val="00AA41BE"/>
    <w:rsid w:val="00C20908"/>
    <w:rsid w:val="00CB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DF1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AA41BE"/>
  </w:style>
  <w:style w:type="character" w:styleId="CommentReference">
    <w:name w:val="annotation reference"/>
    <w:basedOn w:val="DefaultParagraphFont"/>
    <w:uiPriority w:val="99"/>
    <w:semiHidden/>
    <w:unhideWhenUsed/>
    <w:rsid w:val="00AA41BE"/>
    <w:rPr>
      <w:sz w:val="16"/>
      <w:szCs w:val="16"/>
    </w:rPr>
  </w:style>
  <w:style w:type="paragraph" w:styleId="CommentText">
    <w:name w:val="annotation text"/>
    <w:basedOn w:val="Normal"/>
    <w:link w:val="CommentTextChar"/>
    <w:uiPriority w:val="99"/>
    <w:semiHidden/>
    <w:unhideWhenUsed/>
    <w:rsid w:val="00AA41BE"/>
    <w:rPr>
      <w:sz w:val="20"/>
      <w:szCs w:val="20"/>
    </w:rPr>
  </w:style>
  <w:style w:type="character" w:customStyle="1" w:styleId="CommentTextChar">
    <w:name w:val="Comment Text Char"/>
    <w:basedOn w:val="DefaultParagraphFont"/>
    <w:link w:val="CommentText"/>
    <w:uiPriority w:val="99"/>
    <w:semiHidden/>
    <w:rsid w:val="00AA41BE"/>
    <w:rPr>
      <w:sz w:val="20"/>
      <w:szCs w:val="20"/>
    </w:rPr>
  </w:style>
  <w:style w:type="paragraph" w:styleId="CommentSubject">
    <w:name w:val="annotation subject"/>
    <w:basedOn w:val="CommentText"/>
    <w:next w:val="CommentText"/>
    <w:link w:val="CommentSubjectChar"/>
    <w:uiPriority w:val="99"/>
    <w:semiHidden/>
    <w:unhideWhenUsed/>
    <w:rsid w:val="00AA41BE"/>
    <w:rPr>
      <w:b/>
      <w:bCs/>
    </w:rPr>
  </w:style>
  <w:style w:type="character" w:customStyle="1" w:styleId="CommentSubjectChar">
    <w:name w:val="Comment Subject Char"/>
    <w:basedOn w:val="CommentTextChar"/>
    <w:link w:val="CommentSubject"/>
    <w:uiPriority w:val="99"/>
    <w:semiHidden/>
    <w:rsid w:val="00AA41BE"/>
    <w:rPr>
      <w:b/>
      <w:bCs/>
      <w:sz w:val="20"/>
      <w:szCs w:val="20"/>
    </w:rPr>
  </w:style>
  <w:style w:type="paragraph" w:styleId="BalloonText">
    <w:name w:val="Balloon Text"/>
    <w:basedOn w:val="Normal"/>
    <w:link w:val="BalloonTextChar"/>
    <w:uiPriority w:val="99"/>
    <w:semiHidden/>
    <w:unhideWhenUsed/>
    <w:rsid w:val="00AA41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41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98770-63D6-2644-BF9B-D8E5D56E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2</cp:revision>
  <dcterms:created xsi:type="dcterms:W3CDTF">2020-09-26T05:06:00Z</dcterms:created>
  <dcterms:modified xsi:type="dcterms:W3CDTF">2020-09-26T05:06:00Z</dcterms:modified>
</cp:coreProperties>
</file>