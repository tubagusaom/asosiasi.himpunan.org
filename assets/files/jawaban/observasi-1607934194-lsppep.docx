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Fahim" w:date="2020-12-14T15:02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Fahim" w:date="2020-12-14T15:03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" w:author="Fahim" w:date="2020-12-14T15:03:00Z">
        <w:r w:rsidR="0000150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" w:author="Fahim" w:date="2020-12-14T15:03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4" w:author="Fahim" w:date="2020-12-14T15:03:00Z">
        <w:r w:rsidR="0000150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" w:author="Fahim" w:date="2020-12-14T15:03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6" w:author="Fahim" w:date="2020-12-14T15:03:00Z">
        <w:r w:rsidR="000015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150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Fahim" w:date="2020-12-14T15:03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Fahim" w:date="2020-12-14T15:03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Fahim" w:date="2020-12-14T15:04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0" w:author="Fahim" w:date="2020-12-14T15:04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0150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del w:id="11" w:author="Fahim" w:date="2020-12-14T15:07:00Z">
        <w:r w:rsidDel="0000150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12" w:author="Fahim" w:date="2020-12-14T15:07:00Z">
        <w:r w:rsidR="0000150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Fahim" w:date="2020-12-14T15:07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Fahim" w:date="2020-12-14T15:08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15" w:author="Fahim" w:date="2020-12-14T15:08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73078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Fahim" w:date="2020-12-14T15:08:00Z">
        <w:r w:rsidRPr="00C50A1E" w:rsidDel="00001509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7" w:author="Fahim" w:date="2020-12-14T15:08:00Z">
        <w:r w:rsidR="00001509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0150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Fahim" w:date="2020-12-14T15:08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Fahim" w:date="2020-12-14T15:08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20" w:author="Fahim" w:date="2020-12-14T15:08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73078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Fahim" w:date="2020-12-14T15:09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30785">
        <w:rPr>
          <w:rFonts w:ascii="Times New Roman" w:eastAsia="Times New Roman" w:hAnsi="Times New Roman" w:cs="Times New Roman"/>
          <w:sz w:val="24"/>
          <w:szCs w:val="24"/>
          <w:rPrChange w:id="22" w:author="Fahim" w:date="2020-12-14T15:0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730785">
        <w:rPr>
          <w:rFonts w:ascii="Times New Roman" w:eastAsia="Times New Roman" w:hAnsi="Times New Roman" w:cs="Times New Roman"/>
          <w:sz w:val="24"/>
          <w:szCs w:val="24"/>
          <w:rPrChange w:id="23" w:author="Fahim" w:date="2020-12-14T15:0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0785">
        <w:rPr>
          <w:rFonts w:ascii="Times New Roman" w:eastAsia="Times New Roman" w:hAnsi="Times New Roman" w:cs="Times New Roman"/>
          <w:sz w:val="24"/>
          <w:szCs w:val="24"/>
          <w:rPrChange w:id="24" w:author="Fahim" w:date="2020-12-14T15:0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730785">
        <w:rPr>
          <w:rFonts w:ascii="Times New Roman" w:eastAsia="Times New Roman" w:hAnsi="Times New Roman" w:cs="Times New Roman"/>
          <w:sz w:val="24"/>
          <w:szCs w:val="24"/>
          <w:rPrChange w:id="25" w:author="Fahim" w:date="2020-12-14T15:0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0785">
        <w:rPr>
          <w:rFonts w:ascii="Times New Roman" w:eastAsia="Times New Roman" w:hAnsi="Times New Roman" w:cs="Times New Roman"/>
          <w:sz w:val="24"/>
          <w:szCs w:val="24"/>
          <w:rPrChange w:id="26" w:author="Fahim" w:date="2020-12-14T15:0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27" w:author="Fahim" w:date="2020-12-14T15:09:00Z">
        <w:r w:rsidR="00730785">
          <w:rPr>
            <w:rFonts w:ascii="Times New Roman" w:eastAsia="Times New Roman" w:hAnsi="Times New Roman" w:cs="Times New Roman"/>
            <w:strike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Fahim" w:date="2020-12-14T15:09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Fahim" w:date="2020-12-14T15:10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Fahim" w:date="2020-12-14T15:10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Fahim" w:date="2020-12-14T15:10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32" w:author="Fahim" w:date="2020-12-14T15:10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33" w:author="Fahim" w:date="2020-12-14T15:10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35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6" w:author="Fahim" w:date="2020-12-14T15:11:00Z">
        <w:r w:rsidR="00730785"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37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38" w:author="Fahim" w:date="2020-12-14T15:11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9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40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1" w:author="Fahim" w:date="2020-12-14T15:11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42" w:author="Fahim" w:date="2020-12-14T15:12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Fahim" w:date="2020-12-14T15:12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4" w:author="Fahim" w:date="2020-12-14T15:12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5" w:author="Fahim" w:date="2020-12-14T15:13:00Z"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6" w:author="Fahim" w:date="2020-12-14T15:13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73078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Fahim" w:date="2020-12-14T15:13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membuat kita berpikir berkali-kali. A</w:delText>
        </w:r>
      </w:del>
      <w:proofErr w:type="spellStart"/>
      <w:proofErr w:type="gramStart"/>
      <w:ins w:id="48" w:author="Fahim" w:date="2020-12-14T15:13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9" w:author="Fahim" w:date="2020-12-14T15:13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proofErr w:type="spellStart"/>
      <w:ins w:id="50" w:author="Fahim" w:date="2020-12-14T15:13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1" w:author="Fahim" w:date="2020-12-14T15:13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Fahim" w:date="2020-12-14T15:13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Fahim" w:date="2020-12-14T15:14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Fahim" w:date="2020-12-14T15:14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5" w:author="Fahim" w:date="2020-12-14T15:14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56" w:author="Fahim" w:date="2020-12-14T15:14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Fahim" w:date="2020-12-14T15:14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Fahim" w:date="2020-12-14T15:15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59" w:author="Fahim" w:date="2020-12-14T15:15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Fahim" w:date="2020-12-14T15:15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kaum-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61" w:author="Fahim" w:date="2020-12-14T15:15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62" w:author="Fahim" w:date="2020-12-14T15:15:00Z"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63" w:author="Fahim" w:date="2020-12-14T15:15:00Z"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4" w:author="Fahim" w:date="2020-12-14T15:15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307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Fahim" w:date="2020-12-14T15:15:00Z"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6" w:author="Fahim" w:date="2020-12-14T15:16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7" w:author="Fahim" w:date="2020-12-14T15:16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Fahim" w:date="2020-12-14T15:16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Fahim" w:date="2020-12-14T15:16:00Z">
        <w:r w:rsidDel="00730785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Fahim" w:date="2020-12-14T15:16:00Z">
        <w:r w:rsidR="00730785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</w:ins>
      <w:del w:id="71" w:author="Fahim" w:date="2020-12-14T15:17:00Z">
        <w:r w:rsidRPr="00C50A1E" w:rsidDel="00730785">
          <w:rPr>
            <w:rFonts w:ascii="Times New Roman" w:eastAsia="Times New Roman" w:hAnsi="Times New Roman" w:cs="Times New Roman"/>
            <w:sz w:val="24"/>
            <w:szCs w:val="24"/>
          </w:rPr>
          <w:delText>500</w:delText>
        </w:r>
      </w:del>
      <w:bookmarkStart w:id="72" w:name="_GoBack"/>
      <w:bookmarkEnd w:id="7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32" w:rsidRDefault="00F82C32">
      <w:r>
        <w:separator/>
      </w:r>
    </w:p>
  </w:endnote>
  <w:endnote w:type="continuationSeparator" w:id="0">
    <w:p w:rsidR="00F82C32" w:rsidRDefault="00F8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82C32">
    <w:pPr>
      <w:pStyle w:val="Footer"/>
    </w:pPr>
  </w:p>
  <w:p w:rsidR="00941E77" w:rsidRDefault="00F82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32" w:rsidRDefault="00F82C32">
      <w:r>
        <w:separator/>
      </w:r>
    </w:p>
  </w:footnote>
  <w:footnote w:type="continuationSeparator" w:id="0">
    <w:p w:rsidR="00F82C32" w:rsidRDefault="00F8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him">
    <w15:presenceInfo w15:providerId="None" w15:userId="Fah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1509"/>
    <w:rsid w:val="0012251A"/>
    <w:rsid w:val="0042167F"/>
    <w:rsid w:val="00730785"/>
    <w:rsid w:val="00924DF5"/>
    <w:rsid w:val="00927764"/>
    <w:rsid w:val="00F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307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1FFF-FB3C-48B2-AC7F-5E2106A6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Fahim</cp:lastModifiedBy>
  <cp:revision>2</cp:revision>
  <dcterms:created xsi:type="dcterms:W3CDTF">2020-12-14T08:17:00Z</dcterms:created>
  <dcterms:modified xsi:type="dcterms:W3CDTF">2020-12-14T08:17:00Z</dcterms:modified>
</cp:coreProperties>
</file>