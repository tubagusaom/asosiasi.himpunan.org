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D081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2C24C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8B0E7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73CA8" w14:textId="37882CD2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ins w:id="0" w:author="Syarif" w:date="2021-04-06T12:1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p w14:paraId="5890D200" w14:textId="77777777" w:rsidR="00A11B0D" w:rsidRDefault="00A11B0D" w:rsidP="000E3AE4">
      <w:pPr>
        <w:pStyle w:val="ListParagraph"/>
        <w:spacing w:line="312" w:lineRule="auto"/>
        <w:jc w:val="center"/>
        <w:rPr>
          <w:ins w:id="1" w:author="Syarif" w:date="2021-04-06T12:27:00Z"/>
          <w:rFonts w:ascii="Times New Roman" w:hAnsi="Times New Roman" w:cs="Times New Roman"/>
          <w:b/>
          <w:sz w:val="24"/>
          <w:szCs w:val="24"/>
        </w:rPr>
      </w:pPr>
    </w:p>
    <w:p w14:paraId="504F3DA4" w14:textId="440395A6" w:rsidR="000E3AE4" w:rsidRDefault="000E3AE4" w:rsidP="000E3AE4">
      <w:pPr>
        <w:pStyle w:val="ListParagraph"/>
        <w:spacing w:line="312" w:lineRule="auto"/>
        <w:jc w:val="center"/>
        <w:rPr>
          <w:ins w:id="2" w:author="Syarif" w:date="2021-04-06T12:12:00Z"/>
          <w:rFonts w:ascii="Times New Roman" w:hAnsi="Times New Roman" w:cs="Times New Roman"/>
          <w:b/>
          <w:sz w:val="24"/>
          <w:szCs w:val="24"/>
        </w:rPr>
        <w:pPrChange w:id="3" w:author="Syarif" w:date="2021-04-06T12:12:00Z">
          <w:pPr>
            <w:pStyle w:val="ListParagraph"/>
            <w:spacing w:line="312" w:lineRule="auto"/>
          </w:pPr>
        </w:pPrChange>
      </w:pPr>
      <w:ins w:id="4" w:author="Syarif" w:date="2021-04-06T12:12:00Z">
        <w:r w:rsidRPr="000E3AE4">
          <w:rPr>
            <w:rFonts w:ascii="Times New Roman" w:hAnsi="Times New Roman" w:cs="Times New Roman"/>
            <w:b/>
            <w:sz w:val="24"/>
            <w:szCs w:val="24"/>
          </w:rPr>
          <w:t>DAFTAR PUSTAKA</w:t>
        </w:r>
      </w:ins>
    </w:p>
    <w:p w14:paraId="011C3580" w14:textId="6B0074C0" w:rsidR="000E3AE4" w:rsidRDefault="000E3AE4" w:rsidP="000E3AE4">
      <w:pPr>
        <w:spacing w:line="312" w:lineRule="auto"/>
        <w:rPr>
          <w:ins w:id="5" w:author="Syarif" w:date="2021-04-06T12:12:00Z"/>
          <w:rFonts w:ascii="Times New Roman" w:hAnsi="Times New Roman" w:cs="Times New Roman"/>
          <w:b/>
          <w:sz w:val="24"/>
          <w:szCs w:val="24"/>
        </w:rPr>
      </w:pPr>
    </w:p>
    <w:p w14:paraId="31CD54F5" w14:textId="77777777" w:rsidR="00A11B0D" w:rsidRDefault="00A11B0D" w:rsidP="00A11B0D">
      <w:pPr>
        <w:spacing w:before="120" w:after="120"/>
        <w:ind w:left="567" w:hanging="567"/>
        <w:jc w:val="both"/>
        <w:rPr>
          <w:ins w:id="6" w:author="Syarif" w:date="2021-04-06T12:29:00Z"/>
          <w:rFonts w:ascii="Times New Roman" w:hAnsi="Times New Roman" w:cs="Times New Roman"/>
          <w:sz w:val="24"/>
          <w:szCs w:val="24"/>
        </w:rPr>
        <w:pPrChange w:id="7" w:author="Syarif" w:date="2021-04-06T12:28:00Z">
          <w:pPr>
            <w:spacing w:line="312" w:lineRule="auto"/>
          </w:pPr>
        </w:pPrChange>
      </w:pPr>
      <w:ins w:id="8" w:author="Syarif" w:date="2021-04-06T12:29:00Z">
        <w:r>
          <w:rPr>
            <w:rFonts w:ascii="Times New Roman" w:hAnsi="Times New Roman" w:cs="Times New Roman"/>
            <w:sz w:val="24"/>
            <w:szCs w:val="24"/>
          </w:rPr>
          <w:t>Arradon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>
          <w:rPr>
            <w:rFonts w:ascii="Times New Roman" w:hAnsi="Times New Roman" w:cs="Times New Roman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9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2014</w:t>
        </w:r>
        <w:r w:rsidRPr="00A11B0D">
          <w:rPr>
            <w:rFonts w:ascii="Times New Roman" w:hAnsi="Times New Roman" w:cs="Times New Roman"/>
            <w:sz w:val="24"/>
            <w:szCs w:val="24"/>
            <w:rPrChange w:id="10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11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Aceh, Contoh Penyelesaian Kejahatan Masa Lalu</w:t>
        </w:r>
        <w:r w:rsidRPr="00A11B0D">
          <w:rPr>
            <w:rFonts w:ascii="Times New Roman" w:hAnsi="Times New Roman" w:cs="Times New Roman"/>
            <w:sz w:val="24"/>
            <w:szCs w:val="24"/>
            <w:rPrChange w:id="12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>
          <w:rPr>
            <w:rFonts w:ascii="Times New Roman" w:hAnsi="Times New Roman" w:cs="Times New Roman"/>
            <w:sz w:val="24"/>
            <w:szCs w:val="24"/>
          </w:rPr>
          <w:t>Kompas, 10 Februari 2014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D410C14" w14:textId="77777777" w:rsidR="00A11B0D" w:rsidRPr="000E3AE4" w:rsidRDefault="00A11B0D" w:rsidP="00A11B0D">
      <w:pPr>
        <w:spacing w:before="120" w:after="120"/>
        <w:ind w:left="567" w:hanging="567"/>
        <w:jc w:val="both"/>
        <w:rPr>
          <w:ins w:id="13" w:author="Syarif" w:date="2021-04-06T12:29:00Z"/>
          <w:rFonts w:ascii="Times New Roman" w:hAnsi="Times New Roman" w:cs="Times New Roman"/>
          <w:sz w:val="24"/>
          <w:szCs w:val="24"/>
          <w:rPrChange w:id="14" w:author="Syarif" w:date="2021-04-06T12:18:00Z">
            <w:rPr>
              <w:ins w:id="15" w:author="Syarif" w:date="2021-04-06T12:29:00Z"/>
            </w:rPr>
          </w:rPrChange>
        </w:rPr>
        <w:pPrChange w:id="16" w:author="Syarif" w:date="2021-04-06T12:28:00Z">
          <w:pPr>
            <w:pStyle w:val="ListParagraph"/>
            <w:numPr>
              <w:numId w:val="2"/>
            </w:numPr>
            <w:spacing w:line="312" w:lineRule="auto"/>
            <w:ind w:left="457" w:hanging="425"/>
          </w:pPr>
        </w:pPrChange>
      </w:pPr>
      <w:ins w:id="17" w:author="Syarif" w:date="2021-04-06T12:29:00Z">
        <w:r w:rsidRPr="000E3AE4">
          <w:rPr>
            <w:rFonts w:ascii="Times New Roman" w:hAnsi="Times New Roman" w:cs="Times New Roman"/>
            <w:sz w:val="24"/>
            <w:szCs w:val="24"/>
            <w:rPrChange w:id="18" w:author="Syarif" w:date="2021-04-06T12:18:00Z">
              <w:rPr/>
            </w:rPrChange>
          </w:rPr>
          <w:t>Azhar</w:t>
        </w:r>
        <w:r w:rsidRPr="000E3AE4">
          <w:rPr>
            <w:rFonts w:ascii="Times New Roman" w:hAnsi="Times New Roman" w:cs="Times New Roman"/>
            <w:sz w:val="24"/>
            <w:szCs w:val="24"/>
            <w:rPrChange w:id="19" w:author="Syarif" w:date="2021-04-06T12:18:00Z">
              <w:rPr/>
            </w:rPrChange>
          </w:rPr>
          <w:t xml:space="preserve">, </w:t>
        </w:r>
        <w:r w:rsidRPr="000E3AE4">
          <w:rPr>
            <w:rFonts w:ascii="Times New Roman" w:hAnsi="Times New Roman" w:cs="Times New Roman"/>
            <w:sz w:val="24"/>
            <w:szCs w:val="24"/>
            <w:rPrChange w:id="20" w:author="Syarif" w:date="2021-04-06T12:18:00Z">
              <w:rPr/>
            </w:rPrChange>
          </w:rPr>
          <w:t>T</w:t>
        </w:r>
        <w:r w:rsidRPr="000E3AE4">
          <w:rPr>
            <w:rFonts w:ascii="Times New Roman" w:hAnsi="Times New Roman" w:cs="Times New Roman"/>
            <w:sz w:val="24"/>
            <w:szCs w:val="24"/>
            <w:rPrChange w:id="21" w:author="Syarif" w:date="2021-04-06T12:18:00Z">
              <w:rPr/>
            </w:rPrChange>
          </w:rPr>
          <w:t>.</w:t>
        </w:r>
        <w:r w:rsidRPr="000E3AE4">
          <w:rPr>
            <w:rFonts w:ascii="Times New Roman" w:hAnsi="Times New Roman" w:cs="Times New Roman"/>
            <w:sz w:val="24"/>
            <w:szCs w:val="24"/>
            <w:rPrChange w:id="22" w:author="Syarif" w:date="2021-04-06T12:18:00Z">
              <w:rPr/>
            </w:rPrChange>
          </w:rPr>
          <w:t>N</w:t>
        </w:r>
        <w:r w:rsidRPr="000E3AE4">
          <w:rPr>
            <w:rFonts w:ascii="Times New Roman" w:hAnsi="Times New Roman" w:cs="Times New Roman"/>
            <w:sz w:val="24"/>
            <w:szCs w:val="24"/>
            <w:rPrChange w:id="23" w:author="Syarif" w:date="2021-04-06T12:18:00Z">
              <w:rPr/>
            </w:rPrChange>
          </w:rPr>
          <w:t xml:space="preserve">., </w:t>
        </w:r>
        <w:r w:rsidRPr="000E3AE4">
          <w:rPr>
            <w:rFonts w:ascii="Times New Roman" w:hAnsi="Times New Roman" w:cs="Times New Roman"/>
            <w:sz w:val="24"/>
            <w:szCs w:val="24"/>
            <w:rPrChange w:id="24" w:author="Syarif" w:date="2021-04-06T12:18:00Z">
              <w:rPr/>
            </w:rPrChange>
          </w:rPr>
          <w:t>Bambang Trim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 w:rsidRPr="000E3AE4">
          <w:rPr>
            <w:rFonts w:ascii="Times New Roman" w:hAnsi="Times New Roman" w:cs="Times New Roman"/>
            <w:sz w:val="24"/>
            <w:szCs w:val="24"/>
            <w:rPrChange w:id="25" w:author="Syarif" w:date="2021-04-06T12:18:00Z">
              <w:rPr/>
            </w:rPrChange>
          </w:rPr>
          <w:t xml:space="preserve"> </w:t>
        </w:r>
        <w:r w:rsidRPr="00A11B0D">
          <w:rPr>
            <w:rFonts w:ascii="Times New Roman" w:hAnsi="Times New Roman" w:cs="Times New Roman"/>
            <w:sz w:val="24"/>
            <w:szCs w:val="24"/>
            <w:rPrChange w:id="26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2005</w:t>
        </w:r>
        <w:r w:rsidRPr="00A11B0D">
          <w:rPr>
            <w:rFonts w:ascii="Times New Roman" w:hAnsi="Times New Roman" w:cs="Times New Roman"/>
            <w:sz w:val="24"/>
            <w:szCs w:val="24"/>
            <w:rPrChange w:id="27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28" w:author="Syarif" w:date="2021-04-06T12:27:00Z">
              <w:rPr/>
            </w:rPrChange>
          </w:rPr>
          <w:t xml:space="preserve">Jangan ke Dokter Lagi: </w:t>
        </w:r>
        <w:r w:rsidRPr="00A11B0D">
          <w:rPr>
            <w:rFonts w:ascii="Times New Roman" w:hAnsi="Times New Roman" w:cs="Times New Roman"/>
            <w:sz w:val="24"/>
            <w:szCs w:val="24"/>
            <w:rPrChange w:id="29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Keajaiban Sistem Imun Dan Kiat Menghalau Penyakit. </w:t>
        </w:r>
        <w:r>
          <w:rPr>
            <w:rFonts w:ascii="Times New Roman" w:hAnsi="Times New Roman" w:cs="Times New Roman"/>
            <w:sz w:val="24"/>
            <w:szCs w:val="24"/>
          </w:rPr>
          <w:t>MQ Publishing, Bandung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3792346" w14:textId="77777777" w:rsidR="00A11B0D" w:rsidRDefault="00A11B0D" w:rsidP="00A11B0D">
      <w:pPr>
        <w:spacing w:before="120" w:after="120"/>
        <w:ind w:left="567" w:hanging="567"/>
        <w:jc w:val="both"/>
        <w:rPr>
          <w:ins w:id="30" w:author="Syarif" w:date="2021-04-06T12:29:00Z"/>
          <w:rFonts w:ascii="Times New Roman" w:hAnsi="Times New Roman" w:cs="Times New Roman"/>
          <w:sz w:val="24"/>
          <w:szCs w:val="24"/>
        </w:rPr>
        <w:pPrChange w:id="31" w:author="Syarif" w:date="2021-04-06T12:28:00Z">
          <w:pPr>
            <w:spacing w:line="312" w:lineRule="auto"/>
          </w:pPr>
        </w:pPrChange>
      </w:pPr>
      <w:ins w:id="32" w:author="Syarif" w:date="2021-04-06T12:29:00Z">
        <w:r w:rsidRPr="00A16D9B">
          <w:rPr>
            <w:rFonts w:ascii="Times New Roman" w:hAnsi="Times New Roman" w:cs="Times New Roman"/>
            <w:sz w:val="24"/>
            <w:szCs w:val="24"/>
          </w:rPr>
          <w:t>Helianthusonfri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A16D9B">
          <w:rPr>
            <w:rFonts w:ascii="Times New Roman" w:hAnsi="Times New Roman" w:cs="Times New Roman"/>
            <w:sz w:val="24"/>
            <w:szCs w:val="24"/>
          </w:rPr>
          <w:t>J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33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2016</w:t>
        </w:r>
        <w:r w:rsidRPr="00A11B0D">
          <w:rPr>
            <w:rFonts w:ascii="Times New Roman" w:hAnsi="Times New Roman" w:cs="Times New Roman"/>
            <w:sz w:val="24"/>
            <w:szCs w:val="24"/>
            <w:rPrChange w:id="34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35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Facebook Marketing</w:t>
        </w:r>
        <w:r w:rsidRPr="00A11B0D">
          <w:rPr>
            <w:rFonts w:ascii="Times New Roman" w:hAnsi="Times New Roman" w:cs="Times New Roman"/>
            <w:sz w:val="24"/>
            <w:szCs w:val="24"/>
            <w:rPrChange w:id="36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4B7994">
          <w:rPr>
            <w:rFonts w:ascii="Times New Roman" w:hAnsi="Times New Roman" w:cs="Times New Roman"/>
            <w:sz w:val="24"/>
            <w:szCs w:val="24"/>
          </w:rPr>
          <w:t>Elex Media Komputindo, Jakarta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94AFD42" w14:textId="77777777" w:rsidR="00A11B0D" w:rsidRPr="00A11B0D" w:rsidRDefault="00A11B0D" w:rsidP="00A11B0D">
      <w:pPr>
        <w:spacing w:before="120" w:after="120"/>
        <w:ind w:left="567" w:hanging="567"/>
        <w:jc w:val="both"/>
        <w:rPr>
          <w:ins w:id="37" w:author="Syarif" w:date="2021-04-06T12:29:00Z"/>
          <w:rFonts w:ascii="Times New Roman" w:hAnsi="Times New Roman" w:cs="Times New Roman"/>
          <w:sz w:val="24"/>
          <w:szCs w:val="24"/>
          <w:rPrChange w:id="38" w:author="Syarif" w:date="2021-04-06T12:27:00Z">
            <w:rPr>
              <w:ins w:id="39" w:author="Syarif" w:date="2021-04-06T12:29:00Z"/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40" w:author="Syarif" w:date="2021-04-06T12:28:00Z">
          <w:pPr>
            <w:spacing w:line="312" w:lineRule="auto"/>
          </w:pPr>
        </w:pPrChange>
      </w:pPr>
      <w:ins w:id="41" w:author="Syarif" w:date="2021-04-06T12:29:00Z">
        <w:r w:rsidRPr="00D963F6">
          <w:rPr>
            <w:rFonts w:ascii="Times New Roman" w:hAnsi="Times New Roman" w:cs="Times New Roman"/>
            <w:sz w:val="24"/>
            <w:szCs w:val="24"/>
          </w:rPr>
          <w:t>Osborne</w:t>
        </w:r>
        <w:r>
          <w:rPr>
            <w:rFonts w:ascii="Times New Roman" w:hAnsi="Times New Roman" w:cs="Times New Roman"/>
            <w:sz w:val="24"/>
            <w:szCs w:val="24"/>
          </w:rPr>
          <w:t>,</w:t>
        </w:r>
        <w:r w:rsidRPr="00A11B0D">
          <w:rPr>
            <w:rFonts w:ascii="Times New Roman" w:hAnsi="Times New Roman" w:cs="Times New Roman"/>
            <w:sz w:val="24"/>
            <w:szCs w:val="24"/>
            <w:rPrChange w:id="42" w:author="Syarif" w:date="2021-04-06T12:2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Pr="00A11B0D">
          <w:rPr>
            <w:rFonts w:ascii="Times New Roman" w:hAnsi="Times New Roman" w:cs="Times New Roman"/>
            <w:sz w:val="24"/>
            <w:szCs w:val="24"/>
            <w:rPrChange w:id="43" w:author="Syarif" w:date="2021-04-06T12:22:00Z">
              <w:rPr/>
            </w:rPrChange>
          </w:rPr>
          <w:t>J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  <w:r w:rsidRPr="00A11B0D">
          <w:rPr>
            <w:rFonts w:ascii="Times New Roman" w:hAnsi="Times New Roman" w:cs="Times New Roman"/>
            <w:sz w:val="24"/>
            <w:szCs w:val="24"/>
            <w:rPrChange w:id="44" w:author="Syarif" w:date="2021-04-06T12:22:00Z">
              <w:rPr/>
            </w:rPrChange>
          </w:rPr>
          <w:t>W</w:t>
        </w:r>
        <w:r w:rsidRPr="00A11B0D">
          <w:rPr>
            <w:rFonts w:ascii="Times New Roman" w:hAnsi="Times New Roman" w:cs="Times New Roman"/>
            <w:sz w:val="24"/>
            <w:szCs w:val="24"/>
            <w:rPrChange w:id="45" w:author="Syarif" w:date="2021-04-06T12:22:00Z">
              <w:rPr/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46" w:author="Syarif" w:date="2021-04-06T12:27:00Z">
              <w:rPr/>
            </w:rPrChange>
          </w:rPr>
          <w:t>Terjemahan: Walfred Andre</w:t>
        </w:r>
        <w:r w:rsidRPr="00A11B0D">
          <w:rPr>
            <w:rFonts w:ascii="Times New Roman" w:hAnsi="Times New Roman" w:cs="Times New Roman"/>
            <w:sz w:val="24"/>
            <w:szCs w:val="24"/>
            <w:rPrChange w:id="47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48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1993</w:t>
        </w:r>
        <w:r w:rsidRPr="00A11B0D">
          <w:rPr>
            <w:rFonts w:ascii="Times New Roman" w:hAnsi="Times New Roman" w:cs="Times New Roman"/>
            <w:sz w:val="24"/>
            <w:szCs w:val="24"/>
            <w:rPrChange w:id="49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50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Kiat Berbicara di Depan Umum Untuk Eksekutif</w:t>
        </w:r>
        <w:r w:rsidRPr="00A11B0D">
          <w:rPr>
            <w:rFonts w:ascii="Times New Roman" w:hAnsi="Times New Roman" w:cs="Times New Roman"/>
            <w:sz w:val="24"/>
            <w:szCs w:val="24"/>
            <w:rPrChange w:id="51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>
          <w:rPr>
            <w:rFonts w:ascii="Times New Roman" w:hAnsi="Times New Roman" w:cs="Times New Roman"/>
            <w:sz w:val="24"/>
            <w:szCs w:val="24"/>
          </w:rPr>
          <w:t>Bumi Aksara, Jakarta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5CE2BC18" w14:textId="77777777" w:rsidR="00A11B0D" w:rsidRPr="00A11B0D" w:rsidRDefault="00A11B0D" w:rsidP="00A11B0D">
      <w:pPr>
        <w:spacing w:before="120" w:after="120"/>
        <w:ind w:left="567" w:hanging="567"/>
        <w:jc w:val="both"/>
        <w:rPr>
          <w:ins w:id="52" w:author="Syarif" w:date="2021-04-06T12:29:00Z"/>
          <w:rFonts w:ascii="Times New Roman" w:hAnsi="Times New Roman" w:cs="Times New Roman"/>
          <w:sz w:val="24"/>
          <w:szCs w:val="24"/>
          <w:rPrChange w:id="53" w:author="Syarif" w:date="2021-04-06T12:27:00Z">
            <w:rPr>
              <w:ins w:id="54" w:author="Syarif" w:date="2021-04-06T12:29:00Z"/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55" w:author="Syarif" w:date="2021-04-06T12:28:00Z">
          <w:pPr>
            <w:spacing w:line="312" w:lineRule="auto"/>
          </w:pPr>
        </w:pPrChange>
      </w:pPr>
      <w:ins w:id="56" w:author="Syarif" w:date="2021-04-06T12:29:00Z">
        <w:r w:rsidRPr="005D70C9">
          <w:rPr>
            <w:rFonts w:ascii="Times New Roman" w:hAnsi="Times New Roman" w:cs="Times New Roman"/>
            <w:sz w:val="24"/>
            <w:szCs w:val="24"/>
          </w:rPr>
          <w:t>Trim</w:t>
        </w:r>
        <w:r>
          <w:rPr>
            <w:rFonts w:ascii="Times New Roman" w:hAnsi="Times New Roman" w:cs="Times New Roman"/>
            <w:sz w:val="24"/>
            <w:szCs w:val="24"/>
          </w:rPr>
          <w:t xml:space="preserve">, B. </w:t>
        </w:r>
        <w:r w:rsidRPr="005D70C9">
          <w:rPr>
            <w:rFonts w:ascii="Times New Roman" w:hAnsi="Times New Roman" w:cs="Times New Roman"/>
            <w:sz w:val="24"/>
            <w:szCs w:val="24"/>
          </w:rPr>
          <w:t>2011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57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Muhammad Effect: Getaran </w:t>
        </w:r>
        <w:r w:rsidRPr="00A11B0D">
          <w:rPr>
            <w:rFonts w:ascii="Times New Roman" w:hAnsi="Times New Roman" w:cs="Times New Roman"/>
            <w:sz w:val="24"/>
            <w:szCs w:val="24"/>
            <w:rPrChange w:id="58" w:author="Syarif" w:date="2021-04-06T12:2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Yang Dirindukan Dan Ditakuti</w:t>
        </w:r>
        <w:r w:rsidRPr="00A11B0D">
          <w:rPr>
            <w:rFonts w:ascii="Times New Roman" w:hAnsi="Times New Roman" w:cs="Times New Roman"/>
            <w:sz w:val="24"/>
            <w:szCs w:val="24"/>
            <w:rPrChange w:id="59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60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Tinta Medina, Solo</w:t>
        </w:r>
        <w:r w:rsidRPr="00A11B0D">
          <w:rPr>
            <w:rFonts w:ascii="Times New Roman" w:hAnsi="Times New Roman" w:cs="Times New Roman"/>
            <w:sz w:val="24"/>
            <w:szCs w:val="24"/>
            <w:rPrChange w:id="61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</w:ins>
    </w:p>
    <w:p w14:paraId="0156CCE0" w14:textId="77777777" w:rsidR="00A11B0D" w:rsidRPr="00A11B0D" w:rsidRDefault="00A11B0D" w:rsidP="00A11B0D">
      <w:pPr>
        <w:spacing w:before="120" w:after="120"/>
        <w:ind w:left="567" w:hanging="567"/>
        <w:jc w:val="both"/>
        <w:rPr>
          <w:ins w:id="62" w:author="Syarif" w:date="2021-04-06T12:29:00Z"/>
          <w:rFonts w:ascii="Times New Roman" w:hAnsi="Times New Roman" w:cs="Times New Roman"/>
          <w:sz w:val="24"/>
          <w:szCs w:val="24"/>
          <w:rPrChange w:id="63" w:author="Syarif" w:date="2021-04-06T12:27:00Z">
            <w:rPr>
              <w:ins w:id="64" w:author="Syarif" w:date="2021-04-06T12:29:00Z"/>
            </w:rPr>
          </w:rPrChange>
        </w:rPr>
        <w:pPrChange w:id="65" w:author="Syarif" w:date="2021-04-06T12:28:00Z">
          <w:pPr>
            <w:pStyle w:val="ListParagraph"/>
            <w:spacing w:line="312" w:lineRule="auto"/>
            <w:ind w:left="457"/>
          </w:pPr>
        </w:pPrChange>
      </w:pPr>
      <w:ins w:id="66" w:author="Syarif" w:date="2021-04-06T12:29:00Z">
        <w:r w:rsidRPr="00A11B0D">
          <w:rPr>
            <w:rFonts w:ascii="Times New Roman" w:hAnsi="Times New Roman" w:cs="Times New Roman"/>
            <w:sz w:val="24"/>
            <w:szCs w:val="24"/>
            <w:rPrChange w:id="67" w:author="Syarif" w:date="2021-04-06T12:25:00Z">
              <w:rPr/>
            </w:rPrChange>
          </w:rPr>
          <w:t>Trim</w:t>
        </w:r>
        <w:r w:rsidRPr="00A11B0D">
          <w:rPr>
            <w:rFonts w:ascii="Times New Roman" w:hAnsi="Times New Roman" w:cs="Times New Roman"/>
            <w:sz w:val="24"/>
            <w:szCs w:val="24"/>
            <w:rPrChange w:id="68" w:author="Syarif" w:date="2021-04-06T12:25:00Z">
              <w:rPr/>
            </w:rPrChange>
          </w:rPr>
          <w:t xml:space="preserve">, </w:t>
        </w:r>
        <w:r w:rsidRPr="00A11B0D">
          <w:rPr>
            <w:rFonts w:ascii="Times New Roman" w:hAnsi="Times New Roman" w:cs="Times New Roman"/>
            <w:sz w:val="24"/>
            <w:szCs w:val="24"/>
            <w:rPrChange w:id="69" w:author="Syarif" w:date="2021-04-06T12:25:00Z">
              <w:rPr/>
            </w:rPrChange>
          </w:rPr>
          <w:t>B</w:t>
        </w:r>
        <w:r w:rsidRPr="00A11B0D">
          <w:rPr>
            <w:rFonts w:ascii="Times New Roman" w:hAnsi="Times New Roman" w:cs="Times New Roman"/>
            <w:sz w:val="24"/>
            <w:szCs w:val="24"/>
            <w:rPrChange w:id="70" w:author="Syarif" w:date="2021-04-06T12:25:00Z">
              <w:rPr/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71" w:author="Syarif" w:date="2021-04-06T12:25:00Z">
              <w:rPr/>
            </w:rPrChange>
          </w:rPr>
          <w:t>2011</w:t>
        </w:r>
        <w:r w:rsidRPr="00A11B0D">
          <w:rPr>
            <w:rFonts w:ascii="Times New Roman" w:hAnsi="Times New Roman" w:cs="Times New Roman"/>
            <w:sz w:val="24"/>
            <w:szCs w:val="24"/>
            <w:rPrChange w:id="72" w:author="Syarif" w:date="2021-04-06T12:25:00Z">
              <w:rPr/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73" w:author="Syarif" w:date="2021-04-06T12:27:00Z">
              <w:rPr/>
            </w:rPrChange>
          </w:rPr>
          <w:t>The art of Stimulating Idea: Jurus mendulang Ide dan Insaf agar kaya di Jalan Menulis</w:t>
        </w:r>
        <w:r w:rsidRPr="00A11B0D">
          <w:rPr>
            <w:rFonts w:ascii="Times New Roman" w:hAnsi="Times New Roman" w:cs="Times New Roman"/>
            <w:sz w:val="24"/>
            <w:szCs w:val="24"/>
            <w:rPrChange w:id="74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. </w:t>
        </w:r>
        <w:r w:rsidRPr="00A11B0D">
          <w:rPr>
            <w:rFonts w:ascii="Times New Roman" w:hAnsi="Times New Roman" w:cs="Times New Roman"/>
            <w:sz w:val="24"/>
            <w:szCs w:val="24"/>
            <w:rPrChange w:id="75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Metagraf, Solo</w:t>
        </w:r>
        <w:r w:rsidRPr="00A11B0D">
          <w:rPr>
            <w:rFonts w:ascii="Times New Roman" w:hAnsi="Times New Roman" w:cs="Times New Roman"/>
            <w:sz w:val="24"/>
            <w:szCs w:val="24"/>
            <w:rPrChange w:id="76" w:author="Syarif" w:date="2021-04-06T12:27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.</w:t>
        </w:r>
      </w:ins>
    </w:p>
    <w:p w14:paraId="79FE4CEB" w14:textId="77777777" w:rsidR="00A11B0D" w:rsidRDefault="00A11B0D" w:rsidP="00A11B0D">
      <w:pPr>
        <w:spacing w:before="120" w:after="120"/>
        <w:ind w:left="567" w:hanging="567"/>
        <w:jc w:val="both"/>
        <w:rPr>
          <w:ins w:id="77" w:author="Syarif" w:date="2021-04-06T12:29:00Z"/>
          <w:rFonts w:ascii="Times New Roman" w:hAnsi="Times New Roman" w:cs="Times New Roman"/>
          <w:sz w:val="24"/>
          <w:szCs w:val="24"/>
        </w:rPr>
        <w:pPrChange w:id="78" w:author="Syarif" w:date="2021-04-06T12:28:00Z">
          <w:pPr>
            <w:spacing w:line="312" w:lineRule="auto"/>
          </w:pPr>
        </w:pPrChange>
      </w:pPr>
      <w:ins w:id="79" w:author="Syarif" w:date="2021-04-06T12:29:00Z">
        <w:r w:rsidRPr="004B7994">
          <w:rPr>
            <w:rFonts w:ascii="Times New Roman" w:hAnsi="Times New Roman" w:cs="Times New Roman"/>
            <w:sz w:val="24"/>
            <w:szCs w:val="24"/>
          </w:rPr>
          <w:t>Wong</w:t>
        </w:r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Pr="004B7994">
          <w:rPr>
            <w:rFonts w:ascii="Times New Roman" w:hAnsi="Times New Roman" w:cs="Times New Roman"/>
            <w:sz w:val="24"/>
            <w:szCs w:val="24"/>
          </w:rPr>
          <w:t>J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 w:rsidRPr="004B7994">
          <w:rPr>
            <w:rFonts w:ascii="Times New Roman" w:hAnsi="Times New Roman" w:cs="Times New Roman"/>
            <w:iCs/>
            <w:sz w:val="24"/>
            <w:szCs w:val="24"/>
          </w:rPr>
          <w:t>2010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r w:rsidRPr="004B7994">
          <w:rPr>
            <w:rFonts w:ascii="Times New Roman" w:hAnsi="Times New Roman" w:cs="Times New Roman"/>
            <w:iCs/>
            <w:sz w:val="24"/>
            <w:szCs w:val="24"/>
          </w:rPr>
          <w:t>Internet marketing for beginners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r w:rsidRPr="004B7994">
          <w:rPr>
            <w:rFonts w:ascii="Times New Roman" w:hAnsi="Times New Roman" w:cs="Times New Roman"/>
            <w:sz w:val="24"/>
            <w:szCs w:val="24"/>
          </w:rPr>
          <w:t>Elex Media Komputindo, Jakarta</w:t>
        </w:r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415B2BB" w14:textId="77777777" w:rsidR="000E3AE4" w:rsidRPr="000E3AE4" w:rsidRDefault="000E3AE4" w:rsidP="000E3AE4">
      <w:pPr>
        <w:spacing w:line="312" w:lineRule="auto"/>
        <w:rPr>
          <w:ins w:id="80" w:author="Syarif" w:date="2021-04-06T12:12:00Z"/>
          <w:rFonts w:ascii="Times New Roman" w:hAnsi="Times New Roman" w:cs="Times New Roman"/>
          <w:b/>
          <w:sz w:val="24"/>
          <w:szCs w:val="24"/>
          <w:rPrChange w:id="81" w:author="Syarif" w:date="2021-04-06T12:12:00Z">
            <w:rPr>
              <w:ins w:id="82" w:author="Syarif" w:date="2021-04-06T12:12:00Z"/>
            </w:rPr>
          </w:rPrChange>
        </w:rPr>
        <w:pPrChange w:id="83" w:author="Syarif" w:date="2021-04-06T12:12:00Z">
          <w:pPr>
            <w:pStyle w:val="ListParagraph"/>
            <w:numPr>
              <w:numId w:val="3"/>
            </w:numPr>
            <w:spacing w:line="312" w:lineRule="auto"/>
            <w:ind w:hanging="360"/>
            <w:jc w:val="center"/>
          </w:pPr>
        </w:pPrChange>
      </w:pPr>
    </w:p>
    <w:p w14:paraId="42767DE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yarif">
    <w15:presenceInfo w15:providerId="None" w15:userId="Syari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E3AE4"/>
    <w:rsid w:val="0012251A"/>
    <w:rsid w:val="0042167F"/>
    <w:rsid w:val="00924DF5"/>
    <w:rsid w:val="00974F1C"/>
    <w:rsid w:val="00A1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0FA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0E3AE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18E3-3C80-462E-9121-618990EE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Syarif</cp:lastModifiedBy>
  <cp:revision>2</cp:revision>
  <dcterms:created xsi:type="dcterms:W3CDTF">2021-04-06T05:30:00Z</dcterms:created>
  <dcterms:modified xsi:type="dcterms:W3CDTF">2021-04-06T05:30:00Z</dcterms:modified>
</cp:coreProperties>
</file>