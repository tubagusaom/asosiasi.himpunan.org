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trike/>
                <w:szCs w:val="24"/>
                <w:rPrChange w:id="0" w:author="SONY" w:date="2020-09-2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ins w:id="1" w:author="SONY" w:date="2020-09-29T11:36:00Z">
              <w:r w:rsidR="001F0A44">
                <w:rPr>
                  <w:rFonts w:ascii="Times New Roman" w:eastAsia="Times New Roman" w:hAnsi="Times New Roman" w:cs="Times New Roman"/>
                  <w:strike/>
                  <w:szCs w:val="24"/>
                  <w:lang w:val="id-ID"/>
                </w:rPr>
                <w:t xml:space="preserve"> </w:t>
              </w:r>
              <w:r w:rsidR="001F0A44" w:rsidRPr="001F0A4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" w:author="SONY" w:date="2020-09-29T11:37:00Z">
                    <w:rPr>
                      <w:rFonts w:ascii="Times New Roman" w:eastAsia="Times New Roman" w:hAnsi="Times New Roman" w:cs="Times New Roman"/>
                      <w:strike/>
                      <w:szCs w:val="24"/>
                      <w:lang w:val="id-ID"/>
                    </w:rPr>
                  </w:rPrChange>
                </w:rPr>
                <w:t>ekstrim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proofErr w:type="spellEnd"/>
            <w:ins w:id="3" w:author="SONY" w:date="2020-09-29T11:38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4" w:author="SONY" w:date="2020-09-29T11:38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F0A4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5" w:author="SONY" w:date="2020-09-29T11:38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SONY" w:date="2020-09-29T11:39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7" w:author="SONY" w:date="2020-09-29T11:39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" w:author="SONY" w:date="2020-09-29T11:39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sebagai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9" w:author="SONY" w:date="2020-09-29T11:39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0" w:author="SONY" w:date="2020-09-29T11:39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11" w:author="SONY" w:date="2020-09-29T11:39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1F0A44">
              <w:rPr>
                <w:rFonts w:ascii="Times New Roman" w:eastAsia="Times New Roman" w:hAnsi="Times New Roman" w:cs="Times New Roman"/>
                <w:strike/>
                <w:szCs w:val="24"/>
                <w:rPrChange w:id="12" w:author="SONY" w:date="2020-09-29T11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tetapi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SONY" w:date="2020-09-29T11:39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ins w:id="14" w:author="SONY" w:date="2020-09-29T11:39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  <w:proofErr w:type="spellStart"/>
              <w:r w:rsidR="001F0A44" w:rsidRPr="00EC6F38">
                <w:rPr>
                  <w:rFonts w:ascii="Times New Roman" w:eastAsia="Times New Roman" w:hAnsi="Times New Roman" w:cs="Times New Roman"/>
                  <w:szCs w:val="24"/>
                </w:rPr>
                <w:t>ita</w:t>
              </w:r>
              <w:proofErr w:type="spellEnd"/>
              <w:r w:rsidR="001F0A4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SONY" w:date="2020-09-29T11:39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SONY" w:date="2020-09-29T11:40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mem</w:t>
            </w:r>
            <w:ins w:id="17" w:author="SONY" w:date="2020-09-29T11:40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F0A4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8" w:author="SONY" w:date="2020-09-29T11:40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SONY" w:date="2020-09-29T11:40:00Z">
              <w:r w:rsidRPr="001F0A44" w:rsidDel="001F0A44">
                <w:rPr>
                  <w:rFonts w:ascii="Times New Roman" w:eastAsia="Times New Roman" w:hAnsi="Times New Roman" w:cs="Times New Roman"/>
                  <w:strike/>
                  <w:szCs w:val="24"/>
                  <w:rPrChange w:id="20" w:author="SONY" w:date="2020-09-29T11:4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4</w:delText>
              </w:r>
            </w:del>
            <w:ins w:id="21" w:author="SONY" w:date="2020-09-29T11:40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empat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SONY" w:date="2020-09-29T11:40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3" w:author="SONY" w:date="2020-09-29T11:40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4" w:author="SONY" w:date="2020-09-29T11:41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25" w:author="SONY" w:date="2020-09-29T11:41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6" w:author="SONY" w:date="2020-09-29T11:41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SONY" w:date="2020-09-29T11:41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proofErr w:type="spellEnd"/>
            <w:del w:id="28" w:author="SONY" w:date="2020-09-29T11:41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ins w:id="29" w:author="SONY" w:date="2020-09-29T11:41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kasi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F0A4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del w:id="30" w:author="SONY" w:date="2020-09-29T11:41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ins w:id="31" w:author="SONY" w:date="2020-09-29T11:41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2" w:author="SONY" w:date="2020-09-29T11:41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ins w:id="33" w:author="SONY" w:date="2020-09-29T11:41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1F0A44" w:rsidRDefault="00125355" w:rsidP="001F0A4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4" w:author="SONY" w:date="2020-09-29T11:42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35" w:author="SONY" w:date="2020-09-29T11:41:00Z">
              <w:r w:rsidR="001F0A44" w:rsidRP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del w:id="36" w:author="SONY" w:date="2020-09-29T11:41:00Z">
              <w:r w:rsidRPr="001F0A44" w:rsidDel="001F0A44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1F0A44" w:rsidRDefault="00125355" w:rsidP="001F0A4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7" w:author="SONY" w:date="2020-09-29T11:42:00Z">
              <w:r w:rsidRPr="001F0A44" w:rsidDel="001F0A44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ins w:id="38" w:author="SONY" w:date="2020-09-29T11:42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y</w:t>
              </w:r>
            </w:ins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aitu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del w:id="39" w:author="SONY" w:date="2020-09-29T11:43:00Z">
              <w:r w:rsidRPr="001F0A44" w:rsidDel="001F0A4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40" w:author="SONY" w:date="2020-09-29T11:43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41" w:author="SONY" w:date="2020-09-29T11:43:00Z">
              <w:r w:rsidRPr="001F0A44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si</w:t>
            </w:r>
            <w:proofErr w:type="spellEnd"/>
            <w:ins w:id="42" w:author="SONY" w:date="2020-09-29T11:43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F0A4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3" w:author="SONY" w:date="2020-09-29T11:44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44" w:author="SONY" w:date="2020-09-29T11:44:00Z">
              <w:r w:rsidR="001F0A44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  <w:r w:rsidR="001F0A4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1F0A44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45" w:author="SONY" w:date="2020-09-29T11:44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46" w:author="SONY" w:date="2020-09-29T11:44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del w:id="47" w:author="SONY" w:date="2020-09-29T11:44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1F0A44" w:rsidRDefault="00125355" w:rsidP="001F0A4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48" w:author="SONY" w:date="2020-09-29T11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49" w:author="SONY" w:date="2020-09-29T11:44:00Z">
              <w:r w:rsidRPr="001F0A44" w:rsidDel="001F0A44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ins w:id="50" w:author="SONY" w:date="2020-09-29T11:44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</w:t>
              </w:r>
            </w:ins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ins w:id="51" w:author="SONY" w:date="2020-09-29T11:44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mana guru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ins w:id="52" w:author="SONY" w:date="2020-09-29T11:44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 Guru</w:t>
              </w:r>
            </w:ins>
            <w:del w:id="53" w:author="SONY" w:date="2020-09-29T11:44:00Z">
              <w:r w:rsidRPr="001F0A44" w:rsidDel="001F0A4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F0A4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Pr="001F0A44">
              <w:rPr>
                <w:rFonts w:ascii="Times New Roman" w:eastAsia="Times New Roman" w:hAnsi="Times New Roman" w:cs="Times New Roman"/>
                <w:strike/>
                <w:szCs w:val="24"/>
                <w:rPrChange w:id="54" w:author="SONY" w:date="2020-09-29T11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trike/>
                <w:szCs w:val="24"/>
                <w:rPrChange w:id="55" w:author="SONY" w:date="2020-09-29T11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6" w:author="SONY" w:date="2020-09-29T11:45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57" w:author="SONY" w:date="2020-09-29T11:45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proofErr w:type="spellStart"/>
              <w:r w:rsidR="001F0A44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1F0A4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zCs w:val="24"/>
                <w:rPrChange w:id="58" w:author="SONY" w:date="2020-09-29T11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zCs w:val="24"/>
                <w:rPrChange w:id="59" w:author="SONY" w:date="2020-09-29T11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trike/>
                <w:szCs w:val="24"/>
                <w:rPrChange w:id="60" w:author="SONY" w:date="2020-09-29T11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1" w:author="SONY" w:date="2020-09-29T11:45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mengenal </w:t>
              </w:r>
            </w:ins>
            <w:r w:rsidRPr="001F0A44">
              <w:rPr>
                <w:rFonts w:ascii="Times New Roman" w:eastAsia="Times New Roman" w:hAnsi="Times New Roman" w:cs="Times New Roman"/>
                <w:strike/>
                <w:szCs w:val="24"/>
                <w:rPrChange w:id="62" w:author="SONY" w:date="2020-09-29T11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5</w:t>
            </w:r>
            <w:ins w:id="63" w:author="SONY" w:date="2020-09-29T11:45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lima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4" w:author="SONY" w:date="2020-09-29T11:45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1F0A4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5" w:author="SONY" w:date="2020-09-29T11:4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trike/>
                <w:szCs w:val="24"/>
                <w:rPrChange w:id="66" w:author="SONY" w:date="2020-09-29T11:4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7" w:author="SONY" w:date="2020-09-29T11:47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merupakan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kesatuan</w:t>
            </w:r>
            <w:proofErr w:type="spellEnd"/>
            <w:del w:id="68" w:author="SONY" w:date="2020-09-29T11:47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69" w:author="SONY" w:date="2020-09-29T11:47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1F0A44">
              <w:rPr>
                <w:rFonts w:ascii="Times New Roman" w:eastAsia="Times New Roman" w:hAnsi="Times New Roman" w:cs="Times New Roman"/>
                <w:strike/>
                <w:szCs w:val="24"/>
                <w:rPrChange w:id="70" w:author="SONY" w:date="2020-09-29T11:4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1" w:author="SONY" w:date="2020-09-29T11:47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72" w:author="SONY" w:date="2020-09-29T11:47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trike/>
                <w:szCs w:val="24"/>
                <w:rPrChange w:id="73" w:author="SONY" w:date="2020-09-29T11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trike/>
                <w:szCs w:val="24"/>
                <w:rPrChange w:id="74" w:author="SONY" w:date="2020-09-29T11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trike/>
                <w:szCs w:val="24"/>
                <w:rPrChange w:id="75" w:author="SONY" w:date="2020-09-29T11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1F0A44">
              <w:rPr>
                <w:rFonts w:ascii="Times New Roman" w:eastAsia="Times New Roman" w:hAnsi="Times New Roman" w:cs="Times New Roman"/>
                <w:strike/>
                <w:szCs w:val="24"/>
                <w:rPrChange w:id="76" w:author="SONY" w:date="2020-09-29T11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F0A44">
              <w:rPr>
                <w:rFonts w:ascii="Times New Roman" w:eastAsia="Times New Roman" w:hAnsi="Times New Roman" w:cs="Times New Roman"/>
                <w:strike/>
                <w:szCs w:val="24"/>
                <w:rPrChange w:id="77" w:author="SONY" w:date="2020-09-29T11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8" w:author="SONY" w:date="2020-09-29T11:48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membutuhkan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9" w:author="SONY" w:date="2020-09-29T11:48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F0A4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0" w:author="SONY" w:date="2020-09-29T11:4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1" w:author="SONY" w:date="2020-09-29T11:48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proofErr w:type="spellStart"/>
            <w:ins w:id="82" w:author="SONY" w:date="2020-09-29T11:48:00Z">
              <w:r w:rsidR="001F0A44" w:rsidRPr="00EC6F38">
                <w:rPr>
                  <w:rFonts w:ascii="Times New Roman" w:eastAsia="Times New Roman" w:hAnsi="Times New Roman" w:cs="Times New Roman"/>
                  <w:szCs w:val="24"/>
                </w:rPr>
                <w:t>prakt</w:t>
              </w:r>
              <w:proofErr w:type="spellEnd"/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  <w:r w:rsidR="001F0A4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k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83" w:author="SONY" w:date="2020-09-29T11:48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F0A4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4" w:author="SONY" w:date="2020-09-29T11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del w:id="85" w:author="SONY" w:date="2020-09-29T11:49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86" w:author="SONY" w:date="2020-09-29T11:49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  <w:r w:rsidR="001F0A4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7" w:author="SONY" w:date="2020-09-29T11:49:00Z">
              <w:r w:rsidRPr="00EC6F38" w:rsidDel="001F0A44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ins w:id="88" w:author="SONY" w:date="2020-09-29T11:49:00Z"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  <w:proofErr w:type="spellStart"/>
              <w:r w:rsidR="001F0A44" w:rsidRPr="00EC6F38">
                <w:rPr>
                  <w:rFonts w:ascii="Times New Roman" w:eastAsia="Times New Roman" w:hAnsi="Times New Roman" w:cs="Times New Roman"/>
                  <w:szCs w:val="24"/>
                </w:rPr>
                <w:t>untutan</w:t>
              </w:r>
              <w:proofErr w:type="spellEnd"/>
              <w:r w:rsidR="001F0A4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1F0A4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revolusi </w:t>
              </w:r>
            </w:ins>
            <w:bookmarkStart w:id="89" w:name="_GoBack"/>
            <w:bookmarkEnd w:id="8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1F0A44"/>
    <w:rsid w:val="00240407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SONY</cp:lastModifiedBy>
  <cp:revision>5</cp:revision>
  <dcterms:created xsi:type="dcterms:W3CDTF">2020-08-26T22:03:00Z</dcterms:created>
  <dcterms:modified xsi:type="dcterms:W3CDTF">2020-09-29T04:49:00Z</dcterms:modified>
</cp:coreProperties>
</file>