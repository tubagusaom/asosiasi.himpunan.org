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079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8D770F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C15700D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D785EA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3EC23A2" w14:textId="77777777" w:rsidTr="00821BA2">
        <w:tc>
          <w:tcPr>
            <w:tcW w:w="9350" w:type="dxa"/>
          </w:tcPr>
          <w:p w14:paraId="7DD48595" w14:textId="31F2F9D2" w:rsidR="00125355" w:rsidDel="00095B00" w:rsidRDefault="00125355" w:rsidP="00095B00">
            <w:pPr>
              <w:pStyle w:val="Heading3"/>
              <w:jc w:val="center"/>
              <w:rPr>
                <w:del w:id="0" w:author="Erlita rusnaningtias" w:date="2022-03-24T13:48:00Z"/>
                <w:rFonts w:ascii="Times New Roman" w:hAnsi="Times New Roman"/>
                <w:sz w:val="48"/>
              </w:rPr>
              <w:pPrChange w:id="1" w:author="Erlita rusnaningtias" w:date="2022-03-24T13:47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</w:t>
            </w:r>
          </w:p>
          <w:p w14:paraId="6C94341C" w14:textId="77777777" w:rsidR="00095B00" w:rsidRDefault="00095B00" w:rsidP="00095B00">
            <w:pPr>
              <w:pStyle w:val="Heading3"/>
              <w:jc w:val="center"/>
              <w:rPr>
                <w:ins w:id="2" w:author="Erlita rusnaningtias" w:date="2022-03-24T13:48:00Z"/>
                <w:rFonts w:eastAsia="Times New Roman"/>
              </w:rPr>
              <w:pPrChange w:id="3" w:author="Erlita rusnaningtias" w:date="2022-03-24T13:48:00Z">
                <w:pPr>
                  <w:spacing w:before="100" w:beforeAutospacing="1" w:after="100" w:afterAutospacing="1" w:line="240" w:lineRule="auto"/>
                  <w:contextualSpacing w:val="0"/>
                  <w:jc w:val="center"/>
                </w:pPr>
              </w:pPrChange>
            </w:pPr>
          </w:p>
          <w:p w14:paraId="5FF80353" w14:textId="77777777" w:rsidR="00095B00" w:rsidRDefault="00125355" w:rsidP="00095B00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ins w:id="4" w:author="Erlita rusnaningtias" w:date="2022-03-24T13:49:00Z"/>
                <w:rFonts w:ascii="Times New Roman" w:eastAsia="Times New Roman" w:hAnsi="Times New Roman" w:cs="Times New Roman"/>
                <w:szCs w:val="24"/>
              </w:rPr>
            </w:pPr>
            <w:del w:id="5" w:author="Erlita rusnaningtias" w:date="2022-03-24T13:47:00Z">
              <w:r w:rsidDel="00095B00">
                <w:rPr>
                  <w:rFonts w:ascii="Times New Roman" w:eastAsia="Times New Roman" w:hAnsi="Times New Roman" w:cs="Times New Roman"/>
                  <w:szCs w:val="24"/>
                </w:rPr>
                <w:delText xml:space="preserve">Oleh </w:delText>
              </w:r>
            </w:del>
            <w:ins w:id="6" w:author="Erlita rusnaningtias" w:date="2022-03-24T13:47:00Z">
              <w:r w:rsidR="00095B00">
                <w:rPr>
                  <w:rFonts w:ascii="Times New Roman" w:eastAsia="Times New Roman" w:hAnsi="Times New Roman" w:cs="Times New Roman"/>
                  <w:szCs w:val="24"/>
                </w:rPr>
                <w:t>o</w:t>
              </w:r>
              <w:r w:rsidR="00095B00">
                <w:rPr>
                  <w:rFonts w:ascii="Times New Roman" w:eastAsia="Times New Roman" w:hAnsi="Times New Roman" w:cs="Times New Roman"/>
                  <w:szCs w:val="24"/>
                </w:rPr>
                <w:t xml:space="preserve">leh </w:t>
              </w:r>
            </w:ins>
          </w:p>
          <w:p w14:paraId="01310005" w14:textId="48A47CF0" w:rsidR="00095B00" w:rsidRDefault="00125355" w:rsidP="00095B00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ins w:id="7" w:author="Erlita rusnaningtias" w:date="2022-03-24T13:49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6959F1B4" w14:textId="77777777" w:rsidR="00095B00" w:rsidRDefault="00095B00" w:rsidP="00095B00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8" w:author="Erlita rusnaningtias" w:date="2022-03-24T13:4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14:paraId="219729A9" w14:textId="629372EA" w:rsidR="00125355" w:rsidDel="007325A5" w:rsidRDefault="00125355" w:rsidP="007325A5">
            <w:pPr>
              <w:spacing w:before="100" w:beforeAutospacing="1" w:after="100" w:afterAutospacing="1" w:line="240" w:lineRule="auto"/>
              <w:ind w:firstLine="743"/>
              <w:contextualSpacing w:val="0"/>
              <w:jc w:val="both"/>
              <w:rPr>
                <w:del w:id="9" w:author="Erlita rusnaningtias" w:date="2022-03-24T13:51:00Z"/>
                <w:rFonts w:ascii="Times New Roman" w:eastAsia="Times New Roman" w:hAnsi="Times New Roman" w:cs="Times New Roman"/>
                <w:szCs w:val="24"/>
              </w:rPr>
              <w:pPrChange w:id="10" w:author="Erlita rusnaningtias" w:date="2022-03-24T13:51:00Z">
                <w:pPr>
                  <w:spacing w:before="100" w:beforeAutospacing="1" w:after="100" w:afterAutospacing="1" w:line="240" w:lineRule="auto"/>
                  <w:ind w:firstLine="742"/>
                  <w:contextualSpacing w:val="0"/>
                  <w:jc w:val="both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" w:author="Erlita rusnaningtias" w:date="2022-03-24T13:35:00Z">
              <w:r w:rsidRPr="00EC6F38" w:rsidDel="00254D07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12" w:author="Erlita rusnaningtias" w:date="2022-03-24T13:35:00Z">
              <w:r w:rsidR="00254D07" w:rsidRPr="00EC6F38">
                <w:rPr>
                  <w:rFonts w:ascii="Times New Roman" w:eastAsia="Times New Roman" w:hAnsi="Times New Roman" w:cs="Times New Roman"/>
                  <w:szCs w:val="24"/>
                </w:rPr>
                <w:t>e</w:t>
              </w:r>
              <w:r w:rsidR="00254D07">
                <w:rPr>
                  <w:rFonts w:ascii="Times New Roman" w:eastAsia="Times New Roman" w:hAnsi="Times New Roman" w:cs="Times New Roman"/>
                  <w:szCs w:val="24"/>
                </w:rPr>
                <w:t>kstri</w:t>
              </w:r>
              <w:r w:rsidR="00254D07" w:rsidRPr="00EC6F38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13" w:author="Erlita rusnaningtias" w:date="2022-03-24T13:49:00Z">
              <w:r w:rsidR="00095B00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" w:author="Erlita rusnaningtias" w:date="2022-03-24T13:50:00Z"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>setiap</w:t>
              </w:r>
              <w:proofErr w:type="spellEnd"/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Erlita rusnaningtias" w:date="2022-03-24T13:36:00Z">
              <w:r w:rsidRPr="00EC6F38" w:rsidDel="00254D07">
                <w:rPr>
                  <w:rFonts w:ascii="Times New Roman" w:eastAsia="Times New Roman" w:hAnsi="Times New Roman" w:cs="Times New Roman"/>
                  <w:szCs w:val="24"/>
                </w:rPr>
                <w:delText xml:space="preserve">dia akan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del w:id="16" w:author="Erlita rusnaningtias" w:date="2022-03-24T13:36:00Z">
              <w:r w:rsidRPr="00EC6F38" w:rsidDel="00254D07">
                <w:rPr>
                  <w:rFonts w:ascii="Times New Roman" w:eastAsia="Times New Roman" w:hAnsi="Times New Roman" w:cs="Times New Roman"/>
                  <w:szCs w:val="24"/>
                </w:rPr>
                <w:delText>, 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7" w:author="Erlita rusnaningtias" w:date="2022-03-24T13:49:00Z">
              <w:r w:rsidR="00095B00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ins w:id="18" w:author="Erlita rusnaningtias" w:date="2022-03-24T13:50:00Z"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" w:author="Erlita rusnaningtias" w:date="2022-03-24T13:50:00Z">
              <w:r w:rsidRPr="00EC6F38" w:rsidDel="007325A5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proofErr w:type="spellStart"/>
            <w:ins w:id="20" w:author="Erlita rusnaningtias" w:date="2022-03-24T13:50:00Z"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7325A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1" w:author="Erlita rusnaningtias" w:date="2022-03-24T13:53:00Z"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22" w:author="Erlita rusnaningtias" w:date="2022-03-24T13:53:00Z">
              <w:r w:rsidRPr="00EC6F38" w:rsidDel="007325A5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3" w:author="Erlita rusnaningtias" w:date="2022-03-24T13:53:00Z"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24" w:author="Erlita rusnaningtias" w:date="2022-03-24T13:53:00Z">
              <w:r w:rsidRPr="00EC6F38" w:rsidDel="007325A5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</w:t>
            </w:r>
            <w:ins w:id="25" w:author="Erlita rusnaningtias" w:date="2022-03-24T13:53:00Z"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26" w:author="Erlita rusnaningtias" w:date="2022-03-24T13:53:00Z">
              <w:r w:rsidRPr="00EC6F38" w:rsidDel="007325A5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  <w:ins w:id="27" w:author="Erlita rusnaningtias" w:date="2022-03-24T13:36:00Z">
              <w:r w:rsidR="00254D0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8" w:author="Erlita rusnaningtias" w:date="2022-03-24T13:36:00Z">
              <w:r w:rsidR="00254D0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29" w:author="Erlita rusnaningtias" w:date="2022-03-24T13:36:00Z">
              <w:r w:rsidRPr="00EC6F38" w:rsidDel="00254D07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del w:id="30" w:author="Erlita rusnaningtias" w:date="2022-03-24T13:51:00Z">
              <w:r w:rsidRPr="00EC6F38" w:rsidDel="007325A5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4FE37F2" w14:textId="77777777" w:rsidR="007325A5" w:rsidRPr="00EC6F38" w:rsidRDefault="007325A5" w:rsidP="007325A5">
            <w:pPr>
              <w:spacing w:before="100" w:beforeAutospacing="1" w:after="100" w:afterAutospacing="1" w:line="240" w:lineRule="auto"/>
              <w:ind w:firstLine="743"/>
              <w:contextualSpacing w:val="0"/>
              <w:jc w:val="both"/>
              <w:rPr>
                <w:ins w:id="31" w:author="Erlita rusnaningtias" w:date="2022-03-24T13:51:00Z"/>
                <w:rFonts w:ascii="Times New Roman" w:eastAsia="Times New Roman" w:hAnsi="Times New Roman" w:cs="Times New Roman"/>
                <w:szCs w:val="24"/>
              </w:rPr>
              <w:pPrChange w:id="32" w:author="Erlita rusnaningtias" w:date="2022-03-24T13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14:paraId="3F2603C6" w14:textId="254BAC94" w:rsidR="00125355" w:rsidRPr="00EC6F38" w:rsidRDefault="00125355" w:rsidP="007325A5">
            <w:pPr>
              <w:spacing w:before="100" w:beforeAutospacing="1" w:after="100" w:afterAutospacing="1" w:line="240" w:lineRule="auto"/>
              <w:ind w:firstLine="743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" w:author="Erlita rusnaningtias" w:date="2022-03-24T13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34" w:author="Erlita rusnaningtias" w:date="2022-03-24T13:36:00Z">
              <w:r w:rsidR="00254D0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5" w:author="Erlita rusnaningtias" w:date="2022-03-24T13:51:00Z">
              <w:r w:rsidRPr="00EC6F38" w:rsidDel="007325A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36" w:author="Erlita rusnaningtias" w:date="2022-03-24T13:51:00Z"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7" w:author="Erlita rusnaningtias" w:date="2022-03-24T13:51:00Z"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38" w:author="Erlita rusnaningtias" w:date="2022-03-24T13:37:00Z">
              <w:r w:rsidRPr="00EC6F38" w:rsidDel="00254D07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39" w:author="Erlita rusnaningtias" w:date="2022-03-24T13:51:00Z"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40" w:author="Erlita rusnaningtias" w:date="2022-03-24T13:51:00Z">
              <w:r w:rsidRPr="00EC6F38" w:rsidDel="007325A5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1" w:author="Erlita rusnaningtias" w:date="2022-03-24T13:52:00Z">
              <w:r w:rsidRPr="00EC6F38" w:rsidDel="007325A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2" w:author="Erlita rusnaningtias" w:date="2022-03-24T13:52:00Z">
              <w:r w:rsidRPr="00EC6F38" w:rsidDel="007325A5">
                <w:rPr>
                  <w:rFonts w:ascii="Times New Roman" w:eastAsia="Times New Roman" w:hAnsi="Times New Roman" w:cs="Times New Roman"/>
                  <w:szCs w:val="24"/>
                </w:rPr>
                <w:delText xml:space="preserve">membuat </w:delText>
              </w:r>
            </w:del>
            <w:proofErr w:type="spellStart"/>
            <w:ins w:id="43" w:author="Erlita rusnaningtias" w:date="2022-03-24T13:52:00Z"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>menciptakan</w:t>
              </w:r>
              <w:proofErr w:type="spellEnd"/>
              <w:r w:rsidR="007325A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del w:id="44" w:author="Erlita rusnaningtias" w:date="2022-03-24T13:52:00Z">
              <w:r w:rsidRPr="00EC6F38" w:rsidDel="007325A5">
                <w:rPr>
                  <w:rFonts w:ascii="Times New Roman" w:eastAsia="Times New Roman" w:hAnsi="Times New Roman" w:cs="Times New Roman"/>
                  <w:szCs w:val="24"/>
                </w:rPr>
                <w:delText xml:space="preserve"> yang belum tercipta</w:delText>
              </w:r>
            </w:del>
            <w:del w:id="45" w:author="Erlita rusnaningtias" w:date="2022-03-24T13:38:00Z">
              <w:r w:rsidRPr="00EC6F38" w:rsidDel="00254D07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6B926E" w14:textId="11978C09" w:rsidR="00125355" w:rsidRPr="00EC6F38" w:rsidRDefault="00125355" w:rsidP="007325A5">
            <w:pPr>
              <w:spacing w:before="100" w:beforeAutospacing="1" w:after="100" w:afterAutospacing="1" w:line="240" w:lineRule="auto"/>
              <w:ind w:firstLine="742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6" w:author="Erlita rusnaningtias" w:date="2022-03-24T13:5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</w:t>
            </w:r>
            <w:proofErr w:type="spellStart"/>
            <w:ins w:id="47" w:author="Erlita rusnaningtias" w:date="2022-03-24T13:53:00Z"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 xml:space="preserve"> 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8" w:author="Erlita rusnaningtias" w:date="2022-03-24T13:53:00Z">
              <w:r w:rsidRPr="00EC6F38" w:rsidDel="007325A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9" w:author="Erlita rusnaningtias" w:date="2022-03-24T13:53:00Z">
              <w:r w:rsidRPr="00EC6F38" w:rsidDel="007325A5">
                <w:rPr>
                  <w:rFonts w:ascii="Times New Roman" w:eastAsia="Times New Roman" w:hAnsi="Times New Roman" w:cs="Times New Roman"/>
                  <w:szCs w:val="24"/>
                </w:rPr>
                <w:delText>pendidikan</w:delText>
              </w:r>
            </w:del>
            <w:ins w:id="50" w:author="Erlita rusnaningtias" w:date="2022-03-24T13:53:00Z"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 xml:space="preserve">Pendidikan </w:t>
              </w:r>
              <w:proofErr w:type="spellStart"/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1" w:author="Erlita rusnaningtias" w:date="2022-03-24T13:53:00Z">
              <w:r w:rsidRPr="00EC6F38" w:rsidDel="007325A5">
                <w:rPr>
                  <w:rFonts w:ascii="Times New Roman" w:eastAsia="Times New Roman" w:hAnsi="Times New Roman" w:cs="Times New Roman"/>
                  <w:szCs w:val="24"/>
                </w:rPr>
                <w:delText xml:space="preserve">peningkatan </w:delText>
              </w:r>
            </w:del>
            <w:proofErr w:type="spellStart"/>
            <w:ins w:id="52" w:author="Erlita rusnaningtias" w:date="2022-03-24T13:54:00Z"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ins w:id="53" w:author="Erlita rusnaningtias" w:date="2022-03-24T13:53:00Z">
              <w:r w:rsidR="007325A5" w:rsidRPr="00EC6F38">
                <w:rPr>
                  <w:rFonts w:ascii="Times New Roman" w:eastAsia="Times New Roman" w:hAnsi="Times New Roman" w:cs="Times New Roman"/>
                  <w:szCs w:val="24"/>
                </w:rPr>
                <w:t>eningkat</w:t>
              </w:r>
            </w:ins>
            <w:ins w:id="54" w:author="Erlita rusnaningtias" w:date="2022-03-24T13:54:00Z"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ins w:id="55" w:author="Erlita rusnaningtias" w:date="2022-03-24T13:53:00Z">
              <w:r w:rsidR="007325A5" w:rsidRPr="00EC6F38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  <w:proofErr w:type="spellEnd"/>
              <w:r w:rsidR="007325A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dan </w:t>
            </w:r>
            <w:proofErr w:type="spellStart"/>
            <w:ins w:id="56" w:author="Erlita rusnaningtias" w:date="2022-03-24T13:54:00Z"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7" w:author="Erlita rusnaningtias" w:date="2022-03-24T13:54:00Z">
              <w:r w:rsidRPr="00EC6F38" w:rsidDel="007325A5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emerata</w:t>
            </w:r>
            <w:ins w:id="58" w:author="Erlita rusnaningtias" w:date="2022-03-24T13:54:00Z"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59" w:author="Erlita rusnaningtias" w:date="2022-03-24T13:38:00Z">
              <w:r w:rsidRPr="00EC6F38" w:rsidDel="00254D07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60" w:author="Erlita rusnaningtias" w:date="2022-03-24T13:38:00Z">
              <w:r w:rsidR="00254D0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DD5516" w14:textId="3F928DF6" w:rsidR="00125355" w:rsidRPr="00EC6F38" w:rsidRDefault="00125355" w:rsidP="007325A5">
            <w:pPr>
              <w:spacing w:before="100" w:beforeAutospacing="1" w:after="100" w:afterAutospacing="1" w:line="240" w:lineRule="auto"/>
              <w:ind w:firstLine="742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1" w:author="Erlita rusnaningtias" w:date="2022-03-24T13:5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2" w:author="Erlita rusnaningtias" w:date="2022-03-24T13:54:00Z"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3" w:author="Erlita rusnaningtias" w:date="2022-03-24T13:54:00Z">
              <w:r w:rsidRPr="00EC6F38" w:rsidDel="007325A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64" w:author="Erlita rusnaningtias" w:date="2022-03-24T13:54:00Z">
              <w:r w:rsidR="007325A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65" w:author="Erlita rusnaningtias" w:date="2022-03-24T13:55:00Z"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66" w:author="Erlita rusnaningtias" w:date="2022-03-24T13:39:00Z">
              <w:r w:rsidR="00254D07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7" w:author="Erlita rusnaningtias" w:date="2022-03-24T13:55:00Z"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68" w:author="Erlita rusnaningtias" w:date="2022-03-24T13:55:00Z">
              <w:r w:rsidRPr="00EC6F38" w:rsidDel="00683F4D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</w:t>
            </w:r>
            <w:proofErr w:type="spellStart"/>
            <w:ins w:id="69" w:author="Erlita rusnaningtias" w:date="2022-03-24T13:55:00Z"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0" w:author="Erlita rusnaningtias" w:date="2022-03-24T13:39:00Z">
              <w:r w:rsidRPr="00EC6F38" w:rsidDel="00254D07">
                <w:rPr>
                  <w:rFonts w:ascii="Times New Roman" w:eastAsia="Times New Roman" w:hAnsi="Times New Roman" w:cs="Times New Roman"/>
                  <w:szCs w:val="24"/>
                </w:rPr>
                <w:delText xml:space="preserve">hari </w:delText>
              </w:r>
            </w:del>
            <w:proofErr w:type="spellStart"/>
            <w:ins w:id="71" w:author="Erlita rusnaningtias" w:date="2022-03-24T13:39:00Z">
              <w:r w:rsidR="00254D07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254D0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ins w:id="72" w:author="Erlita rusnaningtias" w:date="2022-03-24T13:56:00Z"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>diberitakan</w:t>
              </w:r>
              <w:proofErr w:type="spellEnd"/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73" w:author="Erlita rusnaningtias" w:date="2022-03-24T13:56:00Z">
              <w:r w:rsidRPr="00EC6F38" w:rsidDel="00683F4D">
                <w:rPr>
                  <w:rFonts w:ascii="Times New Roman" w:eastAsia="Times New Roman" w:hAnsi="Times New Roman" w:cs="Times New Roman"/>
                  <w:szCs w:val="24"/>
                </w:rPr>
                <w:delText xml:space="preserve"> di publis</w:delText>
              </w:r>
            </w:del>
            <w:del w:id="74" w:author="Erlita rusnaningtias" w:date="2022-03-24T13:40:00Z">
              <w:r w:rsidRPr="00EC6F38" w:rsidDel="00930F05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5" w:author="Erlita rusnaningtias" w:date="2022-03-24T13:57:00Z">
              <w:r w:rsidRPr="00EC6F38" w:rsidDel="00683F4D">
                <w:rPr>
                  <w:rFonts w:ascii="Times New Roman" w:eastAsia="Times New Roman" w:hAnsi="Times New Roman" w:cs="Times New Roman"/>
                  <w:szCs w:val="24"/>
                </w:rPr>
                <w:delText>harus mempersiapkan diri atau</w:delText>
              </w:r>
            </w:del>
            <w:ins w:id="76" w:author="Erlita rusnaningtias" w:date="2022-03-24T13:57:00Z"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7" w:author="Erlita rusnaningtias" w:date="2022-03-24T13:57:00Z"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>mempersiapkan</w:t>
              </w:r>
              <w:proofErr w:type="spellEnd"/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>diri</w:t>
              </w:r>
              <w:proofErr w:type="spellEnd"/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ins w:id="78" w:author="Erlita rusnaningtias" w:date="2022-03-24T13:57:00Z"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79" w:author="Erlita rusnaningtias" w:date="2022-03-24T13:57:00Z">
              <w:r w:rsidRPr="00EC6F38" w:rsidDel="00683F4D">
                <w:rPr>
                  <w:rFonts w:ascii="Times New Roman" w:eastAsia="Times New Roman" w:hAnsi="Times New Roman" w:cs="Times New Roman"/>
                  <w:szCs w:val="24"/>
                </w:rPr>
                <w:delText>revolusi 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B15FFA4" w14:textId="7CD06BE3" w:rsidR="00125355" w:rsidRPr="00EC6F38" w:rsidRDefault="00125355" w:rsidP="00095B0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0" w:author="Erlita rusnaningtias" w:date="2022-03-24T13:4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1" w:author="Erlita rusnaningtias" w:date="2022-03-24T13:58:00Z"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ins w:id="82" w:author="Erlita rusnaningtias" w:date="2022-03-24T13:41:00Z">
              <w:r w:rsidR="00930F0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ins w:id="83" w:author="Erlita rusnaningtias" w:date="2022-03-24T13:40:00Z">
              <w:r w:rsidR="00930F0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30F05">
                <w:rPr>
                  <w:rFonts w:ascii="Times New Roman" w:eastAsia="Times New Roman" w:hAnsi="Times New Roman" w:cs="Times New Roman"/>
                  <w:szCs w:val="24"/>
                </w:rPr>
                <w:t>antara</w:t>
              </w:r>
              <w:proofErr w:type="spellEnd"/>
              <w:r w:rsidR="00930F05">
                <w:rPr>
                  <w:rFonts w:ascii="Times New Roman" w:eastAsia="Times New Roman" w:hAnsi="Times New Roman" w:cs="Times New Roman"/>
                  <w:szCs w:val="24"/>
                </w:rPr>
                <w:t xml:space="preserve"> lain:</w:t>
              </w:r>
            </w:ins>
          </w:p>
          <w:p w14:paraId="05FCF778" w14:textId="69F34906" w:rsidR="00125355" w:rsidRPr="00EC6F38" w:rsidDel="00683F4D" w:rsidRDefault="00125355" w:rsidP="00095B0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84" w:author="Erlita rusnaningtias" w:date="2022-03-24T13:58:00Z"/>
                <w:rFonts w:ascii="Times New Roman" w:eastAsia="Times New Roman" w:hAnsi="Times New Roman" w:cs="Times New Roman"/>
                <w:szCs w:val="24"/>
              </w:rPr>
              <w:pPrChange w:id="85" w:author="Erlita rusnaningtias" w:date="2022-03-24T13:4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86" w:author="Erlita rusnaningtias" w:date="2022-03-24T13:58:00Z"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54AE759C" w14:textId="4533A1F5" w:rsidR="00125355" w:rsidRPr="00683F4D" w:rsidDel="00683F4D" w:rsidRDefault="00125355" w:rsidP="00683F4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87" w:author="Erlita rusnaningtias" w:date="2022-03-24T13:59:00Z"/>
                <w:rFonts w:ascii="Times New Roman" w:eastAsia="Times New Roman" w:hAnsi="Times New Roman" w:cs="Times New Roman"/>
                <w:szCs w:val="24"/>
                <w:rPrChange w:id="88" w:author="Erlita rusnaningtias" w:date="2022-03-24T13:58:00Z">
                  <w:rPr>
                    <w:del w:id="89" w:author="Erlita rusnaningtias" w:date="2022-03-24T13:59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90" w:author="Erlita rusnaningtias" w:date="2022-03-24T13:5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683F4D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91" w:author="Erlita rusnaningtias" w:date="2022-03-24T13:41:00Z">
              <w:r w:rsidR="00930F05" w:rsidRPr="00683F4D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92" w:author="Erlita rusnaningtias" w:date="2022-03-24T13:41:00Z">
              <w:r w:rsidRPr="00683F4D" w:rsidDel="00930F05">
                <w:rPr>
                  <w:rFonts w:ascii="Times New Roman" w:eastAsia="Times New Roman" w:hAnsi="Times New Roman" w:cs="Times New Roman"/>
                  <w:szCs w:val="24"/>
                  <w:rPrChange w:id="93" w:author="Erlita rusnaningtias" w:date="2022-03-24T13:5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</w:delText>
              </w:r>
            </w:del>
            <w:r w:rsidRPr="00683F4D">
              <w:rPr>
                <w:rFonts w:ascii="Times New Roman" w:eastAsia="Times New Roman" w:hAnsi="Times New Roman" w:cs="Times New Roman"/>
                <w:szCs w:val="24"/>
                <w:rPrChange w:id="94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  <w:rPrChange w:id="95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683F4D">
              <w:rPr>
                <w:rFonts w:ascii="Times New Roman" w:eastAsia="Times New Roman" w:hAnsi="Times New Roman" w:cs="Times New Roman"/>
                <w:szCs w:val="24"/>
                <w:rPrChange w:id="96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  <w:rPrChange w:id="97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98" w:author="Erlita rusnaningtias" w:date="2022-03-24T13:41:00Z">
              <w:r w:rsidRPr="00683F4D" w:rsidDel="00930F05">
                <w:rPr>
                  <w:rFonts w:ascii="Times New Roman" w:eastAsia="Times New Roman" w:hAnsi="Times New Roman" w:cs="Times New Roman"/>
                  <w:szCs w:val="24"/>
                  <w:rPrChange w:id="99" w:author="Erlita rusnaningtias" w:date="2022-03-24T13:5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683F4D">
              <w:rPr>
                <w:rFonts w:ascii="Times New Roman" w:eastAsia="Times New Roman" w:hAnsi="Times New Roman" w:cs="Times New Roman"/>
                <w:szCs w:val="24"/>
                <w:rPrChange w:id="100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</w:t>
            </w:r>
            <w:ins w:id="101" w:author="Erlita rusnaningtias" w:date="2022-03-24T13:41:00Z">
              <w:r w:rsidR="00930F05" w:rsidRPr="00683F4D">
                <w:rPr>
                  <w:rFonts w:ascii="Times New Roman" w:eastAsia="Times New Roman" w:hAnsi="Times New Roman" w:cs="Times New Roman"/>
                  <w:szCs w:val="24"/>
                  <w:rPrChange w:id="102" w:author="Erlita rusnaningtias" w:date="2022-03-24T13:5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n</w:t>
              </w:r>
            </w:ins>
            <w:r w:rsidRPr="00683F4D">
              <w:rPr>
                <w:rFonts w:ascii="Times New Roman" w:eastAsia="Times New Roman" w:hAnsi="Times New Roman" w:cs="Times New Roman"/>
                <w:szCs w:val="24"/>
                <w:rPrChange w:id="103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</w:t>
            </w:r>
            <w:proofErr w:type="spellEnd"/>
            <w:r w:rsidRPr="00683F4D">
              <w:rPr>
                <w:rFonts w:ascii="Times New Roman" w:eastAsia="Times New Roman" w:hAnsi="Times New Roman" w:cs="Times New Roman"/>
                <w:szCs w:val="24"/>
                <w:rPrChange w:id="104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  <w:rPrChange w:id="105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683F4D">
              <w:rPr>
                <w:rFonts w:ascii="Times New Roman" w:eastAsia="Times New Roman" w:hAnsi="Times New Roman" w:cs="Times New Roman"/>
                <w:szCs w:val="24"/>
                <w:rPrChange w:id="106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  <w:rPrChange w:id="107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merancang</w:t>
            </w:r>
            <w:proofErr w:type="spellEnd"/>
            <w:r w:rsidRPr="00683F4D">
              <w:rPr>
                <w:rFonts w:ascii="Times New Roman" w:eastAsia="Times New Roman" w:hAnsi="Times New Roman" w:cs="Times New Roman"/>
                <w:szCs w:val="24"/>
                <w:rPrChange w:id="108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  <w:rPrChange w:id="109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Pr="00683F4D">
              <w:rPr>
                <w:rFonts w:ascii="Times New Roman" w:eastAsia="Times New Roman" w:hAnsi="Times New Roman" w:cs="Times New Roman"/>
                <w:szCs w:val="24"/>
                <w:rPrChange w:id="110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  <w:rPrChange w:id="111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683F4D">
              <w:rPr>
                <w:rFonts w:ascii="Times New Roman" w:eastAsia="Times New Roman" w:hAnsi="Times New Roman" w:cs="Times New Roman"/>
                <w:szCs w:val="24"/>
                <w:rPrChange w:id="112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  <w:rPrChange w:id="113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683F4D">
              <w:rPr>
                <w:rFonts w:ascii="Times New Roman" w:eastAsia="Times New Roman" w:hAnsi="Times New Roman" w:cs="Times New Roman"/>
                <w:szCs w:val="24"/>
                <w:rPrChange w:id="114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  <w:rPrChange w:id="115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ins w:id="116" w:author="Erlita rusnaningtias" w:date="2022-03-24T13:41:00Z">
              <w:r w:rsidR="00930F05" w:rsidRPr="00683F4D">
                <w:rPr>
                  <w:rFonts w:ascii="Times New Roman" w:eastAsia="Times New Roman" w:hAnsi="Times New Roman" w:cs="Times New Roman"/>
                  <w:szCs w:val="24"/>
                  <w:rPrChange w:id="117" w:author="Erlita rusnaningtias" w:date="2022-03-24T13:5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, </w:t>
              </w:r>
            </w:ins>
            <w:del w:id="118" w:author="Erlita rusnaningtias" w:date="2022-03-24T13:41:00Z">
              <w:r w:rsidRPr="00683F4D" w:rsidDel="00930F05">
                <w:rPr>
                  <w:rFonts w:ascii="Times New Roman" w:eastAsia="Times New Roman" w:hAnsi="Times New Roman" w:cs="Times New Roman"/>
                  <w:szCs w:val="24"/>
                  <w:rPrChange w:id="119" w:author="Erlita rusnaningtias" w:date="2022-03-24T13:5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dan </w:delText>
              </w:r>
            </w:del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  <w:rPrChange w:id="120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ins w:id="121" w:author="Erlita rusnaningtias" w:date="2022-03-24T13:41:00Z">
              <w:r w:rsidR="00930F05" w:rsidRPr="00683F4D">
                <w:rPr>
                  <w:rFonts w:ascii="Times New Roman" w:eastAsia="Times New Roman" w:hAnsi="Times New Roman" w:cs="Times New Roman"/>
                  <w:szCs w:val="24"/>
                  <w:rPrChange w:id="122" w:author="Erlita rusnaningtias" w:date="2022-03-24T13:5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, dan </w:t>
              </w:r>
            </w:ins>
            <w:del w:id="123" w:author="Erlita rusnaningtias" w:date="2022-03-24T13:41:00Z">
              <w:r w:rsidRPr="00683F4D" w:rsidDel="00930F05">
                <w:rPr>
                  <w:rFonts w:ascii="Times New Roman" w:eastAsia="Times New Roman" w:hAnsi="Times New Roman" w:cs="Times New Roman"/>
                  <w:szCs w:val="24"/>
                  <w:rPrChange w:id="124" w:author="Erlita rusnaningtias" w:date="2022-03-24T13:5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/</w:delText>
              </w:r>
            </w:del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  <w:rPrChange w:id="125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683F4D">
              <w:rPr>
                <w:rFonts w:ascii="Times New Roman" w:eastAsia="Times New Roman" w:hAnsi="Times New Roman" w:cs="Times New Roman"/>
                <w:szCs w:val="24"/>
                <w:rPrChange w:id="126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  <w:rPrChange w:id="127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683F4D">
              <w:rPr>
                <w:rFonts w:ascii="Times New Roman" w:eastAsia="Times New Roman" w:hAnsi="Times New Roman" w:cs="Times New Roman"/>
                <w:szCs w:val="24"/>
                <w:rPrChange w:id="128" w:author="Erlita rusnaningtias" w:date="2022-03-24T13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  <w:ins w:id="129" w:author="Erlita rusnaningtias" w:date="2022-03-24T13:59:00Z"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43E2B24B" w14:textId="2C191020" w:rsidR="00125355" w:rsidRPr="00683F4D" w:rsidDel="00930F05" w:rsidRDefault="00125355" w:rsidP="00683F4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130" w:author="Erlita rusnaningtias" w:date="2022-03-24T13:41:00Z"/>
                <w:rFonts w:ascii="Times New Roman" w:eastAsia="Times New Roman" w:hAnsi="Times New Roman" w:cs="Times New Roman"/>
                <w:szCs w:val="24"/>
                <w:rPrChange w:id="131" w:author="Erlita rusnaningtias" w:date="2022-03-24T13:59:00Z">
                  <w:rPr>
                    <w:del w:id="132" w:author="Erlita rusnaningtias" w:date="2022-03-24T13:41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33" w:author="Erlita rusnaningtias" w:date="2022-03-24T13:5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34" w:author="Erlita rusnaningtias" w:date="2022-03-24T13:59:00Z">
              <w:r w:rsidRPr="00683F4D" w:rsidDel="00683F4D">
                <w:rPr>
                  <w:rFonts w:ascii="Times New Roman" w:eastAsia="Times New Roman" w:hAnsi="Times New Roman" w:cs="Times New Roman"/>
                  <w:szCs w:val="24"/>
                  <w:rPrChange w:id="135" w:author="Erlita rusnaningtias" w:date="2022-03-24T13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</w:delText>
              </w:r>
            </w:del>
            <w:proofErr w:type="spellStart"/>
            <w:ins w:id="136" w:author="Erlita rusnaningtias" w:date="2022-03-24T13:59:00Z"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683F4D">
              <w:rPr>
                <w:rFonts w:ascii="Times New Roman" w:eastAsia="Times New Roman" w:hAnsi="Times New Roman" w:cs="Times New Roman"/>
                <w:szCs w:val="24"/>
              </w:rPr>
              <w:t>enggunakan</w:t>
            </w:r>
            <w:proofErr w:type="spellEnd"/>
            <w:r w:rsidRPr="00683F4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683F4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137" w:author="Erlita rusnaningtias" w:date="2022-03-24T13:59:00Z"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38" w:author="Erlita rusnaningtias" w:date="2022-03-24T13:41:00Z">
              <w:r w:rsidRPr="00683F4D" w:rsidDel="00930F05">
                <w:rPr>
                  <w:rFonts w:ascii="Times New Roman" w:eastAsia="Times New Roman" w:hAnsi="Times New Roman" w:cs="Times New Roman"/>
                  <w:szCs w:val="24"/>
                  <w:rPrChange w:id="139" w:author="Erlita rusnaningtias" w:date="2022-03-24T13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14:paraId="6ADED22B" w14:textId="588C6D73" w:rsidR="00125355" w:rsidRPr="00930F05" w:rsidRDefault="00125355" w:rsidP="00683F4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0" w:author="Erlita rusnaningtias" w:date="2022-03-24T13:5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41" w:author="Erlita rusnaningtias" w:date="2022-03-24T13:41:00Z">
              <w:r w:rsidRPr="00930F05" w:rsidDel="00930F05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del w:id="142" w:author="Erlita rusnaningtias" w:date="2022-03-24T13:59:00Z">
              <w:r w:rsidRPr="00930F05" w:rsidDel="00683F4D">
                <w:rPr>
                  <w:rFonts w:ascii="Times New Roman" w:eastAsia="Times New Roman" w:hAnsi="Times New Roman" w:cs="Times New Roman"/>
                  <w:szCs w:val="24"/>
                </w:rPr>
                <w:delText xml:space="preserve">aitu guru di sini </w:delText>
              </w:r>
            </w:del>
            <w:proofErr w:type="spellStart"/>
            <w:r w:rsidRPr="00930F0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3" w:author="Erlita rusnaningtias" w:date="2022-03-24T13:42:00Z">
              <w:r w:rsidRPr="00930F05" w:rsidDel="00930F0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930F05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930F0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30F05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930F0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30F05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930F0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30F05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930F0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30F05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930F0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30F05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930F0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30F05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930F05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930F05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930F0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30F05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930F0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1319D2F" w14:textId="31EBDD8B" w:rsidR="00125355" w:rsidRPr="00EC6F38" w:rsidDel="00683F4D" w:rsidRDefault="00125355" w:rsidP="00095B0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144" w:author="Erlita rusnaningtias" w:date="2022-03-24T14:00:00Z"/>
                <w:rFonts w:ascii="Times New Roman" w:eastAsia="Times New Roman" w:hAnsi="Times New Roman" w:cs="Times New Roman"/>
                <w:szCs w:val="24"/>
              </w:rPr>
              <w:pPrChange w:id="145" w:author="Erlita rusnaningtias" w:date="2022-03-24T13:4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46" w:author="Erlita rusnaningtias" w:date="2022-03-24T13:59:00Z">
              <w:r w:rsidRPr="00EC6F38" w:rsidDel="00683F4D">
                <w:rPr>
                  <w:rFonts w:ascii="Times New Roman" w:eastAsia="Times New Roman" w:hAnsi="Times New Roman" w:cs="Times New Roman"/>
                  <w:szCs w:val="24"/>
                </w:rPr>
                <w:delText>Menempatkan g</w:delText>
              </w:r>
            </w:del>
            <w:ins w:id="147" w:author="Erlita rusnaningtias" w:date="2022-03-24T13:59:00Z"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ins w:id="148" w:author="Erlita rusnaningtias" w:date="2022-03-24T14:00:00Z"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>ditempatkan</w:t>
              </w:r>
              <w:proofErr w:type="spellEnd"/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</w:t>
            </w:r>
            <w:ins w:id="149" w:author="Erlita rusnaningtias" w:date="2022-03-24T14:00:00Z"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>. G</w:t>
              </w:r>
            </w:ins>
            <w:del w:id="150" w:author="Erlita rusnaningtias" w:date="2022-03-24T14:00:00Z">
              <w:r w:rsidRPr="00EC6F38" w:rsidDel="00683F4D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767B45E" w14:textId="206A87E3" w:rsidR="00125355" w:rsidRPr="00683F4D" w:rsidRDefault="00125355" w:rsidP="00683F4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151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52" w:author="Erlita rusnaningtias" w:date="2022-03-24T14:0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53" w:author="Erlita rusnaningtias" w:date="2022-03-24T14:00:00Z">
              <w:r w:rsidRPr="00683F4D" w:rsidDel="00683F4D">
                <w:rPr>
                  <w:rFonts w:ascii="Times New Roman" w:eastAsia="Times New Roman" w:hAnsi="Times New Roman" w:cs="Times New Roman"/>
                  <w:szCs w:val="24"/>
                  <w:rPrChange w:id="154" w:author="Erlita rusnaningtias" w:date="2022-03-24T14:0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G</w:delText>
              </w:r>
            </w:del>
            <w:r w:rsidRPr="00683F4D">
              <w:rPr>
                <w:rFonts w:ascii="Times New Roman" w:eastAsia="Times New Roman" w:hAnsi="Times New Roman" w:cs="Times New Roman"/>
                <w:szCs w:val="24"/>
                <w:rPrChange w:id="155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ur</w:t>
            </w:r>
            <w:ins w:id="156" w:author="Erlita rusnaningtias" w:date="2022-03-24T14:00:00Z">
              <w:r w:rsidR="00683F4D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57" w:author="Erlita rusnaningtias" w:date="2022-03-24T14:00:00Z">
              <w:r w:rsidRPr="00683F4D" w:rsidDel="00683F4D">
                <w:rPr>
                  <w:rFonts w:ascii="Times New Roman" w:eastAsia="Times New Roman" w:hAnsi="Times New Roman" w:cs="Times New Roman"/>
                  <w:szCs w:val="24"/>
                  <w:rPrChange w:id="158" w:author="Erlita rusnaningtias" w:date="2022-03-24T14:0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r w:rsidRPr="00683F4D">
              <w:rPr>
                <w:rFonts w:ascii="Times New Roman" w:eastAsia="Times New Roman" w:hAnsi="Times New Roman" w:cs="Times New Roman"/>
                <w:szCs w:val="24"/>
                <w:rPrChange w:id="159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  <w:rPrChange w:id="160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ilatih</w:t>
            </w:r>
            <w:proofErr w:type="spellEnd"/>
            <w:r w:rsidRPr="00683F4D">
              <w:rPr>
                <w:rFonts w:ascii="Times New Roman" w:eastAsia="Times New Roman" w:hAnsi="Times New Roman" w:cs="Times New Roman"/>
                <w:szCs w:val="24"/>
                <w:rPrChange w:id="161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  <w:rPrChange w:id="162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683F4D">
              <w:rPr>
                <w:rFonts w:ascii="Times New Roman" w:eastAsia="Times New Roman" w:hAnsi="Times New Roman" w:cs="Times New Roman"/>
                <w:szCs w:val="24"/>
                <w:rPrChange w:id="163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  <w:rPrChange w:id="164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mengembangkan</w:t>
            </w:r>
            <w:proofErr w:type="spellEnd"/>
            <w:r w:rsidRPr="00683F4D">
              <w:rPr>
                <w:rFonts w:ascii="Times New Roman" w:eastAsia="Times New Roman" w:hAnsi="Times New Roman" w:cs="Times New Roman"/>
                <w:szCs w:val="24"/>
                <w:rPrChange w:id="165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  <w:rPrChange w:id="166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kurikulum</w:t>
            </w:r>
            <w:proofErr w:type="spellEnd"/>
            <w:r w:rsidRPr="00683F4D">
              <w:rPr>
                <w:rFonts w:ascii="Times New Roman" w:eastAsia="Times New Roman" w:hAnsi="Times New Roman" w:cs="Times New Roman"/>
                <w:szCs w:val="24"/>
                <w:rPrChange w:id="167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  <w:rPrChange w:id="168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memberikan</w:t>
            </w:r>
            <w:proofErr w:type="spellEnd"/>
            <w:r w:rsidRPr="00683F4D">
              <w:rPr>
                <w:rFonts w:ascii="Times New Roman" w:eastAsia="Times New Roman" w:hAnsi="Times New Roman" w:cs="Times New Roman"/>
                <w:szCs w:val="24"/>
                <w:rPrChange w:id="169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  <w:rPrChange w:id="170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kebebasan</w:t>
            </w:r>
            <w:proofErr w:type="spellEnd"/>
            <w:r w:rsidRPr="00683F4D">
              <w:rPr>
                <w:rFonts w:ascii="Times New Roman" w:eastAsia="Times New Roman" w:hAnsi="Times New Roman" w:cs="Times New Roman"/>
                <w:szCs w:val="24"/>
                <w:rPrChange w:id="171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  <w:rPrChange w:id="172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683F4D">
              <w:rPr>
                <w:rFonts w:ascii="Times New Roman" w:eastAsia="Times New Roman" w:hAnsi="Times New Roman" w:cs="Times New Roman"/>
                <w:szCs w:val="24"/>
                <w:rPrChange w:id="173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  <w:rPrChange w:id="174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menentukan</w:t>
            </w:r>
            <w:proofErr w:type="spellEnd"/>
            <w:r w:rsidRPr="00683F4D">
              <w:rPr>
                <w:rFonts w:ascii="Times New Roman" w:eastAsia="Times New Roman" w:hAnsi="Times New Roman" w:cs="Times New Roman"/>
                <w:szCs w:val="24"/>
                <w:rPrChange w:id="175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  <w:rPrChange w:id="176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r w:rsidRPr="00683F4D">
              <w:rPr>
                <w:rFonts w:ascii="Times New Roman" w:eastAsia="Times New Roman" w:hAnsi="Times New Roman" w:cs="Times New Roman"/>
                <w:szCs w:val="24"/>
                <w:rPrChange w:id="177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  <w:rPrChange w:id="178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ins w:id="179" w:author="Erlita rusnaningtias" w:date="2022-03-24T13:42:00Z">
              <w:r w:rsidR="00930F05" w:rsidRPr="00683F4D">
                <w:rPr>
                  <w:rFonts w:ascii="Times New Roman" w:eastAsia="Times New Roman" w:hAnsi="Times New Roman" w:cs="Times New Roman"/>
                  <w:szCs w:val="24"/>
                  <w:rPrChange w:id="180" w:author="Erlita rusnaningtias" w:date="2022-03-24T14:0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-</w:t>
              </w:r>
            </w:ins>
            <w:del w:id="181" w:author="Erlita rusnaningtias" w:date="2022-03-24T13:42:00Z">
              <w:r w:rsidRPr="00683F4D" w:rsidDel="00930F05">
                <w:rPr>
                  <w:rFonts w:ascii="Times New Roman" w:eastAsia="Times New Roman" w:hAnsi="Times New Roman" w:cs="Times New Roman"/>
                  <w:szCs w:val="24"/>
                  <w:rPrChange w:id="182" w:author="Erlita rusnaningtias" w:date="2022-03-24T14:0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683F4D">
              <w:rPr>
                <w:rFonts w:ascii="Times New Roman" w:eastAsia="Times New Roman" w:hAnsi="Times New Roman" w:cs="Times New Roman"/>
                <w:szCs w:val="24"/>
                <w:rPrChange w:id="183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</w:t>
            </w:r>
            <w:proofErr w:type="spellEnd"/>
            <w:r w:rsidRPr="00683F4D">
              <w:rPr>
                <w:rFonts w:ascii="Times New Roman" w:eastAsia="Times New Roman" w:hAnsi="Times New Roman" w:cs="Times New Roman"/>
                <w:szCs w:val="24"/>
                <w:rPrChange w:id="184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83F4D">
              <w:rPr>
                <w:rFonts w:ascii="Times New Roman" w:eastAsia="Times New Roman" w:hAnsi="Times New Roman" w:cs="Times New Roman"/>
                <w:szCs w:val="24"/>
                <w:rPrChange w:id="185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683F4D">
              <w:rPr>
                <w:rFonts w:ascii="Times New Roman" w:eastAsia="Times New Roman" w:hAnsi="Times New Roman" w:cs="Times New Roman"/>
                <w:szCs w:val="24"/>
                <w:rPrChange w:id="186" w:author="Erlita rusnaningtias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107F5F02" w14:textId="1FBE4A70" w:rsidR="00125355" w:rsidRPr="00EC6F38" w:rsidDel="008A5CE7" w:rsidRDefault="00125355" w:rsidP="00095B0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187" w:author="Erlita rusnaningtias" w:date="2022-03-24T14:00:00Z"/>
                <w:rFonts w:ascii="Times New Roman" w:eastAsia="Times New Roman" w:hAnsi="Times New Roman" w:cs="Times New Roman"/>
                <w:szCs w:val="24"/>
              </w:rPr>
              <w:pPrChange w:id="188" w:author="Erlita rusnaningtias" w:date="2022-03-24T13:4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ins w:id="189" w:author="Erlita rusnaningtias" w:date="2022-03-24T14:01:00Z">
              <w:r w:rsidR="008A5CE7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ins w:id="190" w:author="Erlita rusnaningtias" w:date="2022-03-24T14:00:00Z">
              <w:r w:rsidR="008A5CE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91" w:author="Erlita rusnaningtias" w:date="2022-03-24T14:00:00Z">
              <w:r w:rsidRPr="00EC6F38" w:rsidDel="008A5CE7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016C7B0A" w14:textId="1D20EE5E" w:rsidR="00125355" w:rsidRPr="008A5CE7" w:rsidRDefault="00125355" w:rsidP="008A5CE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92" w:author="Erlita rusnaningtias" w:date="2022-03-24T14:0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93" w:author="Erlita rusnaningtias" w:date="2022-03-24T14:00:00Z">
              <w:r w:rsidRPr="008A5CE7" w:rsidDel="008A5CE7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194" w:author="Erlita rusnaningtias" w:date="2022-03-24T14:00:00Z">
              <w:r w:rsidR="008A5CE7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8A5CE7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8A5CE7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8A5CE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A5CE7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8A5CE7">
              <w:rPr>
                <w:rFonts w:ascii="Times New Roman" w:eastAsia="Times New Roman" w:hAnsi="Times New Roman" w:cs="Times New Roman"/>
                <w:szCs w:val="24"/>
              </w:rPr>
              <w:t xml:space="preserve"> di era</w:t>
            </w:r>
            <w:ins w:id="195" w:author="Erlita rusnaningtias" w:date="2022-03-24T14:01:00Z">
              <w:r w:rsidR="008A5CE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A5CE7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8A5CE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A5CE7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r w:rsidRPr="008A5CE7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196" w:author="Erlita rusnaningtias" w:date="2022-03-24T14:01:00Z">
              <w:r w:rsidRPr="008A5CE7" w:rsidDel="008A5CE7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8A5CE7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8A5CE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A5CE7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8A5CE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A5CE7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8A5CE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A5CE7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8A5CE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A5CE7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8A5CE7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ins w:id="197" w:author="Erlita rusnaningtias" w:date="2022-03-24T14:02:00Z">
              <w:r w:rsidR="008A5CE7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8A5CE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8A5CE7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8A5CE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A5CE7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8A5CE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A5CE7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8A5CE7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8A5CE7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8A5CE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A5CE7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8A5CE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A5CE7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8A5CE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A5CE7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8A5CE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A5CE7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8A5CE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A5CE7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8A5CE7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B8E1A9" w14:textId="2E6C0D1E" w:rsidR="00125355" w:rsidRPr="00EC6F38" w:rsidRDefault="00125355" w:rsidP="00095B0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98" w:author="Erlita rusnaningtias" w:date="2022-03-24T13:4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9" w:author="Erlita rusnaningtias" w:date="2022-03-24T14:02:00Z">
              <w:r w:rsidR="008A5CE7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200" w:author="Erlita rusnaningtias" w:date="2022-03-24T14:02:00Z">
              <w:r w:rsidRPr="00EC6F38" w:rsidDel="008A5CE7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01" w:author="Erlita rusnaningtias" w:date="2022-03-24T14:02:00Z">
              <w:r w:rsidR="008A5CE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202" w:author="Erlita rusnaningtias" w:date="2022-03-24T14:02:00Z">
              <w:r w:rsidRPr="00EC6F38" w:rsidDel="008A5CE7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03" w:author="Erlita rusnaningtias" w:date="2022-03-24T13:42:00Z">
              <w:r w:rsidR="00930F0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4" w:author="Erlita rusnaningtias" w:date="2022-03-24T13:43:00Z">
              <w:r w:rsidRPr="00EC6F38" w:rsidDel="00930F0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4B5DEA0" w14:textId="77777777" w:rsidR="00125355" w:rsidRPr="00EC6F38" w:rsidRDefault="00125355" w:rsidP="00095B0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5" w:author="Erlita rusnaningtias" w:date="2022-03-24T13:4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02A50FA" w14:textId="77777777" w:rsidR="00125355" w:rsidRPr="00EC6F38" w:rsidRDefault="00125355" w:rsidP="00095B0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6" w:author="Erlita rusnaningtias" w:date="2022-03-24T13:4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2717126" w14:textId="77777777" w:rsidR="00125355" w:rsidRPr="00EC6F38" w:rsidRDefault="00125355" w:rsidP="00095B0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7" w:author="Erlita rusnaningtias" w:date="2022-03-24T13:4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50E689D" w14:textId="77777777" w:rsidR="00125355" w:rsidRPr="00EC6F38" w:rsidRDefault="00125355" w:rsidP="00095B0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8" w:author="Erlita rusnaningtias" w:date="2022-03-24T13:4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4D03684" w14:textId="60AFF668" w:rsidR="00125355" w:rsidRPr="00EC6F38" w:rsidRDefault="00930F05" w:rsidP="00095B0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9" w:author="Erlita rusnaningtias" w:date="2022-03-24T13:4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210" w:author="Erlita rusnaningtias" w:date="2022-03-24T13:43:00Z">
              <w:r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t>Meneliti</w:t>
              </w:r>
            </w:ins>
            <w:proofErr w:type="spellEnd"/>
            <w:del w:id="211" w:author="Erlita rusnaningtias" w:date="2022-03-24T13:43:00Z">
              <w:r w:rsidR="00125355" w:rsidRPr="00EC6F38" w:rsidDel="00930F05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</w:p>
          <w:p w14:paraId="62C82A83" w14:textId="260B590C" w:rsidR="00125355" w:rsidRPr="00EC6F38" w:rsidRDefault="00125355" w:rsidP="00095B0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12" w:author="Erlita rusnaningtias" w:date="2022-03-24T13:4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13" w:author="Erlita rusnaningtias" w:date="2022-03-24T14:02:00Z">
              <w:r w:rsidR="008A5CE7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214" w:author="Erlita rusnaningtias" w:date="2022-03-24T13:43:00Z">
              <w:r w:rsidR="00930F05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215" w:author="Erlita rusnaningtias" w:date="2022-03-24T13:43:00Z">
              <w:r w:rsidRPr="00EC6F38" w:rsidDel="00930F05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ins w:id="216" w:author="Erlita rusnaningtias" w:date="2022-03-24T13:43:00Z">
              <w:r w:rsidR="00930F0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217" w:author="Erlita rusnaningtias" w:date="2022-03-24T13:43:00Z">
              <w:r w:rsidR="00930F0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18" w:author="Erlita rusnaningtias" w:date="2022-03-24T13:43:00Z">
              <w:r w:rsidRPr="00EC6F38" w:rsidDel="00930F0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219" w:author="Erlita rusnaningtias" w:date="2022-03-24T14:02:00Z">
              <w:r w:rsidR="008A5CE7">
                <w:rPr>
                  <w:rFonts w:ascii="Times New Roman" w:eastAsia="Times New Roman" w:hAnsi="Times New Roman" w:cs="Times New Roman"/>
                  <w:szCs w:val="24"/>
                </w:rPr>
                <w:t xml:space="preserve">   </w:t>
              </w:r>
            </w:ins>
          </w:p>
          <w:p w14:paraId="3413C526" w14:textId="353D7117" w:rsidR="00125355" w:rsidRPr="00EC6F38" w:rsidRDefault="00125355" w:rsidP="00095B0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0" w:author="Erlita rusnaningtias" w:date="2022-03-24T13:4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221" w:author="Erlita rusnaningtias" w:date="2022-03-24T14:03:00Z">
              <w:r w:rsidR="008A5CE7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222" w:author="Erlita rusnaningtias" w:date="2022-03-24T13:44:00Z">
              <w:r w:rsidR="00930F0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30F05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930F0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23" w:author="Erlita rusnaningtias" w:date="2022-03-24T13:44:00Z">
              <w:r w:rsidRPr="00EC6F38" w:rsidDel="00930F05">
                <w:rPr>
                  <w:rFonts w:ascii="Times New Roman" w:eastAsia="Times New Roman" w:hAnsi="Times New Roman" w:cs="Times New Roman"/>
                  <w:szCs w:val="24"/>
                </w:rPr>
                <w:delText>/ pengaplika</w:delText>
              </w:r>
            </w:del>
            <w:proofErr w:type="spellStart"/>
            <w:ins w:id="224" w:author="Erlita rusnaningtias" w:date="2022-03-24T13:44:00Z">
              <w:r w:rsidR="00930F05">
                <w:rPr>
                  <w:rFonts w:ascii="Times New Roman" w:eastAsia="Times New Roman" w:hAnsi="Times New Roman" w:cs="Times New Roman"/>
                  <w:szCs w:val="24"/>
                </w:rPr>
                <w:t>menerapkan</w:t>
              </w:r>
            </w:ins>
            <w:proofErr w:type="spellEnd"/>
            <w:del w:id="225" w:author="Erlita rusnaningtias" w:date="2022-03-24T13:44:00Z">
              <w:r w:rsidRPr="00EC6F38" w:rsidDel="00930F05">
                <w:rPr>
                  <w:rFonts w:ascii="Times New Roman" w:eastAsia="Times New Roman" w:hAnsi="Times New Roman" w:cs="Times New Roman"/>
                  <w:szCs w:val="24"/>
                </w:rPr>
                <w:delText>sian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226" w:author="Erlita rusnaningtias" w:date="2022-03-24T13:45:00Z">
              <w:r w:rsidRPr="00EC6F38" w:rsidDel="00930F05">
                <w:rPr>
                  <w:rFonts w:ascii="Times New Roman" w:eastAsia="Times New Roman" w:hAnsi="Times New Roman" w:cs="Times New Roman"/>
                  <w:szCs w:val="24"/>
                </w:rPr>
                <w:delText>Pada r</w:delText>
              </w:r>
            </w:del>
            <w:proofErr w:type="spellStart"/>
            <w:ins w:id="227" w:author="Erlita rusnaningtias" w:date="2022-03-24T13:45:00Z">
              <w:r w:rsidR="00930F05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8" w:author="Erlita rusnaningtias" w:date="2022-03-24T14:03:00Z">
              <w:r w:rsidRPr="00EC6F38" w:rsidDel="00324652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229" w:author="Erlita rusnaningtias" w:date="2022-03-24T14:03:00Z">
              <w:r w:rsidR="0032465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757F094F" w14:textId="7C6509FE" w:rsidR="00125355" w:rsidRPr="00EC6F38" w:rsidRDefault="00125355" w:rsidP="00095B0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30" w:author="Erlita rusnaningtias" w:date="2022-03-24T13:4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231" w:author="Erlita rusnaningtias" w:date="2022-03-24T13:45:00Z">
              <w:r w:rsidR="00095B0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32" w:author="Erlita rusnaningtias" w:date="2022-03-24T13:45:00Z">
              <w:r w:rsidR="00095B00">
                <w:rPr>
                  <w:rFonts w:ascii="Times New Roman" w:eastAsia="Times New Roman" w:hAnsi="Times New Roman" w:cs="Times New Roman"/>
                  <w:szCs w:val="24"/>
                </w:rPr>
                <w:t>lebih</w:t>
              </w:r>
              <w:proofErr w:type="spellEnd"/>
              <w:r w:rsidR="00095B00">
                <w:rPr>
                  <w:rFonts w:ascii="Times New Roman" w:eastAsia="Times New Roman" w:hAnsi="Times New Roman" w:cs="Times New Roman"/>
                  <w:szCs w:val="24"/>
                </w:rPr>
                <w:t xml:space="preserve"> pada </w:t>
              </w:r>
            </w:ins>
            <w:del w:id="233" w:author="Erlita rusnaningtias" w:date="2022-03-24T13:46:00Z">
              <w:r w:rsidRPr="00EC6F38" w:rsidDel="00095B00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234" w:author="Erlita rusnaningtias" w:date="2022-03-24T13:46:00Z">
              <w:r w:rsidRPr="00EC6F38" w:rsidDel="00095B00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5" w:author="Erlita rusnaningtias" w:date="2022-03-24T13:46:00Z">
              <w:r w:rsidRPr="00EC6F38" w:rsidDel="00095B00">
                <w:rPr>
                  <w:rFonts w:ascii="Times New Roman" w:eastAsia="Times New Roman" w:hAnsi="Times New Roman" w:cs="Times New Roman"/>
                  <w:szCs w:val="24"/>
                </w:rPr>
                <w:delText xml:space="preserve">akan </w:delText>
              </w:r>
            </w:del>
            <w:ins w:id="236" w:author="Erlita rusnaningtias" w:date="2022-03-24T13:46:00Z">
              <w:r w:rsidR="00095B00">
                <w:rPr>
                  <w:rFonts w:ascii="Times New Roman" w:eastAsia="Times New Roman" w:hAnsi="Times New Roman" w:cs="Times New Roman"/>
                  <w:szCs w:val="24"/>
                </w:rPr>
                <w:t>yang</w:t>
              </w:r>
              <w:r w:rsidR="00095B0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59518FB" w14:textId="5309CF4F" w:rsidR="00125355" w:rsidRPr="00EC6F38" w:rsidRDefault="00125355" w:rsidP="00095B0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37" w:author="Erlita rusnaningtias" w:date="2022-03-24T13:4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238" w:author="Erlita rusnaningtias" w:date="2022-03-24T14:04:00Z">
              <w:r w:rsidR="00324652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239" w:author="Erlita rusnaningtias" w:date="2022-03-24T13:46:00Z">
              <w:r w:rsidR="00095B00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240" w:author="Erlita rusnaningtias" w:date="2022-03-24T13:46:00Z">
              <w:r w:rsidRPr="00EC6F38" w:rsidDel="00095B00">
                <w:rPr>
                  <w:rFonts w:ascii="Times New Roman" w:eastAsia="Times New Roman" w:hAnsi="Times New Roman" w:cs="Times New Roman"/>
                  <w:szCs w:val="24"/>
                </w:rPr>
                <w:delText>, tuntutan</w:delText>
              </w:r>
            </w:del>
            <w:proofErr w:type="spellStart"/>
            <w:ins w:id="241" w:author="Erlita rusnaningtias" w:date="2022-03-24T13:46:00Z">
              <w:r w:rsidR="00095B00">
                <w:rPr>
                  <w:rFonts w:ascii="Times New Roman" w:eastAsia="Times New Roman" w:hAnsi="Times New Roman" w:cs="Times New Roman"/>
                  <w:szCs w:val="24"/>
                </w:rPr>
                <w:t>Tuntutan</w:t>
              </w:r>
              <w:proofErr w:type="spellEnd"/>
              <w:r w:rsidR="00095B0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95B00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del w:id="242" w:author="Erlita rusnaningtias" w:date="2022-03-24T13:47:00Z">
              <w:r w:rsidRPr="00EC6F38" w:rsidDel="00095B0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243" w:author="Erlita rusnaningtias" w:date="2022-03-24T13:47:00Z">
              <w:r w:rsidR="00095B00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4" w:author="Erlita rusnaningtias" w:date="2022-03-24T14:04:00Z">
              <w:r w:rsidRPr="00EC6F38" w:rsidDel="00324652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095B00" w14:paraId="28A77CB4" w14:textId="77777777" w:rsidTr="00821BA2">
        <w:trPr>
          <w:ins w:id="245" w:author="Erlita rusnaningtias" w:date="2022-03-24T13:49:00Z"/>
        </w:trPr>
        <w:tc>
          <w:tcPr>
            <w:tcW w:w="9350" w:type="dxa"/>
          </w:tcPr>
          <w:p w14:paraId="54B46C31" w14:textId="77777777" w:rsidR="00095B00" w:rsidRDefault="00095B00" w:rsidP="00095B00">
            <w:pPr>
              <w:pStyle w:val="Heading3"/>
              <w:jc w:val="center"/>
              <w:rPr>
                <w:ins w:id="246" w:author="Erlita rusnaningtias" w:date="2022-03-24T13:49:00Z"/>
              </w:rPr>
            </w:pPr>
          </w:p>
        </w:tc>
      </w:tr>
    </w:tbl>
    <w:p w14:paraId="751FDE8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lita rusnaningtias">
    <w15:presenceInfo w15:providerId="AD" w15:userId="S::erlitarusnaningtias@my365.id::bb9c9d08-ea05-46fc-9e3a-1b3b9fb191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95B00"/>
    <w:rsid w:val="0012251A"/>
    <w:rsid w:val="00125355"/>
    <w:rsid w:val="001D038C"/>
    <w:rsid w:val="00240407"/>
    <w:rsid w:val="00254D07"/>
    <w:rsid w:val="00324652"/>
    <w:rsid w:val="0042167F"/>
    <w:rsid w:val="00683F4D"/>
    <w:rsid w:val="007325A5"/>
    <w:rsid w:val="00834AD7"/>
    <w:rsid w:val="008A5CE7"/>
    <w:rsid w:val="00924DF5"/>
    <w:rsid w:val="0093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37F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Erlita rusnaningtias</cp:lastModifiedBy>
  <cp:revision>2</cp:revision>
  <dcterms:created xsi:type="dcterms:W3CDTF">2022-03-24T07:05:00Z</dcterms:created>
  <dcterms:modified xsi:type="dcterms:W3CDTF">2022-03-24T07:05:00Z</dcterms:modified>
</cp:coreProperties>
</file>