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1853F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5318493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7B7C835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08853B4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08FFC795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, Berat Badan Naik</w:t>
      </w:r>
    </w:p>
    <w:p w14:paraId="57985288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Januari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09A3019D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DD81E84" wp14:editId="07178027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1A9DE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025E8E9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 Huft.</w:t>
      </w:r>
    </w:p>
    <w:p w14:paraId="009090F2" w14:textId="37B978D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0" w:author="perpustakaan nasional" w:date="2021-09-02T09:55:00Z">
        <w:r w:rsidRPr="00C50A1E" w:rsidDel="001247AD">
          <w:rPr>
            <w:rFonts w:ascii="Times New Roman" w:eastAsia="Times New Roman" w:hAnsi="Times New Roman" w:cs="Times New Roman"/>
            <w:sz w:val="24"/>
            <w:szCs w:val="24"/>
          </w:rPr>
          <w:delText xml:space="preserve">aromanya </w:delText>
        </w:r>
      </w:del>
      <w:proofErr w:type="spellStart"/>
      <w:ins w:id="1" w:author="perpustakaan nasional" w:date="2021-09-02T09:55:00Z">
        <w:r w:rsidR="001247AD">
          <w:rPr>
            <w:rFonts w:ascii="Times New Roman" w:eastAsia="Times New Roman" w:hAnsi="Times New Roman" w:cs="Times New Roman"/>
            <w:sz w:val="24"/>
            <w:szCs w:val="24"/>
          </w:rPr>
          <w:t>beraroma</w:t>
        </w:r>
        <w:proofErr w:type="spellEnd"/>
        <w:r w:rsidR="001247A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ins w:id="2" w:author="perpustakaan nasional" w:date="2021-09-02T09:47:00Z">
        <w:r w:rsidR="008F1F3C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3" w:author="perpustakaan nasional" w:date="2021-09-02T09:47:00Z">
        <w:r w:rsidRPr="00C50A1E" w:rsidDel="008F1F3C">
          <w:rPr>
            <w:rFonts w:ascii="Times New Roman" w:eastAsia="Times New Roman" w:hAnsi="Times New Roman" w:cs="Times New Roman"/>
            <w:sz w:val="24"/>
            <w:szCs w:val="24"/>
          </w:rPr>
          <w:delText xml:space="preserve"> itu a</w:delText>
        </w:r>
      </w:del>
      <w:proofErr w:type="spellStart"/>
      <w:ins w:id="4" w:author="perpustakaan nasional" w:date="2021-09-02T09:47:00Z">
        <w:r w:rsidR="008F1F3C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5" w:author="perpustakaan nasional" w:date="2021-09-02T09:47:00Z">
        <w:r w:rsidRPr="00C50A1E" w:rsidDel="008F1F3C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5154AD7" w14:textId="6A1F489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" w:author="perpustakaan nasional" w:date="2021-09-02T09:48:00Z">
        <w:r w:rsidRPr="00C50A1E" w:rsidDel="008F1F3C">
          <w:rPr>
            <w:rFonts w:ascii="Times New Roman" w:eastAsia="Times New Roman" w:hAnsi="Times New Roman" w:cs="Times New Roman"/>
            <w:sz w:val="24"/>
            <w:szCs w:val="24"/>
          </w:rPr>
          <w:delText xml:space="preserve">kata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Bulan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7" w:author="perpustakaan nasional" w:date="2021-09-02T09:49:00Z">
        <w:r w:rsidRPr="00C50A1E" w:rsidDel="008F1F3C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E4EA0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Soal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Kok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4F3B430" w14:textId="68D6912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Lapar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8" w:author="perpustakaan nasional" w:date="2021-09-02T09:50:00Z">
        <w:r w:rsidRPr="00C50A1E" w:rsidDel="001247AD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4546982" w14:textId="4909B20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Sering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ins w:id="9" w:author="perpustakaan nasional" w:date="2021-09-02T09:56:00Z">
        <w:r w:rsidR="001247AD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60726C" w14:textId="4A5C830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ins w:id="10" w:author="perpustakaan nasional" w:date="2021-09-02T09:56:00Z">
        <w:r w:rsidR="004074EF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1" w:author="perpustakaan nasional" w:date="2021-09-02T09:56:00Z">
        <w:r w:rsidRPr="00C50A1E" w:rsidDel="004074E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0127D09" w14:textId="19034F6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del w:id="12" w:author="perpustakaan nasional" w:date="2021-09-02T09:51:00Z">
        <w:r w:rsidRPr="00C50A1E" w:rsidDel="001247AD">
          <w:rPr>
            <w:rFonts w:ascii="Times New Roman" w:eastAsia="Times New Roman" w:hAnsi="Times New Roman" w:cs="Times New Roman"/>
            <w:sz w:val="24"/>
            <w:szCs w:val="24"/>
          </w:rPr>
          <w:delText xml:space="preserve"> -</w:delText>
        </w:r>
        <w:r w:rsidRPr="00C50A1E" w:rsidDel="001247AD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053C06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807F152" w14:textId="2A8BFD4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ins w:id="13" w:author="perpustakaan nasional" w:date="2021-09-02T09:57:00Z">
        <w:r w:rsidR="004074EF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4" w:author="perpustakaan nasional" w:date="2021-09-02T09:57:00Z">
        <w:r w:rsidRPr="00C50A1E" w:rsidDel="004074EF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</w:p>
    <w:p w14:paraId="63C1DDCF" w14:textId="2F09336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Ini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5" w:author="perpustakaan nasional" w:date="2021-09-02T09:52:00Z">
        <w:r w:rsidRPr="00C50A1E" w:rsidDel="001247AD">
          <w:rPr>
            <w:rFonts w:ascii="Times New Roman" w:eastAsia="Times New Roman" w:hAnsi="Times New Roman" w:cs="Times New Roman"/>
            <w:sz w:val="24"/>
            <w:szCs w:val="24"/>
          </w:rPr>
          <w:delText xml:space="preserve">akan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673454" w14:textId="43BB61D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</w:t>
      </w:r>
      <w:proofErr w:type="spellEnd"/>
      <w:del w:id="16" w:author="perpustakaan nasional" w:date="2021-09-02T09:52:00Z">
        <w:r w:rsidRPr="00C50A1E" w:rsidDel="001247AD">
          <w:rPr>
            <w:rFonts w:ascii="Times New Roman" w:eastAsia="Times New Roman" w:hAnsi="Times New Roman" w:cs="Times New Roman"/>
            <w:sz w:val="24"/>
            <w:szCs w:val="24"/>
          </w:rPr>
          <w:delText>-biskuit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17" w:author="perpustakaan nasional" w:date="2021-09-02T09:52:00Z">
        <w:r w:rsidDel="001247A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</w:t>
      </w:r>
      <w:proofErr w:type="spellEnd"/>
      <w:del w:id="18" w:author="perpustakaan nasional" w:date="2021-09-02T09:52:00Z">
        <w:r w:rsidRPr="00C50A1E" w:rsidDel="001247AD">
          <w:rPr>
            <w:rFonts w:ascii="Times New Roman" w:eastAsia="Times New Roman" w:hAnsi="Times New Roman" w:cs="Times New Roman"/>
            <w:sz w:val="24"/>
            <w:szCs w:val="24"/>
          </w:rPr>
          <w:delText>-bubuk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54F4418" w14:textId="0770771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19" w:author="perpustakaan nasional" w:date="2021-09-02T09:52:00Z">
        <w:r w:rsidDel="001247AD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1247A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20" w:author="perpustakaan nasional" w:date="2021-09-02T09:52:00Z">
        <w:r w:rsidR="001247AD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1247A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ins w:id="21" w:author="perpustakaan nasional" w:date="2021-09-02T09:52:00Z">
        <w:r w:rsidR="001247A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247AD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2" w:author="perpustakaan nasional" w:date="2021-09-02T09:53:00Z">
        <w:r w:rsidRPr="00C50A1E" w:rsidDel="001247AD">
          <w:rPr>
            <w:rFonts w:ascii="Times New Roman" w:eastAsia="Times New Roman" w:hAnsi="Times New Roman" w:cs="Times New Roman"/>
            <w:sz w:val="24"/>
            <w:szCs w:val="24"/>
          </w:rPr>
          <w:delText xml:space="preserve">mau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ins w:id="23" w:author="perpustakaan nasional" w:date="2021-09-02T09:53:00Z">
        <w:r w:rsidR="001247A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247AD">
          <w:rPr>
            <w:rFonts w:ascii="Times New Roman" w:eastAsia="Times New Roman" w:hAnsi="Times New Roman" w:cs="Times New Roman"/>
            <w:sz w:val="24"/>
            <w:szCs w:val="24"/>
          </w:rPr>
          <w:t>rumah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F434C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F9A350D" w14:textId="740C32E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4" w:author="perpustakaan nasional" w:date="2021-09-02T09:53:00Z">
        <w:r w:rsidR="001247AD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Atau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del w:id="25" w:author="perpustakaan nasional" w:date="2021-09-02T09:53:00Z">
        <w:r w:rsidRPr="00C50A1E" w:rsidDel="001247AD">
          <w:rPr>
            <w:rFonts w:ascii="Times New Roman" w:eastAsia="Times New Roman" w:hAnsi="Times New Roman" w:cs="Times New Roman"/>
            <w:sz w:val="24"/>
            <w:szCs w:val="24"/>
          </w:rPr>
          <w:delText>-hangat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6" w:author="perpustakaan nasional" w:date="2021-09-02T09:53:00Z">
        <w:r w:rsidRPr="00C50A1E" w:rsidDel="001247AD">
          <w:rPr>
            <w:rFonts w:ascii="Times New Roman" w:eastAsia="Times New Roman" w:hAnsi="Times New Roman" w:cs="Times New Roman"/>
            <w:sz w:val="24"/>
            <w:szCs w:val="24"/>
          </w:rPr>
          <w:delText>kelebihan</w:delText>
        </w:r>
      </w:del>
      <w:proofErr w:type="spellStart"/>
      <w:ins w:id="27" w:author="perpustakaan nasional" w:date="2021-09-02T09:53:00Z">
        <w:r w:rsidR="001247AD">
          <w:rPr>
            <w:rFonts w:ascii="Times New Roman" w:eastAsia="Times New Roman" w:hAnsi="Times New Roman" w:cs="Times New Roman"/>
            <w:sz w:val="24"/>
            <w:szCs w:val="24"/>
          </w:rPr>
          <w:t>ber</w:t>
        </w:r>
        <w:r w:rsidR="001247AD" w:rsidRPr="00C50A1E">
          <w:rPr>
            <w:rFonts w:ascii="Times New Roman" w:eastAsia="Times New Roman" w:hAnsi="Times New Roman" w:cs="Times New Roman"/>
            <w:sz w:val="24"/>
            <w:szCs w:val="24"/>
          </w:rPr>
          <w:t>lebihan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79F1FD60" w14:textId="79C65B8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8" w:author="perpustakaan nasional" w:date="2021-09-02T09:54:00Z">
        <w:r w:rsidRPr="00C50A1E" w:rsidDel="001247AD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proofErr w:type="spellStart"/>
      <w:ins w:id="29" w:author="perpustakaan nasional" w:date="2021-09-02T09:54:00Z">
        <w:r w:rsidR="001247AD">
          <w:rPr>
            <w:rFonts w:ascii="Times New Roman" w:eastAsia="Times New Roman" w:hAnsi="Times New Roman" w:cs="Times New Roman"/>
            <w:sz w:val="24"/>
            <w:szCs w:val="24"/>
          </w:rPr>
          <w:t>mudah</w:t>
        </w:r>
        <w:proofErr w:type="spellEnd"/>
        <w:r w:rsidR="001247A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del w:id="30" w:author="perpustakaan nasional" w:date="2021-09-02T09:54:00Z">
        <w:r w:rsidRPr="00C50A1E" w:rsidDel="001247AD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</w:t>
      </w:r>
      <w:proofErr w:type="spellEnd"/>
      <w:del w:id="31" w:author="perpustakaan nasional" w:date="2021-09-02T09:54:00Z">
        <w:r w:rsidRPr="00C50A1E" w:rsidDel="001247AD">
          <w:rPr>
            <w:rFonts w:ascii="Times New Roman" w:eastAsia="Times New Roman" w:hAnsi="Times New Roman" w:cs="Times New Roman"/>
            <w:sz w:val="24"/>
            <w:szCs w:val="24"/>
          </w:rPr>
          <w:delText>-kaum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2" w:author="perpustakaan nasional" w:date="2021-09-02T09:54:00Z">
        <w:r w:rsidRPr="00C50A1E" w:rsidDel="001247AD">
          <w:rPr>
            <w:rFonts w:ascii="Times New Roman" w:eastAsia="Times New Roman" w:hAnsi="Times New Roman" w:cs="Times New Roman"/>
            <w:sz w:val="24"/>
            <w:szCs w:val="24"/>
          </w:rPr>
          <w:delText xml:space="preserve">yang kerjaannya tiduran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53923AEB" w14:textId="49B186A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</w:t>
      </w:r>
      <w:del w:id="33" w:author="perpustakaan nasional" w:date="2021-09-02T09:55:00Z">
        <w:r w:rsidRPr="00C50A1E" w:rsidDel="001247AD">
          <w:rPr>
            <w:rFonts w:ascii="Times New Roman" w:eastAsia="Times New Roman" w:hAnsi="Times New Roman" w:cs="Times New Roman"/>
            <w:sz w:val="24"/>
            <w:szCs w:val="24"/>
          </w:rPr>
          <w:delText>-lemak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2BEB2AB4" w14:textId="29C1A49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Soal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Kalau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34" w:author="perpustakaan nasional" w:date="2021-09-02T09:55:00Z">
        <w:r w:rsidR="001247A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 Coba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</w:t>
      </w:r>
      <w:proofErr w:type="spellEnd"/>
      <w:del w:id="35" w:author="perpustakaan nasional" w:date="2021-09-02T09:55:00Z">
        <w:r w:rsidRPr="00C50A1E" w:rsidDel="001247AD">
          <w:rPr>
            <w:rFonts w:ascii="Times New Roman" w:eastAsia="Times New Roman" w:hAnsi="Times New Roman" w:cs="Times New Roman"/>
            <w:sz w:val="24"/>
            <w:szCs w:val="24"/>
          </w:rPr>
          <w:delText>-ingat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7D2135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513D6D56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C987002" w14:textId="77777777" w:rsidR="00927764" w:rsidRPr="00C50A1E" w:rsidRDefault="00927764" w:rsidP="00927764"/>
    <w:p w14:paraId="3F0DC88E" w14:textId="77777777" w:rsidR="00927764" w:rsidRPr="005A045A" w:rsidRDefault="00927764" w:rsidP="00927764">
      <w:pPr>
        <w:rPr>
          <w:i/>
        </w:rPr>
      </w:pPr>
    </w:p>
    <w:p w14:paraId="0ED3C289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6CDAB82A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26A00" w14:textId="77777777" w:rsidR="00285A5F" w:rsidRDefault="00285A5F">
      <w:r>
        <w:separator/>
      </w:r>
    </w:p>
  </w:endnote>
  <w:endnote w:type="continuationSeparator" w:id="0">
    <w:p w14:paraId="6E828BAC" w14:textId="77777777" w:rsidR="00285A5F" w:rsidRDefault="00285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289AD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 xml:space="preserve">Tugas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2A87A62" w14:textId="77777777" w:rsidR="00941E77" w:rsidRDefault="00285A5F">
    <w:pPr>
      <w:pStyle w:val="Footer"/>
    </w:pPr>
  </w:p>
  <w:p w14:paraId="146BAE7D" w14:textId="77777777" w:rsidR="00941E77" w:rsidRDefault="00285A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A60A8" w14:textId="77777777" w:rsidR="00285A5F" w:rsidRDefault="00285A5F">
      <w:r>
        <w:separator/>
      </w:r>
    </w:p>
  </w:footnote>
  <w:footnote w:type="continuationSeparator" w:id="0">
    <w:p w14:paraId="6FF493CA" w14:textId="77777777" w:rsidR="00285A5F" w:rsidRDefault="00285A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rpustakaan nasional">
    <w15:presenceInfo w15:providerId="Windows Live" w15:userId="c375afcca2ffa2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1247AD"/>
    <w:rsid w:val="002318A3"/>
    <w:rsid w:val="00285A5F"/>
    <w:rsid w:val="004074EF"/>
    <w:rsid w:val="0042167F"/>
    <w:rsid w:val="008F1F3C"/>
    <w:rsid w:val="00924DF5"/>
    <w:rsid w:val="00927764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53AFE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perpustakaan nasional</cp:lastModifiedBy>
  <cp:revision>4</cp:revision>
  <dcterms:created xsi:type="dcterms:W3CDTF">2021-09-02T02:50:00Z</dcterms:created>
  <dcterms:modified xsi:type="dcterms:W3CDTF">2021-09-02T02:57:00Z</dcterms:modified>
</cp:coreProperties>
</file>