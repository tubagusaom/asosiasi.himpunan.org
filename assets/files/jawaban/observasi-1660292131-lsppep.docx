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7A939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D63D649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A207B9E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7B335913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7BED37B1" w14:textId="77777777" w:rsidR="00927764" w:rsidRPr="0094076B" w:rsidRDefault="00927764" w:rsidP="00927764">
      <w:pPr>
        <w:rPr>
          <w:rFonts w:ascii="Cambria" w:hAnsi="Cambria"/>
        </w:rPr>
      </w:pPr>
    </w:p>
    <w:p w14:paraId="567E8300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4E748106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  61  10 3</w:t>
      </w:r>
    </w:p>
    <w:p w14:paraId="66869DD7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993BC2C" wp14:editId="73A6C70A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23911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434139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4CE0A6EE" w14:textId="338B2E2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0" w:author="Sukma Shinta" w:date="2022-08-12T14:44:00Z">
        <w:r w:rsidRPr="00C50A1E" w:rsidDel="00131CB2">
          <w:rPr>
            <w:rFonts w:ascii="Times New Roman" w:eastAsia="Times New Roman" w:hAnsi="Times New Roman" w:cs="Times New Roman"/>
            <w:sz w:val="24"/>
            <w:szCs w:val="24"/>
          </w:rPr>
          <w:delText xml:space="preserve">mie </w:delText>
        </w:r>
      </w:del>
      <w:ins w:id="1" w:author="Sukma Shinta" w:date="2022-08-12T14:44:00Z">
        <w:r w:rsidR="00131CB2">
          <w:rPr>
            <w:rFonts w:ascii="Times New Roman" w:eastAsia="Times New Roman" w:hAnsi="Times New Roman" w:cs="Times New Roman"/>
            <w:sz w:val="24"/>
            <w:szCs w:val="24"/>
          </w:rPr>
          <w:t>mi</w:t>
        </w:r>
        <w:r w:rsidR="00131CB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</w:t>
      </w:r>
      <w:del w:id="2" w:author="Sukma Shinta" w:date="2022-08-12T14:45:00Z">
        <w:r w:rsidRPr="00C50A1E" w:rsidDel="00131CB2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" w:author="Sukma Shinta" w:date="2022-08-12T14:47:00Z">
        <w:r w:rsidRPr="00C50A1E" w:rsidDel="00131CB2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4" w:author="Sukma Shinta" w:date="2022-08-12T14:45:00Z">
        <w:r w:rsidRPr="00C50A1E" w:rsidDel="00131CB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170C3D6" w14:textId="25ACEAE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del w:id="5" w:author="Sukma Shinta" w:date="2022-08-12T14:46:00Z">
        <w:r w:rsidDel="00131CB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" w:author="Sukma Shinta" w:date="2022-08-12T14:46:00Z">
        <w:r w:rsidR="00131CB2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7" w:author="Sukma Shinta" w:date="2022-08-12T14:46:00Z">
        <w:r w:rsidDel="00131CB2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ins w:id="8" w:author="Sukma Shinta" w:date="2022-08-12T14:48:00Z">
        <w:r w:rsidR="00363848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9" w:author="Sukma Shinta" w:date="2022-08-12T14:48:00Z">
        <w:r w:rsidRPr="00C50A1E" w:rsidDel="00363848">
          <w:rPr>
            <w:rFonts w:ascii="Times New Roman" w:eastAsia="Times New Roman" w:hAnsi="Times New Roman" w:cs="Times New Roman"/>
            <w:sz w:val="24"/>
            <w:szCs w:val="24"/>
          </w:rPr>
          <w:delText xml:space="preserve"> kita.</w:delText>
        </w:r>
      </w:del>
    </w:p>
    <w:p w14:paraId="3E15DE9B" w14:textId="323A83F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" w:author="Sukma Shinta" w:date="2022-08-12T14:55:00Z">
        <w:r w:rsidRPr="00C50A1E" w:rsidDel="00E17499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11" w:author="Sukma Shinta" w:date="2022-08-12T14:55:00Z">
        <w:r w:rsidRPr="00C50A1E" w:rsidDel="00E17499">
          <w:rPr>
            <w:rFonts w:ascii="Times New Roman" w:eastAsia="Times New Roman" w:hAnsi="Times New Roman" w:cs="Times New Roman"/>
            <w:sz w:val="24"/>
            <w:szCs w:val="24"/>
          </w:rPr>
          <w:delText>pun perilaku kita yang lain. Soal</w:delText>
        </w:r>
      </w:del>
      <w:proofErr w:type="spellStart"/>
      <w:ins w:id="12" w:author="Sukma Shinta" w:date="2022-08-12T14:55:00Z">
        <w:r w:rsidR="00E17499">
          <w:rPr>
            <w:rFonts w:ascii="Times New Roman" w:eastAsia="Times New Roman" w:hAnsi="Times New Roman" w:cs="Times New Roman"/>
            <w:sz w:val="24"/>
            <w:szCs w:val="24"/>
          </w:rPr>
          <w:t>namun</w:t>
        </w:r>
        <w:proofErr w:type="spellEnd"/>
        <w:r w:rsidR="00E17499">
          <w:rPr>
            <w:rFonts w:ascii="Times New Roman" w:eastAsia="Times New Roman" w:hAnsi="Times New Roman" w:cs="Times New Roman"/>
            <w:sz w:val="24"/>
            <w:szCs w:val="24"/>
          </w:rPr>
          <w:t xml:space="preserve"> juga </w:t>
        </w:r>
        <w:proofErr w:type="spellStart"/>
        <w:r w:rsidR="00E17499">
          <w:rPr>
            <w:rFonts w:ascii="Times New Roman" w:eastAsia="Times New Roman" w:hAnsi="Times New Roman" w:cs="Times New Roman"/>
            <w:sz w:val="24"/>
            <w:szCs w:val="24"/>
          </w:rPr>
          <w:t>soal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ins w:id="13" w:author="Sukma Shinta" w:date="2022-08-12T14:48:00Z">
        <w:r w:rsidR="00363848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809AF6E" w14:textId="3AACFC4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14" w:author="Sukma Shinta" w:date="2022-08-12T14:56:00Z">
        <w:r w:rsidR="00E17499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15" w:author="Sukma Shinta" w:date="2022-08-12T14:56:00Z">
        <w:r w:rsidDel="00E17499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69C07F8" w14:textId="09228C2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16" w:author="Sukma Shinta" w:date="2022-08-12T14:57:00Z">
        <w:r w:rsidR="00E1749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17499">
          <w:rPr>
            <w:rFonts w:ascii="Times New Roman" w:eastAsia="Times New Roman" w:hAnsi="Times New Roman" w:cs="Times New Roman"/>
            <w:sz w:val="24"/>
            <w:szCs w:val="24"/>
          </w:rPr>
          <w:t>camilan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EA9C58" w14:textId="65BF242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7" w:author="Sukma Shinta" w:date="2022-08-12T15:06:00Z">
        <w:r w:rsidR="009C7BD6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</w:ins>
      <w:proofErr w:type="spellEnd"/>
      <w:del w:id="18" w:author="Sukma Shinta" w:date="2022-08-12T15:06:00Z">
        <w:r w:rsidRPr="00C50A1E" w:rsidDel="009C7BD6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del w:id="19" w:author="Sukma Shinta" w:date="2022-08-12T15:07:00Z">
        <w:r w:rsidRPr="00C50A1E" w:rsidDel="009C7BD6">
          <w:rPr>
            <w:rFonts w:ascii="Times New Roman" w:eastAsia="Times New Roman" w:hAnsi="Times New Roman" w:cs="Times New Roman"/>
            <w:sz w:val="24"/>
            <w:szCs w:val="24"/>
          </w:rPr>
          <w:delText>cukup, tambah lagi gorengannya</w:delText>
        </w:r>
      </w:del>
      <w:proofErr w:type="spellStart"/>
      <w:ins w:id="20" w:author="Sukma Shinta" w:date="2022-08-12T15:07:00Z">
        <w:r w:rsidR="009C7BD6">
          <w:rPr>
            <w:rFonts w:ascii="Times New Roman" w:eastAsia="Times New Roman" w:hAnsi="Times New Roman" w:cs="Times New Roman"/>
            <w:sz w:val="24"/>
            <w:szCs w:val="24"/>
          </w:rPr>
          <w:t>lagi</w:t>
        </w:r>
        <w:proofErr w:type="spellEnd"/>
        <w:r w:rsidR="009C7BD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C7BD6">
          <w:rPr>
            <w:rFonts w:ascii="Times New Roman" w:eastAsia="Times New Roman" w:hAnsi="Times New Roman" w:cs="Times New Roman"/>
            <w:sz w:val="24"/>
            <w:szCs w:val="24"/>
          </w:rPr>
          <w:t>jika</w:t>
        </w:r>
        <w:proofErr w:type="spellEnd"/>
        <w:r w:rsidR="009C7BD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C7BD6">
          <w:rPr>
            <w:rFonts w:ascii="Times New Roman" w:eastAsia="Times New Roman" w:hAnsi="Times New Roman" w:cs="Times New Roman"/>
            <w:sz w:val="24"/>
            <w:szCs w:val="24"/>
          </w:rPr>
          <w:t>ditambah</w:t>
        </w:r>
        <w:proofErr w:type="spellEnd"/>
        <w:r w:rsidR="009C7BD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C7BD6">
          <w:rPr>
            <w:rFonts w:ascii="Times New Roman" w:eastAsia="Times New Roman" w:hAnsi="Times New Roman" w:cs="Times New Roman"/>
            <w:sz w:val="24"/>
            <w:szCs w:val="24"/>
          </w:rPr>
          <w:t>gorengan</w:t>
        </w:r>
      </w:ins>
      <w:proofErr w:type="spellEnd"/>
      <w:del w:id="21" w:author="Sukma Shinta" w:date="2022-08-12T15:07:00Z">
        <w:r w:rsidRPr="00C50A1E" w:rsidDel="009C7BD6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22" w:author="Sukma Shinta" w:date="2022-08-12T15:08:00Z">
        <w:r w:rsidR="009C7BD6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3" w:author="Sukma Shinta" w:date="2022-08-12T15:08:00Z">
        <w:r w:rsidRPr="00C50A1E" w:rsidDel="009C7BD6">
          <w:rPr>
            <w:rFonts w:ascii="Times New Roman" w:eastAsia="Times New Roman" w:hAnsi="Times New Roman" w:cs="Times New Roman"/>
            <w:sz w:val="24"/>
            <w:szCs w:val="24"/>
          </w:rPr>
          <w:delText xml:space="preserve">eh </w:delText>
        </w:r>
      </w:del>
      <w:proofErr w:type="spellStart"/>
      <w:ins w:id="24" w:author="Sukma Shinta" w:date="2022-08-12T15:08:00Z">
        <w:r w:rsidR="009C7BD6">
          <w:rPr>
            <w:rFonts w:ascii="Times New Roman" w:eastAsia="Times New Roman" w:hAnsi="Times New Roman" w:cs="Times New Roman"/>
            <w:sz w:val="24"/>
            <w:szCs w:val="24"/>
          </w:rPr>
          <w:t>lah</w:t>
        </w:r>
        <w:proofErr w:type="spellEnd"/>
        <w:r w:rsidR="009C7BD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557CC15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7BD6">
        <w:rPr>
          <w:rFonts w:ascii="Times New Roman" w:eastAsia="Times New Roman" w:hAnsi="Times New Roman" w:cs="Times New Roman"/>
          <w:strike/>
          <w:sz w:val="24"/>
          <w:szCs w:val="24"/>
          <w:rPrChange w:id="25" w:author="Sukma Shinta" w:date="2022-08-12T15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</w:t>
      </w:r>
      <w:proofErr w:type="spellStart"/>
      <w:r w:rsidRPr="009C7BD6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9C7BD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9C7BD6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9C7BD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9C7BD6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E1243F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6" w:author="Sukma Shinta" w:date="2022-08-12T15:10:00Z">
        <w:r w:rsidRPr="00C50A1E" w:rsidDel="009C7BD6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DC5D291" w14:textId="04C2155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ins w:id="27" w:author="Sukma Shinta" w:date="2022-08-12T14:58:00Z">
        <w:r w:rsidR="00021F3B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28" w:author="Sukma Shinta" w:date="2022-08-12T14:58:00Z">
        <w:r w:rsidRPr="00C50A1E" w:rsidDel="00021F3B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14:paraId="792BBFDE" w14:textId="4F8BB3D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del w:id="29" w:author="Sukma Shinta" w:date="2022-08-12T14:58:00Z">
        <w:r w:rsidRPr="00C50A1E" w:rsidDel="00021F3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yang Bisa Jadi Sebabnya...</w:delText>
        </w:r>
      </w:del>
      <w:proofErr w:type="spellStart"/>
      <w:ins w:id="30" w:author="Sukma Shinta" w:date="2022-08-12T14:58:00Z">
        <w:r w:rsidR="00021F3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Penyebabnya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6C948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31" w:author="Sukma Shinta" w:date="2022-08-12T14:58:00Z">
        <w:r w:rsidRPr="00C50A1E" w:rsidDel="00021F3B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32" w:author="Sukma Shinta" w:date="2022-08-12T14:58:00Z">
        <w:r w:rsidDel="00021F3B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68A894F" w14:textId="1C3FC31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berkali-kali.</w:t>
      </w:r>
      <w:ins w:id="33" w:author="Sukma Shinta" w:date="2022-08-12T14:59:00Z">
        <w:r w:rsidR="00021F3B">
          <w:rPr>
            <w:rFonts w:ascii="Times New Roman" w:eastAsia="Times New Roman" w:hAnsi="Times New Roman" w:cs="Times New Roman"/>
            <w:sz w:val="24"/>
            <w:szCs w:val="24"/>
          </w:rPr>
          <w:t>hal</w:t>
        </w:r>
        <w:proofErr w:type="spellEnd"/>
        <w:r w:rsidR="00021F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21F3B">
          <w:rPr>
            <w:rFonts w:ascii="Times New Roman" w:eastAsia="Times New Roman" w:hAnsi="Times New Roman" w:cs="Times New Roman"/>
            <w:sz w:val="24"/>
            <w:szCs w:val="24"/>
          </w:rPr>
          <w:t>tersebut</w:t>
        </w:r>
        <w:proofErr w:type="spellEnd"/>
        <w:r w:rsidR="00021F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21F3B">
          <w:rPr>
            <w:rFonts w:ascii="Times New Roman" w:eastAsia="Times New Roman" w:hAnsi="Times New Roman" w:cs="Times New Roman"/>
            <w:sz w:val="24"/>
            <w:szCs w:val="24"/>
          </w:rPr>
          <w:t>tentu</w:t>
        </w:r>
      </w:ins>
      <w:proofErr w:type="spellEnd"/>
      <w:del w:id="34" w:author="Sukma Shinta" w:date="2022-08-12T14:59:00Z">
        <w:r w:rsidRPr="00C50A1E" w:rsidDel="00021F3B">
          <w:rPr>
            <w:rFonts w:ascii="Times New Roman" w:eastAsia="Times New Roman" w:hAnsi="Times New Roman" w:cs="Times New Roman"/>
            <w:sz w:val="24"/>
            <w:szCs w:val="24"/>
          </w:rPr>
          <w:delText xml:space="preserve"> Akan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C2711E" w14:textId="7A1A15C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35" w:author="Sukma Shinta" w:date="2022-08-12T14:59:00Z">
        <w:r w:rsidRPr="00C50A1E" w:rsidDel="00021F3B">
          <w:rPr>
            <w:rFonts w:ascii="Times New Roman" w:eastAsia="Times New Roman" w:hAnsi="Times New Roman" w:cs="Times New Roman"/>
            <w:sz w:val="24"/>
            <w:szCs w:val="24"/>
          </w:rPr>
          <w:delText>Yang penting enak, kalori belakangan?</w:delText>
        </w:r>
      </w:del>
      <w:proofErr w:type="spellStart"/>
      <w:ins w:id="36" w:author="Sukma Shinta" w:date="2022-08-12T14:59:00Z">
        <w:r w:rsidR="00021F3B">
          <w:rPr>
            <w:rFonts w:ascii="Times New Roman" w:eastAsia="Times New Roman" w:hAnsi="Times New Roman" w:cs="Times New Roman"/>
            <w:sz w:val="24"/>
            <w:szCs w:val="24"/>
          </w:rPr>
          <w:t>Kalori</w:t>
        </w:r>
        <w:proofErr w:type="spellEnd"/>
        <w:r w:rsidR="00021F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21F3B">
          <w:rPr>
            <w:rFonts w:ascii="Times New Roman" w:eastAsia="Times New Roman" w:hAnsi="Times New Roman" w:cs="Times New Roman"/>
            <w:sz w:val="24"/>
            <w:szCs w:val="24"/>
          </w:rPr>
          <w:t>enak</w:t>
        </w:r>
        <w:proofErr w:type="spellEnd"/>
        <w:r w:rsidR="00021F3B">
          <w:rPr>
            <w:rFonts w:ascii="Times New Roman" w:eastAsia="Times New Roman" w:hAnsi="Times New Roman" w:cs="Times New Roman"/>
            <w:sz w:val="24"/>
            <w:szCs w:val="24"/>
          </w:rPr>
          <w:t xml:space="preserve">, yang </w:t>
        </w:r>
        <w:proofErr w:type="spellStart"/>
        <w:r w:rsidR="00021F3B">
          <w:rPr>
            <w:rFonts w:ascii="Times New Roman" w:eastAsia="Times New Roman" w:hAnsi="Times New Roman" w:cs="Times New Roman"/>
            <w:sz w:val="24"/>
            <w:szCs w:val="24"/>
          </w:rPr>
          <w:t>penting</w:t>
        </w:r>
        <w:proofErr w:type="spellEnd"/>
        <w:r w:rsidR="00021F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21F3B">
          <w:rPr>
            <w:rFonts w:ascii="Times New Roman" w:eastAsia="Times New Roman" w:hAnsi="Times New Roman" w:cs="Times New Roman"/>
            <w:sz w:val="24"/>
            <w:szCs w:val="24"/>
          </w:rPr>
          <w:t>enak</w:t>
        </w:r>
        <w:proofErr w:type="spellEnd"/>
        <w:r w:rsidR="00021F3B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7D7A686E" w14:textId="4883BDE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del w:id="37" w:author="Sukma Shinta" w:date="2022-08-12T15:00:00Z">
        <w:r w:rsidRPr="00C50A1E" w:rsidDel="00021F3B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 khan</w:delText>
        </w:r>
      </w:del>
      <w:ins w:id="38" w:author="Sukma Shinta" w:date="2022-08-12T15:00:00Z">
        <w:r w:rsidR="00021F3B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kan</w:t>
        </w:r>
      </w:ins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C0550A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del w:id="39" w:author="Sukma Shinta" w:date="2022-08-12T15:00:00Z">
        <w:r w:rsidRPr="00C50A1E" w:rsidDel="00021F3B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r w:rsidRPr="00021F3B">
        <w:rPr>
          <w:rFonts w:ascii="Times New Roman" w:eastAsia="Times New Roman" w:hAnsi="Times New Roman" w:cs="Times New Roman"/>
          <w:i/>
          <w:iCs/>
          <w:sz w:val="24"/>
          <w:szCs w:val="24"/>
          <w:rPrChange w:id="40" w:author="Sukma Shinta" w:date="2022-08-12T15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proofErr w:type="spellEnd"/>
      <w:r w:rsidRPr="00021F3B">
        <w:rPr>
          <w:rFonts w:ascii="Times New Roman" w:eastAsia="Times New Roman" w:hAnsi="Times New Roman" w:cs="Times New Roman"/>
          <w:i/>
          <w:iCs/>
          <w:sz w:val="24"/>
          <w:szCs w:val="24"/>
          <w:rPrChange w:id="41" w:author="Sukma Shinta" w:date="2022-08-12T15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2F4DB7B" w14:textId="62A7546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2" w:author="Sukma Shinta" w:date="2022-08-12T15:00:00Z">
        <w:r w:rsidR="00021F3B">
          <w:rPr>
            <w:rFonts w:ascii="Times New Roman" w:eastAsia="Times New Roman" w:hAnsi="Times New Roman" w:cs="Times New Roman"/>
            <w:sz w:val="24"/>
            <w:szCs w:val="24"/>
          </w:rPr>
          <w:t xml:space="preserve">malas </w:t>
        </w:r>
        <w:proofErr w:type="spellStart"/>
        <w:r w:rsidR="00021F3B">
          <w:rPr>
            <w:rFonts w:ascii="Times New Roman" w:eastAsia="Times New Roman" w:hAnsi="Times New Roman" w:cs="Times New Roman"/>
            <w:sz w:val="24"/>
            <w:szCs w:val="24"/>
          </w:rPr>
          <w:t>gerak</w:t>
        </w:r>
        <w:proofErr w:type="spellEnd"/>
        <w:r w:rsidR="00021F3B">
          <w:rPr>
            <w:rFonts w:ascii="Times New Roman" w:eastAsia="Times New Roman" w:hAnsi="Times New Roman" w:cs="Times New Roman"/>
            <w:sz w:val="24"/>
            <w:szCs w:val="24"/>
          </w:rPr>
          <w:t xml:space="preserve"> alias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ins w:id="43" w:author="Sukma Shinta" w:date="2022-08-12T15:00:00Z">
        <w:r w:rsidR="00021F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44" w:author="Sukma Shinta" w:date="2022-08-12T15:01:00Z">
        <w:r w:rsidR="00021F3B">
          <w:rPr>
            <w:rFonts w:ascii="Times New Roman" w:eastAsia="Times New Roman" w:hAnsi="Times New Roman" w:cs="Times New Roman"/>
            <w:sz w:val="24"/>
            <w:szCs w:val="24"/>
          </w:rPr>
          <w:t>ada</w:t>
        </w:r>
      </w:ins>
      <w:del w:id="45" w:author="Sukma Shinta" w:date="2022-08-12T15:00:00Z">
        <w:r w:rsidRPr="00C50A1E" w:rsidDel="00021F3B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1694E75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97B861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42D2FA04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32CE3C01" w14:textId="77777777" w:rsidR="00927764" w:rsidRPr="00C50A1E" w:rsidRDefault="00927764" w:rsidP="00927764"/>
    <w:p w14:paraId="2CE0AFF5" w14:textId="77777777" w:rsidR="00927764" w:rsidRPr="005A045A" w:rsidRDefault="00927764" w:rsidP="00927764">
      <w:pPr>
        <w:rPr>
          <w:i/>
        </w:rPr>
      </w:pPr>
    </w:p>
    <w:p w14:paraId="42CB0952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023154ED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B096E" w14:textId="77777777" w:rsidR="004018DD" w:rsidRDefault="004018DD">
      <w:r>
        <w:separator/>
      </w:r>
    </w:p>
  </w:endnote>
  <w:endnote w:type="continuationSeparator" w:id="0">
    <w:p w14:paraId="18304A90" w14:textId="77777777" w:rsidR="004018DD" w:rsidRDefault="00401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EA4ED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8E9E965" w14:textId="77777777" w:rsidR="00941E77" w:rsidRDefault="00000000">
    <w:pPr>
      <w:pStyle w:val="Footer"/>
    </w:pPr>
  </w:p>
  <w:p w14:paraId="70ABA49A" w14:textId="77777777" w:rsidR="00941E7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F1535" w14:textId="77777777" w:rsidR="004018DD" w:rsidRDefault="004018DD">
      <w:r>
        <w:separator/>
      </w:r>
    </w:p>
  </w:footnote>
  <w:footnote w:type="continuationSeparator" w:id="0">
    <w:p w14:paraId="34F38423" w14:textId="77777777" w:rsidR="004018DD" w:rsidRDefault="004018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512545">
    <w:abstractNumId w:val="0"/>
  </w:num>
  <w:num w:numId="2" w16cid:durableId="106005653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ukma Shinta">
    <w15:presenceInfo w15:providerId="Windows Live" w15:userId="c5f35d17ff35cf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21F3B"/>
    <w:rsid w:val="0012251A"/>
    <w:rsid w:val="00131CB2"/>
    <w:rsid w:val="00363848"/>
    <w:rsid w:val="004018DD"/>
    <w:rsid w:val="0042167F"/>
    <w:rsid w:val="007E24ED"/>
    <w:rsid w:val="00924DF5"/>
    <w:rsid w:val="00927764"/>
    <w:rsid w:val="009C7BD6"/>
    <w:rsid w:val="00E17499"/>
    <w:rsid w:val="00FB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9CEBF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131CB2"/>
  </w:style>
  <w:style w:type="character" w:styleId="CommentReference">
    <w:name w:val="annotation reference"/>
    <w:basedOn w:val="DefaultParagraphFont"/>
    <w:uiPriority w:val="99"/>
    <w:semiHidden/>
    <w:unhideWhenUsed/>
    <w:rsid w:val="003638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6384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638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38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38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Sukma Shinta</cp:lastModifiedBy>
  <cp:revision>3</cp:revision>
  <dcterms:created xsi:type="dcterms:W3CDTF">2022-08-12T08:01:00Z</dcterms:created>
  <dcterms:modified xsi:type="dcterms:W3CDTF">2022-08-12T08:10:00Z</dcterms:modified>
</cp:coreProperties>
</file>