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bookmarkEnd w:id="0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7154D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1" w:author="SONY" w:date="2020-09-23T12:05:00Z">
              <w:r w:rsidR="007154D9">
                <w:rPr>
                  <w:lang w:val="id-ID"/>
                </w:rPr>
                <w:t>.</w:t>
              </w:r>
            </w:ins>
            <w:del w:id="2" w:author="SONY" w:date="2020-09-23T12:05:00Z">
              <w:r w:rsidR="007154D9" w:rsidDel="007154D9">
                <w:rPr>
                  <w:lang w:val="id-ID"/>
                </w:rPr>
                <w:delText>.</w:delText>
              </w:r>
            </w:del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7154D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2</cp:revision>
  <dcterms:created xsi:type="dcterms:W3CDTF">2020-08-26T21:29:00Z</dcterms:created>
  <dcterms:modified xsi:type="dcterms:W3CDTF">2020-09-23T05:08:00Z</dcterms:modified>
</cp:coreProperties>
</file>