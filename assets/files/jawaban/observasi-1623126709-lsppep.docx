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59362A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07FD155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28E8F2E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6217C7BA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r w:rsidRPr="00927764">
        <w:rPr>
          <w:rFonts w:ascii="Cambria" w:hAnsi="Cambria" w:cs="Times New Roman"/>
          <w:sz w:val="24"/>
          <w:szCs w:val="24"/>
        </w:rPr>
        <w:t>Suntinglah artikel berikut ini dengan menggunakan tanda-tanda koreksi.</w:t>
      </w:r>
    </w:p>
    <w:p w14:paraId="455619B0" w14:textId="77777777" w:rsidR="00927764" w:rsidRPr="0094076B" w:rsidRDefault="00927764" w:rsidP="00927764">
      <w:pPr>
        <w:rPr>
          <w:rFonts w:ascii="Cambria" w:hAnsi="Cambria"/>
        </w:rPr>
      </w:pPr>
    </w:p>
    <w:p w14:paraId="13245D17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Turun, Berat Badan Naik</w:t>
      </w:r>
    </w:p>
    <w:p w14:paraId="75140143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1B81533D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0DB6BF6" wp14:editId="5CC9965B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31437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14:paraId="330B5FA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 turun, berat badan naik, hubungan sama dia tetep temenan aja. Huft.</w:t>
      </w:r>
    </w:p>
    <w:p w14:paraId="5660F25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lebih romantis dari sepiring mie instan kemasan putih yang aromanya aduhai menggoda indera penciuman itu atau bakwan yang baru diangkat dari penggorengan di </w:t>
      </w:r>
      <w:commentRangeStart w:id="0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commentRangeEnd w:id="0"/>
      <w:r w:rsidR="00090E98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hujan?</w:t>
      </w:r>
    </w:p>
    <w:p w14:paraId="603EC72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Januari, hujan sehari-hari, begitu kata orang sering mengartikannya. Benar saja.</w:t>
      </w:r>
      <w:commentRangeStart w:id="1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"/>
      <w:r w:rsidR="000E1831">
        <w:rPr>
          <w:rStyle w:val="CommentReference"/>
        </w:rPr>
        <w:commentReference w:id="1"/>
      </w:r>
      <w:commentRangeStart w:id="2"/>
      <w:r w:rsidRPr="00C50A1E">
        <w:rPr>
          <w:rFonts w:ascii="Times New Roman" w:eastAsia="Times New Roman" w:hAnsi="Times New Roman" w:cs="Times New Roman"/>
          <w:sz w:val="24"/>
          <w:szCs w:val="24"/>
        </w:rPr>
        <w:t>M</w:t>
      </w:r>
      <w:commentRangeEnd w:id="2"/>
      <w:r w:rsidR="000E1831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eski di tahun ini awal musim 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mundur </w:t>
      </w:r>
      <w:commentRangeStart w:id="3"/>
      <w:r>
        <w:rPr>
          <w:rFonts w:ascii="Times New Roman" w:eastAsia="Times New Roman" w:hAnsi="Times New Roman" w:cs="Times New Roman"/>
          <w:sz w:val="24"/>
          <w:szCs w:val="24"/>
        </w:rPr>
        <w:t xml:space="preserve">di antara </w:t>
      </w:r>
      <w:commentRangeEnd w:id="3"/>
      <w:r w:rsidR="005A62DB">
        <w:rPr>
          <w:rStyle w:val="CommentReference"/>
        </w:rPr>
        <w:commentReference w:id="3"/>
      </w:r>
      <w:r>
        <w:rPr>
          <w:rFonts w:ascii="Times New Roman" w:eastAsia="Times New Roman" w:hAnsi="Times New Roman" w:cs="Times New Roman"/>
          <w:sz w:val="24"/>
          <w:szCs w:val="24"/>
        </w:rPr>
        <w:t>Bulan 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Desember 2019, hujan benar-benar datang seperti perkiraan. Sudah sangat terasa apalagi sejak awal tahun baru kita.</w:t>
      </w:r>
    </w:p>
    <w:p w14:paraId="636C110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sering disalahkan karena mengundang kenangan</w:t>
      </w:r>
      <w:commentRangeStart w:id="4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4"/>
      <w:r w:rsidR="000364C3">
        <w:rPr>
          <w:rStyle w:val="CommentReference"/>
        </w:rPr>
        <w:commentReference w:id="4"/>
      </w:r>
      <w:commentRangeStart w:id="5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commentRangeEnd w:id="5"/>
      <w:r w:rsidR="002D6BA4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ernyata tak hanya pandai membuat perasaan hatimu yang ambyar, pun perilaku kita yang lain. Soal makan</w:t>
      </w:r>
      <w:commentRangeStart w:id="6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6"/>
      <w:r w:rsidR="00D75B69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Ya, hujan yang membuat kita jadi sering lapar. Kok bisa ya?</w:t>
      </w:r>
    </w:p>
    <w:p w14:paraId="43D6AAF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Ketika 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Siapa yang suka meras</w:t>
      </w:r>
      <w:r>
        <w:rPr>
          <w:rFonts w:ascii="Times New Roman" w:eastAsia="Times New Roman" w:hAnsi="Times New Roman" w:cs="Times New Roman"/>
          <w:sz w:val="24"/>
          <w:szCs w:val="24"/>
        </w:rPr>
        <w:t>a bahwa hujan datang bersama</w:t>
      </w:r>
      <w:commentRangeStart w:id="7"/>
      <w:r>
        <w:rPr>
          <w:rFonts w:ascii="Times New Roman" w:eastAsia="Times New Roman" w:hAnsi="Times New Roman" w:cs="Times New Roman"/>
          <w:sz w:val="24"/>
          <w:szCs w:val="24"/>
        </w:rPr>
        <w:t xml:space="preserve"> 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su </w:t>
      </w:r>
      <w:commentRangeEnd w:id="7"/>
      <w:r w:rsidR="002D6BA4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 yang tiba-tiba ikut meningkat?</w:t>
      </w:r>
    </w:p>
    <w:p w14:paraId="1D6982A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Selain mengenang dia, kegiatan yang paling asyik di saat hujan turun adalah makan. Sering disebut cuma camilan, tapi jumlah kalorinya nyaris melebihi makan berat.</w:t>
      </w:r>
    </w:p>
    <w:p w14:paraId="73C5E7A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Sebungkus keripik yang dalam kemasan bisa dikonsumsi </w:t>
      </w:r>
      <w:commentRangeStart w:id="8"/>
      <w:r w:rsidRPr="00C50A1E">
        <w:rPr>
          <w:rFonts w:ascii="Times New Roman" w:eastAsia="Times New Roman" w:hAnsi="Times New Roman" w:cs="Times New Roman"/>
          <w:sz w:val="24"/>
          <w:szCs w:val="24"/>
        </w:rPr>
        <w:t>4</w:t>
      </w:r>
      <w:commentRangeEnd w:id="8"/>
      <w:r w:rsidR="00C35207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porsi habis sekali duduk. Belum cukup, tambah lagi gorengannya</w:t>
      </w:r>
      <w:commentRangeStart w:id="9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End w:id="9"/>
      <w:r w:rsidR="005D52E3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ins w:id="10" w:author="Cefi Maulana" w:date="2021-06-08T11:10:00Z">
        <w:r w:rsidR="005D52E3">
          <w:rPr>
            <w:rFonts w:ascii="Times New Roman" w:eastAsia="Times New Roman" w:hAnsi="Times New Roman" w:cs="Times New Roman"/>
            <w:sz w:val="24"/>
            <w:szCs w:val="24"/>
          </w:rPr>
          <w:t>-</w:t>
        </w:r>
      </w:ins>
      <w:del w:id="11" w:author="Cefi Maulana" w:date="2021-06-08T11:10:00Z">
        <w:r w:rsidRPr="00C50A1E" w:rsidDel="005D52E3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dua biji</w:t>
      </w:r>
      <w:commentRangeStart w:id="12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2"/>
      <w:r w:rsidR="005D52E3">
        <w:rPr>
          <w:rStyle w:val="CommentReference"/>
        </w:rPr>
        <w:commentReference w:id="1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eh kok jadi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A53F6B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yang membuat suasana jadi lebih dingin </w:t>
      </w:r>
      <w:commentRangeStart w:id="13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 sikapnya padamu</w:t>
      </w:r>
      <w:commentRangeEnd w:id="13"/>
      <w:r w:rsidR="005C7ED7">
        <w:rPr>
          <w:rStyle w:val="CommentReference"/>
        </w:rPr>
        <w:commentReference w:id="13"/>
      </w:r>
      <w:commentRangeStart w:id="14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commentRangeEnd w:id="14"/>
      <w:r w:rsidR="00113E44">
        <w:rPr>
          <w:rStyle w:val="CommentReference"/>
        </w:rPr>
        <w:commentReference w:id="1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5"/>
      <w:r w:rsidRPr="00C50A1E">
        <w:rPr>
          <w:rFonts w:ascii="Times New Roman" w:eastAsia="Times New Roman" w:hAnsi="Times New Roman" w:cs="Times New Roman"/>
          <w:sz w:val="24"/>
          <w:szCs w:val="24"/>
        </w:rPr>
        <w:t>memang bisa jadi salah satu pencetus mengapa kita jadi suka makan. </w:t>
      </w:r>
      <w:commentRangeEnd w:id="15"/>
      <w:r w:rsidR="00A333B2">
        <w:rPr>
          <w:rStyle w:val="CommentReference"/>
        </w:rPr>
        <w:commentReference w:id="15"/>
      </w:r>
    </w:p>
    <w:p w14:paraId="522C7B4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 makanan yang seperti tahu bulat digoreng dadakan alias yang masih hangat. Apalagi dengan makan</w:t>
      </w:r>
      <w:commentRangeStart w:id="16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commentRangeEnd w:id="16"/>
      <w:r w:rsidR="00113E44">
        <w:rPr>
          <w:rStyle w:val="CommentReference"/>
        </w:rPr>
        <w:commentReference w:id="1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tubuh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7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commentRangeEnd w:id="17"/>
      <w:r w:rsidR="00346341">
        <w:rPr>
          <w:rStyle w:val="CommentReference"/>
        </w:rPr>
        <w:commentReference w:id="1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"panas" akibat terjadinya peningkatan metabolisme dalam tubuh. </w:t>
      </w:r>
    </w:p>
    <w:p w14:paraId="0F81765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 kenyataannya, dingin yang terjadi akibat hujan tidak benar-benar membuat tubuh memerlukan kalori tambahan dari makananmu, lho. Dingin yang kita kira ternyata tidak sedingin kenyataannya, kok</w:t>
      </w:r>
      <w:commentRangeStart w:id="18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18"/>
      <w:r w:rsidR="00AC392B">
        <w:rPr>
          <w:rStyle w:val="CommentReference"/>
        </w:rPr>
        <w:commentReference w:id="18"/>
      </w:r>
    </w:p>
    <w:p w14:paraId="74A56F2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 Ini yang Bisa Jadi Sebabnya...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Selama hujan datang, tentu kita akan lebih suka berlindung dalam ruangan saja. Ruangan yang membuat jarak kita dengan makanan makin dekat saja. Ya, ini soal </w:t>
      </w:r>
      <w:commentRangeStart w:id="19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commentRangeEnd w:id="19"/>
      <w:r w:rsidR="00F2652B">
        <w:rPr>
          <w:rStyle w:val="CommentReference"/>
        </w:rPr>
        <w:commentReference w:id="1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makanan yang jadi tak lagi berjarak</w:t>
      </w:r>
      <w:commentRangeStart w:id="20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20"/>
      <w:r w:rsidR="00F2652B">
        <w:rPr>
          <w:rStyle w:val="CommentReference"/>
        </w:rPr>
        <w:commentReference w:id="2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Ehem.</w:t>
      </w:r>
    </w:p>
    <w:p w14:paraId="09A6D21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Mulai dari segala jenis masakan dalam bentuk mie instan, biskuit-biskuit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tata dalam toples cantik, atau bubuk-bubuk minuman manis dalam kemasan ekonomis. </w:t>
      </w:r>
    </w:p>
    <w:p w14:paraId="5FD66D6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harus ada di </w:t>
      </w:r>
      <w:commentRangeStart w:id="21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commentRangeEnd w:id="21"/>
      <w:r w:rsidR="00B97921">
        <w:rPr>
          <w:rStyle w:val="CommentReference"/>
        </w:rPr>
        <w:commentReference w:id="2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penyimpanan. Sebagai bahan persediaan karena mau keluar di waktu hujan itu membuat kita berpikir berkali-kali. </w:t>
      </w:r>
      <w:commentRangeStart w:id="22"/>
      <w:r w:rsidRPr="00C50A1E">
        <w:rPr>
          <w:rFonts w:ascii="Times New Roman" w:eastAsia="Times New Roman" w:hAnsi="Times New Roman" w:cs="Times New Roman"/>
          <w:sz w:val="24"/>
          <w:szCs w:val="24"/>
        </w:rPr>
        <w:t>Akan merepotkan.</w:t>
      </w:r>
      <w:commentRangeEnd w:id="22"/>
      <w:r w:rsidR="00C160A3">
        <w:rPr>
          <w:rStyle w:val="CommentReference"/>
        </w:rPr>
        <w:commentReference w:id="22"/>
      </w:r>
    </w:p>
    <w:p w14:paraId="4031143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Tidak ada salahnya makan saat hujan. Yang sering membuatnya salah adalah pemilihan makanan kita yang tidak tahu diri. Yang penting enak, kalori belakangan</w:t>
      </w:r>
      <w:commentRangeStart w:id="23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23"/>
      <w:r w:rsidR="00B97921">
        <w:rPr>
          <w:rStyle w:val="CommentReference"/>
        </w:rPr>
        <w:commentReference w:id="23"/>
      </w:r>
    </w:p>
    <w:p w14:paraId="35E05F9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Coba deh, mulai aja dulu dengan memperhatikan label informasi gizi ketika kamu memakan makanan kemasan. Atau jika ingin minum yang hangat</w:t>
      </w:r>
      <w:commentRangeStart w:id="24"/>
      <w:r w:rsidRPr="00C50A1E">
        <w:rPr>
          <w:rFonts w:ascii="Times New Roman" w:eastAsia="Times New Roman" w:hAnsi="Times New Roman" w:cs="Times New Roman"/>
          <w:sz w:val="24"/>
          <w:szCs w:val="24"/>
        </w:rPr>
        <w:t>-hangat</w:t>
      </w:r>
      <w:commentRangeEnd w:id="24"/>
      <w:r w:rsidR="00EC508D">
        <w:rPr>
          <w:rStyle w:val="CommentReference"/>
        </w:rPr>
        <w:commentReference w:id="2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takar gulanya jangan kelebihan. Sebab kamu sudah terlalu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, kata dia </w:t>
      </w:r>
      <w:commentRangeStart w:id="25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gitu </w:t>
      </w:r>
      <w:commentRangeStart w:id="26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khan</w:t>
      </w:r>
      <w:commentRangeEnd w:id="25"/>
      <w:r w:rsidR="00BC6AA7">
        <w:rPr>
          <w:rStyle w:val="CommentReference"/>
        </w:rPr>
        <w:commentReference w:id="25"/>
      </w:r>
      <w:commentRangeEnd w:id="26"/>
      <w:r w:rsidR="00BC6AA7">
        <w:rPr>
          <w:rStyle w:val="CommentReference"/>
        </w:rPr>
        <w:commentReference w:id="26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7BC0CC4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musim hujan, rasa malas bergerak juga bisa jadi </w:t>
      </w:r>
      <w:commentRangeStart w:id="27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biang </w:t>
      </w:r>
      <w:commentRangeEnd w:id="27"/>
      <w:r w:rsidR="00894BE4">
        <w:rPr>
          <w:rStyle w:val="CommentReference"/>
        </w:rPr>
        <w:commentReference w:id="2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berat badan </w:t>
      </w:r>
      <w:commentRangeStart w:id="28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commentRangeEnd w:id="28"/>
      <w:r w:rsidR="00894BE4">
        <w:rPr>
          <w:rStyle w:val="CommentReference"/>
        </w:rPr>
        <w:commentReference w:id="2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lebih suka naik</w:t>
      </w:r>
      <w:commentRangeStart w:id="29"/>
      <w:r w:rsidRPr="00C50A1E">
        <w:rPr>
          <w:rFonts w:ascii="Times New Roman" w:eastAsia="Times New Roman" w:hAnsi="Times New Roman" w:cs="Times New Roman"/>
          <w:sz w:val="24"/>
          <w:szCs w:val="24"/>
        </w:rPr>
        <w:t>nya</w:t>
      </w:r>
      <w:commentRangeEnd w:id="29"/>
      <w:r w:rsidR="003B53DD">
        <w:rPr>
          <w:rStyle w:val="CommentReference"/>
        </w:rPr>
        <w:commentReference w:id="2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 Apalagi munculnya kaum</w:t>
      </w:r>
      <w:commentRangeStart w:id="30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-kaum </w:t>
      </w:r>
      <w:commentRangeEnd w:id="30"/>
      <w:r w:rsidR="003B53DD">
        <w:rPr>
          <w:rStyle w:val="CommentReference"/>
        </w:rPr>
        <w:commentReference w:id="3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rebahan yang kerjaannya tiduran dan hanya buka tutup media sosial atau pura-pura sibuk padahal tidak ada yang nge-</w:t>
      </w:r>
      <w:commentRangeStart w:id="31"/>
      <w:r w:rsidRPr="00C50A1E">
        <w:rPr>
          <w:rFonts w:ascii="Times New Roman" w:eastAsia="Times New Roman" w:hAnsi="Times New Roman" w:cs="Times New Roman"/>
          <w:sz w:val="24"/>
          <w:szCs w:val="24"/>
        </w:rPr>
        <w:t>chat</w:t>
      </w:r>
      <w:commentRangeEnd w:id="31"/>
      <w:r w:rsidR="003B53DD">
        <w:rPr>
          <w:rStyle w:val="CommentReference"/>
        </w:rPr>
        <w:commentReference w:id="3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E6962C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 seperti inilah yang membuat lemak</w:t>
      </w:r>
      <w:commentRangeStart w:id="32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-lemak </w:t>
      </w:r>
      <w:commentRangeEnd w:id="32"/>
      <w:r w:rsidR="00984692">
        <w:rPr>
          <w:rStyle w:val="CommentReference"/>
        </w:rPr>
        <w:commentReference w:id="3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yang seharusnya dibakar jadi memilih ikut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commentRangeStart w:id="33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commentRangeEnd w:id="33"/>
      <w:r w:rsidR="00A50A50">
        <w:rPr>
          <w:rStyle w:val="CommentReference"/>
        </w:rPr>
        <w:commentReference w:id="33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saja. Jadi simpanan </w:t>
      </w:r>
      <w:commentRangeStart w:id="34"/>
      <w:r>
        <w:rPr>
          <w:rFonts w:ascii="Times New Roman" w:eastAsia="Times New Roman" w:hAnsi="Times New Roman" w:cs="Times New Roman"/>
          <w:sz w:val="24"/>
          <w:szCs w:val="24"/>
        </w:rPr>
        <w:t>di</w:t>
      </w:r>
      <w:commentRangeEnd w:id="34"/>
      <w:r w:rsidR="00DC4296">
        <w:rPr>
          <w:rStyle w:val="CommentReference"/>
        </w:rPr>
        <w:commentReference w:id="3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commentRangeStart w:id="35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End w:id="35"/>
      <w:r w:rsidR="00DC4296">
        <w:rPr>
          <w:rStyle w:val="CommentReference"/>
        </w:rPr>
        <w:commentReference w:id="3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dimana-mana.</w:t>
      </w:r>
    </w:p>
    <w:p w14:paraId="1BFF8C4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Jadi, jangan salahkan hujannya. Soal nafsu makan ini lebih banyak salahnya di kamu</w:t>
      </w:r>
      <w:commentRangeStart w:id="36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36"/>
      <w:r w:rsidR="006943D9">
        <w:rPr>
          <w:rStyle w:val="CommentReference"/>
        </w:rPr>
        <w:commentReference w:id="36"/>
      </w:r>
      <w:commentRangeStart w:id="37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commentRangeEnd w:id="37"/>
      <w:r w:rsidR="006943D9">
        <w:rPr>
          <w:rStyle w:val="CommentReference"/>
        </w:rPr>
        <w:commentReference w:id="3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tidak bisa mengendalikan diri. Kalau tiba-tiba berat </w:t>
      </w:r>
      <w:r>
        <w:rPr>
          <w:rFonts w:ascii="Times New Roman" w:eastAsia="Times New Roman" w:hAnsi="Times New Roman" w:cs="Times New Roman"/>
          <w:sz w:val="24"/>
          <w:szCs w:val="24"/>
        </w:rPr>
        <w:t>badan ikut tergelincir makin 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 di saat hujan. Coba ingat-ingat apa yang kamu makan saat hujan?</w:t>
      </w:r>
    </w:p>
    <w:p w14:paraId="35B4DEF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kuah susu ditambah telur. Ya </w:t>
      </w:r>
      <w:commentRangeStart w:id="38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commentRangeEnd w:id="38"/>
      <w:r w:rsidR="00A50A50">
        <w:rPr>
          <w:rStyle w:val="CommentReference"/>
        </w:rPr>
        <w:commentReference w:id="3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lebih dari 500 kalori. HAHA. </w:t>
      </w:r>
    </w:p>
    <w:p w14:paraId="76DAE13A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14:paraId="45FF680E" w14:textId="77777777" w:rsidR="00927764" w:rsidRPr="00C50A1E" w:rsidRDefault="00927764" w:rsidP="00927764"/>
    <w:p w14:paraId="7247AFD5" w14:textId="77777777" w:rsidR="00927764" w:rsidRPr="005A045A" w:rsidRDefault="00927764" w:rsidP="00927764">
      <w:pPr>
        <w:rPr>
          <w:i/>
        </w:rPr>
      </w:pPr>
    </w:p>
    <w:p w14:paraId="43317AE9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C451249" w14:textId="77777777" w:rsidR="002B7251" w:rsidRDefault="002B7251">
      <w:bookmarkStart w:id="39" w:name="_GoBack"/>
      <w:bookmarkEnd w:id="39"/>
    </w:p>
    <w:sectPr w:rsidR="002B7251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efi Maulana" w:date="2021-06-08T11:28:00Z" w:initials="CM">
    <w:p w14:paraId="62B8F1DA" w14:textId="77777777" w:rsidR="00090E98" w:rsidRDefault="00090E98">
      <w:pPr>
        <w:pStyle w:val="CommentText"/>
      </w:pPr>
      <w:r>
        <w:rPr>
          <w:rStyle w:val="CommentReference"/>
        </w:rPr>
        <w:annotationRef/>
      </w:r>
      <w:r>
        <w:t>Ganti kata dengan saat</w:t>
      </w:r>
    </w:p>
  </w:comment>
  <w:comment w:id="1" w:author="Cefi Maulana" w:date="2021-06-08T11:02:00Z" w:initials="CM">
    <w:p w14:paraId="6C2335B3" w14:textId="77777777" w:rsidR="000E1831" w:rsidRDefault="000E1831">
      <w:pPr>
        <w:pStyle w:val="CommentText"/>
      </w:pPr>
      <w:r>
        <w:rPr>
          <w:rStyle w:val="CommentReference"/>
        </w:rPr>
        <w:annotationRef/>
      </w:r>
      <w:r w:rsidR="009D1647">
        <w:t>Ganti dengan koma</w:t>
      </w:r>
    </w:p>
  </w:comment>
  <w:comment w:id="2" w:author="Cefi Maulana" w:date="2021-06-08T11:02:00Z" w:initials="CM">
    <w:p w14:paraId="1DCFF762" w14:textId="77777777" w:rsidR="000E1831" w:rsidRDefault="000E1831">
      <w:pPr>
        <w:pStyle w:val="CommentText"/>
      </w:pPr>
      <w:r>
        <w:rPr>
          <w:rStyle w:val="CommentReference"/>
        </w:rPr>
        <w:annotationRef/>
      </w:r>
      <w:r w:rsidR="005A62DB">
        <w:t>Pakai hurup kecil</w:t>
      </w:r>
    </w:p>
  </w:comment>
  <w:comment w:id="3" w:author="Cefi Maulana" w:date="2021-06-08T11:03:00Z" w:initials="CM">
    <w:p w14:paraId="4E523F0C" w14:textId="77777777" w:rsidR="005A62DB" w:rsidRDefault="005A62DB">
      <w:pPr>
        <w:pStyle w:val="CommentText"/>
      </w:pPr>
      <w:r>
        <w:rPr>
          <w:rStyle w:val="CommentReference"/>
        </w:rPr>
        <w:annotationRef/>
      </w:r>
      <w:r>
        <w:t xml:space="preserve">Hapus spasi </w:t>
      </w:r>
    </w:p>
  </w:comment>
  <w:comment w:id="4" w:author="Cefi Maulana" w:date="2021-06-08T11:05:00Z" w:initials="CM">
    <w:p w14:paraId="44497E09" w14:textId="77777777" w:rsidR="000364C3" w:rsidRDefault="000364C3">
      <w:pPr>
        <w:pStyle w:val="CommentText"/>
      </w:pPr>
      <w:r>
        <w:rPr>
          <w:rStyle w:val="CommentReference"/>
        </w:rPr>
        <w:annotationRef/>
      </w:r>
      <w:r>
        <w:t>Ditambahkan titik</w:t>
      </w:r>
    </w:p>
  </w:comment>
  <w:comment w:id="5" w:author="Cefi Maulana" w:date="2021-06-08T11:07:00Z" w:initials="CM">
    <w:p w14:paraId="5274EE78" w14:textId="77777777" w:rsidR="002D6BA4" w:rsidRDefault="002D6BA4">
      <w:pPr>
        <w:pStyle w:val="CommentText"/>
      </w:pPr>
      <w:r>
        <w:rPr>
          <w:rStyle w:val="CommentReference"/>
        </w:rPr>
        <w:annotationRef/>
      </w:r>
      <w:r>
        <w:t>Menggunakan huruf kapital</w:t>
      </w:r>
    </w:p>
  </w:comment>
  <w:comment w:id="6" w:author="Cefi Maulana" w:date="2021-06-08T11:04:00Z" w:initials="CM">
    <w:p w14:paraId="6AED4B35" w14:textId="77777777" w:rsidR="00D75B69" w:rsidRDefault="00D75B69">
      <w:pPr>
        <w:pStyle w:val="CommentText"/>
      </w:pPr>
      <w:r>
        <w:rPr>
          <w:rStyle w:val="CommentReference"/>
        </w:rPr>
        <w:annotationRef/>
      </w:r>
      <w:r>
        <w:t>Ganti dengan koma</w:t>
      </w:r>
    </w:p>
  </w:comment>
  <w:comment w:id="7" w:author="Cefi Maulana" w:date="2021-06-08T11:08:00Z" w:initials="CM">
    <w:p w14:paraId="2C6B1363" w14:textId="77777777" w:rsidR="002D6BA4" w:rsidRDefault="002D6BA4">
      <w:pPr>
        <w:pStyle w:val="CommentText"/>
      </w:pPr>
      <w:r>
        <w:rPr>
          <w:rStyle w:val="CommentReference"/>
        </w:rPr>
        <w:annotationRef/>
      </w:r>
      <w:r>
        <w:t>Nafsu</w:t>
      </w:r>
    </w:p>
  </w:comment>
  <w:comment w:id="8" w:author="Cefi Maulana" w:date="2021-06-08T11:09:00Z" w:initials="CM">
    <w:p w14:paraId="22D37C6E" w14:textId="77777777" w:rsidR="00C35207" w:rsidRDefault="00C35207">
      <w:pPr>
        <w:pStyle w:val="CommentText"/>
      </w:pPr>
      <w:r>
        <w:rPr>
          <w:rStyle w:val="CommentReference"/>
        </w:rPr>
        <w:annotationRef/>
      </w:r>
      <w:r>
        <w:t>Pakai tulisan empat</w:t>
      </w:r>
    </w:p>
  </w:comment>
  <w:comment w:id="9" w:author="Cefi Maulana" w:date="2021-06-08T11:10:00Z" w:initials="CM">
    <w:p w14:paraId="26595C08" w14:textId="77777777" w:rsidR="005D52E3" w:rsidRDefault="005D52E3">
      <w:pPr>
        <w:pStyle w:val="CommentText"/>
      </w:pPr>
      <w:r>
        <w:rPr>
          <w:rStyle w:val="CommentReference"/>
        </w:rPr>
        <w:annotationRef/>
      </w:r>
      <w:r>
        <w:t>Hapus koma</w:t>
      </w:r>
    </w:p>
  </w:comment>
  <w:comment w:id="12" w:author="Cefi Maulana" w:date="2021-06-08T11:10:00Z" w:initials="CM">
    <w:p w14:paraId="4D2C711A" w14:textId="77777777" w:rsidR="005D52E3" w:rsidRDefault="005D52E3">
      <w:pPr>
        <w:pStyle w:val="CommentText"/>
      </w:pPr>
      <w:r>
        <w:rPr>
          <w:rStyle w:val="CommentReference"/>
        </w:rPr>
        <w:annotationRef/>
      </w:r>
      <w:r>
        <w:t>Tambahkan koma</w:t>
      </w:r>
    </w:p>
  </w:comment>
  <w:comment w:id="13" w:author="Cefi Maulana" w:date="2021-06-08T11:11:00Z" w:initials="CM">
    <w:p w14:paraId="3CFBD640" w14:textId="77777777" w:rsidR="005C7ED7" w:rsidRDefault="005C7ED7">
      <w:pPr>
        <w:pStyle w:val="CommentText"/>
      </w:pPr>
      <w:r>
        <w:rPr>
          <w:rStyle w:val="CommentReference"/>
        </w:rPr>
        <w:annotationRef/>
      </w:r>
      <w:r>
        <w:t>Hapus coretan</w:t>
      </w:r>
    </w:p>
  </w:comment>
  <w:comment w:id="14" w:author="Cefi Maulana" w:date="2021-06-08T11:13:00Z" w:initials="CM">
    <w:p w14:paraId="24572CFE" w14:textId="77777777" w:rsidR="00113E44" w:rsidRDefault="00113E44">
      <w:pPr>
        <w:pStyle w:val="CommentText"/>
      </w:pPr>
      <w:r>
        <w:rPr>
          <w:rStyle w:val="CommentReference"/>
        </w:rPr>
        <w:annotationRef/>
      </w:r>
      <w:r>
        <w:t>Ganti dengan titik</w:t>
      </w:r>
    </w:p>
  </w:comment>
  <w:comment w:id="15" w:author="Cefi Maulana" w:date="2021-06-08T11:12:00Z" w:initials="CM">
    <w:p w14:paraId="3F65DAA6" w14:textId="77777777" w:rsidR="00A333B2" w:rsidRDefault="00A333B2">
      <w:pPr>
        <w:pStyle w:val="CommentText"/>
      </w:pPr>
      <w:r>
        <w:rPr>
          <w:rStyle w:val="CommentReference"/>
        </w:rPr>
        <w:annotationRef/>
      </w:r>
      <w:r>
        <w:t>Paragaraf baru</w:t>
      </w:r>
    </w:p>
  </w:comment>
  <w:comment w:id="16" w:author="Cefi Maulana" w:date="2021-06-08T11:14:00Z" w:initials="CM">
    <w:p w14:paraId="4181EBFE" w14:textId="77777777" w:rsidR="00113E44" w:rsidRDefault="00113E44">
      <w:pPr>
        <w:pStyle w:val="CommentText"/>
      </w:pPr>
      <w:r>
        <w:rPr>
          <w:rStyle w:val="CommentReference"/>
        </w:rPr>
        <w:annotationRef/>
      </w:r>
      <w:r>
        <w:t>Hapus koma</w:t>
      </w:r>
    </w:p>
  </w:comment>
  <w:comment w:id="17" w:author="Cefi Maulana" w:date="2021-06-08T11:14:00Z" w:initials="CM">
    <w:p w14:paraId="30475960" w14:textId="77777777" w:rsidR="00346341" w:rsidRDefault="00346341">
      <w:pPr>
        <w:pStyle w:val="CommentText"/>
      </w:pPr>
      <w:r>
        <w:rPr>
          <w:rStyle w:val="CommentReference"/>
        </w:rPr>
        <w:annotationRef/>
      </w:r>
      <w:proofErr w:type="gramStart"/>
      <w:r>
        <w:t>ganti</w:t>
      </w:r>
      <w:proofErr w:type="gramEnd"/>
      <w:r w:rsidR="00AC392B">
        <w:t xml:space="preserve"> dengan menjadi</w:t>
      </w:r>
    </w:p>
  </w:comment>
  <w:comment w:id="18" w:author="Cefi Maulana" w:date="2021-06-08T11:16:00Z" w:initials="CM">
    <w:p w14:paraId="3C3C7325" w14:textId="77777777" w:rsidR="00AC392B" w:rsidRDefault="00AC392B">
      <w:pPr>
        <w:pStyle w:val="CommentText"/>
      </w:pPr>
      <w:r>
        <w:rPr>
          <w:rStyle w:val="CommentReference"/>
        </w:rPr>
        <w:annotationRef/>
      </w:r>
      <w:proofErr w:type="gramStart"/>
      <w:r>
        <w:t>ganti</w:t>
      </w:r>
      <w:proofErr w:type="gramEnd"/>
      <w:r>
        <w:t xml:space="preserve"> dengan titik</w:t>
      </w:r>
    </w:p>
  </w:comment>
  <w:comment w:id="19" w:author="Cefi Maulana" w:date="2021-06-08T11:16:00Z" w:initials="CM">
    <w:p w14:paraId="761A1FEA" w14:textId="77777777" w:rsidR="00F2652B" w:rsidRDefault="00F2652B">
      <w:pPr>
        <w:pStyle w:val="CommentText"/>
      </w:pPr>
      <w:r>
        <w:rPr>
          <w:rStyle w:val="CommentReference"/>
        </w:rPr>
        <w:annotationRef/>
      </w:r>
      <w:proofErr w:type="gramStart"/>
      <w:r>
        <w:t>ganti</w:t>
      </w:r>
      <w:proofErr w:type="gramEnd"/>
      <w:r>
        <w:t xml:space="preserve"> dengan jarak</w:t>
      </w:r>
    </w:p>
  </w:comment>
  <w:comment w:id="20" w:author="Cefi Maulana" w:date="2021-06-08T11:17:00Z" w:initials="CM">
    <w:p w14:paraId="63474D2A" w14:textId="77777777" w:rsidR="00F2652B" w:rsidRDefault="00F2652B">
      <w:pPr>
        <w:pStyle w:val="CommentText"/>
      </w:pPr>
      <w:r>
        <w:rPr>
          <w:rStyle w:val="CommentReference"/>
        </w:rPr>
        <w:annotationRef/>
      </w:r>
      <w:proofErr w:type="gramStart"/>
      <w:r>
        <w:t>ganti</w:t>
      </w:r>
      <w:proofErr w:type="gramEnd"/>
      <w:r>
        <w:t xml:space="preserve"> koma</w:t>
      </w:r>
    </w:p>
  </w:comment>
  <w:comment w:id="21" w:author="Cefi Maulana" w:date="2021-06-08T11:17:00Z" w:initials="CM">
    <w:p w14:paraId="41683985" w14:textId="77777777" w:rsidR="00B97921" w:rsidRDefault="00B97921">
      <w:pPr>
        <w:pStyle w:val="CommentText"/>
      </w:pPr>
      <w:r>
        <w:rPr>
          <w:rStyle w:val="CommentReference"/>
        </w:rPr>
        <w:annotationRef/>
      </w:r>
      <w:proofErr w:type="gramStart"/>
      <w:r>
        <w:t>ganti</w:t>
      </w:r>
      <w:proofErr w:type="gramEnd"/>
      <w:r>
        <w:t xml:space="preserve"> kata dengan lemari</w:t>
      </w:r>
    </w:p>
  </w:comment>
  <w:comment w:id="22" w:author="Cefi Maulana" w:date="2021-06-08T11:29:00Z" w:initials="CM">
    <w:p w14:paraId="5673876B" w14:textId="77777777" w:rsidR="00C160A3" w:rsidRDefault="00C160A3">
      <w:pPr>
        <w:pStyle w:val="CommentText"/>
      </w:pPr>
      <w:r>
        <w:rPr>
          <w:rStyle w:val="CommentReference"/>
        </w:rPr>
        <w:annotationRef/>
      </w:r>
      <w:proofErr w:type="gramStart"/>
      <w:r>
        <w:t>hapus</w:t>
      </w:r>
      <w:proofErr w:type="gramEnd"/>
      <w:r>
        <w:t xml:space="preserve"> kata akan merepotkan</w:t>
      </w:r>
    </w:p>
  </w:comment>
  <w:comment w:id="23" w:author="Cefi Maulana" w:date="2021-06-08T11:18:00Z" w:initials="CM">
    <w:p w14:paraId="291F077D" w14:textId="77777777" w:rsidR="00B97921" w:rsidRDefault="00B97921">
      <w:pPr>
        <w:pStyle w:val="CommentText"/>
      </w:pPr>
      <w:r>
        <w:rPr>
          <w:rStyle w:val="CommentReference"/>
        </w:rPr>
        <w:annotationRef/>
      </w:r>
      <w:proofErr w:type="gramStart"/>
      <w:r>
        <w:t>ganti</w:t>
      </w:r>
      <w:proofErr w:type="gramEnd"/>
      <w:r>
        <w:t xml:space="preserve"> dengan tanda titik</w:t>
      </w:r>
    </w:p>
  </w:comment>
  <w:comment w:id="24" w:author="Cefi Maulana" w:date="2021-06-08T11:19:00Z" w:initials="CM">
    <w:p w14:paraId="266F044E" w14:textId="77777777" w:rsidR="00EC508D" w:rsidRDefault="00EC508D">
      <w:pPr>
        <w:pStyle w:val="CommentText"/>
      </w:pPr>
      <w:r>
        <w:rPr>
          <w:rStyle w:val="CommentReference"/>
        </w:rPr>
        <w:annotationRef/>
      </w:r>
      <w:proofErr w:type="gramStart"/>
      <w:r>
        <w:t>hapus</w:t>
      </w:r>
      <w:proofErr w:type="gramEnd"/>
      <w:r>
        <w:t xml:space="preserve"> kata hangat</w:t>
      </w:r>
    </w:p>
  </w:comment>
  <w:comment w:id="25" w:author="Cefi Maulana" w:date="2021-06-08T11:19:00Z" w:initials="CM">
    <w:p w14:paraId="0C04D92A" w14:textId="77777777" w:rsidR="00BC6AA7" w:rsidRDefault="00BC6AA7">
      <w:pPr>
        <w:pStyle w:val="CommentText"/>
      </w:pPr>
      <w:r>
        <w:rPr>
          <w:rStyle w:val="CommentReference"/>
        </w:rPr>
        <w:annotationRef/>
      </w:r>
      <w:proofErr w:type="gramStart"/>
      <w:r>
        <w:t>tidak</w:t>
      </w:r>
      <w:proofErr w:type="gramEnd"/>
      <w:r>
        <w:t xml:space="preserve"> dimiringkan</w:t>
      </w:r>
    </w:p>
    <w:p w14:paraId="310BD5E8" w14:textId="77777777" w:rsidR="00BC6AA7" w:rsidRDefault="00BC6AA7">
      <w:pPr>
        <w:pStyle w:val="CommentText"/>
      </w:pPr>
      <w:proofErr w:type="gramStart"/>
      <w:r>
        <w:t>serta</w:t>
      </w:r>
      <w:proofErr w:type="gramEnd"/>
      <w:r>
        <w:t xml:space="preserve"> katnya digabungkan</w:t>
      </w:r>
    </w:p>
  </w:comment>
  <w:comment w:id="26" w:author="Cefi Maulana" w:date="2021-06-08T11:20:00Z" w:initials="CM">
    <w:p w14:paraId="2E1A0138" w14:textId="77777777" w:rsidR="00BC6AA7" w:rsidRDefault="00BC6AA7">
      <w:pPr>
        <w:pStyle w:val="CommentText"/>
      </w:pPr>
      <w:r>
        <w:rPr>
          <w:rStyle w:val="CommentReference"/>
        </w:rPr>
        <w:annotationRef/>
      </w:r>
      <w:r>
        <w:t>Hapus huruf H</w:t>
      </w:r>
    </w:p>
  </w:comment>
  <w:comment w:id="27" w:author="Cefi Maulana" w:date="2021-06-08T11:21:00Z" w:initials="CM">
    <w:p w14:paraId="36AD9650" w14:textId="77777777" w:rsidR="00894BE4" w:rsidRDefault="00894BE4">
      <w:pPr>
        <w:pStyle w:val="CommentText"/>
      </w:pPr>
      <w:r>
        <w:rPr>
          <w:rStyle w:val="CommentReference"/>
        </w:rPr>
        <w:annotationRef/>
      </w:r>
      <w:r>
        <w:t>Ganti dengan kata penyebab</w:t>
      </w:r>
    </w:p>
  </w:comment>
  <w:comment w:id="28" w:author="Cefi Maulana" w:date="2021-06-08T11:21:00Z" w:initials="CM">
    <w:p w14:paraId="3C6C5427" w14:textId="77777777" w:rsidR="00894BE4" w:rsidRDefault="00894BE4">
      <w:pPr>
        <w:pStyle w:val="CommentText"/>
      </w:pPr>
      <w:r>
        <w:rPr>
          <w:rStyle w:val="CommentReference"/>
        </w:rPr>
        <w:annotationRef/>
      </w:r>
      <w:r>
        <w:t>Hapus kata yang</w:t>
      </w:r>
    </w:p>
  </w:comment>
  <w:comment w:id="29" w:author="Cefi Maulana" w:date="2021-06-08T11:21:00Z" w:initials="CM">
    <w:p w14:paraId="22E534E3" w14:textId="77777777" w:rsidR="003B53DD" w:rsidRDefault="003B53DD">
      <w:pPr>
        <w:pStyle w:val="CommentText"/>
      </w:pPr>
      <w:r>
        <w:rPr>
          <w:rStyle w:val="CommentReference"/>
        </w:rPr>
        <w:annotationRef/>
      </w:r>
      <w:r>
        <w:t>Hapus kata nya</w:t>
      </w:r>
    </w:p>
  </w:comment>
  <w:comment w:id="30" w:author="Cefi Maulana" w:date="2021-06-08T11:22:00Z" w:initials="CM">
    <w:p w14:paraId="4E2A9E56" w14:textId="77777777" w:rsidR="003B53DD" w:rsidRDefault="003B53DD">
      <w:pPr>
        <w:pStyle w:val="CommentText"/>
      </w:pPr>
      <w:r>
        <w:rPr>
          <w:rStyle w:val="CommentReference"/>
        </w:rPr>
        <w:annotationRef/>
      </w:r>
      <w:r>
        <w:t>Hapus kata kaum</w:t>
      </w:r>
    </w:p>
  </w:comment>
  <w:comment w:id="31" w:author="Cefi Maulana" w:date="2021-06-08T11:22:00Z" w:initials="CM">
    <w:p w14:paraId="54093A15" w14:textId="77777777" w:rsidR="003B53DD" w:rsidRDefault="003B53DD">
      <w:pPr>
        <w:pStyle w:val="CommentText"/>
      </w:pPr>
      <w:r>
        <w:rPr>
          <w:rStyle w:val="CommentReference"/>
        </w:rPr>
        <w:annotationRef/>
      </w:r>
      <w:r>
        <w:t>Italic/miring</w:t>
      </w:r>
    </w:p>
  </w:comment>
  <w:comment w:id="32" w:author="Cefi Maulana" w:date="2021-06-08T11:23:00Z" w:initials="CM">
    <w:p w14:paraId="0106269A" w14:textId="77777777" w:rsidR="00984692" w:rsidRDefault="00984692">
      <w:pPr>
        <w:pStyle w:val="CommentText"/>
      </w:pPr>
      <w:r>
        <w:rPr>
          <w:rStyle w:val="CommentReference"/>
        </w:rPr>
        <w:annotationRef/>
      </w:r>
      <w:r>
        <w:t>Hapus kata lemak</w:t>
      </w:r>
    </w:p>
  </w:comment>
  <w:comment w:id="33" w:author="Cefi Maulana" w:date="2021-06-08T11:30:00Z" w:initials="CM">
    <w:p w14:paraId="640395CB" w14:textId="77777777" w:rsidR="00A50A50" w:rsidRDefault="00A50A50">
      <w:pPr>
        <w:pStyle w:val="CommentText"/>
      </w:pPr>
      <w:r>
        <w:rPr>
          <w:rStyle w:val="CommentReference"/>
        </w:rPr>
        <w:annotationRef/>
      </w:r>
      <w:r>
        <w:t>Ganti kata dengan diam</w:t>
      </w:r>
    </w:p>
  </w:comment>
  <w:comment w:id="34" w:author="Cefi Maulana" w:date="2021-06-08T11:23:00Z" w:initials="CM">
    <w:p w14:paraId="78968142" w14:textId="77777777" w:rsidR="00DC4296" w:rsidRDefault="00DC4296">
      <w:pPr>
        <w:pStyle w:val="CommentText"/>
      </w:pPr>
      <w:r>
        <w:rPr>
          <w:rStyle w:val="CommentReference"/>
        </w:rPr>
        <w:annotationRef/>
      </w:r>
      <w:r>
        <w:t>Ditambahkan spasi</w:t>
      </w:r>
    </w:p>
  </w:comment>
  <w:comment w:id="35" w:author="Cefi Maulana" w:date="2021-06-08T11:24:00Z" w:initials="CM">
    <w:p w14:paraId="40E9B797" w14:textId="77777777" w:rsidR="00DC4296" w:rsidRDefault="00DC4296">
      <w:pPr>
        <w:pStyle w:val="CommentText"/>
      </w:pPr>
      <w:r>
        <w:rPr>
          <w:rStyle w:val="CommentReference"/>
        </w:rPr>
        <w:annotationRef/>
      </w:r>
      <w:r>
        <w:t>Hapus koma</w:t>
      </w:r>
    </w:p>
  </w:comment>
  <w:comment w:id="36" w:author="Cefi Maulana" w:date="2021-06-08T11:27:00Z" w:initials="CM">
    <w:p w14:paraId="6134E402" w14:textId="77777777" w:rsidR="006943D9" w:rsidRDefault="006943D9">
      <w:pPr>
        <w:pStyle w:val="CommentText"/>
      </w:pPr>
      <w:r>
        <w:rPr>
          <w:rStyle w:val="CommentReference"/>
        </w:rPr>
        <w:annotationRef/>
      </w:r>
      <w:r>
        <w:t>Hapus tanda titik</w:t>
      </w:r>
    </w:p>
  </w:comment>
  <w:comment w:id="37" w:author="Cefi Maulana" w:date="2021-06-08T11:27:00Z" w:initials="CM">
    <w:p w14:paraId="451C1DDB" w14:textId="77777777" w:rsidR="006943D9" w:rsidRDefault="006943D9">
      <w:pPr>
        <w:pStyle w:val="CommentText"/>
      </w:pPr>
      <w:r>
        <w:rPr>
          <w:rStyle w:val="CommentReference"/>
        </w:rPr>
        <w:annotationRef/>
      </w:r>
      <w:r>
        <w:t>Hapus kata kamu</w:t>
      </w:r>
    </w:p>
  </w:comment>
  <w:comment w:id="38" w:author="Cefi Maulana" w:date="2021-06-08T11:30:00Z" w:initials="CM">
    <w:p w14:paraId="62B2416F" w14:textId="77777777" w:rsidR="00A50A50" w:rsidRDefault="00A50A50">
      <w:pPr>
        <w:pStyle w:val="CommentText"/>
      </w:pPr>
      <w:r>
        <w:rPr>
          <w:rStyle w:val="CommentReference"/>
        </w:rPr>
        <w:annotationRef/>
      </w:r>
      <w:r>
        <w:t>Ganti dengan kata kira-kira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2B8F1DA" w15:done="0"/>
  <w15:commentEx w15:paraId="6C2335B3" w15:done="0"/>
  <w15:commentEx w15:paraId="1DCFF762" w15:done="0"/>
  <w15:commentEx w15:paraId="4E523F0C" w15:done="0"/>
  <w15:commentEx w15:paraId="44497E09" w15:done="0"/>
  <w15:commentEx w15:paraId="5274EE78" w15:done="0"/>
  <w15:commentEx w15:paraId="6AED4B35" w15:done="0"/>
  <w15:commentEx w15:paraId="2C6B1363" w15:done="0"/>
  <w15:commentEx w15:paraId="22D37C6E" w15:done="0"/>
  <w15:commentEx w15:paraId="26595C08" w15:done="0"/>
  <w15:commentEx w15:paraId="4D2C711A" w15:done="0"/>
  <w15:commentEx w15:paraId="3CFBD640" w15:done="0"/>
  <w15:commentEx w15:paraId="24572CFE" w15:done="0"/>
  <w15:commentEx w15:paraId="3F65DAA6" w15:done="0"/>
  <w15:commentEx w15:paraId="4181EBFE" w15:done="0"/>
  <w15:commentEx w15:paraId="30475960" w15:done="0"/>
  <w15:commentEx w15:paraId="3C3C7325" w15:done="0"/>
  <w15:commentEx w15:paraId="761A1FEA" w15:done="0"/>
  <w15:commentEx w15:paraId="63474D2A" w15:done="0"/>
  <w15:commentEx w15:paraId="41683985" w15:done="0"/>
  <w15:commentEx w15:paraId="5673876B" w15:done="0"/>
  <w15:commentEx w15:paraId="291F077D" w15:done="0"/>
  <w15:commentEx w15:paraId="266F044E" w15:done="0"/>
  <w15:commentEx w15:paraId="310BD5E8" w15:done="0"/>
  <w15:commentEx w15:paraId="2E1A0138" w15:done="0"/>
  <w15:commentEx w15:paraId="36AD9650" w15:done="0"/>
  <w15:commentEx w15:paraId="3C6C5427" w15:done="0"/>
  <w15:commentEx w15:paraId="22E534E3" w15:done="0"/>
  <w15:commentEx w15:paraId="4E2A9E56" w15:done="0"/>
  <w15:commentEx w15:paraId="54093A15" w15:done="0"/>
  <w15:commentEx w15:paraId="0106269A" w15:done="0"/>
  <w15:commentEx w15:paraId="640395CB" w15:done="0"/>
  <w15:commentEx w15:paraId="78968142" w15:done="0"/>
  <w15:commentEx w15:paraId="40E9B797" w15:done="0"/>
  <w15:commentEx w15:paraId="6134E402" w15:done="0"/>
  <w15:commentEx w15:paraId="451C1DDB" w15:done="0"/>
  <w15:commentEx w15:paraId="62B2416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0A4CC1" w14:textId="77777777" w:rsidR="00445505" w:rsidRDefault="00445505">
      <w:r>
        <w:separator/>
      </w:r>
    </w:p>
  </w:endnote>
  <w:endnote w:type="continuationSeparator" w:id="0">
    <w:p w14:paraId="2E28C1A0" w14:textId="77777777" w:rsidR="00445505" w:rsidRDefault="00445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1286D1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6ECAF004" w14:textId="77777777" w:rsidR="00941E77" w:rsidRDefault="00445505">
    <w:pPr>
      <w:pStyle w:val="Footer"/>
    </w:pPr>
  </w:p>
  <w:p w14:paraId="7A66BF76" w14:textId="77777777" w:rsidR="00941E77" w:rsidRDefault="004455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8767B8" w14:textId="77777777" w:rsidR="00445505" w:rsidRDefault="00445505">
      <w:r>
        <w:separator/>
      </w:r>
    </w:p>
  </w:footnote>
  <w:footnote w:type="continuationSeparator" w:id="0">
    <w:p w14:paraId="5FEA593E" w14:textId="77777777" w:rsidR="00445505" w:rsidRDefault="00445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efi Maulana">
    <w15:presenceInfo w15:providerId="None" w15:userId="Cefi Maula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364C3"/>
    <w:rsid w:val="00090E98"/>
    <w:rsid w:val="000E1831"/>
    <w:rsid w:val="00113E44"/>
    <w:rsid w:val="0012251A"/>
    <w:rsid w:val="001233CE"/>
    <w:rsid w:val="002B7251"/>
    <w:rsid w:val="002D6BA4"/>
    <w:rsid w:val="00346341"/>
    <w:rsid w:val="003B53DD"/>
    <w:rsid w:val="0042167F"/>
    <w:rsid w:val="00445505"/>
    <w:rsid w:val="0045073E"/>
    <w:rsid w:val="005A62DB"/>
    <w:rsid w:val="005C7ED7"/>
    <w:rsid w:val="005D52E3"/>
    <w:rsid w:val="006943D9"/>
    <w:rsid w:val="00894BE4"/>
    <w:rsid w:val="00924DF5"/>
    <w:rsid w:val="00927764"/>
    <w:rsid w:val="00984692"/>
    <w:rsid w:val="009D1647"/>
    <w:rsid w:val="00A333B2"/>
    <w:rsid w:val="00A50A50"/>
    <w:rsid w:val="00AC392B"/>
    <w:rsid w:val="00B73242"/>
    <w:rsid w:val="00B97921"/>
    <w:rsid w:val="00BC6AA7"/>
    <w:rsid w:val="00C160A3"/>
    <w:rsid w:val="00C35207"/>
    <w:rsid w:val="00D75B69"/>
    <w:rsid w:val="00DC4296"/>
    <w:rsid w:val="00EC508D"/>
    <w:rsid w:val="00F2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FF40E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0E18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18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18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18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18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83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8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Cefi Maulana</cp:lastModifiedBy>
  <cp:revision>2</cp:revision>
  <dcterms:created xsi:type="dcterms:W3CDTF">2021-06-08T04:32:00Z</dcterms:created>
  <dcterms:modified xsi:type="dcterms:W3CDTF">2021-06-08T04:32:00Z</dcterms:modified>
</cp:coreProperties>
</file>