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2143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21FAB3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3F7962D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6C48FD3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319891A" w14:textId="77777777" w:rsidTr="00821BA2">
        <w:tc>
          <w:tcPr>
            <w:tcW w:w="9350" w:type="dxa"/>
          </w:tcPr>
          <w:p w14:paraId="4727CC2D" w14:textId="77777777" w:rsidR="00BE098E" w:rsidRDefault="00BE098E" w:rsidP="00821BA2">
            <w:pPr>
              <w:pStyle w:val="ListParagraph"/>
              <w:ind w:left="0"/>
            </w:pPr>
          </w:p>
          <w:p w14:paraId="5CD0AB0B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C3EB6E3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CFAFFE7" w14:textId="2AD4C7BC" w:rsidR="00BE098E" w:rsidRDefault="00AE7C46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0" w:author="Reviewer" w:date="2020-12-15T15:09:00Z">
              <w:r>
                <w:t>M</w:t>
              </w:r>
            </w:ins>
            <w:del w:id="1" w:author="Reviewer" w:date="2020-12-15T15:09:00Z">
              <w:r w:rsidR="00BE098E" w:rsidDel="00AE7C46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643807C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49016DE" w14:textId="3FFF3590" w:rsidR="00BE098E" w:rsidRDefault="00AE7C4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" w:author="Reviewer" w:date="2020-12-15T15:09:00Z">
              <w:r>
                <w:t>F</w:t>
              </w:r>
            </w:ins>
            <w:del w:id="3" w:author="Reviewer" w:date="2020-12-15T15:09:00Z">
              <w:r w:rsidR="00BE098E" w:rsidDel="00AE7C46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36CA22DB" w14:textId="3CB6ACFB" w:rsidR="00BE098E" w:rsidRDefault="00AE7C46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" w:author="Reviewer" w:date="2020-12-15T15:09:00Z">
              <w:r>
                <w:t>K</w:t>
              </w:r>
            </w:ins>
            <w:del w:id="5" w:author="Reviewer" w:date="2020-12-15T15:09:00Z">
              <w:r w:rsidR="00BE098E" w:rsidDel="00AE7C46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03A80E1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1315CB9" w14:textId="095ADAAD" w:rsidR="00BE098E" w:rsidRDefault="00AE7C4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6" w:author="Reviewer" w:date="2020-12-15T15:09:00Z">
              <w:r>
                <w:t>I</w:t>
              </w:r>
            </w:ins>
            <w:del w:id="7" w:author="Reviewer" w:date="2020-12-15T15:09:00Z">
              <w:r w:rsidR="00BE098E" w:rsidDel="00AE7C46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ins w:id="8" w:author="Reviewer" w:date="2020-12-15T15:10:00Z"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</w:ins>
            <w:del w:id="9" w:author="Reviewer" w:date="2020-12-15T15:10:00Z">
              <w:r w:rsidR="00BE098E" w:rsidDel="00AE7C46">
                <w:delText xml:space="preserve">, </w:delText>
              </w:r>
            </w:del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3DBF1347" w14:textId="24EB1D9C" w:rsidR="00BE098E" w:rsidRDefault="00AE7C4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0" w:author="Reviewer" w:date="2020-12-15T15:09:00Z">
              <w:r>
                <w:t>O</w:t>
              </w:r>
            </w:ins>
            <w:del w:id="11" w:author="Reviewer" w:date="2020-12-15T15:09:00Z">
              <w:r w:rsidR="00BE098E" w:rsidDel="00AE7C46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ins w:id="12" w:author="Reviewer" w:date="2020-12-15T15:10:00Z">
              <w:r>
                <w:t xml:space="preserve"> </w:t>
              </w:r>
              <w:proofErr w:type="spellStart"/>
              <w:r>
                <w:t>atau</w:t>
              </w:r>
            </w:ins>
            <w:proofErr w:type="spellEnd"/>
            <w:ins w:id="13" w:author="Reviewer" w:date="2020-12-15T15:11:00Z">
              <w:r>
                <w:t xml:space="preserve"> </w:t>
              </w:r>
            </w:ins>
            <w:del w:id="14" w:author="Reviewer" w:date="2020-12-15T15:10:00Z">
              <w:r w:rsidR="00BE098E" w:rsidDel="00AE7C46">
                <w:delText xml:space="preserve">; </w:delText>
              </w:r>
            </w:del>
            <w:r w:rsidR="00BE098E">
              <w:t xml:space="preserve">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66535E1C" w14:textId="3522CF4D" w:rsidR="00BE098E" w:rsidRDefault="00AE7C4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5" w:author="Reviewer" w:date="2020-12-15T15:09:00Z">
              <w:r>
                <w:t>I</w:t>
              </w:r>
            </w:ins>
            <w:del w:id="16" w:author="Reviewer" w:date="2020-12-15T15:09:00Z">
              <w:r w:rsidR="00BE098E" w:rsidDel="00AE7C46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ins w:id="17" w:author="Reviewer" w:date="2020-12-15T15:11:00Z">
              <w:r>
                <w:t>nya</w:t>
              </w:r>
            </w:ins>
            <w:proofErr w:type="spellEnd"/>
            <w:r w:rsidR="00BE098E">
              <w:t xml:space="preserve"> </w:t>
            </w:r>
          </w:p>
          <w:p w14:paraId="274E57C7" w14:textId="5AC5A1FA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ins w:id="18" w:author="Reviewer" w:date="2020-12-15T15:11:00Z">
              <w:r w:rsidR="00AE7C46">
                <w:t>l</w:t>
              </w:r>
            </w:ins>
            <w:del w:id="19" w:author="Reviewer" w:date="2020-12-15T15:11:00Z">
              <w:r w:rsidR="00AE7C46" w:rsidDel="00AE7C46">
                <w:delText>L</w:delText>
              </w:r>
            </w:del>
            <w:r>
              <w:t>engkap</w:t>
            </w:r>
            <w:proofErr w:type="spellEnd"/>
            <w:ins w:id="20" w:author="Reviewer" w:date="2020-12-15T15:11:00Z">
              <w:r w:rsidR="00AE7C46">
                <w:t xml:space="preserve">, </w:t>
              </w:r>
            </w:ins>
            <w:del w:id="21" w:author="Reviewer" w:date="2020-12-15T15:11:00Z">
              <w:r w:rsidDel="00AE7C46">
                <w:delText xml:space="preserve">; </w:delText>
              </w:r>
            </w:del>
            <w:proofErr w:type="spellStart"/>
            <w:r>
              <w:t>utuh</w:t>
            </w:r>
            <w:proofErr w:type="spellEnd"/>
            <w:ins w:id="22" w:author="Reviewer" w:date="2020-12-15T15:11:00Z">
              <w:r w:rsidR="00AE7C46">
                <w:t xml:space="preserve">, </w:t>
              </w:r>
            </w:ins>
            <w:del w:id="23" w:author="Reviewer" w:date="2020-12-15T15:11:00Z">
              <w:r w:rsidDel="00AE7C46">
                <w:delText xml:space="preserve">; </w:delText>
              </w:r>
            </w:del>
            <w:proofErr w:type="spellStart"/>
            <w:r>
              <w:t>bulat</w:t>
            </w:r>
            <w:proofErr w:type="spellEnd"/>
            <w:ins w:id="24" w:author="Reviewer" w:date="2020-12-15T15:11:00Z">
              <w:r w:rsidR="00AE7C46">
                <w:t xml:space="preserve">, dan </w:t>
              </w:r>
            </w:ins>
            <w:del w:id="25" w:author="Reviewer" w:date="2020-12-15T15:11:00Z">
              <w:r w:rsidDel="00AE7C46">
                <w:delText xml:space="preserve">; </w:delText>
              </w:r>
            </w:del>
            <w:proofErr w:type="spellStart"/>
            <w:r>
              <w:t>sempurna</w:t>
            </w:r>
            <w:proofErr w:type="spellEnd"/>
            <w:r>
              <w:t>.</w:t>
            </w:r>
          </w:p>
          <w:p w14:paraId="038A2D96" w14:textId="121998D7" w:rsidR="00BE098E" w:rsidRDefault="00AE7C4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6" w:author="Reviewer" w:date="2020-12-15T15:09:00Z">
              <w:r>
                <w:t>K</w:t>
              </w:r>
            </w:ins>
            <w:del w:id="27" w:author="Reviewer" w:date="2020-12-15T15:09:00Z">
              <w:r w:rsidR="00BE098E" w:rsidDel="00AE7C46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6703811F" w14:textId="6AE3E110" w:rsidR="00BE098E" w:rsidRDefault="00AE7C46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28" w:author="Reviewer" w:date="2020-12-15T15:09:00Z">
              <w:r>
                <w:t>P</w:t>
              </w:r>
            </w:ins>
            <w:del w:id="29" w:author="Reviewer" w:date="2020-12-15T15:09:00Z">
              <w:r w:rsidR="00BE098E" w:rsidDel="00AE7C46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ins w:id="30" w:author="Reviewer" w:date="2020-12-15T15:11:00Z">
              <w:r>
                <w:t>.</w:t>
              </w:r>
            </w:ins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0C7D73DB" w14:textId="29E30E94" w:rsidR="00BE098E" w:rsidRDefault="00AE7C46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31" w:author="Reviewer" w:date="2020-12-15T15:09:00Z">
              <w:r>
                <w:t>K</w:t>
              </w:r>
            </w:ins>
            <w:del w:id="32" w:author="Reviewer" w:date="2020-12-15T15:09:00Z">
              <w:r w:rsidR="00BE098E" w:rsidDel="00AE7C46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43D25A1F" w14:textId="06B2FDD7" w:rsidR="00BE098E" w:rsidRDefault="00AE7C4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3" w:author="Reviewer" w:date="2020-12-15T15:10:00Z">
              <w:r>
                <w:t>M</w:t>
              </w:r>
            </w:ins>
            <w:del w:id="34" w:author="Reviewer" w:date="2020-12-15T15:10:00Z">
              <w:r w:rsidR="00BE098E" w:rsidDel="00AE7C46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77D82EA0" w14:textId="1BC0CBD1" w:rsidR="00BE098E" w:rsidRDefault="00AE7C4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5" w:author="Reviewer" w:date="2020-12-15T15:10:00Z">
              <w:r>
                <w:t>N</w:t>
              </w:r>
            </w:ins>
            <w:del w:id="36" w:author="Reviewer" w:date="2020-12-15T15:10:00Z">
              <w:r w:rsidR="00BE098E" w:rsidDel="00AE7C46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3B81A863" w14:textId="0B5E192B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ins w:id="37" w:author="Reviewer" w:date="2020-12-15T15:13:00Z">
              <w:r w:rsidR="00E94497">
                <w:t>serta</w:t>
              </w:r>
            </w:ins>
            <w:proofErr w:type="spellEnd"/>
            <w:del w:id="38" w:author="Reviewer" w:date="2020-12-15T15:13:00Z">
              <w:r w:rsidDel="00E94497">
                <w:delText>dan</w:delText>
              </w:r>
            </w:del>
            <w:r>
              <w:t xml:space="preserve"> </w:t>
            </w:r>
          </w:p>
          <w:p w14:paraId="7825A5F8" w14:textId="60950B2B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ins w:id="39" w:author="Reviewer" w:date="2020-12-15T15:14:00Z">
              <w:r w:rsidR="00E94497">
                <w:t>dapat</w:t>
              </w:r>
              <w:proofErr w:type="spellEnd"/>
              <w:r w:rsidR="00E94497">
                <w:t xml:space="preserve"> </w:t>
              </w:r>
            </w:ins>
            <w:proofErr w:type="spellStart"/>
            <w:ins w:id="40" w:author="Reviewer" w:date="2020-12-15T15:12:00Z">
              <w:r w:rsidR="00AE7C46">
                <w:t>di</w:t>
              </w:r>
            </w:ins>
            <w:del w:id="41" w:author="Reviewer" w:date="2020-12-15T15:12:00Z">
              <w:r w:rsidDel="00AE7C46">
                <w:delText>ber</w:delText>
              </w:r>
            </w:del>
            <w:r>
              <w:t>terima</w:t>
            </w:r>
            <w:proofErr w:type="spellEnd"/>
            <w:r>
              <w:t>.</w:t>
            </w:r>
          </w:p>
          <w:p w14:paraId="575D0A49" w14:textId="4E57D8EE" w:rsidR="00BE098E" w:rsidRDefault="00AE7C4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2" w:author="Reviewer" w:date="2020-12-15T15:10:00Z">
              <w:r>
                <w:t>O</w:t>
              </w:r>
            </w:ins>
            <w:del w:id="43" w:author="Reviewer" w:date="2020-12-15T15:10:00Z">
              <w:r w:rsidR="00BE098E" w:rsidDel="00AE7C46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276081A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3311E7B" w14:textId="77777777" w:rsidR="00E94497" w:rsidRDefault="00AE7C46" w:rsidP="00E9449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4" w:author="Reviewer" w:date="2020-12-15T15:13:00Z"/>
              </w:rPr>
            </w:pPr>
            <w:proofErr w:type="spellStart"/>
            <w:ins w:id="45" w:author="Reviewer" w:date="2020-12-15T15:10:00Z">
              <w:r>
                <w:t>P</w:t>
              </w:r>
            </w:ins>
            <w:del w:id="46" w:author="Reviewer" w:date="2020-12-15T15:10:00Z">
              <w:r w:rsidR="00BE098E" w:rsidDel="00AE7C46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ins w:id="47" w:author="Reviewer" w:date="2020-12-15T15:13:00Z">
              <w:r w:rsidR="00E94497">
                <w:t xml:space="preserve"> </w:t>
              </w:r>
              <w:proofErr w:type="spellStart"/>
              <w:r w:rsidR="00E94497">
                <w:t>atau</w:t>
              </w:r>
              <w:proofErr w:type="spellEnd"/>
              <w:r w:rsidR="00E94497">
                <w:t xml:space="preserve"> </w:t>
              </w:r>
            </w:ins>
          </w:p>
          <w:p w14:paraId="3C5A325E" w14:textId="1CE48C4A" w:rsidR="00BE098E" w:rsidDel="00E94497" w:rsidRDefault="00E9449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Reviewer" w:date="2020-12-15T15:13:00Z"/>
              </w:rPr>
            </w:pPr>
            <w:ins w:id="49" w:author="Reviewer" w:date="2020-12-15T15:13:00Z">
              <w:r>
                <w:t xml:space="preserve">                                   </w:t>
              </w:r>
            </w:ins>
            <w:del w:id="50" w:author="Reviewer" w:date="2020-12-15T15:13:00Z">
              <w:r w:rsidR="00BE098E" w:rsidDel="00E94497">
                <w:delText xml:space="preserve">; </w:delText>
              </w:r>
            </w:del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58DF50B9" w14:textId="77777777" w:rsidR="00E94497" w:rsidRDefault="00BE098E" w:rsidP="00E9449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1" w:author="Reviewer" w:date="2020-12-15T15:13:00Z"/>
              </w:rPr>
            </w:pPr>
            <w:del w:id="52" w:author="Reviewer" w:date="2020-12-15T15:13:00Z">
              <w:r w:rsidDel="00E94497">
                <w:tab/>
              </w:r>
              <w:r w:rsidDel="00E94497">
                <w:tab/>
              </w:r>
            </w:del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</w:p>
          <w:p w14:paraId="6B4B060E" w14:textId="3EB00184" w:rsidR="00BE098E" w:rsidRDefault="00E94497" w:rsidP="00E9449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53" w:author="Reviewer" w:date="2020-12-15T15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54" w:author="Reviewer" w:date="2020-12-15T15:14:00Z">
              <w:r>
                <w:t xml:space="preserve">                                   </w:t>
              </w:r>
            </w:ins>
            <w:proofErr w:type="spellStart"/>
            <w:r w:rsidR="00BE098E">
              <w:t>memecahkan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masalah</w:t>
            </w:r>
            <w:proofErr w:type="spellEnd"/>
            <w:r w:rsidR="00BE098E">
              <w:t>.</w:t>
            </w:r>
          </w:p>
          <w:p w14:paraId="383432FC" w14:textId="37F422CA" w:rsidR="00BE098E" w:rsidRDefault="00AE7C46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5" w:author="Reviewer" w:date="2020-12-15T15:10:00Z">
              <w:r>
                <w:t>I</w:t>
              </w:r>
            </w:ins>
            <w:del w:id="56" w:author="Reviewer" w:date="2020-12-15T15:10:00Z">
              <w:r w:rsidR="00BE098E" w:rsidDel="00AE7C46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4594B69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52E0F9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42A58BD" w14:textId="77777777" w:rsidTr="00821BA2">
        <w:tc>
          <w:tcPr>
            <w:tcW w:w="9350" w:type="dxa"/>
          </w:tcPr>
          <w:p w14:paraId="05AD4B31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79B3580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AE7C46"/>
    <w:rsid w:val="00BE098E"/>
    <w:rsid w:val="00E9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B95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C4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C4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2</cp:revision>
  <dcterms:created xsi:type="dcterms:W3CDTF">2020-08-26T21:29:00Z</dcterms:created>
  <dcterms:modified xsi:type="dcterms:W3CDTF">2020-12-15T08:14:00Z</dcterms:modified>
</cp:coreProperties>
</file>