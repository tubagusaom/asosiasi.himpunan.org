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" w:author="arsalanchalid6@gmail.com" w:date="2021-06-24T10:48:00Z">
              <w:r w:rsidR="00D832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arsalanchalid6@gmail.com" w:date="2021-06-24T11:10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kstrem</w:t>
              </w:r>
            </w:ins>
            <w:proofErr w:type="spellEnd"/>
            <w:del w:id="3" w:author="arsalanchalid6@gmail.com" w:date="2021-06-24T11:10:00Z">
              <w:r w:rsidRPr="00EC6F38" w:rsidDel="000204A0">
                <w:rPr>
                  <w:rFonts w:ascii="Times New Roman" w:eastAsia="Times New Roman" w:hAnsi="Times New Roman" w:cs="Times New Roman"/>
                  <w:szCs w:val="24"/>
                </w:rPr>
                <w:delText>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4" w:author="arsalanchalid6@gmail.com" w:date="2021-06-24T11:10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arsalanchalid6@gmail.com" w:date="2021-06-24T10:48:00Z">
              <w:r w:rsidRPr="00EC6F38" w:rsidDel="00D83221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ins w:id="6" w:author="arsalanchalid6@gmail.com" w:date="2021-06-24T11:11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" w:author="arsalanchalid6@gmail.com" w:date="2021-06-24T11:11:00Z">
              <w:r w:rsidRPr="00EC6F38" w:rsidDel="000204A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8" w:author="arsalanchalid6@gmail.com" w:date="2021-06-24T11:11:00Z">
              <w:r w:rsidRPr="00EC6F38" w:rsidDel="000204A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arsalanchalid6@gmail.com" w:date="2021-06-24T10:51:00Z">
              <w:r w:rsidRPr="00EC6F38" w:rsidDel="00D83221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0" w:author="arsalanchalid6@gmail.com" w:date="2021-06-24T10:51:00Z">
              <w:r w:rsidR="00D83221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2" w:author="arsalanchalid6@gmail.com" w:date="2021-06-24T10:52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ins w:id="13" w:author="arsalanchalid6@gmail.com" w:date="2021-06-24T10:52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4" w:author="arsalanchalid6@gmail.com" w:date="2021-06-24T10:52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 xml:space="preserve">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15" w:author="arsalanchalid6@gmail.com" w:date="2021-06-24T10:52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arsalanchalid6@gmail.com" w:date="2021-06-24T10:52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arsalanchalid6@gmail.com" w:date="2021-06-24T10:53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arsalanchalid6@gmail.com" w:date="2021-06-24T10:53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ins w:id="20" w:author="arsalanchalid6@gmail.com" w:date="2021-06-24T10:54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mp</w:t>
              </w:r>
            </w:ins>
            <w:del w:id="21" w:author="arsalanchalid6@gmail.com" w:date="2021-06-24T10:54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3" w:author="arsalanchalid6@gmail.com" w:date="2021-06-24T10:54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arsalanchalid6@gmail.com" w:date="2021-06-24T10:58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5" w:author="arsalanchalid6@gmail.com" w:date="2021-06-24T10:54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6" w:author="arsalanchalid6@gmail.com" w:date="2021-06-24T10:55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  <w:proofErr w:type="spellStart"/>
              <w:proofErr w:type="gramStart"/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</w:ins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7" w:author="arsalanchalid6@gmail.com" w:date="2021-06-24T10:59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del w:id="28" w:author="arsalanchalid6@gmail.com" w:date="2021-06-24T11:00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del w:id="29" w:author="arsalanchalid6@gmail.com" w:date="2021-06-24T10:59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>karena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0" w:author="arsalanchalid6@gmail.com" w:date="2021-06-24T11:00:00Z"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 w:rsidR="00692B21">
                <w:rPr>
                  <w:rFonts w:ascii="Times New Roman" w:eastAsia="Times New Roman" w:hAnsi="Times New Roman" w:cs="Times New Roman"/>
                  <w:szCs w:val="24"/>
                </w:rPr>
                <w:t xml:space="preserve"> di </w:t>
              </w:r>
            </w:ins>
            <w:del w:id="31" w:author="arsalanchalid6@gmail.com" w:date="2021-06-24T11:00:00Z">
              <w:r w:rsidRPr="00EC6F38" w:rsidDel="00692B21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2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Del="000204A0" w:rsidRDefault="00125355" w:rsidP="00D832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33" w:author="arsalanchalid6@gmail.com" w:date="2021-06-24T11:05:00Z"/>
                <w:rFonts w:ascii="Times New Roman" w:eastAsia="Times New Roman" w:hAnsi="Times New Roman" w:cs="Times New Roman"/>
                <w:szCs w:val="24"/>
              </w:rPr>
              <w:pPrChange w:id="34" w:author="arsalanchalid6@gmail.com" w:date="2021-06-24T10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35" w:author="arsalanchalid6@gmail.com" w:date="2021-06-24T11:05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204A0" w:rsidRDefault="00125355" w:rsidP="000204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36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37" w:author="arsalanchalid6@gmail.com" w:date="2021-06-24T11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38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39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40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41" w:author="arsalanchalid6@gmail.com" w:date="2021-06-24T11:05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42" w:author="arsalanchalid6@gmail.com" w:date="2021-06-24T11:05:00Z">
              <w:r w:rsidRPr="000204A0" w:rsidDel="000204A0">
                <w:rPr>
                  <w:rFonts w:ascii="Times New Roman" w:eastAsia="Times New Roman" w:hAnsi="Times New Roman" w:cs="Times New Roman"/>
                  <w:szCs w:val="24"/>
                  <w:rPrChange w:id="43" w:author="arsalanchalid6@gmail.com" w:date="2021-06-24T11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0204A0">
              <w:rPr>
                <w:rFonts w:ascii="Times New Roman" w:eastAsia="Times New Roman" w:hAnsi="Times New Roman" w:cs="Times New Roman"/>
                <w:szCs w:val="24"/>
                <w:rPrChange w:id="44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45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46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47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48" w:author="arsalanchalid6@gmail.com" w:date="2021-06-24T11:05:00Z">
              <w:r w:rsidRPr="000204A0" w:rsidDel="000204A0">
                <w:rPr>
                  <w:rFonts w:ascii="Times New Roman" w:eastAsia="Times New Roman" w:hAnsi="Times New Roman" w:cs="Times New Roman"/>
                  <w:szCs w:val="24"/>
                  <w:rPrChange w:id="49" w:author="arsalanchalid6@gmail.com" w:date="2021-06-24T11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0204A0">
              <w:rPr>
                <w:rFonts w:ascii="Times New Roman" w:eastAsia="Times New Roman" w:hAnsi="Times New Roman" w:cs="Times New Roman"/>
                <w:szCs w:val="24"/>
                <w:rPrChange w:id="50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51" w:author="arsalanchalid6@gmail.com" w:date="2021-06-24T11:05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0204A0">
              <w:rPr>
                <w:rFonts w:ascii="Times New Roman" w:eastAsia="Times New Roman" w:hAnsi="Times New Roman" w:cs="Times New Roman"/>
                <w:szCs w:val="24"/>
                <w:rPrChange w:id="52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53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54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55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56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57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58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59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60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61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62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63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64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65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66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67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68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69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70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71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72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73" w:author="arsalanchalid6@gmail.com" w:date="2021-06-24T11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0204A0" w:rsidRDefault="00125355" w:rsidP="00D832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74" w:author="arsalanchalid6@gmail.com" w:date="2021-06-24T11:06:00Z"/>
                <w:rFonts w:ascii="Times New Roman" w:eastAsia="Times New Roman" w:hAnsi="Times New Roman" w:cs="Times New Roman"/>
                <w:szCs w:val="24"/>
              </w:rPr>
              <w:pPrChange w:id="75" w:author="arsalanchalid6@gmail.com" w:date="2021-06-24T10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76" w:author="arsalanchalid6@gmail.com" w:date="2021-06-24T11:06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204A0" w:rsidRDefault="00125355" w:rsidP="000204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7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8" w:author="arsalanchalid6@gmail.com" w:date="2021-06-24T11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7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8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del w:id="81" w:author="arsalanchalid6@gmail.com" w:date="2021-06-24T11:06:00Z">
              <w:r w:rsidRPr="000204A0" w:rsidDel="000204A0">
                <w:rPr>
                  <w:rFonts w:ascii="Times New Roman" w:eastAsia="Times New Roman" w:hAnsi="Times New Roman" w:cs="Times New Roman"/>
                  <w:szCs w:val="24"/>
                  <w:rPrChange w:id="82" w:author="arsalanchalid6@gmail.com" w:date="2021-06-24T11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 sini </w:delText>
              </w:r>
            </w:del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8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84" w:author="arsalanchalid6@gmail.com" w:date="2021-06-24T11:06:00Z">
              <w:r w:rsidRPr="000204A0" w:rsidDel="000204A0">
                <w:rPr>
                  <w:rFonts w:ascii="Times New Roman" w:eastAsia="Times New Roman" w:hAnsi="Times New Roman" w:cs="Times New Roman"/>
                  <w:szCs w:val="24"/>
                  <w:rPrChange w:id="85" w:author="arsalanchalid6@gmail.com" w:date="2021-06-24T11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0204A0">
              <w:rPr>
                <w:rFonts w:ascii="Times New Roman" w:eastAsia="Times New Roman" w:hAnsi="Times New Roman" w:cs="Times New Roman"/>
                <w:szCs w:val="24"/>
                <w:rPrChange w:id="8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8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8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8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9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9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9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93" w:author="arsalanchalid6@gmail.com" w:date="2021-06-24T11:06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0204A0">
              <w:rPr>
                <w:rFonts w:ascii="Times New Roman" w:eastAsia="Times New Roman" w:hAnsi="Times New Roman" w:cs="Times New Roman"/>
                <w:szCs w:val="24"/>
                <w:rPrChange w:id="9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9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9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9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9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9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0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0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0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0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0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0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0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0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0204A0" w:rsidRDefault="00125355" w:rsidP="00D832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08" w:author="arsalanchalid6@gmail.com" w:date="2021-06-24T11:06:00Z"/>
                <w:rFonts w:ascii="Times New Roman" w:eastAsia="Times New Roman" w:hAnsi="Times New Roman" w:cs="Times New Roman"/>
                <w:szCs w:val="24"/>
              </w:rPr>
              <w:pPrChange w:id="109" w:author="arsalanchalid6@gmail.com" w:date="2021-06-24T10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110" w:author="arsalanchalid6@gmail.com" w:date="2021-06-24T11:06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204A0" w:rsidRDefault="00125355" w:rsidP="000204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1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12" w:author="arsalanchalid6@gmail.com" w:date="2021-06-24T11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0204A0">
              <w:rPr>
                <w:rFonts w:ascii="Times New Roman" w:eastAsia="Times New Roman" w:hAnsi="Times New Roman" w:cs="Times New Roman"/>
                <w:szCs w:val="24"/>
                <w:rPrChange w:id="11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114" w:author="arsalanchalid6@gmail.com" w:date="2021-06-24T11:06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15" w:author="arsalanchalid6@gmail.com" w:date="2021-06-24T11:06:00Z">
              <w:r w:rsidRPr="000204A0" w:rsidDel="000204A0">
                <w:rPr>
                  <w:rFonts w:ascii="Times New Roman" w:eastAsia="Times New Roman" w:hAnsi="Times New Roman" w:cs="Times New Roman"/>
                  <w:szCs w:val="24"/>
                  <w:rPrChange w:id="116" w:author="arsalanchalid6@gmail.com" w:date="2021-06-24T11:0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0204A0">
              <w:rPr>
                <w:rFonts w:ascii="Times New Roman" w:eastAsia="Times New Roman" w:hAnsi="Times New Roman" w:cs="Times New Roman"/>
                <w:szCs w:val="24"/>
                <w:rPrChange w:id="11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1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1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2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2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2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2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2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2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2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2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2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2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3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3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3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3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3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3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0204A0">
              <w:rPr>
                <w:rFonts w:ascii="Times New Roman" w:eastAsia="Times New Roman" w:hAnsi="Times New Roman" w:cs="Times New Roman"/>
                <w:szCs w:val="24"/>
                <w:rPrChange w:id="13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proofErr w:type="gramEnd"/>
            <w:r w:rsidRPr="000204A0">
              <w:rPr>
                <w:rFonts w:ascii="Times New Roman" w:eastAsia="Times New Roman" w:hAnsi="Times New Roman" w:cs="Times New Roman"/>
                <w:szCs w:val="24"/>
                <w:rPrChange w:id="13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3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3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40" w:author="arsalanchalid6@gmail.com" w:date="2021-06-24T11:06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4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4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4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4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0204A0" w:rsidRDefault="00125355" w:rsidP="00D8322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45" w:author="arsalanchalid6@gmail.com" w:date="2021-06-24T11:06:00Z"/>
                <w:rFonts w:ascii="Times New Roman" w:eastAsia="Times New Roman" w:hAnsi="Times New Roman" w:cs="Times New Roman"/>
                <w:szCs w:val="24"/>
              </w:rPr>
              <w:pPrChange w:id="146" w:author="arsalanchalid6@gmail.com" w:date="2021-06-24T10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47" w:author="arsalanchalid6@gmail.com" w:date="2021-06-24T11:06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0204A0" w:rsidRDefault="00125355" w:rsidP="000204A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4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49" w:author="arsalanchalid6@gmail.com" w:date="2021-06-24T11:0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5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5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5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5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5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5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5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5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5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5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6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6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6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6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6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6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6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6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6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6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7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7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7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7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7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7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76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77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78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79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80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81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82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83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204A0">
              <w:rPr>
                <w:rFonts w:ascii="Times New Roman" w:eastAsia="Times New Roman" w:hAnsi="Times New Roman" w:cs="Times New Roman"/>
                <w:szCs w:val="24"/>
                <w:rPrChange w:id="184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0204A0">
              <w:rPr>
                <w:rFonts w:ascii="Times New Roman" w:eastAsia="Times New Roman" w:hAnsi="Times New Roman" w:cs="Times New Roman"/>
                <w:szCs w:val="24"/>
                <w:rPrChange w:id="185" w:author="arsalanchalid6@gmail.com" w:date="2021-06-24T11:0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6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D832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7" w:author="arsalanchalid6@gmail.com" w:date="2021-06-24T10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D832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8" w:author="arsalanchalid6@gmail.com" w:date="2021-06-24T10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D832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9" w:author="arsalanchalid6@gmail.com" w:date="2021-06-24T10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D832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0" w:author="arsalanchalid6@gmail.com" w:date="2021-06-24T10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D8322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1" w:author="arsalanchalid6@gmail.com" w:date="2021-06-24T10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2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3" w:author="arsalanchalid6@gmail.com" w:date="2021-06-24T11:07:00Z">
              <w:r w:rsidR="000204A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4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5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83221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6" w:author="arsalanchalid6@gmail.com" w:date="2021-06-24T10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</w:t>
            </w:r>
            <w:ins w:id="197" w:author="arsalanchalid6@gmail.com" w:date="2021-06-24T11:12:00Z">
              <w:r w:rsidR="00046D01">
                <w:rPr>
                  <w:rFonts w:ascii="Times New Roman" w:eastAsia="Times New Roman" w:hAnsi="Times New Roman" w:cs="Times New Roman"/>
                  <w:szCs w:val="24"/>
                </w:rPr>
                <w:t>akhir</w:t>
              </w:r>
            </w:ins>
            <w:bookmarkStart w:id="198" w:name="_GoBack"/>
            <w:bookmarkEnd w:id="198"/>
            <w:proofErr w:type="spellEnd"/>
            <w:del w:id="199" w:author="arsalanchalid6@gmail.com" w:date="2021-06-24T11:12:00Z">
              <w:r w:rsidRPr="00EC6F38" w:rsidDel="00046D01">
                <w:rPr>
                  <w:rFonts w:ascii="Times New Roman" w:eastAsia="Times New Roman" w:hAnsi="Times New Roman" w:cs="Times New Roman"/>
                  <w:szCs w:val="24"/>
                </w:rPr>
                <w:delText>ahir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salanchalid6@gmail.com">
    <w15:presenceInfo w15:providerId="Windows Live" w15:userId="d471610cecf9c9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204A0"/>
    <w:rsid w:val="00046D01"/>
    <w:rsid w:val="0012251A"/>
    <w:rsid w:val="00125355"/>
    <w:rsid w:val="001D038C"/>
    <w:rsid w:val="00240407"/>
    <w:rsid w:val="0042167F"/>
    <w:rsid w:val="00665E57"/>
    <w:rsid w:val="00692B21"/>
    <w:rsid w:val="00924DF5"/>
    <w:rsid w:val="00D83221"/>
    <w:rsid w:val="00F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6AF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arsalanchalid6@gmail.com</cp:lastModifiedBy>
  <cp:revision>2</cp:revision>
  <dcterms:created xsi:type="dcterms:W3CDTF">2021-06-24T04:13:00Z</dcterms:created>
  <dcterms:modified xsi:type="dcterms:W3CDTF">2021-06-24T04:13:00Z</dcterms:modified>
</cp:coreProperties>
</file>