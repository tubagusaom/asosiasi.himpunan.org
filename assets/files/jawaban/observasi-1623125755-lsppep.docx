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C865" w14:textId="2B3A7DBD" w:rsidR="006F688D" w:rsidRDefault="006F688D" w:rsidP="006F688D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DANDI PERMANA </w:t>
      </w:r>
    </w:p>
    <w:p w14:paraId="5BB9E34B" w14:textId="7DF69173" w:rsidR="006F688D" w:rsidRDefault="006F688D" w:rsidP="006F688D">
      <w:pPr>
        <w:spacing w:line="312" w:lineRule="auto"/>
        <w:rPr>
          <w:ins w:id="0" w:author="dandipermana0122@gmail.com" w:date="2021-06-08T11:13:00Z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ab/>
        <w:t>:17210217</w:t>
      </w:r>
    </w:p>
    <w:p w14:paraId="71CA276F" w14:textId="49945CD3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357B58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DCAF2E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14:paraId="5B3919CD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1646B828" w14:textId="77777777" w:rsidTr="0062003E">
        <w:tc>
          <w:tcPr>
            <w:tcW w:w="9350" w:type="dxa"/>
          </w:tcPr>
          <w:p w14:paraId="389FC01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9EEE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14:paraId="236FE47F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DB348" w14:textId="0BA285B2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 dalam dunia</w:t>
            </w:r>
            <w:del w:id="2" w:author="dandipermana0122@gmail.com" w:date="2021-06-08T11:02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tulis-menulis</w:delText>
              </w:r>
            </w:del>
            <w:ins w:id="3" w:author="dandipermana0122@gmail.com" w:date="2021-06-08T11:02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kepenulisan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kemampuan berpikir kritis sangat membantu dalam pengembangan gagasan yang berbasis masalah. Kemampuan </w:t>
            </w:r>
            <w:del w:id="4" w:author="dandipermana0122@gmail.com" w:date="2021-06-08T11:01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ini terutama </w:delText>
              </w:r>
            </w:del>
            <w:proofErr w:type="spellStart"/>
            <w:ins w:id="5" w:author="dandipermana0122@gmail.com" w:date="2021-06-08T11:01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berpikir</w:t>
              </w:r>
              <w:proofErr w:type="spellEnd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kritis</w:t>
              </w:r>
              <w:proofErr w:type="spellEnd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diperlukan untuk menghasilkan karya tulis ilmiah yang berbasis pada riset masalah seperti di pendidikan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14:paraId="3AF38E26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11C1A" w14:textId="274D70E9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 dapat didefinisikan sebagai kapasitas (kemampuan) seseorang untuk merespons pemikiran atau informasi yang diterimanya, lalu mengevaluasinya secara sistematis. Ada beberapa definisi yang diungkapkan oleh para ahli</w:t>
            </w:r>
            <w:del w:id="6" w:author="dandipermana0122@gmail.com" w:date="2021-06-08T11:03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7" w:author="dandipermana0122@gmail.com" w:date="2021-06-08T11:03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seperti</w:t>
              </w:r>
              <w:proofErr w:type="spellEnd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dikatakan</w:t>
              </w:r>
              <w:proofErr w:type="spellEnd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oleh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Michael Scriven dan Richard Paul (1987) menjelaskan bahwa berpikir kritis melibatkan proses </w:t>
            </w:r>
            <w:proofErr w:type="spellStart"/>
            <w:ins w:id="8" w:author="dandipermana0122@gmail.com" w:date="2021-06-08T11:09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berpikir</w:t>
              </w:r>
              <w:proofErr w:type="spellEnd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 secara aktif dan penuh kemampuan untuk membuat konsep, menerapkan, menganalisis, menyarikan, dan mengamati sebuah masalah yang diperoleh ataupun diciptakan dari pengamatan, pengalaman, komunikasi</w:t>
            </w:r>
            <w:del w:id="9" w:author="dandipermana0122@gmail.com" w:date="2021-06-08T11:04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3BBFD22F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F2C84" w14:textId="78C10E95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</w:t>
            </w:r>
            <w:ins w:id="10" w:author="dandipermana0122@gmail.com" w:date="2021-06-08T11:09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saat ini sebuah keluarga sebagai kelompok terkecil dari sebuah bangsa</w:t>
            </w:r>
            <w:ins w:id="11" w:author="dandipermana0122@gmail.com" w:date="2021-06-08T11:09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selalu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menghadapi banjir informasi </w:t>
            </w:r>
            <w:del w:id="12" w:author="dandipermana0122@gmail.com" w:date="2021-06-08T11:10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proofErr w:type="spellStart"/>
            <w:ins w:id="13" w:author="dandipermana0122@gmail.com" w:date="2021-06-08T11:10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  <w:proofErr w:type="spellEnd"/>
              <w:r w:rsidR="00C250E8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berbagai bidang, seperti</w:t>
            </w:r>
            <w:ins w:id="14" w:author="dandipermana0122@gmail.com" w:date="2021-06-08T11:10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pendidikan, kesehatan, keuangan, kemasyarakatan, bahkan kegiatan-kegiatan yang bersifat remeh. Artinya, kita menghadapi sesuatu yang bersifat ringan sampai yang rumit sehingga diperlukan respons yang masuk akal dan efektif untuk menyikapi setiap informasi </w:t>
            </w:r>
            <w:del w:id="15" w:author="dandipermana0122@gmail.com" w:date="2021-06-08T11:06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dan </w:delText>
              </w:r>
            </w:del>
            <w:proofErr w:type="spellStart"/>
            <w:ins w:id="16" w:author="dandipermana0122@gmail.com" w:date="2021-06-08T11:06:00Z">
              <w:r w:rsidR="00C250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C250E8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pemikiran yang diterima setiap hari</w:t>
            </w:r>
            <w:ins w:id="17" w:author="dandipermana0122@gmail.com" w:date="2021-06-08T11:10:00Z">
              <w:r w:rsidR="003740E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740E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tersebut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14:paraId="1A8B9CD2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BE819" w14:textId="39758D14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Jika seseorang terlatih untuk berpikir kritis, ia pun akan siap menghadapi persoalan-persoalan yang lebih kompleks </w:t>
            </w:r>
            <w:del w:id="18" w:author="dandipermana0122@gmail.com" w:date="2021-06-08T11:11:00Z">
              <w:r w:rsidRPr="00A16D9B" w:rsidDel="003740E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19" w:author="dandipermana0122@gmail.com" w:date="2021-06-08T11:11:00Z">
              <w:r w:rsidR="003740E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 w:rsidR="003740E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menemukan solusi. Contohnya, terhadap permasalahan lingkungan, seperti pemanasan </w:t>
            </w:r>
            <w:r w:rsidRPr="003740EB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pemusnahan hutan (deforatasi), krisis air bersih, penggunaan plastik</w:t>
            </w:r>
            <w:del w:id="20" w:author="dandipermana0122@gmail.com" w:date="2021-06-08T11:07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14:paraId="58D3EFAE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ED5EE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sangat penting bukan hanya berkaitan dengan proses pendidikan seseorang, melainkan juga dalam karier atau pekerjaan. Kecakapan ini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diperlukan untuk memecahkan masalah secara analitis, membuat perbandingan-perbandingan</w:t>
            </w:r>
            <w:del w:id="21" w:author="dandipermana0122@gmail.com" w:date="2021-06-08T11:08:00Z">
              <w:r w:rsidRPr="00A16D9B" w:rsidDel="00C250E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14:paraId="4981DEA2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139F10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C9FC0F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D79DB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CA869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9B2F0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67A19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AE0DD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55ECF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707CD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8ADD4" w14:textId="77777777" w:rsidR="00210AD1" w:rsidRDefault="00210AD1" w:rsidP="00D80F46">
      <w:r>
        <w:separator/>
      </w:r>
    </w:p>
  </w:endnote>
  <w:endnote w:type="continuationSeparator" w:id="0">
    <w:p w14:paraId="464E544A" w14:textId="77777777" w:rsidR="00210AD1" w:rsidRDefault="00210AD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37710" w14:textId="77777777" w:rsidR="00D80F46" w:rsidRDefault="00D80F46">
    <w:pPr>
      <w:pStyle w:val="Footer"/>
    </w:pPr>
    <w:r>
      <w:t>CLO-4</w:t>
    </w:r>
  </w:p>
  <w:p w14:paraId="4EDB781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C2236" w14:textId="77777777" w:rsidR="00210AD1" w:rsidRDefault="00210AD1" w:rsidP="00D80F46">
      <w:r>
        <w:separator/>
      </w:r>
    </w:p>
  </w:footnote>
  <w:footnote w:type="continuationSeparator" w:id="0">
    <w:p w14:paraId="1CC2A166" w14:textId="77777777" w:rsidR="00210AD1" w:rsidRDefault="00210AD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dipermana0122@gmail.com">
    <w15:presenceInfo w15:providerId="Windows Live" w15:userId="b0b0cb8f74905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12251A"/>
    <w:rsid w:val="00184E03"/>
    <w:rsid w:val="00210AD1"/>
    <w:rsid w:val="002D5B47"/>
    <w:rsid w:val="003740EB"/>
    <w:rsid w:val="0042167F"/>
    <w:rsid w:val="004F5D73"/>
    <w:rsid w:val="0052028E"/>
    <w:rsid w:val="006F688D"/>
    <w:rsid w:val="00771E9D"/>
    <w:rsid w:val="00854F52"/>
    <w:rsid w:val="008C2877"/>
    <w:rsid w:val="008D1AF7"/>
    <w:rsid w:val="00924DF5"/>
    <w:rsid w:val="009C4F9F"/>
    <w:rsid w:val="00A16D9B"/>
    <w:rsid w:val="00A86167"/>
    <w:rsid w:val="00AF28E1"/>
    <w:rsid w:val="00C250E8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77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C250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dandipermana0122@gmail.com</cp:lastModifiedBy>
  <cp:revision>11</cp:revision>
  <dcterms:created xsi:type="dcterms:W3CDTF">2019-10-18T19:52:00Z</dcterms:created>
  <dcterms:modified xsi:type="dcterms:W3CDTF">2021-06-08T04:14:00Z</dcterms:modified>
</cp:coreProperties>
</file>