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w:t>
      </w:r>
      <w:ins w:id="0" w:author="lab komputer FE" w:date="2021-07-02T14:19:00Z">
        <w:r w:rsidR="008010BE">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atau bakwan yang baru diangkat dari penggorengan di 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 hujan sehari-hari, begitu kata orang sering mengartikannya. Benar saja</w:t>
      </w:r>
      <w:ins w:id="1" w:author="lab komputer FE" w:date="2021-07-02T14:19:00Z">
        <w:r w:rsidR="008010BE">
          <w:rPr>
            <w:rFonts w:ascii="Times New Roman" w:eastAsia="Times New Roman" w:hAnsi="Times New Roman" w:cs="Times New Roman"/>
            <w:sz w:val="24"/>
            <w:szCs w:val="24"/>
          </w:rPr>
          <w:t>,</w:t>
        </w:r>
      </w:ins>
      <w:del w:id="2" w:author="lab komputer FE" w:date="2021-07-02T14:19:00Z">
        <w:r w:rsidRPr="00C50A1E" w:rsidDel="008010BE">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del w:id="3" w:author="lab komputer FE" w:date="2021-07-02T14:19:00Z">
        <w:r w:rsidRPr="00C50A1E" w:rsidDel="008010BE">
          <w:rPr>
            <w:rFonts w:ascii="Times New Roman" w:eastAsia="Times New Roman" w:hAnsi="Times New Roman" w:cs="Times New Roman"/>
            <w:sz w:val="24"/>
            <w:szCs w:val="24"/>
          </w:rPr>
          <w:delText xml:space="preserve">Meski </w:delText>
        </w:r>
      </w:del>
      <w:ins w:id="4" w:author="lab komputer FE" w:date="2021-07-02T14:19:00Z">
        <w:r w:rsidR="008010BE">
          <w:rPr>
            <w:rFonts w:ascii="Times New Roman" w:eastAsia="Times New Roman" w:hAnsi="Times New Roman" w:cs="Times New Roman"/>
            <w:sz w:val="24"/>
            <w:szCs w:val="24"/>
          </w:rPr>
          <w:t>m</w:t>
        </w:r>
        <w:r w:rsidR="008010BE" w:rsidRPr="00C50A1E">
          <w:rPr>
            <w:rFonts w:ascii="Times New Roman" w:eastAsia="Times New Roman" w:hAnsi="Times New Roman" w:cs="Times New Roman"/>
            <w:sz w:val="24"/>
            <w:szCs w:val="24"/>
          </w:rPr>
          <w:t xml:space="preserve">eski </w:t>
        </w:r>
      </w:ins>
      <w:r w:rsidRPr="00C50A1E">
        <w:rPr>
          <w:rFonts w:ascii="Times New Roman" w:eastAsia="Times New Roman" w:hAnsi="Times New Roman" w:cs="Times New Roman"/>
          <w:sz w:val="24"/>
          <w:szCs w:val="24"/>
        </w:rPr>
        <w:t xml:space="preserve">di tahun ini awal musim hujan di Indonesia </w:t>
      </w:r>
      <w:r>
        <w:rPr>
          <w:rFonts w:ascii="Times New Roman" w:eastAsia="Times New Roman" w:hAnsi="Times New Roman" w:cs="Times New Roman"/>
          <w:sz w:val="24"/>
          <w:szCs w:val="24"/>
        </w:rPr>
        <w:t xml:space="preserve">mundur di antara </w:t>
      </w:r>
      <w:ins w:id="5" w:author="lab komputer FE" w:date="2021-07-02T14:29:00Z">
        <w:r w:rsidR="00C0052E">
          <w:rPr>
            <w:rFonts w:ascii="Times New Roman" w:eastAsia="Times New Roman" w:hAnsi="Times New Roman" w:cs="Times New Roman"/>
            <w:sz w:val="24"/>
            <w:szCs w:val="24"/>
          </w:rPr>
          <w:t>b</w:t>
        </w:r>
      </w:ins>
      <w:del w:id="6" w:author="lab komputer FE" w:date="2021-07-02T14:29:00Z">
        <w:r w:rsidDel="00C0052E">
          <w:rPr>
            <w:rFonts w:ascii="Times New Roman" w:eastAsia="Times New Roman" w:hAnsi="Times New Roman" w:cs="Times New Roman"/>
            <w:sz w:val="24"/>
            <w:szCs w:val="24"/>
          </w:rPr>
          <w:delText>B</w:delText>
        </w:r>
      </w:del>
      <w:r>
        <w:rPr>
          <w:rFonts w:ascii="Times New Roman" w:eastAsia="Times New Roman" w:hAnsi="Times New Roman" w:cs="Times New Roman"/>
          <w:sz w:val="24"/>
          <w:szCs w:val="24"/>
        </w:rPr>
        <w:t>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w:t>
      </w:r>
      <w:ins w:id="7" w:author="lab komputer FE" w:date="2021-07-02T14:29:00Z">
        <w:r w:rsidR="00C0052E">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ternyata tak hanya pandai membuat perasaan hatimu yang ambyar, pun perilaku kita yang lain. Soal makan. Ya,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w:t>
      </w:r>
      <w:ins w:id="8" w:author="lab komputer FE" w:date="2021-07-02T14:30:00Z">
        <w:r w:rsidR="00C0052E">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habis sekali duduk. Belum cukup</w:t>
      </w:r>
      <w:ins w:id="9" w:author="lab komputer FE" w:date="2021-07-02T14:21:00Z">
        <w:r w:rsidR="008010BE">
          <w:rPr>
            <w:rFonts w:ascii="Times New Roman" w:eastAsia="Times New Roman" w:hAnsi="Times New Roman" w:cs="Times New Roman"/>
            <w:sz w:val="24"/>
            <w:szCs w:val="24"/>
          </w:rPr>
          <w:t>?</w:t>
        </w:r>
      </w:ins>
      <w:del w:id="10" w:author="lab komputer FE" w:date="2021-07-02T14:21:00Z">
        <w:r w:rsidRPr="00C50A1E" w:rsidDel="008010BE">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del w:id="11" w:author="lab komputer FE" w:date="2021-07-02T14:21:00Z">
        <w:r w:rsidRPr="00C50A1E" w:rsidDel="008010BE">
          <w:rPr>
            <w:rFonts w:ascii="Times New Roman" w:eastAsia="Times New Roman" w:hAnsi="Times New Roman" w:cs="Times New Roman"/>
            <w:sz w:val="24"/>
            <w:szCs w:val="24"/>
          </w:rPr>
          <w:delText xml:space="preserve">tambah </w:delText>
        </w:r>
      </w:del>
      <w:ins w:id="12" w:author="lab komputer FE" w:date="2021-07-02T14:21:00Z">
        <w:r w:rsidR="008010BE">
          <w:rPr>
            <w:rFonts w:ascii="Times New Roman" w:eastAsia="Times New Roman" w:hAnsi="Times New Roman" w:cs="Times New Roman"/>
            <w:sz w:val="24"/>
            <w:szCs w:val="24"/>
          </w:rPr>
          <w:t>T</w:t>
        </w:r>
        <w:r w:rsidR="008010BE" w:rsidRPr="00C50A1E">
          <w:rPr>
            <w:rFonts w:ascii="Times New Roman" w:eastAsia="Times New Roman" w:hAnsi="Times New Roman" w:cs="Times New Roman"/>
            <w:sz w:val="24"/>
            <w:szCs w:val="24"/>
          </w:rPr>
          <w:t xml:space="preserve">ambah </w:t>
        </w:r>
      </w:ins>
      <w:r w:rsidRPr="00C50A1E">
        <w:rPr>
          <w:rFonts w:ascii="Times New Roman" w:eastAsia="Times New Roman" w:hAnsi="Times New Roman" w:cs="Times New Roman"/>
          <w:sz w:val="24"/>
          <w:szCs w:val="24"/>
        </w:rPr>
        <w:t>lagi gorengannya, satu-dua biji</w:t>
      </w:r>
      <w:ins w:id="13" w:author="lab komputer FE" w:date="2021-07-02T14:30:00Z">
        <w:r w:rsidR="00C0052E">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w:t>
      </w:r>
      <w:ins w:id="14" w:author="lab komputer FE" w:date="2021-07-02T14:22:00Z">
        <w:r w:rsidR="008010BE">
          <w:rPr>
            <w:rFonts w:ascii="Times New Roman" w:eastAsia="Times New Roman" w:hAnsi="Times New Roman" w:cs="Times New Roman"/>
            <w:sz w:val="24"/>
            <w:szCs w:val="24"/>
          </w:rPr>
          <w:t xml:space="preserve">, </w:t>
        </w:r>
      </w:ins>
      <w:del w:id="15" w:author="lab komputer FE" w:date="2021-07-02T14:22:00Z">
        <w:r w:rsidRPr="00C50A1E" w:rsidDel="008010BE">
          <w:rPr>
            <w:rFonts w:ascii="Times New Roman" w:eastAsia="Times New Roman" w:hAnsi="Times New Roman" w:cs="Times New Roman"/>
            <w:sz w:val="24"/>
            <w:szCs w:val="24"/>
          </w:rPr>
          <w:delText xml:space="preserve"> -</w:delText>
        </w:r>
      </w:del>
      <w:r w:rsidRPr="008010BE">
        <w:rPr>
          <w:rFonts w:ascii="Times New Roman" w:eastAsia="Times New Roman" w:hAnsi="Times New Roman" w:cs="Times New Roman"/>
          <w:sz w:val="24"/>
          <w:szCs w:val="24"/>
          <w:rPrChange w:id="16" w:author="lab komputer FE" w:date="2021-07-02T14:22:00Z">
            <w:rPr>
              <w:rFonts w:ascii="Times New Roman" w:eastAsia="Times New Roman" w:hAnsi="Times New Roman" w:cs="Times New Roman"/>
              <w:strike/>
              <w:sz w:val="24"/>
              <w:szCs w:val="24"/>
            </w:rPr>
          </w:rPrChange>
        </w:rPr>
        <w:t>seperti sikapnya padamu</w:t>
      </w:r>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yang seperti tahu bulat digoreng dadakan alias yang masih hangat. Apalagi dengan makan, tubuh akan mendapat </w:t>
      </w:r>
      <w:del w:id="17" w:author="lab komputer FE" w:date="2021-07-02T14:31:00Z">
        <w:r w:rsidRPr="00C50A1E" w:rsidDel="00C0052E">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panas</w:t>
      </w:r>
      <w:del w:id="18" w:author="lab komputer FE" w:date="2021-07-02T14:31:00Z">
        <w:r w:rsidRPr="00C50A1E" w:rsidDel="00C0052E">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w:t>
      </w:r>
      <w:ins w:id="19" w:author="lab komputer FE" w:date="2021-07-02T14:22:00Z">
        <w:r w:rsidR="008010BE">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Dingin yang kita kira ternyata tidak sedingin kenyataannya, kok</w:t>
      </w:r>
      <w:ins w:id="20" w:author="lab komputer FE" w:date="2021-07-02T14:23:00Z">
        <w:r w:rsidR="008010BE">
          <w:rPr>
            <w:rFonts w:ascii="Times New Roman" w:eastAsia="Times New Roman" w:hAnsi="Times New Roman" w:cs="Times New Roman"/>
            <w:sz w:val="24"/>
            <w:szCs w:val="24"/>
          </w:rPr>
          <w:t>.</w:t>
        </w:r>
      </w:ins>
      <w:del w:id="21" w:author="lab komputer FE" w:date="2021-07-02T14:23:00Z">
        <w:r w:rsidRPr="00C50A1E" w:rsidDel="008010BE">
          <w:rPr>
            <w:rFonts w:ascii="Times New Roman" w:eastAsia="Times New Roman" w:hAnsi="Times New Roman" w:cs="Times New Roman"/>
            <w:sz w:val="24"/>
            <w:szCs w:val="24"/>
          </w:rPr>
          <w:delText>~</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del w:id="22" w:author="lab komputer FE" w:date="2021-07-02T14:23:00Z">
        <w:r w:rsidRPr="00C50A1E" w:rsidDel="008010BE">
          <w:rPr>
            <w:rFonts w:ascii="Times New Roman" w:eastAsia="Times New Roman" w:hAnsi="Times New Roman" w:cs="Times New Roman"/>
            <w:b/>
            <w:bCs/>
            <w:sz w:val="24"/>
            <w:szCs w:val="24"/>
          </w:rPr>
          <w:delText>..</w:delText>
        </w:r>
      </w:del>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ins w:id="23" w:author="lab komputer FE" w:date="2021-07-02T14:24:00Z">
        <w:r w:rsidR="008010BE">
          <w:rPr>
            <w:rFonts w:ascii="Times New Roman" w:eastAsia="Times New Roman" w:hAnsi="Times New Roman" w:cs="Times New Roman"/>
            <w:sz w:val="24"/>
            <w:szCs w:val="24"/>
          </w:rPr>
          <w:t>.</w:t>
        </w:r>
      </w:ins>
      <w:del w:id="24" w:author="lab komputer FE" w:date="2021-07-02T14:24:00Z">
        <w:r w:rsidRPr="00C50A1E" w:rsidDel="008010BE">
          <w:rPr>
            <w:rFonts w:ascii="Times New Roman" w:eastAsia="Times New Roman" w:hAnsi="Times New Roman" w:cs="Times New Roman"/>
            <w:sz w:val="24"/>
            <w:szCs w:val="24"/>
          </w:rPr>
          <w:delText>?</w:delText>
        </w:r>
      </w:del>
    </w:p>
    <w:p w:rsidR="00927764" w:rsidRPr="008010B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8010BE">
        <w:rPr>
          <w:rFonts w:ascii="Times New Roman" w:eastAsia="Times New Roman" w:hAnsi="Times New Roman" w:cs="Times New Roman"/>
          <w:iCs/>
          <w:sz w:val="24"/>
          <w:szCs w:val="24"/>
          <w:rPrChange w:id="25" w:author="lab komputer FE" w:date="2021-07-02T14:24:00Z">
            <w:rPr>
              <w:rFonts w:ascii="Times New Roman" w:eastAsia="Times New Roman" w:hAnsi="Times New Roman" w:cs="Times New Roman"/>
              <w:i/>
              <w:iCs/>
              <w:sz w:val="24"/>
              <w:szCs w:val="24"/>
            </w:rPr>
          </w:rPrChange>
        </w:rPr>
        <w:t>gitu khan</w:t>
      </w:r>
      <w:ins w:id="26" w:author="lab komputer FE" w:date="2021-07-02T14:24:00Z">
        <w:r w:rsidR="008010BE">
          <w:rPr>
            <w:rFonts w:ascii="Times New Roman" w:eastAsia="Times New Roman" w:hAnsi="Times New Roman" w:cs="Times New Roman"/>
            <w:iCs/>
            <w:sz w:val="24"/>
            <w:szCs w:val="24"/>
          </w:rPr>
          <w:t>?</w:t>
        </w:r>
      </w:ins>
      <w:del w:id="27" w:author="lab komputer FE" w:date="2021-07-02T14:24:00Z">
        <w:r w:rsidRPr="00C50A1E" w:rsidDel="008010BE">
          <w:rPr>
            <w:rFonts w:ascii="Times New Roman" w:eastAsia="Times New Roman" w:hAnsi="Times New Roman" w:cs="Times New Roman"/>
            <w:i/>
            <w:iCs/>
            <w:sz w:val="24"/>
            <w:szCs w:val="24"/>
          </w:rPr>
          <w:delText>.</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w:t>
      </w:r>
      <w:ins w:id="28" w:author="lab komputer FE" w:date="2021-07-02T14:33:00Z">
        <w:r w:rsidR="00C0052E">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atau pura-pura sibuk padahal tidak ada yang nge-chat.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w:t>
      </w:r>
      <w:del w:id="29" w:author="lab komputer FE" w:date="2021-07-02T14:33:00Z">
        <w:r w:rsidRPr="00C50A1E" w:rsidDel="00C0052E">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w:t>
      </w:r>
      <w:ins w:id="30" w:author="lab komputer FE" w:date="2021-07-02T14:33:00Z">
        <w:r w:rsidR="00C0052E">
          <w:rPr>
            <w:rFonts w:ascii="Times New Roman" w:eastAsia="Times New Roman" w:hAnsi="Times New Roman" w:cs="Times New Roman"/>
            <w:sz w:val="24"/>
            <w:szCs w:val="24"/>
          </w:rPr>
          <w:t>,</w:t>
        </w:r>
      </w:ins>
      <w:del w:id="31" w:author="lab komputer FE" w:date="2021-07-02T14:33:00Z">
        <w:r w:rsidRPr="00C50A1E" w:rsidDel="00C0052E">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w:t>
      </w:r>
      <w:ins w:id="32" w:author="lab komputer FE" w:date="2021-07-02T14:33:00Z">
        <w:r w:rsidR="00C0052E">
          <w:rPr>
            <w:rFonts w:ascii="Times New Roman" w:eastAsia="Times New Roman" w:hAnsi="Times New Roman" w:cs="Times New Roman"/>
            <w:sz w:val="24"/>
            <w:szCs w:val="24"/>
          </w:rPr>
          <w:t>c</w:t>
        </w:r>
      </w:ins>
      <w:bookmarkStart w:id="33" w:name="_GoBack"/>
      <w:bookmarkEnd w:id="33"/>
      <w:del w:id="34" w:author="lab komputer FE" w:date="2021-07-02T14:33:00Z">
        <w:r w:rsidRPr="00C50A1E" w:rsidDel="00C0052E">
          <w:rPr>
            <w:rFonts w:ascii="Times New Roman" w:eastAsia="Times New Roman" w:hAnsi="Times New Roman" w:cs="Times New Roman"/>
            <w:sz w:val="24"/>
            <w:szCs w:val="24"/>
          </w:rPr>
          <w:delText>C</w:delText>
        </w:r>
      </w:del>
      <w:r w:rsidRPr="00C50A1E">
        <w:rPr>
          <w:rFonts w:ascii="Times New Roman" w:eastAsia="Times New Roman" w:hAnsi="Times New Roman" w:cs="Times New Roman"/>
          <w:sz w:val="24"/>
          <w:szCs w:val="24"/>
        </w:rPr>
        <w:t>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78C" w:rsidRDefault="0047678C">
      <w:r>
        <w:separator/>
      </w:r>
    </w:p>
  </w:endnote>
  <w:endnote w:type="continuationSeparator" w:id="0">
    <w:p w:rsidR="0047678C" w:rsidRDefault="00476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47678C">
    <w:pPr>
      <w:pStyle w:val="Footer"/>
    </w:pPr>
  </w:p>
  <w:p w:rsidR="00941E77" w:rsidRDefault="004767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78C" w:rsidRDefault="0047678C">
      <w:r>
        <w:separator/>
      </w:r>
    </w:p>
  </w:footnote>
  <w:footnote w:type="continuationSeparator" w:id="0">
    <w:p w:rsidR="0047678C" w:rsidRDefault="0047678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b komputer FE">
    <w15:presenceInfo w15:providerId="None" w15:userId="lab komputer 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42167F"/>
    <w:rsid w:val="0047678C"/>
    <w:rsid w:val="008010BE"/>
    <w:rsid w:val="00924DF5"/>
    <w:rsid w:val="00927764"/>
    <w:rsid w:val="00C00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D08D"/>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8010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0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lab komputer FE</cp:lastModifiedBy>
  <cp:revision>3</cp:revision>
  <dcterms:created xsi:type="dcterms:W3CDTF">2021-07-02T07:26:00Z</dcterms:created>
  <dcterms:modified xsi:type="dcterms:W3CDTF">2021-07-02T07:34:00Z</dcterms:modified>
</cp:coreProperties>
</file>