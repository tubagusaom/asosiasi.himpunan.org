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5BB1F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6F87764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5091D15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19AD7BBC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68591D2C" w14:textId="77777777" w:rsidTr="00821BA2">
        <w:tc>
          <w:tcPr>
            <w:tcW w:w="9350" w:type="dxa"/>
          </w:tcPr>
          <w:p w14:paraId="2F708B41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0B9AF9AF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53696379" w14:textId="6F24E02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</w:t>
            </w:r>
            <w:del w:id="0" w:author="Hermanto" w:date="2022-05-17T08:55:00Z">
              <w:r w:rsidRPr="00EC6F38" w:rsidDel="00957DAE">
                <w:rPr>
                  <w:rFonts w:ascii="Times New Roman" w:eastAsia="Times New Roman" w:hAnsi="Times New Roman" w:cs="Times New Roman"/>
                  <w:szCs w:val="24"/>
                </w:rPr>
                <w:delText>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" w:author="Hermanto" w:date="2022-05-17T08:56:00Z">
              <w:r w:rsidRPr="00EC6F38" w:rsidDel="00957DAE">
                <w:rPr>
                  <w:rFonts w:ascii="Times New Roman" w:eastAsia="Times New Roman" w:hAnsi="Times New Roman" w:cs="Times New Roman"/>
                  <w:szCs w:val="24"/>
                </w:rPr>
                <w:delText xml:space="preserve">dia akan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del w:id="2" w:author="Hermanto" w:date="2022-05-17T08:57:00Z">
              <w:r w:rsidRPr="00EC6F38" w:rsidDel="00957DAE">
                <w:rPr>
                  <w:rFonts w:ascii="Times New Roman" w:eastAsia="Times New Roman" w:hAnsi="Times New Roman" w:cs="Times New Roman"/>
                  <w:szCs w:val="24"/>
                </w:rPr>
                <w:delText>, yang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" w:author="Hermanto" w:date="2022-05-17T08:57:00Z">
              <w:r w:rsidRPr="00EC6F38" w:rsidDel="00957DAE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proofErr w:type="spellStart"/>
            <w:ins w:id="4" w:author="Hermanto" w:date="2022-05-17T08:57:00Z">
              <w:r w:rsidR="00957DAE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" w:author="Hermanto" w:date="2022-05-17T08:58:00Z">
              <w:r w:rsidRPr="00EC6F38" w:rsidDel="00957DAE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ins w:id="6" w:author="Hermanto" w:date="2022-05-17T08:58:00Z">
              <w:r w:rsidR="00957DAE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957DAE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D19FBF1" w14:textId="4EAFBD0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7" w:author="Hermanto" w:date="2022-05-17T08:59:00Z">
              <w:r w:rsidRPr="00EC6F38" w:rsidDel="00957DAE">
                <w:rPr>
                  <w:rFonts w:ascii="Times New Roman" w:eastAsia="Times New Roman" w:hAnsi="Times New Roman" w:cs="Times New Roman"/>
                  <w:szCs w:val="24"/>
                </w:rPr>
                <w:delText xml:space="preserve">Bagi pendidik maupun </w:delText>
              </w:r>
              <w:r w:rsidRPr="00EC6F38" w:rsidDel="00E22C23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proofErr w:type="spellStart"/>
            <w:ins w:id="8" w:author="Hermanto" w:date="2022-05-17T08:59:00Z">
              <w:r w:rsidR="00E22C23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" w:author="Hermanto" w:date="2022-05-17T08:59:00Z">
              <w:r w:rsidRPr="00EC6F38" w:rsidDel="00E22C23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0" w:author="Hermanto" w:date="2022-05-17T08:58:00Z">
              <w:r w:rsidRPr="00EC6F38" w:rsidDel="00957DA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11" w:author="Hermanto" w:date="2022-05-17T08:59:00Z">
              <w:r w:rsidRPr="00EC6F38" w:rsidDel="00E22C23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" w:author="Hermanto" w:date="2022-05-17T09:00:00Z">
              <w:r w:rsidRPr="00EC6F38" w:rsidDel="00E22C23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ins w:id="13" w:author="Hermanto" w:date="2022-05-17T09:00:00Z">
              <w:r w:rsidR="00E22C2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22C23">
                <w:rPr>
                  <w:rFonts w:ascii="Times New Roman" w:eastAsia="Times New Roman" w:hAnsi="Times New Roman" w:cs="Times New Roman"/>
                  <w:szCs w:val="24"/>
                </w:rPr>
                <w:t>mereka</w:t>
              </w:r>
              <w:proofErr w:type="spellEnd"/>
              <w:r w:rsidR="00E22C2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4" w:author="Hermanto" w:date="2022-05-17T08:58:00Z">
              <w:r w:rsidRPr="00EC6F38" w:rsidDel="00957DA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del w:id="15" w:author="Hermanto" w:date="2022-05-17T08:59:00Z">
              <w:r w:rsidRPr="00EC6F38" w:rsidDel="00957DAE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8E2FE01" w14:textId="61326514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6" w:author="Hermanto" w:date="2022-05-17T09:00:00Z">
              <w:r w:rsidRPr="00EC6F38" w:rsidDel="00E22C2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del w:id="17" w:author="Hermanto" w:date="2022-05-17T09:00:00Z">
              <w:r w:rsidRPr="00EC6F38" w:rsidDel="00E22C23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18" w:author="Hermanto" w:date="2022-05-17T09:00:00Z">
              <w:r w:rsidR="00E22C2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19" w:author="Hermanto" w:date="2022-05-17T09:01:00Z">
              <w:r w:rsidR="00E22C23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73741B4" w14:textId="69580D9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0" w:author="Hermanto" w:date="2022-05-17T09:01:00Z">
              <w:r w:rsidRPr="00EC6F38" w:rsidDel="00E22C2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21" w:author="Hermanto" w:date="2022-05-17T09:02:00Z">
              <w:r w:rsidR="00E22C23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22" w:author="Hermanto" w:date="2022-05-17T09:02:00Z">
              <w:r w:rsidRPr="00EC6F38" w:rsidDel="00E22C23">
                <w:rPr>
                  <w:rFonts w:ascii="Times New Roman" w:eastAsia="Times New Roman" w:hAnsi="Times New Roman" w:cs="Times New Roman"/>
                  <w:szCs w:val="24"/>
                </w:rPr>
                <w:delText>Mengapa demikian p</w:delText>
              </w:r>
            </w:del>
            <w:ins w:id="23" w:author="Hermanto" w:date="2022-05-17T09:02:00Z">
              <w:r w:rsidR="00E22C23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endidikan 4.0 </w:t>
            </w:r>
            <w:del w:id="24" w:author="Hermanto" w:date="2022-05-17T09:03:00Z">
              <w:r w:rsidRPr="00EC6F38" w:rsidDel="00E22C23">
                <w:rPr>
                  <w:rFonts w:ascii="Times New Roman" w:eastAsia="Times New Roman" w:hAnsi="Times New Roman" w:cs="Times New Roman"/>
                  <w:szCs w:val="24"/>
                </w:rPr>
                <w:delText xml:space="preserve">ini hari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5" w:author="Hermanto" w:date="2022-05-17T09:03:00Z">
              <w:r w:rsidRPr="00EC6F38" w:rsidDel="00E22C2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</w:t>
            </w:r>
            <w:ins w:id="26" w:author="Hermanto" w:date="2022-05-17T09:03:00Z">
              <w:r w:rsidR="00E22C23">
                <w:rPr>
                  <w:rFonts w:ascii="Times New Roman" w:eastAsia="Times New Roman" w:hAnsi="Times New Roman" w:cs="Times New Roman"/>
                  <w:szCs w:val="24"/>
                </w:rPr>
                <w:t>kasikan</w:t>
              </w:r>
            </w:ins>
            <w:proofErr w:type="spellEnd"/>
            <w:del w:id="27" w:author="Hermanto" w:date="2022-05-17T09:03:00Z">
              <w:r w:rsidRPr="00EC6F38" w:rsidDel="00E22C23">
                <w:rPr>
                  <w:rFonts w:ascii="Times New Roman" w:eastAsia="Times New Roman" w:hAnsi="Times New Roman" w:cs="Times New Roman"/>
                  <w:szCs w:val="24"/>
                </w:rPr>
                <w:delText>s,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atau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1DE09253" w14:textId="2DE3FE3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28" w:author="Hermanto" w:date="2022-05-17T09:03:00Z">
              <w:r w:rsidR="00E22C23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</w:p>
          <w:p w14:paraId="4B5A3E6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0192E31" w14:textId="774DC6AD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9" w:author="Hermanto" w:date="2022-05-17T09:04:00Z">
              <w:r w:rsidRPr="00EC6F38" w:rsidDel="00E22C23">
                <w:rPr>
                  <w:rFonts w:ascii="Times New Roman" w:eastAsia="Times New Roman" w:hAnsi="Times New Roman" w:cs="Times New Roman"/>
                  <w:szCs w:val="24"/>
                </w:rPr>
                <w:delText>Pada tahab ini g</w:delText>
              </w:r>
            </w:del>
            <w:ins w:id="30" w:author="Hermanto" w:date="2022-05-17T09:04:00Z">
              <w:r w:rsidR="00E22C23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1" w:author="Hermanto" w:date="2022-05-17T09:04:00Z">
              <w:r w:rsidRPr="00EC6F38" w:rsidDel="00E22C2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10DE4C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D0F152A" w14:textId="36D8ACD2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2" w:author="Hermanto" w:date="2022-05-17T09:04:00Z">
              <w:r w:rsidRPr="00EC6F38" w:rsidDel="00E22C23">
                <w:rPr>
                  <w:rFonts w:ascii="Times New Roman" w:eastAsia="Times New Roman" w:hAnsi="Times New Roman" w:cs="Times New Roman"/>
                  <w:szCs w:val="24"/>
                </w:rPr>
                <w:delText>Yaitu g</w:delText>
              </w:r>
            </w:del>
            <w:ins w:id="33" w:author="Hermanto" w:date="2022-05-17T09:04:00Z">
              <w:r w:rsidR="00E22C23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del w:id="34" w:author="Hermanto" w:date="2022-05-17T09:04:00Z">
              <w:r w:rsidRPr="00EC6F38" w:rsidDel="00E22C23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5" w:author="Hermanto" w:date="2022-05-17T09:04:00Z">
              <w:r w:rsidRPr="00EC6F38" w:rsidDel="00E22C2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6ABC8C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1742FA1A" w14:textId="319E3FE6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36" w:author="Hermanto" w:date="2022-05-17T09:04:00Z">
              <w:r w:rsidR="00696A6E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37" w:author="Hermanto" w:date="2022-05-17T09:04:00Z">
              <w:r w:rsidRPr="00EC6F38" w:rsidDel="00696A6E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8" w:author="Hermanto" w:date="2022-05-17T09:05:00Z">
              <w:r w:rsidRPr="00EC6F38" w:rsidDel="00696A6E">
                <w:rPr>
                  <w:rFonts w:ascii="Times New Roman" w:eastAsia="Times New Roman" w:hAnsi="Times New Roman" w:cs="Times New Roman"/>
                  <w:szCs w:val="24"/>
                </w:rPr>
                <w:delText xml:space="preserve">belajar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F816F9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23A1E964" w14:textId="0BCE1434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9" w:author="Hermanto" w:date="2022-05-17T09:05:00Z">
              <w:r w:rsidRPr="00EC6F38" w:rsidDel="00696A6E">
                <w:rPr>
                  <w:rFonts w:ascii="Times New Roman" w:eastAsia="Times New Roman" w:hAnsi="Times New Roman" w:cs="Times New Roman"/>
                  <w:szCs w:val="24"/>
                </w:rPr>
                <w:delText>Dimana guru sebagai pendidik di era 4.0 maka g</w:delText>
              </w:r>
            </w:del>
            <w:ins w:id="40" w:author="Hermanto" w:date="2022-05-17T09:05:00Z">
              <w:r w:rsidR="00696A6E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uru t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ins w:id="41" w:author="Hermanto" w:date="2022-05-17T09:06:00Z">
              <w:r w:rsidR="00696A6E">
                <w:rPr>
                  <w:rFonts w:ascii="Times New Roman" w:eastAsia="Times New Roman" w:hAnsi="Times New Roman" w:cs="Times New Roman"/>
                  <w:szCs w:val="24"/>
                </w:rPr>
                <w:t>namun</w:t>
              </w:r>
              <w:proofErr w:type="spellEnd"/>
              <w:r w:rsidR="00696A6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5836165" w14:textId="1D3121F4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2" w:author="Hermanto" w:date="2022-05-17T09:06:00Z">
              <w:r w:rsidRPr="00EC6F38" w:rsidDel="00696A6E">
                <w:rPr>
                  <w:rFonts w:ascii="Times New Roman" w:eastAsia="Times New Roman" w:hAnsi="Times New Roman" w:cs="Times New Roman"/>
                  <w:szCs w:val="24"/>
                </w:rPr>
                <w:delText> 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3" w:author="Hermanto" w:date="2022-05-17T09:06:00Z">
              <w:r w:rsidRPr="00EC6F38" w:rsidDel="00696A6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6C3C1EC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5975B63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13DD75C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31FBA2B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1D9F11E4" w14:textId="6753094A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4" w:author="Hermanto" w:date="2022-05-17T09:06:00Z">
              <w:r w:rsidRPr="00EC6F38" w:rsidDel="00696A6E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  <w:proofErr w:type="spellStart"/>
            <w:ins w:id="45" w:author="Hermanto" w:date="2022-05-17T09:06:00Z">
              <w:r w:rsidR="00696A6E">
                <w:rPr>
                  <w:rFonts w:ascii="Times New Roman" w:eastAsia="Times New Roman" w:hAnsi="Times New Roman" w:cs="Times New Roman"/>
                  <w:szCs w:val="24"/>
                </w:rPr>
                <w:t>Meneliti</w:t>
              </w:r>
            </w:ins>
            <w:proofErr w:type="spellEnd"/>
          </w:p>
          <w:p w14:paraId="7A7E1A83" w14:textId="54E8049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46" w:author="Hermanto" w:date="2022-05-17T09:07:00Z">
              <w:r w:rsidR="00696A6E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47" w:author="Hermanto" w:date="2022-05-17T09:07:00Z">
              <w:r w:rsidR="00696A6E">
                <w:rPr>
                  <w:rFonts w:ascii="Times New Roman" w:eastAsia="Times New Roman" w:hAnsi="Times New Roman" w:cs="Times New Roman"/>
                  <w:szCs w:val="24"/>
                </w:rPr>
                <w:t>men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del w:id="48" w:author="Hermanto" w:date="2022-05-17T09:07:00Z">
              <w:r w:rsidRPr="00EC6F38" w:rsidDel="00696A6E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ins w:id="49" w:author="Hermanto" w:date="2022-05-17T09:07:00Z">
              <w:r w:rsidR="00696A6E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0" w:author="Hermanto" w:date="2022-05-17T09:07:00Z">
              <w:r w:rsidRPr="00EC6F38" w:rsidDel="00696A6E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ins w:id="51" w:author="Hermanto" w:date="2022-05-17T09:07:00Z">
              <w:r w:rsidR="00696A6E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2" w:author="Hermanto" w:date="2022-05-17T09:07:00Z">
              <w:r w:rsidRPr="00EC6F38" w:rsidDel="00696A6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atau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2CC06C1" w14:textId="695B5E2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del w:id="53" w:author="Hermanto" w:date="2022-05-17T09:08:00Z">
              <w:r w:rsidRPr="00EC6F38" w:rsidDel="00696A6E">
                <w:rPr>
                  <w:rFonts w:ascii="Times New Roman" w:eastAsia="Times New Roman" w:hAnsi="Times New Roman" w:cs="Times New Roman"/>
                  <w:szCs w:val="24"/>
                </w:rPr>
                <w:delText xml:space="preserve"> pengaplikasian</w:delText>
              </w:r>
            </w:del>
            <w:ins w:id="54" w:author="Hermanto" w:date="2022-05-17T09:08:00Z">
              <w:r w:rsidR="00696A6E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  <w:r w:rsidR="00696A6E" w:rsidRPr="00EC6F38">
                <w:rPr>
                  <w:rFonts w:ascii="Times New Roman" w:eastAsia="Times New Roman" w:hAnsi="Times New Roman" w:cs="Times New Roman"/>
                  <w:szCs w:val="24"/>
                </w:rPr>
                <w:t>engaplikasi</w:t>
              </w:r>
              <w:r w:rsidR="00696A6E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  <w:r w:rsidR="00696A6E" w:rsidRPr="00EC6F38">
                <w:rPr>
                  <w:rFonts w:ascii="Times New Roman" w:eastAsia="Times New Roman" w:hAnsi="Times New Roman" w:cs="Times New Roman"/>
                  <w:szCs w:val="24"/>
                </w:rPr>
                <w:t>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55" w:author="Hermanto" w:date="2022-05-17T09:09:00Z">
              <w:r w:rsidR="00696A6E">
                <w:rPr>
                  <w:rFonts w:ascii="Times New Roman" w:eastAsia="Times New Roman" w:hAnsi="Times New Roman" w:cs="Times New Roman"/>
                  <w:szCs w:val="24"/>
                </w:rPr>
                <w:t xml:space="preserve">industry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6" w:author="Hermanto" w:date="2022-05-17T09:09:00Z">
              <w:r w:rsidRPr="00EC6F38" w:rsidDel="0076307C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ins w:id="57" w:author="Hermanto" w:date="2022-05-17T09:10:00Z">
              <w:r w:rsidR="0076307C">
                <w:rPr>
                  <w:rFonts w:ascii="Times New Roman" w:eastAsia="Times New Roman" w:hAnsi="Times New Roman" w:cs="Times New Roman"/>
                  <w:szCs w:val="24"/>
                </w:rPr>
                <w:t xml:space="preserve">atau </w:t>
              </w:r>
              <w:proofErr w:type="spellStart"/>
              <w:r w:rsidR="0076307C">
                <w:rPr>
                  <w:rFonts w:ascii="Times New Roman" w:eastAsia="Times New Roman" w:hAnsi="Times New Roman" w:cs="Times New Roman"/>
                  <w:szCs w:val="24"/>
                </w:rPr>
                <w:t>gagasan</w:t>
              </w:r>
              <w:proofErr w:type="spellEnd"/>
              <w:r w:rsidR="0076307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del w:id="58" w:author="Hermanto" w:date="2022-05-17T09:10:00Z">
              <w:r w:rsidRPr="00EC6F38" w:rsidDel="0076307C">
                <w:rPr>
                  <w:rFonts w:ascii="Times New Roman" w:eastAsia="Times New Roman" w:hAnsi="Times New Roman" w:cs="Times New Roman"/>
                  <w:szCs w:val="24"/>
                </w:rPr>
                <w:delText xml:space="preserve"> atau gagasan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82BFAFE" w14:textId="5D48473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59" w:author="Hermanto" w:date="2022-05-17T09:10:00Z">
              <w:r w:rsidR="0076307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atau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ins w:id="60" w:author="Hermanto" w:date="2022-05-17T09:10:00Z">
              <w:r w:rsidR="0076307C">
                <w:rPr>
                  <w:rFonts w:ascii="Times New Roman" w:eastAsia="Times New Roman" w:hAnsi="Times New Roman" w:cs="Times New Roman"/>
                  <w:szCs w:val="24"/>
                </w:rPr>
                <w:t>te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1" w:author="Hermanto" w:date="2022-05-17T09:10:00Z">
              <w:r w:rsidRPr="00EC6F38" w:rsidDel="0076307C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kolaborasi komunikasi dengan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atau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A48DD28" w14:textId="618E88D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62" w:author="Hermanto" w:date="2022-05-17T09:11:00Z">
              <w:r w:rsidR="0076307C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del w:id="63" w:author="Hermanto" w:date="2022-05-17T09:11:00Z">
              <w:r w:rsidRPr="00EC6F38" w:rsidDel="0076307C">
                <w:rPr>
                  <w:rFonts w:ascii="Times New Roman" w:eastAsia="Times New Roman" w:hAnsi="Times New Roman" w:cs="Times New Roman"/>
                  <w:szCs w:val="24"/>
                </w:rPr>
                <w:delText>, tuntutan 4.0 ini adalah kreatif dan inovatif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3DC1126D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696352">
    <w:abstractNumId w:val="1"/>
  </w:num>
  <w:num w:numId="2" w16cid:durableId="1293242725">
    <w:abstractNumId w:val="0"/>
  </w:num>
  <w:num w:numId="3" w16cid:durableId="9275133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ermanto">
    <w15:presenceInfo w15:providerId="AD" w15:userId="S::132232030@staff.integra.its.ac.id::da1724f3-7f66-4365-a254-419ec98513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696A6E"/>
    <w:rsid w:val="0076307C"/>
    <w:rsid w:val="00924DF5"/>
    <w:rsid w:val="00957DAE"/>
    <w:rsid w:val="00E2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88F1A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957DAE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Hermanto</cp:lastModifiedBy>
  <cp:revision>4</cp:revision>
  <dcterms:created xsi:type="dcterms:W3CDTF">2020-08-26T22:03:00Z</dcterms:created>
  <dcterms:modified xsi:type="dcterms:W3CDTF">2022-05-17T02:11:00Z</dcterms:modified>
</cp:coreProperties>
</file>