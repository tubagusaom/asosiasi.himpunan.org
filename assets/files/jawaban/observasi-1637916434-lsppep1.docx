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ins w:id="0" w:author="uSeR" w:date="2021-11-26T14:33:00Z">
        <w:r w:rsidR="001A449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tetap berteman </w:t>
        </w:r>
        <w:proofErr w:type="gramStart"/>
        <w:r w:rsidR="001A449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saja </w:t>
        </w:r>
      </w:ins>
      <w:proofErr w:type="gramEnd"/>
      <w:del w:id="1" w:author="uSeR" w:date="2021-11-26T14:34:00Z">
        <w:r w:rsidRPr="00C50A1E" w:rsidDel="001A449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 temenan 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" w:author="uSeR" w:date="2021-11-26T14:35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Meskipun </w:t>
        </w:r>
      </w:ins>
      <w:del w:id="3" w:author="uSeR" w:date="2021-11-26T14:35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Meski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4" w:author="uSeR" w:date="2021-11-26T14:35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5" w:author="uSeR" w:date="2021-11-26T14:36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</w:t>
        </w:r>
      </w:ins>
      <w:del w:id="6" w:author="uSeR" w:date="2021-11-26T14:36:00Z">
        <w:r w:rsidDel="001A44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gramStart"/>
      <w:ins w:id="7" w:author="uSeR" w:date="2021-11-26T14:36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hancur </w:t>
        </w:r>
      </w:ins>
      <w:proofErr w:type="gramEnd"/>
      <w:del w:id="8" w:author="uSeR" w:date="2021-11-26T14:37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" w:author="uSeR" w:date="2021-11-26T14:37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Mengapa </w:t>
        </w:r>
      </w:ins>
      <w:del w:id="10" w:author="uSeR" w:date="2021-11-26T14:37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11" w:author="uSeR" w:date="2021-11-26T14:38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sering </w:t>
        </w:r>
      </w:ins>
      <w:del w:id="12" w:author="uSeR" w:date="2021-11-26T14:38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" w:author="uSeR" w:date="2021-11-26T14:38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nafsu </w:t>
        </w:r>
      </w:ins>
      <w:del w:id="14" w:author="uSeR" w:date="2021-11-26T14:38:00Z">
        <w:r w:rsidDel="001A449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5" w:author="uSeR" w:date="2021-11-26T14:39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tetapi </w:t>
        </w:r>
      </w:ins>
      <w:del w:id="16" w:author="uSeR" w:date="2021-11-26T14:39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uSeR" w:date="2021-11-26T14:39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hampir </w:t>
        </w:r>
      </w:ins>
      <w:del w:id="18" w:author="uSeR" w:date="2021-11-26T14:39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9" w:author="uSeR" w:date="2021-11-26T14:39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dapat </w:t>
        </w:r>
      </w:ins>
      <w:del w:id="20" w:author="uSeR" w:date="2021-11-26T14:39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1" w:author="uSeR" w:date="2021-11-26T14:40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2" w:author="uSeR" w:date="2021-11-26T14:40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seperti sikapnya </w:t>
        </w:r>
        <w:proofErr w:type="gramStart"/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kepadamu </w:t>
        </w:r>
      </w:ins>
      <w:proofErr w:type="gramEnd"/>
      <w:del w:id="23" w:author="uSeR" w:date="2021-11-26T14:41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1A449F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uSeR" w:date="2021-11-26T14:41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5" w:author="uSeR" w:date="2021-11-26T14:42:00Z">
        <w:r w:rsidR="001A449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suhu </w:t>
        </w:r>
      </w:ins>
      <w:del w:id="26" w:author="uSeR" w:date="2021-11-26T14:42:00Z">
        <w:r w:rsidRPr="00C50A1E" w:rsidDel="001A449F">
          <w:rPr>
            <w:rFonts w:ascii="Times New Roman" w:eastAsia="Times New Roman" w:hAnsi="Times New Roman" w:cs="Times New Roman"/>
            <w:sz w:val="24"/>
            <w:szCs w:val="24"/>
          </w:rPr>
          <w:delText>metabolisme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27" w:author="uSeR" w:date="2021-11-26T14:42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28" w:author="uSeR" w:date="2021-11-26T14:42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uSeR" w:date="2021-11-26T14:42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uSeR" w:date="2021-11-26T14:42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pikir </w:t>
        </w:r>
      </w:ins>
      <w:del w:id="31" w:author="uSeR" w:date="2021-11-26T14:42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32" w:author="uSeR" w:date="2021-11-26T14:42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33" w:author="uSeR" w:date="2021-11-26T14:43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34" w:author="uSeR" w:date="2021-11-26T14:43:00Z">
        <w:r w:rsidR="00904B2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Menjadi </w:t>
        </w:r>
      </w:ins>
      <w:del w:id="35" w:author="uSeR" w:date="2021-11-26T14:43:00Z">
        <w:r w:rsidRPr="00C50A1E" w:rsidDel="00904B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Jadi </w:delText>
        </w:r>
      </w:del>
      <w:ins w:id="36" w:author="uSeR" w:date="2021-11-26T14:43:00Z">
        <w:r w:rsidR="00904B22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Penyebabnya</w:t>
        </w:r>
      </w:ins>
      <w:del w:id="37" w:author="uSeR" w:date="2021-11-26T14:43:00Z">
        <w:r w:rsidRPr="00C50A1E" w:rsidDel="00904B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38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ditata</w:t>
        </w:r>
      </w:ins>
      <w:del w:id="39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40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lemari </w:t>
        </w:r>
      </w:ins>
      <w:del w:id="41" w:author="uSeR" w:date="2021-11-26T14:44:00Z">
        <w:r w:rsidDel="00904B2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42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sebagai </w:t>
        </w:r>
      </w:ins>
      <w:del w:id="44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Sebagai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5" w:author="uSeR" w:date="2021-11-26T14:44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ingin </w:t>
        </w:r>
      </w:ins>
      <w:del w:id="46" w:author="uSeR" w:date="2021-11-26T14:44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uSeR" w:date="2021-11-26T14:45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48" w:author="uSeR" w:date="2021-11-26T14:45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9" w:author="uSeR" w:date="2021-11-26T14:45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berulang kali </w:t>
        </w:r>
      </w:ins>
      <w:del w:id="50" w:author="uSeR" w:date="2021-11-26T14:45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berkali-kali.</w:delText>
        </w:r>
      </w:del>
      <w:ins w:id="51" w:author="uSeR" w:date="2021-11-26T14:45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</w:ins>
      <w:proofErr w:type="gramEnd"/>
      <w:del w:id="52" w:author="uSeR" w:date="2021-11-26T14:45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53" w:author="uSeR" w:date="2021-11-26T14:46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  <w:del w:id="54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Del="00904B22" w:rsidRDefault="00927764" w:rsidP="00927764">
      <w:pPr>
        <w:shd w:val="clear" w:color="auto" w:fill="F5F5F5"/>
        <w:spacing w:after="375"/>
        <w:rPr>
          <w:del w:id="55" w:author="uSeR" w:date="2021-11-26T14:4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56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7" w:author="uSeR" w:date="2021-11-26T14:46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atau</w:t>
        </w:r>
      </w:ins>
      <w:del w:id="58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uSeR" w:date="2021-11-26T14:46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berlebihan</w:t>
        </w:r>
      </w:ins>
      <w:del w:id="60" w:author="uSeR" w:date="2021-11-26T14:46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kelebihan.</w:delText>
        </w:r>
      </w:del>
      <w:ins w:id="61" w:author="uSeR" w:date="2021-11-26T14:47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sebab</w:t>
        </w:r>
      </w:ins>
      <w:del w:id="62" w:author="uSeR" w:date="2021-11-26T14:47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63" w:author="uSeR" w:date="2021-11-26T14:47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begitu kan. </w:t>
        </w:r>
      </w:ins>
      <w:del w:id="64" w:author="uSeR" w:date="2021-11-26T14:47:00Z">
        <w:r w:rsidRPr="00C50A1E" w:rsidDel="00904B2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65" w:author="uSeR" w:date="2021-11-26T14:47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66" w:author="uSeR" w:date="2021-11-26T14:48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mengirim </w:t>
        </w:r>
      </w:ins>
      <w:del w:id="67" w:author="uSeR" w:date="2021-11-26T14:48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nge-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8" w:author="uSeR" w:date="2021-11-26T14:49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tubuhmu </w:t>
        </w:r>
      </w:ins>
      <w:del w:id="69" w:author="uSeR" w:date="2021-11-26T14:49:00Z">
        <w:r w:rsidDel="00904B2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tubuhmu,</w:delText>
        </w:r>
      </w:del>
      <w:bookmarkStart w:id="70" w:name="_GoBack"/>
      <w:bookmarkEnd w:id="7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71" w:author="uSeR" w:date="2021-11-26T14:48:00Z">
        <w:r w:rsidR="00904B2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kalau</w:t>
        </w:r>
      </w:ins>
      <w:del w:id="72" w:author="uSeR" w:date="2021-11-26T14:48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uSeR" w:date="2021-11-26T14:48:00Z">
        <w:r w:rsidRPr="00C50A1E" w:rsidDel="00904B22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76F" w:rsidRDefault="0037076F">
      <w:r>
        <w:separator/>
      </w:r>
    </w:p>
  </w:endnote>
  <w:endnote w:type="continuationSeparator" w:id="0">
    <w:p w:rsidR="0037076F" w:rsidRDefault="0037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7076F">
    <w:pPr>
      <w:pStyle w:val="Footer"/>
    </w:pPr>
  </w:p>
  <w:p w:rsidR="00941E77" w:rsidRDefault="00370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76F" w:rsidRDefault="0037076F">
      <w:r>
        <w:separator/>
      </w:r>
    </w:p>
  </w:footnote>
  <w:footnote w:type="continuationSeparator" w:id="0">
    <w:p w:rsidR="0037076F" w:rsidRDefault="0037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1294B"/>
    <w:rsid w:val="0012251A"/>
    <w:rsid w:val="001A449F"/>
    <w:rsid w:val="002318A3"/>
    <w:rsid w:val="0037076F"/>
    <w:rsid w:val="0042167F"/>
    <w:rsid w:val="00904B22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4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4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4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49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A4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4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4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4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FDC7-438C-4FCD-8274-14F95658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2021-11-26T07:58:00Z</dcterms:created>
  <dcterms:modified xsi:type="dcterms:W3CDTF">2021-11-26T07:58:00Z</dcterms:modified>
</cp:coreProperties>
</file>