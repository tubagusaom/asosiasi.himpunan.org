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7FD6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8B20A8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149AA6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21B7D2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33F66EF" w14:textId="77777777" w:rsidTr="00821BA2">
        <w:tc>
          <w:tcPr>
            <w:tcW w:w="9350" w:type="dxa"/>
          </w:tcPr>
          <w:p w14:paraId="239CF013" w14:textId="6AE93D22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Nurbaya Nuby" w:date="2021-04-08T10:45:00Z">
              <w:r w:rsidDel="00A507B5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Nurbaya Nuby" w:date="2021-04-08T10:45:00Z">
              <w:r w:rsidDel="00A507B5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6B2D7A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607F7D6" w14:textId="665884B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" w:author="Nurbaya Nuby" w:date="2021-04-08T10:45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Nurbaya Nuby" w:date="2021-04-08T10:45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4" w:author="Nurbaya Nuby" w:date="2021-04-08T10:45:00Z"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extr</w:t>
              </w:r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Nurbaya Nuby" w:date="2021-04-08T10:45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del w:id="6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" w:author="Nurbaya Nuby" w:date="2021-04-08T11:34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8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9" w:author="Nurbaya Nuby" w:date="2021-04-08T10:46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. Hal </w:t>
              </w:r>
              <w:proofErr w:type="spellStart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del w:id="11" w:author="Nurbaya Nuby" w:date="2021-04-08T11:34:00Z">
              <w:r w:rsidRPr="00EC6F38" w:rsidDel="00303B3B">
                <w:rPr>
                  <w:rFonts w:ascii="Times New Roman" w:eastAsia="Times New Roman" w:hAnsi="Times New Roman" w:cs="Times New Roman"/>
                  <w:szCs w:val="24"/>
                </w:rPr>
                <w:delText xml:space="preserve">sering </w:delText>
              </w:r>
            </w:del>
            <w:del w:id="12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13" w:author="Nurbaya Nuby" w:date="2021-04-08T11:34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>dikenal</w:t>
              </w:r>
            </w:ins>
            <w:proofErr w:type="spellEnd"/>
            <w:del w:id="14" w:author="Nurbaya Nuby" w:date="2021-04-08T11:34:00Z">
              <w:r w:rsidRPr="00EC6F38" w:rsidDel="00303B3B">
                <w:rPr>
                  <w:rFonts w:ascii="Times New Roman" w:eastAsia="Times New Roman" w:hAnsi="Times New Roman" w:cs="Times New Roman"/>
                  <w:szCs w:val="24"/>
                </w:rPr>
                <w:delText>sebut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16" w:author="Nurbaya Nuby" w:date="2021-04-08T10:46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18" w:author="Nurbaya Nuby" w:date="2021-04-08T10:46:00Z"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BBA23D" w14:textId="0F65185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maupun </w:delText>
              </w:r>
            </w:del>
            <w:ins w:id="20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21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23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6" w:author="Nurbaya Nuby" w:date="2021-04-08T11:34:00Z">
              <w:r w:rsidRPr="00EC6F38" w:rsidDel="00303B3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29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proofErr w:type="spellStart"/>
            <w:ins w:id="31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4BBB4E" w14:textId="4CB00E3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3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34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35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37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mempe</w:t>
              </w:r>
            </w:ins>
            <w:ins w:id="38" w:author="Nurbaya Nuby" w:date="2021-04-08T11:35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ins w:id="39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luas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5D5B35" w14:textId="43742A5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40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proofErr w:type="spellStart"/>
            <w:ins w:id="42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milenial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4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45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proofErr w:type="spellStart"/>
            <w:ins w:id="46" w:author="Nurbaya Nuby" w:date="2021-04-08T10:48:00Z"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ikir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7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48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ins w:id="49" w:author="Nurbaya Nuby" w:date="2021-04-08T10:49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  <w:proofErr w:type="spellStart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0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51" w:author="Nurbaya Nuby" w:date="2021-04-08T10:49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2" w:author="Nurbaya Nuby" w:date="2021-04-08T10:49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53" w:author="Nurbaya Nuby" w:date="2021-04-08T10:49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proofErr w:type="spellEnd"/>
            <w:del w:id="54" w:author="Nurbaya Nuby" w:date="2021-04-08T10:49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55" w:author="Nurbaya Nuby" w:date="2021-04-08T10:49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6" w:author="Nurbaya Nuby" w:date="2021-04-08T11:36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57" w:author="Nurbaya Nuby" w:date="2021-04-08T11:36:00Z">
              <w:r w:rsidRPr="00EC6F38" w:rsidDel="00303B3B">
                <w:rPr>
                  <w:rFonts w:ascii="Times New Roman" w:eastAsia="Times New Roman" w:hAnsi="Times New Roman" w:cs="Times New Roman"/>
                  <w:szCs w:val="24"/>
                </w:rPr>
                <w:delText xml:space="preserve"> k</w:delText>
              </w:r>
            </w:del>
            <w:ins w:id="58" w:author="Nurbaya Nuby" w:date="2021-04-08T11:36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Nurbaya Nuby" w:date="2021-04-08T10:49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60" w:author="Nurbaya Nuby" w:date="2021-04-08T10:49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61" w:author="Nurbaya Nuby" w:date="2021-04-08T11:36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80B8BF" w14:textId="69B04A89" w:rsidR="00125355" w:rsidRPr="00EC6F38" w:rsidRDefault="00A507B5" w:rsidP="00303B3B">
            <w:pPr>
              <w:tabs>
                <w:tab w:val="left" w:pos="734"/>
              </w:tabs>
              <w:spacing w:before="100" w:beforeAutospacing="1" w:after="100" w:afterAutospacing="1" w:line="240" w:lineRule="auto"/>
              <w:ind w:left="734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2" w:author="Nurbaya Nuby" w:date="2021-04-08T11:38:00Z">
                <w:pPr>
                  <w:spacing w:before="100" w:beforeAutospacing="1" w:after="100" w:afterAutospacing="1" w:line="240" w:lineRule="auto"/>
                  <w:ind w:left="450"/>
                  <w:contextualSpacing w:val="0"/>
                </w:pPr>
              </w:pPrChange>
            </w:pPr>
            <w:proofErr w:type="spellStart"/>
            <w:ins w:id="63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Berik</w:t>
              </w:r>
            </w:ins>
            <w:ins w:id="64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ins w:id="65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proofErr w:type="spellEnd"/>
            <w:ins w:id="66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67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ins w:id="68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69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</w:ins>
            <w:ins w:id="70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>l</w:t>
              </w:r>
            </w:ins>
            <w:ins w:id="71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2" w:author="Nurbaya Nuby" w:date="2021-04-08T10:49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Karakteristik </w:delText>
              </w:r>
            </w:del>
            <w:proofErr w:type="spellStart"/>
            <w:ins w:id="73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arakteristik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74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083C75F2" w14:textId="2F841C1D" w:rsidR="00125355" w:rsidDel="00A507B5" w:rsidRDefault="00125355" w:rsidP="00A507B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75" w:author="Nurbaya Nuby" w:date="2021-04-08T10:5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76" w:author="Nurbaya Nuby" w:date="2021-04-08T10:51:00Z">
                  <w:rPr/>
                </w:rPrChange>
              </w:rPr>
              <w:t>Tahapan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77" w:author="Nurbaya Nuby" w:date="2021-04-08T10:51:00Z">
                  <w:rPr/>
                </w:rPrChange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78" w:author="Nurbaya Nuby" w:date="2021-04-08T10:51:00Z">
                  <w:rPr/>
                </w:rPrChange>
              </w:rPr>
              <w:t>belajar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79" w:author="Nurbaya Nuby" w:date="2021-04-08T10:51:00Z">
                  <w:rPr/>
                </w:rPrChange>
              </w:rPr>
              <w:t xml:space="preserve"> </w:t>
            </w:r>
            <w:ins w:id="80" w:author="Nurbaya Nuby" w:date="2021-04-08T10:50:00Z">
              <w:r w:rsidR="00A507B5" w:rsidRPr="00A507B5">
                <w:rPr>
                  <w:rFonts w:ascii="Times New Roman" w:eastAsia="Times New Roman" w:hAnsi="Times New Roman" w:cs="Times New Roman"/>
                  <w:szCs w:val="24"/>
                  <w:rPrChange w:id="81" w:author="Nurbaya Nuby" w:date="2021-04-08T10:51:00Z">
                    <w:rPr/>
                  </w:rPrChange>
                </w:rPr>
                <w:t xml:space="preserve">yang </w:t>
              </w:r>
            </w:ins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82" w:author="Nurbaya Nuby" w:date="2021-04-08T10:51:00Z">
                  <w:rPr/>
                </w:rPrChange>
              </w:rPr>
              <w:t>sesuai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83" w:author="Nurbaya Nuby" w:date="2021-04-08T10:51:00Z">
                  <w:rPr/>
                </w:rPrChange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84" w:author="Nurbaya Nuby" w:date="2021-04-08T10:51:00Z">
                  <w:rPr/>
                </w:rPrChange>
              </w:rPr>
              <w:t>dengan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85" w:author="Nurbaya Nuby" w:date="2021-04-08T10:51:00Z">
                  <w:rPr/>
                </w:rPrChange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86" w:author="Nurbaya Nuby" w:date="2021-04-08T10:51:00Z">
                  <w:rPr/>
                </w:rPrChange>
              </w:rPr>
              <w:t>kemampuan</w:t>
            </w:r>
            <w:proofErr w:type="spellEnd"/>
            <w:ins w:id="87" w:author="Nurbaya Nuby" w:date="2021-04-08T10:50:00Z">
              <w:r w:rsidR="00A507B5" w:rsidRPr="00A507B5">
                <w:rPr>
                  <w:rFonts w:ascii="Times New Roman" w:eastAsia="Times New Roman" w:hAnsi="Times New Roman" w:cs="Times New Roman"/>
                  <w:szCs w:val="24"/>
                  <w:rPrChange w:id="88" w:author="Nurbaya Nuby" w:date="2021-04-08T10:51:00Z">
                    <w:rPr/>
                  </w:rPrChange>
                </w:rPr>
                <w:t xml:space="preserve">, </w:t>
              </w:r>
            </w:ins>
            <w:del w:id="89" w:author="Nurbaya Nuby" w:date="2021-04-08T10:50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  <w:rPrChange w:id="90" w:author="Nurbaya Nuby" w:date="2021-04-08T10:51:00Z">
                    <w:rPr/>
                  </w:rPrChange>
                </w:rPr>
                <w:delText xml:space="preserve"> dan </w:delText>
              </w:r>
            </w:del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91" w:author="Nurbaya Nuby" w:date="2021-04-08T10:51:00Z">
                  <w:rPr/>
                </w:rPrChange>
              </w:rPr>
              <w:t>minat</w:t>
            </w:r>
            <w:proofErr w:type="spellEnd"/>
            <w:ins w:id="92" w:author="Nurbaya Nuby" w:date="2021-04-08T10:50:00Z">
              <w:r w:rsidR="00A507B5" w:rsidRPr="00A507B5">
                <w:rPr>
                  <w:rFonts w:ascii="Times New Roman" w:eastAsia="Times New Roman" w:hAnsi="Times New Roman" w:cs="Times New Roman"/>
                  <w:szCs w:val="24"/>
                  <w:rPrChange w:id="93" w:author="Nurbaya Nuby" w:date="2021-04-08T10:51:00Z">
                    <w:rPr/>
                  </w:rPrChange>
                </w:rPr>
                <w:t>,</w:t>
              </w:r>
            </w:ins>
            <w:del w:id="94" w:author="Nurbaya Nuby" w:date="2021-04-08T10:50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  <w:rPrChange w:id="95" w:author="Nurbaya Nuby" w:date="2021-04-08T10:51:00Z">
                    <w:rPr/>
                  </w:rPrChange>
                </w:rPr>
                <w:delText>/</w:delText>
              </w:r>
            </w:del>
            <w:ins w:id="96" w:author="Nurbaya Nuby" w:date="2021-04-08T10:50:00Z">
              <w:r w:rsidR="00A507B5" w:rsidRPr="00A507B5">
                <w:rPr>
                  <w:rFonts w:ascii="Times New Roman" w:eastAsia="Times New Roman" w:hAnsi="Times New Roman" w:cs="Times New Roman"/>
                  <w:szCs w:val="24"/>
                  <w:rPrChange w:id="97" w:author="Nurbaya Nuby" w:date="2021-04-08T10:51:00Z">
                    <w:rPr/>
                  </w:rPrChange>
                </w:rPr>
                <w:t xml:space="preserve"> dan </w:t>
              </w:r>
            </w:ins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98" w:author="Nurbaya Nuby" w:date="2021-04-08T10:51:00Z">
                  <w:rPr/>
                </w:rPrChange>
              </w:rPr>
              <w:t>kebutuhan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99" w:author="Nurbaya Nuby" w:date="2021-04-08T10:51:00Z">
                  <w:rPr/>
                </w:rPrChange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100" w:author="Nurbaya Nuby" w:date="2021-04-08T10:51:00Z">
                  <w:rPr/>
                </w:rPrChange>
              </w:rPr>
              <w:t>siswa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101" w:author="Nurbaya Nuby" w:date="2021-04-08T10:51:00Z">
                  <w:rPr/>
                </w:rPrChange>
              </w:rPr>
              <w:t>.</w:t>
            </w:r>
          </w:p>
          <w:p w14:paraId="12857073" w14:textId="59191835" w:rsidR="00125355" w:rsidRPr="00A507B5" w:rsidRDefault="00A507B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02" w:author="Nurbaya Nuby" w:date="2021-04-08T10:52:00Z">
                  <w:rPr/>
                </w:rPrChange>
              </w:rPr>
              <w:pPrChange w:id="103" w:author="Nurbaya Nuby" w:date="2021-04-08T10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04" w:author="Nurbaya Nuby" w:date="2021-04-08T10:5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05" w:author="Nurbaya Nuby" w:date="2021-04-08T10:52:00Z">
                  <w:rPr/>
                </w:rPrChange>
              </w:rPr>
              <w:t xml:space="preserve">Pada </w:t>
            </w:r>
            <w:del w:id="106" w:author="Nurbaya Nuby" w:date="2021-04-08T11:36:00Z">
              <w:r w:rsidR="00125355" w:rsidRPr="00A507B5" w:rsidDel="00303B3B">
                <w:rPr>
                  <w:rFonts w:ascii="Times New Roman" w:eastAsia="Times New Roman" w:hAnsi="Times New Roman" w:cs="Times New Roman"/>
                  <w:szCs w:val="24"/>
                  <w:rPrChange w:id="107" w:author="Nurbaya Nuby" w:date="2021-04-08T10:52:00Z">
                    <w:rPr/>
                  </w:rPrChange>
                </w:rPr>
                <w:delText xml:space="preserve">tahab </w:delText>
              </w:r>
            </w:del>
            <w:proofErr w:type="spellStart"/>
            <w:ins w:id="108" w:author="Nurbaya Nuby" w:date="2021-04-08T11:36:00Z">
              <w:r w:rsidR="00303B3B" w:rsidRPr="00A507B5">
                <w:rPr>
                  <w:rFonts w:ascii="Times New Roman" w:eastAsia="Times New Roman" w:hAnsi="Times New Roman" w:cs="Times New Roman"/>
                  <w:szCs w:val="24"/>
                  <w:rPrChange w:id="109" w:author="Nurbaya Nuby" w:date="2021-04-08T10:52:00Z">
                    <w:rPr/>
                  </w:rPrChange>
                </w:rPr>
                <w:t>taha</w:t>
              </w:r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303B3B" w:rsidRPr="00A507B5">
                <w:rPr>
                  <w:rFonts w:ascii="Times New Roman" w:eastAsia="Times New Roman" w:hAnsi="Times New Roman" w:cs="Times New Roman"/>
                  <w:szCs w:val="24"/>
                  <w:rPrChange w:id="110" w:author="Nurbaya Nuby" w:date="2021-04-08T10:52:00Z">
                    <w:rPr/>
                  </w:rPrChange>
                </w:rPr>
                <w:t xml:space="preserve"> </w:t>
              </w:r>
            </w:ins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1" w:author="Nurbaya Nuby" w:date="2021-04-08T10:52:00Z">
                  <w:rPr/>
                </w:rPrChange>
              </w:rPr>
              <w:t>ini</w:t>
            </w:r>
            <w:proofErr w:type="spellEnd"/>
            <w:ins w:id="112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113" w:author="Nurbaya Nuby" w:date="2021-04-08T10:52:00Z">
                    <w:rPr/>
                  </w:rPrChange>
                </w:rPr>
                <w:t>,</w:t>
              </w:r>
            </w:ins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4" w:author="Nurbaya Nuby" w:date="2021-04-08T10:52:00Z">
                  <w:rPr/>
                </w:rPrChange>
              </w:rPr>
              <w:t xml:space="preserve"> guru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5" w:author="Nurbaya Nuby" w:date="2021-04-08T10:52:00Z">
                  <w:rPr/>
                </w:rPrChange>
              </w:rPr>
              <w:t>di</w:t>
            </w:r>
            <w:del w:id="116" w:author="Nurbaya Nuby" w:date="2021-04-08T10:50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  <w:rPrChange w:id="117" w:author="Nurbaya Nuby" w:date="2021-04-08T10:52:00Z">
                    <w:rPr/>
                  </w:rPrChange>
                </w:rPr>
                <w:delText xml:space="preserve"> tutut</w:delText>
              </w:r>
            </w:del>
            <w:ins w:id="118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119" w:author="Nurbaya Nuby" w:date="2021-04-08T10:52:00Z">
                    <w:rPr/>
                  </w:rPrChange>
                </w:rPr>
                <w:t>tuntut</w:t>
              </w:r>
            </w:ins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0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1" w:author="Nurbaya Nuby" w:date="2021-04-08T10:52:00Z">
                  <w:rPr/>
                </w:rPrChange>
              </w:rPr>
              <w:t>untuk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2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3" w:author="Nurbaya Nuby" w:date="2021-04-08T10:52:00Z">
                  <w:rPr/>
                </w:rPrChange>
              </w:rPr>
              <w:t>merancang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4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5" w:author="Nurbaya Nuby" w:date="2021-04-08T10:52:00Z">
                  <w:rPr/>
                </w:rPrChange>
              </w:rPr>
              <w:t>pembelajaran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6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7" w:author="Nurbaya Nuby" w:date="2021-04-08T10:52:00Z">
                  <w:rPr/>
                </w:rPrChange>
              </w:rPr>
              <w:t>sesuai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8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9" w:author="Nurbaya Nuby" w:date="2021-04-08T10:52:00Z">
                  <w:rPr/>
                </w:rPrChange>
              </w:rPr>
              <w:t>dengan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30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31" w:author="Nurbaya Nuby" w:date="2021-04-08T10:52:00Z">
                  <w:rPr/>
                </w:rPrChange>
              </w:rPr>
              <w:t>minat</w:t>
            </w:r>
            <w:proofErr w:type="spellEnd"/>
            <w:ins w:id="132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133" w:author="Nurbaya Nuby" w:date="2021-04-08T10:52:00Z">
                    <w:rPr/>
                  </w:rPrChange>
                </w:rPr>
                <w:t xml:space="preserve">, </w:t>
              </w:r>
            </w:ins>
            <w:del w:id="134" w:author="Nurbaya Nuby" w:date="2021-04-08T10:50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  <w:rPrChange w:id="135" w:author="Nurbaya Nuby" w:date="2021-04-08T10:52:00Z">
                    <w:rPr/>
                  </w:rPrChange>
                </w:rPr>
                <w:delText xml:space="preserve"> dan </w:delText>
              </w:r>
            </w:del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36" w:author="Nurbaya Nuby" w:date="2021-04-08T10:52:00Z">
                  <w:rPr/>
                </w:rPrChange>
              </w:rPr>
              <w:t>bakat</w:t>
            </w:r>
            <w:proofErr w:type="spellEnd"/>
            <w:ins w:id="137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138" w:author="Nurbaya Nuby" w:date="2021-04-08T10:52:00Z">
                    <w:rPr/>
                  </w:rPrChange>
                </w:rPr>
                <w:t>, dan</w:t>
              </w:r>
            </w:ins>
            <w:del w:id="139" w:author="Nurbaya Nuby" w:date="2021-04-08T10:50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  <w:rPrChange w:id="140" w:author="Nurbaya Nuby" w:date="2021-04-08T10:52:00Z">
                    <w:rPr/>
                  </w:rPrChange>
                </w:rPr>
                <w:delText>/</w:delText>
              </w:r>
            </w:del>
            <w:ins w:id="141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142" w:author="Nurbaya Nuby" w:date="2021-04-08T10:52:00Z">
                    <w:rPr/>
                  </w:rPrChange>
                </w:rPr>
                <w:t xml:space="preserve"> </w:t>
              </w:r>
            </w:ins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43" w:author="Nurbaya Nuby" w:date="2021-04-08T10:52:00Z">
                  <w:rPr/>
                </w:rPrChange>
              </w:rPr>
              <w:t>kebutuhan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44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45" w:author="Nurbaya Nuby" w:date="2021-04-08T10:52:00Z">
                  <w:rPr/>
                </w:rPrChange>
              </w:rPr>
              <w:t>siswa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46" w:author="Nurbaya Nuby" w:date="2021-04-08T10:52:00Z">
                  <w:rPr/>
                </w:rPrChange>
              </w:rPr>
              <w:t>.</w:t>
            </w:r>
          </w:p>
          <w:p w14:paraId="2437B3B6" w14:textId="63EA12EB" w:rsidR="00125355" w:rsidRPr="00EC6F38" w:rsidDel="00A507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47" w:author="Nurbaya Nuby" w:date="2021-04-08T10:5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</w:t>
            </w:r>
            <w:ins w:id="148" w:author="Nurbaya Nuby" w:date="2021-04-08T10:51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f</w:t>
              </w:r>
            </w:ins>
            <w:proofErr w:type="spellEnd"/>
            <w:ins w:id="149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ins w:id="150" w:author="Nurbaya Nuby" w:date="2021-04-08T10:51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1" w:author="Nurbaya Nuby" w:date="2021-04-08T10:51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f.</w:delText>
              </w:r>
            </w:del>
          </w:p>
          <w:p w14:paraId="07F60EFC" w14:textId="64B05797" w:rsidR="00125355" w:rsidRPr="00A507B5" w:rsidRDefault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52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ins w:id="153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54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155" w:author="Nurbaya Nuby" w:date="2021-04-08T10:52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A507B5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del w:id="156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</w:delText>
              </w:r>
            </w:del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7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A507B5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158" w:author="Nurbaya Nuby" w:date="2021-04-08T10:51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A507B5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9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siswa</w:delText>
              </w:r>
            </w:del>
            <w:proofErr w:type="spellStart"/>
            <w:ins w:id="160" w:author="Nurbaya Nuby" w:date="2021-04-08T10:51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A98010" w14:textId="62E5BBA0" w:rsidR="00125355" w:rsidRPr="00EC6F38" w:rsidDel="00A507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61" w:author="Nurbaya Nuby" w:date="2021-04-08T10:5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162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52A2A739" w14:textId="69B1E1E4" w:rsidR="00125355" w:rsidRPr="00A507B5" w:rsidRDefault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A507B5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163" w:author="Nurbaya Nuby" w:date="2021-04-08T10:52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164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5" w:author="Nurbaya Nuby" w:date="2021-04-08T10:52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ins w:id="166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A507B5" w:rsidRP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ins w:id="167" w:author="Nurbaya Nuby" w:date="2021-04-08T11:37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8" w:author="Nurbaya Nuby" w:date="2021-04-08T11:37:00Z">
              <w:r w:rsidRPr="00A507B5" w:rsidDel="00303B3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F62580" w14:textId="5D8615BD" w:rsidR="00125355" w:rsidRPr="00EC6F38" w:rsidDel="00A507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69" w:author="Nurbaya Nuby" w:date="2021-04-08T10:5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170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20979A4" w14:textId="6F583715" w:rsidR="00125355" w:rsidDel="00A507B5" w:rsidRDefault="00125355" w:rsidP="00821B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71" w:author="Nurbaya Nuby" w:date="2021-04-08T10:53:00Z"/>
                <w:rFonts w:ascii="Times New Roman" w:eastAsia="Times New Roman" w:hAnsi="Times New Roman" w:cs="Times New Roman"/>
                <w:szCs w:val="24"/>
              </w:rPr>
            </w:pPr>
            <w:del w:id="172" w:author="Nurbaya Nuby" w:date="2021-04-08T10:53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173" w:author="Nurbaya Nuby" w:date="2021-04-08T10:53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ins w:id="174" w:author="Nurbaya Nuby" w:date="2021-04-08T10:53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5" w:author="Nurbaya Nuby" w:date="2021-04-08T10:53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tidak </w:delText>
              </w:r>
            </w:del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del w:id="176" w:author="Nurbaya Nuby" w:date="2021-04-08T10:53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77" w:author="Nurbaya Nuby" w:date="2021-04-08T10:53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. Guru</w:t>
              </w:r>
              <w:r w:rsidR="00A507B5" w:rsidRP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46075C" w14:textId="77777777" w:rsidR="00A507B5" w:rsidRPr="00A507B5" w:rsidRDefault="00A507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178" w:author="Nurbaya Nuby" w:date="2021-04-08T10:53:00Z"/>
                <w:rFonts w:ascii="Times New Roman" w:eastAsia="Times New Roman" w:hAnsi="Times New Roman" w:cs="Times New Roman"/>
                <w:szCs w:val="24"/>
              </w:rPr>
            </w:pPr>
          </w:p>
          <w:p w14:paraId="308C4FC3" w14:textId="595769B0" w:rsidR="00125355" w:rsidRPr="00A507B5" w:rsidRDefault="00A507B5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79" w:author="Nurbaya Nuby" w:date="2021-04-08T10:5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80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del w:id="181" w:author="Nurbaya Nuby" w:date="2021-04-08T10:53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82" w:author="Nurbaya Nuby" w:date="2021-04-08T10:53:00Z">
              <w:r w:rsidRP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3" w:author="Nurbaya Nuby" w:date="2021-04-08T10:54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1DCB4C0" w14:textId="0E0E532B" w:rsidR="00125355" w:rsidRPr="00A507B5" w:rsidRDefault="0012535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84" w:author="Nurbaya Nuby" w:date="2021-04-08T10:54:00Z">
                  <w:rPr/>
                </w:rPrChange>
              </w:rPr>
              <w:pPrChange w:id="185" w:author="Nurbaya Nuby" w:date="2021-04-08T10:5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186" w:author="Nurbaya Nuby" w:date="2021-04-08T10:54:00Z">
                  <w:rPr/>
                </w:rPrChange>
              </w:rPr>
              <w:t>Mengamati</w:t>
            </w:r>
            <w:proofErr w:type="spellEnd"/>
          </w:p>
          <w:p w14:paraId="5B0ED31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2C5BD3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6F83A2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BDC925D" w14:textId="560026EE" w:rsidR="00125355" w:rsidRPr="00EC6F38" w:rsidRDefault="00A507B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87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8" w:author="Nurbaya Nuby" w:date="2021-04-08T10:54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189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enelitian</w:t>
              </w:r>
            </w:ins>
            <w:proofErr w:type="spellEnd"/>
          </w:p>
          <w:p w14:paraId="27E7AE3D" w14:textId="046DD6AC" w:rsidR="00125355" w:rsidRPr="00EC6F38" w:rsidDel="00303B3B" w:rsidRDefault="00A507B5" w:rsidP="00821BA2">
            <w:pPr>
              <w:spacing w:before="100" w:beforeAutospacing="1" w:after="100" w:afterAutospacing="1" w:line="240" w:lineRule="auto"/>
              <w:contextualSpacing w:val="0"/>
              <w:rPr>
                <w:del w:id="190" w:author="Nurbaya Nuby" w:date="2021-04-08T11:38:00Z"/>
                <w:rFonts w:ascii="Times New Roman" w:eastAsia="Times New Roman" w:hAnsi="Times New Roman" w:cs="Times New Roman"/>
                <w:szCs w:val="24"/>
              </w:rPr>
            </w:pPr>
            <w:ins w:id="191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92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3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4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5" w:author="Nurbaya Nuby" w:date="2021-04-08T10:54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ins w:id="196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proofErr w:type="spellEnd"/>
            <w:del w:id="197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198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99" w:author="Nurbaya Nuby" w:date="2021-04-08T10:55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0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201" w:author="Nurbaya Nuby" w:date="2021-04-08T10:55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202" w:author="Nurbaya Nuby" w:date="2021-04-08T10:55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3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4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205" w:author="Nurbaya Nuby" w:date="2021-04-08T11:38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 xml:space="preserve"> Dari </w:t>
              </w:r>
            </w:ins>
          </w:p>
          <w:p w14:paraId="7E141354" w14:textId="535B6261" w:rsidR="00125355" w:rsidRPr="00EC6F38" w:rsidRDefault="00125355" w:rsidP="00303B3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06" w:author="Nurbaya Nuby" w:date="2021-04-08T11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07" w:author="Nurbaya Nuby" w:date="2021-04-08T11:38:00Z">
              <w:r w:rsidRPr="00EC6F38" w:rsidDel="00303B3B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208" w:author="Nurbaya Nuby" w:date="2021-04-08T11:38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9" w:author="Nurbaya Nuby" w:date="2021-04-08T11:39:00Z">
              <w:r w:rsidRPr="00EC6F38" w:rsidDel="00303B3B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210" w:author="Nurbaya Nuby" w:date="2021-04-08T11:39:00Z">
              <w:r w:rsidR="00303B3B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303B3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211" w:author="Nurbaya Nuby" w:date="2021-04-08T10:55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212" w:author="Nurbaya Nuby" w:date="2021-04-08T10:55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ins w:id="213" w:author="Nurbaya Nuby" w:date="2021-04-08T10:55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14" w:author="Nurbaya Nuby" w:date="2021-04-08T10:56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5" w:author="Nurbaya Nuby" w:date="2021-04-08T10:55:00Z">
              <w:r w:rsidRPr="00EC6F38" w:rsidDel="00E20B96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proofErr w:type="spellStart"/>
            <w:ins w:id="216" w:author="Nurbaya Nuby" w:date="2021-04-08T10:55:00Z">
              <w:r w:rsidR="00E20B96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7" w:author="Nurbaya Nuby" w:date="2021-04-08T10:56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>karena lebih</w:delText>
              </w:r>
            </w:del>
            <w:proofErr w:type="spellStart"/>
            <w:ins w:id="218" w:author="Nurbaya Nuby" w:date="2021-04-08T10:56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9" w:author="Nurbaya Nuby" w:date="2021-04-08T10:56:00Z">
              <w:r w:rsidR="00E20B96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idik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20" w:author="Nurbaya Nuby" w:date="2021-04-08T10:56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1" w:author="Nurbaya Nuby" w:date="2021-04-08T10:56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del w:id="222" w:author="Nurbaya Nuby" w:date="2021-04-08T10:56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baru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223" w:author="Nurbaya Nuby" w:date="2021-04-08T10:56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24" w:author="Nurbaya Nuby" w:date="2021-04-08T10:57:00Z">
              <w:r w:rsidR="00BF6876" w:rsidRPr="00EC6F38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366E0E" w14:textId="2244EDD7" w:rsidR="00125355" w:rsidRPr="00EC6F38" w:rsidDel="00BF687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225" w:author="Nurbaya Nuby" w:date="2021-04-08T10:58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26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7" w:author="Nurbaya Nuby" w:date="2021-04-08T10:57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228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BF68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9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30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del w:id="231" w:author="Nurbaya Nuby" w:date="2021-04-08T10:57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2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33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lain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4" w:author="Nurbaya Nuby" w:date="2021-04-08T10:57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235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agar</w:t>
              </w:r>
              <w:r w:rsidR="00BF68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236" w:author="Nurbaya Nuby" w:date="2021-04-08T10:58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7" w:author="Nurbaya Nuby" w:date="2021-04-08T10:58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ins w:id="238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yang</w:t>
              </w:r>
              <w:r w:rsidR="00BF68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239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A2908B2" w14:textId="702ACC0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40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1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42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25CC99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AD30A4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CE1EC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urbaya Nuby">
    <w15:presenceInfo w15:providerId="Windows Live" w15:userId="8852ba77f8c46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03B3B"/>
    <w:rsid w:val="0042167F"/>
    <w:rsid w:val="00924DF5"/>
    <w:rsid w:val="00A507B5"/>
    <w:rsid w:val="00BF6876"/>
    <w:rsid w:val="00E2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87A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Nurbaya Nuby</cp:lastModifiedBy>
  <cp:revision>6</cp:revision>
  <dcterms:created xsi:type="dcterms:W3CDTF">2020-08-26T22:03:00Z</dcterms:created>
  <dcterms:modified xsi:type="dcterms:W3CDTF">2021-04-08T03:39:00Z</dcterms:modified>
</cp:coreProperties>
</file>