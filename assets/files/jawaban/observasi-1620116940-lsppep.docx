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4C0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41668A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AB9A18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E770113" w14:textId="1EC9D0AC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3F571294" w14:textId="77777777" w:rsidR="000743B1" w:rsidRPr="000743B1" w:rsidRDefault="000743B1" w:rsidP="000743B1">
      <w:pPr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999296D" w14:textId="77777777" w:rsidTr="00821BA2">
        <w:tc>
          <w:tcPr>
            <w:tcW w:w="9350" w:type="dxa"/>
          </w:tcPr>
          <w:p w14:paraId="16711CD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C6CC711" w14:textId="170B9C1E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0"/>
            <w:r w:rsidR="000743B1">
              <w:rPr>
                <w:rStyle w:val="CommentReference"/>
              </w:rPr>
              <w:commentReference w:id="0"/>
            </w:r>
            <w:ins w:id="1" w:author="VivoBook" w:date="2021-05-04T14:41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41D91EB" w14:textId="0A58761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commentRangeStart w:id="3"/>
            <w:del w:id="4" w:author="VivoBook" w:date="2021-05-04T14:42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commentRangeEnd w:id="2"/>
              <w:r w:rsidR="000743B1" w:rsidDel="000743B1">
                <w:rPr>
                  <w:rStyle w:val="CommentReference"/>
                </w:rPr>
                <w:commentReference w:id="2"/>
              </w:r>
            </w:del>
            <w:proofErr w:type="spellStart"/>
            <w:ins w:id="5" w:author="VivoBook" w:date="2021-05-04T14:42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  <w:commentRangeEnd w:id="3"/>
              <w:proofErr w:type="spellEnd"/>
              <w:r w:rsidR="000743B1">
                <w:rPr>
                  <w:rStyle w:val="CommentReference"/>
                </w:rPr>
                <w:commentReference w:id="3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0743B1">
              <w:rPr>
                <w:rFonts w:ascii="Times New Roman" w:eastAsia="Times New Roman" w:hAnsi="Times New Roman" w:cs="Times New Roman"/>
                <w:strike/>
                <w:szCs w:val="24"/>
                <w:rPrChange w:id="7" w:author="VivoBook" w:date="2021-05-04T14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commentRangeEnd w:id="6"/>
            <w:r w:rsidR="000743B1" w:rsidRPr="000743B1">
              <w:rPr>
                <w:rStyle w:val="CommentReference"/>
                <w:strike/>
                <w:rPrChange w:id="8" w:author="VivoBook" w:date="2021-05-04T14:43:00Z">
                  <w:rPr>
                    <w:rStyle w:val="CommentReference"/>
                  </w:rPr>
                </w:rPrChange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" w:author="VivoBook" w:date="2021-05-04T14:43:00Z">
              <w:r w:rsidR="000743B1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73CD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0743B1">
              <w:rPr>
                <w:rFonts w:ascii="Times New Roman" w:eastAsia="Times New Roman" w:hAnsi="Times New Roman" w:cs="Times New Roman"/>
                <w:strike/>
                <w:szCs w:val="24"/>
                <w:rPrChange w:id="11" w:author="VivoBook" w:date="2021-05-04T14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commentRangeEnd w:id="10"/>
            <w:proofErr w:type="spellEnd"/>
            <w:r w:rsidR="000743B1" w:rsidRPr="000743B1">
              <w:rPr>
                <w:rStyle w:val="CommentReference"/>
                <w:strike/>
                <w:rPrChange w:id="12" w:author="VivoBook" w:date="2021-05-04T14:44:00Z">
                  <w:rPr>
                    <w:rStyle w:val="CommentReference"/>
                  </w:rPr>
                </w:rPrChange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VivoBook" w:date="2021-05-04T14:44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0743B1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1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5"/>
            <w:r w:rsidR="000743B1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AAD4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VivoBook" w:date="2021-05-04T14:45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0743B1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18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8"/>
            <w:r w:rsidR="000743B1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A2CC88" w14:textId="2417646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Start w:id="19"/>
            <w:proofErr w:type="spellEnd"/>
            <w:ins w:id="20" w:author="VivoBook" w:date="2021-05-04T14:46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commentRangeEnd w:id="19"/>
              <w:r w:rsidR="000743B1">
                <w:rPr>
                  <w:rStyle w:val="CommentReference"/>
                </w:rPr>
                <w:commentReference w:id="19"/>
              </w:r>
            </w:ins>
            <w:del w:id="21" w:author="VivoBook" w:date="2021-05-04T14:46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VivoBook" w:date="2021-05-04T14:46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0743B1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Start w:id="24"/>
            <w:proofErr w:type="spellEnd"/>
            <w:ins w:id="25" w:author="VivoBook" w:date="2021-05-04T14:47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commentRangeEnd w:id="24"/>
              <w:r w:rsidR="000743B1">
                <w:rPr>
                  <w:rStyle w:val="CommentReference"/>
                </w:rPr>
                <w:commentReference w:id="24"/>
              </w:r>
            </w:ins>
            <w:del w:id="26" w:author="VivoBook" w:date="2021-05-04T14:47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7"/>
            <w:ins w:id="28" w:author="VivoBook" w:date="2021-05-04T14:47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  <w:commentRangeEnd w:id="27"/>
              <w:r w:rsidR="000743B1">
                <w:rPr>
                  <w:rStyle w:val="CommentReference"/>
                </w:rPr>
                <w:commentReference w:id="27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Start w:id="29"/>
            <w:ins w:id="30" w:author="VivoBook" w:date="2021-05-04T14:48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  <w:commentRangeEnd w:id="29"/>
              <w:r w:rsidR="000743B1">
                <w:rPr>
                  <w:rStyle w:val="CommentReference"/>
                </w:rPr>
                <w:commentReference w:id="29"/>
              </w:r>
            </w:ins>
            <w:del w:id="31" w:author="VivoBook" w:date="2021-05-04T14:48:00Z">
              <w:r w:rsidRPr="00EC6F38" w:rsidDel="000743B1">
                <w:rPr>
                  <w:rFonts w:ascii="Times New Roman" w:eastAsia="Times New Roman" w:hAnsi="Times New Roman" w:cs="Times New Roman"/>
                  <w:szCs w:val="24"/>
                </w:rPr>
                <w:delText xml:space="preserve"> pendidikan </w:delText>
              </w:r>
            </w:del>
            <w:commentRangeStart w:id="32"/>
            <w:ins w:id="33" w:author="VivoBook" w:date="2021-05-04T14:48:00Z">
              <w:r w:rsidR="000743B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743B1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commentRangeEnd w:id="32"/>
              <w:proofErr w:type="spellEnd"/>
              <w:r w:rsidR="000743B1">
                <w:rPr>
                  <w:rStyle w:val="CommentReference"/>
                </w:rPr>
                <w:commentReference w:id="32"/>
              </w:r>
              <w:r w:rsidR="000743B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VivoBook" w:date="2021-05-04T14:49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DC154E">
              <w:rPr>
                <w:rFonts w:ascii="Times New Roman" w:eastAsia="Times New Roman" w:hAnsi="Times New Roman" w:cs="Times New Roman"/>
                <w:i/>
                <w:iCs/>
                <w:szCs w:val="24"/>
                <w:rPrChange w:id="37" w:author="VivoBook" w:date="2021-05-04T14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commentRangeEnd w:id="34"/>
            <w:r w:rsidR="00DC154E" w:rsidRPr="00DC154E">
              <w:rPr>
                <w:rStyle w:val="CommentReference"/>
                <w:i/>
                <w:iCs/>
                <w:rPrChange w:id="38" w:author="VivoBook" w:date="2021-05-04T14:49:00Z">
                  <w:rPr>
                    <w:rStyle w:val="CommentReference"/>
                  </w:rPr>
                </w:rPrChange>
              </w:rPr>
              <w:commentReference w:id="34"/>
            </w:r>
            <w:ins w:id="39" w:author="VivoBook" w:date="2021-05-04T14:49:00Z">
              <w:r w:rsidR="00DC154E" w:rsidRPr="00DC154E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40" w:author="VivoBook" w:date="2021-05-04T14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commentRangeStart w:id="4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41"/>
            <w:r w:rsidR="00DC154E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5"/>
            <w:r w:rsidR="00DC154E">
              <w:rPr>
                <w:rStyle w:val="CommentReference"/>
              </w:rPr>
              <w:commentReference w:id="3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28D4CD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1C94F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FD119D" w14:textId="5719B78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Start w:id="4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3" w:author="VivoBook" w:date="2021-05-04T14:51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4" w:author="VivoBook" w:date="2021-05-04T14:51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2"/>
            <w:r w:rsidR="00DC154E">
              <w:rPr>
                <w:rStyle w:val="CommentReference"/>
              </w:rPr>
              <w:commentReference w:id="4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45" w:author="VivoBook" w:date="2021-05-04T14:51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46" w:author="VivoBook" w:date="2021-05-04T14:51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997B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245BBB" w14:textId="74057E9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7" w:author="VivoBook" w:date="2021-05-04T14:52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48" w:author="VivoBook" w:date="2021-05-04T14:52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DC154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9" w:author="VivoBook" w:date="2021-05-04T14:52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DFFA8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C9B3F4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D825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116C573" w14:textId="56A8BBE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VivoBook" w:date="2021-05-04T14:52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ins w:id="51" w:author="VivoBook" w:date="2021-05-04T14:52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DC154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2" w:author="VivoBook" w:date="2021-05-04T14:53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A1BD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3" w:author="VivoBook" w:date="2021-05-04T14:53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54" w:author="VivoBook" w:date="2021-05-04T14:53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4DD468E" w14:textId="223E4FB6" w:rsidR="00125355" w:rsidRPr="00EC6F38" w:rsidRDefault="00DC154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5" w:author="VivoBook" w:date="2021-05-04T14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6" w:author="VivoBook" w:date="2021-05-04T14:53:00Z">
              <w:r w:rsidR="00125355"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14:paraId="37E871FB" w14:textId="4B84C013" w:rsidR="00125355" w:rsidRPr="00EC6F38" w:rsidRDefault="00DC154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7" w:author="VivoBook" w:date="2021-05-04T14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8" w:author="VivoBook" w:date="2021-05-04T14:53:00Z">
              <w:r w:rsidR="00125355"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14:paraId="6B696D18" w14:textId="3EC97344" w:rsidR="00125355" w:rsidRPr="00EC6F38" w:rsidRDefault="00DC154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9" w:author="VivoBook" w:date="2021-05-04T14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0" w:author="VivoBook" w:date="2021-05-04T14:53:00Z">
              <w:r w:rsidR="00125355"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14:paraId="468B136D" w14:textId="5157D3CA" w:rsidR="00125355" w:rsidRPr="00EC6F38" w:rsidRDefault="00DC154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1" w:author="VivoBook" w:date="2021-05-04T14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2" w:author="VivoBook" w:date="2021-05-04T14:53:00Z">
              <w:r w:rsidR="00125355"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</w:p>
          <w:p w14:paraId="6075110A" w14:textId="3164CF4A" w:rsidR="00125355" w:rsidRPr="00EC6F38" w:rsidRDefault="00DC154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3" w:author="VivoBook" w:date="2021-05-04T14:53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4" w:author="VivoBook" w:date="2021-05-04T14:53:00Z">
              <w:r w:rsidR="00125355"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14:paraId="061BA1AD" w14:textId="7424868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65" w:author="VivoBook" w:date="2021-05-04T14:53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6" w:author="VivoBook" w:date="2021-05-04T14:53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1612AE" w14:textId="5DA9C14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67" w:author="VivoBook" w:date="2021-05-04T14:54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68" w:author="VivoBook" w:date="2021-05-04T14:54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69" w:author="VivoBook" w:date="2021-05-04T14:54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70" w:author="VivoBook" w:date="2021-05-04T14:54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1" w:author="VivoBook" w:date="2021-05-04T14:54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D79D3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B61D92" w14:textId="3378CAE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2" w:author="VivoBook" w:date="2021-05-04T14:55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3" w:author="VivoBook" w:date="2021-05-04T14:55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4" w:author="VivoBook" w:date="2021-05-04T14:55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5" w:author="VivoBook" w:date="2021-05-04T14:55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VivoBook" w:date="2021-05-04T14:55:00Z"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>indurstri</w:t>
              </w:r>
              <w:proofErr w:type="spellEnd"/>
              <w:r w:rsidR="00DC154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77" w:author="VivoBook" w:date="2021-05-04T14:55:00Z">
              <w:r w:rsidRPr="00EC6F38" w:rsidDel="00DC154E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3D745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voBook" w:date="2021-05-04T14:41:00Z" w:initials="V">
    <w:p w14:paraId="11571C78" w14:textId="594D4945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</w:t>
      </w:r>
      <w:r>
        <w:sym w:font="Wingdings" w:char="F04A"/>
      </w:r>
    </w:p>
  </w:comment>
  <w:comment w:id="2" w:author="VivoBook" w:date="2021-05-04T14:41:00Z" w:initials="V">
    <w:p w14:paraId="3370FA53" w14:textId="6530B265" w:rsidR="000743B1" w:rsidRDefault="000743B1">
      <w:pPr>
        <w:pStyle w:val="CommentText"/>
      </w:pPr>
      <w:r>
        <w:rPr>
          <w:rStyle w:val="CommentReference"/>
        </w:rPr>
        <w:annotationRef/>
      </w:r>
      <w:r>
        <w:t xml:space="preserve">Ganti </w:t>
      </w:r>
      <w:proofErr w:type="spellStart"/>
      <w:r>
        <w:t>ekstrim</w:t>
      </w:r>
      <w:proofErr w:type="spellEnd"/>
    </w:p>
  </w:comment>
  <w:comment w:id="3" w:author="VivoBook" w:date="2021-05-04T14:42:00Z" w:initials="V">
    <w:p w14:paraId="4ADC95D0" w14:textId="1691AA37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6" w:author="VivoBook" w:date="2021-05-04T14:42:00Z" w:initials="V">
    <w:p w14:paraId="6D3BC031" w14:textId="218F35A0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10" w:author="VivoBook" w:date="2021-05-04T14:43:00Z" w:initials="V">
    <w:p w14:paraId="7EB780CF" w14:textId="5AFDEE49" w:rsidR="000743B1" w:rsidRDefault="000743B1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.</w:t>
      </w:r>
    </w:p>
  </w:comment>
  <w:comment w:id="13" w:author="VivoBook" w:date="2021-05-04T14:44:00Z" w:initials="V">
    <w:p w14:paraId="719D2FC8" w14:textId="10809CDC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15" w:author="VivoBook" w:date="2021-05-04T14:44:00Z" w:initials="V">
    <w:p w14:paraId="310E505B" w14:textId="7D543B6C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</w:comment>
  <w:comment w:id="16" w:author="VivoBook" w:date="2021-05-04T14:45:00Z" w:initials="V">
    <w:p w14:paraId="23789DEA" w14:textId="18AE322E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</w:p>
  </w:comment>
  <w:comment w:id="18" w:author="VivoBook" w:date="2021-05-04T14:46:00Z" w:initials="V">
    <w:p w14:paraId="6DC7BE37" w14:textId="1AE80AD9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9" w:author="VivoBook" w:date="2021-05-04T14:46:00Z" w:initials="V">
    <w:p w14:paraId="3A8D86B1" w14:textId="67531FAB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2" w:author="VivoBook" w:date="2021-05-04T14:47:00Z" w:initials="V">
    <w:p w14:paraId="1B47B7F7" w14:textId="5409A7B5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24" w:author="VivoBook" w:date="2021-05-04T14:47:00Z" w:initials="V">
    <w:p w14:paraId="434C977F" w14:textId="3338670E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7" w:author="VivoBook" w:date="2021-05-04T14:47:00Z" w:initials="V">
    <w:p w14:paraId="060AD119" w14:textId="4C6E7749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kata dan</w:t>
      </w:r>
    </w:p>
  </w:comment>
  <w:comment w:id="29" w:author="VivoBook" w:date="2021-05-04T14:48:00Z" w:initials="V">
    <w:p w14:paraId="54F82498" w14:textId="576FD05A" w:rsidR="000743B1" w:rsidRDefault="000743B1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.</w:t>
      </w:r>
    </w:p>
  </w:comment>
  <w:comment w:id="32" w:author="VivoBook" w:date="2021-05-04T14:48:00Z" w:initials="V">
    <w:p w14:paraId="01561963" w14:textId="64C9BC42" w:rsidR="000743B1" w:rsidRDefault="000743B1">
      <w:pPr>
        <w:pStyle w:val="CommentText"/>
      </w:pPr>
      <w:r>
        <w:rPr>
          <w:rStyle w:val="CommentReference"/>
        </w:rPr>
        <w:annotationRef/>
      </w:r>
      <w:r>
        <w:t xml:space="preserve">P </w:t>
      </w:r>
      <w:proofErr w:type="spellStart"/>
      <w:r>
        <w:t>besar</w:t>
      </w:r>
      <w:proofErr w:type="spellEnd"/>
    </w:p>
  </w:comment>
  <w:comment w:id="34" w:author="VivoBook" w:date="2021-05-04T14:48:00Z" w:initials="V">
    <w:p w14:paraId="117FD8E0" w14:textId="70AFD1FA" w:rsidR="00DC154E" w:rsidRDefault="00DC154E">
      <w:pPr>
        <w:pStyle w:val="CommentText"/>
      </w:pPr>
      <w:r>
        <w:rPr>
          <w:rStyle w:val="CommentReference"/>
        </w:rPr>
        <w:annotationRef/>
      </w:r>
    </w:p>
  </w:comment>
  <w:comment w:id="41" w:author="VivoBook" w:date="2021-05-04T14:50:00Z" w:initials="V">
    <w:p w14:paraId="2059F285" w14:textId="2038183B" w:rsidR="00DC154E" w:rsidRDefault="00DC154E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35" w:author="VivoBook" w:date="2021-05-04T14:49:00Z" w:initials="V">
    <w:p w14:paraId="3D8830CE" w14:textId="67F44077" w:rsidR="00DC154E" w:rsidRDefault="00DC154E">
      <w:pPr>
        <w:pStyle w:val="CommentText"/>
      </w:pPr>
      <w:r>
        <w:rPr>
          <w:rStyle w:val="CommentReference"/>
        </w:rPr>
        <w:annotationRef/>
      </w:r>
      <w:r>
        <w:t xml:space="preserve">kalua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publish, kata publish </w:t>
      </w:r>
      <w:proofErr w:type="spellStart"/>
      <w:r>
        <w:t>dicetak</w:t>
      </w:r>
      <w:proofErr w:type="spellEnd"/>
      <w:r>
        <w:t xml:space="preserve"> italic. </w:t>
      </w:r>
    </w:p>
  </w:comment>
  <w:comment w:id="42" w:author="VivoBook" w:date="2021-05-04T14:51:00Z" w:initials="V">
    <w:p w14:paraId="230641F0" w14:textId="421C57FF" w:rsidR="00DC154E" w:rsidRDefault="00DC154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571C78" w15:done="0"/>
  <w15:commentEx w15:paraId="3370FA53" w15:done="0"/>
  <w15:commentEx w15:paraId="4ADC95D0" w15:done="0"/>
  <w15:commentEx w15:paraId="6D3BC031" w15:done="0"/>
  <w15:commentEx w15:paraId="7EB780CF" w15:done="0"/>
  <w15:commentEx w15:paraId="719D2FC8" w15:done="0"/>
  <w15:commentEx w15:paraId="310E505B" w15:done="0"/>
  <w15:commentEx w15:paraId="23789DEA" w15:done="0"/>
  <w15:commentEx w15:paraId="6DC7BE37" w15:done="0"/>
  <w15:commentEx w15:paraId="3A8D86B1" w15:done="0"/>
  <w15:commentEx w15:paraId="1B47B7F7" w15:done="0"/>
  <w15:commentEx w15:paraId="434C977F" w15:done="0"/>
  <w15:commentEx w15:paraId="060AD119" w15:done="0"/>
  <w15:commentEx w15:paraId="54F82498" w15:done="0"/>
  <w15:commentEx w15:paraId="01561963" w15:done="0"/>
  <w15:commentEx w15:paraId="117FD8E0" w15:done="0"/>
  <w15:commentEx w15:paraId="2059F285" w15:done="0"/>
  <w15:commentEx w15:paraId="3D8830CE" w15:done="0"/>
  <w15:commentEx w15:paraId="230641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DB93" w16cex:dateUtc="2021-05-04T07:41:00Z"/>
  <w16cex:commentExtensible w16cex:durableId="243BDBB4" w16cex:dateUtc="2021-05-04T07:41:00Z"/>
  <w16cex:commentExtensible w16cex:durableId="243BDBC7" w16cex:dateUtc="2021-05-04T07:42:00Z"/>
  <w16cex:commentExtensible w16cex:durableId="243BDBEB" w16cex:dateUtc="2021-05-04T07:42:00Z"/>
  <w16cex:commentExtensible w16cex:durableId="243BDC2F" w16cex:dateUtc="2021-05-04T07:43:00Z"/>
  <w16cex:commentExtensible w16cex:durableId="243BDC4A" w16cex:dateUtc="2021-05-04T07:44:00Z"/>
  <w16cex:commentExtensible w16cex:durableId="243BDC66" w16cex:dateUtc="2021-05-04T07:44:00Z"/>
  <w16cex:commentExtensible w16cex:durableId="243BDC8E" w16cex:dateUtc="2021-05-04T07:45:00Z"/>
  <w16cex:commentExtensible w16cex:durableId="243BDCAC" w16cex:dateUtc="2021-05-04T07:46:00Z"/>
  <w16cex:commentExtensible w16cex:durableId="243BDCCE" w16cex:dateUtc="2021-05-04T07:46:00Z"/>
  <w16cex:commentExtensible w16cex:durableId="243BDCEB" w16cex:dateUtc="2021-05-04T07:47:00Z"/>
  <w16cex:commentExtensible w16cex:durableId="243BDCFE" w16cex:dateUtc="2021-05-04T07:47:00Z"/>
  <w16cex:commentExtensible w16cex:durableId="243BDD0E" w16cex:dateUtc="2021-05-04T07:47:00Z"/>
  <w16cex:commentExtensible w16cex:durableId="243BDD2A" w16cex:dateUtc="2021-05-04T07:48:00Z"/>
  <w16cex:commentExtensible w16cex:durableId="243BDD43" w16cex:dateUtc="2021-05-04T07:48:00Z"/>
  <w16cex:commentExtensible w16cex:durableId="243BDD58" w16cex:dateUtc="2021-05-04T07:48:00Z"/>
  <w16cex:commentExtensible w16cex:durableId="243BDDA3" w16cex:dateUtc="2021-05-04T07:50:00Z"/>
  <w16cex:commentExtensible w16cex:durableId="243BDD74" w16cex:dateUtc="2021-05-04T07:49:00Z"/>
  <w16cex:commentExtensible w16cex:durableId="243BDDE3" w16cex:dateUtc="2021-05-04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571C78" w16cid:durableId="243BDB93"/>
  <w16cid:commentId w16cid:paraId="3370FA53" w16cid:durableId="243BDBB4"/>
  <w16cid:commentId w16cid:paraId="4ADC95D0" w16cid:durableId="243BDBC7"/>
  <w16cid:commentId w16cid:paraId="6D3BC031" w16cid:durableId="243BDBEB"/>
  <w16cid:commentId w16cid:paraId="7EB780CF" w16cid:durableId="243BDC2F"/>
  <w16cid:commentId w16cid:paraId="719D2FC8" w16cid:durableId="243BDC4A"/>
  <w16cid:commentId w16cid:paraId="310E505B" w16cid:durableId="243BDC66"/>
  <w16cid:commentId w16cid:paraId="23789DEA" w16cid:durableId="243BDC8E"/>
  <w16cid:commentId w16cid:paraId="6DC7BE37" w16cid:durableId="243BDCAC"/>
  <w16cid:commentId w16cid:paraId="3A8D86B1" w16cid:durableId="243BDCCE"/>
  <w16cid:commentId w16cid:paraId="1B47B7F7" w16cid:durableId="243BDCEB"/>
  <w16cid:commentId w16cid:paraId="434C977F" w16cid:durableId="243BDCFE"/>
  <w16cid:commentId w16cid:paraId="060AD119" w16cid:durableId="243BDD0E"/>
  <w16cid:commentId w16cid:paraId="54F82498" w16cid:durableId="243BDD2A"/>
  <w16cid:commentId w16cid:paraId="01561963" w16cid:durableId="243BDD43"/>
  <w16cid:commentId w16cid:paraId="117FD8E0" w16cid:durableId="243BDD58"/>
  <w16cid:commentId w16cid:paraId="2059F285" w16cid:durableId="243BDDA3"/>
  <w16cid:commentId w16cid:paraId="3D8830CE" w16cid:durableId="243BDD74"/>
  <w16cid:commentId w16cid:paraId="230641F0" w16cid:durableId="243BDD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voBook">
    <w15:presenceInfo w15:providerId="None" w15:userId="VivoB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743B1"/>
    <w:rsid w:val="0012251A"/>
    <w:rsid w:val="00125355"/>
    <w:rsid w:val="001D038C"/>
    <w:rsid w:val="00240407"/>
    <w:rsid w:val="0042167F"/>
    <w:rsid w:val="00924DF5"/>
    <w:rsid w:val="00DC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BBD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74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3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3B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</cp:lastModifiedBy>
  <cp:revision>4</cp:revision>
  <dcterms:created xsi:type="dcterms:W3CDTF">2020-08-26T22:03:00Z</dcterms:created>
  <dcterms:modified xsi:type="dcterms:W3CDTF">2021-05-04T07:55:00Z</dcterms:modified>
</cp:coreProperties>
</file>