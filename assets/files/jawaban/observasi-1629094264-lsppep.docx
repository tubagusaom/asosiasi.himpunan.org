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41F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0F69A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561BB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5721DB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428A62B" w14:textId="77777777" w:rsidTr="00821BA2">
        <w:tc>
          <w:tcPr>
            <w:tcW w:w="9350" w:type="dxa"/>
          </w:tcPr>
          <w:p w14:paraId="55EAADFA" w14:textId="77777777" w:rsidR="00BE098E" w:rsidRDefault="00BE098E" w:rsidP="00821BA2">
            <w:pPr>
              <w:pStyle w:val="ListParagraph"/>
              <w:ind w:left="0"/>
            </w:pPr>
          </w:p>
          <w:p w14:paraId="2721280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E08CCE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A9EDF8" w14:textId="1B4233BE" w:rsidR="00BE098E" w:rsidDel="0045629A" w:rsidRDefault="005817BD" w:rsidP="0045629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0" w:author="ASUS" w:date="2021-08-16T12:43:00Z"/>
              </w:rPr>
            </w:pPr>
            <w:proofErr w:type="spellStart"/>
            <w:ins w:id="1" w:author="ASUS" w:date="2021-08-16T12:20:00Z">
              <w:r>
                <w:t>M</w:t>
              </w:r>
            </w:ins>
            <w:del w:id="2" w:author="ASUS" w:date="2021-08-16T12:20:00Z">
              <w:r w:rsidR="00BE098E" w:rsidDel="005817BD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del w:id="3" w:author="ASUS" w:date="2021-08-16T12:43:00Z">
              <w:r w:rsidR="00BE098E" w:rsidDel="0045629A">
                <w:delText xml:space="preserve">penggunaan </w:delText>
              </w:r>
            </w:del>
            <w:proofErr w:type="spellStart"/>
            <w:ins w:id="4" w:author="ASUS" w:date="2021-08-16T12:44:00Z">
              <w:r w:rsidR="0045629A">
                <w:t>M</w:t>
              </w:r>
            </w:ins>
            <w:ins w:id="5" w:author="ASUS" w:date="2021-08-16T12:43:00Z">
              <w:r w:rsidR="0045629A">
                <w:t>engelola</w:t>
              </w:r>
              <w:proofErr w:type="spellEnd"/>
              <w:r w:rsidR="0045629A">
                <w:t xml:space="preserve"> </w:t>
              </w:r>
            </w:ins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  <w:proofErr w:type="spellStart"/>
            <w:ins w:id="6" w:author="ASUS" w:date="2021-08-16T12:43:00Z">
              <w:r w:rsidR="0045629A">
                <w:t>sasaran</w:t>
              </w:r>
              <w:proofErr w:type="spellEnd"/>
              <w:r w:rsidR="0045629A">
                <w:t>.</w:t>
              </w:r>
            </w:ins>
          </w:p>
          <w:p w14:paraId="7C1B2F70" w14:textId="3EDB3378" w:rsidR="00BE098E" w:rsidRDefault="00BE098E" w:rsidP="0045629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7" w:author="ASUS" w:date="2021-08-16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" w:author="ASUS" w:date="2021-08-16T12:43:00Z">
              <w:r w:rsidDel="0045629A">
                <w:tab/>
              </w:r>
              <w:r w:rsidDel="0045629A">
                <w:tab/>
                <w:delText>sasaran.</w:delText>
              </w:r>
            </w:del>
          </w:p>
          <w:p w14:paraId="39F7CEB4" w14:textId="55C7CF4C" w:rsidR="00BE098E" w:rsidRDefault="00833B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9" w:author="ASUS" w:date="2021-08-16T12:40:00Z">
              <w:r>
                <w:t>F</w:t>
              </w:r>
            </w:ins>
            <w:del w:id="10" w:author="ASUS" w:date="2021-08-16T12:39:00Z">
              <w:r w:rsidR="00BE098E" w:rsidDel="00833BE8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1" w:author="ASUS" w:date="2021-08-16T12:44:00Z">
              <w:r w:rsidR="0045629A">
                <w:t>B</w:t>
              </w:r>
            </w:ins>
            <w:del w:id="12" w:author="ASUS" w:date="2021-08-16T12:44:00Z">
              <w:r w:rsidR="00BE098E" w:rsidDel="0045629A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72C1A255" w14:textId="30D0A114" w:rsidR="00BE098E" w:rsidRDefault="0045629A" w:rsidP="0045629A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pPrChange w:id="13" w:author="ASUS" w:date="2021-08-16T12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4" w:author="ASUS" w:date="2021-08-16T12:40:00Z">
              <w:r>
                <w:t>K</w:t>
              </w:r>
            </w:ins>
            <w:del w:id="15" w:author="ASUS" w:date="2021-08-16T12:40:00Z">
              <w:r w:rsidR="00BE098E" w:rsidDel="0045629A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6" w:author="ASUS" w:date="2021-08-16T12:44:00Z">
              <w:r>
                <w:t>P</w:t>
              </w:r>
            </w:ins>
            <w:del w:id="17" w:author="ASUS" w:date="2021-08-16T12:44:00Z">
              <w:r w:rsidR="00BE098E" w:rsidDel="0045629A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del w:id="18" w:author="ASUS" w:date="2021-08-16T12:44:00Z">
              <w:r w:rsidR="00BE098E" w:rsidDel="0045629A">
                <w:delText>mata pelajaran</w:delText>
              </w:r>
            </w:del>
            <w:proofErr w:type="spellStart"/>
            <w:ins w:id="19" w:author="ASUS" w:date="2021-08-16T12:44:00Z">
              <w:r>
                <w:t>pembelajaran</w:t>
              </w:r>
            </w:ins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097D9A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289ED68" w14:textId="65629B5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0" w:author="ASUS" w:date="2021-08-16T12:40:00Z">
              <w:r w:rsidDel="0045629A">
                <w:delText>i</w:delText>
              </w:r>
            </w:del>
            <w:proofErr w:type="spellStart"/>
            <w:ins w:id="21" w:author="ASUS" w:date="2021-08-16T12:40:00Z">
              <w:r w:rsidR="0045629A">
                <w:t>i</w:t>
              </w:r>
            </w:ins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ins w:id="22" w:author="ASUS" w:date="2021-08-16T12:45:00Z">
              <w:r w:rsidR="0045629A">
                <w:t>P</w:t>
              </w:r>
            </w:ins>
            <w:del w:id="23" w:author="ASUS" w:date="2021-08-16T12:45:00Z">
              <w:r w:rsidDel="0045629A">
                <w:delText>p</w:delText>
              </w:r>
            </w:del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0658ED6" w14:textId="12EF7709" w:rsidR="00BE098E" w:rsidRDefault="004562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ASUS" w:date="2021-08-16T12:40:00Z">
              <w:r>
                <w:t>o</w:t>
              </w:r>
            </w:ins>
            <w:del w:id="25" w:author="ASUS" w:date="2021-08-16T12:40:00Z">
              <w:r w:rsidR="00BE098E" w:rsidDel="0045629A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6" w:author="ASUS" w:date="2021-08-16T12:45:00Z">
              <w:r>
                <w:t>T</w:t>
              </w:r>
            </w:ins>
            <w:del w:id="27" w:author="ASUS" w:date="2021-08-16T12:45:00Z">
              <w:r w:rsidR="00BE098E" w:rsidDel="0045629A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0325A2B4" w14:textId="2244E0DC" w:rsidR="00BE098E" w:rsidRDefault="0045629A" w:rsidP="0045629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28" w:author="ASUS" w:date="2021-08-16T12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9" w:author="ASUS" w:date="2021-08-16T12:40:00Z">
              <w:r>
                <w:t>I</w:t>
              </w:r>
            </w:ins>
            <w:del w:id="30" w:author="ASUS" w:date="2021-08-16T12:40:00Z">
              <w:r w:rsidR="00BE098E" w:rsidDel="0045629A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  <w:proofErr w:type="spellStart"/>
            <w:ins w:id="31" w:author="ASUS" w:date="2021-08-16T12:46:00Z">
              <w:r>
                <w:t>sesuatu</w:t>
              </w:r>
            </w:ins>
            <w:proofErr w:type="spellEnd"/>
            <w:ins w:id="32" w:author="ASUS" w:date="2021-08-16T12:47:00Z">
              <w:r>
                <w:t xml:space="preserve"> </w:t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</w:ins>
            <w:proofErr w:type="spellEnd"/>
          </w:p>
          <w:p w14:paraId="55DF89B6" w14:textId="7DD2797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33" w:author="ASUS" w:date="2021-08-16T12:47:00Z">
              <w:r w:rsidDel="0045629A">
                <w:delText>lengkap; utuh; bulat; sempurna</w:delText>
              </w:r>
            </w:del>
            <w:r>
              <w:t>.</w:t>
            </w:r>
          </w:p>
          <w:p w14:paraId="7BB2FF68" w14:textId="47731450" w:rsidR="00BE098E" w:rsidRDefault="004562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4" w:author="ASUS" w:date="2021-08-16T12:40:00Z">
              <w:r>
                <w:t>K</w:t>
              </w:r>
            </w:ins>
            <w:del w:id="35" w:author="ASUS" w:date="2021-08-16T12:40:00Z">
              <w:r w:rsidR="00BE098E" w:rsidDel="0045629A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ASUS" w:date="2021-08-16T12:47:00Z">
              <w:r>
                <w:t>B</w:t>
              </w:r>
            </w:ins>
            <w:del w:id="37" w:author="ASUS" w:date="2021-08-16T12:47:00Z">
              <w:r w:rsidR="00BE098E" w:rsidDel="0045629A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1CFD2607" w14:textId="17BC720F" w:rsidR="00BE098E" w:rsidRDefault="0045629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8" w:author="ASUS" w:date="2021-08-16T12:40:00Z">
              <w:r>
                <w:t>P</w:t>
              </w:r>
            </w:ins>
            <w:del w:id="39" w:author="ASUS" w:date="2021-08-16T12:40:00Z">
              <w:r w:rsidR="00BE098E" w:rsidDel="0045629A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0" w:author="ASUS" w:date="2021-08-16T12:47:00Z">
              <w:r>
                <w:t>R</w:t>
              </w:r>
            </w:ins>
            <w:del w:id="41" w:author="ASUS" w:date="2021-08-16T12:47:00Z">
              <w:r w:rsidR="00BE098E" w:rsidDel="0045629A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ins w:id="42" w:author="ASUS" w:date="2021-08-16T12:47:00Z">
              <w:r>
                <w:t xml:space="preserve">dan </w:t>
              </w:r>
              <w:proofErr w:type="spellStart"/>
              <w:r>
                <w:t>sebagainya</w:t>
              </w:r>
            </w:ins>
            <w:proofErr w:type="spellEnd"/>
            <w:del w:id="43" w:author="ASUS" w:date="2021-08-16T12:47:00Z">
              <w:r w:rsidR="00BE098E" w:rsidDel="0045629A">
                <w:delText>dsb</w:delText>
              </w:r>
            </w:del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36A8AE17" w14:textId="337057C2" w:rsidR="00BE098E" w:rsidRDefault="0045629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4" w:author="ASUS" w:date="2021-08-16T12:40:00Z">
              <w:r>
                <w:t>K</w:t>
              </w:r>
            </w:ins>
            <w:del w:id="45" w:author="ASUS" w:date="2021-08-16T12:40:00Z">
              <w:r w:rsidR="00BE098E" w:rsidDel="0045629A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6" w:author="ASUS" w:date="2021-08-16T12:48:00Z">
              <w:r>
                <w:t>U</w:t>
              </w:r>
            </w:ins>
            <w:del w:id="47" w:author="ASUS" w:date="2021-08-16T12:48:00Z">
              <w:r w:rsidR="00BE098E" w:rsidDel="0045629A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002B7024" w14:textId="71A749DF" w:rsidR="00BE098E" w:rsidRDefault="004562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8" w:author="ASUS" w:date="2021-08-16T12:40:00Z">
              <w:r>
                <w:t>M</w:t>
              </w:r>
            </w:ins>
            <w:del w:id="49" w:author="ASUS" w:date="2021-08-16T12:40:00Z">
              <w:r w:rsidR="00BE098E" w:rsidDel="0045629A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0" w:author="ASUS" w:date="2021-08-16T12:41:00Z">
              <w:r>
                <w:t>Metodologi</w:t>
              </w:r>
              <w:proofErr w:type="spellEnd"/>
              <w:r>
                <w:t xml:space="preserve"> </w:t>
              </w:r>
              <w:proofErr w:type="spellStart"/>
              <w:r>
                <w:t>merupakan</w:t>
              </w:r>
              <w:proofErr w:type="spellEnd"/>
              <w:r>
                <w:t xml:space="preserve">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cara</w:t>
              </w:r>
              <w:proofErr w:type="spellEnd"/>
              <w:r>
                <w:t xml:space="preserve"> </w:t>
              </w:r>
            </w:ins>
            <w:del w:id="51" w:author="ASUS" w:date="2021-08-16T12:42:00Z">
              <w:r w:rsidR="00BE098E" w:rsidDel="0045629A">
                <w:delText>ilmu tentang metode.</w:delText>
              </w:r>
            </w:del>
          </w:p>
          <w:p w14:paraId="1D79C902" w14:textId="53260005" w:rsidR="00BE098E" w:rsidRDefault="004562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2" w:author="ASUS" w:date="2021-08-16T12:40:00Z">
              <w:r>
                <w:t>N</w:t>
              </w:r>
            </w:ins>
            <w:del w:id="53" w:author="ASUS" w:date="2021-08-16T12:40:00Z">
              <w:r w:rsidR="00BE098E" w:rsidDel="0045629A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4" w:author="ASUS" w:date="2021-08-16T12:48:00Z">
              <w:r>
                <w:t>A</w:t>
              </w:r>
            </w:ins>
            <w:del w:id="55" w:author="ASUS" w:date="2021-08-16T12:48:00Z">
              <w:r w:rsidR="00BE098E" w:rsidDel="0045629A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ins w:id="56" w:author="ASUS" w:date="2021-08-16T12:48:00Z">
              <w:r>
                <w:t xml:space="preserve">dan </w:t>
              </w:r>
            </w:ins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6421007B" w14:textId="6ABFCBCA" w:rsidR="00BE098E" w:rsidRDefault="00BE098E" w:rsidP="0045629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57" w:author="ASUS" w:date="2021-08-16T12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58" w:author="ASUS" w:date="2021-08-16T12:48:00Z">
              <w:r w:rsidR="0045629A">
                <w:t>.</w:t>
              </w:r>
            </w:ins>
            <w:del w:id="59" w:author="ASUS" w:date="2021-08-16T12:48:00Z">
              <w:r w:rsidDel="0045629A">
                <w:delText>,</w:delText>
              </w:r>
            </w:del>
            <w:r>
              <w:t xml:space="preserve"> </w:t>
            </w:r>
            <w:proofErr w:type="spellStart"/>
            <w:ins w:id="60" w:author="ASUS" w:date="2021-08-16T12:49:00Z">
              <w:r w:rsidR="0045629A">
                <w:t>D</w:t>
              </w:r>
            </w:ins>
            <w:del w:id="61" w:author="ASUS" w:date="2021-08-16T12:49:00Z">
              <w:r w:rsidDel="0045629A">
                <w:delText>d</w:delText>
              </w:r>
            </w:del>
            <w:r>
              <w:t>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ins w:id="62" w:author="ASUS" w:date="2021-08-16T12:49:00Z">
              <w:r w:rsidR="0045629A">
                <w:t>pengendali</w:t>
              </w:r>
              <w:proofErr w:type="spellEnd"/>
              <w:r w:rsidR="0045629A">
                <w:t xml:space="preserve"> </w:t>
              </w:r>
              <w:proofErr w:type="spellStart"/>
              <w:r w:rsidR="0045629A">
                <w:t>tingkah</w:t>
              </w:r>
              <w:proofErr w:type="spellEnd"/>
              <w:r w:rsidR="0045629A">
                <w:t xml:space="preserve"> </w:t>
              </w:r>
              <w:proofErr w:type="spellStart"/>
              <w:r w:rsidR="0045629A">
                <w:t>laku</w:t>
              </w:r>
              <w:proofErr w:type="spellEnd"/>
              <w:r w:rsidR="0045629A">
                <w:t xml:space="preserve"> yang </w:t>
              </w:r>
              <w:proofErr w:type="spellStart"/>
              <w:r w:rsidR="0045629A">
                <w:t>sesuai</w:t>
              </w:r>
              <w:proofErr w:type="spellEnd"/>
              <w:r w:rsidR="0045629A">
                <w:t xml:space="preserve"> dan </w:t>
              </w:r>
            </w:ins>
            <w:proofErr w:type="spellStart"/>
            <w:ins w:id="63" w:author="ASUS" w:date="2021-08-16T12:50:00Z">
              <w:r w:rsidR="0045629A">
                <w:t>di</w:t>
              </w:r>
            </w:ins>
            <w:ins w:id="64" w:author="ASUS" w:date="2021-08-16T12:49:00Z">
              <w:r w:rsidR="0045629A">
                <w:t>terima</w:t>
              </w:r>
              <w:proofErr w:type="spellEnd"/>
              <w:r w:rsidR="0045629A">
                <w:t>.</w:t>
              </w:r>
            </w:ins>
          </w:p>
          <w:p w14:paraId="611C6418" w14:textId="4AEB3DE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del w:id="65" w:author="ASUS" w:date="2021-08-16T12:49:00Z">
              <w:r w:rsidDel="0045629A">
                <w:tab/>
                <w:delText>pengendali tingkah laku yang sesuai dan berterima.</w:delText>
              </w:r>
            </w:del>
          </w:p>
          <w:p w14:paraId="1938DEC3" w14:textId="6DA99FBE" w:rsidR="00BE098E" w:rsidRDefault="004562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6" w:author="ASUS" w:date="2021-08-16T12:40:00Z">
              <w:r>
                <w:t>O</w:t>
              </w:r>
            </w:ins>
            <w:del w:id="67" w:author="ASUS" w:date="2021-08-16T12:40:00Z">
              <w:r w:rsidR="00BE098E" w:rsidDel="0045629A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8" w:author="ASUS" w:date="2021-08-16T12:50:00Z">
              <w:r w:rsidR="00404251">
                <w:t>P</w:t>
              </w:r>
            </w:ins>
            <w:del w:id="69" w:author="ASUS" w:date="2021-08-16T12:50:00Z">
              <w:r w:rsidR="00BE098E" w:rsidDel="00404251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35C6A3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088A0D6" w14:textId="3B1577D3" w:rsidR="00BE098E" w:rsidRDefault="0045629A" w:rsidP="004042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70" w:author="ASUS" w:date="2021-08-16T12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1" w:author="ASUS" w:date="2021-08-16T12:41:00Z">
              <w:r>
                <w:t>P</w:t>
              </w:r>
            </w:ins>
            <w:del w:id="72" w:author="ASUS" w:date="2021-08-16T12:41:00Z">
              <w:r w:rsidR="00BE098E" w:rsidDel="0045629A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3" w:author="ASUS" w:date="2021-08-16T12:50:00Z">
              <w:r w:rsidR="00404251">
                <w:t>T</w:t>
              </w:r>
            </w:ins>
            <w:del w:id="74" w:author="ASUS" w:date="2021-08-16T12:50:00Z">
              <w:r w:rsidR="00BE098E" w:rsidDel="00404251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  <w:proofErr w:type="spellStart"/>
            <w:ins w:id="75" w:author="ASUS" w:date="2021-08-16T12:50:00Z">
              <w:r w:rsidR="00404251">
                <w:t>langkah</w:t>
              </w:r>
              <w:proofErr w:type="spellEnd"/>
              <w:r w:rsidR="00404251">
                <w:t xml:space="preserve"> demi </w:t>
              </w:r>
              <w:proofErr w:type="spellStart"/>
              <w:r w:rsidR="00404251">
                <w:t>langkah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secara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pasti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dalam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memecahkan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suatu</w:t>
              </w:r>
              <w:proofErr w:type="spellEnd"/>
              <w:r w:rsidR="00404251">
                <w:t xml:space="preserve"> </w:t>
              </w:r>
              <w:proofErr w:type="spellStart"/>
              <w:r w:rsidR="00404251">
                <w:t>masalah</w:t>
              </w:r>
              <w:proofErr w:type="spellEnd"/>
              <w:r w:rsidR="00404251">
                <w:t>.</w:t>
              </w:r>
            </w:ins>
          </w:p>
          <w:p w14:paraId="348F05E3" w14:textId="0F57EC6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del w:id="76" w:author="ASUS" w:date="2021-08-16T12:50:00Z">
              <w:r w:rsidDel="00404251">
                <w:delText>langkah demi langkah secara pasti dalam memecahkan suatu masalah.</w:delText>
              </w:r>
            </w:del>
          </w:p>
          <w:p w14:paraId="6DE1AEA1" w14:textId="1703DA85" w:rsidR="00BE098E" w:rsidRDefault="0045629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77" w:author="ASUS" w:date="2021-08-16T12:41:00Z">
              <w:r>
                <w:t>I</w:t>
              </w:r>
            </w:ins>
            <w:del w:id="78" w:author="ASUS" w:date="2021-08-16T12:41:00Z">
              <w:r w:rsidR="00BE098E" w:rsidDel="0045629A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79" w:author="ASUS" w:date="2021-08-16T12:50:00Z">
              <w:r w:rsidR="00BE098E" w:rsidDel="00404251">
                <w:delText>p</w:delText>
              </w:r>
            </w:del>
            <w:proofErr w:type="spellStart"/>
            <w:ins w:id="80" w:author="ASUS" w:date="2021-08-16T12:50:00Z">
              <w:r w:rsidR="00404251">
                <w:t>P</w:t>
              </w:r>
            </w:ins>
            <w:bookmarkStart w:id="81" w:name="_GoBack"/>
            <w:bookmarkEnd w:id="81"/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05F536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B2C0E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0C07E43" w14:textId="77777777" w:rsidTr="00821BA2">
        <w:tc>
          <w:tcPr>
            <w:tcW w:w="9350" w:type="dxa"/>
          </w:tcPr>
          <w:p w14:paraId="367BA6F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3B89CD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04251"/>
    <w:rsid w:val="0042167F"/>
    <w:rsid w:val="0045629A"/>
    <w:rsid w:val="004F775E"/>
    <w:rsid w:val="005817BD"/>
    <w:rsid w:val="00833BE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807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2021-08-16T05:51:00Z</dcterms:created>
  <dcterms:modified xsi:type="dcterms:W3CDTF">2021-08-16T05:51:00Z</dcterms:modified>
</cp:coreProperties>
</file>