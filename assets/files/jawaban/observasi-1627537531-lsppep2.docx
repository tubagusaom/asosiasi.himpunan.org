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9AA5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75583A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6A99EF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443A9F8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2DC52D4" w14:textId="77777777" w:rsidR="00927764" w:rsidRPr="0094076B" w:rsidRDefault="00927764" w:rsidP="00927764">
      <w:pPr>
        <w:rPr>
          <w:rFonts w:ascii="Cambria" w:hAnsi="Cambria"/>
        </w:rPr>
      </w:pPr>
    </w:p>
    <w:p w14:paraId="696270A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0885DC9" w14:textId="79912878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</w:t>
      </w:r>
      <w:del w:id="0" w:author="Agung Dd Aswin" w:date="2021-07-29T12:24:00Z">
        <w:r w:rsidRPr="00C50A1E" w:rsidDel="00EC354E">
          <w:rPr>
            <w:rFonts w:ascii="Roboto" w:eastAsia="Times New Roman" w:hAnsi="Roboto" w:cs="Times New Roman"/>
            <w:sz w:val="17"/>
            <w:szCs w:val="17"/>
          </w:rPr>
          <w:delText>61  10 3</w:delText>
        </w:r>
      </w:del>
    </w:p>
    <w:p w14:paraId="0A82947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578FCDC" wp14:editId="0D89260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F4F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413905F" w14:textId="22786117" w:rsidR="00927764" w:rsidRPr="00044D1C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D1C">
        <w:rPr>
          <w:rFonts w:ascii="Times New Roman" w:eastAsia="Times New Roman" w:hAnsi="Times New Roman" w:cs="Times New Roman"/>
          <w:sz w:val="24"/>
          <w:szCs w:val="24"/>
          <w:rPrChange w:id="1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044D1C">
        <w:rPr>
          <w:rFonts w:ascii="Times New Roman" w:eastAsia="Times New Roman" w:hAnsi="Times New Roman" w:cs="Times New Roman"/>
          <w:sz w:val="24"/>
          <w:szCs w:val="24"/>
          <w:rPrChange w:id="2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044D1C">
        <w:rPr>
          <w:rFonts w:ascii="Times New Roman" w:eastAsia="Times New Roman" w:hAnsi="Times New Roman" w:cs="Times New Roman"/>
          <w:sz w:val="24"/>
          <w:szCs w:val="24"/>
          <w:rPrChange w:id="3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044D1C">
        <w:rPr>
          <w:rFonts w:ascii="Times New Roman" w:eastAsia="Times New Roman" w:hAnsi="Times New Roman" w:cs="Times New Roman"/>
          <w:sz w:val="24"/>
          <w:szCs w:val="24"/>
          <w:rPrChange w:id="4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044D1C">
        <w:rPr>
          <w:rFonts w:ascii="Times New Roman" w:eastAsia="Times New Roman" w:hAnsi="Times New Roman" w:cs="Times New Roman"/>
          <w:sz w:val="24"/>
          <w:szCs w:val="24"/>
          <w:rPrChange w:id="5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044D1C">
        <w:rPr>
          <w:rFonts w:ascii="Times New Roman" w:eastAsia="Times New Roman" w:hAnsi="Times New Roman" w:cs="Times New Roman"/>
          <w:sz w:val="24"/>
          <w:szCs w:val="24"/>
          <w:rPrChange w:id="6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badan naik</w:t>
      </w:r>
      <w:ins w:id="7" w:author="Agung Dd Aswin" w:date="2021-07-29T11:45:00Z">
        <w:r w:rsidR="00044D1C" w:rsidRPr="00044D1C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8" w:author="Agung Dd Aswin" w:date="2021-07-29T11:4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id-ID"/>
              </w:rPr>
            </w:rPrChange>
          </w:rPr>
          <w:t>.</w:t>
        </w:r>
      </w:ins>
      <w:del w:id="9" w:author="Agung Dd Aswin" w:date="2021-07-29T11:44:00Z">
        <w:r w:rsidRPr="00044D1C" w:rsidDel="00044D1C">
          <w:rPr>
            <w:rFonts w:ascii="Times New Roman" w:eastAsia="Times New Roman" w:hAnsi="Times New Roman" w:cs="Times New Roman"/>
            <w:sz w:val="24"/>
            <w:szCs w:val="24"/>
            <w:rPrChange w:id="10" w:author="Agung Dd Aswin" w:date="2021-07-29T11:4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 xml:space="preserve">, </w:delText>
        </w:r>
      </w:del>
      <w:del w:id="11" w:author="Agung Dd Aswin" w:date="2021-07-29T11:45:00Z">
        <w:r w:rsidRPr="00044D1C" w:rsidDel="00044D1C">
          <w:rPr>
            <w:rFonts w:ascii="Times New Roman" w:eastAsia="Times New Roman" w:hAnsi="Times New Roman" w:cs="Times New Roman"/>
            <w:sz w:val="24"/>
            <w:szCs w:val="24"/>
            <w:rPrChange w:id="12" w:author="Agung Dd Aswin" w:date="2021-07-29T11:4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</w:delText>
        </w:r>
      </w:del>
      <w:ins w:id="13" w:author="Agung Dd Aswin" w:date="2021-07-29T12:26:00Z">
        <w:r w:rsidR="00EC354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Bagaikan h</w:t>
        </w:r>
      </w:ins>
      <w:proofErr w:type="spellStart"/>
      <w:r w:rsidRPr="00044D1C">
        <w:rPr>
          <w:rFonts w:ascii="Times New Roman" w:eastAsia="Times New Roman" w:hAnsi="Times New Roman" w:cs="Times New Roman"/>
          <w:sz w:val="24"/>
          <w:szCs w:val="24"/>
          <w:rPrChange w:id="14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ubungan</w:t>
      </w:r>
      <w:proofErr w:type="spellEnd"/>
      <w:ins w:id="15" w:author="Agung Dd Aswin" w:date="2021-07-29T12:26:00Z">
        <w:r w:rsidR="00EC354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ku</w:t>
        </w:r>
      </w:ins>
      <w:del w:id="16" w:author="Agung Dd Aswin" w:date="2021-07-29T12:26:00Z">
        <w:r w:rsidRPr="00044D1C" w:rsidDel="00EC354E">
          <w:rPr>
            <w:rFonts w:ascii="Times New Roman" w:eastAsia="Times New Roman" w:hAnsi="Times New Roman" w:cs="Times New Roman"/>
            <w:sz w:val="24"/>
            <w:szCs w:val="24"/>
            <w:rPrChange w:id="17" w:author="Agung Dd Aswin" w:date="2021-07-29T11:4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 xml:space="preserve"> sama </w:delText>
        </w:r>
      </w:del>
      <w:ins w:id="18" w:author="Agung Dd Aswin" w:date="2021-07-29T12:26:00Z">
        <w:r w:rsidR="00EC354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bersama </w:t>
        </w:r>
      </w:ins>
      <w:proofErr w:type="spellStart"/>
      <w:r w:rsidRPr="00044D1C">
        <w:rPr>
          <w:rFonts w:ascii="Times New Roman" w:eastAsia="Times New Roman" w:hAnsi="Times New Roman" w:cs="Times New Roman"/>
          <w:sz w:val="24"/>
          <w:szCs w:val="24"/>
          <w:rPrChange w:id="19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044D1C">
        <w:rPr>
          <w:rFonts w:ascii="Times New Roman" w:eastAsia="Times New Roman" w:hAnsi="Times New Roman" w:cs="Times New Roman"/>
          <w:sz w:val="24"/>
          <w:szCs w:val="24"/>
          <w:rPrChange w:id="20" w:author="Agung Dd Aswin" w:date="2021-07-29T11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ins w:id="21" w:author="Agung Dd Aswin" w:date="2021-07-29T12:26:00Z">
        <w:r w:rsidR="00EC354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yang masih</w:t>
        </w:r>
      </w:ins>
      <w:del w:id="22" w:author="Agung Dd Aswin" w:date="2021-07-29T12:26:00Z">
        <w:r w:rsidRPr="00044D1C" w:rsidDel="00EC354E">
          <w:rPr>
            <w:rFonts w:ascii="Times New Roman" w:eastAsia="Times New Roman" w:hAnsi="Times New Roman" w:cs="Times New Roman"/>
            <w:sz w:val="24"/>
            <w:szCs w:val="24"/>
            <w:rPrChange w:id="23" w:author="Agung Dd Aswin" w:date="2021-07-29T11:4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 xml:space="preserve">tetep </w:delText>
        </w:r>
      </w:del>
      <w:ins w:id="24" w:author="Agung Dd Aswin" w:date="2021-07-29T12:26:00Z">
        <w:r w:rsidR="00EC354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sebatas teman.</w:t>
        </w:r>
      </w:ins>
      <w:del w:id="25" w:author="Agung Dd Aswin" w:date="2021-07-29T12:26:00Z">
        <w:r w:rsidRPr="00044D1C" w:rsidDel="00EC354E">
          <w:rPr>
            <w:rFonts w:ascii="Times New Roman" w:eastAsia="Times New Roman" w:hAnsi="Times New Roman" w:cs="Times New Roman"/>
            <w:sz w:val="24"/>
            <w:szCs w:val="24"/>
            <w:rPrChange w:id="26" w:author="Agung Dd Aswin" w:date="2021-07-29T11:4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temenan aja. Huft.</w:delText>
        </w:r>
      </w:del>
    </w:p>
    <w:p w14:paraId="7D964634" w14:textId="3BD53CE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27" w:author="Agung Dd Aswin" w:date="2021-07-29T12:26:00Z">
        <w:r w:rsidRPr="00C50A1E" w:rsidDel="00EC354E">
          <w:rPr>
            <w:rFonts w:ascii="Times New Roman" w:eastAsia="Times New Roman" w:hAnsi="Times New Roman" w:cs="Times New Roman"/>
            <w:sz w:val="24"/>
            <w:szCs w:val="24"/>
          </w:rPr>
          <w:delText xml:space="preserve">Apa </w:delText>
        </w:r>
      </w:del>
      <w:ins w:id="28" w:author="Agung Dd Aswin" w:date="2021-07-29T12:26:00Z">
        <w:r w:rsidR="00EC354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Adakah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29" w:author="Agung Dd Aswin" w:date="2021-07-29T11:46:00Z">
        <w:r w:rsidR="00044D1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?</w:t>
        </w:r>
      </w:ins>
      <w:del w:id="30" w:author="Agung Dd Aswin" w:date="2021-07-29T12:27:00Z">
        <w:r w:rsidRPr="00C50A1E" w:rsidDel="00EC354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31" w:author="Agung Dd Aswin" w:date="2021-07-29T11:46:00Z">
        <w:r w:rsidRPr="00C50A1E" w:rsidDel="00044D1C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tau </w:t>
      </w:r>
      <w:ins w:id="32" w:author="Agung Dd Aswin" w:date="2021-07-29T12:27:00Z">
        <w:r w:rsidR="00EC354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Apakah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1033DA" w14:textId="30704EE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33" w:author="Agung Dd Aswin" w:date="2021-07-29T11:44:00Z">
        <w:r w:rsidR="00044D1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34" w:author="Agung Dd Aswin" w:date="2021-07-29T11:44:00Z">
        <w:r w:rsidRPr="00C50A1E" w:rsidDel="00044D1C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ins w:id="35" w:author="Agung Dd Aswin" w:date="2021-07-29T11:44:00Z">
        <w:r w:rsidR="00044D1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ins w:id="36" w:author="Agung Dd Aswin" w:date="2021-07-29T12:27:00Z">
        <w:r w:rsidR="00EC354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tetapi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37" w:author="Agung Dd Aswin" w:date="2021-07-29T12:28:00Z">
        <w:r w:rsidR="00EC354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2020.</w:t>
        </w:r>
      </w:ins>
      <w:del w:id="38" w:author="Agung Dd Aswin" w:date="2021-07-29T11:47:00Z">
        <w:r w:rsidRPr="00C50A1E" w:rsidDel="00044D1C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del w:id="39" w:author="Agung Dd Aswin" w:date="2021-07-29T12:28:00Z">
        <w:r w:rsidRPr="00C50A1E" w:rsidDel="00EC354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4DA1E885" w14:textId="640871D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40" w:author="Agung Dd Aswin" w:date="2021-07-29T12:29:00Z">
        <w:r w:rsidR="00EC354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Agung Dd Aswin" w:date="2021-07-29T12:29:00Z">
        <w:r w:rsidRPr="00C50A1E" w:rsidDel="00EC354E">
          <w:rPr>
            <w:rFonts w:ascii="Times New Roman" w:eastAsia="Times New Roman" w:hAnsi="Times New Roman" w:cs="Times New Roman"/>
            <w:sz w:val="24"/>
            <w:szCs w:val="24"/>
          </w:rPr>
          <w:delText xml:space="preserve">pandai </w:delText>
        </w:r>
      </w:del>
      <w:ins w:id="42" w:author="Agung Dd Aswin" w:date="2021-07-29T12:29:00Z">
        <w:r w:rsidR="00EC354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saja dapat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354E">
        <w:rPr>
          <w:rFonts w:ascii="Times New Roman" w:eastAsia="Times New Roman" w:hAnsi="Times New Roman" w:cs="Times New Roman"/>
          <w:i/>
          <w:iCs/>
          <w:sz w:val="24"/>
          <w:szCs w:val="24"/>
          <w:rPrChange w:id="43" w:author="Agung Dd Aswin" w:date="2021-07-29T12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44" w:author="Agung Dd Aswin" w:date="2021-07-29T11:47:00Z">
        <w:r w:rsidRPr="00C50A1E" w:rsidDel="00044D1C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ins w:id="45" w:author="Agung Dd Aswin" w:date="2021-07-29T11:47:00Z">
        <w:r w:rsidR="00044D1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teta</w:t>
        </w:r>
      </w:ins>
      <w:ins w:id="46" w:author="Agung Dd Aswin" w:date="2021-07-29T11:48:00Z">
        <w:r w:rsidR="00044D1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pi juga</w:t>
        </w:r>
      </w:ins>
      <w:del w:id="47" w:author="Agung Dd Aswin" w:date="2021-07-29T11:47:00Z">
        <w:r w:rsidRPr="00C50A1E" w:rsidDel="00044D1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762043E" w14:textId="7BD9C1FF" w:rsidR="00927764" w:rsidRPr="00EC354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48" w:author="Agung Dd Aswin" w:date="2021-07-29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49" w:author="Agung Dd Aswin" w:date="2021-07-29T11:44:00Z">
        <w:r w:rsidR="00044D1C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del w:id="50" w:author="Agung Dd Aswin" w:date="2021-07-29T12:30:00Z">
        <w:r w:rsidRPr="00C50A1E" w:rsidDel="00EC354E">
          <w:rPr>
            <w:rFonts w:ascii="Times New Roman" w:eastAsia="Times New Roman" w:hAnsi="Times New Roman" w:cs="Times New Roman"/>
            <w:sz w:val="24"/>
            <w:szCs w:val="24"/>
          </w:rPr>
          <w:delText>Siapa yang suka meras</w:delText>
        </w:r>
        <w:r w:rsidDel="00EC354E">
          <w:rPr>
            <w:rFonts w:ascii="Times New Roman" w:eastAsia="Times New Roman" w:hAnsi="Times New Roman" w:cs="Times New Roman"/>
            <w:sz w:val="24"/>
            <w:szCs w:val="24"/>
          </w:rPr>
          <w:delText xml:space="preserve">a bahwa hujan datang bersama </w:delText>
        </w:r>
      </w:del>
      <w:del w:id="51" w:author="Agung Dd Aswin" w:date="2021-07-29T11:48:00Z">
        <w:r w:rsidDel="00044D1C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044D1C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del w:id="52" w:author="Agung Dd Aswin" w:date="2021-07-29T12:30:00Z">
        <w:r w:rsidRPr="00C50A1E" w:rsidDel="00EC354E">
          <w:rPr>
            <w:rFonts w:ascii="Times New Roman" w:eastAsia="Times New Roman" w:hAnsi="Times New Roman" w:cs="Times New Roman"/>
            <w:sz w:val="24"/>
            <w:szCs w:val="24"/>
          </w:rPr>
          <w:delText>makan yang tiba-tiba ikut meningkat?</w:delText>
        </w:r>
      </w:del>
      <w:ins w:id="53" w:author="Agung Dd Aswin" w:date="2021-07-29T12:30:00Z">
        <w:r w:rsidR="00EC354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Siapa yang merasa ketika hujan datang, nafsu makan kita meningkat?</w:t>
        </w:r>
      </w:ins>
    </w:p>
    <w:p w14:paraId="664994C4" w14:textId="211BB79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del w:id="54" w:author="Agung Dd Aswin" w:date="2021-07-29T11:51:00Z">
        <w:r w:rsidRPr="00C50A1E" w:rsidDel="004A3D0B">
          <w:rPr>
            <w:rFonts w:ascii="Times New Roman" w:eastAsia="Times New Roman" w:hAnsi="Times New Roman" w:cs="Times New Roman"/>
            <w:sz w:val="24"/>
            <w:szCs w:val="24"/>
          </w:rPr>
          <w:delText xml:space="preserve"> makan</w:delText>
        </w:r>
      </w:del>
      <w:ins w:id="55" w:author="Agung Dd Aswin" w:date="2021-07-29T11:51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mencamil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DCFFAA" w14:textId="423DEEE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56" w:author="Agung Dd Aswin" w:date="2021-07-29T11:51:00Z">
        <w:r w:rsidRPr="00C50A1E" w:rsidDel="004A3D0B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delText>Sebungkus keripik yang dalam kemasan bisa dikonsumsi 4 porsi habis sekali duduk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57" w:author="Agung Dd Aswin" w:date="2021-07-29T11:51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Sebungkus keripik kemasan yang dapat dikonsums</w:t>
        </w:r>
      </w:ins>
      <w:ins w:id="58" w:author="Agung Dd Aswin" w:date="2021-07-29T11:52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i 4 porsi saja dapat dihabiskan dalam sekali </w:t>
        </w:r>
      </w:ins>
      <w:ins w:id="59" w:author="Agung Dd Aswin" w:date="2021-07-29T12:31:00Z">
        <w:r w:rsidR="00EC354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makan.</w:t>
        </w:r>
      </w:ins>
      <w:ins w:id="60" w:author="Agung Dd Aswin" w:date="2021-07-29T11:52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Jika </w:t>
        </w:r>
      </w:ins>
      <w:del w:id="61" w:author="Agung Dd Aswin" w:date="2021-07-29T11:52:00Z">
        <w:r w:rsidRPr="00C50A1E" w:rsidDel="004A3D0B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ins w:id="62" w:author="Agung Dd Aswin" w:date="2021-07-29T11:52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del w:id="63" w:author="Agung Dd Aswin" w:date="2021-07-29T12:31:00Z">
        <w:r w:rsidRPr="00C50A1E" w:rsidDel="00EC354E">
          <w:rPr>
            <w:rFonts w:ascii="Times New Roman" w:eastAsia="Times New Roman" w:hAnsi="Times New Roman" w:cs="Times New Roman"/>
            <w:sz w:val="24"/>
            <w:szCs w:val="24"/>
          </w:rPr>
          <w:delText xml:space="preserve"> gorengannya</w:delText>
        </w:r>
      </w:del>
      <w:ins w:id="64" w:author="Agung Dd Aswin" w:date="2021-07-29T12:31:00Z">
        <w:r w:rsidR="00EC354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makan gorengan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C48FC24" w14:textId="2433963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3D0B">
        <w:rPr>
          <w:rFonts w:ascii="Times New Roman" w:eastAsia="Times New Roman" w:hAnsi="Times New Roman" w:cs="Times New Roman"/>
          <w:strike/>
          <w:sz w:val="24"/>
          <w:szCs w:val="24"/>
          <w:rPrChange w:id="65" w:author="Agung Dd Aswin" w:date="2021-07-29T11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</w:t>
      </w:r>
      <w:proofErr w:type="spellStart"/>
      <w:r w:rsidRPr="004A3D0B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4A3D0B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D0B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4A3D0B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3D0B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6" w:author="Agung Dd Aswin" w:date="2021-07-29T11:53:00Z">
        <w:r w:rsidRPr="00C50A1E" w:rsidDel="004A3D0B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</w:delText>
        </w:r>
      </w:del>
      <w:ins w:id="67" w:author="Agung Dd Aswin" w:date="2021-07-29T11:53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penyebab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8" w:author="Agung Dd Aswin" w:date="2021-07-29T12:32:00Z">
        <w:r w:rsidRPr="00C50A1E" w:rsidDel="00EC354E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ins w:id="69" w:author="Agung Dd Aswin" w:date="2021-07-29T12:32:00Z">
        <w:r w:rsidR="00EC354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nafsu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6FDD3B0" w14:textId="6A1796F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del w:id="70" w:author="Agung Dd Aswin" w:date="2021-07-29T12:32:00Z">
        <w:r w:rsidRPr="00C50A1E" w:rsidDel="00EC354E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71" w:author="Agung Dd Aswin" w:date="2021-07-29T11:53:00Z">
        <w:r w:rsidRPr="00C50A1E" w:rsidDel="004A3D0B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del w:id="72" w:author="Agung Dd Aswin" w:date="2021-07-29T11:54:00Z">
        <w:r w:rsidRPr="00C50A1E" w:rsidDel="004A3D0B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ins w:id="73" w:author="Agung Dd Aswin" w:date="2021-07-29T11:54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2AEBBE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46BC398" w14:textId="6193AAE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</w:t>
      </w:r>
      <w:del w:id="74" w:author="Agung Dd Aswin" w:date="2021-07-29T11:55:00Z">
        <w:r w:rsidRPr="00C50A1E" w:rsidDel="004A3D0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Sebabnya...</w:delText>
        </w:r>
      </w:del>
      <w:ins w:id="75" w:author="Agung Dd Aswin" w:date="2021-07-29T11:55:00Z">
        <w:r w:rsidR="004A3D0B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 Penyebabnya.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6" w:author="Agung Dd Aswin" w:date="2021-07-29T11:56:00Z">
        <w:r w:rsidRPr="00C50A1E" w:rsidDel="004A3D0B">
          <w:rPr>
            <w:rFonts w:ascii="Times New Roman" w:eastAsia="Times New Roman" w:hAnsi="Times New Roman" w:cs="Times New Roman"/>
            <w:sz w:val="24"/>
            <w:szCs w:val="24"/>
          </w:rPr>
          <w:delText xml:space="preserve">berlindung </w:delText>
        </w:r>
      </w:del>
      <w:ins w:id="77" w:author="Agung Dd Aswin" w:date="2021-07-29T11:56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berada 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8" w:author="Agung Dd Aswin" w:date="2021-07-29T11:56:00Z">
        <w:r w:rsidRPr="00C50A1E" w:rsidDel="004A3D0B">
          <w:rPr>
            <w:rFonts w:ascii="Times New Roman" w:eastAsia="Times New Roman" w:hAnsi="Times New Roman" w:cs="Times New Roman"/>
            <w:sz w:val="24"/>
            <w:szCs w:val="24"/>
          </w:rPr>
          <w:delText xml:space="preserve">akses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3B721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493B377" w14:textId="5FB27F4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9" w:author="Agung Dd Aswin" w:date="2021-07-29T12:33:00Z">
        <w:r w:rsidRPr="00C50A1E" w:rsidDel="00EC354E">
          <w:rPr>
            <w:rFonts w:ascii="Times New Roman" w:eastAsia="Times New Roman" w:hAnsi="Times New Roman" w:cs="Times New Roman"/>
            <w:sz w:val="24"/>
            <w:szCs w:val="24"/>
          </w:rPr>
          <w:delText>ada</w:delText>
        </w:r>
      </w:del>
      <w:ins w:id="80" w:author="Agung Dd Aswin" w:date="2021-07-29T12:33:00Z">
        <w:r w:rsidR="00EC354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tersedia</w:t>
        </w:r>
      </w:ins>
      <w:del w:id="81" w:author="Agung Dd Aswin" w:date="2021-07-29T12:33:00Z">
        <w:r w:rsidRPr="00C50A1E" w:rsidDel="00EC354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82" w:author="Agung Dd Aswin" w:date="2021-07-29T11:57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83" w:author="Agung Dd Aswin" w:date="2021-07-29T11:57:00Z">
        <w:r w:rsidRPr="00C50A1E" w:rsidDel="004A3D0B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84" w:author="Agung Dd Aswin" w:date="2021-07-29T11:57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5" w:author="Agung Dd Aswin" w:date="2021-07-29T11:57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karena keluar di waktu hujan itu </w:t>
        </w:r>
      </w:ins>
      <w:ins w:id="86" w:author="Agung Dd Aswin" w:date="2021-07-29T11:58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membuat malas saja.</w:t>
        </w:r>
      </w:ins>
      <w:del w:id="87" w:author="Agung Dd Aswin" w:date="2021-07-29T11:57:00Z">
        <w:r w:rsidRPr="00C50A1E" w:rsidDel="004A3D0B">
          <w:rPr>
            <w:rFonts w:ascii="Times New Roman" w:eastAsia="Times New Roman" w:hAnsi="Times New Roman" w:cs="Times New Roman"/>
            <w:sz w:val="24"/>
            <w:szCs w:val="24"/>
          </w:rPr>
          <w:delText>karena mau keluar di waktu hujan itu membuat kita berpikir berkali-kali. Akan merepotkan.</w:delText>
        </w:r>
      </w:del>
    </w:p>
    <w:p w14:paraId="6158CC65" w14:textId="710C5B4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8" w:author="Agung Dd Aswin" w:date="2021-07-29T11:58:00Z">
        <w:r w:rsidR="004A3D0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89" w:author="Agung Dd Aswin" w:date="2021-07-29T12:34:00Z">
        <w:r w:rsidR="00647B5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90" w:author="Agung Dd Aswin" w:date="2021-07-29T12:34:00Z">
        <w:r w:rsidRPr="00C50A1E" w:rsidDel="00647B5D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ins w:id="91" w:author="Agung Dd Aswin" w:date="2021-07-29T12:34:00Z">
        <w:r w:rsidR="00647B5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92" w:author="Agung Dd Aswin" w:date="2021-07-29T12:35:00Z">
        <w:r w:rsidRPr="00C50A1E" w:rsidDel="00647B5D">
          <w:rPr>
            <w:rFonts w:ascii="Times New Roman" w:eastAsia="Times New Roman" w:hAnsi="Times New Roman" w:cs="Times New Roman"/>
            <w:sz w:val="24"/>
            <w:szCs w:val="24"/>
          </w:rPr>
          <w:delText xml:space="preserve"> kita yang tidak tahu</w:delText>
        </w:r>
      </w:del>
      <w:del w:id="93" w:author="Agung Dd Aswin" w:date="2021-07-29T11:58:00Z">
        <w:r w:rsidRPr="00C50A1E" w:rsidDel="004A3D0B">
          <w:rPr>
            <w:rFonts w:ascii="Times New Roman" w:eastAsia="Times New Roman" w:hAnsi="Times New Roman" w:cs="Times New Roman"/>
            <w:sz w:val="24"/>
            <w:szCs w:val="24"/>
          </w:rPr>
          <w:delText xml:space="preserve"> diri</w:delText>
        </w:r>
      </w:del>
      <w:ins w:id="94" w:author="Agung Dd Aswin" w:date="2021-07-29T12:35:00Z">
        <w:r w:rsidR="00647B5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yang tidak kita ketahui kandungan </w:t>
        </w:r>
      </w:ins>
      <w:ins w:id="95" w:author="Agung Dd Aswin" w:date="2021-07-29T12:36:00Z">
        <w:r w:rsidR="00647B5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gizi didalamnya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ins w:id="96" w:author="Agung Dd Aswin" w:date="2021-07-29T12:36:00Z">
        <w:r w:rsidR="00647B5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ter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ins w:id="97" w:author="Agung Dd Aswin" w:date="2021-07-29T12:37:00Z">
        <w:r w:rsidR="00647B5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dulu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98" w:author="Agung Dd Aswin" w:date="2021-07-29T12:37:00Z">
        <w:r w:rsidR="00647B5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99" w:author="Agung Dd Aswin" w:date="2021-07-29T12:37:00Z">
        <w:r w:rsidRPr="00C50A1E" w:rsidDel="00647B5D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26A63BC0" w14:textId="0DA9B84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106FF">
        <w:rPr>
          <w:rFonts w:ascii="Times New Roman" w:eastAsia="Times New Roman" w:hAnsi="Times New Roman" w:cs="Times New Roman"/>
          <w:sz w:val="24"/>
          <w:szCs w:val="24"/>
          <w:rPrChange w:id="100" w:author="Agung Dd Aswin" w:date="2021-07-29T12:0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9106FF">
        <w:rPr>
          <w:rFonts w:ascii="Times New Roman" w:eastAsia="Times New Roman" w:hAnsi="Times New Roman" w:cs="Times New Roman"/>
          <w:sz w:val="24"/>
          <w:szCs w:val="24"/>
          <w:rPrChange w:id="101" w:author="Agung Dd Aswin" w:date="2021-07-29T12:0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9106FF">
        <w:rPr>
          <w:rFonts w:ascii="Times New Roman" w:eastAsia="Times New Roman" w:hAnsi="Times New Roman" w:cs="Times New Roman"/>
          <w:sz w:val="24"/>
          <w:szCs w:val="24"/>
          <w:rPrChange w:id="102" w:author="Agung Dd Aswin" w:date="2021-07-29T12:0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k</w:t>
      </w:r>
      <w:del w:id="103" w:author="Agung Dd Aswin" w:date="2021-07-29T11:59:00Z">
        <w:r w:rsidRPr="009106FF" w:rsidDel="009106FF">
          <w:rPr>
            <w:rFonts w:ascii="Times New Roman" w:eastAsia="Times New Roman" w:hAnsi="Times New Roman" w:cs="Times New Roman"/>
            <w:sz w:val="24"/>
            <w:szCs w:val="24"/>
            <w:rPrChange w:id="104" w:author="Agung Dd Aswin" w:date="2021-07-29T12:00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</w:delText>
        </w:r>
      </w:del>
      <w:r w:rsidRPr="009106FF">
        <w:rPr>
          <w:rFonts w:ascii="Times New Roman" w:eastAsia="Times New Roman" w:hAnsi="Times New Roman" w:cs="Times New Roman"/>
          <w:sz w:val="24"/>
          <w:szCs w:val="24"/>
          <w:rPrChange w:id="105" w:author="Agung Dd Aswin" w:date="2021-07-29T12:0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an</w:t>
      </w:r>
      <w:proofErr w:type="spellEnd"/>
      <w:ins w:id="106" w:author="Agung Dd Aswin" w:date="2021-07-29T12:00:00Z">
        <w:r w:rsidR="009106F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?</w:t>
        </w:r>
      </w:ins>
      <w:del w:id="107" w:author="Agung Dd Aswin" w:date="2021-07-29T12:00:00Z">
        <w:r w:rsidRPr="00C50A1E" w:rsidDel="009106F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524EEE4B" w14:textId="44DB461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8" w:author="Agung Dd Aswin" w:date="2021-07-29T12:00:00Z">
        <w:r w:rsidRPr="00C50A1E" w:rsidDel="009106FF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ins w:id="109" w:author="Agung Dd Aswin" w:date="2021-07-29T12:00:00Z">
        <w:r w:rsidR="009106F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penyebab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</w:t>
      </w:r>
      <w:del w:id="110" w:author="Agung Dd Aswin" w:date="2021-07-29T12:00:00Z">
        <w:r w:rsidRPr="00C50A1E" w:rsidDel="009106FF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ins w:id="111" w:author="Agung Dd Aswin" w:date="2021-07-29T12:00:00Z">
        <w:r w:rsidR="009106F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naik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47B5D">
        <w:rPr>
          <w:rFonts w:ascii="Times New Roman" w:eastAsia="Times New Roman" w:hAnsi="Times New Roman" w:cs="Times New Roman"/>
          <w:i/>
          <w:iCs/>
          <w:sz w:val="24"/>
          <w:szCs w:val="24"/>
          <w:rPrChange w:id="112" w:author="Agung Dd Aswin" w:date="2021-07-29T12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647B5D">
        <w:rPr>
          <w:rFonts w:ascii="Times New Roman" w:eastAsia="Times New Roman" w:hAnsi="Times New Roman" w:cs="Times New Roman"/>
          <w:i/>
          <w:iCs/>
          <w:sz w:val="24"/>
          <w:szCs w:val="24"/>
          <w:rPrChange w:id="113" w:author="Agung Dd Aswin" w:date="2021-07-29T12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918A044" w14:textId="08BA512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4" w:author="Agung Dd Aswin" w:date="2021-07-29T12:41:00Z">
        <w:r w:rsidRPr="00C50A1E" w:rsidDel="006A7E8C">
          <w:rPr>
            <w:rFonts w:ascii="Times New Roman" w:eastAsia="Times New Roman" w:hAnsi="Times New Roman" w:cs="Times New Roman"/>
            <w:sz w:val="24"/>
            <w:szCs w:val="24"/>
          </w:rPr>
          <w:delText>ikut</w:delText>
        </w:r>
        <w:r w:rsidDel="006A7E8C">
          <w:rPr>
            <w:rFonts w:ascii="Times New Roman" w:eastAsia="Times New Roman" w:hAnsi="Times New Roman" w:cs="Times New Roman"/>
            <w:sz w:val="24"/>
            <w:szCs w:val="24"/>
          </w:rPr>
          <w:delText xml:space="preserve">an mager </w:delText>
        </w:r>
      </w:del>
      <w:ins w:id="115" w:author="Agung Dd Aswin" w:date="2021-07-29T12:41:00Z">
        <w:r w:rsidR="006A7E8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ikut malas bergerak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del w:id="116" w:author="Agung Dd Aswin" w:date="2021-07-29T12:41:00Z">
        <w:r w:rsidDel="006A7E8C">
          <w:rPr>
            <w:rFonts w:ascii="Times New Roman" w:eastAsia="Times New Roman" w:hAnsi="Times New Roman" w:cs="Times New Roman"/>
            <w:sz w:val="24"/>
            <w:szCs w:val="24"/>
          </w:rPr>
          <w:delText xml:space="preserve">simpanan </w:delText>
        </w:r>
      </w:del>
      <w:ins w:id="117" w:author="Agung Dd Aswin" w:date="2021-07-29T12:41:00Z">
        <w:r w:rsidR="006A7E8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lemak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118" w:author="Agung Dd Aswin" w:date="2021-07-29T12:01:00Z">
        <w:r w:rsidRPr="00C50A1E" w:rsidDel="009106FF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119" w:author="Agung Dd Aswin" w:date="2021-07-29T12:41:00Z">
        <w:r w:rsidR="006A7E8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masih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0C93590" w14:textId="6EC7CFC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0" w:author="Agung Dd Aswin" w:date="2021-07-29T12:39:00Z">
        <w:r w:rsidDel="00647B5D">
          <w:rPr>
            <w:rFonts w:ascii="Times New Roman" w:eastAsia="Times New Roman" w:hAnsi="Times New Roman" w:cs="Times New Roman"/>
            <w:sz w:val="24"/>
            <w:szCs w:val="24"/>
          </w:rPr>
          <w:delText>tergelincir makin ke</w:delText>
        </w:r>
        <w:r w:rsidRPr="00C50A1E" w:rsidDel="00647B5D">
          <w:rPr>
            <w:rFonts w:ascii="Times New Roman" w:eastAsia="Times New Roman" w:hAnsi="Times New Roman" w:cs="Times New Roman"/>
            <w:sz w:val="24"/>
            <w:szCs w:val="24"/>
          </w:rPr>
          <w:delText xml:space="preserve">kanan </w:delText>
        </w:r>
      </w:del>
      <w:ins w:id="121" w:author="Agung Dd Aswin" w:date="2021-07-29T12:39:00Z">
        <w:r w:rsidR="00647B5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naik</w:t>
        </w:r>
      </w:ins>
      <w:ins w:id="122" w:author="Agung Dd Aswin" w:date="2021-07-29T12:42:00Z">
        <w:r w:rsidR="006A7E8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2187528" w14:textId="4836718F" w:rsidR="00927764" w:rsidRPr="00C50A1E" w:rsidRDefault="006A7E8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23" w:author="Agung Dd Aswin" w:date="2021-07-29T12:42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Apakah </w:t>
        </w:r>
      </w:ins>
      <w:del w:id="124" w:author="Agung Dd Aswin" w:date="2021-07-29T12:42:00Z">
        <w:r w:rsidR="00927764" w:rsidRPr="00C50A1E" w:rsidDel="006A7E8C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ins w:id="125" w:author="Agung Dd Aswin" w:date="2021-07-29T12:42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126" w:author="Agung Dd Aswin" w:date="2021-07-29T12:42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?</w:t>
        </w:r>
      </w:ins>
      <w:del w:id="127" w:author="Agung Dd Aswin" w:date="2021-07-29T12:42:00Z">
        <w:r w:rsidR="00927764" w:rsidRPr="00C50A1E" w:rsidDel="006A7E8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8" w:author="Agung Dd Aswin" w:date="2021-07-29T12:42:00Z">
        <w:r w:rsidR="00927764" w:rsidRPr="00C50A1E" w:rsidDel="006A7E8C">
          <w:rPr>
            <w:rFonts w:ascii="Times New Roman" w:eastAsia="Times New Roman" w:hAnsi="Times New Roman" w:cs="Times New Roman"/>
            <w:sz w:val="24"/>
            <w:szCs w:val="24"/>
          </w:rPr>
          <w:delText xml:space="preserve">Ya bisalah </w:delText>
        </w:r>
      </w:del>
      <w:ins w:id="129" w:author="Agung Dd Aswin" w:date="2021-07-29T12:42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Kalau itu sih </w:t>
        </w:r>
      </w:ins>
      <w:ins w:id="130" w:author="Agung Dd Aswin" w:date="2021-07-29T12:43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bisa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F5360F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CBAC195" w14:textId="77777777" w:rsidR="00927764" w:rsidRPr="00C50A1E" w:rsidRDefault="00927764" w:rsidP="00927764"/>
    <w:p w14:paraId="23A16EA3" w14:textId="77777777" w:rsidR="00927764" w:rsidRPr="005A045A" w:rsidRDefault="00927764" w:rsidP="00927764">
      <w:pPr>
        <w:rPr>
          <w:i/>
        </w:rPr>
      </w:pPr>
    </w:p>
    <w:p w14:paraId="031E204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5C9456B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6CFF7" w14:textId="77777777" w:rsidR="00887D87" w:rsidRDefault="00887D87">
      <w:r>
        <w:separator/>
      </w:r>
    </w:p>
  </w:endnote>
  <w:endnote w:type="continuationSeparator" w:id="0">
    <w:p w14:paraId="452EE108" w14:textId="77777777" w:rsidR="00887D87" w:rsidRDefault="00887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3AEA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33FF875" w14:textId="77777777" w:rsidR="00941E77" w:rsidRDefault="00887D87">
    <w:pPr>
      <w:pStyle w:val="Footer"/>
    </w:pPr>
  </w:p>
  <w:p w14:paraId="782B9EC1" w14:textId="77777777" w:rsidR="00941E77" w:rsidRDefault="00887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36987" w14:textId="77777777" w:rsidR="00887D87" w:rsidRDefault="00887D87">
      <w:r>
        <w:separator/>
      </w:r>
    </w:p>
  </w:footnote>
  <w:footnote w:type="continuationSeparator" w:id="0">
    <w:p w14:paraId="72EBCE87" w14:textId="77777777" w:rsidR="00887D87" w:rsidRDefault="00887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gung Dd Aswin">
    <w15:presenceInfo w15:providerId="None" w15:userId="Agung Dd As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44D1C"/>
    <w:rsid w:val="0012251A"/>
    <w:rsid w:val="0042167F"/>
    <w:rsid w:val="004A3D0B"/>
    <w:rsid w:val="00647B5D"/>
    <w:rsid w:val="006A7E8C"/>
    <w:rsid w:val="00887D87"/>
    <w:rsid w:val="009106FF"/>
    <w:rsid w:val="00924DF5"/>
    <w:rsid w:val="00927764"/>
    <w:rsid w:val="00EC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82FF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Agung Dd Aswin</cp:lastModifiedBy>
  <cp:revision>4</cp:revision>
  <dcterms:created xsi:type="dcterms:W3CDTF">2021-07-29T05:03:00Z</dcterms:created>
  <dcterms:modified xsi:type="dcterms:W3CDTF">2021-07-29T05:43:00Z</dcterms:modified>
</cp:coreProperties>
</file>