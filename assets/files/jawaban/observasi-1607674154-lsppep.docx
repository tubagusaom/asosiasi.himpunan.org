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25211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0" w:author="Reviewer" w:date="2020-12-11T14:42:00Z">
              <w:r>
                <w:t>M</w:t>
              </w:r>
            </w:ins>
            <w:del w:id="1" w:author="Reviewer" w:date="2020-12-11T14:42:00Z">
              <w:r w:rsidR="00BE098E" w:rsidDel="00252115">
                <w:delText>m</w:delText>
              </w:r>
            </w:del>
            <w:r w:rsidR="00BE098E">
              <w:t>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ins w:id="2" w:author="Reviewer" w:date="2020-12-11T14:49:00Z">
              <w:r w:rsidR="00156728">
                <w:t>P</w:t>
              </w:r>
            </w:ins>
            <w:del w:id="3" w:author="Reviewer" w:date="2020-12-11T14:49:00Z">
              <w:r w:rsidR="00BE098E" w:rsidDel="00156728">
                <w:delText>p</w:delText>
              </w:r>
            </w:del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" w:author="Reviewer" w:date="2020-12-11T14:42:00Z">
              <w:r>
                <w:t>F</w:t>
              </w:r>
            </w:ins>
            <w:del w:id="5" w:author="Reviewer" w:date="2020-12-11T14:42:00Z">
              <w:r w:rsidR="00BE098E" w:rsidDel="00252115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" w:author="Reviewer" w:date="2020-12-11T14:42:00Z">
              <w:r>
                <w:t>B</w:t>
              </w:r>
            </w:ins>
            <w:del w:id="7" w:author="Reviewer" w:date="2020-12-11T14:42:00Z">
              <w:r w:rsidR="00BE098E" w:rsidDel="00252115">
                <w:delText>b</w:delText>
              </w:r>
            </w:del>
            <w:r w:rsidR="00BE098E">
              <w:t>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:rsidR="00BE098E" w:rsidRDefault="0025211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8" w:author="Reviewer" w:date="2020-12-11T14:42:00Z">
              <w:r>
                <w:t>K</w:t>
              </w:r>
            </w:ins>
            <w:del w:id="9" w:author="Reviewer" w:date="2020-12-11T14:42:00Z">
              <w:r w:rsidR="00BE098E" w:rsidDel="00252115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10" w:author="Reviewer" w:date="2020-12-11T14:43:00Z">
              <w:r>
                <w:t>P</w:t>
              </w:r>
            </w:ins>
            <w:del w:id="11" w:author="Reviewer" w:date="2020-12-11T14:43:00Z">
              <w:r w:rsidR="00BE098E" w:rsidDel="00252115">
                <w:delText>p</w:delText>
              </w:r>
            </w:del>
            <w:r w:rsidR="00BE098E">
              <w:t>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12" w:author="Reviewer" w:date="2020-12-11T14:42:00Z">
              <w:r>
                <w:t>I</w:t>
              </w:r>
            </w:ins>
            <w:del w:id="13" w:author="Reviewer" w:date="2020-12-11T14:42:00Z">
              <w:r w:rsidR="00BE098E" w:rsidDel="00252115">
                <w:delText>i</w:delText>
              </w:r>
            </w:del>
            <w:r w:rsidR="00BE098E">
              <w:t>mplementasi</w:t>
            </w:r>
            <w:proofErr w:type="spellEnd"/>
            <w:r w:rsidR="00BE098E"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ins w:id="14" w:author="Reviewer" w:date="2020-12-11T14:43:00Z">
              <w:r>
                <w:t>P</w:t>
              </w:r>
            </w:ins>
            <w:del w:id="15" w:author="Reviewer" w:date="2020-12-11T14:43:00Z">
              <w:r w:rsidR="00BE098E" w:rsidDel="00252115">
                <w:delText>p</w:delText>
              </w:r>
            </w:del>
            <w:r w:rsidR="00BE098E">
              <w:t>elaksanaa</w:t>
            </w:r>
            <w:ins w:id="16" w:author="Reviewer" w:date="2020-12-11T14:43:00Z">
              <w:r>
                <w:t>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</w:ins>
            <w:del w:id="17" w:author="Reviewer" w:date="2020-12-11T14:43:00Z">
              <w:r w:rsidR="00BE098E" w:rsidDel="00252115">
                <w:delText xml:space="preserve">n, </w:delText>
              </w:r>
            </w:del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18" w:author="Reviewer" w:date="2020-12-11T14:42:00Z">
              <w:r>
                <w:t>O</w:t>
              </w:r>
            </w:ins>
            <w:del w:id="19" w:author="Reviewer" w:date="2020-12-11T14:42:00Z">
              <w:r w:rsidR="00BE098E" w:rsidDel="00252115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0" w:author="Reviewer" w:date="2020-12-11T14:43:00Z">
              <w:r>
                <w:t>T</w:t>
              </w:r>
            </w:ins>
            <w:del w:id="21" w:author="Reviewer" w:date="2020-12-11T14:43:00Z">
              <w:r w:rsidR="00BE098E" w:rsidDel="00252115">
                <w:delText>t</w:delText>
              </w:r>
            </w:del>
            <w:r w:rsidR="00BE098E">
              <w:t>ertinggi</w:t>
            </w:r>
            <w:proofErr w:type="spellEnd"/>
            <w:ins w:id="22" w:author="Reviewer" w:date="2020-12-11T14:43:00Z">
              <w:r>
                <w:t xml:space="preserve"> </w:t>
              </w:r>
              <w:proofErr w:type="spellStart"/>
              <w:r>
                <w:t>atau</w:t>
              </w:r>
            </w:ins>
            <w:proofErr w:type="spellEnd"/>
            <w:del w:id="23" w:author="Reviewer" w:date="2020-12-11T14:43:00Z">
              <w:r w:rsidR="00BE098E" w:rsidDel="00252115">
                <w:delText>;</w:delText>
              </w:r>
            </w:del>
            <w:r w:rsidR="00BE098E">
              <w:t xml:space="preserve">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4" w:author="Reviewer" w:date="2020-12-11T14:42:00Z">
              <w:r>
                <w:t>I</w:t>
              </w:r>
            </w:ins>
            <w:del w:id="25" w:author="Reviewer" w:date="2020-12-11T14:42:00Z">
              <w:r w:rsidR="00BE098E" w:rsidDel="00252115">
                <w:delText>i</w:delText>
              </w:r>
            </w:del>
            <w:r w:rsidR="00BE098E">
              <w:t xml:space="preserve">ntegral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26" w:author="Reviewer" w:date="2020-12-11T14:43:00Z">
              <w:r>
                <w:t>M</w:t>
              </w:r>
            </w:ins>
            <w:del w:id="27" w:author="Reviewer" w:date="2020-12-11T14:43:00Z">
              <w:r w:rsidR="00BE098E" w:rsidDel="00252115">
                <w:delText>m</w:delText>
              </w:r>
            </w:del>
            <w:r w:rsidR="00BE098E">
              <w:t>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ins w:id="28" w:author="Reviewer" w:date="2020-12-11T14:44:00Z">
              <w:r w:rsidR="00252115">
                <w:t>l</w:t>
              </w:r>
            </w:ins>
            <w:del w:id="29" w:author="Reviewer" w:date="2020-12-11T14:44:00Z">
              <w:r w:rsidR="00252115" w:rsidDel="00252115">
                <w:delText>L</w:delText>
              </w:r>
            </w:del>
            <w:r>
              <w:t>engkap</w:t>
            </w:r>
            <w:proofErr w:type="spellEnd"/>
            <w:ins w:id="30" w:author="Reviewer" w:date="2020-12-11T14:44:00Z">
              <w:r w:rsidR="00252115">
                <w:t>,</w:t>
              </w:r>
            </w:ins>
            <w:del w:id="31" w:author="Reviewer" w:date="2020-12-11T14:44:00Z">
              <w:r w:rsidDel="00252115">
                <w:delText>;</w:delText>
              </w:r>
            </w:del>
            <w:r>
              <w:t xml:space="preserve"> </w:t>
            </w:r>
            <w:proofErr w:type="spellStart"/>
            <w:r>
              <w:t>utuh</w:t>
            </w:r>
            <w:proofErr w:type="spellEnd"/>
            <w:ins w:id="32" w:author="Reviewer" w:date="2020-12-11T14:44:00Z">
              <w:r w:rsidR="00252115">
                <w:t>,</w:t>
              </w:r>
            </w:ins>
            <w:del w:id="33" w:author="Reviewer" w:date="2020-12-11T14:44:00Z">
              <w:r w:rsidDel="00252115">
                <w:delText>;</w:delText>
              </w:r>
            </w:del>
            <w:r>
              <w:t xml:space="preserve"> </w:t>
            </w:r>
            <w:proofErr w:type="spellStart"/>
            <w:r>
              <w:t>bulat</w:t>
            </w:r>
            <w:proofErr w:type="spellEnd"/>
            <w:ins w:id="34" w:author="Reviewer" w:date="2020-12-11T14:44:00Z">
              <w:r w:rsidR="00252115">
                <w:t>, dan</w:t>
              </w:r>
            </w:ins>
            <w:del w:id="35" w:author="Reviewer" w:date="2020-12-11T14:44:00Z">
              <w:r w:rsidDel="00252115">
                <w:delText>;</w:delText>
              </w:r>
            </w:del>
            <w:r>
              <w:t xml:space="preserve">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36" w:author="Reviewer" w:date="2020-12-11T14:42:00Z">
              <w:r>
                <w:t>K</w:t>
              </w:r>
            </w:ins>
            <w:del w:id="37" w:author="Reviewer" w:date="2020-12-11T14:42:00Z">
              <w:r w:rsidR="00BE098E" w:rsidDel="00252115">
                <w:delText>k</w:delText>
              </w:r>
            </w:del>
            <w:r w:rsidR="00BE098E">
              <w:t>onseptual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38" w:author="Reviewer" w:date="2020-12-11T14:44:00Z">
              <w:r>
                <w:t>B</w:t>
              </w:r>
            </w:ins>
            <w:del w:id="39" w:author="Reviewer" w:date="2020-12-11T14:44:00Z">
              <w:r w:rsidR="00BE098E" w:rsidDel="00252115">
                <w:delText>b</w:delText>
              </w:r>
            </w:del>
            <w:r w:rsidR="00BE098E">
              <w:t>erhubungan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dengan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konsep</w:t>
            </w:r>
            <w:proofErr w:type="spellEnd"/>
            <w:r w:rsidR="00BE098E">
              <w:t>.</w:t>
            </w:r>
          </w:p>
          <w:p w:rsidR="00BE098E" w:rsidRDefault="0025211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40" w:author="Reviewer" w:date="2020-12-11T14:42:00Z">
              <w:r>
                <w:t>P</w:t>
              </w:r>
            </w:ins>
            <w:del w:id="41" w:author="Reviewer" w:date="2020-12-11T14:42:00Z">
              <w:r w:rsidR="00BE098E" w:rsidDel="00252115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2" w:author="Reviewer" w:date="2020-12-11T14:44:00Z">
              <w:r>
                <w:t>R</w:t>
              </w:r>
            </w:ins>
            <w:del w:id="43" w:author="Reviewer" w:date="2020-12-11T14:44:00Z">
              <w:r w:rsidR="00BE098E" w:rsidDel="00252115">
                <w:delText>r</w:delText>
              </w:r>
            </w:del>
            <w:r w:rsidR="00BE098E">
              <w:t>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:rsidR="00BE098E" w:rsidRDefault="00252115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ins w:id="44" w:author="Reviewer" w:date="2020-12-11T14:42:00Z">
              <w:r>
                <w:t>K</w:t>
              </w:r>
            </w:ins>
            <w:del w:id="45" w:author="Reviewer" w:date="2020-12-11T14:42:00Z">
              <w:r w:rsidR="00BE098E" w:rsidDel="00252115">
                <w:delText>k</w:delText>
              </w:r>
            </w:del>
            <w:r w:rsidR="00BE098E">
              <w:t>riteria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46" w:author="Reviewer" w:date="2020-12-11T14:45:00Z">
              <w:r>
                <w:t>U</w:t>
              </w:r>
            </w:ins>
            <w:del w:id="47" w:author="Reviewer" w:date="2020-12-11T14:45:00Z">
              <w:r w:rsidR="00BE098E" w:rsidDel="00252115">
                <w:delText>u</w:delText>
              </w:r>
            </w:del>
            <w:r w:rsidR="00BE098E">
              <w:t>kuran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menjadi</w:t>
            </w:r>
            <w:proofErr w:type="spellEnd"/>
            <w:r w:rsidR="00BE098E">
              <w:t xml:space="preserve"> </w:t>
            </w:r>
            <w:proofErr w:type="spellStart"/>
            <w:r w:rsidR="00BE098E">
              <w:t>dasar</w:t>
            </w:r>
            <w:proofErr w:type="spellEnd"/>
            <w:r w:rsidR="00BE098E">
              <w:t xml:space="preserve"> </w:t>
            </w:r>
            <w:proofErr w:type="spellStart"/>
            <w:r w:rsidR="00BE098E">
              <w:t>penilaian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penetapan</w:t>
            </w:r>
            <w:proofErr w:type="spellEnd"/>
            <w:r w:rsidR="00BE098E">
              <w:t xml:space="preserve"> </w:t>
            </w:r>
            <w:proofErr w:type="spellStart"/>
            <w:r w:rsidR="00BE098E">
              <w:t>sesuatu</w:t>
            </w:r>
            <w:proofErr w:type="spellEnd"/>
            <w:r w:rsidR="00BE098E"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8" w:author="Reviewer" w:date="2020-12-11T14:42:00Z">
              <w:r>
                <w:t>M</w:t>
              </w:r>
            </w:ins>
            <w:del w:id="49" w:author="Reviewer" w:date="2020-12-11T14:42:00Z">
              <w:r w:rsidR="00BE098E" w:rsidDel="00252115">
                <w:delText>m</w:delText>
              </w:r>
            </w:del>
            <w:r w:rsidR="00BE098E">
              <w:t>etodologi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0" w:author="Reviewer" w:date="2020-12-11T14:45:00Z">
              <w:r>
                <w:t>I</w:t>
              </w:r>
            </w:ins>
            <w:del w:id="51" w:author="Reviewer" w:date="2020-12-11T14:45:00Z">
              <w:r w:rsidR="00BE098E" w:rsidDel="00252115">
                <w:delText>i</w:delText>
              </w:r>
            </w:del>
            <w:r w:rsidR="00BE098E">
              <w:t>lmu</w:t>
            </w:r>
            <w:proofErr w:type="spellEnd"/>
            <w:r w:rsidR="00BE098E">
              <w:t xml:space="preserve"> </w:t>
            </w:r>
            <w:proofErr w:type="spellStart"/>
            <w:r w:rsidR="00BE098E">
              <w:t>tentang</w:t>
            </w:r>
            <w:proofErr w:type="spellEnd"/>
            <w:r w:rsidR="00BE098E">
              <w:t xml:space="preserve"> </w:t>
            </w:r>
            <w:proofErr w:type="spellStart"/>
            <w:r w:rsidR="00BE098E">
              <w:t>metode</w:t>
            </w:r>
            <w:proofErr w:type="spellEnd"/>
            <w:r w:rsidR="00BE098E"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52" w:author="Reviewer" w:date="2020-12-11T14:42:00Z">
              <w:r>
                <w:t>N</w:t>
              </w:r>
            </w:ins>
            <w:del w:id="53" w:author="Reviewer" w:date="2020-12-11T14:42:00Z">
              <w:r w:rsidR="00BE098E" w:rsidDel="00252115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54" w:author="Reviewer" w:date="2020-12-11T14:45:00Z">
              <w:r>
                <w:t>A</w:t>
              </w:r>
            </w:ins>
            <w:del w:id="55" w:author="Reviewer" w:date="2020-12-11T14:45:00Z">
              <w:r w:rsidR="00BE098E" w:rsidDel="00252115">
                <w:delText>a</w:delText>
              </w:r>
            </w:del>
            <w:r w:rsidR="00BE098E">
              <w:t>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del w:id="56" w:author="Reviewer" w:date="2020-12-11T14:45:00Z">
              <w:r w:rsidDel="00252115">
                <w:delText>berterima</w:delText>
              </w:r>
            </w:del>
            <w:proofErr w:type="spellStart"/>
            <w:ins w:id="57" w:author="Reviewer" w:date="2020-12-11T14:45:00Z">
              <w:r w:rsidR="00252115">
                <w:t>di</w:t>
              </w:r>
              <w:r w:rsidR="00252115">
                <w:t>terima</w:t>
              </w:r>
            </w:ins>
            <w:proofErr w:type="spellEnd"/>
            <w:r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8" w:author="Reviewer" w:date="2020-12-11T14:42:00Z">
              <w:r>
                <w:t>O</w:t>
              </w:r>
            </w:ins>
            <w:del w:id="59" w:author="Reviewer" w:date="2020-12-11T14:42:00Z">
              <w:r w:rsidR="00BE098E" w:rsidDel="00252115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0" w:author="Reviewer" w:date="2020-12-11T14:47:00Z">
              <w:r>
                <w:t>P</w:t>
              </w:r>
            </w:ins>
            <w:del w:id="61" w:author="Reviewer" w:date="2020-12-11T14:45:00Z">
              <w:r w:rsidR="00BE098E" w:rsidDel="00252115">
                <w:delText>p</w:delText>
              </w:r>
            </w:del>
            <w:r w:rsidR="00BE098E">
              <w:t>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252115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62" w:author="Reviewer" w:date="2020-12-11T14:42:00Z">
              <w:r>
                <w:t>P</w:t>
              </w:r>
            </w:ins>
            <w:del w:id="63" w:author="Reviewer" w:date="2020-12-11T14:42:00Z">
              <w:r w:rsidR="00BE098E" w:rsidDel="00252115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64" w:author="Reviewer" w:date="2020-12-11T14:47:00Z">
              <w:r>
                <w:t>T</w:t>
              </w:r>
            </w:ins>
            <w:del w:id="65" w:author="Reviewer" w:date="2020-12-11T14:47:00Z">
              <w:r w:rsidR="00BE098E" w:rsidDel="00252115">
                <w:delText>t</w:delText>
              </w:r>
            </w:del>
            <w:r w:rsidR="00BE098E">
              <w:t>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>;</w:t>
            </w:r>
            <w:ins w:id="66" w:author="Reviewer" w:date="2020-12-11T14:50:00Z">
              <w:r w:rsidR="00156728">
                <w:t xml:space="preserve"> </w:t>
              </w:r>
            </w:ins>
            <w:del w:id="67" w:author="Reviewer" w:date="2020-12-11T14:50:00Z">
              <w:r w:rsidR="00BE098E" w:rsidDel="00156728">
                <w:delText xml:space="preserve"> </w:delText>
              </w:r>
            </w:del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  <w:proofErr w:type="spellStart"/>
            <w:ins w:id="68" w:author="Reviewer" w:date="2020-12-11T14:47:00Z"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del w:id="69" w:author="Reviewer" w:date="2020-12-11T14:47:00Z">
              <w:r w:rsidDel="00252115">
                <w:delText>langkah demi langkah secara pasti dalam memecahkan suatu masalah.</w:delText>
              </w:r>
            </w:del>
          </w:p>
          <w:p w:rsidR="00BE098E" w:rsidRDefault="0025211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70" w:author="Reviewer" w:date="2020-12-11T14:42:00Z">
              <w:r>
                <w:t>I</w:t>
              </w:r>
            </w:ins>
            <w:del w:id="71" w:author="Reviewer" w:date="2020-12-11T14:42:00Z">
              <w:r w:rsidR="00BE098E" w:rsidDel="00252115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ins w:id="72" w:author="Reviewer" w:date="2020-12-11T14:48:00Z">
              <w:r>
                <w:t>P</w:t>
              </w:r>
            </w:ins>
            <w:del w:id="73" w:author="Reviewer" w:date="2020-12-11T14:48:00Z">
              <w:r w:rsidR="00BE098E" w:rsidDel="00252115">
                <w:delText>p</w:delText>
              </w:r>
            </w:del>
            <w:r w:rsidR="00BE098E">
              <w:t>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56728"/>
    <w:rsid w:val="001B26B6"/>
    <w:rsid w:val="00252115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3428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21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11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2020-12-11T07:51:00Z</dcterms:modified>
</cp:coreProperties>
</file>