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339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0E1D7B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31E23C3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64EA8DD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FAD1FEF" w14:textId="77777777" w:rsidTr="00821BA2">
        <w:tc>
          <w:tcPr>
            <w:tcW w:w="9350" w:type="dxa"/>
          </w:tcPr>
          <w:p w14:paraId="12B0E288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6EF3062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11FE330" w14:textId="06C3322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</w:t>
            </w:r>
            <w:ins w:id="0" w:author="Risma Amelia" w:date="2022-06-08T10:16:00Z">
              <w:r w:rsidR="00CD7FA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" w:author="Risma Amelia" w:date="2022-06-08T10:15:00Z">
              <w:r w:rsidRPr="00EC6F38" w:rsidDel="00C76C2C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2" w:author="Risma Amelia" w:date="2022-06-08T10:18:00Z">
              <w:r w:rsidR="00CD7FA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D7FA8">
                <w:rPr>
                  <w:rFonts w:ascii="Times New Roman" w:eastAsia="Times New Roman" w:hAnsi="Times New Roman" w:cs="Times New Roman"/>
                  <w:szCs w:val="24"/>
                </w:rPr>
                <w:t>ekstr</w:t>
              </w:r>
            </w:ins>
            <w:ins w:id="3" w:author="Risma Amelia" w:date="2022-06-08T10:19:00Z">
              <w:r w:rsidR="00CD7FA8">
                <w:rPr>
                  <w:rFonts w:ascii="Times New Roman" w:eastAsia="Times New Roman" w:hAnsi="Times New Roman" w:cs="Times New Roman"/>
                  <w:szCs w:val="24"/>
                </w:rPr>
                <w:t>e</w:t>
              </w:r>
            </w:ins>
            <w:ins w:id="4" w:author="Risma Amelia" w:date="2022-06-08T10:18:00Z">
              <w:r w:rsidR="00CD7FA8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Risma Amelia" w:date="2022-06-08T10:17:00Z">
              <w:r w:rsidRPr="00EC6F38" w:rsidDel="00CD7FA8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6" w:author="Risma Amelia" w:date="2022-06-08T10:19:00Z">
              <w:r w:rsidR="00CD7FA8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CD7FA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CD7FA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CD7FA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5B7C21" w14:textId="3EB3595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Risma Amelia" w:date="2022-06-08T10:20:00Z">
              <w:r w:rsidRPr="00EC6F38" w:rsidDel="00CD7FA8">
                <w:rPr>
                  <w:rFonts w:ascii="Times New Roman" w:eastAsia="Times New Roman" w:hAnsi="Times New Roman" w:cs="Times New Roman"/>
                  <w:szCs w:val="24"/>
                </w:rPr>
                <w:delText xml:space="preserve">di siapkan </w:delText>
              </w:r>
            </w:del>
            <w:proofErr w:type="spellStart"/>
            <w:ins w:id="8" w:author="Risma Amelia" w:date="2022-06-08T10:20:00Z">
              <w:r w:rsidR="00CD7FA8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CD7FA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del w:id="9" w:author="Risma Amelia" w:date="2022-06-08T10:20:00Z">
              <w:r w:rsidRPr="00EC6F38" w:rsidDel="00CD7FA8">
                <w:rPr>
                  <w:rFonts w:ascii="Times New Roman" w:eastAsia="Times New Roman" w:hAnsi="Times New Roman" w:cs="Times New Roman"/>
                  <w:szCs w:val="24"/>
                </w:rPr>
                <w:delText xml:space="preserve"> perkerja</w:delText>
              </w:r>
            </w:del>
            <w:ins w:id="10" w:author="Risma Amelia" w:date="2022-06-08T10:21:00Z">
              <w:r w:rsidR="00CD7FA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D7FA8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" w:author="Risma Amelia" w:date="2022-06-08T10:21:00Z">
              <w:r w:rsidRPr="00EC6F38" w:rsidDel="00CD7FA8">
                <w:rPr>
                  <w:rFonts w:ascii="Times New Roman" w:eastAsia="Times New Roman" w:hAnsi="Times New Roman" w:cs="Times New Roman"/>
                  <w:szCs w:val="24"/>
                </w:rPr>
                <w:delText xml:space="preserve">di siapkan </w:delText>
              </w:r>
            </w:del>
            <w:ins w:id="12" w:author="Risma Amelia" w:date="2022-06-08T10:21:00Z">
              <w:r w:rsidR="00B9731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97310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B9731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B5FA11" w14:textId="23ADFE8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13" w:author="Risma Amelia" w:date="2022-06-08T10:22:00Z">
              <w:r w:rsidRPr="00EC6F38" w:rsidDel="00B97310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ins w:id="14" w:author="Risma Amelia" w:date="2022-06-08T10:22:00Z">
              <w:r w:rsidR="00B9731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97310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</w:ins>
            <w:del w:id="15" w:author="Risma Amelia" w:date="2022-06-08T10:22:00Z">
              <w:r w:rsidRPr="00EC6F38" w:rsidDel="00B9731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Risma Amelia" w:date="2022-06-08T10:22:00Z">
              <w:r w:rsidRPr="00EC6F38" w:rsidDel="00B97310">
                <w:rPr>
                  <w:rFonts w:ascii="Times New Roman" w:eastAsia="Times New Roman" w:hAnsi="Times New Roman" w:cs="Times New Roman"/>
                  <w:szCs w:val="24"/>
                </w:rPr>
                <w:delText>memerluas</w:delText>
              </w:r>
            </w:del>
            <w:ins w:id="17" w:author="Risma Amelia" w:date="2022-06-08T10:22:00Z">
              <w:r w:rsidR="00B9731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97310">
                <w:rPr>
                  <w:rFonts w:ascii="Times New Roman" w:eastAsia="Times New Roman" w:hAnsi="Times New Roman" w:cs="Times New Roman"/>
                  <w:szCs w:val="24"/>
                </w:rPr>
                <w:t>memp</w:t>
              </w:r>
            </w:ins>
            <w:ins w:id="18" w:author="Risma Amelia" w:date="2022-06-08T10:23:00Z">
              <w:r w:rsidR="00B97310">
                <w:rPr>
                  <w:rFonts w:ascii="Times New Roman" w:eastAsia="Times New Roman" w:hAnsi="Times New Roman" w:cs="Times New Roman"/>
                  <w:szCs w:val="24"/>
                </w:rPr>
                <w:t>erluas</w:t>
              </w:r>
            </w:ins>
            <w:del w:id="19" w:author="Risma Amelia" w:date="2022-06-08T10:22:00Z">
              <w:r w:rsidRPr="00EC6F38" w:rsidDel="00B9731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7475696" w14:textId="74B92F4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del w:id="20" w:author="Risma Amelia" w:date="2022-06-08T10:23:00Z">
              <w:r w:rsidRPr="00EC6F38" w:rsidDel="00B97310">
                <w:rPr>
                  <w:rFonts w:ascii="Times New Roman" w:eastAsia="Times New Roman" w:hAnsi="Times New Roman" w:cs="Times New Roman"/>
                  <w:szCs w:val="24"/>
                </w:rPr>
                <w:delText xml:space="preserve">di butuhkan </w:delText>
              </w:r>
            </w:del>
            <w:proofErr w:type="spellStart"/>
            <w:ins w:id="21" w:author="Risma Amelia" w:date="2022-06-08T10:23:00Z">
              <w:r w:rsidR="00B97310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  <w:proofErr w:type="spellEnd"/>
              <w:r w:rsidR="00B9731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22" w:author="Risma Amelia" w:date="2022-06-08T10:26:00Z">
              <w:r w:rsidR="000D6347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23" w:author="Risma Amelia" w:date="2022-06-08T10:24:00Z">
              <w:r w:rsidRPr="00EC6F38" w:rsidDel="00B97310">
                <w:rPr>
                  <w:rFonts w:ascii="Times New Roman" w:eastAsia="Times New Roman" w:hAnsi="Times New Roman" w:cs="Times New Roman"/>
                  <w:szCs w:val="24"/>
                </w:rPr>
                <w:delText>Mengapa demikian</w:delText>
              </w:r>
            </w:del>
            <w:ins w:id="24" w:author="Risma Amelia" w:date="2022-06-08T10:29:00Z">
              <w:r w:rsidR="000D63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D6347">
                <w:rPr>
                  <w:rFonts w:ascii="Times New Roman" w:eastAsia="Times New Roman" w:hAnsi="Times New Roman" w:cs="Times New Roman"/>
                  <w:szCs w:val="24"/>
                </w:rPr>
                <w:t>Berdasarkan</w:t>
              </w:r>
              <w:proofErr w:type="spellEnd"/>
              <w:r w:rsidR="000D63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D6347">
                <w:rPr>
                  <w:rFonts w:ascii="Times New Roman" w:eastAsia="Times New Roman" w:hAnsi="Times New Roman" w:cs="Times New Roman"/>
                  <w:szCs w:val="24"/>
                </w:rPr>
                <w:t>hal</w:t>
              </w:r>
              <w:proofErr w:type="spellEnd"/>
              <w:r w:rsidR="000D63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D6347">
                <w:rPr>
                  <w:rFonts w:ascii="Times New Roman" w:eastAsia="Times New Roman" w:hAnsi="Times New Roman" w:cs="Times New Roman"/>
                  <w:szCs w:val="24"/>
                </w:rPr>
                <w:t>tersebut,</w:t>
              </w:r>
            </w:ins>
            <w:del w:id="25" w:author="Risma Amelia" w:date="2022-06-08T10:24:00Z">
              <w:r w:rsidRPr="00EC6F38" w:rsidDel="00B97310">
                <w:rPr>
                  <w:rFonts w:ascii="Times New Roman" w:eastAsia="Times New Roman" w:hAnsi="Times New Roman" w:cs="Times New Roman"/>
                  <w:szCs w:val="24"/>
                </w:rPr>
                <w:delText xml:space="preserve"> 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6" w:author="Risma Amelia" w:date="2022-06-08T10:24:00Z">
              <w:r w:rsidRPr="00EC6F38" w:rsidDel="00B97310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</w:delText>
              </w:r>
            </w:del>
            <w:del w:id="27" w:author="Risma Amelia" w:date="2022-06-08T10:28:00Z">
              <w:r w:rsidRPr="00EC6F38" w:rsidDel="000D6347">
                <w:rPr>
                  <w:rFonts w:ascii="Times New Roman" w:eastAsia="Times New Roman" w:hAnsi="Times New Roman" w:cs="Times New Roman"/>
                  <w:szCs w:val="24"/>
                </w:rPr>
                <w:delText>ini</w:delText>
              </w:r>
            </w:del>
            <w:ins w:id="28" w:author="Risma Amelia" w:date="2022-06-08T10:29:00Z">
              <w:r w:rsidR="000D63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D6347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0D63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D6347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del w:id="29" w:author="Risma Amelia" w:date="2022-06-08T10:28:00Z">
              <w:r w:rsidRPr="00EC6F38" w:rsidDel="000D634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ge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del w:id="30" w:author="Risma Amelia" w:date="2022-06-08T10:28:00Z">
              <w:r w:rsidRPr="00EC6F38" w:rsidDel="000D6347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1" w:author="Risma Amelia" w:date="2022-06-08T10:30:00Z">
              <w:r w:rsidRPr="00EC6F38" w:rsidDel="000D6347">
                <w:rPr>
                  <w:rFonts w:ascii="Times New Roman" w:eastAsia="Times New Roman" w:hAnsi="Times New Roman" w:cs="Times New Roman"/>
                  <w:szCs w:val="24"/>
                </w:rPr>
                <w:delText>atau</w:delText>
              </w:r>
            </w:del>
            <w:ins w:id="32" w:author="Risma Amelia" w:date="2022-06-08T10:30:00Z">
              <w:r w:rsidR="000D63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D6347">
                <w:rPr>
                  <w:rFonts w:ascii="Times New Roman" w:eastAsia="Times New Roman" w:hAnsi="Times New Roman" w:cs="Times New Roman"/>
                  <w:szCs w:val="24"/>
                </w:rPr>
                <w:t>terutama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6D18E6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60521F46" w14:textId="3FA4834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3" w:author="Risma Amelia" w:date="2022-06-08T10:33:00Z">
              <w:r w:rsidR="00CC41FF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34" w:author="Risma Amelia" w:date="2022-06-08T10:33:00Z">
              <w:r w:rsidRPr="00EC6F38" w:rsidDel="00CC41FF">
                <w:rPr>
                  <w:rFonts w:ascii="Times New Roman" w:eastAsia="Times New Roman" w:hAnsi="Times New Roman" w:cs="Times New Roman"/>
                  <w:szCs w:val="24"/>
                </w:rPr>
                <w:delText xml:space="preserve">dan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del w:id="35" w:author="Risma Amelia" w:date="2022-06-08T10:33:00Z">
              <w:r w:rsidRPr="00EC6F38" w:rsidDel="00CC41FF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ins w:id="36" w:author="Risma Amelia" w:date="2022-06-08T10:33:00Z">
              <w:r w:rsidR="00CC41F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ins w:id="37" w:author="Risma Amelia" w:date="2022-06-08T10:34:00Z">
              <w:r w:rsidR="00CC41FF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86B072" w14:textId="581E0DBE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8" w:author="Risma Amelia" w:date="2022-06-08T10:37:00Z">
              <w:r w:rsidR="003C7AEF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del w:id="39" w:author="Risma Amelia" w:date="2022-06-08T10:36:00Z">
              <w:r w:rsidRPr="00EC6F38" w:rsidDel="003C7AEF">
                <w:rPr>
                  <w:rFonts w:ascii="Times New Roman" w:eastAsia="Times New Roman" w:hAnsi="Times New Roman" w:cs="Times New Roman"/>
                  <w:szCs w:val="24"/>
                </w:rPr>
                <w:delText xml:space="preserve">guru </w:delText>
              </w:r>
            </w:del>
            <w:del w:id="40" w:author="Risma Amelia" w:date="2022-06-08T10:34:00Z">
              <w:r w:rsidRPr="00EC6F38" w:rsidDel="00CC41FF">
                <w:rPr>
                  <w:rFonts w:ascii="Times New Roman" w:eastAsia="Times New Roman" w:hAnsi="Times New Roman" w:cs="Times New Roman"/>
                  <w:szCs w:val="24"/>
                </w:rPr>
                <w:delText xml:space="preserve">di tutut </w:delText>
              </w:r>
            </w:del>
            <w:proofErr w:type="spellStart"/>
            <w:ins w:id="41" w:author="Risma Amelia" w:date="2022-06-08T10:34:00Z">
              <w:r w:rsidR="00CC41FF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CC41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2" w:author="Risma Amelia" w:date="2022-06-08T10:34:00Z">
              <w:r w:rsidR="00CC41FF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43" w:author="Risma Amelia" w:date="2022-06-08T10:34:00Z">
              <w:r w:rsidRPr="00EC6F38" w:rsidDel="00CC41FF">
                <w:rPr>
                  <w:rFonts w:ascii="Times New Roman" w:eastAsia="Times New Roman" w:hAnsi="Times New Roman" w:cs="Times New Roman"/>
                  <w:szCs w:val="24"/>
                </w:rPr>
                <w:delText xml:space="preserve">dan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del w:id="44" w:author="Risma Amelia" w:date="2022-06-08T10:34:00Z">
              <w:r w:rsidRPr="00EC6F38" w:rsidDel="00CC41FF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ins w:id="45" w:author="Risma Amelia" w:date="2022-06-08T10:34:00Z">
              <w:r w:rsidR="00CC41FF">
                <w:rPr>
                  <w:rFonts w:ascii="Times New Roman" w:eastAsia="Times New Roman" w:hAnsi="Times New Roman" w:cs="Times New Roman"/>
                  <w:szCs w:val="24"/>
                </w:rPr>
                <w:t xml:space="preserve">, 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F2BF47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4E0DAF" w14:textId="16C30404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6" w:author="Risma Amelia" w:date="2022-06-08T10:35:00Z">
              <w:r w:rsidRPr="00EC6F38" w:rsidDel="00CC41FF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47" w:author="Risma Amelia" w:date="2022-06-08T10:35:00Z">
              <w:r w:rsidR="00CC41FF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48" w:author="Risma Amelia" w:date="2022-06-08T10:35:00Z">
              <w:r w:rsidRPr="00EC6F38" w:rsidDel="00CC41FF">
                <w:rPr>
                  <w:rFonts w:ascii="Times New Roman" w:eastAsia="Times New Roman" w:hAnsi="Times New Roman" w:cs="Times New Roman"/>
                  <w:szCs w:val="24"/>
                </w:rPr>
                <w:delText>di sini di tuntut</w:delText>
              </w:r>
            </w:del>
            <w:ins w:id="49" w:author="Risma Amelia" w:date="2022-06-08T10:35:00Z">
              <w:r w:rsidR="00CC41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C41FF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CC41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0" w:author="Risma Amelia" w:date="2022-06-08T10:35:00Z">
              <w:r w:rsidRPr="00EC6F38" w:rsidDel="00CC41F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1" w:author="Risma Amelia" w:date="2022-06-08T10:35:00Z">
              <w:r w:rsidRPr="00EC6F38" w:rsidDel="00CC41FF">
                <w:rPr>
                  <w:rFonts w:ascii="Times New Roman" w:eastAsia="Times New Roman" w:hAnsi="Times New Roman" w:cs="Times New Roman"/>
                  <w:szCs w:val="24"/>
                </w:rPr>
                <w:delText xml:space="preserve">siwa </w:delText>
              </w:r>
            </w:del>
            <w:proofErr w:type="spellStart"/>
            <w:ins w:id="52" w:author="Risma Amelia" w:date="2022-06-08T10:35:00Z">
              <w:r w:rsidR="00CC41FF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CC41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3" w:author="Risma Amelia" w:date="2022-06-08T10:36:00Z">
              <w:r w:rsidRPr="00EC6F38" w:rsidDel="00CC41FF">
                <w:rPr>
                  <w:rFonts w:ascii="Times New Roman" w:eastAsia="Times New Roman" w:hAnsi="Times New Roman" w:cs="Times New Roman"/>
                  <w:szCs w:val="24"/>
                </w:rPr>
                <w:delText xml:space="preserve">mencari </w:delText>
              </w:r>
            </w:del>
            <w:proofErr w:type="spellStart"/>
            <w:ins w:id="54" w:author="Risma Amelia" w:date="2022-06-08T10:36:00Z">
              <w:r w:rsidR="00CC41FF">
                <w:rPr>
                  <w:rFonts w:ascii="Times New Roman" w:eastAsia="Times New Roman" w:hAnsi="Times New Roman" w:cs="Times New Roman"/>
                  <w:szCs w:val="24"/>
                </w:rPr>
                <w:t>menggali</w:t>
              </w:r>
              <w:proofErr w:type="spellEnd"/>
              <w:r w:rsidR="00CC41F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6FE2F8" w14:textId="185C8A80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5" w:author="Risma Amelia" w:date="2022-06-08T10:36:00Z">
              <w:r w:rsidRPr="00EC6F38" w:rsidDel="003C7AEF">
                <w:rPr>
                  <w:rFonts w:ascii="Times New Roman" w:eastAsia="Times New Roman" w:hAnsi="Times New Roman" w:cs="Times New Roman"/>
                  <w:szCs w:val="24"/>
                </w:rPr>
                <w:delText xml:space="preserve">guru </w:delText>
              </w:r>
            </w:del>
            <w:ins w:id="56" w:author="Risma Amelia" w:date="2022-06-08T10:36:00Z">
              <w:r w:rsidR="003C7AEF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C630940" w14:textId="7CD66F0F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7" w:author="Risma Amelia" w:date="2022-06-08T10:36:00Z">
              <w:r w:rsidRPr="00EC6F38" w:rsidDel="003C7AEF">
                <w:rPr>
                  <w:rFonts w:ascii="Times New Roman" w:eastAsia="Times New Roman" w:hAnsi="Times New Roman" w:cs="Times New Roman"/>
                  <w:szCs w:val="24"/>
                </w:rPr>
                <w:delText>Guri</w:delText>
              </w:r>
            </w:del>
            <w:ins w:id="58" w:author="Risma Amelia" w:date="2022-06-08T10:36:00Z">
              <w:r w:rsidR="003C7A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C7AEF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</w:ins>
            <w:del w:id="59" w:author="Risma Amelia" w:date="2022-06-08T10:36:00Z">
              <w:r w:rsidRPr="00EC6F38" w:rsidDel="003C7AE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66CF30" w14:textId="1A2F2D79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0" w:author="Risma Amelia" w:date="2022-06-08T10:37:00Z">
              <w:r w:rsidRPr="00EC6F38" w:rsidDel="003C7AEF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61" w:author="Risma Amelia" w:date="2022-06-08T10:37:00Z">
              <w:r w:rsidR="003C7AE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2" w:author="Risma Amelia" w:date="2022-06-08T10:37:00Z">
              <w:r w:rsidRPr="00EC6F38" w:rsidDel="003C7AEF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ins w:id="63" w:author="Risma Amelia" w:date="2022-06-08T10:37:00Z">
              <w:r w:rsidR="003C7AEF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uru.</w:t>
            </w:r>
          </w:p>
          <w:p w14:paraId="292756B4" w14:textId="00DD63EC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4" w:author="Risma Amelia" w:date="2022-06-08T10:38:00Z">
              <w:r w:rsidRPr="00EC6F38" w:rsidDel="003C7AEF">
                <w:rPr>
                  <w:rFonts w:ascii="Times New Roman" w:eastAsia="Times New Roman" w:hAnsi="Times New Roman" w:cs="Times New Roman"/>
                  <w:szCs w:val="24"/>
                </w:rPr>
                <w:delText>Dimana guru</w:delText>
              </w:r>
            </w:del>
            <w:ins w:id="65" w:author="Risma Amelia" w:date="2022-06-08T10:38:00Z">
              <w:r w:rsidR="003C7AEF">
                <w:rPr>
                  <w:rFonts w:ascii="Times New Roman" w:eastAsia="Times New Roman" w:hAnsi="Times New Roman" w:cs="Times New Roman"/>
                  <w:szCs w:val="24"/>
                </w:rPr>
                <w:t xml:space="preserve"> G</w:t>
              </w:r>
              <w:proofErr w:type="spellStart"/>
              <w:r w:rsidR="003C7AEF">
                <w:rPr>
                  <w:rFonts w:ascii="Times New Roman" w:eastAsia="Times New Roman" w:hAnsi="Times New Roman" w:cs="Times New Roman"/>
                  <w:szCs w:val="24"/>
                </w:rPr>
                <w:t>uru</w:t>
              </w:r>
            </w:ins>
            <w:del w:id="66" w:author="Risma Amelia" w:date="2022-06-08T10:38:00Z">
              <w:r w:rsidRPr="00EC6F38" w:rsidDel="003C7AE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67" w:author="Risma Amelia" w:date="2022-06-08T10:38:00Z">
              <w:r w:rsidRPr="00EC6F38" w:rsidDel="003C7AEF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del w:id="68" w:author="Risma Amelia" w:date="2022-06-08T10:37:00Z">
              <w:r w:rsidRPr="00EC6F38" w:rsidDel="003C7AEF">
                <w:rPr>
                  <w:rFonts w:ascii="Times New Roman" w:eastAsia="Times New Roman" w:hAnsi="Times New Roman" w:cs="Times New Roman"/>
                  <w:szCs w:val="24"/>
                </w:rPr>
                <w:delText xml:space="preserve">guru </w:delText>
              </w:r>
            </w:del>
            <w:ins w:id="69" w:author="Risma Amelia" w:date="2022-06-08T10:37:00Z">
              <w:r w:rsidR="003C7AEF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del w:id="70" w:author="Risma Amelia" w:date="2022-06-08T10:39:00Z">
              <w:r w:rsidRPr="00EC6F38" w:rsidDel="003C7AE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71" w:author="Risma Amelia" w:date="2022-06-08T10:39:00Z">
              <w:r w:rsidR="003C7AEF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3C7AEF">
                <w:rPr>
                  <w:rFonts w:ascii="Times New Roman" w:eastAsia="Times New Roman" w:hAnsi="Times New Roman" w:cs="Times New Roman"/>
                  <w:szCs w:val="24"/>
                </w:rPr>
                <w:t xml:space="preserve"> Strata </w:t>
              </w:r>
              <w:proofErr w:type="spellStart"/>
              <w:r w:rsidR="003C7AEF">
                <w:rPr>
                  <w:rFonts w:ascii="Times New Roman" w:eastAsia="Times New Roman" w:hAnsi="Times New Roman" w:cs="Times New Roman"/>
                  <w:szCs w:val="24"/>
                </w:rPr>
                <w:t>satu</w:t>
              </w:r>
              <w:proofErr w:type="spellEnd"/>
              <w:r w:rsidR="003C7A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2" w:author="Risma Amelia" w:date="2022-06-08T10:39:00Z">
              <w:r w:rsidRPr="00EC6F38" w:rsidDel="003C7AEF">
                <w:rPr>
                  <w:rFonts w:ascii="Times New Roman" w:eastAsia="Times New Roman" w:hAnsi="Times New Roman" w:cs="Times New Roman"/>
                  <w:szCs w:val="24"/>
                </w:rPr>
                <w:delText>dengan satu strata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36114D" w14:textId="3795EB1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73" w:author="Risma Amelia" w:date="2022-06-08T10:39:00Z">
              <w:r w:rsidRPr="00EC6F38" w:rsidDel="003C7AEF">
                <w:rPr>
                  <w:rFonts w:ascii="Times New Roman" w:eastAsia="Times New Roman" w:hAnsi="Times New Roman" w:cs="Times New Roman"/>
                  <w:szCs w:val="24"/>
                </w:rPr>
                <w:delText>di tekankan</w:delText>
              </w:r>
            </w:del>
            <w:ins w:id="74" w:author="Risma Amelia" w:date="2022-06-08T10:39:00Z">
              <w:r w:rsidR="003C7A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C7AEF">
                <w:rPr>
                  <w:rFonts w:ascii="Times New Roman" w:eastAsia="Times New Roman" w:hAnsi="Times New Roman" w:cs="Times New Roman"/>
                  <w:szCs w:val="24"/>
                </w:rPr>
                <w:t>dite</w:t>
              </w:r>
            </w:ins>
            <w:ins w:id="75" w:author="Risma Amelia" w:date="2022-06-08T10:40:00Z">
              <w:r w:rsidR="003C7AEF">
                <w:rPr>
                  <w:rFonts w:ascii="Times New Roman" w:eastAsia="Times New Roman" w:hAnsi="Times New Roman" w:cs="Times New Roman"/>
                  <w:szCs w:val="24"/>
                </w:rPr>
                <w:t>kankan</w:t>
              </w:r>
            </w:ins>
            <w:del w:id="76" w:author="Risma Amelia" w:date="2022-06-08T10:39:00Z">
              <w:r w:rsidRPr="00EC6F38" w:rsidDel="003C7AE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6642B5F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284C0D1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89EF9F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5E7F43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E917F8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14:paraId="6ED66729" w14:textId="1523C9A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proofErr w:type="spellStart"/>
            <w:ins w:id="77" w:author="Risma Amelia" w:date="2022-06-08T10:40:00Z">
              <w:r w:rsidR="003C7AEF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  <w:proofErr w:type="spellEnd"/>
              <w:r w:rsidR="003C7AE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8" w:author="Risma Amelia" w:date="2022-06-08T10:40:00Z">
              <w:r w:rsidRPr="00EC6F38" w:rsidDel="003C7AEF">
                <w:rPr>
                  <w:rFonts w:ascii="Times New Roman" w:eastAsia="Times New Roman" w:hAnsi="Times New Roman" w:cs="Times New Roman"/>
                  <w:szCs w:val="24"/>
                </w:rPr>
                <w:delText xml:space="preserve">di butuhkan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40792C" w14:textId="38FAC8F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9" w:author="Risma Amelia" w:date="2022-06-08T10:40:00Z">
              <w:r w:rsidRPr="00EC6F38" w:rsidDel="003C7AEF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proofErr w:type="spellStart"/>
            <w:ins w:id="80" w:author="Risma Amelia" w:date="2022-06-08T10:40:00Z">
              <w:r w:rsidR="003C7AEF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1" w:author="Risma Amelia" w:date="2022-06-08T10:42:00Z">
              <w:r w:rsidRPr="00EC6F38" w:rsidDel="008853D5">
                <w:rPr>
                  <w:rFonts w:ascii="Times New Roman" w:eastAsia="Times New Roman" w:hAnsi="Times New Roman" w:cs="Times New Roman"/>
                  <w:szCs w:val="24"/>
                </w:rPr>
                <w:delText>tadi maka proses selanjutnya yaitu</w:delText>
              </w:r>
            </w:del>
            <w:ins w:id="82" w:author="Risma Amelia" w:date="2022-06-08T10:42:00Z">
              <w:r w:rsidR="008853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853D5">
                <w:rPr>
                  <w:rFonts w:ascii="Times New Roman" w:eastAsia="Times New Roman" w:hAnsi="Times New Roman" w:cs="Times New Roman"/>
                  <w:szCs w:val="24"/>
                </w:rPr>
                <w:t>selanjutnya</w:t>
              </w:r>
              <w:proofErr w:type="spellEnd"/>
              <w:r w:rsidR="008853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83" w:author="Risma Amelia" w:date="2022-06-08T10:43:00Z">
              <w:r w:rsidR="008853D5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8853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853D5">
                <w:rPr>
                  <w:rFonts w:ascii="Times New Roman" w:eastAsia="Times New Roman" w:hAnsi="Times New Roman" w:cs="Times New Roman"/>
                  <w:szCs w:val="24"/>
                </w:rPr>
                <w:t>masuk</w:t>
              </w:r>
              <w:proofErr w:type="spellEnd"/>
              <w:r w:rsidR="008853D5">
                <w:rPr>
                  <w:rFonts w:ascii="Times New Roman" w:eastAsia="Times New Roman" w:hAnsi="Times New Roman" w:cs="Times New Roman"/>
                  <w:szCs w:val="24"/>
                </w:rPr>
                <w:t xml:space="preserve"> pada </w:t>
              </w:r>
              <w:proofErr w:type="spellStart"/>
              <w:r w:rsidR="008853D5">
                <w:rPr>
                  <w:rFonts w:ascii="Times New Roman" w:eastAsia="Times New Roman" w:hAnsi="Times New Roman" w:cs="Times New Roman"/>
                  <w:szCs w:val="24"/>
                </w:rPr>
                <w:t>proses</w:t>
              </w:r>
            </w:ins>
            <w:del w:id="84" w:author="Risma Amelia" w:date="2022-06-08T10:42:00Z">
              <w:r w:rsidRPr="00EC6F38" w:rsidDel="008853D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5" w:author="Risma Amelia" w:date="2022-06-08T10:44:00Z">
              <w:r w:rsidRPr="00EC6F38" w:rsidDel="008853D5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proofErr w:type="spellStart"/>
            <w:ins w:id="86" w:author="Risma Amelia" w:date="2022-06-08T10:43:00Z">
              <w:r w:rsidR="008853D5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8853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7" w:author="Risma Amelia" w:date="2022-06-08T10:43:00Z">
              <w:r w:rsidRPr="00EC6F38" w:rsidDel="008853D5">
                <w:rPr>
                  <w:rFonts w:ascii="Times New Roman" w:eastAsia="Times New Roman" w:hAnsi="Times New Roman" w:cs="Times New Roman"/>
                  <w:szCs w:val="24"/>
                </w:rPr>
                <w:delText xml:space="preserve">lebih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8" w:author="Risma Amelia" w:date="2022-06-08T10:43:00Z">
              <w:r w:rsidRPr="00EC6F38" w:rsidDel="008853D5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del w:id="89" w:author="Risma Amelia" w:date="2022-06-08T10:44:00Z">
              <w:r w:rsidRPr="00EC6F38" w:rsidDel="008853D5">
                <w:rPr>
                  <w:rFonts w:ascii="Times New Roman" w:eastAsia="Times New Roman" w:hAnsi="Times New Roman" w:cs="Times New Roman"/>
                  <w:szCs w:val="24"/>
                </w:rPr>
                <w:delText xml:space="preserve">bagaimana 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E754866" w14:textId="7116D26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0" w:author="Risma Amelia" w:date="2022-06-08T10:44:00Z">
              <w:r w:rsidRPr="00EC6F38" w:rsidDel="008853D5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1" w:author="Risma Amelia" w:date="2022-06-08T10:45:00Z">
              <w:r w:rsidR="008853D5">
                <w:rPr>
                  <w:rFonts w:ascii="Times New Roman" w:eastAsia="Times New Roman" w:hAnsi="Times New Roman" w:cs="Times New Roman"/>
                  <w:szCs w:val="24"/>
                </w:rPr>
                <w:t>tidak</w:t>
              </w:r>
              <w:proofErr w:type="spellEnd"/>
              <w:r w:rsidR="008853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2" w:author="Risma Amelia" w:date="2022-06-08T10:45:00Z">
              <w:r w:rsidRPr="00EC6F38" w:rsidDel="008853D5">
                <w:rPr>
                  <w:rFonts w:ascii="Times New Roman" w:eastAsia="Times New Roman" w:hAnsi="Times New Roman" w:cs="Times New Roman"/>
                  <w:szCs w:val="24"/>
                </w:rPr>
                <w:delText xml:space="preserve">bukan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93" w:author="Risma Amelia" w:date="2022-06-08T10:45:00Z">
              <w:r w:rsidR="008853D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8853D5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4" w:author="Risma Amelia" w:date="2022-06-08T10:45:00Z">
              <w:r w:rsidRPr="00EC6F38" w:rsidDel="008853D5">
                <w:rPr>
                  <w:rFonts w:ascii="Times New Roman" w:eastAsia="Times New Roman" w:hAnsi="Times New Roman" w:cs="Times New Roman"/>
                  <w:szCs w:val="24"/>
                </w:rPr>
                <w:delText>tapi</w:delText>
              </w:r>
            </w:del>
            <w:ins w:id="95" w:author="Risma Amelia" w:date="2022-06-08T10:45:00Z">
              <w:r w:rsidR="008853D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6" w:author="Risma Amelia" w:date="2022-06-08T10:45:00Z">
              <w:r w:rsidRPr="00EC6F38" w:rsidDel="008853D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6772D5" w14:textId="680015A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97" w:author="Risma Amelia" w:date="2022-06-08T10:46:00Z">
              <w:r w:rsidRPr="00EC6F38" w:rsidDel="008853D5">
                <w:rPr>
                  <w:rFonts w:ascii="Times New Roman" w:eastAsia="Times New Roman" w:hAnsi="Times New Roman" w:cs="Times New Roman"/>
                  <w:szCs w:val="24"/>
                </w:rPr>
                <w:delText>Yang terahir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8" w:author="Risma Amelia" w:date="2022-06-08T10:46:00Z">
              <w:r w:rsidR="00000C01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  <w:proofErr w:type="spellEnd"/>
              <w:r w:rsidR="00000C0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FAEE36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83698">
    <w:abstractNumId w:val="1"/>
  </w:num>
  <w:num w:numId="2" w16cid:durableId="210001757">
    <w:abstractNumId w:val="0"/>
  </w:num>
  <w:num w:numId="3" w16cid:durableId="3404133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sma Amelia">
    <w15:presenceInfo w15:providerId="Windows Live" w15:userId="917f076645633d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00C01"/>
    <w:rsid w:val="000D6347"/>
    <w:rsid w:val="0012251A"/>
    <w:rsid w:val="00125355"/>
    <w:rsid w:val="001D038C"/>
    <w:rsid w:val="00240407"/>
    <w:rsid w:val="003C7AEF"/>
    <w:rsid w:val="0042167F"/>
    <w:rsid w:val="008853D5"/>
    <w:rsid w:val="00924DF5"/>
    <w:rsid w:val="00B12E67"/>
    <w:rsid w:val="00B97310"/>
    <w:rsid w:val="00C76C2C"/>
    <w:rsid w:val="00CC41FF"/>
    <w:rsid w:val="00CD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AFE5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C76C2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Risma Amelia</cp:lastModifiedBy>
  <cp:revision>3</cp:revision>
  <dcterms:created xsi:type="dcterms:W3CDTF">2022-06-08T03:11:00Z</dcterms:created>
  <dcterms:modified xsi:type="dcterms:W3CDTF">2022-06-08T03:46:00Z</dcterms:modified>
</cp:coreProperties>
</file>