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4F0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4CC3C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000D2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30552C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E46872C" w14:textId="77777777" w:rsidR="00927764" w:rsidRPr="0094076B" w:rsidRDefault="00927764" w:rsidP="00927764">
      <w:pPr>
        <w:rPr>
          <w:rFonts w:ascii="Cambria" w:hAnsi="Cambria"/>
        </w:rPr>
      </w:pPr>
    </w:p>
    <w:p w14:paraId="62BC70D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241910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865270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87A3E46" wp14:editId="74B3C73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635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9CB60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A4D11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Encryptor_15 Monkey D" w:date="2021-12-14T10:35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Encryptor_15 Monkey D" w:date="2021-12-14T10:35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99E058" w14:textId="0AA788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" w:author="Encryptor_15 Monkey D" w:date="2021-12-14T10:36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" w:author="Encryptor_15 Monkey D" w:date="2021-12-14T10:36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4" w:author="Encryptor_15 Monkey D" w:date="2021-12-14T10:36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Encryptor_15 Monkey D" w:date="2021-12-14T10:36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04B62" w14:textId="5649D0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" w:author="Encryptor_15 Monkey D" w:date="2021-12-14T10:37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" w:author="Encryptor_15 Monkey D" w:date="2021-12-14T10:37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Encryptor_15 Monkey D" w:date="2021-12-14T10:37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9" w:author="Encryptor_15 Monkey D" w:date="2021-12-14T10:37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98F061" w14:textId="0F80D6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" w:author="Encryptor_15 Monkey D" w:date="2021-12-14T10:37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Encryptor_15 Monkey D" w:date="2021-12-14T10:37:00Z">
        <w:r w:rsidDel="002D090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4A83CA" w14:textId="5C9060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12" w:author="Encryptor_15 Monkey D" w:date="2021-12-14T10:37:00Z">
        <w:r w:rsidR="002D0901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13" w:author="Encryptor_15 Monkey D" w:date="2021-12-14T10:37:00Z">
        <w:r w:rsidRPr="00C50A1E" w:rsidDel="002D090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ED2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4C769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35D1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B7CEC1" w14:textId="0927DA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4" w:author="Encryptor_15 Monkey D" w:date="2021-12-14T10:39:00Z">
        <w:r w:rsidR="00C53E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" w:author="Encryptor_15 Monkey D" w:date="2021-12-14T10:39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5E837D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685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6" w:author="Encryptor_15 Monkey D" w:date="2021-12-14T10:39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F39DBB" w14:textId="75310B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7" w:author="Encryptor_15 Monkey D" w:date="2021-12-14T10:40:00Z">
        <w:r w:rsidR="00C53E5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18" w:author="Encryptor_15 Monkey D" w:date="2021-12-14T10:40:00Z">
        <w:r w:rsidDel="00C53E5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19" w:author="Encryptor_15 Monkey D" w:date="2021-12-14T10:40:00Z">
        <w:r w:rsidR="00C53E5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0" w:author="Encryptor_15 Monkey D" w:date="2021-12-14T10:40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1" w:author="Encryptor_15 Monkey D" w:date="2021-12-14T10:40:00Z">
        <w:r w:rsidR="00C53E5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2" w:author="Encryptor_15 Monkey D" w:date="2021-12-14T10:40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7053F" w14:textId="5BF55D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3" w:author="Encryptor_15 Monkey D" w:date="2021-12-14T10:41:00Z">
        <w:r w:rsidR="00C53E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4" w:author="Encryptor_15 Monkey D" w:date="2021-12-14T10:41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99114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25" w:author="Encryptor_15 Monkey D" w:date="2021-12-14T10:42:00Z">
        <w:r w:rsidRPr="00C50A1E" w:rsidDel="00C53E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6DCAAC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E5C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Encryptor_15 Monkey D" w:date="2021-12-14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538486" w14:textId="0C6454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Encryptor_15 Monkey D" w:date="2021-12-14T10:44:00Z">
        <w:r w:rsidR="007E38B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28" w:author="Encryptor_15 Monkey D" w:date="2021-12-14T10:44:00Z">
        <w:r w:rsidR="007E38B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60FB2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422C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29" w:author="Encryptor_15 Monkey D" w:date="2021-12-14T10:43:00Z">
        <w:r w:rsidRPr="00C50A1E" w:rsidDel="00C53E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CBBDE4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4B0E6E" w14:textId="77777777" w:rsidR="00927764" w:rsidRPr="00C50A1E" w:rsidRDefault="00927764" w:rsidP="00927764"/>
    <w:p w14:paraId="7075541F" w14:textId="77777777" w:rsidR="00927764" w:rsidRPr="005A045A" w:rsidRDefault="00927764" w:rsidP="00927764">
      <w:pPr>
        <w:rPr>
          <w:i/>
        </w:rPr>
      </w:pPr>
    </w:p>
    <w:p w14:paraId="6029120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2A4D48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A30C" w14:textId="77777777" w:rsidR="00566B20" w:rsidRDefault="00566B20">
      <w:r>
        <w:separator/>
      </w:r>
    </w:p>
  </w:endnote>
  <w:endnote w:type="continuationSeparator" w:id="0">
    <w:p w14:paraId="1FA03BA3" w14:textId="77777777" w:rsidR="00566B20" w:rsidRDefault="0056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9AB2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786D9B" w14:textId="77777777" w:rsidR="00941E77" w:rsidRDefault="00566B20">
    <w:pPr>
      <w:pStyle w:val="Footer"/>
    </w:pPr>
  </w:p>
  <w:p w14:paraId="6E11BD1B" w14:textId="77777777" w:rsidR="00941E77" w:rsidRDefault="00566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580B" w14:textId="77777777" w:rsidR="00566B20" w:rsidRDefault="00566B20">
      <w:r>
        <w:separator/>
      </w:r>
    </w:p>
  </w:footnote>
  <w:footnote w:type="continuationSeparator" w:id="0">
    <w:p w14:paraId="111EA766" w14:textId="77777777" w:rsidR="00566B20" w:rsidRDefault="0056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cryptor_15 Monkey D">
    <w15:presenceInfo w15:providerId="Windows Live" w15:userId="b83130b0cedab6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D0901"/>
    <w:rsid w:val="003D342E"/>
    <w:rsid w:val="0042167F"/>
    <w:rsid w:val="00566B20"/>
    <w:rsid w:val="00613C3C"/>
    <w:rsid w:val="007E38B9"/>
    <w:rsid w:val="00924DF5"/>
    <w:rsid w:val="00927764"/>
    <w:rsid w:val="00C53E5C"/>
    <w:rsid w:val="00E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905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D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2</cp:revision>
  <dcterms:created xsi:type="dcterms:W3CDTF">2021-12-14T02:46:00Z</dcterms:created>
  <dcterms:modified xsi:type="dcterms:W3CDTF">2021-12-14T02:46:00Z</dcterms:modified>
</cp:coreProperties>
</file>