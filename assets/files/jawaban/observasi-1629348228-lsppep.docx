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741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ABCD0A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89E332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81DECF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8B845AB" w14:textId="77777777" w:rsidTr="00821BA2">
        <w:tc>
          <w:tcPr>
            <w:tcW w:w="9350" w:type="dxa"/>
          </w:tcPr>
          <w:p w14:paraId="1F195CC3" w14:textId="1DE28EBA" w:rsidR="00125355" w:rsidRDefault="00125355" w:rsidP="00926A0C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ELYA" w:date="2021-08-19T11:3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2B0856D2" w14:textId="3C4D219C" w:rsidR="00125355" w:rsidRDefault="00125355" w:rsidP="00926A0C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ins w:id="1" w:author="ELYA" w:date="2021-08-19T11:40:00Z"/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2" w:author="ELYA" w:date="2021-08-19T11:40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 xml:space="preserve">: </w:t>
              </w:r>
            </w:ins>
            <w:del w:id="3" w:author="ELYA" w:date="2021-08-19T11:40:00Z">
              <w:r w:rsidDel="00926A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D7A5ED2" w14:textId="77777777" w:rsidR="00926A0C" w:rsidRDefault="00926A0C" w:rsidP="00926A0C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4" w:author="ELYA" w:date="2021-08-19T11:3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79F76F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5" w:author="ELYA" w:date="2021-08-19T11:32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del w:id="6" w:author="ELYA" w:date="2021-08-19T11:41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 xml:space="preserve"> b</w:delText>
              </w:r>
            </w:del>
            <w:del w:id="7" w:author="ELYA" w:date="2021-08-19T11:40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anyak</w:delText>
              </w:r>
            </w:del>
            <w:del w:id="8" w:author="ELYA" w:date="2021-08-19T11:33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846BA9" w14:textId="4069F2E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ELYA" w:date="2021-08-19T11:33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ins w:id="10" w:author="ELYA" w:date="2021-08-19T11:41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" w:author="ELYA" w:date="2021-08-19T11:41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" w:author="ELYA" w:date="2021-08-19T11:41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13" w:author="ELYA" w:date="2021-08-19T11:41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" w:author="ELYA" w:date="2021-08-19T11:33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22F935" w14:textId="165FDB5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15" w:author="ELYA" w:date="2021-08-19T11:41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yaitu</w:t>
              </w:r>
              <w:proofErr w:type="spellEnd"/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BF0C51" w14:textId="484D766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6" w:author="ELYA" w:date="2021-08-19T11:42:00Z">
              <w:r w:rsidR="0039081D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17" w:author="ELYA" w:date="2021-08-19T11:42:00Z">
              <w:r w:rsidRPr="00EC6F38" w:rsidDel="0039081D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ins w:id="18" w:author="ELYA" w:date="2021-08-19T11:42:00Z">
              <w:r w:rsidR="0039081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19" w:author="ELYA" w:date="2021-08-19T11:42:00Z">
              <w:r w:rsidRPr="00EC6F38" w:rsidDel="0039081D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34863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B27C54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C7BFF5" w14:textId="052C757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0" w:author="ELYA" w:date="2021-08-19T11:43:00Z">
              <w:r w:rsidR="0039081D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1" w:author="ELYA" w:date="2021-08-19T11:43:00Z">
              <w:r w:rsidRPr="00EC6F38" w:rsidDel="0039081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2" w:author="ELYA" w:date="2021-08-19T11:43:00Z">
              <w:r w:rsidR="0039081D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1BF663" w14:textId="1997AD79" w:rsidR="00125355" w:rsidRPr="00EC6F38" w:rsidDel="00926A0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3" w:author="ELYA" w:date="2021-08-19T11:36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24" w:author="ELYA" w:date="2021-08-19T11:36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25" w:author="ELYA" w:date="2021-08-19T11:36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4C832BE" w14:textId="77777777" w:rsidR="00125355" w:rsidRPr="00926A0C" w:rsidRDefault="00125355" w:rsidP="00926A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6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7" w:author="ELYA" w:date="2021-08-19T11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8" w:author="ELYA" w:date="2021-08-19T11:36:00Z">
              <w:r w:rsidRPr="00926A0C" w:rsidDel="00926A0C">
                <w:rPr>
                  <w:rFonts w:ascii="Times New Roman" w:eastAsia="Times New Roman" w:hAnsi="Times New Roman" w:cs="Times New Roman"/>
                  <w:szCs w:val="24"/>
                  <w:rPrChange w:id="29" w:author="ELYA" w:date="2021-08-19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</w:delText>
              </w:r>
            </w:del>
            <w:r w:rsidRPr="00926A0C">
              <w:rPr>
                <w:rFonts w:ascii="Times New Roman" w:eastAsia="Times New Roman" w:hAnsi="Times New Roman" w:cs="Times New Roman"/>
                <w:szCs w:val="24"/>
                <w:rPrChange w:id="30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31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32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33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34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35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36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37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38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39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40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41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42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43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44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45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46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47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48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49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50" w:author="ELYA" w:date="2021-08-19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6F4F89B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96465B6" w14:textId="12F6DCF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51" w:author="ELYA" w:date="2021-08-19T11:35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2" w:author="ELYA" w:date="2021-08-19T11:35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9EE4BC" w14:textId="33959CC5" w:rsidR="00125355" w:rsidRPr="00EC6F38" w:rsidDel="00926A0C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3" w:author="ELYA" w:date="2021-08-19T11:35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54" w:author="ELYA" w:date="2021-08-19T11:35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55" w:author="ELYA" w:date="2021-08-19T11:35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9B9F689" w14:textId="3DDBC807" w:rsidR="00125355" w:rsidRPr="00926A0C" w:rsidRDefault="00125355" w:rsidP="00926A0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56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57" w:author="ELYA" w:date="2021-08-19T11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8" w:author="ELYA" w:date="2021-08-19T11:35:00Z">
              <w:r w:rsidRPr="00926A0C" w:rsidDel="00926A0C">
                <w:rPr>
                  <w:rFonts w:ascii="Times New Roman" w:eastAsia="Times New Roman" w:hAnsi="Times New Roman" w:cs="Times New Roman"/>
                  <w:szCs w:val="24"/>
                  <w:rPrChange w:id="59" w:author="ELYA" w:date="2021-08-19T11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</w:delText>
              </w:r>
            </w:del>
            <w:proofErr w:type="spellStart"/>
            <w:ins w:id="60" w:author="ELYA" w:date="2021-08-19T11:35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926A0C">
              <w:rPr>
                <w:rFonts w:ascii="Times New Roman" w:eastAsia="Times New Roman" w:hAnsi="Times New Roman" w:cs="Times New Roman"/>
                <w:szCs w:val="24"/>
                <w:rPrChange w:id="61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imana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62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63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64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65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66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67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68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69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70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71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72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73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74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75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76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77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78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79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80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81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82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83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84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85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86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87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88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89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90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91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92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93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94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926A0C">
              <w:rPr>
                <w:rFonts w:ascii="Times New Roman" w:eastAsia="Times New Roman" w:hAnsi="Times New Roman" w:cs="Times New Roman"/>
                <w:szCs w:val="24"/>
                <w:rPrChange w:id="95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926A0C">
              <w:rPr>
                <w:rFonts w:ascii="Times New Roman" w:eastAsia="Times New Roman" w:hAnsi="Times New Roman" w:cs="Times New Roman"/>
                <w:szCs w:val="24"/>
                <w:rPrChange w:id="96" w:author="ELYA" w:date="2021-08-19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0E33B18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02E2DA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69A66E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C6AF39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E10378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F302F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6AAB1A6" w14:textId="79D7581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97" w:author="ELYA" w:date="2021-08-19T11:37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8" w:author="ELYA" w:date="2021-08-19T11:37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99" w:author="ELYA" w:date="2021-08-19T11:37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6DE30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BAB6672" w14:textId="555AF45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00" w:author="ELYA" w:date="2021-08-19T11:38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del w:id="101" w:author="ELYA" w:date="2021-08-19T11:38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9861AA0" w14:textId="331D6F6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02" w:author="ELYA" w:date="2021-08-19T11:38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03" w:author="ELYA" w:date="2021-08-19T11:38:00Z">
              <w:r w:rsidRPr="00EC6F38" w:rsidDel="00926A0C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proofErr w:type="spellStart"/>
            <w:ins w:id="104" w:author="ELYA" w:date="2021-08-19T11:38:00Z">
              <w:r w:rsidR="00926A0C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05566E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YA">
    <w15:presenceInfo w15:providerId="None" w15:userId="EL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9081D"/>
    <w:rsid w:val="0042167F"/>
    <w:rsid w:val="00924DF5"/>
    <w:rsid w:val="009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50A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ELYA</cp:lastModifiedBy>
  <cp:revision>4</cp:revision>
  <dcterms:created xsi:type="dcterms:W3CDTF">2020-08-26T22:03:00Z</dcterms:created>
  <dcterms:modified xsi:type="dcterms:W3CDTF">2021-08-19T04:45:00Z</dcterms:modified>
</cp:coreProperties>
</file>