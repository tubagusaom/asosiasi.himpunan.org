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747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29D3F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B5A9A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83A9DB3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BC0A5A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8A0F34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1A0E5C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6C47A5A" wp14:editId="7A96A6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8D2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4DF63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EEE7CF" w14:textId="657353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C06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dikala</w:t>
      </w:r>
      <w:ins w:id="0" w:author="durotun nasihah" w:date="2022-05-14T11:14:00Z">
        <w:r w:rsidR="008A2E0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dikala</w:t>
        </w:r>
      </w:ins>
      <w:proofErr w:type="spellEnd"/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3FE970" w14:textId="7A80844B" w:rsidR="00927764" w:rsidRPr="002868EB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saja</w:t>
      </w:r>
      <w:proofErr w:type="spellEnd"/>
      <w:r w:rsidR="009C067F"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C067F"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385111">
        <w:rPr>
          <w:rFonts w:ascii="Times New Roman" w:eastAsia="Times New Roman" w:hAnsi="Times New Roman" w:cs="Times New Roman"/>
          <w:b/>
          <w:bCs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durotun nasihah" w:date="2022-05-14T11:14:00Z">
        <w:r w:rsidRPr="002868EB" w:rsidDel="008A2E04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perkiraan. Sudah sangat terasa apalagi sejak</w:delText>
        </w:r>
        <w:r w:rsidRPr="00C50A1E" w:rsidDel="008A2E0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</w:p>
    <w:p w14:paraId="2EEB1D45" w14:textId="28B74F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durotun nasihah" w:date="2022-05-14T11:14:00Z">
        <w:r w:rsidRPr="002868EB" w:rsidDel="003F0BBE">
          <w:rPr>
            <w:rFonts w:ascii="Times New Roman" w:eastAsia="Times New Roman" w:hAnsi="Times New Roman" w:cs="Times New Roman"/>
            <w:strike/>
            <w:sz w:val="24"/>
            <w:szCs w:val="24"/>
          </w:rPr>
          <w:delText>yang</w:delText>
        </w:r>
        <w:r w:rsidRPr="00C50A1E" w:rsidDel="003F0BB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3" w:author="durotun nasihah" w:date="2022-05-14T11:14:00Z">
        <w:r w:rsidRPr="00C50A1E" w:rsidDel="003F0BB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2868EB" w:rsidDel="003F0BBE">
          <w:rPr>
            <w:rFonts w:ascii="Times New Roman" w:eastAsia="Times New Roman" w:hAnsi="Times New Roman" w:cs="Times New Roman"/>
            <w:strike/>
            <w:sz w:val="24"/>
            <w:szCs w:val="24"/>
          </w:rPr>
          <w:delText>pun perilaku kita 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" w:author="durotun nasihah" w:date="2022-05-14T11:14:00Z">
        <w:r w:rsidRPr="002868EB" w:rsidDel="003F0BBE">
          <w:rPr>
            <w:rFonts w:ascii="Times New Roman" w:eastAsia="Times New Roman" w:hAnsi="Times New Roman" w:cs="Times New Roman"/>
            <w:strike/>
            <w:sz w:val="24"/>
            <w:szCs w:val="24"/>
          </w:rPr>
          <w:delText>Ya</w:delText>
        </w:r>
        <w:r w:rsidRPr="00C50A1E" w:rsidDel="003F0BBE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durotun nasihah" w:date="2022-05-14T11:14:00Z">
        <w:r w:rsidRPr="002868EB" w:rsidDel="003F0BBE">
          <w:rPr>
            <w:rFonts w:ascii="Times New Roman" w:eastAsia="Times New Roman" w:hAnsi="Times New Roman" w:cs="Times New Roman"/>
            <w:strike/>
            <w:sz w:val="24"/>
            <w:szCs w:val="24"/>
          </w:rPr>
          <w:delText>yang</w:delText>
        </w:r>
        <w:r w:rsidRPr="00C50A1E" w:rsidDel="003F0BB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CEA0A9" w14:textId="061EBA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del w:id="6" w:author="durotun nasihah" w:date="2022-05-14T11:15:00Z">
        <w:r w:rsidR="009C067F" w:rsidDel="003F0BB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? </w:delText>
        </w:r>
      </w:del>
      <w:ins w:id="7" w:author="durotun nasihah" w:date="2022-05-14T11:15:00Z">
        <w:r w:rsidR="003F0BB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38511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F624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34E0D" w14:textId="0C8C48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868EB">
        <w:rPr>
          <w:rFonts w:ascii="Times New Roman" w:eastAsia="Times New Roman" w:hAnsi="Times New Roman" w:cs="Times New Roman"/>
          <w:sz w:val="24"/>
          <w:szCs w:val="24"/>
        </w:rPr>
        <w:t>setara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68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  <w:proofErr w:type="gram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8EB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 xml:space="preserve">4 </w:t>
      </w:r>
      <w:proofErr w:type="spellStart"/>
      <w:r w:rsidRPr="002868EB">
        <w:rPr>
          <w:rFonts w:ascii="Times New Roman" w:eastAsia="Times New Roman" w:hAnsi="Times New Roman" w:cs="Times New Roman"/>
          <w:strike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68E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868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F05F3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6710AE" w14:textId="191E00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digoreng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dadakan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dengan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terjadinya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F7E429" w14:textId="120B0B80" w:rsidR="00927764" w:rsidRPr="006436D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6436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lho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6436D8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</w:p>
    <w:p w14:paraId="1EF8E9F7" w14:textId="0963DAD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6436D8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6436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436D8">
        <w:rPr>
          <w:rFonts w:ascii="Times New Roman" w:eastAsia="Times New Roman" w:hAnsi="Times New Roman" w:cs="Times New Roman"/>
          <w:b/>
          <w:bCs/>
          <w:sz w:val="24"/>
          <w:szCs w:val="24"/>
        </w:rPr>
        <w:t>Penyebabya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5AC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5AC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05AC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205AC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0205AC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45FF4" w14:textId="21CEA4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Mulai</w:t>
      </w:r>
      <w:proofErr w:type="spellEnd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bentuk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66256" w:rsidRPr="00366256">
        <w:rPr>
          <w:rFonts w:ascii="Times New Roman" w:eastAsia="Times New Roman" w:hAnsi="Times New Roman" w:cs="Times New Roman"/>
          <w:sz w:val="24"/>
          <w:szCs w:val="24"/>
        </w:rPr>
        <w:t>Dan</w:t>
      </w:r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51E876" w14:textId="1226BC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36625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256">
        <w:rPr>
          <w:rFonts w:ascii="Times New Roman" w:eastAsia="Times New Roman" w:hAnsi="Times New Roman" w:cs="Times New Roman"/>
          <w:strike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3662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25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FC205" w14:textId="34DD8B1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tahu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diri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B5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8D7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7B57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8D7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7B57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belakangan</w:t>
      </w:r>
      <w:proofErr w:type="spellEnd"/>
      <w:r w:rsidRPr="008D7B57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</w:p>
    <w:p w14:paraId="65D31A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EB6F9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C8B4F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771A12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3FDEFC" w14:textId="2856644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</w:t>
      </w:r>
      <w:r w:rsidR="003E641D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3E6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641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3E6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E641D">
        <w:rPr>
          <w:rFonts w:ascii="Times New Roman" w:eastAsia="Times New Roman" w:hAnsi="Times New Roman" w:cs="Times New Roman"/>
          <w:strike/>
          <w:sz w:val="24"/>
          <w:szCs w:val="24"/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5A3B8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AA2C37" w14:textId="77777777" w:rsidR="00927764" w:rsidRPr="00C50A1E" w:rsidRDefault="00927764" w:rsidP="00927764"/>
    <w:p w14:paraId="716F1E15" w14:textId="77777777" w:rsidR="00927764" w:rsidRPr="005A045A" w:rsidRDefault="00927764" w:rsidP="00927764">
      <w:pPr>
        <w:rPr>
          <w:i/>
        </w:rPr>
      </w:pPr>
    </w:p>
    <w:p w14:paraId="4EE1FF3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F09D1D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8877" w14:textId="77777777" w:rsidR="00C53CF7" w:rsidRDefault="00C53CF7">
      <w:r>
        <w:separator/>
      </w:r>
    </w:p>
  </w:endnote>
  <w:endnote w:type="continuationSeparator" w:id="0">
    <w:p w14:paraId="09A0840E" w14:textId="77777777" w:rsidR="00C53CF7" w:rsidRDefault="00C5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94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51407EF" w14:textId="77777777" w:rsidR="00941E77" w:rsidRDefault="00C53CF7">
    <w:pPr>
      <w:pStyle w:val="Footer"/>
    </w:pPr>
  </w:p>
  <w:p w14:paraId="4C8157D5" w14:textId="77777777" w:rsidR="00941E77" w:rsidRDefault="00C53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21A8" w14:textId="77777777" w:rsidR="00C53CF7" w:rsidRDefault="00C53CF7">
      <w:r>
        <w:separator/>
      </w:r>
    </w:p>
  </w:footnote>
  <w:footnote w:type="continuationSeparator" w:id="0">
    <w:p w14:paraId="65D2CFF3" w14:textId="77777777" w:rsidR="00C53CF7" w:rsidRDefault="00C5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22841">
    <w:abstractNumId w:val="0"/>
  </w:num>
  <w:num w:numId="2" w16cid:durableId="1978139719">
    <w:abstractNumId w:val="2"/>
  </w:num>
  <w:num w:numId="3" w16cid:durableId="17603660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rotun nasihah">
    <w15:presenceInfo w15:providerId="Windows Live" w15:userId="69a4dab2f5643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05AC"/>
    <w:rsid w:val="000728F3"/>
    <w:rsid w:val="0012251A"/>
    <w:rsid w:val="002318A3"/>
    <w:rsid w:val="002868EB"/>
    <w:rsid w:val="00366256"/>
    <w:rsid w:val="00385111"/>
    <w:rsid w:val="003E641D"/>
    <w:rsid w:val="003F0BBE"/>
    <w:rsid w:val="0042167F"/>
    <w:rsid w:val="006436D8"/>
    <w:rsid w:val="008A2E04"/>
    <w:rsid w:val="008D7B57"/>
    <w:rsid w:val="00924DF5"/>
    <w:rsid w:val="00927764"/>
    <w:rsid w:val="009C067F"/>
    <w:rsid w:val="00C20908"/>
    <w:rsid w:val="00C5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24B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8A2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durotun nasihah</cp:lastModifiedBy>
  <cp:revision>8</cp:revision>
  <dcterms:created xsi:type="dcterms:W3CDTF">2020-08-26T21:16:00Z</dcterms:created>
  <dcterms:modified xsi:type="dcterms:W3CDTF">2022-05-14T04:18:00Z</dcterms:modified>
</cp:coreProperties>
</file>