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06" w:rsidRDefault="00473006">
      <w:pPr>
        <w:rPr>
          <w:ins w:id="0" w:author="nds" w:date="2022-01-19T12:46:00Z"/>
        </w:rPr>
      </w:pPr>
      <w:proofErr w:type="spellStart"/>
      <w:r>
        <w:t>Pembelajara</w:t>
      </w:r>
      <w:r w:rsidRPr="00473006">
        <w:t>n</w:t>
      </w:r>
      <w:proofErr w:type="spellEnd"/>
      <w:r w:rsidRPr="00473006">
        <w:t xml:space="preserve"> </w:t>
      </w:r>
      <w:proofErr w:type="spellStart"/>
      <w:r w:rsidRPr="00473006">
        <w:t>di</w:t>
      </w:r>
      <w:proofErr w:type="spellEnd"/>
      <w:r w:rsidRPr="00473006">
        <w:t xml:space="preserve"> Era "</w:t>
      </w:r>
      <w:proofErr w:type="spellStart"/>
      <w:r w:rsidRPr="00473006">
        <w:t>Revolusi</w:t>
      </w:r>
      <w:proofErr w:type="spellEnd"/>
      <w:r w:rsidRPr="00473006">
        <w:t xml:space="preserve"> </w:t>
      </w:r>
      <w:proofErr w:type="spellStart"/>
      <w:r w:rsidRPr="00473006">
        <w:t>Industri</w:t>
      </w:r>
      <w:proofErr w:type="spellEnd"/>
      <w:r w:rsidRPr="00473006">
        <w:t xml:space="preserve"> 4.0" </w:t>
      </w:r>
      <w:proofErr w:type="spellStart"/>
      <w:ins w:id="1" w:author="nds" w:date="2022-01-19T12:46:00Z">
        <w:r>
          <w:t>B</w:t>
        </w:r>
      </w:ins>
      <w:r w:rsidRPr="00473006">
        <w:t>bagi</w:t>
      </w:r>
      <w:proofErr w:type="spellEnd"/>
      <w:r w:rsidRPr="00473006">
        <w:t xml:space="preserve"> </w:t>
      </w:r>
      <w:proofErr w:type="spellStart"/>
      <w:r w:rsidRPr="00473006">
        <w:t>Anak</w:t>
      </w:r>
      <w:proofErr w:type="spellEnd"/>
      <w:r w:rsidRPr="00473006">
        <w:t xml:space="preserve"> </w:t>
      </w:r>
      <w:proofErr w:type="spellStart"/>
      <w:proofErr w:type="gramStart"/>
      <w:r w:rsidRPr="00473006">
        <w:t>Usia</w:t>
      </w:r>
      <w:proofErr w:type="spellEnd"/>
      <w:proofErr w:type="gramEnd"/>
      <w:r w:rsidRPr="00473006">
        <w:t xml:space="preserve"> </w:t>
      </w:r>
      <w:proofErr w:type="spellStart"/>
      <w:r w:rsidRPr="00473006">
        <w:t>Dini</w:t>
      </w:r>
      <w:proofErr w:type="spellEnd"/>
      <w:r w:rsidRPr="00473006">
        <w:t xml:space="preserve"> </w:t>
      </w:r>
      <w:r w:rsidRPr="00473006">
        <w:cr/>
      </w:r>
    </w:p>
    <w:p w:rsidR="00473006" w:rsidRDefault="00473006">
      <w:pPr>
        <w:rPr>
          <w:ins w:id="2" w:author="nds" w:date="2022-01-19T12:46:00Z"/>
        </w:rPr>
      </w:pPr>
      <w:proofErr w:type="spellStart"/>
      <w:r w:rsidRPr="00473006">
        <w:t>Oleh</w:t>
      </w:r>
      <w:proofErr w:type="spellEnd"/>
      <w:r w:rsidRPr="00473006">
        <w:t xml:space="preserve"> </w:t>
      </w:r>
      <w:proofErr w:type="spellStart"/>
      <w:r w:rsidRPr="00473006">
        <w:t>Kodar</w:t>
      </w:r>
      <w:proofErr w:type="spellEnd"/>
      <w:r w:rsidRPr="00473006">
        <w:t xml:space="preserve"> Akbar</w:t>
      </w:r>
      <w:r w:rsidRPr="00473006">
        <w:cr/>
      </w:r>
    </w:p>
    <w:p w:rsidR="00473006" w:rsidRDefault="00473006">
      <w:pPr>
        <w:rPr>
          <w:ins w:id="3" w:author="nds" w:date="2022-01-19T12:46:00Z"/>
        </w:rPr>
      </w:pPr>
      <w:proofErr w:type="spellStart"/>
      <w:proofErr w:type="gramStart"/>
      <w:r w:rsidRPr="00473006">
        <w:t>Pada</w:t>
      </w:r>
      <w:proofErr w:type="spellEnd"/>
      <w:r w:rsidRPr="00473006">
        <w:t xml:space="preserve"> </w:t>
      </w:r>
      <w:proofErr w:type="spellStart"/>
      <w:r w:rsidRPr="00473006">
        <w:t>zaman</w:t>
      </w:r>
      <w:proofErr w:type="spellEnd"/>
      <w:r w:rsidRPr="00473006">
        <w:t xml:space="preserve"> </w:t>
      </w:r>
      <w:proofErr w:type="spellStart"/>
      <w:r w:rsidRPr="00473006">
        <w:t>ini</w:t>
      </w:r>
      <w:proofErr w:type="spellEnd"/>
      <w:r w:rsidRPr="00473006">
        <w:t xml:space="preserve"> </w:t>
      </w:r>
      <w:proofErr w:type="spellStart"/>
      <w:r w:rsidRPr="00473006">
        <w:t>kita</w:t>
      </w:r>
      <w:proofErr w:type="spellEnd"/>
      <w:r w:rsidRPr="00473006">
        <w:t xml:space="preserve"> </w:t>
      </w:r>
      <w:proofErr w:type="spellStart"/>
      <w:r w:rsidRPr="00473006">
        <w:t>berada</w:t>
      </w:r>
      <w:proofErr w:type="spellEnd"/>
      <w:r w:rsidRPr="00473006">
        <w:t xml:space="preserve"> </w:t>
      </w:r>
      <w:proofErr w:type="spellStart"/>
      <w:r w:rsidRPr="00473006">
        <w:t>pada</w:t>
      </w:r>
      <w:proofErr w:type="spellEnd"/>
      <w:r w:rsidRPr="00473006">
        <w:t xml:space="preserve"> </w:t>
      </w:r>
      <w:proofErr w:type="spellStart"/>
      <w:r w:rsidRPr="00473006">
        <w:t>zona</w:t>
      </w:r>
      <w:proofErr w:type="spellEnd"/>
      <w:r w:rsidRPr="00473006">
        <w:t xml:space="preserve"> </w:t>
      </w:r>
      <w:proofErr w:type="spellStart"/>
      <w:r w:rsidRPr="00473006">
        <w:t>industri</w:t>
      </w:r>
      <w:proofErr w:type="spellEnd"/>
      <w:r w:rsidRPr="00473006">
        <w:t xml:space="preserve"> yang </w:t>
      </w:r>
      <w:proofErr w:type="spellStart"/>
      <w:r w:rsidRPr="00473006">
        <w:t>sangat</w:t>
      </w:r>
      <w:proofErr w:type="spellEnd"/>
      <w:r w:rsidRPr="00473006">
        <w:t xml:space="preserve"> </w:t>
      </w:r>
      <w:proofErr w:type="spellStart"/>
      <w:r w:rsidRPr="00473006">
        <w:t>e</w:t>
      </w:r>
      <w:ins w:id="4" w:author="nds" w:date="2022-01-19T12:46:00Z">
        <w:r>
          <w:t>ks</w:t>
        </w:r>
      </w:ins>
      <w:r w:rsidRPr="00473006">
        <w:t>xtream</w:t>
      </w:r>
      <w:proofErr w:type="spellEnd"/>
      <w:r w:rsidRPr="00473006">
        <w:t>.</w:t>
      </w:r>
      <w:proofErr w:type="gramEnd"/>
      <w:r w:rsidRPr="00473006">
        <w:t xml:space="preserve"> </w:t>
      </w:r>
      <w:proofErr w:type="spellStart"/>
      <w:r w:rsidRPr="00473006">
        <w:t>Industri</w:t>
      </w:r>
      <w:proofErr w:type="spellEnd"/>
      <w:r w:rsidRPr="00473006">
        <w:t xml:space="preserve"> yang </w:t>
      </w:r>
      <w:proofErr w:type="spellStart"/>
      <w:r w:rsidRPr="00473006">
        <w:t>tiap</w:t>
      </w:r>
      <w:proofErr w:type="spellEnd"/>
      <w:r w:rsidRPr="00473006">
        <w:t xml:space="preserve"> </w:t>
      </w:r>
      <w:proofErr w:type="spellStart"/>
      <w:r w:rsidRPr="00473006">
        <w:t>menit</w:t>
      </w:r>
      <w:proofErr w:type="spellEnd"/>
      <w:r w:rsidRPr="00473006">
        <w:t xml:space="preserve"> </w:t>
      </w:r>
      <w:proofErr w:type="spellStart"/>
      <w:r w:rsidRPr="00473006">
        <w:t>bahkan</w:t>
      </w:r>
      <w:proofErr w:type="spellEnd"/>
      <w:r w:rsidRPr="00473006">
        <w:t xml:space="preserve"> </w:t>
      </w:r>
      <w:proofErr w:type="spellStart"/>
      <w:r w:rsidRPr="00473006">
        <w:t>detik</w:t>
      </w:r>
      <w:proofErr w:type="spellEnd"/>
      <w:r w:rsidRPr="00473006">
        <w:t xml:space="preserve"> </w:t>
      </w:r>
      <w:proofErr w:type="spellStart"/>
      <w:r w:rsidRPr="00473006">
        <w:t>dia</w:t>
      </w:r>
      <w:proofErr w:type="spellEnd"/>
      <w:r w:rsidRPr="00473006">
        <w:t xml:space="preserve"> </w:t>
      </w:r>
      <w:proofErr w:type="spellStart"/>
      <w:proofErr w:type="gramStart"/>
      <w:r w:rsidRPr="00473006">
        <w:t>akan</w:t>
      </w:r>
      <w:proofErr w:type="spellEnd"/>
      <w:proofErr w:type="gramEnd"/>
      <w:r w:rsidRPr="00473006">
        <w:t xml:space="preserve"> </w:t>
      </w:r>
      <w:proofErr w:type="spellStart"/>
      <w:r w:rsidRPr="00473006">
        <w:t>berubah</w:t>
      </w:r>
      <w:proofErr w:type="spellEnd"/>
      <w:r w:rsidRPr="00473006">
        <w:t xml:space="preserve"> </w:t>
      </w:r>
      <w:proofErr w:type="spellStart"/>
      <w:r w:rsidRPr="00473006">
        <w:t>semakin</w:t>
      </w:r>
      <w:proofErr w:type="spellEnd"/>
      <w:r w:rsidRPr="00473006">
        <w:t xml:space="preserve"> </w:t>
      </w:r>
      <w:proofErr w:type="spellStart"/>
      <w:r w:rsidRPr="00473006">
        <w:t>maju</w:t>
      </w:r>
      <w:proofErr w:type="spellEnd"/>
      <w:r w:rsidRPr="00473006">
        <w:t xml:space="preserve">, yang </w:t>
      </w:r>
      <w:proofErr w:type="spellStart"/>
      <w:r w:rsidRPr="00473006">
        <w:t>sering</w:t>
      </w:r>
      <w:proofErr w:type="spellEnd"/>
      <w:r w:rsidRPr="00473006">
        <w:t xml:space="preserve"> </w:t>
      </w:r>
      <w:proofErr w:type="spellStart"/>
      <w:r w:rsidRPr="00473006">
        <w:t>kita</w:t>
      </w:r>
      <w:proofErr w:type="spellEnd"/>
      <w:r w:rsidRPr="00473006">
        <w:t xml:space="preserve"> </w:t>
      </w:r>
      <w:proofErr w:type="spellStart"/>
      <w:r w:rsidRPr="00473006">
        <w:t>sebut</w:t>
      </w:r>
      <w:proofErr w:type="spellEnd"/>
      <w:r w:rsidRPr="00473006">
        <w:t xml:space="preserve"> </w:t>
      </w:r>
      <w:proofErr w:type="spellStart"/>
      <w:r w:rsidRPr="00473006">
        <w:t>dengan</w:t>
      </w:r>
      <w:proofErr w:type="spellEnd"/>
      <w:r w:rsidRPr="00473006">
        <w:t xml:space="preserve"> </w:t>
      </w:r>
      <w:proofErr w:type="spellStart"/>
      <w:r w:rsidRPr="00473006">
        <w:t>revolusi</w:t>
      </w:r>
      <w:proofErr w:type="spellEnd"/>
      <w:r w:rsidRPr="00473006">
        <w:t xml:space="preserve"> </w:t>
      </w:r>
      <w:proofErr w:type="spellStart"/>
      <w:r w:rsidRPr="00473006">
        <w:t>industr</w:t>
      </w:r>
      <w:ins w:id="5" w:author="nds" w:date="2022-01-19T12:46:00Z">
        <w:r>
          <w:t>i</w:t>
        </w:r>
      </w:ins>
      <w:proofErr w:type="spellEnd"/>
      <w:del w:id="6" w:author="nds" w:date="2022-01-19T12:46:00Z">
        <w:r w:rsidRPr="00473006" w:rsidDel="00473006">
          <w:delText>y</w:delText>
        </w:r>
      </w:del>
      <w:r w:rsidRPr="00473006">
        <w:t xml:space="preserve"> 4.0. </w:t>
      </w:r>
      <w:proofErr w:type="spellStart"/>
      <w:proofErr w:type="gramStart"/>
      <w:r w:rsidRPr="00473006">
        <w:t>Istilah</w:t>
      </w:r>
      <w:proofErr w:type="spellEnd"/>
      <w:r w:rsidRPr="00473006">
        <w:t xml:space="preserve"> yang </w:t>
      </w:r>
      <w:proofErr w:type="spellStart"/>
      <w:r w:rsidRPr="00473006">
        <w:t>masih</w:t>
      </w:r>
      <w:proofErr w:type="spellEnd"/>
      <w:r w:rsidRPr="00473006">
        <w:t xml:space="preserve"> </w:t>
      </w:r>
      <w:proofErr w:type="spellStart"/>
      <w:r w:rsidRPr="00473006">
        <w:t>jarang</w:t>
      </w:r>
      <w:proofErr w:type="spellEnd"/>
      <w:r w:rsidRPr="00473006">
        <w:t xml:space="preserve"> </w:t>
      </w:r>
      <w:proofErr w:type="spellStart"/>
      <w:r w:rsidRPr="00473006">
        <w:t>kita</w:t>
      </w:r>
      <w:proofErr w:type="spellEnd"/>
      <w:r w:rsidRPr="00473006">
        <w:t xml:space="preserve"> </w:t>
      </w:r>
      <w:proofErr w:type="spellStart"/>
      <w:r w:rsidRPr="00473006">
        <w:t>dengar</w:t>
      </w:r>
      <w:proofErr w:type="spellEnd"/>
      <w:r w:rsidRPr="00473006">
        <w:t xml:space="preserve"> </w:t>
      </w:r>
      <w:proofErr w:type="spellStart"/>
      <w:r w:rsidRPr="00473006">
        <w:t>bahkan</w:t>
      </w:r>
      <w:proofErr w:type="spellEnd"/>
      <w:r w:rsidRPr="00473006">
        <w:t xml:space="preserve"> </w:t>
      </w:r>
      <w:proofErr w:type="spellStart"/>
      <w:r w:rsidRPr="00473006">
        <w:t>banyak</w:t>
      </w:r>
      <w:proofErr w:type="spellEnd"/>
      <w:r w:rsidRPr="00473006">
        <w:t xml:space="preserve"> yang </w:t>
      </w:r>
      <w:proofErr w:type="spellStart"/>
      <w:r w:rsidRPr="00473006">
        <w:t>masih</w:t>
      </w:r>
      <w:proofErr w:type="spellEnd"/>
      <w:r w:rsidRPr="00473006">
        <w:t xml:space="preserve"> </w:t>
      </w:r>
      <w:proofErr w:type="spellStart"/>
      <w:r w:rsidRPr="00473006">
        <w:t>awam</w:t>
      </w:r>
      <w:proofErr w:type="spellEnd"/>
      <w:r w:rsidRPr="00473006">
        <w:t>.</w:t>
      </w:r>
      <w:proofErr w:type="gramEnd"/>
      <w:r w:rsidRPr="00473006">
        <w:cr/>
      </w:r>
    </w:p>
    <w:p w:rsidR="00473006" w:rsidRDefault="00473006">
      <w:pPr>
        <w:rPr>
          <w:ins w:id="7" w:author="nds" w:date="2022-01-19T12:47:00Z"/>
        </w:rPr>
      </w:pPr>
      <w:proofErr w:type="spellStart"/>
      <w:proofErr w:type="gramStart"/>
      <w:r w:rsidRPr="00473006">
        <w:t>Bagi</w:t>
      </w:r>
      <w:proofErr w:type="spellEnd"/>
      <w:r w:rsidRPr="00473006">
        <w:t xml:space="preserve"> </w:t>
      </w:r>
      <w:proofErr w:type="spellStart"/>
      <w:r w:rsidRPr="00473006">
        <w:t>pendidik</w:t>
      </w:r>
      <w:proofErr w:type="spellEnd"/>
      <w:r w:rsidRPr="00473006">
        <w:t xml:space="preserve"> </w:t>
      </w:r>
      <w:proofErr w:type="spellStart"/>
      <w:r w:rsidRPr="00473006">
        <w:t>maupun</w:t>
      </w:r>
      <w:proofErr w:type="spellEnd"/>
      <w:r w:rsidRPr="00473006">
        <w:t xml:space="preserve"> </w:t>
      </w:r>
      <w:proofErr w:type="spellStart"/>
      <w:r w:rsidRPr="00473006">
        <w:t>peserta</w:t>
      </w:r>
      <w:proofErr w:type="spellEnd"/>
      <w:r w:rsidRPr="00473006">
        <w:t xml:space="preserve"> </w:t>
      </w:r>
      <w:proofErr w:type="spellStart"/>
      <w:r w:rsidRPr="00473006">
        <w:t>didik</w:t>
      </w:r>
      <w:proofErr w:type="spellEnd"/>
      <w:r w:rsidRPr="00473006">
        <w:t xml:space="preserve"> </w:t>
      </w:r>
      <w:proofErr w:type="spellStart"/>
      <w:r w:rsidRPr="00473006">
        <w:t>hari</w:t>
      </w:r>
      <w:proofErr w:type="spellEnd"/>
      <w:r w:rsidRPr="00473006">
        <w:t xml:space="preserve"> </w:t>
      </w:r>
      <w:proofErr w:type="spellStart"/>
      <w:r w:rsidRPr="00473006">
        <w:t>ini</w:t>
      </w:r>
      <w:proofErr w:type="spellEnd"/>
      <w:r w:rsidRPr="00473006">
        <w:t xml:space="preserve"> </w:t>
      </w:r>
      <w:proofErr w:type="spellStart"/>
      <w:r w:rsidRPr="00473006">
        <w:t>kita</w:t>
      </w:r>
      <w:proofErr w:type="spellEnd"/>
      <w:r w:rsidRPr="00473006">
        <w:t xml:space="preserve"> </w:t>
      </w:r>
      <w:proofErr w:type="spellStart"/>
      <w:r w:rsidRPr="00473006">
        <w:t>di</w:t>
      </w:r>
      <w:del w:id="8" w:author="nds" w:date="2022-01-19T12:46:00Z">
        <w:r w:rsidRPr="00473006" w:rsidDel="00473006">
          <w:delText xml:space="preserve"> </w:delText>
        </w:r>
      </w:del>
      <w:ins w:id="9" w:author="nds" w:date="2022-01-19T12:47:00Z">
        <w:r>
          <w:t>_</w:t>
        </w:r>
      </w:ins>
      <w:r w:rsidRPr="00473006">
        <w:t>siapkan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memasuki</w:t>
      </w:r>
      <w:proofErr w:type="spellEnd"/>
      <w:r w:rsidRPr="00473006">
        <w:t xml:space="preserve"> </w:t>
      </w:r>
      <w:proofErr w:type="spellStart"/>
      <w:r w:rsidRPr="00473006">
        <w:t>dunia</w:t>
      </w:r>
      <w:proofErr w:type="spellEnd"/>
      <w:r w:rsidRPr="00473006">
        <w:t xml:space="preserve"> </w:t>
      </w:r>
      <w:proofErr w:type="spellStart"/>
      <w:r w:rsidRPr="00473006">
        <w:t>kerja</w:t>
      </w:r>
      <w:proofErr w:type="spellEnd"/>
      <w:r w:rsidRPr="00473006">
        <w:t xml:space="preserve"> </w:t>
      </w:r>
      <w:proofErr w:type="spellStart"/>
      <w:r w:rsidRPr="00473006">
        <w:t>namun</w:t>
      </w:r>
      <w:proofErr w:type="spellEnd"/>
      <w:r w:rsidRPr="00473006">
        <w:t xml:space="preserve"> </w:t>
      </w:r>
      <w:proofErr w:type="spellStart"/>
      <w:r w:rsidRPr="00473006">
        <w:t>bukan</w:t>
      </w:r>
      <w:proofErr w:type="spellEnd"/>
      <w:r w:rsidRPr="00473006">
        <w:t xml:space="preserve"> </w:t>
      </w:r>
      <w:proofErr w:type="spellStart"/>
      <w:r w:rsidRPr="00473006">
        <w:t>lagi</w:t>
      </w:r>
      <w:proofErr w:type="spellEnd"/>
      <w:r w:rsidRPr="00473006">
        <w:t xml:space="preserve"> </w:t>
      </w:r>
      <w:proofErr w:type="spellStart"/>
      <w:r w:rsidRPr="00473006">
        <w:t>perkerja</w:t>
      </w:r>
      <w:proofErr w:type="spellEnd"/>
      <w:r w:rsidRPr="00473006">
        <w:t xml:space="preserve">, </w:t>
      </w:r>
      <w:proofErr w:type="spellStart"/>
      <w:r w:rsidRPr="00473006">
        <w:t>tetapi</w:t>
      </w:r>
      <w:proofErr w:type="spellEnd"/>
      <w:r w:rsidRPr="00473006">
        <w:t xml:space="preserve"> </w:t>
      </w:r>
      <w:proofErr w:type="spellStart"/>
      <w:r w:rsidRPr="00473006">
        <w:t>kita</w:t>
      </w:r>
      <w:proofErr w:type="spellEnd"/>
      <w:r w:rsidRPr="00473006">
        <w:t xml:space="preserve"> </w:t>
      </w:r>
      <w:proofErr w:type="spellStart"/>
      <w:r w:rsidRPr="00473006">
        <w:t>di</w:t>
      </w:r>
      <w:ins w:id="10" w:author="nds" w:date="2022-01-19T12:47:00Z">
        <w:r>
          <w:t>_</w:t>
        </w:r>
      </w:ins>
      <w:del w:id="11" w:author="nds" w:date="2022-01-19T12:47:00Z">
        <w:r w:rsidRPr="00473006" w:rsidDel="00473006">
          <w:delText xml:space="preserve"> </w:delText>
        </w:r>
      </w:del>
      <w:r w:rsidRPr="00473006">
        <w:t>siapkan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membuat</w:t>
      </w:r>
      <w:proofErr w:type="spellEnd"/>
      <w:r w:rsidRPr="00473006">
        <w:t xml:space="preserve"> </w:t>
      </w:r>
      <w:proofErr w:type="spellStart"/>
      <w:r w:rsidRPr="00473006">
        <w:t>lapangan</w:t>
      </w:r>
      <w:proofErr w:type="spellEnd"/>
      <w:r w:rsidRPr="00473006">
        <w:t xml:space="preserve"> </w:t>
      </w:r>
      <w:proofErr w:type="spellStart"/>
      <w:r w:rsidRPr="00473006">
        <w:t>kerja</w:t>
      </w:r>
      <w:proofErr w:type="spellEnd"/>
      <w:r w:rsidRPr="00473006">
        <w:t xml:space="preserve"> </w:t>
      </w:r>
      <w:proofErr w:type="spellStart"/>
      <w:r w:rsidRPr="00473006">
        <w:t>baru</w:t>
      </w:r>
      <w:proofErr w:type="spellEnd"/>
      <w:r w:rsidRPr="00473006">
        <w:t xml:space="preserve"> yang </w:t>
      </w:r>
      <w:proofErr w:type="spellStart"/>
      <w:r w:rsidRPr="00473006">
        <w:t>belum</w:t>
      </w:r>
      <w:proofErr w:type="spellEnd"/>
      <w:r w:rsidRPr="00473006">
        <w:t xml:space="preserve"> </w:t>
      </w:r>
      <w:proofErr w:type="spellStart"/>
      <w:r w:rsidRPr="00473006">
        <w:t>tercipta</w:t>
      </w:r>
      <w:proofErr w:type="spellEnd"/>
      <w:r w:rsidRPr="00473006">
        <w:t xml:space="preserve">, </w:t>
      </w:r>
      <w:proofErr w:type="spellStart"/>
      <w:r w:rsidRPr="00473006">
        <w:t>dengan</w:t>
      </w:r>
      <w:proofErr w:type="spellEnd"/>
      <w:r w:rsidRPr="00473006">
        <w:t xml:space="preserve"> </w:t>
      </w:r>
      <w:proofErr w:type="spellStart"/>
      <w:r w:rsidRPr="00473006">
        <w:t>menggunakan</w:t>
      </w:r>
      <w:proofErr w:type="spellEnd"/>
      <w:r w:rsidRPr="00473006">
        <w:t xml:space="preserve"> </w:t>
      </w:r>
      <w:proofErr w:type="spellStart"/>
      <w:r w:rsidRPr="00473006">
        <w:t>kemampuan</w:t>
      </w:r>
      <w:proofErr w:type="spellEnd"/>
      <w:r w:rsidRPr="00473006">
        <w:t xml:space="preserve"> </w:t>
      </w:r>
      <w:proofErr w:type="spellStart"/>
      <w:r w:rsidRPr="00473006">
        <w:t>teknologi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ide</w:t>
      </w:r>
      <w:proofErr w:type="spellEnd"/>
      <w:r w:rsidRPr="00473006">
        <w:t xml:space="preserve"> </w:t>
      </w:r>
      <w:proofErr w:type="spellStart"/>
      <w:r w:rsidRPr="00473006">
        <w:t>kreatif</w:t>
      </w:r>
      <w:proofErr w:type="spellEnd"/>
      <w:r w:rsidRPr="00473006">
        <w:t xml:space="preserve"> </w:t>
      </w:r>
      <w:proofErr w:type="spellStart"/>
      <w:r w:rsidRPr="00473006">
        <w:t>kita</w:t>
      </w:r>
      <w:proofErr w:type="spellEnd"/>
      <w:r w:rsidRPr="00473006">
        <w:t>.</w:t>
      </w:r>
      <w:proofErr w:type="gramEnd"/>
    </w:p>
    <w:p w:rsidR="00473006" w:rsidRDefault="00473006">
      <w:pPr>
        <w:rPr>
          <w:ins w:id="12" w:author="nds" w:date="2022-01-19T12:47:00Z"/>
        </w:rPr>
      </w:pPr>
      <w:r w:rsidRPr="00473006">
        <w:cr/>
      </w:r>
      <w:proofErr w:type="spellStart"/>
      <w:proofErr w:type="gramStart"/>
      <w:r w:rsidRPr="00473006">
        <w:t>Pendidikan</w:t>
      </w:r>
      <w:proofErr w:type="spellEnd"/>
      <w:r w:rsidRPr="00473006">
        <w:t xml:space="preserve"> 4.0 </w:t>
      </w:r>
      <w:proofErr w:type="spellStart"/>
      <w:r w:rsidRPr="00473006">
        <w:t>adalah</w:t>
      </w:r>
      <w:proofErr w:type="spellEnd"/>
      <w:r w:rsidRPr="00473006">
        <w:t xml:space="preserve"> </w:t>
      </w:r>
      <w:proofErr w:type="spellStart"/>
      <w:r w:rsidRPr="00473006">
        <w:t>suatu</w:t>
      </w:r>
      <w:proofErr w:type="spellEnd"/>
      <w:r w:rsidRPr="00473006">
        <w:t xml:space="preserve"> program yang </w:t>
      </w:r>
      <w:proofErr w:type="spellStart"/>
      <w:r w:rsidRPr="00473006">
        <w:t>di</w:t>
      </w:r>
      <w:proofErr w:type="spellEnd"/>
      <w:r w:rsidRPr="00473006">
        <w:t xml:space="preserve"> </w:t>
      </w:r>
      <w:proofErr w:type="spellStart"/>
      <w:r w:rsidRPr="00473006">
        <w:t>buat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mewujudkan</w:t>
      </w:r>
      <w:proofErr w:type="spellEnd"/>
      <w:r w:rsidRPr="00473006">
        <w:t xml:space="preserve"> </w:t>
      </w:r>
      <w:proofErr w:type="spellStart"/>
      <w:r w:rsidRPr="00473006">
        <w:t>pendidikan</w:t>
      </w:r>
      <w:proofErr w:type="spellEnd"/>
      <w:r w:rsidRPr="00473006">
        <w:t xml:space="preserve"> yang </w:t>
      </w:r>
      <w:proofErr w:type="spellStart"/>
      <w:r w:rsidRPr="00473006">
        <w:t>cerdas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kreatif</w:t>
      </w:r>
      <w:proofErr w:type="spellEnd"/>
      <w:r w:rsidRPr="00473006">
        <w:t>.</w:t>
      </w:r>
      <w:proofErr w:type="gramEnd"/>
      <w:r w:rsidRPr="00473006">
        <w:t xml:space="preserve"> </w:t>
      </w:r>
      <w:proofErr w:type="spellStart"/>
      <w:r w:rsidRPr="00473006">
        <w:t>Tujuan</w:t>
      </w:r>
      <w:proofErr w:type="spellEnd"/>
      <w:r w:rsidRPr="00473006">
        <w:t xml:space="preserve"> </w:t>
      </w:r>
      <w:proofErr w:type="spellStart"/>
      <w:r w:rsidRPr="00473006">
        <w:t>dari</w:t>
      </w:r>
      <w:proofErr w:type="spellEnd"/>
      <w:r w:rsidRPr="00473006">
        <w:t xml:space="preserve"> </w:t>
      </w:r>
      <w:proofErr w:type="spellStart"/>
      <w:r w:rsidRPr="00473006">
        <w:t>terciptanya</w:t>
      </w:r>
      <w:proofErr w:type="spellEnd"/>
      <w:r w:rsidRPr="00473006">
        <w:t xml:space="preserve"> </w:t>
      </w:r>
      <w:proofErr w:type="spellStart"/>
      <w:r w:rsidRPr="00473006">
        <w:t>pendidikan</w:t>
      </w:r>
      <w:proofErr w:type="spellEnd"/>
      <w:r w:rsidRPr="00473006">
        <w:t xml:space="preserve"> 4.0 </w:t>
      </w:r>
      <w:proofErr w:type="spellStart"/>
      <w:r w:rsidRPr="00473006">
        <w:t>ini</w:t>
      </w:r>
      <w:proofErr w:type="spellEnd"/>
      <w:r w:rsidRPr="00473006">
        <w:t xml:space="preserve"> </w:t>
      </w:r>
      <w:proofErr w:type="spellStart"/>
      <w:r w:rsidRPr="00473006">
        <w:t>adalah</w:t>
      </w:r>
      <w:proofErr w:type="spellEnd"/>
      <w:r w:rsidRPr="00473006">
        <w:t xml:space="preserve"> </w:t>
      </w:r>
      <w:proofErr w:type="spellStart"/>
      <w:r w:rsidRPr="00473006">
        <w:t>peningkatan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pemerataan</w:t>
      </w:r>
      <w:proofErr w:type="spellEnd"/>
      <w:r w:rsidRPr="00473006">
        <w:t xml:space="preserve"> </w:t>
      </w:r>
      <w:proofErr w:type="spellStart"/>
      <w:r w:rsidRPr="00473006">
        <w:t>pendidikan</w:t>
      </w:r>
      <w:proofErr w:type="spellEnd"/>
      <w:r w:rsidRPr="00473006">
        <w:t xml:space="preserve">, </w:t>
      </w:r>
      <w:proofErr w:type="spellStart"/>
      <w:r w:rsidRPr="00473006">
        <w:t>dengan</w:t>
      </w:r>
      <w:proofErr w:type="spellEnd"/>
      <w:r w:rsidRPr="00473006">
        <w:t xml:space="preserve"> </w:t>
      </w:r>
      <w:proofErr w:type="spellStart"/>
      <w:proofErr w:type="gramStart"/>
      <w:r w:rsidRPr="00473006">
        <w:t>cara</w:t>
      </w:r>
      <w:proofErr w:type="spellEnd"/>
      <w:proofErr w:type="gramEnd"/>
      <w:r w:rsidRPr="00473006">
        <w:t xml:space="preserve"> </w:t>
      </w:r>
      <w:proofErr w:type="spellStart"/>
      <w:r w:rsidRPr="00473006">
        <w:t>mem</w:t>
      </w:r>
      <w:ins w:id="13" w:author="nds" w:date="2022-01-19T12:47:00Z">
        <w:r>
          <w:t>p</w:t>
        </w:r>
      </w:ins>
      <w:r w:rsidRPr="00473006">
        <w:t>erluas</w:t>
      </w:r>
      <w:proofErr w:type="spellEnd"/>
      <w:r w:rsidRPr="00473006">
        <w:t xml:space="preserve"> </w:t>
      </w:r>
      <w:proofErr w:type="spellStart"/>
      <w:r w:rsidRPr="00473006">
        <w:t>akses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memanfaatkan</w:t>
      </w:r>
      <w:proofErr w:type="spellEnd"/>
      <w:r w:rsidRPr="00473006">
        <w:t xml:space="preserve"> </w:t>
      </w:r>
      <w:proofErr w:type="spellStart"/>
      <w:r w:rsidRPr="00473006">
        <w:t>teknologi</w:t>
      </w:r>
      <w:proofErr w:type="spellEnd"/>
    </w:p>
    <w:p w:rsidR="00473006" w:rsidRDefault="00473006" w:rsidP="00473006">
      <w:pPr>
        <w:rPr>
          <w:ins w:id="14" w:author="nds" w:date="2022-01-19T12:53:00Z"/>
        </w:rPr>
      </w:pPr>
      <w:r w:rsidRPr="00473006">
        <w:t>.</w:t>
      </w:r>
      <w:r w:rsidRPr="00473006">
        <w:cr/>
      </w:r>
      <w:proofErr w:type="spellStart"/>
      <w:r w:rsidRPr="00473006">
        <w:t>Tidak</w:t>
      </w:r>
      <w:proofErr w:type="spellEnd"/>
      <w:r w:rsidRPr="00473006">
        <w:t xml:space="preserve"> </w:t>
      </w:r>
      <w:proofErr w:type="spellStart"/>
      <w:r w:rsidRPr="00473006">
        <w:t>hanya</w:t>
      </w:r>
      <w:proofErr w:type="spellEnd"/>
      <w:r w:rsidRPr="00473006">
        <w:t xml:space="preserve"> </w:t>
      </w:r>
      <w:proofErr w:type="spellStart"/>
      <w:r w:rsidRPr="00473006">
        <w:t>itu</w:t>
      </w:r>
      <w:proofErr w:type="spellEnd"/>
      <w:r w:rsidRPr="00473006">
        <w:t xml:space="preserve"> </w:t>
      </w:r>
      <w:proofErr w:type="spellStart"/>
      <w:r w:rsidRPr="00473006">
        <w:t>pendidikan</w:t>
      </w:r>
      <w:proofErr w:type="spellEnd"/>
      <w:r w:rsidRPr="00473006">
        <w:t xml:space="preserve"> 4.0 </w:t>
      </w:r>
      <w:proofErr w:type="spellStart"/>
      <w:r w:rsidRPr="00473006">
        <w:t>menghasilkan</w:t>
      </w:r>
      <w:proofErr w:type="spellEnd"/>
      <w:r w:rsidRPr="00473006">
        <w:t xml:space="preserve"> 4 </w:t>
      </w:r>
      <w:proofErr w:type="spellStart"/>
      <w:r w:rsidRPr="00473006">
        <w:t>aspek</w:t>
      </w:r>
      <w:proofErr w:type="spellEnd"/>
      <w:r w:rsidRPr="00473006">
        <w:t xml:space="preserve"> yang </w:t>
      </w:r>
      <w:proofErr w:type="spellStart"/>
      <w:r w:rsidRPr="00473006">
        <w:t>sangat</w:t>
      </w:r>
      <w:proofErr w:type="spellEnd"/>
      <w:r w:rsidRPr="00473006">
        <w:t xml:space="preserve"> </w:t>
      </w:r>
      <w:proofErr w:type="spellStart"/>
      <w:r w:rsidRPr="00473006">
        <w:t>di</w:t>
      </w:r>
      <w:proofErr w:type="spellEnd"/>
      <w:r w:rsidRPr="00473006">
        <w:t xml:space="preserve"> </w:t>
      </w:r>
      <w:proofErr w:type="spellStart"/>
      <w:r w:rsidRPr="00473006">
        <w:t>butuhkan</w:t>
      </w:r>
      <w:proofErr w:type="spellEnd"/>
      <w:r w:rsidRPr="00473006">
        <w:t xml:space="preserve"> </w:t>
      </w:r>
      <w:proofErr w:type="spellStart"/>
      <w:r w:rsidRPr="00473006">
        <w:t>di</w:t>
      </w:r>
      <w:proofErr w:type="spellEnd"/>
      <w:r w:rsidRPr="00473006">
        <w:t xml:space="preserve"> era </w:t>
      </w:r>
      <w:proofErr w:type="spellStart"/>
      <w:r w:rsidRPr="00473006">
        <w:t>milenial</w:t>
      </w:r>
      <w:proofErr w:type="spellEnd"/>
      <w:r w:rsidRPr="00473006">
        <w:t xml:space="preserve"> </w:t>
      </w:r>
      <w:proofErr w:type="spellStart"/>
      <w:r w:rsidRPr="00473006">
        <w:t>ini</w:t>
      </w:r>
      <w:proofErr w:type="spellEnd"/>
      <w:r w:rsidRPr="00473006">
        <w:t xml:space="preserve"> </w:t>
      </w:r>
      <w:proofErr w:type="spellStart"/>
      <w:r w:rsidRPr="00473006">
        <w:t>yaitu</w:t>
      </w:r>
      <w:proofErr w:type="gramStart"/>
      <w:ins w:id="15" w:author="nds" w:date="2022-01-19T12:48:00Z">
        <w:r>
          <w:t>:</w:t>
        </w:r>
      </w:ins>
      <w:proofErr w:type="gramEnd"/>
      <w:del w:id="16" w:author="nds" w:date="2022-01-19T12:48:00Z">
        <w:r w:rsidRPr="00473006" w:rsidDel="00473006">
          <w:delText xml:space="preserve"> </w:delText>
        </w:r>
      </w:del>
      <w:r w:rsidRPr="00473006">
        <w:t>kolaboratif</w:t>
      </w:r>
      <w:proofErr w:type="spellEnd"/>
      <w:r w:rsidRPr="00473006">
        <w:t xml:space="preserve">, </w:t>
      </w:r>
      <w:proofErr w:type="spellStart"/>
      <w:r w:rsidRPr="00473006">
        <w:t>komunikatif</w:t>
      </w:r>
      <w:proofErr w:type="spellEnd"/>
      <w:r w:rsidRPr="00473006">
        <w:t xml:space="preserve">, </w:t>
      </w:r>
      <w:proofErr w:type="spellStart"/>
      <w:r w:rsidRPr="00473006">
        <w:t>ber</w:t>
      </w:r>
      <w:ins w:id="17" w:author="nds" w:date="2022-01-19T12:52:00Z">
        <w:r>
          <w:t>p</w:t>
        </w:r>
      </w:ins>
      <w:del w:id="18" w:author="nds" w:date="2022-01-19T12:52:00Z">
        <w:r w:rsidRPr="00473006" w:rsidDel="00473006">
          <w:delText>f</w:delText>
        </w:r>
      </w:del>
      <w:r w:rsidRPr="00473006">
        <w:t>ikir</w:t>
      </w:r>
      <w:proofErr w:type="spellEnd"/>
      <w:r w:rsidRPr="00473006">
        <w:t xml:space="preserve"> </w:t>
      </w:r>
      <w:proofErr w:type="spellStart"/>
      <w:r w:rsidRPr="00473006">
        <w:t>kritis</w:t>
      </w:r>
      <w:proofErr w:type="spellEnd"/>
      <w:r w:rsidRPr="00473006">
        <w:t xml:space="preserve">, </w:t>
      </w:r>
      <w:proofErr w:type="spellStart"/>
      <w:r w:rsidRPr="00473006">
        <w:t>kreatif</w:t>
      </w:r>
      <w:proofErr w:type="spellEnd"/>
      <w:r w:rsidRPr="00473006">
        <w:t xml:space="preserve">. </w:t>
      </w:r>
      <w:proofErr w:type="spellStart"/>
      <w:r w:rsidRPr="00473006">
        <w:t>Mengapa</w:t>
      </w:r>
      <w:proofErr w:type="spellEnd"/>
      <w:r w:rsidRPr="00473006">
        <w:t xml:space="preserve"> </w:t>
      </w:r>
      <w:proofErr w:type="spellStart"/>
      <w:r w:rsidRPr="00473006">
        <w:t>demikian</w:t>
      </w:r>
      <w:proofErr w:type="spellEnd"/>
      <w:r w:rsidRPr="00473006">
        <w:t xml:space="preserve"> </w:t>
      </w:r>
      <w:proofErr w:type="spellStart"/>
      <w:r w:rsidRPr="00473006">
        <w:t>pendidikan</w:t>
      </w:r>
      <w:proofErr w:type="spellEnd"/>
      <w:r w:rsidRPr="00473006">
        <w:t xml:space="preserve"> 4.</w:t>
      </w:r>
      <w:r>
        <w:t>0</w:t>
      </w:r>
      <w:r w:rsidRPr="00473006">
        <w:t xml:space="preserve"> </w:t>
      </w:r>
      <w:proofErr w:type="spellStart"/>
      <w:r w:rsidRPr="00473006">
        <w:t>hari</w:t>
      </w:r>
      <w:proofErr w:type="spellEnd"/>
      <w:r w:rsidRPr="00473006">
        <w:t xml:space="preserve"> </w:t>
      </w:r>
      <w:proofErr w:type="spellStart"/>
      <w:r w:rsidRPr="00473006">
        <w:t>ini</w:t>
      </w:r>
      <w:proofErr w:type="spellEnd"/>
      <w:r w:rsidRPr="00473006">
        <w:t xml:space="preserve"> </w:t>
      </w:r>
      <w:proofErr w:type="spellStart"/>
      <w:r w:rsidRPr="00473006">
        <w:t>sedang</w:t>
      </w:r>
      <w:proofErr w:type="spellEnd"/>
      <w:r w:rsidRPr="00473006">
        <w:t xml:space="preserve"> </w:t>
      </w:r>
      <w:proofErr w:type="spellStart"/>
      <w:r w:rsidRPr="00473006">
        <w:t>gencar-gencarnya</w:t>
      </w:r>
      <w:proofErr w:type="spellEnd"/>
      <w:r w:rsidRPr="00473006">
        <w:t xml:space="preserve"> </w:t>
      </w:r>
      <w:proofErr w:type="spellStart"/>
      <w:proofErr w:type="gramStart"/>
      <w:r w:rsidRPr="00473006">
        <w:t>di</w:t>
      </w:r>
      <w:proofErr w:type="spellEnd"/>
      <w:proofErr w:type="gramEnd"/>
      <w:r w:rsidRPr="00473006">
        <w:t xml:space="preserve"> publis</w:t>
      </w:r>
      <w:ins w:id="19" w:author="nds" w:date="2022-01-19T12:52:00Z">
        <w:r>
          <w:t>h</w:t>
        </w:r>
      </w:ins>
      <w:r w:rsidRPr="00473006">
        <w:t xml:space="preserve">, </w:t>
      </w:r>
      <w:proofErr w:type="spellStart"/>
      <w:r w:rsidRPr="00473006">
        <w:t>karena</w:t>
      </w:r>
      <w:proofErr w:type="spellEnd"/>
      <w:r w:rsidRPr="00473006">
        <w:t xml:space="preserve"> </w:t>
      </w:r>
      <w:proofErr w:type="spellStart"/>
      <w:r w:rsidRPr="00473006">
        <w:t>di</w:t>
      </w:r>
      <w:proofErr w:type="spellEnd"/>
      <w:r w:rsidRPr="00473006">
        <w:t xml:space="preserve"> era </w:t>
      </w:r>
      <w:proofErr w:type="spellStart"/>
      <w:r w:rsidRPr="00473006">
        <w:t>ini</w:t>
      </w:r>
      <w:proofErr w:type="spellEnd"/>
      <w:r w:rsidRPr="00473006">
        <w:t xml:space="preserve"> </w:t>
      </w:r>
      <w:proofErr w:type="spellStart"/>
      <w:r w:rsidRPr="00473006">
        <w:t>kita</w:t>
      </w:r>
      <w:proofErr w:type="spellEnd"/>
      <w:r w:rsidRPr="00473006">
        <w:t xml:space="preserve"> </w:t>
      </w:r>
      <w:proofErr w:type="spellStart"/>
      <w:r w:rsidRPr="00473006">
        <w:t>harus</w:t>
      </w:r>
      <w:proofErr w:type="spellEnd"/>
      <w:r w:rsidRPr="00473006">
        <w:t xml:space="preserve"> </w:t>
      </w:r>
      <w:proofErr w:type="spellStart"/>
      <w:r w:rsidRPr="00473006">
        <w:t>mempersiapkan</w:t>
      </w:r>
      <w:proofErr w:type="spellEnd"/>
      <w:r w:rsidRPr="00473006">
        <w:t xml:space="preserve"> </w:t>
      </w:r>
      <w:proofErr w:type="spellStart"/>
      <w:r w:rsidRPr="00473006">
        <w:t>diri</w:t>
      </w:r>
      <w:proofErr w:type="spellEnd"/>
      <w:r w:rsidRPr="00473006">
        <w:t xml:space="preserve"> </w:t>
      </w:r>
      <w:proofErr w:type="spellStart"/>
      <w:r w:rsidRPr="00473006">
        <w:t>atau</w:t>
      </w:r>
      <w:proofErr w:type="spellEnd"/>
      <w:r w:rsidRPr="00473006">
        <w:t xml:space="preserve"> </w:t>
      </w:r>
      <w:proofErr w:type="spellStart"/>
      <w:r w:rsidRPr="00473006">
        <w:t>generasi</w:t>
      </w:r>
      <w:proofErr w:type="spellEnd"/>
      <w:r w:rsidRPr="00473006">
        <w:t xml:space="preserve"> </w:t>
      </w:r>
      <w:proofErr w:type="spellStart"/>
      <w:r w:rsidRPr="00473006">
        <w:t>muda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memasuki</w:t>
      </w:r>
      <w:proofErr w:type="spellEnd"/>
      <w:r w:rsidRPr="00473006">
        <w:t xml:space="preserve"> </w:t>
      </w:r>
      <w:proofErr w:type="spellStart"/>
      <w:r w:rsidRPr="00473006">
        <w:t>dunia</w:t>
      </w:r>
      <w:proofErr w:type="spellEnd"/>
      <w:r w:rsidRPr="00473006">
        <w:t xml:space="preserve"> </w:t>
      </w:r>
      <w:proofErr w:type="spellStart"/>
      <w:r w:rsidRPr="00473006">
        <w:t>revolusi</w:t>
      </w:r>
      <w:proofErr w:type="spellEnd"/>
      <w:r w:rsidRPr="00473006">
        <w:t xml:space="preserve"> </w:t>
      </w:r>
      <w:proofErr w:type="spellStart"/>
      <w:r w:rsidRPr="00473006">
        <w:t>industri</w:t>
      </w:r>
      <w:proofErr w:type="spellEnd"/>
      <w:r w:rsidRPr="00473006">
        <w:t xml:space="preserve"> 4.0.</w:t>
      </w:r>
    </w:p>
    <w:p w:rsidR="00473006" w:rsidRDefault="00473006" w:rsidP="00473006">
      <w:r w:rsidRPr="00473006">
        <w:cr/>
      </w:r>
      <w:proofErr w:type="spellStart"/>
      <w:r w:rsidRPr="00473006">
        <w:t>Karakteristik</w:t>
      </w:r>
      <w:proofErr w:type="spellEnd"/>
      <w:r w:rsidRPr="00473006">
        <w:t xml:space="preserve"> </w:t>
      </w:r>
      <w:proofErr w:type="spellStart"/>
      <w:r w:rsidRPr="00473006">
        <w:t>pendidikan</w:t>
      </w:r>
      <w:proofErr w:type="spellEnd"/>
      <w:r w:rsidRPr="00473006">
        <w:t xml:space="preserve"> 4.0</w:t>
      </w:r>
      <w:r w:rsidRPr="00473006">
        <w:cr/>
        <w:t>•</w:t>
      </w:r>
      <w:r w:rsidRPr="00473006">
        <w:tab/>
      </w:r>
      <w:proofErr w:type="spellStart"/>
      <w:r w:rsidRPr="00473006">
        <w:t>Tahapan</w:t>
      </w:r>
      <w:proofErr w:type="spellEnd"/>
      <w:r w:rsidRPr="00473006">
        <w:t xml:space="preserve"> </w:t>
      </w:r>
      <w:proofErr w:type="spellStart"/>
      <w:r w:rsidRPr="00473006">
        <w:t>belajar</w:t>
      </w:r>
      <w:proofErr w:type="spellEnd"/>
      <w:r w:rsidRPr="00473006">
        <w:t xml:space="preserve"> </w:t>
      </w:r>
      <w:proofErr w:type="spellStart"/>
      <w:r w:rsidRPr="00473006">
        <w:t>sesuai</w:t>
      </w:r>
      <w:proofErr w:type="spellEnd"/>
      <w:r w:rsidRPr="00473006">
        <w:t xml:space="preserve"> </w:t>
      </w:r>
      <w:proofErr w:type="spellStart"/>
      <w:r w:rsidRPr="00473006">
        <w:t>dengan</w:t>
      </w:r>
      <w:proofErr w:type="spellEnd"/>
      <w:r w:rsidRPr="00473006">
        <w:t xml:space="preserve"> </w:t>
      </w:r>
      <w:proofErr w:type="spellStart"/>
      <w:r w:rsidRPr="00473006">
        <w:t>kemampuan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minat</w:t>
      </w:r>
      <w:proofErr w:type="spellEnd"/>
      <w:r w:rsidRPr="00473006">
        <w:t>/</w:t>
      </w:r>
      <w:proofErr w:type="spellStart"/>
      <w:r w:rsidRPr="00473006">
        <w:t>kebutuhan</w:t>
      </w:r>
      <w:proofErr w:type="spellEnd"/>
      <w:r w:rsidRPr="00473006">
        <w:t xml:space="preserve"> </w:t>
      </w:r>
      <w:proofErr w:type="spellStart"/>
      <w:r w:rsidRPr="00473006">
        <w:t>siswa</w:t>
      </w:r>
      <w:proofErr w:type="spellEnd"/>
      <w:r w:rsidRPr="00473006">
        <w:t>.</w:t>
      </w:r>
      <w:r w:rsidRPr="00473006">
        <w:cr/>
        <w:t>•</w:t>
      </w:r>
      <w:r w:rsidRPr="00473006">
        <w:tab/>
      </w:r>
      <w:proofErr w:type="spellStart"/>
      <w:r w:rsidRPr="00473006">
        <w:t>Pada</w:t>
      </w:r>
      <w:proofErr w:type="spellEnd"/>
      <w:r w:rsidRPr="00473006">
        <w:t xml:space="preserve"> </w:t>
      </w:r>
      <w:proofErr w:type="spellStart"/>
      <w:r w:rsidRPr="00473006">
        <w:t>taha</w:t>
      </w:r>
      <w:ins w:id="20" w:author="nds" w:date="2022-01-19T12:53:00Z">
        <w:r>
          <w:t>p</w:t>
        </w:r>
      </w:ins>
      <w:proofErr w:type="spellEnd"/>
      <w:del w:id="21" w:author="nds" w:date="2022-01-19T12:53:00Z">
        <w:r w:rsidRPr="00473006" w:rsidDel="00473006">
          <w:delText>b</w:delText>
        </w:r>
      </w:del>
      <w:r w:rsidRPr="00473006">
        <w:t xml:space="preserve"> </w:t>
      </w:r>
      <w:proofErr w:type="spellStart"/>
      <w:r w:rsidRPr="00473006">
        <w:t>ini</w:t>
      </w:r>
      <w:proofErr w:type="spellEnd"/>
      <w:r w:rsidRPr="00473006">
        <w:t xml:space="preserve"> guru </w:t>
      </w:r>
      <w:proofErr w:type="spellStart"/>
      <w:r w:rsidRPr="00473006">
        <w:t>di</w:t>
      </w:r>
      <w:proofErr w:type="spellEnd"/>
      <w:r w:rsidRPr="00473006">
        <w:t xml:space="preserve"> </w:t>
      </w:r>
      <w:proofErr w:type="spellStart"/>
      <w:r w:rsidRPr="00473006">
        <w:t>tu</w:t>
      </w:r>
      <w:ins w:id="22" w:author="nds" w:date="2022-01-19T12:53:00Z">
        <w:r>
          <w:t>n</w:t>
        </w:r>
      </w:ins>
      <w:r w:rsidRPr="00473006">
        <w:t>tut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merancang</w:t>
      </w:r>
      <w:proofErr w:type="spellEnd"/>
      <w:r w:rsidRPr="00473006">
        <w:t xml:space="preserve"> </w:t>
      </w:r>
      <w:proofErr w:type="spellStart"/>
      <w:r w:rsidRPr="00473006">
        <w:t>pembelajaran</w:t>
      </w:r>
      <w:proofErr w:type="spellEnd"/>
      <w:r w:rsidRPr="00473006">
        <w:t xml:space="preserve"> </w:t>
      </w:r>
      <w:proofErr w:type="spellStart"/>
      <w:r w:rsidRPr="00473006">
        <w:t>sesuai</w:t>
      </w:r>
      <w:proofErr w:type="spellEnd"/>
      <w:r w:rsidRPr="00473006">
        <w:t xml:space="preserve"> </w:t>
      </w:r>
      <w:proofErr w:type="spellStart"/>
      <w:r w:rsidRPr="00473006">
        <w:t>dengan</w:t>
      </w:r>
      <w:proofErr w:type="spellEnd"/>
      <w:r w:rsidRPr="00473006">
        <w:t xml:space="preserve"> </w:t>
      </w:r>
      <w:proofErr w:type="spellStart"/>
      <w:r w:rsidRPr="00473006">
        <w:t>minat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bakat</w:t>
      </w:r>
      <w:proofErr w:type="spellEnd"/>
      <w:r w:rsidRPr="00473006">
        <w:t>/</w:t>
      </w:r>
      <w:proofErr w:type="spellStart"/>
      <w:r w:rsidRPr="00473006">
        <w:t>kebutuhan</w:t>
      </w:r>
      <w:proofErr w:type="spellEnd"/>
      <w:r w:rsidRPr="00473006">
        <w:t xml:space="preserve"> </w:t>
      </w:r>
      <w:proofErr w:type="spellStart"/>
      <w:r w:rsidRPr="00473006">
        <w:t>siswa</w:t>
      </w:r>
      <w:proofErr w:type="spellEnd"/>
      <w:r w:rsidRPr="00473006">
        <w:t>.</w:t>
      </w:r>
      <w:r w:rsidRPr="00473006">
        <w:cr/>
        <w:t>•</w:t>
      </w:r>
      <w:r w:rsidRPr="00473006">
        <w:tab/>
      </w:r>
      <w:proofErr w:type="spellStart"/>
      <w:r w:rsidRPr="00473006">
        <w:t>Menggunakan</w:t>
      </w:r>
      <w:proofErr w:type="spellEnd"/>
      <w:r w:rsidRPr="00473006">
        <w:t xml:space="preserve"> </w:t>
      </w:r>
      <w:proofErr w:type="spellStart"/>
      <w:r w:rsidRPr="00473006">
        <w:t>penilaian</w:t>
      </w:r>
      <w:proofErr w:type="spellEnd"/>
      <w:r w:rsidRPr="00473006">
        <w:t xml:space="preserve"> </w:t>
      </w:r>
      <w:proofErr w:type="spellStart"/>
      <w:r w:rsidRPr="00473006">
        <w:t>formati</w:t>
      </w:r>
      <w:ins w:id="23" w:author="nds" w:date="2022-01-19T12:53:00Z">
        <w:r>
          <w:t>v</w:t>
        </w:r>
      </w:ins>
      <w:proofErr w:type="spellEnd"/>
      <w:del w:id="24" w:author="nds" w:date="2022-01-19T12:53:00Z">
        <w:r w:rsidRPr="00473006" w:rsidDel="00473006">
          <w:delText>f</w:delText>
        </w:r>
      </w:del>
      <w:r w:rsidRPr="00473006">
        <w:t>.</w:t>
      </w:r>
      <w:r w:rsidRPr="00473006">
        <w:cr/>
        <w:t>•</w:t>
      </w:r>
      <w:r w:rsidRPr="00473006">
        <w:tab/>
      </w:r>
      <w:proofErr w:type="spellStart"/>
      <w:r w:rsidRPr="00473006">
        <w:t>Yaitu</w:t>
      </w:r>
      <w:proofErr w:type="spellEnd"/>
      <w:r w:rsidRPr="00473006">
        <w:t xml:space="preserve"> guru </w:t>
      </w:r>
      <w:proofErr w:type="spellStart"/>
      <w:r w:rsidRPr="00473006">
        <w:t>di</w:t>
      </w:r>
      <w:proofErr w:type="spellEnd"/>
      <w:r w:rsidRPr="00473006">
        <w:t xml:space="preserve"> </w:t>
      </w:r>
      <w:proofErr w:type="spellStart"/>
      <w:r w:rsidRPr="00473006">
        <w:t>sini</w:t>
      </w:r>
      <w:proofErr w:type="spellEnd"/>
      <w:r w:rsidRPr="00473006">
        <w:t xml:space="preserve"> </w:t>
      </w:r>
      <w:proofErr w:type="spellStart"/>
      <w:r w:rsidRPr="00473006">
        <w:t>di</w:t>
      </w:r>
      <w:proofErr w:type="spellEnd"/>
      <w:r w:rsidRPr="00473006">
        <w:t xml:space="preserve"> </w:t>
      </w:r>
      <w:proofErr w:type="spellStart"/>
      <w:r w:rsidRPr="00473006">
        <w:t>tuntut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membantu</w:t>
      </w:r>
      <w:proofErr w:type="spellEnd"/>
      <w:r w:rsidRPr="00473006">
        <w:t xml:space="preserve"> </w:t>
      </w:r>
      <w:proofErr w:type="spellStart"/>
      <w:r w:rsidRPr="00473006">
        <w:t>si</w:t>
      </w:r>
      <w:ins w:id="25" w:author="nds" w:date="2022-01-19T12:53:00Z">
        <w:r>
          <w:t>s</w:t>
        </w:r>
      </w:ins>
      <w:r w:rsidRPr="00473006">
        <w:t>wa</w:t>
      </w:r>
      <w:proofErr w:type="spellEnd"/>
      <w:r w:rsidRPr="00473006">
        <w:t xml:space="preserve"> </w:t>
      </w:r>
      <w:proofErr w:type="spellStart"/>
      <w:r w:rsidRPr="00473006">
        <w:t>dalam</w:t>
      </w:r>
      <w:proofErr w:type="spellEnd"/>
      <w:r w:rsidRPr="00473006">
        <w:t xml:space="preserve"> </w:t>
      </w:r>
      <w:proofErr w:type="spellStart"/>
      <w:r w:rsidRPr="00473006">
        <w:t>mencari</w:t>
      </w:r>
      <w:proofErr w:type="spellEnd"/>
      <w:r w:rsidRPr="00473006">
        <w:t xml:space="preserve"> </w:t>
      </w:r>
      <w:proofErr w:type="spellStart"/>
      <w:r w:rsidRPr="00473006">
        <w:t>kemampuan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bakat</w:t>
      </w:r>
      <w:proofErr w:type="spellEnd"/>
      <w:r w:rsidRPr="00473006">
        <w:t xml:space="preserve"> </w:t>
      </w:r>
      <w:proofErr w:type="spellStart"/>
      <w:r w:rsidRPr="00473006">
        <w:t>siswa</w:t>
      </w:r>
      <w:proofErr w:type="spellEnd"/>
      <w:r w:rsidRPr="00473006">
        <w:t>.</w:t>
      </w:r>
      <w:r w:rsidRPr="00473006">
        <w:cr/>
        <w:t>•</w:t>
      </w:r>
      <w:r w:rsidRPr="00473006">
        <w:tab/>
      </w:r>
      <w:proofErr w:type="spellStart"/>
      <w:r w:rsidRPr="00473006">
        <w:t>Menempatkan</w:t>
      </w:r>
      <w:proofErr w:type="spellEnd"/>
      <w:r w:rsidRPr="00473006">
        <w:t xml:space="preserve"> guru </w:t>
      </w:r>
      <w:proofErr w:type="spellStart"/>
      <w:r w:rsidRPr="00473006">
        <w:t>sebagai</w:t>
      </w:r>
      <w:proofErr w:type="spellEnd"/>
      <w:r w:rsidRPr="00473006">
        <w:t xml:space="preserve"> mentor.</w:t>
      </w:r>
      <w:r w:rsidRPr="00473006">
        <w:cr/>
        <w:t>•</w:t>
      </w:r>
      <w:r w:rsidRPr="00473006">
        <w:tab/>
        <w:t>Gur</w:t>
      </w:r>
      <w:ins w:id="26" w:author="nds" w:date="2022-01-19T12:54:00Z">
        <w:r>
          <w:t>u</w:t>
        </w:r>
      </w:ins>
      <w:del w:id="27" w:author="nds" w:date="2022-01-19T12:54:00Z">
        <w:r w:rsidRPr="00473006" w:rsidDel="00473006">
          <w:delText>i</w:delText>
        </w:r>
      </w:del>
      <w:r w:rsidRPr="00473006">
        <w:t xml:space="preserve"> </w:t>
      </w:r>
      <w:proofErr w:type="spellStart"/>
      <w:r w:rsidRPr="00473006">
        <w:t>dilatih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mengembangkan</w:t>
      </w:r>
      <w:proofErr w:type="spellEnd"/>
      <w:r w:rsidRPr="00473006">
        <w:t xml:space="preserve"> </w:t>
      </w:r>
      <w:proofErr w:type="spellStart"/>
      <w:r w:rsidRPr="00473006">
        <w:t>kurikulum</w:t>
      </w:r>
      <w:proofErr w:type="spellEnd"/>
      <w:r w:rsidRPr="00473006">
        <w:t xml:space="preserve"> </w:t>
      </w:r>
      <w:proofErr w:type="spellStart"/>
      <w:r w:rsidRPr="00473006">
        <w:t>dan</w:t>
      </w:r>
      <w:proofErr w:type="spellEnd"/>
      <w:r w:rsidRPr="00473006">
        <w:t xml:space="preserve"> </w:t>
      </w:r>
      <w:proofErr w:type="spellStart"/>
      <w:r w:rsidRPr="00473006">
        <w:t>memberikan</w:t>
      </w:r>
      <w:proofErr w:type="spellEnd"/>
      <w:r w:rsidRPr="00473006">
        <w:t xml:space="preserve"> </w:t>
      </w:r>
      <w:proofErr w:type="spellStart"/>
      <w:r w:rsidRPr="00473006">
        <w:t>kebebasan</w:t>
      </w:r>
      <w:proofErr w:type="spellEnd"/>
      <w:r w:rsidRPr="00473006">
        <w:t xml:space="preserve"> </w:t>
      </w:r>
      <w:proofErr w:type="spellStart"/>
      <w:r w:rsidRPr="00473006">
        <w:t>untuk</w:t>
      </w:r>
      <w:proofErr w:type="spellEnd"/>
      <w:r w:rsidRPr="00473006">
        <w:t xml:space="preserve"> </w:t>
      </w:r>
      <w:proofErr w:type="spellStart"/>
      <w:r w:rsidRPr="00473006">
        <w:t>menentukan</w:t>
      </w:r>
      <w:proofErr w:type="spellEnd"/>
      <w:r w:rsidRPr="00473006">
        <w:t xml:space="preserve"> </w:t>
      </w:r>
      <w:proofErr w:type="spellStart"/>
      <w:proofErr w:type="gramStart"/>
      <w:r w:rsidRPr="00473006">
        <w:t>cara</w:t>
      </w:r>
      <w:proofErr w:type="spellEnd"/>
      <w:proofErr w:type="gramEnd"/>
      <w:r w:rsidRPr="00473006">
        <w:t xml:space="preserve"> </w:t>
      </w:r>
      <w:proofErr w:type="spellStart"/>
      <w:r w:rsidRPr="00473006">
        <w:t>belajar</w:t>
      </w:r>
      <w:proofErr w:type="spellEnd"/>
      <w:r w:rsidRPr="00473006">
        <w:t xml:space="preserve"> </w:t>
      </w:r>
      <w:proofErr w:type="spellStart"/>
      <w:r w:rsidRPr="00473006">
        <w:t>mengajar</w:t>
      </w:r>
      <w:proofErr w:type="spellEnd"/>
      <w:r w:rsidRPr="00473006">
        <w:t xml:space="preserve"> </w:t>
      </w:r>
      <w:proofErr w:type="spellStart"/>
      <w:r w:rsidRPr="00473006">
        <w:t>siswa</w:t>
      </w:r>
      <w:proofErr w:type="spellEnd"/>
      <w:r w:rsidRPr="00473006">
        <w:t>.</w:t>
      </w:r>
      <w:r w:rsidRPr="00473006">
        <w:cr/>
        <w:t>•</w:t>
      </w:r>
      <w:r w:rsidRPr="00473006">
        <w:tab/>
      </w:r>
      <w:proofErr w:type="spellStart"/>
      <w:r w:rsidRPr="00473006">
        <w:t>Pengembangan</w:t>
      </w:r>
      <w:proofErr w:type="spellEnd"/>
      <w:r w:rsidRPr="00473006">
        <w:t xml:space="preserve"> </w:t>
      </w:r>
      <w:proofErr w:type="spellStart"/>
      <w:r w:rsidRPr="00473006">
        <w:t>profesi</w:t>
      </w:r>
      <w:proofErr w:type="spellEnd"/>
      <w:r w:rsidRPr="00473006">
        <w:t xml:space="preserve"> guru.</w:t>
      </w:r>
      <w:r w:rsidRPr="00473006">
        <w:cr/>
        <w:t>•</w:t>
      </w:r>
      <w:r w:rsidRPr="00473006">
        <w:tab/>
      </w:r>
      <w:proofErr w:type="spellStart"/>
      <w:r w:rsidRPr="00473006">
        <w:t>Dimana</w:t>
      </w:r>
      <w:proofErr w:type="spellEnd"/>
      <w:r w:rsidRPr="00473006">
        <w:t xml:space="preserve"> guru </w:t>
      </w:r>
      <w:proofErr w:type="spellStart"/>
      <w:r w:rsidRPr="00473006">
        <w:t>sebagai</w:t>
      </w:r>
      <w:proofErr w:type="spellEnd"/>
      <w:r w:rsidRPr="00473006">
        <w:t xml:space="preserve"> </w:t>
      </w:r>
      <w:proofErr w:type="spellStart"/>
      <w:r w:rsidRPr="00473006">
        <w:t>pendidik</w:t>
      </w:r>
      <w:proofErr w:type="spellEnd"/>
      <w:r w:rsidRPr="00473006">
        <w:t xml:space="preserve"> </w:t>
      </w:r>
      <w:proofErr w:type="spellStart"/>
      <w:r w:rsidRPr="00473006">
        <w:t>di</w:t>
      </w:r>
      <w:proofErr w:type="spellEnd"/>
      <w:r w:rsidRPr="00473006">
        <w:t xml:space="preserve"> era 4.0 </w:t>
      </w:r>
      <w:proofErr w:type="spellStart"/>
      <w:r w:rsidRPr="00473006">
        <w:t>maka</w:t>
      </w:r>
      <w:proofErr w:type="spellEnd"/>
      <w:r w:rsidRPr="00473006">
        <w:t xml:space="preserve"> guru </w:t>
      </w:r>
      <w:proofErr w:type="spellStart"/>
      <w:r w:rsidRPr="00473006">
        <w:t>tidak</w:t>
      </w:r>
      <w:proofErr w:type="spellEnd"/>
      <w:r w:rsidRPr="00473006">
        <w:t xml:space="preserve"> </w:t>
      </w:r>
      <w:proofErr w:type="spellStart"/>
      <w:r w:rsidRPr="00473006">
        <w:t>boleh</w:t>
      </w:r>
      <w:proofErr w:type="spellEnd"/>
      <w:r w:rsidRPr="00473006">
        <w:t xml:space="preserve"> </w:t>
      </w:r>
      <w:proofErr w:type="spellStart"/>
      <w:r w:rsidRPr="00473006">
        <w:t>menetap</w:t>
      </w:r>
      <w:proofErr w:type="spellEnd"/>
      <w:r w:rsidRPr="00473006">
        <w:t xml:space="preserve"> </w:t>
      </w:r>
      <w:proofErr w:type="spellStart"/>
      <w:r w:rsidRPr="00473006">
        <w:t>dengan</w:t>
      </w:r>
      <w:proofErr w:type="spellEnd"/>
      <w:r w:rsidRPr="00473006">
        <w:t xml:space="preserve"> </w:t>
      </w:r>
      <w:proofErr w:type="spellStart"/>
      <w:r w:rsidRPr="00473006">
        <w:t>satu</w:t>
      </w:r>
      <w:proofErr w:type="spellEnd"/>
      <w:r w:rsidRPr="00473006">
        <w:t xml:space="preserve"> strata, </w:t>
      </w:r>
      <w:proofErr w:type="spellStart"/>
      <w:r w:rsidRPr="00473006">
        <w:t>harus</w:t>
      </w:r>
      <w:proofErr w:type="spellEnd"/>
      <w:r w:rsidRPr="00473006">
        <w:t xml:space="preserve"> </w:t>
      </w:r>
      <w:proofErr w:type="spellStart"/>
      <w:r w:rsidRPr="00473006">
        <w:t>selalu</w:t>
      </w:r>
      <w:proofErr w:type="spellEnd"/>
      <w:r w:rsidRPr="00473006">
        <w:t xml:space="preserve"> </w:t>
      </w:r>
      <w:proofErr w:type="spellStart"/>
      <w:r w:rsidRPr="00473006">
        <w:t>berkembang</w:t>
      </w:r>
      <w:proofErr w:type="spellEnd"/>
      <w:r w:rsidRPr="00473006">
        <w:t xml:space="preserve"> agar </w:t>
      </w:r>
      <w:proofErr w:type="spellStart"/>
      <w:r w:rsidRPr="00473006">
        <w:t>dapat</w:t>
      </w:r>
      <w:proofErr w:type="spellEnd"/>
      <w:r w:rsidRPr="00473006">
        <w:t xml:space="preserve"> </w:t>
      </w:r>
      <w:proofErr w:type="spellStart"/>
      <w:r w:rsidRPr="00473006">
        <w:t>mengajarkan</w:t>
      </w:r>
      <w:proofErr w:type="spellEnd"/>
      <w:r w:rsidRPr="00473006">
        <w:t xml:space="preserve"> </w:t>
      </w:r>
      <w:proofErr w:type="spellStart"/>
      <w:r w:rsidRPr="00473006">
        <w:t>pendidikan</w:t>
      </w:r>
      <w:proofErr w:type="spellEnd"/>
      <w:r w:rsidRPr="00473006">
        <w:t xml:space="preserve"> </w:t>
      </w:r>
      <w:proofErr w:type="spellStart"/>
      <w:r w:rsidRPr="00473006">
        <w:t>sesuai</w:t>
      </w:r>
      <w:proofErr w:type="spellEnd"/>
      <w:r w:rsidRPr="00473006">
        <w:t xml:space="preserve"> </w:t>
      </w:r>
      <w:proofErr w:type="spellStart"/>
      <w:r w:rsidRPr="00473006">
        <w:t>dengan</w:t>
      </w:r>
      <w:proofErr w:type="spellEnd"/>
      <w:r w:rsidRPr="00473006">
        <w:t xml:space="preserve"> </w:t>
      </w:r>
      <w:proofErr w:type="spellStart"/>
      <w:r w:rsidRPr="00473006">
        <w:t>eranya</w:t>
      </w:r>
      <w:proofErr w:type="spellEnd"/>
      <w:r w:rsidRPr="00473006">
        <w:t>.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tekankan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  <w:r>
        <w:cr/>
        <w:t>•</w:t>
      </w:r>
      <w:r>
        <w:tab/>
      </w:r>
      <w:proofErr w:type="spellStart"/>
      <w:r>
        <w:t>Mengamati</w:t>
      </w:r>
      <w:proofErr w:type="spellEnd"/>
      <w:r>
        <w:cr/>
        <w:t>•</w:t>
      </w:r>
      <w:r>
        <w:tab/>
      </w:r>
      <w:proofErr w:type="spellStart"/>
      <w:r>
        <w:t>Memahami</w:t>
      </w:r>
      <w:proofErr w:type="spellEnd"/>
      <w:r>
        <w:cr/>
        <w:t>•</w:t>
      </w:r>
      <w:r>
        <w:tab/>
      </w:r>
      <w:proofErr w:type="spellStart"/>
      <w:r>
        <w:t>Mencoba</w:t>
      </w:r>
      <w:proofErr w:type="spellEnd"/>
      <w:r>
        <w:cr/>
        <w:t>•</w:t>
      </w:r>
      <w:r>
        <w:tab/>
      </w:r>
      <w:proofErr w:type="spellStart"/>
      <w:r>
        <w:t>Mendiskusikan</w:t>
      </w:r>
      <w:proofErr w:type="spellEnd"/>
      <w:r>
        <w:cr/>
      </w:r>
      <w:r>
        <w:lastRenderedPageBreak/>
        <w:t>•</w:t>
      </w:r>
      <w:r>
        <w:tab/>
      </w:r>
      <w:proofErr w:type="spellStart"/>
      <w:r>
        <w:t>Penelitian</w:t>
      </w:r>
      <w:proofErr w:type="spellEnd"/>
      <w:r>
        <w:cr/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>.</w:t>
      </w:r>
    </w:p>
    <w:p w:rsidR="00473006" w:rsidRDefault="00473006" w:rsidP="00473006">
      <w:pPr>
        <w:rPr>
          <w:ins w:id="28" w:author="nds" w:date="2022-01-19T12:55:00Z"/>
        </w:rPr>
      </w:pPr>
      <w:proofErr w:type="spellStart"/>
      <w:r>
        <w:t>Pikiran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>.</w:t>
      </w:r>
      <w:ins w:id="29" w:author="nds" w:date="2022-01-19T12:55:00Z">
        <w:r>
          <w:t xml:space="preserve"> _</w:t>
        </w:r>
      </w:ins>
      <w:del w:id="30" w:author="nds" w:date="2022-01-19T12:55:00Z">
        <w:r w:rsidDel="00473006">
          <w:cr/>
        </w:r>
      </w:del>
      <w:r>
        <w:t xml:space="preserve">Dari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mucul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/ </w:t>
      </w:r>
      <w:proofErr w:type="spellStart"/>
      <w:r>
        <w:t>pengaplikasian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>.</w:t>
      </w:r>
      <w:proofErr w:type="gramEnd"/>
    </w:p>
    <w:p w:rsidR="00FB64FC" w:rsidRDefault="00473006" w:rsidP="00473006">
      <w:pPr>
        <w:rPr>
          <w:ins w:id="31" w:author="nds" w:date="2022-01-19T12:55:00Z"/>
        </w:rPr>
      </w:pPr>
      <w:r>
        <w:cr/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. </w:t>
      </w:r>
      <w:proofErr w:type="spellStart"/>
      <w:proofErr w:type="gramStart"/>
      <w:r>
        <w:t>Mendiskusikan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ide-ide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E311D5" w:rsidRDefault="00473006" w:rsidP="00473006">
      <w:pPr>
        <w:rPr>
          <w:ins w:id="32" w:author="nds" w:date="2022-01-19T12:50:00Z"/>
        </w:rPr>
      </w:pPr>
      <w:r>
        <w:cr/>
      </w:r>
      <w:proofErr w:type="gramStart"/>
      <w:r>
        <w:t xml:space="preserve">Yang </w:t>
      </w:r>
      <w:proofErr w:type="spellStart"/>
      <w:r>
        <w:t>terahir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tuntutan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473006" w:rsidRDefault="00473006"/>
    <w:sectPr w:rsidR="00473006" w:rsidSect="00E3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compat/>
  <w:rsids>
    <w:rsidRoot w:val="00473006"/>
    <w:rsid w:val="000021FB"/>
    <w:rsid w:val="00003382"/>
    <w:rsid w:val="00005953"/>
    <w:rsid w:val="00010CA8"/>
    <w:rsid w:val="00012D22"/>
    <w:rsid w:val="00013B81"/>
    <w:rsid w:val="00013D75"/>
    <w:rsid w:val="000151B8"/>
    <w:rsid w:val="00024E6F"/>
    <w:rsid w:val="0002642E"/>
    <w:rsid w:val="00030A06"/>
    <w:rsid w:val="00034DA1"/>
    <w:rsid w:val="0004493F"/>
    <w:rsid w:val="000452BF"/>
    <w:rsid w:val="0004546A"/>
    <w:rsid w:val="00050C73"/>
    <w:rsid w:val="000544EE"/>
    <w:rsid w:val="00062BF5"/>
    <w:rsid w:val="00065242"/>
    <w:rsid w:val="00066CF3"/>
    <w:rsid w:val="0007002E"/>
    <w:rsid w:val="00071A25"/>
    <w:rsid w:val="000751F4"/>
    <w:rsid w:val="00077144"/>
    <w:rsid w:val="00077BBD"/>
    <w:rsid w:val="00082E40"/>
    <w:rsid w:val="0008474A"/>
    <w:rsid w:val="000922D6"/>
    <w:rsid w:val="00093C01"/>
    <w:rsid w:val="000A0219"/>
    <w:rsid w:val="000A0E8E"/>
    <w:rsid w:val="000A243E"/>
    <w:rsid w:val="000A3E0F"/>
    <w:rsid w:val="000B19B4"/>
    <w:rsid w:val="000B49E7"/>
    <w:rsid w:val="000B4E87"/>
    <w:rsid w:val="000B52A2"/>
    <w:rsid w:val="000B64A9"/>
    <w:rsid w:val="000B6ECA"/>
    <w:rsid w:val="000B7375"/>
    <w:rsid w:val="000C0D54"/>
    <w:rsid w:val="000C6B0F"/>
    <w:rsid w:val="000C6EDB"/>
    <w:rsid w:val="000C7C60"/>
    <w:rsid w:val="000D0FA8"/>
    <w:rsid w:val="000D179F"/>
    <w:rsid w:val="000D452D"/>
    <w:rsid w:val="000E0F0E"/>
    <w:rsid w:val="000E1EA5"/>
    <w:rsid w:val="000E4D73"/>
    <w:rsid w:val="000E5CC5"/>
    <w:rsid w:val="000E6071"/>
    <w:rsid w:val="000F0960"/>
    <w:rsid w:val="000F10A4"/>
    <w:rsid w:val="000F5EE5"/>
    <w:rsid w:val="000F6AF7"/>
    <w:rsid w:val="0010067C"/>
    <w:rsid w:val="00101CF2"/>
    <w:rsid w:val="00103999"/>
    <w:rsid w:val="001065DC"/>
    <w:rsid w:val="0011005B"/>
    <w:rsid w:val="00110882"/>
    <w:rsid w:val="00122AF4"/>
    <w:rsid w:val="001250CB"/>
    <w:rsid w:val="0012562B"/>
    <w:rsid w:val="00127905"/>
    <w:rsid w:val="0013048E"/>
    <w:rsid w:val="0013057D"/>
    <w:rsid w:val="00130D24"/>
    <w:rsid w:val="001348F5"/>
    <w:rsid w:val="00136C81"/>
    <w:rsid w:val="00140A73"/>
    <w:rsid w:val="00143333"/>
    <w:rsid w:val="001444E0"/>
    <w:rsid w:val="00150F7E"/>
    <w:rsid w:val="0015369E"/>
    <w:rsid w:val="0015386F"/>
    <w:rsid w:val="001619A7"/>
    <w:rsid w:val="0016541E"/>
    <w:rsid w:val="001657F6"/>
    <w:rsid w:val="0016599D"/>
    <w:rsid w:val="00171C33"/>
    <w:rsid w:val="00173CDC"/>
    <w:rsid w:val="00181F24"/>
    <w:rsid w:val="0018524F"/>
    <w:rsid w:val="00187160"/>
    <w:rsid w:val="0019017F"/>
    <w:rsid w:val="001952A3"/>
    <w:rsid w:val="0019532A"/>
    <w:rsid w:val="00195D96"/>
    <w:rsid w:val="0019731C"/>
    <w:rsid w:val="00197BC3"/>
    <w:rsid w:val="001A1968"/>
    <w:rsid w:val="001A2656"/>
    <w:rsid w:val="001A4639"/>
    <w:rsid w:val="001A5686"/>
    <w:rsid w:val="001A5791"/>
    <w:rsid w:val="001B16BE"/>
    <w:rsid w:val="001B2B91"/>
    <w:rsid w:val="001B6844"/>
    <w:rsid w:val="001B6E68"/>
    <w:rsid w:val="001B751A"/>
    <w:rsid w:val="001C30E3"/>
    <w:rsid w:val="001C3E38"/>
    <w:rsid w:val="001C72FC"/>
    <w:rsid w:val="001C7CDD"/>
    <w:rsid w:val="001D0E88"/>
    <w:rsid w:val="001D2CC5"/>
    <w:rsid w:val="001E053C"/>
    <w:rsid w:val="001E1988"/>
    <w:rsid w:val="001E51FE"/>
    <w:rsid w:val="001E6C7F"/>
    <w:rsid w:val="001E721A"/>
    <w:rsid w:val="001F2764"/>
    <w:rsid w:val="001F2A28"/>
    <w:rsid w:val="001F584C"/>
    <w:rsid w:val="001F78C6"/>
    <w:rsid w:val="00201C55"/>
    <w:rsid w:val="00202C6A"/>
    <w:rsid w:val="00207CF4"/>
    <w:rsid w:val="00212D2A"/>
    <w:rsid w:val="0022066D"/>
    <w:rsid w:val="002259A5"/>
    <w:rsid w:val="00226635"/>
    <w:rsid w:val="00227168"/>
    <w:rsid w:val="00233A6E"/>
    <w:rsid w:val="00240D7B"/>
    <w:rsid w:val="002447B4"/>
    <w:rsid w:val="00244B82"/>
    <w:rsid w:val="00245FB4"/>
    <w:rsid w:val="00251E26"/>
    <w:rsid w:val="0025771A"/>
    <w:rsid w:val="00263AC5"/>
    <w:rsid w:val="002663E2"/>
    <w:rsid w:val="002668E0"/>
    <w:rsid w:val="00267291"/>
    <w:rsid w:val="00272264"/>
    <w:rsid w:val="00276975"/>
    <w:rsid w:val="0027740D"/>
    <w:rsid w:val="00281E11"/>
    <w:rsid w:val="00282F12"/>
    <w:rsid w:val="00287C96"/>
    <w:rsid w:val="00287D80"/>
    <w:rsid w:val="00295E26"/>
    <w:rsid w:val="002A15B5"/>
    <w:rsid w:val="002A797B"/>
    <w:rsid w:val="002A7F11"/>
    <w:rsid w:val="002B01BE"/>
    <w:rsid w:val="002B23D1"/>
    <w:rsid w:val="002B448E"/>
    <w:rsid w:val="002C106B"/>
    <w:rsid w:val="002C1517"/>
    <w:rsid w:val="002C5891"/>
    <w:rsid w:val="002C5C07"/>
    <w:rsid w:val="002D417F"/>
    <w:rsid w:val="002E2C76"/>
    <w:rsid w:val="002E51EE"/>
    <w:rsid w:val="002E7EC7"/>
    <w:rsid w:val="00304832"/>
    <w:rsid w:val="00305AF1"/>
    <w:rsid w:val="0030701D"/>
    <w:rsid w:val="00307512"/>
    <w:rsid w:val="00311763"/>
    <w:rsid w:val="00311BA2"/>
    <w:rsid w:val="003217D7"/>
    <w:rsid w:val="0032498C"/>
    <w:rsid w:val="0033658C"/>
    <w:rsid w:val="00336955"/>
    <w:rsid w:val="00337317"/>
    <w:rsid w:val="00341ED3"/>
    <w:rsid w:val="00342C4F"/>
    <w:rsid w:val="0034375F"/>
    <w:rsid w:val="0034713F"/>
    <w:rsid w:val="00347FA6"/>
    <w:rsid w:val="003506F1"/>
    <w:rsid w:val="00352314"/>
    <w:rsid w:val="00352B1D"/>
    <w:rsid w:val="0036222A"/>
    <w:rsid w:val="0036364D"/>
    <w:rsid w:val="003677E5"/>
    <w:rsid w:val="00373BA8"/>
    <w:rsid w:val="00373C24"/>
    <w:rsid w:val="00386CF3"/>
    <w:rsid w:val="0038704A"/>
    <w:rsid w:val="00387AFE"/>
    <w:rsid w:val="003903CB"/>
    <w:rsid w:val="00390C15"/>
    <w:rsid w:val="00394606"/>
    <w:rsid w:val="003A0B05"/>
    <w:rsid w:val="003A1F34"/>
    <w:rsid w:val="003B067B"/>
    <w:rsid w:val="003B1E4C"/>
    <w:rsid w:val="003B20E8"/>
    <w:rsid w:val="003B4B91"/>
    <w:rsid w:val="003B62F8"/>
    <w:rsid w:val="003B7A70"/>
    <w:rsid w:val="003B7CA6"/>
    <w:rsid w:val="003C4624"/>
    <w:rsid w:val="003C759F"/>
    <w:rsid w:val="003D439D"/>
    <w:rsid w:val="003D6196"/>
    <w:rsid w:val="003D6B3D"/>
    <w:rsid w:val="003E3B5C"/>
    <w:rsid w:val="003F016E"/>
    <w:rsid w:val="003F6109"/>
    <w:rsid w:val="003F768C"/>
    <w:rsid w:val="0040445C"/>
    <w:rsid w:val="00404AA0"/>
    <w:rsid w:val="00413E4C"/>
    <w:rsid w:val="0042087C"/>
    <w:rsid w:val="00423236"/>
    <w:rsid w:val="00424248"/>
    <w:rsid w:val="00426CC4"/>
    <w:rsid w:val="00433720"/>
    <w:rsid w:val="00440447"/>
    <w:rsid w:val="00452D27"/>
    <w:rsid w:val="0045667B"/>
    <w:rsid w:val="00462068"/>
    <w:rsid w:val="004637EE"/>
    <w:rsid w:val="004653AD"/>
    <w:rsid w:val="004655A0"/>
    <w:rsid w:val="004715D6"/>
    <w:rsid w:val="004729A1"/>
    <w:rsid w:val="00473006"/>
    <w:rsid w:val="00474AB5"/>
    <w:rsid w:val="00474D13"/>
    <w:rsid w:val="00475E05"/>
    <w:rsid w:val="004815AE"/>
    <w:rsid w:val="00481630"/>
    <w:rsid w:val="0048166B"/>
    <w:rsid w:val="004841F4"/>
    <w:rsid w:val="00487285"/>
    <w:rsid w:val="00487A16"/>
    <w:rsid w:val="00493CF0"/>
    <w:rsid w:val="004940B6"/>
    <w:rsid w:val="004A17A4"/>
    <w:rsid w:val="004A24EE"/>
    <w:rsid w:val="004A44E3"/>
    <w:rsid w:val="004A6EA5"/>
    <w:rsid w:val="004A6F50"/>
    <w:rsid w:val="004B0DD4"/>
    <w:rsid w:val="004B124E"/>
    <w:rsid w:val="004B53DB"/>
    <w:rsid w:val="004C1116"/>
    <w:rsid w:val="004C1C26"/>
    <w:rsid w:val="004C2BF6"/>
    <w:rsid w:val="004C3030"/>
    <w:rsid w:val="004C390B"/>
    <w:rsid w:val="004C6712"/>
    <w:rsid w:val="004E65DF"/>
    <w:rsid w:val="004E7B34"/>
    <w:rsid w:val="004F0747"/>
    <w:rsid w:val="004F3EE0"/>
    <w:rsid w:val="00501F50"/>
    <w:rsid w:val="0051132C"/>
    <w:rsid w:val="005133D0"/>
    <w:rsid w:val="00515976"/>
    <w:rsid w:val="0052660F"/>
    <w:rsid w:val="0052713B"/>
    <w:rsid w:val="00530950"/>
    <w:rsid w:val="00531EF3"/>
    <w:rsid w:val="00532D7C"/>
    <w:rsid w:val="005343D6"/>
    <w:rsid w:val="005447AF"/>
    <w:rsid w:val="00547785"/>
    <w:rsid w:val="005479D8"/>
    <w:rsid w:val="0056271B"/>
    <w:rsid w:val="00562E1B"/>
    <w:rsid w:val="00570E31"/>
    <w:rsid w:val="005727E7"/>
    <w:rsid w:val="00572966"/>
    <w:rsid w:val="00573562"/>
    <w:rsid w:val="005817A9"/>
    <w:rsid w:val="00582FB2"/>
    <w:rsid w:val="00583CE0"/>
    <w:rsid w:val="0058493A"/>
    <w:rsid w:val="00585B0E"/>
    <w:rsid w:val="005929F3"/>
    <w:rsid w:val="00593DFF"/>
    <w:rsid w:val="005954C5"/>
    <w:rsid w:val="00595E39"/>
    <w:rsid w:val="005A676D"/>
    <w:rsid w:val="005A7148"/>
    <w:rsid w:val="005A7518"/>
    <w:rsid w:val="005B080B"/>
    <w:rsid w:val="005B3DE9"/>
    <w:rsid w:val="005B3E40"/>
    <w:rsid w:val="005C7676"/>
    <w:rsid w:val="005D0A11"/>
    <w:rsid w:val="005D2C78"/>
    <w:rsid w:val="005D4A41"/>
    <w:rsid w:val="005D6DD0"/>
    <w:rsid w:val="005E5644"/>
    <w:rsid w:val="005E5B0F"/>
    <w:rsid w:val="005E791D"/>
    <w:rsid w:val="005F545A"/>
    <w:rsid w:val="005F5FF3"/>
    <w:rsid w:val="0060073A"/>
    <w:rsid w:val="00602355"/>
    <w:rsid w:val="00602644"/>
    <w:rsid w:val="0060287A"/>
    <w:rsid w:val="00602BA7"/>
    <w:rsid w:val="00612B3A"/>
    <w:rsid w:val="00612E39"/>
    <w:rsid w:val="006179CC"/>
    <w:rsid w:val="0062126E"/>
    <w:rsid w:val="00621724"/>
    <w:rsid w:val="00621C54"/>
    <w:rsid w:val="00621F05"/>
    <w:rsid w:val="006252D9"/>
    <w:rsid w:val="006315B2"/>
    <w:rsid w:val="00632AF2"/>
    <w:rsid w:val="006331C7"/>
    <w:rsid w:val="00634C82"/>
    <w:rsid w:val="00634DD8"/>
    <w:rsid w:val="006375EF"/>
    <w:rsid w:val="00640248"/>
    <w:rsid w:val="00641BF0"/>
    <w:rsid w:val="00641D06"/>
    <w:rsid w:val="00642BF1"/>
    <w:rsid w:val="0064796F"/>
    <w:rsid w:val="00647D7E"/>
    <w:rsid w:val="00653A35"/>
    <w:rsid w:val="00653D40"/>
    <w:rsid w:val="0066150D"/>
    <w:rsid w:val="006626D3"/>
    <w:rsid w:val="0066424E"/>
    <w:rsid w:val="00665C2C"/>
    <w:rsid w:val="006813AC"/>
    <w:rsid w:val="00683557"/>
    <w:rsid w:val="00686E28"/>
    <w:rsid w:val="00690C41"/>
    <w:rsid w:val="0069257E"/>
    <w:rsid w:val="006942D3"/>
    <w:rsid w:val="00695FB2"/>
    <w:rsid w:val="006A1B27"/>
    <w:rsid w:val="006A264D"/>
    <w:rsid w:val="006A2CBA"/>
    <w:rsid w:val="006A420C"/>
    <w:rsid w:val="006A4D18"/>
    <w:rsid w:val="006B15B1"/>
    <w:rsid w:val="006B1AF3"/>
    <w:rsid w:val="006B1FE0"/>
    <w:rsid w:val="006B2F43"/>
    <w:rsid w:val="006B3414"/>
    <w:rsid w:val="006B64AF"/>
    <w:rsid w:val="006B6574"/>
    <w:rsid w:val="006C07EC"/>
    <w:rsid w:val="006C14BD"/>
    <w:rsid w:val="006C7931"/>
    <w:rsid w:val="006C7E3C"/>
    <w:rsid w:val="006D0E2C"/>
    <w:rsid w:val="006D1B43"/>
    <w:rsid w:val="006D3DB7"/>
    <w:rsid w:val="006D57C6"/>
    <w:rsid w:val="006D5820"/>
    <w:rsid w:val="006D6DB8"/>
    <w:rsid w:val="006E3298"/>
    <w:rsid w:val="006E5BBC"/>
    <w:rsid w:val="006E78D5"/>
    <w:rsid w:val="006F543A"/>
    <w:rsid w:val="006F5761"/>
    <w:rsid w:val="00702161"/>
    <w:rsid w:val="00710097"/>
    <w:rsid w:val="007105CF"/>
    <w:rsid w:val="00712EFF"/>
    <w:rsid w:val="00713641"/>
    <w:rsid w:val="00715E22"/>
    <w:rsid w:val="007200B5"/>
    <w:rsid w:val="00720D53"/>
    <w:rsid w:val="007223DC"/>
    <w:rsid w:val="00724238"/>
    <w:rsid w:val="007250E7"/>
    <w:rsid w:val="00726EE5"/>
    <w:rsid w:val="00732283"/>
    <w:rsid w:val="007325FD"/>
    <w:rsid w:val="0073276A"/>
    <w:rsid w:val="00735FB1"/>
    <w:rsid w:val="00737269"/>
    <w:rsid w:val="00742441"/>
    <w:rsid w:val="00744E56"/>
    <w:rsid w:val="00746C32"/>
    <w:rsid w:val="00746F08"/>
    <w:rsid w:val="00747E00"/>
    <w:rsid w:val="00752C94"/>
    <w:rsid w:val="00754C0D"/>
    <w:rsid w:val="007553DD"/>
    <w:rsid w:val="00762BCF"/>
    <w:rsid w:val="00763946"/>
    <w:rsid w:val="00765130"/>
    <w:rsid w:val="0077241F"/>
    <w:rsid w:val="007745A5"/>
    <w:rsid w:val="00775490"/>
    <w:rsid w:val="007758CE"/>
    <w:rsid w:val="00775F14"/>
    <w:rsid w:val="00777006"/>
    <w:rsid w:val="00777CA3"/>
    <w:rsid w:val="0078263C"/>
    <w:rsid w:val="00787646"/>
    <w:rsid w:val="00793043"/>
    <w:rsid w:val="007A4DC7"/>
    <w:rsid w:val="007A65A2"/>
    <w:rsid w:val="007B3A28"/>
    <w:rsid w:val="007B403D"/>
    <w:rsid w:val="007B59A9"/>
    <w:rsid w:val="007B5D62"/>
    <w:rsid w:val="007C09E2"/>
    <w:rsid w:val="007C75F3"/>
    <w:rsid w:val="007C7779"/>
    <w:rsid w:val="007C7AAD"/>
    <w:rsid w:val="007C7D70"/>
    <w:rsid w:val="007D014E"/>
    <w:rsid w:val="007D3A31"/>
    <w:rsid w:val="007D4BA6"/>
    <w:rsid w:val="007D4F6B"/>
    <w:rsid w:val="007E0DF8"/>
    <w:rsid w:val="007E12AE"/>
    <w:rsid w:val="007E495E"/>
    <w:rsid w:val="007E541D"/>
    <w:rsid w:val="007E67CA"/>
    <w:rsid w:val="007E6964"/>
    <w:rsid w:val="007E6F44"/>
    <w:rsid w:val="00803146"/>
    <w:rsid w:val="0080748E"/>
    <w:rsid w:val="00810FCB"/>
    <w:rsid w:val="00812E0A"/>
    <w:rsid w:val="0081504F"/>
    <w:rsid w:val="0082583D"/>
    <w:rsid w:val="00827749"/>
    <w:rsid w:val="008313B1"/>
    <w:rsid w:val="00831EF0"/>
    <w:rsid w:val="00832B0E"/>
    <w:rsid w:val="008431B7"/>
    <w:rsid w:val="008454C8"/>
    <w:rsid w:val="00847AC2"/>
    <w:rsid w:val="008507F7"/>
    <w:rsid w:val="00852145"/>
    <w:rsid w:val="008525C0"/>
    <w:rsid w:val="008528B6"/>
    <w:rsid w:val="00853F57"/>
    <w:rsid w:val="00855143"/>
    <w:rsid w:val="00870C69"/>
    <w:rsid w:val="00890BAA"/>
    <w:rsid w:val="00891F7D"/>
    <w:rsid w:val="00894C05"/>
    <w:rsid w:val="00895266"/>
    <w:rsid w:val="008955EE"/>
    <w:rsid w:val="00896BC8"/>
    <w:rsid w:val="008A36E5"/>
    <w:rsid w:val="008A5422"/>
    <w:rsid w:val="008A550A"/>
    <w:rsid w:val="008B77E5"/>
    <w:rsid w:val="008B7E50"/>
    <w:rsid w:val="008C0856"/>
    <w:rsid w:val="008C4FEE"/>
    <w:rsid w:val="008C662F"/>
    <w:rsid w:val="008D0997"/>
    <w:rsid w:val="008D1E47"/>
    <w:rsid w:val="008D28D3"/>
    <w:rsid w:val="008D4561"/>
    <w:rsid w:val="008D5606"/>
    <w:rsid w:val="008E1771"/>
    <w:rsid w:val="008E17BC"/>
    <w:rsid w:val="008E7616"/>
    <w:rsid w:val="008F1209"/>
    <w:rsid w:val="008F24E4"/>
    <w:rsid w:val="008F58E7"/>
    <w:rsid w:val="008F6D90"/>
    <w:rsid w:val="008F719A"/>
    <w:rsid w:val="008F7815"/>
    <w:rsid w:val="008F789C"/>
    <w:rsid w:val="009039D8"/>
    <w:rsid w:val="00903B61"/>
    <w:rsid w:val="00905561"/>
    <w:rsid w:val="0090751B"/>
    <w:rsid w:val="009148FF"/>
    <w:rsid w:val="009153C5"/>
    <w:rsid w:val="00922058"/>
    <w:rsid w:val="0093542D"/>
    <w:rsid w:val="0093609D"/>
    <w:rsid w:val="00943019"/>
    <w:rsid w:val="0094301D"/>
    <w:rsid w:val="009451D7"/>
    <w:rsid w:val="0094711B"/>
    <w:rsid w:val="0095009C"/>
    <w:rsid w:val="00952C08"/>
    <w:rsid w:val="009605C4"/>
    <w:rsid w:val="00963F2D"/>
    <w:rsid w:val="009644D6"/>
    <w:rsid w:val="0096532F"/>
    <w:rsid w:val="00966778"/>
    <w:rsid w:val="00974442"/>
    <w:rsid w:val="009746B2"/>
    <w:rsid w:val="00981071"/>
    <w:rsid w:val="009815D4"/>
    <w:rsid w:val="00982794"/>
    <w:rsid w:val="00984439"/>
    <w:rsid w:val="00986E1D"/>
    <w:rsid w:val="009900AE"/>
    <w:rsid w:val="00990D51"/>
    <w:rsid w:val="0099572D"/>
    <w:rsid w:val="009A29EB"/>
    <w:rsid w:val="009A385C"/>
    <w:rsid w:val="009B1D92"/>
    <w:rsid w:val="009B1F13"/>
    <w:rsid w:val="009B4DF1"/>
    <w:rsid w:val="009B74B1"/>
    <w:rsid w:val="009B77DE"/>
    <w:rsid w:val="009C0070"/>
    <w:rsid w:val="009C0A5D"/>
    <w:rsid w:val="009C182C"/>
    <w:rsid w:val="009C237A"/>
    <w:rsid w:val="009C2CDC"/>
    <w:rsid w:val="009C30E4"/>
    <w:rsid w:val="009C3E4D"/>
    <w:rsid w:val="009D087D"/>
    <w:rsid w:val="009D1199"/>
    <w:rsid w:val="009D1A18"/>
    <w:rsid w:val="009D3832"/>
    <w:rsid w:val="009D41F2"/>
    <w:rsid w:val="009D4D5D"/>
    <w:rsid w:val="009E71E6"/>
    <w:rsid w:val="009F1989"/>
    <w:rsid w:val="009F32DE"/>
    <w:rsid w:val="009F4A4B"/>
    <w:rsid w:val="00A00001"/>
    <w:rsid w:val="00A0067C"/>
    <w:rsid w:val="00A03316"/>
    <w:rsid w:val="00A03626"/>
    <w:rsid w:val="00A03E3B"/>
    <w:rsid w:val="00A04B00"/>
    <w:rsid w:val="00A056FE"/>
    <w:rsid w:val="00A05E94"/>
    <w:rsid w:val="00A06D74"/>
    <w:rsid w:val="00A14A32"/>
    <w:rsid w:val="00A15564"/>
    <w:rsid w:val="00A20609"/>
    <w:rsid w:val="00A24471"/>
    <w:rsid w:val="00A31B84"/>
    <w:rsid w:val="00A32243"/>
    <w:rsid w:val="00A34028"/>
    <w:rsid w:val="00A3606A"/>
    <w:rsid w:val="00A422CC"/>
    <w:rsid w:val="00A42C4E"/>
    <w:rsid w:val="00A43E0D"/>
    <w:rsid w:val="00A441C8"/>
    <w:rsid w:val="00A443EA"/>
    <w:rsid w:val="00A46D22"/>
    <w:rsid w:val="00A5741D"/>
    <w:rsid w:val="00A614E3"/>
    <w:rsid w:val="00A62967"/>
    <w:rsid w:val="00A66141"/>
    <w:rsid w:val="00A70915"/>
    <w:rsid w:val="00A70C80"/>
    <w:rsid w:val="00A749FB"/>
    <w:rsid w:val="00A9035A"/>
    <w:rsid w:val="00A911B2"/>
    <w:rsid w:val="00A92D4A"/>
    <w:rsid w:val="00A97105"/>
    <w:rsid w:val="00A973EA"/>
    <w:rsid w:val="00AB1349"/>
    <w:rsid w:val="00AB531D"/>
    <w:rsid w:val="00AB56E0"/>
    <w:rsid w:val="00AB7116"/>
    <w:rsid w:val="00AC4B50"/>
    <w:rsid w:val="00AC61BF"/>
    <w:rsid w:val="00AC7829"/>
    <w:rsid w:val="00AD2B99"/>
    <w:rsid w:val="00AD6A2D"/>
    <w:rsid w:val="00AE60A1"/>
    <w:rsid w:val="00AE60B8"/>
    <w:rsid w:val="00AF006E"/>
    <w:rsid w:val="00AF27F8"/>
    <w:rsid w:val="00AF5B29"/>
    <w:rsid w:val="00AF6782"/>
    <w:rsid w:val="00AF72B2"/>
    <w:rsid w:val="00B03975"/>
    <w:rsid w:val="00B03E04"/>
    <w:rsid w:val="00B06A21"/>
    <w:rsid w:val="00B06E7B"/>
    <w:rsid w:val="00B13471"/>
    <w:rsid w:val="00B1472F"/>
    <w:rsid w:val="00B14949"/>
    <w:rsid w:val="00B149A0"/>
    <w:rsid w:val="00B14E51"/>
    <w:rsid w:val="00B204E9"/>
    <w:rsid w:val="00B20580"/>
    <w:rsid w:val="00B225C8"/>
    <w:rsid w:val="00B2317E"/>
    <w:rsid w:val="00B26892"/>
    <w:rsid w:val="00B30FF5"/>
    <w:rsid w:val="00B3118D"/>
    <w:rsid w:val="00B33219"/>
    <w:rsid w:val="00B33C7A"/>
    <w:rsid w:val="00B340B6"/>
    <w:rsid w:val="00B341D0"/>
    <w:rsid w:val="00B36DC0"/>
    <w:rsid w:val="00B37394"/>
    <w:rsid w:val="00B4047F"/>
    <w:rsid w:val="00B40AD0"/>
    <w:rsid w:val="00B41A2A"/>
    <w:rsid w:val="00B454D1"/>
    <w:rsid w:val="00B47484"/>
    <w:rsid w:val="00B500CA"/>
    <w:rsid w:val="00B500F2"/>
    <w:rsid w:val="00B53A5D"/>
    <w:rsid w:val="00B55C1B"/>
    <w:rsid w:val="00B631F4"/>
    <w:rsid w:val="00B63EEC"/>
    <w:rsid w:val="00B6598C"/>
    <w:rsid w:val="00B70F8F"/>
    <w:rsid w:val="00B726B9"/>
    <w:rsid w:val="00B82846"/>
    <w:rsid w:val="00B8339B"/>
    <w:rsid w:val="00B90423"/>
    <w:rsid w:val="00B90F22"/>
    <w:rsid w:val="00B92C1E"/>
    <w:rsid w:val="00BA1028"/>
    <w:rsid w:val="00BA568E"/>
    <w:rsid w:val="00BB190A"/>
    <w:rsid w:val="00BB3826"/>
    <w:rsid w:val="00BB3951"/>
    <w:rsid w:val="00BB44F4"/>
    <w:rsid w:val="00BB607F"/>
    <w:rsid w:val="00BB62B5"/>
    <w:rsid w:val="00BB7979"/>
    <w:rsid w:val="00BB7BBD"/>
    <w:rsid w:val="00BC1C3F"/>
    <w:rsid w:val="00BC5BCB"/>
    <w:rsid w:val="00BD4FB5"/>
    <w:rsid w:val="00BD66B8"/>
    <w:rsid w:val="00BD6896"/>
    <w:rsid w:val="00BD70C6"/>
    <w:rsid w:val="00BE4261"/>
    <w:rsid w:val="00BF1505"/>
    <w:rsid w:val="00BF18AE"/>
    <w:rsid w:val="00BF24EF"/>
    <w:rsid w:val="00BF2CC8"/>
    <w:rsid w:val="00BF4757"/>
    <w:rsid w:val="00BF7445"/>
    <w:rsid w:val="00C005BC"/>
    <w:rsid w:val="00C03912"/>
    <w:rsid w:val="00C12561"/>
    <w:rsid w:val="00C13EDD"/>
    <w:rsid w:val="00C14174"/>
    <w:rsid w:val="00C1519D"/>
    <w:rsid w:val="00C2041B"/>
    <w:rsid w:val="00C26306"/>
    <w:rsid w:val="00C3017E"/>
    <w:rsid w:val="00C30E89"/>
    <w:rsid w:val="00C40895"/>
    <w:rsid w:val="00C42F72"/>
    <w:rsid w:val="00C433AE"/>
    <w:rsid w:val="00C47AF5"/>
    <w:rsid w:val="00C53BCD"/>
    <w:rsid w:val="00C53CCF"/>
    <w:rsid w:val="00C53E8D"/>
    <w:rsid w:val="00C56091"/>
    <w:rsid w:val="00C568ED"/>
    <w:rsid w:val="00C57E8F"/>
    <w:rsid w:val="00C57EBB"/>
    <w:rsid w:val="00C611A0"/>
    <w:rsid w:val="00C62DCC"/>
    <w:rsid w:val="00C65EEC"/>
    <w:rsid w:val="00C672F3"/>
    <w:rsid w:val="00C70A92"/>
    <w:rsid w:val="00C72832"/>
    <w:rsid w:val="00C737CD"/>
    <w:rsid w:val="00C769B1"/>
    <w:rsid w:val="00C77111"/>
    <w:rsid w:val="00C83EB3"/>
    <w:rsid w:val="00C8549D"/>
    <w:rsid w:val="00C924DB"/>
    <w:rsid w:val="00C931EF"/>
    <w:rsid w:val="00C95A60"/>
    <w:rsid w:val="00C96BD6"/>
    <w:rsid w:val="00CA0806"/>
    <w:rsid w:val="00CA3030"/>
    <w:rsid w:val="00CA3C42"/>
    <w:rsid w:val="00CA3D25"/>
    <w:rsid w:val="00CA56AF"/>
    <w:rsid w:val="00CB286A"/>
    <w:rsid w:val="00CB3085"/>
    <w:rsid w:val="00CC2CD0"/>
    <w:rsid w:val="00CC4B5C"/>
    <w:rsid w:val="00CC53AC"/>
    <w:rsid w:val="00CC7BBD"/>
    <w:rsid w:val="00CD4EBF"/>
    <w:rsid w:val="00CD5F1B"/>
    <w:rsid w:val="00CF0A5B"/>
    <w:rsid w:val="00CF61BF"/>
    <w:rsid w:val="00CF6F2D"/>
    <w:rsid w:val="00D005AC"/>
    <w:rsid w:val="00D06AD7"/>
    <w:rsid w:val="00D123B5"/>
    <w:rsid w:val="00D156AF"/>
    <w:rsid w:val="00D167DB"/>
    <w:rsid w:val="00D17DC6"/>
    <w:rsid w:val="00D25CA2"/>
    <w:rsid w:val="00D32DAE"/>
    <w:rsid w:val="00D33164"/>
    <w:rsid w:val="00D43B96"/>
    <w:rsid w:val="00D45BAE"/>
    <w:rsid w:val="00D5318A"/>
    <w:rsid w:val="00D53D67"/>
    <w:rsid w:val="00D54780"/>
    <w:rsid w:val="00D549A6"/>
    <w:rsid w:val="00D55710"/>
    <w:rsid w:val="00D56C03"/>
    <w:rsid w:val="00D60D05"/>
    <w:rsid w:val="00D60F33"/>
    <w:rsid w:val="00D61473"/>
    <w:rsid w:val="00D65AD2"/>
    <w:rsid w:val="00D7419F"/>
    <w:rsid w:val="00D80082"/>
    <w:rsid w:val="00D86DA2"/>
    <w:rsid w:val="00D872FF"/>
    <w:rsid w:val="00D900BE"/>
    <w:rsid w:val="00D936A4"/>
    <w:rsid w:val="00D95073"/>
    <w:rsid w:val="00D953D2"/>
    <w:rsid w:val="00DA0E55"/>
    <w:rsid w:val="00DA2103"/>
    <w:rsid w:val="00DA31CD"/>
    <w:rsid w:val="00DA3419"/>
    <w:rsid w:val="00DA518B"/>
    <w:rsid w:val="00DA53E0"/>
    <w:rsid w:val="00DA75FB"/>
    <w:rsid w:val="00DA773E"/>
    <w:rsid w:val="00DB09AB"/>
    <w:rsid w:val="00DB2C89"/>
    <w:rsid w:val="00DB5B2C"/>
    <w:rsid w:val="00DB69B9"/>
    <w:rsid w:val="00DC17F3"/>
    <w:rsid w:val="00DC1827"/>
    <w:rsid w:val="00DC2845"/>
    <w:rsid w:val="00DC303C"/>
    <w:rsid w:val="00DC3F51"/>
    <w:rsid w:val="00DC40D8"/>
    <w:rsid w:val="00DC5C39"/>
    <w:rsid w:val="00DD2CAC"/>
    <w:rsid w:val="00DD334A"/>
    <w:rsid w:val="00DD5965"/>
    <w:rsid w:val="00DD5997"/>
    <w:rsid w:val="00DE2C1C"/>
    <w:rsid w:val="00DE53E2"/>
    <w:rsid w:val="00DF5D83"/>
    <w:rsid w:val="00DF61C7"/>
    <w:rsid w:val="00E004CA"/>
    <w:rsid w:val="00E00E31"/>
    <w:rsid w:val="00E01C7F"/>
    <w:rsid w:val="00E02433"/>
    <w:rsid w:val="00E02D43"/>
    <w:rsid w:val="00E078B8"/>
    <w:rsid w:val="00E135C9"/>
    <w:rsid w:val="00E13D24"/>
    <w:rsid w:val="00E1713E"/>
    <w:rsid w:val="00E21A90"/>
    <w:rsid w:val="00E221BD"/>
    <w:rsid w:val="00E2245A"/>
    <w:rsid w:val="00E24507"/>
    <w:rsid w:val="00E30621"/>
    <w:rsid w:val="00E311D5"/>
    <w:rsid w:val="00E31AC4"/>
    <w:rsid w:val="00E33723"/>
    <w:rsid w:val="00E34F0E"/>
    <w:rsid w:val="00E370BC"/>
    <w:rsid w:val="00E43371"/>
    <w:rsid w:val="00E43ED2"/>
    <w:rsid w:val="00E46970"/>
    <w:rsid w:val="00E47C03"/>
    <w:rsid w:val="00E50ECC"/>
    <w:rsid w:val="00E5122E"/>
    <w:rsid w:val="00E53342"/>
    <w:rsid w:val="00E537F0"/>
    <w:rsid w:val="00E547D0"/>
    <w:rsid w:val="00E54C12"/>
    <w:rsid w:val="00E62820"/>
    <w:rsid w:val="00E628E9"/>
    <w:rsid w:val="00E6293D"/>
    <w:rsid w:val="00E63108"/>
    <w:rsid w:val="00E70439"/>
    <w:rsid w:val="00E7379D"/>
    <w:rsid w:val="00E752DD"/>
    <w:rsid w:val="00E7683B"/>
    <w:rsid w:val="00E77BC7"/>
    <w:rsid w:val="00E80BD1"/>
    <w:rsid w:val="00E86985"/>
    <w:rsid w:val="00E90016"/>
    <w:rsid w:val="00E91577"/>
    <w:rsid w:val="00E93B95"/>
    <w:rsid w:val="00E960FD"/>
    <w:rsid w:val="00E978E8"/>
    <w:rsid w:val="00EA0AEF"/>
    <w:rsid w:val="00EA0BFA"/>
    <w:rsid w:val="00EA262E"/>
    <w:rsid w:val="00EA3D13"/>
    <w:rsid w:val="00EB3D4B"/>
    <w:rsid w:val="00EB4000"/>
    <w:rsid w:val="00EC0D3E"/>
    <w:rsid w:val="00EC1B62"/>
    <w:rsid w:val="00EC54A2"/>
    <w:rsid w:val="00EC6891"/>
    <w:rsid w:val="00EC7945"/>
    <w:rsid w:val="00ED2930"/>
    <w:rsid w:val="00ED38C8"/>
    <w:rsid w:val="00ED537B"/>
    <w:rsid w:val="00ED55E1"/>
    <w:rsid w:val="00ED7B78"/>
    <w:rsid w:val="00EE155B"/>
    <w:rsid w:val="00EE6F1D"/>
    <w:rsid w:val="00EE6F72"/>
    <w:rsid w:val="00EF3534"/>
    <w:rsid w:val="00F120AF"/>
    <w:rsid w:val="00F13E9D"/>
    <w:rsid w:val="00F23595"/>
    <w:rsid w:val="00F24EC3"/>
    <w:rsid w:val="00F276B9"/>
    <w:rsid w:val="00F31F4B"/>
    <w:rsid w:val="00F34F67"/>
    <w:rsid w:val="00F37E41"/>
    <w:rsid w:val="00F448D8"/>
    <w:rsid w:val="00F46031"/>
    <w:rsid w:val="00F46718"/>
    <w:rsid w:val="00F50B11"/>
    <w:rsid w:val="00F50E11"/>
    <w:rsid w:val="00F52690"/>
    <w:rsid w:val="00F63A60"/>
    <w:rsid w:val="00F63F6D"/>
    <w:rsid w:val="00F6614C"/>
    <w:rsid w:val="00F67D84"/>
    <w:rsid w:val="00F704E0"/>
    <w:rsid w:val="00F70BAC"/>
    <w:rsid w:val="00F70D43"/>
    <w:rsid w:val="00F762EC"/>
    <w:rsid w:val="00F774A1"/>
    <w:rsid w:val="00F82EF7"/>
    <w:rsid w:val="00F8446B"/>
    <w:rsid w:val="00F84D41"/>
    <w:rsid w:val="00F85276"/>
    <w:rsid w:val="00F878A5"/>
    <w:rsid w:val="00F9199C"/>
    <w:rsid w:val="00F95F72"/>
    <w:rsid w:val="00F972E2"/>
    <w:rsid w:val="00FA0F85"/>
    <w:rsid w:val="00FA3079"/>
    <w:rsid w:val="00FA4317"/>
    <w:rsid w:val="00FA6A95"/>
    <w:rsid w:val="00FB0FA4"/>
    <w:rsid w:val="00FB230C"/>
    <w:rsid w:val="00FB64FC"/>
    <w:rsid w:val="00FC1AF5"/>
    <w:rsid w:val="00FC776C"/>
    <w:rsid w:val="00FD2C45"/>
    <w:rsid w:val="00FD6903"/>
    <w:rsid w:val="00FD76C1"/>
    <w:rsid w:val="00FE0265"/>
    <w:rsid w:val="00FE0832"/>
    <w:rsid w:val="00FE0AE0"/>
    <w:rsid w:val="00FF0FA5"/>
    <w:rsid w:val="00FF285B"/>
    <w:rsid w:val="00FF2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nds</dc:creator>
  <cp:lastModifiedBy>nds</cp:lastModifiedBy>
  <cp:revision>1</cp:revision>
  <dcterms:created xsi:type="dcterms:W3CDTF">2022-01-19T05:45:00Z</dcterms:created>
  <dcterms:modified xsi:type="dcterms:W3CDTF">2022-01-19T05:56:00Z</dcterms:modified>
</cp:coreProperties>
</file>