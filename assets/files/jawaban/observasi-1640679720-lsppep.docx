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5CA6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D93D87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BE44CC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0618E29" w14:textId="38DC4CFF" w:rsidR="00125355" w:rsidRDefault="00125355" w:rsidP="00D3185A">
      <w:pPr>
        <w:pStyle w:val="ListParagraph"/>
        <w:numPr>
          <w:ilvl w:val="0"/>
          <w:numId w:val="3"/>
        </w:numPr>
        <w:rPr>
          <w:ins w:id="0" w:author="cahaya" w:date="2021-12-27T23:45:00Z"/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7682A3EE" w14:textId="113D1F02" w:rsidR="007E51FB" w:rsidRDefault="007E51FB" w:rsidP="007E51FB">
      <w:pPr>
        <w:pStyle w:val="ListParagraph"/>
        <w:rPr>
          <w:ins w:id="1" w:author="cahaya" w:date="2021-12-28T00:16:00Z"/>
          <w:rFonts w:ascii="Minion Pro" w:hAnsi="Minion Pro"/>
        </w:rPr>
      </w:pPr>
    </w:p>
    <w:p w14:paraId="70DB50B0" w14:textId="5E64B014" w:rsidR="00586562" w:rsidRDefault="00586562" w:rsidP="007E51FB">
      <w:pPr>
        <w:pStyle w:val="ListParagraph"/>
        <w:rPr>
          <w:rFonts w:ascii="Minion Pro" w:hAnsi="Minion Pro"/>
        </w:rPr>
      </w:pPr>
      <w:proofErr w:type="spellStart"/>
      <w:ins w:id="2" w:author="cahaya" w:date="2021-12-28T00:16:00Z">
        <w:r>
          <w:rPr>
            <w:rFonts w:ascii="Minion Pro" w:hAnsi="Minion Pro"/>
          </w:rPr>
          <w:t>Penghijaun</w:t>
        </w:r>
        <w:proofErr w:type="spellEnd"/>
        <w:r>
          <w:rPr>
            <w:rFonts w:ascii="Minion Pro" w:hAnsi="Minion Pro"/>
          </w:rPr>
          <w:t xml:space="preserve"> </w:t>
        </w:r>
        <w:proofErr w:type="spellStart"/>
        <w:r>
          <w:rPr>
            <w:rFonts w:ascii="Minion Pro" w:hAnsi="Minion Pro"/>
          </w:rPr>
          <w:t>dilakukan</w:t>
        </w:r>
        <w:proofErr w:type="spellEnd"/>
        <w:r>
          <w:rPr>
            <w:rFonts w:ascii="Minion Pro" w:hAnsi="Minion Pro"/>
          </w:rPr>
          <w:t xml:space="preserve"> </w:t>
        </w:r>
        <w:proofErr w:type="spellStart"/>
        <w:r>
          <w:rPr>
            <w:rFonts w:ascii="Minion Pro" w:hAnsi="Minion Pro"/>
          </w:rPr>
          <w:t>secara</w:t>
        </w:r>
        <w:proofErr w:type="spellEnd"/>
        <w:r>
          <w:rPr>
            <w:rFonts w:ascii="Minion Pro" w:hAnsi="Minion Pro"/>
          </w:rPr>
          <w:t xml:space="preserve"> </w:t>
        </w:r>
        <w:proofErr w:type="spellStart"/>
        <w:r>
          <w:rPr>
            <w:rFonts w:ascii="Minion Pro" w:hAnsi="Minion Pro"/>
          </w:rPr>
          <w:t>serentak</w:t>
        </w:r>
        <w:proofErr w:type="spellEnd"/>
        <w:r>
          <w:rPr>
            <w:rFonts w:ascii="Minion Pro" w:hAnsi="Minion Pro"/>
          </w:rPr>
          <w:t xml:space="preserve"> </w:t>
        </w:r>
        <w:proofErr w:type="spellStart"/>
        <w:r>
          <w:rPr>
            <w:rFonts w:ascii="Minion Pro" w:hAnsi="Minion Pro"/>
          </w:rPr>
          <w:t>untuk</w:t>
        </w:r>
        <w:proofErr w:type="spellEnd"/>
        <w:r>
          <w:rPr>
            <w:rFonts w:ascii="Minion Pro" w:hAnsi="Minion Pro"/>
          </w:rPr>
          <w:t xml:space="preserve"> </w:t>
        </w:r>
        <w:proofErr w:type="spellStart"/>
        <w:r>
          <w:rPr>
            <w:rFonts w:ascii="Minion Pro" w:hAnsi="Minion Pro"/>
          </w:rPr>
          <w:t>m</w:t>
        </w:r>
      </w:ins>
      <w:ins w:id="3" w:author="cahaya" w:date="2021-12-28T00:17:00Z">
        <w:r>
          <w:rPr>
            <w:rFonts w:ascii="Minion Pro" w:hAnsi="Minion Pro"/>
          </w:rPr>
          <w:t>eminimalisir</w:t>
        </w:r>
        <w:proofErr w:type="spellEnd"/>
        <w:r>
          <w:rPr>
            <w:rFonts w:ascii="Minion Pro" w:hAnsi="Minion Pro"/>
          </w:rPr>
          <w:t xml:space="preserve"> </w:t>
        </w:r>
        <w:proofErr w:type="spellStart"/>
        <w:r>
          <w:rPr>
            <w:rFonts w:ascii="Minion Pro" w:hAnsi="Minion Pro"/>
          </w:rPr>
          <w:t>adanya</w:t>
        </w:r>
        <w:proofErr w:type="spellEnd"/>
        <w:r>
          <w:rPr>
            <w:rFonts w:ascii="Minion Pro" w:hAnsi="Minion Pro"/>
          </w:rPr>
          <w:t xml:space="preserve"> </w:t>
        </w:r>
        <w:proofErr w:type="spellStart"/>
        <w:r>
          <w:rPr>
            <w:rFonts w:ascii="Minion Pro" w:hAnsi="Minion Pro"/>
          </w:rPr>
          <w:t>bencana</w:t>
        </w:r>
        <w:proofErr w:type="spellEnd"/>
        <w:r>
          <w:rPr>
            <w:rFonts w:ascii="Minion Pro" w:hAnsi="Minion Pro"/>
          </w:rPr>
          <w:t xml:space="preserve"> </w:t>
        </w:r>
        <w:proofErr w:type="spellStart"/>
        <w:r>
          <w:rPr>
            <w:rFonts w:ascii="Minion Pro" w:hAnsi="Minion Pro"/>
          </w:rPr>
          <w:t>banjir</w:t>
        </w:r>
        <w:proofErr w:type="spellEnd"/>
        <w:r>
          <w:rPr>
            <w:rFonts w:ascii="Minion Pro" w:hAnsi="Minion Pro"/>
          </w:rPr>
          <w:t xml:space="preserve"> yang </w:t>
        </w:r>
        <w:proofErr w:type="spellStart"/>
        <w:r>
          <w:rPr>
            <w:rFonts w:ascii="Minion Pro" w:hAnsi="Minion Pro"/>
          </w:rPr>
          <w:t>terjadi</w:t>
        </w:r>
        <w:proofErr w:type="spellEnd"/>
        <w:r>
          <w:rPr>
            <w:rFonts w:ascii="Minion Pro" w:hAnsi="Minion Pro"/>
          </w:rPr>
          <w:t xml:space="preserve"> pada </w:t>
        </w:r>
        <w:proofErr w:type="spellStart"/>
        <w:r>
          <w:rPr>
            <w:rFonts w:ascii="Minion Pro" w:hAnsi="Minion Pro"/>
          </w:rPr>
          <w:t>pertengahan</w:t>
        </w:r>
        <w:proofErr w:type="spellEnd"/>
        <w:r>
          <w:rPr>
            <w:rFonts w:ascii="Minion Pro" w:hAnsi="Minion Pro"/>
          </w:rPr>
          <w:t xml:space="preserve"> </w:t>
        </w:r>
      </w:ins>
      <w:r w:rsidR="003E3584">
        <w:rPr>
          <w:rFonts w:ascii="Minion Pro" w:hAnsi="Minion Pro"/>
        </w:rPr>
        <w:t>B</w:t>
      </w:r>
      <w:ins w:id="4" w:author="cahaya" w:date="2021-12-28T00:17:00Z">
        <w:r>
          <w:rPr>
            <w:rFonts w:ascii="Minion Pro" w:hAnsi="Minion Pro"/>
          </w:rPr>
          <w:t xml:space="preserve">ulan </w:t>
        </w:r>
      </w:ins>
      <w:proofErr w:type="spellStart"/>
      <w:r w:rsidR="003E3584">
        <w:rPr>
          <w:rFonts w:ascii="Minion Pro" w:hAnsi="Minion Pro"/>
        </w:rPr>
        <w:t>D</w:t>
      </w:r>
      <w:ins w:id="5" w:author="cahaya" w:date="2021-12-28T00:17:00Z">
        <w:r>
          <w:rPr>
            <w:rFonts w:ascii="Minion Pro" w:hAnsi="Minion Pro"/>
          </w:rPr>
          <w:t>esember</w:t>
        </w:r>
        <w:proofErr w:type="spellEnd"/>
        <w:r>
          <w:rPr>
            <w:rFonts w:ascii="Minion Pro" w:hAnsi="Minion Pro"/>
          </w:rPr>
          <w:t xml:space="preserve"> </w:t>
        </w:r>
        <w:proofErr w:type="spellStart"/>
        <w:r>
          <w:rPr>
            <w:rFonts w:ascii="Minion Pro" w:hAnsi="Minion Pro"/>
          </w:rPr>
          <w:t>ini</w:t>
        </w:r>
        <w:proofErr w:type="spellEnd"/>
        <w:r>
          <w:rPr>
            <w:rFonts w:ascii="Minion Pro" w:hAnsi="Minion Pro"/>
          </w:rPr>
          <w:t>.</w:t>
        </w:r>
      </w:ins>
      <w:r w:rsidR="003E3584">
        <w:rPr>
          <w:rFonts w:ascii="Minion Pro" w:hAnsi="Minion Pro"/>
        </w:rPr>
        <w:t xml:space="preserve"> Hal </w:t>
      </w:r>
      <w:proofErr w:type="spellStart"/>
      <w:r w:rsidR="003E3584">
        <w:rPr>
          <w:rFonts w:ascii="Minion Pro" w:hAnsi="Minion Pro"/>
        </w:rPr>
        <w:t>ini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melibatkan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berbagai</w:t>
      </w:r>
      <w:proofErr w:type="spellEnd"/>
      <w:r w:rsidR="003E3584">
        <w:rPr>
          <w:rFonts w:ascii="Minion Pro" w:hAnsi="Minion Pro"/>
        </w:rPr>
        <w:t xml:space="preserve"> </w:t>
      </w:r>
      <w:r w:rsidR="003E3584">
        <w:rPr>
          <w:rFonts w:ascii="Minion Pro" w:hAnsi="Minion Pro"/>
          <w:i/>
          <w:iCs/>
        </w:rPr>
        <w:t>stockholder</w:t>
      </w:r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dalam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masyarakat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sehingga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dalam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pelaksanannya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mampu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mengayomi</w:t>
      </w:r>
      <w:proofErr w:type="spellEnd"/>
      <w:r w:rsidR="003E3584">
        <w:rPr>
          <w:rFonts w:ascii="Minion Pro" w:hAnsi="Minion Pro"/>
        </w:rPr>
        <w:t xml:space="preserve"> dan </w:t>
      </w:r>
      <w:proofErr w:type="spellStart"/>
      <w:r w:rsidR="003E3584">
        <w:rPr>
          <w:rFonts w:ascii="Minion Pro" w:hAnsi="Minion Pro"/>
        </w:rPr>
        <w:t>bekerja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sama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secara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menyeluruh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dari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semua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lapisan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masyarakat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tanpa</w:t>
      </w:r>
      <w:proofErr w:type="spellEnd"/>
      <w:r w:rsidR="003E3584">
        <w:rPr>
          <w:rFonts w:ascii="Minion Pro" w:hAnsi="Minion Pro"/>
        </w:rPr>
        <w:t xml:space="preserve"> </w:t>
      </w:r>
      <w:proofErr w:type="spellStart"/>
      <w:r w:rsidR="003E3584">
        <w:rPr>
          <w:rFonts w:ascii="Minion Pro" w:hAnsi="Minion Pro"/>
        </w:rPr>
        <w:t>terkecuali</w:t>
      </w:r>
      <w:proofErr w:type="spellEnd"/>
      <w:r w:rsidR="003E3584">
        <w:rPr>
          <w:rFonts w:ascii="Minion Pro" w:hAnsi="Minion Pro"/>
        </w:rPr>
        <w:t>.</w:t>
      </w:r>
    </w:p>
    <w:p w14:paraId="57C3CC40" w14:textId="0D7F9D0D" w:rsidR="003E3584" w:rsidRDefault="003E3584" w:rsidP="003E3584">
      <w:pPr>
        <w:pStyle w:val="ListParagraph"/>
        <w:rPr>
          <w:rFonts w:ascii="Minion Pro" w:hAnsi="Minion Pro"/>
        </w:rPr>
      </w:pPr>
    </w:p>
    <w:p w14:paraId="67894DEA" w14:textId="1D05C2B3" w:rsidR="004A1CE1" w:rsidRPr="004A1CE1" w:rsidRDefault="003E3584" w:rsidP="004A1CE1">
      <w:pPr>
        <w:pStyle w:val="ListParagraph"/>
        <w:rPr>
          <w:ins w:id="6" w:author="cahaya" w:date="2021-12-27T23:45:00Z"/>
          <w:rFonts w:ascii="Minion Pro" w:hAnsi="Minion Pro"/>
        </w:rPr>
      </w:pPr>
      <w:r>
        <w:rPr>
          <w:rFonts w:ascii="Minion Pro" w:hAnsi="Minion Pro"/>
        </w:rPr>
        <w:t xml:space="preserve">Adanya rasa </w:t>
      </w:r>
      <w:proofErr w:type="spellStart"/>
      <w:r>
        <w:rPr>
          <w:rFonts w:ascii="Minion Pro" w:hAnsi="Minion Pro"/>
        </w:rPr>
        <w:t>solidaritas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kuat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antar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penghijaun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berjalan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lancar</w:t>
      </w:r>
      <w:proofErr w:type="spellEnd"/>
      <w:r>
        <w:rPr>
          <w:rFonts w:ascii="Minion Pro" w:hAnsi="Minion Pro"/>
        </w:rPr>
        <w:t xml:space="preserve">, para </w:t>
      </w:r>
      <w:proofErr w:type="spellStart"/>
      <w:r>
        <w:rPr>
          <w:rFonts w:ascii="Minion Pro" w:hAnsi="Minion Pro"/>
        </w:rPr>
        <w:t>lelaki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silih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bergotong</w:t>
      </w:r>
      <w:proofErr w:type="spellEnd"/>
      <w:r>
        <w:rPr>
          <w:rFonts w:ascii="Minion Pro" w:hAnsi="Minion Pro"/>
        </w:rPr>
        <w:t xml:space="preserve"> royong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membersihkan</w:t>
      </w:r>
      <w:proofErr w:type="spellEnd"/>
      <w:r>
        <w:rPr>
          <w:rFonts w:ascii="Minion Pro" w:hAnsi="Minion Pro"/>
        </w:rPr>
        <w:t xml:space="preserve"> area-area </w:t>
      </w:r>
      <w:proofErr w:type="spellStart"/>
      <w:r>
        <w:rPr>
          <w:rFonts w:ascii="Minion Pro" w:hAnsi="Minion Pro"/>
        </w:rPr>
        <w:t>kotor</w:t>
      </w:r>
      <w:proofErr w:type="spellEnd"/>
      <w:r>
        <w:rPr>
          <w:rFonts w:ascii="Minion Pro" w:hAnsi="Minion Pro"/>
        </w:rPr>
        <w:t xml:space="preserve">. Tidak </w:t>
      </w:r>
      <w:proofErr w:type="spellStart"/>
      <w:r>
        <w:rPr>
          <w:rFonts w:ascii="Minion Pro" w:hAnsi="Minion Pro"/>
        </w:rPr>
        <w:t>lupa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suka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mengirimkan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bekal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4A1CE1">
        <w:rPr>
          <w:rFonts w:ascii="Minion Pro" w:hAnsi="Minion Pro"/>
        </w:rPr>
        <w:t>makan</w:t>
      </w:r>
      <w:proofErr w:type="spellEnd"/>
      <w:r w:rsidR="004A1CE1">
        <w:rPr>
          <w:rFonts w:ascii="Minion Pro" w:hAnsi="Minion Pro"/>
        </w:rPr>
        <w:t xml:space="preserve"> </w:t>
      </w:r>
      <w:proofErr w:type="spellStart"/>
      <w:r w:rsidR="004A1CE1">
        <w:rPr>
          <w:rFonts w:ascii="Minion Pro" w:hAnsi="Minion Pro"/>
        </w:rPr>
        <w:t>bersama</w:t>
      </w:r>
      <w:proofErr w:type="spellEnd"/>
      <w:r w:rsidR="004A1CE1">
        <w:rPr>
          <w:rFonts w:ascii="Minion Pro" w:hAnsi="Minion Pro"/>
        </w:rPr>
        <w:t xml:space="preserve">. </w:t>
      </w:r>
    </w:p>
    <w:p w14:paraId="3D084C3C" w14:textId="77777777" w:rsidR="007E51FB" w:rsidRPr="001D038C" w:rsidRDefault="007E51FB" w:rsidP="007E51FB">
      <w:pPr>
        <w:pStyle w:val="ListParagraph"/>
        <w:rPr>
          <w:rFonts w:ascii="Minion Pro" w:hAnsi="Minion Pro"/>
        </w:rPr>
        <w:pPrChange w:id="7" w:author="cahaya" w:date="2021-12-27T23:45:00Z">
          <w:pPr>
            <w:pStyle w:val="ListParagraph"/>
            <w:numPr>
              <w:numId w:val="3"/>
            </w:numPr>
            <w:ind w:hanging="360"/>
          </w:pPr>
        </w:pPrChange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9754670" w14:textId="77777777" w:rsidTr="00D3185A">
        <w:tc>
          <w:tcPr>
            <w:tcW w:w="9350" w:type="dxa"/>
          </w:tcPr>
          <w:p w14:paraId="29979316" w14:textId="77777777" w:rsidR="00125355" w:rsidRDefault="00125355" w:rsidP="00D3185A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6F284D1" w14:textId="77777777" w:rsidR="00125355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0DE06E4" w14:textId="77777777" w:rsidR="00125355" w:rsidRPr="00EC6F38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BB1ED0" w14:textId="77777777" w:rsidR="00125355" w:rsidRPr="00EC6F38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99DE11" w14:textId="77777777" w:rsidR="00125355" w:rsidRPr="00EC6F38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E8F71C" w14:textId="77777777" w:rsidR="00125355" w:rsidRPr="00EC6F38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65CCB34" w14:textId="77777777" w:rsidR="00125355" w:rsidRPr="00EC6F38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0EC888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3E2F1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A2020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3419D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CF098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1ADF03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E441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7ABB9F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0B03C4" w14:textId="77777777" w:rsidR="00125355" w:rsidRPr="00EC6F38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B9C3C8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3CC294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A58F8F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252EF1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2AB58B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2782F83" w14:textId="77777777" w:rsidR="00125355" w:rsidRPr="00EC6F38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C3A129" w14:textId="77777777" w:rsidR="00125355" w:rsidRPr="00EC6F38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0A834D" w14:textId="77777777" w:rsidR="00125355" w:rsidRPr="00EC6F38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5BFFE8" w14:textId="77777777" w:rsidR="00125355" w:rsidRPr="00EC6F38" w:rsidRDefault="00125355" w:rsidP="00D3185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31C2AC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haya">
    <w15:presenceInfo w15:providerId="None" w15:userId="caha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E3584"/>
    <w:rsid w:val="0042167F"/>
    <w:rsid w:val="004A1CE1"/>
    <w:rsid w:val="00586562"/>
    <w:rsid w:val="007E51FB"/>
    <w:rsid w:val="00924DF5"/>
    <w:rsid w:val="00D3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F79B"/>
  <w15:chartTrackingRefBased/>
  <w15:docId w15:val="{13DE51F0-A10D-484B-BA66-93F47604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cahaya</cp:lastModifiedBy>
  <cp:revision>2</cp:revision>
  <dcterms:created xsi:type="dcterms:W3CDTF">2021-12-28T08:21:00Z</dcterms:created>
  <dcterms:modified xsi:type="dcterms:W3CDTF">2021-12-28T08:21:00Z</dcterms:modified>
</cp:coreProperties>
</file>