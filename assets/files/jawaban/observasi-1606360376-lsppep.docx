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D996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21DC3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909992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044191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F84927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BF33E0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D9FCDA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7274B3A" wp14:editId="797DC9C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D56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327E5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CAB90B4" w14:textId="7105841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Free License UNTAN357" w:date="2020-11-26T09:50:00Z">
        <w:r w:rsidRPr="00C50A1E" w:rsidDel="00230536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1" w:author="Free License UNTAN357" w:date="2020-11-26T09:51:00Z">
        <w:r w:rsidRPr="00C50A1E" w:rsidDel="0023053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" w:author="Free License UNTAN357" w:date="2020-11-26T09:52:00Z">
        <w:r w:rsidRPr="00C50A1E" w:rsidDel="0023053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DB35D0" w14:textId="2C85E1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Free License UNTAN357" w:date="2020-11-26T09:52:00Z">
        <w:r w:rsidRPr="00C50A1E" w:rsidDel="00230536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Free License UNTAN357" w:date="2020-11-26T09:52:00Z">
        <w:r w:rsidR="0023053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" w:author="Free License UNTAN357" w:date="2020-11-26T09:52:00Z">
        <w:r w:rsidRPr="00C50A1E" w:rsidDel="0023053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Free License UNTAN357" w:date="2020-11-26T09:52:00Z">
        <w:r w:rsidR="00230536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7" w:author="Free License UNTAN357" w:date="2020-11-26T09:52:00Z">
        <w:r w:rsidRPr="00C50A1E" w:rsidDel="00230536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8" w:author="Free License UNTAN357" w:date="2020-11-26T09:53:00Z">
        <w:r w:rsidDel="0023053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" w:author="Free License UNTAN357" w:date="2020-11-26T09:53:00Z">
        <w:r w:rsidR="00230536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0" w:author="Free License UNTAN357" w:date="2020-11-26T09:53:00Z">
        <w:r w:rsidDel="00230536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ins w:id="11" w:author="Free License UNTAN357" w:date="2020-11-26T09:56:00Z">
        <w:r w:rsidR="00230536">
          <w:rPr>
            <w:rFonts w:ascii="Times New Roman" w:eastAsia="Times New Roman" w:hAnsi="Times New Roman" w:cs="Times New Roman"/>
            <w:sz w:val="24"/>
            <w:szCs w:val="24"/>
          </w:rPr>
          <w:t>̶</w:t>
        </w:r>
      </w:ins>
      <w:del w:id="12" w:author="Free License UNTAN357" w:date="2020-11-26T09:56:00Z">
        <w:r w:rsidDel="00230536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3" w:author="Free License UNTAN357" w:date="2020-11-26T09:56:00Z">
        <w:r w:rsidR="00230536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23053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" w:author="Free License UNTAN357" w:date="2020-11-26T09:56:00Z">
        <w:r w:rsidRPr="00C50A1E" w:rsidDel="00230536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15" w:author="Free License UNTAN357" w:date="2020-11-26T09:56:00Z">
        <w:r w:rsidR="0023053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16" w:author="Free License UNTAN357" w:date="2020-11-26T09:55:00Z">
        <w:r w:rsidR="0023053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C4008" w14:textId="138D75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Free License UNTAN357" w:date="2020-11-26T09:59:00Z">
        <w:r w:rsidRPr="00C50A1E" w:rsidDel="0023053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230536">
        <w:rPr>
          <w:rFonts w:ascii="Times New Roman" w:eastAsia="Times New Roman" w:hAnsi="Times New Roman" w:cs="Times New Roman"/>
          <w:i/>
          <w:iCs/>
          <w:sz w:val="24"/>
          <w:szCs w:val="24"/>
          <w:rPrChange w:id="18" w:author="Free License UNTAN357" w:date="2020-11-26T09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9" w:author="Free License UNTAN357" w:date="2020-11-26T09:58:00Z">
        <w:r w:rsidRPr="00C50A1E" w:rsidDel="00230536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20" w:author="Free License UNTAN357" w:date="2020-11-26T09:58:00Z">
        <w:r w:rsidR="00230536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r w:rsidR="0023053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del w:id="21" w:author="Free License UNTAN357" w:date="2020-11-26T09:57:00Z">
        <w:r w:rsidRPr="00C50A1E" w:rsidDel="00230536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22" w:author="Free License UNTAN357" w:date="2020-11-26T09:57:00Z">
        <w:r w:rsidR="00230536">
          <w:rPr>
            <w:rFonts w:ascii="Times New Roman" w:eastAsia="Times New Roman" w:hAnsi="Times New Roman" w:cs="Times New Roman"/>
            <w:sz w:val="24"/>
            <w:szCs w:val="24"/>
          </w:rPr>
          <w:t>Tentang</w:t>
        </w:r>
        <w:proofErr w:type="spellEnd"/>
        <w:r w:rsidR="0023053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3" w:author="Free License UNTAN357" w:date="2020-11-26T09:59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4" w:author="Free License UNTAN357" w:date="2020-11-26T09:58:00Z">
        <w:r w:rsidRPr="00C50A1E" w:rsidDel="0023053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5" w:author="Free License UNTAN357" w:date="2020-11-26T09:58:00Z">
        <w:r w:rsidR="00230536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26" w:author="Free License UNTAN357" w:date="2020-11-26T09:58:00Z">
        <w:r w:rsidRPr="00C50A1E" w:rsidDel="00230536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0536">
        <w:rPr>
          <w:rFonts w:ascii="Times New Roman" w:eastAsia="Times New Roman" w:hAnsi="Times New Roman" w:cs="Times New Roman"/>
          <w:i/>
          <w:iCs/>
          <w:sz w:val="24"/>
          <w:szCs w:val="24"/>
          <w:rPrChange w:id="27" w:author="Free License UNTAN357" w:date="2020-11-26T09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215A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89B60A" w14:textId="067BB03C" w:rsidR="00927764" w:rsidRPr="00C50A1E" w:rsidDel="00175984" w:rsidRDefault="00927764" w:rsidP="00927764">
      <w:pPr>
        <w:shd w:val="clear" w:color="auto" w:fill="F5F5F5"/>
        <w:spacing w:after="375"/>
        <w:rPr>
          <w:del w:id="28" w:author="Free License UNTAN357" w:date="2020-11-26T10:0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29" w:author="Free License UNTAN357" w:date="2020-11-26T10:04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73197260" w14:textId="5C4D9D5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30" w:author="Free License UNTAN357" w:date="2020-11-26T10:01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del w:id="31" w:author="Free License UNTAN357" w:date="2020-11-26T10:02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32" w:author="Free License UNTAN357" w:date="2020-11-26T10:01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245B76D" w14:textId="03B67A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Free License UNTAN357" w:date="2020-11-26T10:03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Free License UNTAN357" w:date="2020-11-26T10:02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9A8F77" w14:textId="45941B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Free License UNTAN357" w:date="2020-11-26T10:04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36" w:author="Free License UNTAN357" w:date="2020-11-26T10:03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37" w:author="Free License UNTAN357" w:date="2020-11-26T10:03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ins w:id="38" w:author="Free License UNTAN357" w:date="2020-11-26T10:04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9" w:author="Free License UNTAN357" w:date="2020-11-26T10:04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del w:id="40" w:author="Free License UNTAN357" w:date="2020-11-26T10:04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ins w:id="41" w:author="Free License UNTAN357" w:date="2020-11-26T10:04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42" w:author="Free License UNTAN357" w:date="2020-11-26T10:04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7E8AEB" w14:textId="1A33EE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43" w:author="Free License UNTAN357" w:date="2020-11-26T10:05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</w:t>
      </w:r>
      <w:del w:id="44" w:author="Free License UNTAN357" w:date="2020-11-26T10:05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</w:t>
      </w:r>
      <w:ins w:id="45" w:author="Free License UNTAN357" w:date="2020-11-26T10:05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Free License UNTAN357" w:date="2020-11-26T10:05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ins w:id="47" w:author="Free License UNTAN357" w:date="2020-11-26T10:05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17598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48" w:author="Free License UNTAN357" w:date="2020-11-26T10:05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4A4262B" w14:textId="6361F0FD" w:rsidR="00927764" w:rsidRPr="00C50A1E" w:rsidDel="00175984" w:rsidRDefault="00927764" w:rsidP="00927764">
      <w:pPr>
        <w:shd w:val="clear" w:color="auto" w:fill="F5F5F5"/>
        <w:spacing w:after="375"/>
        <w:rPr>
          <w:del w:id="49" w:author="Free License UNTAN357" w:date="2020-11-26T10:0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50" w:author="Free License UNTAN357" w:date="2020-11-26T10:06:00Z">
        <w:r w:rsidR="0017598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</w:t>
        </w:r>
      </w:ins>
      <w:del w:id="51" w:author="Free License UNTAN357" w:date="2020-11-26T10:06:00Z">
        <w:r w:rsidRPr="00C50A1E" w:rsidDel="0017598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52" w:author="Free License UNTAN357" w:date="2020-11-26T10:06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5984">
        <w:rPr>
          <w:rFonts w:ascii="Times New Roman" w:eastAsia="Times New Roman" w:hAnsi="Times New Roman" w:cs="Times New Roman"/>
          <w:i/>
          <w:iCs/>
          <w:sz w:val="24"/>
          <w:szCs w:val="24"/>
          <w:rPrChange w:id="53" w:author="Free License UNTAN357" w:date="2020-11-26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4" w:author="Free License UNTAN357" w:date="2020-11-26T10:07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585946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5" w:author="Free License UNTAN357" w:date="2020-11-26T10:07:00Z">
        <w:r w:rsidDel="0017598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3FDA74B" w14:textId="5D4BD9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Free License UNTAN357" w:date="2020-11-26T10:07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57" w:author="Free License UNTAN357" w:date="2020-11-26T10:07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8" w:author="Free License UNTAN357" w:date="2020-11-26T10:07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9" w:author="Free License UNTAN357" w:date="2020-11-26T10:07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60" w:author="Free License UNTAN357" w:date="2020-11-26T10:07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07E85F" w14:textId="19B72E1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61" w:author="Free License UNTAN357" w:date="2020-11-26T10:07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</w:ins>
      <w:del w:id="62" w:author="Free License UNTAN357" w:date="2020-11-26T10:07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63" w:author="Free License UNTAN357" w:date="2020-11-26T10:07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64" w:author="Free License UNTAN357" w:date="2020-11-26T10:08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5" w:author="Free License UNTAN357" w:date="2020-11-26T10:08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6" w:author="Free License UNTAN357" w:date="2020-11-26T10:08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67" w:author="Free License UNTAN357" w:date="2020-11-26T10:08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68" w:author="Free License UNTAN357" w:date="2020-11-26T10:09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9" w:author="Free License UNTAN357" w:date="2020-11-26T10:09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7B6A75BA" w14:textId="7B900CF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984">
        <w:rPr>
          <w:rFonts w:ascii="Times New Roman" w:eastAsia="Times New Roman" w:hAnsi="Times New Roman" w:cs="Times New Roman"/>
          <w:i/>
          <w:iCs/>
          <w:sz w:val="24"/>
          <w:szCs w:val="24"/>
          <w:rPrChange w:id="70" w:author="Free License UNTAN357" w:date="2020-11-26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1" w:author="Free License UNTAN357" w:date="2020-11-26T10:09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Free License UNTAN357" w:date="2020-11-26T10:09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73" w:author="Free License UNTAN357" w:date="2020-11-26T10:09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4" w:author="Free License UNTAN357" w:date="2020-11-26T10:09:00Z">
        <w:r w:rsidR="00175984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75" w:author="Free License UNTAN357" w:date="2020-11-26T10:09:00Z">
        <w:r w:rsidRPr="00C50A1E" w:rsidDel="0017598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76" w:author="Free License UNTAN357" w:date="2020-11-26T10:09:00Z">
        <w:r w:rsidR="003E3EE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ins w:id="77" w:author="Free License UNTAN357" w:date="2020-11-26T10:09:00Z">
        <w:r w:rsidR="003E3EE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ins w:id="78" w:author="Free License UNTAN357" w:date="2020-11-26T10:10:00Z">
        <w:r w:rsidR="003E3EE1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79" w:author="Free License UNTAN357" w:date="2020-11-26T10:10:00Z">
        <w:r w:rsidRPr="00C50A1E" w:rsidDel="003E3EE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3E334C05" w14:textId="67FDDE9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0" w:author="Free License UNTAN357" w:date="2020-11-26T10:10:00Z">
        <w:r w:rsidR="003E3EE1">
          <w:rPr>
            <w:rFonts w:ascii="Times New Roman" w:eastAsia="Times New Roman" w:hAnsi="Times New Roman" w:cs="Times New Roman"/>
            <w:sz w:val="24"/>
            <w:szCs w:val="24"/>
          </w:rPr>
          <w:t>kenaikan</w:t>
        </w:r>
        <w:proofErr w:type="spellEnd"/>
        <w:r w:rsidR="003E3E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ins w:id="81" w:author="Free License UNTAN357" w:date="2020-11-26T10:10:00Z">
        <w:r w:rsidR="003E3EE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2" w:author="Free License UNTAN357" w:date="2020-11-26T10:10:00Z">
        <w:r w:rsidRPr="00C50A1E" w:rsidDel="003E3EE1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E3EE1">
        <w:rPr>
          <w:rFonts w:ascii="Times New Roman" w:eastAsia="Times New Roman" w:hAnsi="Times New Roman" w:cs="Times New Roman"/>
          <w:i/>
          <w:iCs/>
          <w:sz w:val="24"/>
          <w:szCs w:val="24"/>
          <w:rPrChange w:id="83" w:author="Free License UNTAN357" w:date="2020-11-26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0F82193" w14:textId="14D53B2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84" w:author="Free License UNTAN357" w:date="2020-11-26T10:10:00Z">
        <w:r w:rsidRPr="00C50A1E" w:rsidDel="003E3EE1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5" w:author="Free License UNTAN357" w:date="2020-11-26T10:11:00Z">
        <w:r w:rsidRPr="00C50A1E" w:rsidDel="003E3EE1">
          <w:rPr>
            <w:rFonts w:ascii="Times New Roman" w:eastAsia="Times New Roman" w:hAnsi="Times New Roman" w:cs="Times New Roman"/>
            <w:sz w:val="24"/>
            <w:szCs w:val="24"/>
          </w:rPr>
          <w:delText xml:space="preserve">memilih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EE1">
        <w:rPr>
          <w:rFonts w:ascii="Times New Roman" w:eastAsia="Times New Roman" w:hAnsi="Times New Roman" w:cs="Times New Roman"/>
          <w:i/>
          <w:iCs/>
          <w:sz w:val="24"/>
          <w:szCs w:val="24"/>
          <w:rPrChange w:id="86" w:author="Free License UNTAN357" w:date="2020-11-26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87" w:author="Free License UNTAN357" w:date="2020-11-26T10:11:00Z">
        <w:r w:rsidDel="003E3EE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8" w:author="Free License UNTAN357" w:date="2020-11-26T10:11:00Z">
        <w:r w:rsidDel="003E3EE1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proofErr w:type="spellStart"/>
      <w:ins w:id="89" w:author="Free License UNTAN357" w:date="2020-11-26T10:11:00Z">
        <w:r w:rsidR="003E3EE1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0" w:author="Free License UNTAN357" w:date="2020-11-26T10:11:00Z">
        <w:r w:rsidR="003E3EE1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del w:id="91" w:author="Free License UNTAN357" w:date="2020-11-26T10:11:00Z">
        <w:r w:rsidDel="003E3EE1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92" w:author="Free License UNTAN357" w:date="2020-11-26T10:11:00Z">
        <w:r w:rsidRPr="00C50A1E" w:rsidDel="003E3EE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A2CE25C" w14:textId="205CDF22" w:rsidR="00927764" w:rsidRPr="00C50A1E" w:rsidDel="003E3EE1" w:rsidRDefault="00927764" w:rsidP="00927764">
      <w:pPr>
        <w:shd w:val="clear" w:color="auto" w:fill="F5F5F5"/>
        <w:spacing w:after="375"/>
        <w:rPr>
          <w:del w:id="93" w:author="Free License UNTAN357" w:date="2020-11-26T10:1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94" w:author="Free License UNTAN357" w:date="2020-11-26T10:12:00Z">
        <w:r w:rsidR="003E3EE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proofErr w:type="spellStart"/>
      <w:proofErr w:type="gramEnd"/>
    </w:p>
    <w:p w14:paraId="06F4DB16" w14:textId="10DBDF22" w:rsidR="00927764" w:rsidRPr="00C50A1E" w:rsidRDefault="003E3EE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95" w:author="Free License UNTAN357" w:date="2020-11-26T10:12:00Z">
        <w:r>
          <w:rPr>
            <w:rFonts w:ascii="Times New Roman" w:eastAsia="Times New Roman" w:hAnsi="Times New Roman" w:cs="Times New Roman"/>
            <w:sz w:val="24"/>
            <w:szCs w:val="24"/>
          </w:rPr>
          <w:t>Apakah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6" w:author="Free License UNTAN357" w:date="2020-11-26T10:12:00Z">
        <w:r w:rsidR="00927764" w:rsidRPr="00C50A1E" w:rsidDel="003E3EE1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97" w:author="Free License UNTAN357" w:date="2020-11-26T10:12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98" w:author="Free License UNTAN357" w:date="2020-11-26T10:12:00Z">
        <w:r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99" w:author="Free License UNTAN357" w:date="2020-11-26T10:12:00Z">
        <w:r w:rsidR="00927764" w:rsidRPr="00C50A1E" w:rsidDel="003E3EE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0" w:author="Free License UNTAN357" w:date="2020-11-26T10:12:00Z">
        <w:r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1" w:author="Free License UNTAN357" w:date="2020-11-26T10:12:00Z">
        <w:r w:rsidR="00927764" w:rsidRPr="00C50A1E" w:rsidDel="003E3EE1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proofErr w:type="spellStart"/>
      <w:ins w:id="102" w:author="Free License UNTAN357" w:date="2020-11-26T10:12:00Z">
        <w:r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ins w:id="103" w:author="Free License UNTAN357" w:date="2020-11-26T10:12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4" w:author="Free License UNTAN357" w:date="2020-11-26T10:12:00Z">
        <w:r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menimbun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</w:t>
      </w:r>
      <w:bookmarkStart w:id="105" w:name="_GoBack"/>
      <w:bookmarkEnd w:id="105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85918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12D3DF6" w14:textId="77777777" w:rsidR="00927764" w:rsidRPr="00C50A1E" w:rsidRDefault="00927764" w:rsidP="00927764"/>
    <w:p w14:paraId="6FAEF6AF" w14:textId="77777777" w:rsidR="00927764" w:rsidRPr="005A045A" w:rsidRDefault="00927764" w:rsidP="00927764">
      <w:pPr>
        <w:rPr>
          <w:i/>
        </w:rPr>
      </w:pPr>
    </w:p>
    <w:p w14:paraId="263A7C3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CBBAEA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343D8" w14:textId="77777777" w:rsidR="00C86837" w:rsidRDefault="00C86837">
      <w:r>
        <w:separator/>
      </w:r>
    </w:p>
  </w:endnote>
  <w:endnote w:type="continuationSeparator" w:id="0">
    <w:p w14:paraId="1CD633BE" w14:textId="77777777" w:rsidR="00C86837" w:rsidRDefault="00C86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4304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0FE14B3" w14:textId="77777777" w:rsidR="00941E77" w:rsidRDefault="00C86837">
    <w:pPr>
      <w:pStyle w:val="Footer"/>
    </w:pPr>
  </w:p>
  <w:p w14:paraId="1E6CF451" w14:textId="77777777" w:rsidR="00941E77" w:rsidRDefault="00C86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835C6" w14:textId="77777777" w:rsidR="00C86837" w:rsidRDefault="00C86837">
      <w:r>
        <w:separator/>
      </w:r>
    </w:p>
  </w:footnote>
  <w:footnote w:type="continuationSeparator" w:id="0">
    <w:p w14:paraId="33795C0F" w14:textId="77777777" w:rsidR="00C86837" w:rsidRDefault="00C86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ee License UNTAN357">
    <w15:presenceInfo w15:providerId="None" w15:userId="Free License UNTAN3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75984"/>
    <w:rsid w:val="00230536"/>
    <w:rsid w:val="002318A3"/>
    <w:rsid w:val="003E3EE1"/>
    <w:rsid w:val="0042167F"/>
    <w:rsid w:val="004D088F"/>
    <w:rsid w:val="00924DF5"/>
    <w:rsid w:val="00927764"/>
    <w:rsid w:val="00C20908"/>
    <w:rsid w:val="00C8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F8E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305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Free License UNTAN357</cp:lastModifiedBy>
  <cp:revision>2</cp:revision>
  <dcterms:created xsi:type="dcterms:W3CDTF">2020-11-26T03:13:00Z</dcterms:created>
  <dcterms:modified xsi:type="dcterms:W3CDTF">2020-11-26T03:13:00Z</dcterms:modified>
</cp:coreProperties>
</file>