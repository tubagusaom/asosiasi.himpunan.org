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B96D77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ins w:id="0" w:author="Frd" w:date="2021-12-18T09:47:00Z"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>Musim</w:t>
        </w:r>
        <w:proofErr w:type="spellEnd"/>
        <w:r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del w:id="1" w:author="Frd" w:date="2021-12-18T09:47:00Z">
        <w:r w:rsidR="00927764" w:rsidRPr="00C50A1E" w:rsidDel="00B96D77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 xml:space="preserve"> Turun</w:delText>
        </w:r>
      </w:del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2" w:author="Frd" w:date="2021-12-18T09:47:00Z">
        <w:r w:rsidRPr="00C50A1E" w:rsidDel="00B96D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Hujan turun, </w:delText>
        </w:r>
      </w:del>
      <w:proofErr w:type="spellStart"/>
      <w:ins w:id="3" w:author="Frd" w:date="2021-12-18T09:47:00Z">
        <w:r w:rsidR="00B96D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</w:t>
        </w:r>
      </w:ins>
      <w:del w:id="4" w:author="Frd" w:date="2021-12-18T09:47:00Z">
        <w:r w:rsidRPr="00C50A1E" w:rsidDel="00B96D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ins w:id="5" w:author="Frd" w:date="2021-12-18T09:47:00Z">
        <w:r w:rsidR="00B96D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B96D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saat</w:t>
        </w:r>
        <w:proofErr w:type="spellEnd"/>
        <w:r w:rsidR="00B96D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B96D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musim</w:t>
        </w:r>
        <w:proofErr w:type="spellEnd"/>
        <w:r w:rsidR="00B96D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B96D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hujan</w:t>
        </w:r>
        <w:proofErr w:type="spellEnd"/>
        <w:r w:rsidR="00B96D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. </w:t>
        </w:r>
      </w:ins>
      <w:del w:id="6" w:author="Frd" w:date="2021-12-18T09:47:00Z">
        <w:r w:rsidRPr="00C50A1E" w:rsidDel="00B96D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, </w:delText>
        </w:r>
      </w:del>
      <w:proofErr w:type="spellStart"/>
      <w:r w:rsidR="00B96D77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B96D77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</w:t>
      </w:r>
      <w:ins w:id="7" w:author="Frd" w:date="2021-12-18T09:48:00Z">
        <w:r w:rsidR="00B96D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</w:ins>
      <w:del w:id="8" w:author="Frd" w:date="2021-12-18T09:48:00Z">
        <w:r w:rsidRPr="00C50A1E" w:rsidDel="00B96D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p</w:t>
      </w:r>
      <w:proofErr w:type="spellEnd"/>
      <w:ins w:id="9" w:author="Frd" w:date="2021-12-18T09:48:00Z">
        <w:r w:rsidR="00B96D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B96D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teman</w:t>
        </w:r>
      </w:ins>
      <w:proofErr w:type="spellEnd"/>
      <w:del w:id="10" w:author="Frd" w:date="2021-12-18T09:48:00Z">
        <w:r w:rsidRPr="00C50A1E" w:rsidDel="00B96D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temenan aja.</w:delText>
        </w:r>
      </w:del>
      <w:del w:id="11" w:author="Frd" w:date="2021-12-18T09:47:00Z">
        <w:r w:rsidRPr="00C50A1E" w:rsidDel="00B96D77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Huft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Del="00B96D77" w:rsidRDefault="00B96D77" w:rsidP="00B96D77">
      <w:pPr>
        <w:shd w:val="clear" w:color="auto" w:fill="F5F5F5"/>
        <w:spacing w:after="375"/>
        <w:rPr>
          <w:del w:id="12" w:author="Frd" w:date="2021-12-18T09:52:00Z"/>
          <w:rFonts w:ascii="Times New Roman" w:eastAsia="Times New Roman" w:hAnsi="Times New Roman" w:cs="Times New Roman"/>
          <w:sz w:val="24"/>
          <w:szCs w:val="24"/>
        </w:rPr>
        <w:pPrChange w:id="13" w:author="Frd" w:date="2021-12-18T09:53:00Z">
          <w:pPr>
            <w:shd w:val="clear" w:color="auto" w:fill="F5F5F5"/>
            <w:spacing w:after="375"/>
          </w:pPr>
        </w:pPrChange>
      </w:pPr>
      <w:ins w:id="14" w:author="Frd" w:date="2021-12-18T09:50:00Z">
        <w:r>
          <w:rPr>
            <w:rFonts w:ascii="Times New Roman" w:eastAsia="Times New Roman" w:hAnsi="Times New Roman" w:cs="Times New Roman"/>
            <w:sz w:val="24"/>
            <w:szCs w:val="24"/>
          </w:rPr>
          <w:t>Aro</w:t>
        </w:r>
      </w:ins>
      <w:del w:id="15" w:author="Frd" w:date="2021-12-18T09:50:00Z">
        <w:r w:rsidR="00927764" w:rsidRPr="00C50A1E" w:rsidDel="00B96D77">
          <w:rPr>
            <w:rFonts w:ascii="Times New Roman" w:eastAsia="Times New Roman" w:hAnsi="Times New Roman" w:cs="Times New Roman"/>
            <w:sz w:val="24"/>
            <w:szCs w:val="24"/>
          </w:rPr>
          <w:delText xml:space="preserve">Apa yang lebih romantis dari sepiring mie </w:delText>
        </w:r>
      </w:del>
      <w:del w:id="16" w:author="Frd" w:date="2021-12-18T09:49:00Z">
        <w:r w:rsidR="00927764" w:rsidRPr="00C50A1E" w:rsidDel="00B96D77">
          <w:rPr>
            <w:rFonts w:ascii="Times New Roman" w:eastAsia="Times New Roman" w:hAnsi="Times New Roman" w:cs="Times New Roman"/>
            <w:sz w:val="24"/>
            <w:szCs w:val="24"/>
          </w:rPr>
          <w:delText xml:space="preserve">instan </w:delText>
        </w:r>
      </w:del>
      <w:del w:id="17" w:author="Frd" w:date="2021-12-18T09:50:00Z">
        <w:r w:rsidR="00927764" w:rsidRPr="00C50A1E" w:rsidDel="00B96D77">
          <w:rPr>
            <w:rFonts w:ascii="Times New Roman" w:eastAsia="Times New Roman" w:hAnsi="Times New Roman" w:cs="Times New Roman"/>
            <w:sz w:val="24"/>
            <w:szCs w:val="24"/>
          </w:rPr>
          <w:delText xml:space="preserve">kemasan putih </w:delText>
        </w:r>
      </w:del>
      <w:del w:id="18" w:author="Frd" w:date="2021-12-18T09:49:00Z">
        <w:r w:rsidR="00927764" w:rsidRPr="00C50A1E" w:rsidDel="00B96D7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del w:id="19" w:author="Frd" w:date="2021-12-18T09:50:00Z">
        <w:r w:rsidR="00927764" w:rsidRPr="00C50A1E" w:rsidDel="00B96D77">
          <w:rPr>
            <w:rFonts w:ascii="Times New Roman" w:eastAsia="Times New Roman" w:hAnsi="Times New Roman" w:cs="Times New Roman"/>
            <w:sz w:val="24"/>
            <w:szCs w:val="24"/>
          </w:rPr>
          <w:delText>aro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</w:t>
      </w:r>
      <w:del w:id="20" w:author="Frd" w:date="2021-12-18T09:50:00Z">
        <w:r w:rsidR="00927764" w:rsidRPr="00C50A1E" w:rsidDel="00B96D77">
          <w:rPr>
            <w:rFonts w:ascii="Times New Roman" w:eastAsia="Times New Roman" w:hAnsi="Times New Roman" w:cs="Times New Roman"/>
            <w:sz w:val="24"/>
            <w:szCs w:val="24"/>
          </w:rPr>
          <w:delText xml:space="preserve">nya </w:delText>
        </w:r>
      </w:del>
      <w:ins w:id="21" w:author="Frd" w:date="2021-12-18T09:50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</w:t>
        </w:r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epiring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>mie</w:t>
        </w:r>
        <w:proofErr w:type="spellEnd"/>
        <w:r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dadakan</w:t>
        </w:r>
      </w:ins>
      <w:proofErr w:type="spellEnd"/>
      <w:ins w:id="22" w:author="Frd" w:date="2021-12-18T09:51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bakwan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3" w:author="Frd" w:date="2021-12-18T09:50:00Z">
        <w:r w:rsidR="00927764" w:rsidRPr="00C50A1E" w:rsidDel="00B96D77">
          <w:rPr>
            <w:rFonts w:ascii="Times New Roman" w:eastAsia="Times New Roman" w:hAnsi="Times New Roman" w:cs="Times New Roman"/>
            <w:sz w:val="24"/>
            <w:szCs w:val="24"/>
          </w:rPr>
          <w:delText>aduhai</w:delText>
        </w:r>
      </w:del>
      <w:del w:id="24" w:author="Frd" w:date="2021-12-18T09:51:00Z">
        <w:r w:rsidR="00927764" w:rsidRPr="00C50A1E" w:rsidDel="00B96D77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ins w:id="25" w:author="Frd" w:date="2021-12-18T09:50:00Z">
        <w:r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6" w:author="Frd" w:date="2021-12-18T09:51:00Z">
        <w:r w:rsidR="00927764" w:rsidRPr="00C50A1E" w:rsidDel="00B96D77">
          <w:rPr>
            <w:rFonts w:ascii="Times New Roman" w:eastAsia="Times New Roman" w:hAnsi="Times New Roman" w:cs="Times New Roman"/>
            <w:sz w:val="24"/>
            <w:szCs w:val="24"/>
          </w:rPr>
          <w:delText>itu atau bakwan yang baru diangkat dari penggorengan di</w:delText>
        </w:r>
      </w:del>
      <w:proofErr w:type="spellStart"/>
      <w:ins w:id="27" w:author="Frd" w:date="2021-12-18T09:51:00Z">
        <w:r>
          <w:rPr>
            <w:rFonts w:ascii="Times New Roman" w:eastAsia="Times New Roman" w:hAnsi="Times New Roman" w:cs="Times New Roman"/>
            <w:sz w:val="24"/>
            <w:szCs w:val="24"/>
          </w:rPr>
          <w:t>terutama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pada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8" w:author="Frd" w:date="2021-12-18T09:51:00Z">
        <w:r w:rsidR="00927764" w:rsidRPr="00C50A1E" w:rsidDel="00B96D77">
          <w:rPr>
            <w:rFonts w:ascii="Times New Roman" w:eastAsia="Times New Roman" w:hAnsi="Times New Roman" w:cs="Times New Roman"/>
            <w:sz w:val="24"/>
            <w:szCs w:val="24"/>
          </w:rPr>
          <w:delText xml:space="preserve">kala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29" w:author="Frd" w:date="2021-12-18T09:52:00Z">
        <w:r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ins w:id="30" w:author="Frd" w:date="2021-12-18T09:53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1" w:author="Frd" w:date="2021-12-18T09:52:00Z">
        <w:r w:rsidR="00927764" w:rsidRPr="00C50A1E" w:rsidDel="00B96D77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B96D77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  <w:pPrChange w:id="32" w:author="Frd" w:date="2021-12-18T09:53:00Z">
          <w:pPr>
            <w:shd w:val="clear" w:color="auto" w:fill="F5F5F5"/>
            <w:spacing w:after="375"/>
          </w:pPr>
        </w:pPrChange>
      </w:pPr>
      <w:del w:id="33" w:author="Frd" w:date="2021-12-18T09:53:00Z">
        <w:r w:rsidRPr="00C50A1E" w:rsidDel="00B96D77">
          <w:rPr>
            <w:rFonts w:ascii="Times New Roman" w:eastAsia="Times New Roman" w:hAnsi="Times New Roman" w:cs="Times New Roman"/>
            <w:sz w:val="24"/>
            <w:szCs w:val="24"/>
          </w:rPr>
          <w:delText>Januari</w:delText>
        </w:r>
      </w:del>
      <w:del w:id="34" w:author="Frd" w:date="2021-12-18T09:52:00Z">
        <w:r w:rsidRPr="00C50A1E" w:rsidDel="00B96D77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del w:id="35" w:author="Frd" w:date="2021-12-18T09:53:00Z">
        <w:r w:rsidRPr="00C50A1E" w:rsidDel="00B96D77">
          <w:rPr>
            <w:rFonts w:ascii="Times New Roman" w:eastAsia="Times New Roman" w:hAnsi="Times New Roman" w:cs="Times New Roman"/>
            <w:sz w:val="24"/>
            <w:szCs w:val="24"/>
          </w:rPr>
          <w:delText xml:space="preserve"> hujan sehari-hari, begitu kata orang sering mengartikannya. Benar saja.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ins w:id="36" w:author="Frd" w:date="2021-12-18T09:53:00Z">
        <w:r w:rsidR="00B96D7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Frd" w:date="2021-12-18T09:53:00Z">
        <w:r w:rsidDel="00B96D77">
          <w:rPr>
            <w:rFonts w:ascii="Times New Roman" w:eastAsia="Times New Roman" w:hAnsi="Times New Roman" w:cs="Times New Roman"/>
            <w:sz w:val="24"/>
            <w:szCs w:val="24"/>
          </w:rPr>
          <w:delText xml:space="preserve">di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ins w:id="38" w:author="Frd" w:date="2021-12-18T09:54:00Z">
        <w:r w:rsidR="00B96D77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39" w:author="Frd" w:date="2021-12-18T09:54:00Z">
        <w:r w:rsidR="00B96D77">
          <w:rPr>
            <w:rFonts w:ascii="Times New Roman" w:eastAsia="Times New Roman" w:hAnsi="Times New Roman" w:cs="Times New Roman"/>
            <w:sz w:val="24"/>
            <w:szCs w:val="24"/>
          </w:rPr>
          <w:t>id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0" w:author="Frd" w:date="2021-12-18T09:55:00Z">
        <w:r w:rsidRPr="00C50A1E" w:rsidDel="00B96D7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ins w:id="41" w:author="Frd" w:date="2021-12-18T09:55:00Z">
        <w:r w:rsidR="00B96D77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42" w:author="Frd" w:date="2021-12-18T09:55:00Z">
        <w:r w:rsidRPr="00C50A1E" w:rsidDel="00B96D77">
          <w:rPr>
            <w:rFonts w:ascii="Times New Roman" w:eastAsia="Times New Roman" w:hAnsi="Times New Roman" w:cs="Times New Roman"/>
            <w:sz w:val="24"/>
            <w:szCs w:val="24"/>
          </w:rPr>
          <w:delText xml:space="preserve">, pun perilaku kita yang lain. Soal makan. Ya, </w:delText>
        </w:r>
      </w:del>
      <w:proofErr w:type="spellStart"/>
      <w:ins w:id="43" w:author="Frd" w:date="2021-12-18T09:55:00Z">
        <w:r w:rsidR="00B96D77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del w:id="44" w:author="Frd" w:date="2021-12-18T09:55:00Z">
        <w:r w:rsidRPr="00C50A1E" w:rsidDel="00B96D77">
          <w:rPr>
            <w:rFonts w:ascii="Times New Roman" w:eastAsia="Times New Roman" w:hAnsi="Times New Roman" w:cs="Times New Roman"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5" w:author="Frd" w:date="2021-12-18T09:56:00Z">
        <w:r w:rsidR="00B96D77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="00B96D7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46" w:author="Frd" w:date="2021-12-18T09:56:00Z">
        <w:r w:rsidRPr="00C50A1E" w:rsidDel="00B96D77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ins w:id="47" w:author="Frd" w:date="2021-12-18T09:56:00Z">
        <w:r w:rsidR="00B96D77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B96D77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Frd" w:date="2021-12-18T09:56:00Z">
        <w:r w:rsidRPr="00C50A1E" w:rsidDel="00B96D77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Del="0076299F" w:rsidRDefault="00927764" w:rsidP="00927764">
      <w:pPr>
        <w:shd w:val="clear" w:color="auto" w:fill="F5F5F5"/>
        <w:spacing w:after="375"/>
        <w:rPr>
          <w:del w:id="49" w:author="Frd" w:date="2021-12-18T09:58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ins w:id="50" w:author="Frd" w:date="2021-12-18T09:57:00Z">
        <w:r w:rsidR="0076299F">
          <w:rPr>
            <w:rFonts w:ascii="Times New Roman" w:eastAsia="Times New Roman" w:hAnsi="Times New Roman" w:cs="Times New Roman"/>
            <w:sz w:val="24"/>
            <w:szCs w:val="24"/>
          </w:rPr>
          <w:t>Benarkah</w:t>
        </w:r>
        <w:proofErr w:type="spellEnd"/>
        <w:r w:rsidR="0076299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1" w:author="Frd" w:date="2021-12-18T09:57:00Z">
        <w:r w:rsidRPr="00C50A1E" w:rsidDel="0076299F">
          <w:rPr>
            <w:rFonts w:ascii="Times New Roman" w:eastAsia="Times New Roman" w:hAnsi="Times New Roman" w:cs="Times New Roman"/>
            <w:sz w:val="24"/>
            <w:szCs w:val="24"/>
          </w:rPr>
          <w:delText xml:space="preserve">Siapa yang </w:delText>
        </w:r>
      </w:del>
      <w:del w:id="52" w:author="Frd" w:date="2021-12-18T09:56:00Z">
        <w:r w:rsidRPr="00C50A1E" w:rsidDel="00B96D77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del w:id="53" w:author="Frd" w:date="2021-12-18T09:57:00Z">
        <w:r w:rsidRPr="00C50A1E" w:rsidDel="0076299F">
          <w:rPr>
            <w:rFonts w:ascii="Times New Roman" w:eastAsia="Times New Roman" w:hAnsi="Times New Roman" w:cs="Times New Roman"/>
            <w:sz w:val="24"/>
            <w:szCs w:val="24"/>
          </w:rPr>
          <w:delText>meras</w:delText>
        </w:r>
        <w:r w:rsidDel="0076299F">
          <w:rPr>
            <w:rFonts w:ascii="Times New Roman" w:eastAsia="Times New Roman" w:hAnsi="Times New Roman" w:cs="Times New Roman"/>
            <w:sz w:val="24"/>
            <w:szCs w:val="24"/>
          </w:rPr>
          <w:delText xml:space="preserve">a bahwa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Frd" w:date="2021-12-18T09:57:00Z">
        <w:r w:rsidDel="0076299F">
          <w:rPr>
            <w:rFonts w:ascii="Times New Roman" w:eastAsia="Times New Roman" w:hAnsi="Times New Roman" w:cs="Times New Roman"/>
            <w:sz w:val="24"/>
            <w:szCs w:val="24"/>
          </w:rPr>
          <w:delText xml:space="preserve">datang </w:delText>
        </w:r>
      </w:del>
      <w:proofErr w:type="spellStart"/>
      <w:ins w:id="55" w:author="Frd" w:date="2021-12-18T09:57:00Z">
        <w:r w:rsidR="0076299F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  <w:proofErr w:type="spellEnd"/>
        <w:r w:rsidR="0076299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6299F">
          <w:rPr>
            <w:rFonts w:ascii="Times New Roman" w:eastAsia="Times New Roman" w:hAnsi="Times New Roman" w:cs="Times New Roman"/>
            <w:sz w:val="24"/>
            <w:szCs w:val="24"/>
          </w:rPr>
          <w:t>juga</w:t>
        </w:r>
        <w:proofErr w:type="spellEnd"/>
        <w:r w:rsidR="0076299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6299F">
          <w:rPr>
            <w:rFonts w:ascii="Times New Roman" w:eastAsia="Times New Roman" w:hAnsi="Times New Roman" w:cs="Times New Roman"/>
            <w:sz w:val="24"/>
            <w:szCs w:val="24"/>
          </w:rPr>
          <w:t>meningkatkan</w:t>
        </w:r>
        <w:proofErr w:type="spellEnd"/>
        <w:r w:rsidR="0076299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6" w:author="Frd" w:date="2021-12-18T09:57:00Z">
        <w:r w:rsidDel="0076299F">
          <w:rPr>
            <w:rFonts w:ascii="Times New Roman" w:eastAsia="Times New Roman" w:hAnsi="Times New Roman" w:cs="Times New Roman"/>
            <w:sz w:val="24"/>
            <w:szCs w:val="24"/>
          </w:rPr>
          <w:delText xml:space="preserve">bersama 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57" w:author="Frd" w:date="2021-12-18T09:58:00Z">
        <w:r w:rsidRPr="00C50A1E" w:rsidDel="0076299F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tiba-tiba ikut meningkat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76299F" w:rsidRPr="00C50A1E" w:rsidRDefault="0076299F" w:rsidP="00927764">
      <w:pPr>
        <w:shd w:val="clear" w:color="auto" w:fill="F5F5F5"/>
        <w:spacing w:after="375"/>
        <w:rPr>
          <w:ins w:id="58" w:author="Frd" w:date="2021-12-18T09:58:00Z"/>
          <w:rFonts w:ascii="Times New Roman" w:eastAsia="Times New Roman" w:hAnsi="Times New Roman" w:cs="Times New Roman"/>
          <w:sz w:val="24"/>
          <w:szCs w:val="24"/>
        </w:rPr>
      </w:pPr>
    </w:p>
    <w:p w:rsidR="00927764" w:rsidRPr="00C50A1E" w:rsidRDefault="0076299F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59" w:author="Frd" w:date="2021-12-18T09:58:00Z">
        <w:r>
          <w:rPr>
            <w:rFonts w:ascii="Times New Roman" w:eastAsia="Times New Roman" w:hAnsi="Times New Roman" w:cs="Times New Roman"/>
            <w:sz w:val="24"/>
            <w:szCs w:val="24"/>
          </w:rPr>
          <w:t>Aktifitas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0" w:author="Frd" w:date="2021-12-18T09:58:00Z">
        <w:r w:rsidR="00927764" w:rsidRPr="00C50A1E" w:rsidDel="0076299F">
          <w:rPr>
            <w:rFonts w:ascii="Times New Roman" w:eastAsia="Times New Roman" w:hAnsi="Times New Roman" w:cs="Times New Roman"/>
            <w:sz w:val="24"/>
            <w:szCs w:val="24"/>
          </w:rPr>
          <w:delText xml:space="preserve">Selain mengenang dia, kegiatan 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paling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del w:id="61" w:author="Frd" w:date="2021-12-18T09:58:00Z">
        <w:r w:rsidR="00927764" w:rsidRPr="00C50A1E" w:rsidDel="0076299F">
          <w:rPr>
            <w:rFonts w:ascii="Times New Roman" w:eastAsia="Times New Roman" w:hAnsi="Times New Roman" w:cs="Times New Roman"/>
            <w:sz w:val="24"/>
            <w:szCs w:val="24"/>
          </w:rPr>
          <w:delText>y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2" w:author="Frd" w:date="2021-12-18T09:59:00Z">
        <w:r w:rsidR="00927764" w:rsidRPr="00C50A1E" w:rsidDel="0076299F">
          <w:rPr>
            <w:rFonts w:ascii="Times New Roman" w:eastAsia="Times New Roman" w:hAnsi="Times New Roman" w:cs="Times New Roman"/>
            <w:sz w:val="24"/>
            <w:szCs w:val="24"/>
          </w:rPr>
          <w:delText xml:space="preserve">Sering disebut cuma </w:delText>
        </w:r>
      </w:del>
      <w:proofErr w:type="spellStart"/>
      <w:ins w:id="63" w:author="Frd" w:date="2021-12-18T09:59:00Z">
        <w:r>
          <w:rPr>
            <w:rFonts w:ascii="Times New Roman" w:eastAsia="Times New Roman" w:hAnsi="Times New Roman" w:cs="Times New Roman"/>
            <w:sz w:val="24"/>
            <w:szCs w:val="24"/>
          </w:rPr>
          <w:t>Meski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ins w:id="64" w:author="Frd" w:date="2021-12-18T09:59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dimakan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65" w:author="Frd" w:date="2021-12-18T09:59:00Z">
        <w:r>
          <w:rPr>
            <w:rFonts w:ascii="Times New Roman" w:eastAsia="Times New Roman" w:hAnsi="Times New Roman" w:cs="Times New Roman"/>
            <w:sz w:val="24"/>
            <w:szCs w:val="24"/>
          </w:rPr>
          <w:t>te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6" w:author="Frd" w:date="2021-12-18T09:59:00Z">
        <w:r w:rsidR="00927764" w:rsidRPr="00C50A1E" w:rsidDel="0076299F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7" w:author="Frd" w:date="2021-12-18T10:00:00Z">
        <w:r w:rsidRPr="00C50A1E" w:rsidDel="0076299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dalam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ins w:id="68" w:author="Frd" w:date="2021-12-18T10:01:00Z">
        <w:r w:rsidR="0076299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9" w:author="Frd" w:date="2021-12-18T10:01:00Z">
        <w:r w:rsidRPr="00C50A1E" w:rsidDel="0076299F">
          <w:rPr>
            <w:rFonts w:ascii="Times New Roman" w:eastAsia="Times New Roman" w:hAnsi="Times New Roman" w:cs="Times New Roman"/>
            <w:sz w:val="24"/>
            <w:szCs w:val="24"/>
          </w:rPr>
          <w:delText xml:space="preserve">-dua biji </w:delText>
        </w:r>
      </w:del>
      <w:proofErr w:type="spellStart"/>
      <w:ins w:id="70" w:author="Frd" w:date="2021-12-18T10:01:00Z">
        <w:r w:rsidR="0076299F"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  <w:proofErr w:type="spellEnd"/>
        <w:r w:rsidR="0076299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1" w:author="Frd" w:date="2021-12-18T10:00:00Z">
        <w:r w:rsidRPr="00C50A1E" w:rsidDel="0076299F">
          <w:rPr>
            <w:rFonts w:ascii="Times New Roman" w:eastAsia="Times New Roman" w:hAnsi="Times New Roman" w:cs="Times New Roman"/>
            <w:sz w:val="24"/>
            <w:szCs w:val="24"/>
          </w:rPr>
          <w:delText xml:space="preserve">eh </w:delText>
        </w:r>
      </w:del>
      <w:del w:id="72" w:author="Frd" w:date="2021-12-18T10:01:00Z">
        <w:r w:rsidRPr="00C50A1E" w:rsidDel="0076299F">
          <w:rPr>
            <w:rFonts w:ascii="Times New Roman" w:eastAsia="Times New Roman" w:hAnsi="Times New Roman" w:cs="Times New Roman"/>
            <w:sz w:val="24"/>
            <w:szCs w:val="24"/>
          </w:rPr>
          <w:delText xml:space="preserve">kok jadi </w:delText>
        </w:r>
      </w:del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ins w:id="73" w:author="Frd" w:date="2021-12-18T10:01:00Z">
        <w:r w:rsidR="0076299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6299F">
          <w:rPr>
            <w:rFonts w:ascii="Times New Roman" w:eastAsia="Times New Roman" w:hAnsi="Times New Roman" w:cs="Times New Roman"/>
            <w:sz w:val="24"/>
            <w:szCs w:val="24"/>
          </w:rPr>
          <w:t>biji</w:t>
        </w:r>
        <w:proofErr w:type="spellEnd"/>
        <w:r w:rsidR="0076299F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74" w:author="Frd" w:date="2021-12-18T10:01:00Z">
        <w:r w:rsidRPr="00C50A1E" w:rsidDel="0076299F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5" w:author="Frd" w:date="2021-12-18T10:01:00Z">
        <w:r w:rsidRPr="00C50A1E" w:rsidDel="0076299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6" w:author="Frd" w:date="2021-12-18T10:02:00Z">
        <w:r w:rsidRPr="00C50A1E" w:rsidDel="0076299F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77" w:author="Frd" w:date="2021-12-18T10:02:00Z">
        <w:r w:rsidR="0076299F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8" w:author="Frd" w:date="2021-12-18T10:02:00Z">
        <w:r w:rsidRPr="00C50A1E" w:rsidDel="0076299F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  <w:r w:rsidRPr="00C50A1E" w:rsidDel="0076299F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proofErr w:type="spellStart"/>
      <w:ins w:id="79" w:author="Frd" w:date="2021-12-18T10:02:00Z">
        <w:r w:rsidR="0076299F">
          <w:rPr>
            <w:rFonts w:ascii="Times New Roman" w:eastAsia="Times New Roman" w:hAnsi="Times New Roman" w:cs="Times New Roman"/>
            <w:sz w:val="24"/>
            <w:szCs w:val="24"/>
          </w:rPr>
          <w:t>laiknya</w:t>
        </w:r>
        <w:proofErr w:type="spellEnd"/>
        <w:r w:rsidR="0076299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6299F">
          <w:rPr>
            <w:rFonts w:ascii="Times New Roman" w:eastAsia="Times New Roman" w:hAnsi="Times New Roman" w:cs="Times New Roman"/>
            <w:sz w:val="24"/>
            <w:szCs w:val="24"/>
          </w:rPr>
          <w:t>sikap</w:t>
        </w:r>
        <w:proofErr w:type="spellEnd"/>
        <w:r w:rsidR="0076299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6299F">
          <w:rPr>
            <w:rFonts w:ascii="Times New Roman" w:eastAsia="Times New Roman" w:hAnsi="Times New Roman" w:cs="Times New Roman"/>
            <w:sz w:val="24"/>
            <w:szCs w:val="24"/>
          </w:rPr>
          <w:t>dia</w:t>
        </w:r>
        <w:proofErr w:type="spellEnd"/>
        <w:r w:rsidR="0076299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6299F">
          <w:rPr>
            <w:rFonts w:ascii="Times New Roman" w:eastAsia="Times New Roman" w:hAnsi="Times New Roman" w:cs="Times New Roman"/>
            <w:sz w:val="24"/>
            <w:szCs w:val="24"/>
          </w:rPr>
          <w:t>padamu</w:t>
        </w:r>
        <w:proofErr w:type="spellEnd"/>
        <w:r w:rsidR="0076299F">
          <w:rPr>
            <w:rFonts w:ascii="Times New Roman" w:eastAsia="Times New Roman" w:hAnsi="Times New Roman" w:cs="Times New Roman"/>
            <w:sz w:val="24"/>
            <w:szCs w:val="24"/>
          </w:rPr>
          <w:t xml:space="preserve">. Hal </w:t>
        </w:r>
        <w:proofErr w:type="spellStart"/>
        <w:r w:rsidR="0076299F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76299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80" w:author="Frd" w:date="2021-12-18T10:02:00Z">
        <w:r w:rsidRPr="00C50A1E" w:rsidDel="0076299F">
          <w:rPr>
            <w:rFonts w:ascii="Times New Roman" w:eastAsia="Times New Roman" w:hAnsi="Times New Roman" w:cs="Times New Roman"/>
            <w:sz w:val="24"/>
            <w:szCs w:val="24"/>
          </w:rPr>
          <w:delText xml:space="preserve">, memang </w:delText>
        </w:r>
      </w:del>
      <w:del w:id="81" w:author="Frd" w:date="2021-12-18T10:03:00Z">
        <w:r w:rsidRPr="00C50A1E" w:rsidDel="0076299F">
          <w:rPr>
            <w:rFonts w:ascii="Times New Roman" w:eastAsia="Times New Roman" w:hAnsi="Times New Roman" w:cs="Times New Roman"/>
            <w:sz w:val="24"/>
            <w:szCs w:val="24"/>
          </w:rPr>
          <w:delText xml:space="preserve">bisa jadi </w:delText>
        </w:r>
      </w:del>
      <w:proofErr w:type="spellStart"/>
      <w:ins w:id="82" w:author="Frd" w:date="2021-12-18T10:03:00Z">
        <w:r w:rsidR="0076299F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76299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3" w:author="Frd" w:date="2021-12-18T10:03:00Z">
        <w:r w:rsidRPr="00C50A1E" w:rsidDel="0076299F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proofErr w:type="spellStart"/>
      <w:ins w:id="84" w:author="Frd" w:date="2021-12-18T10:03:00Z">
        <w:r w:rsidR="0076299F">
          <w:rPr>
            <w:rFonts w:ascii="Times New Roman" w:eastAsia="Times New Roman" w:hAnsi="Times New Roman" w:cs="Times New Roman"/>
            <w:sz w:val="24"/>
            <w:szCs w:val="24"/>
          </w:rPr>
          <w:t>pemicu</w:t>
        </w:r>
        <w:proofErr w:type="spellEnd"/>
        <w:r w:rsidR="0076299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Del="000E4C83" w:rsidRDefault="00927764" w:rsidP="00927764">
      <w:pPr>
        <w:shd w:val="clear" w:color="auto" w:fill="F5F5F5"/>
        <w:spacing w:after="375"/>
        <w:rPr>
          <w:del w:id="85" w:author="Frd" w:date="2021-12-18T10:20:00Z"/>
          <w:rFonts w:ascii="Times New Roman" w:eastAsia="Times New Roman" w:hAnsi="Times New Roman" w:cs="Times New Roman"/>
          <w:sz w:val="24"/>
          <w:szCs w:val="24"/>
        </w:rPr>
      </w:pPr>
      <w:del w:id="86" w:author="Frd" w:date="2021-12-18T10:19:00Z">
        <w:r w:rsidRPr="00C50A1E" w:rsidDel="00033359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delText xml:space="preserve">Terutama </w:delText>
        </w:r>
      </w:del>
      <w:proofErr w:type="spellStart"/>
      <w:ins w:id="87" w:author="Frd" w:date="2021-12-18T10:19:00Z">
        <w:r w:rsidR="00033359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88" w:author="Frd" w:date="2021-12-18T10:19:00Z">
        <w:r w:rsidRPr="00C50A1E" w:rsidDel="00033359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89" w:author="Frd" w:date="2021-12-18T10:03:00Z">
        <w:r w:rsidRPr="00C50A1E" w:rsidDel="0076299F">
          <w:rPr>
            <w:rFonts w:ascii="Times New Roman" w:eastAsia="Times New Roman" w:hAnsi="Times New Roman" w:cs="Times New Roman"/>
            <w:sz w:val="24"/>
            <w:szCs w:val="24"/>
          </w:rPr>
          <w:delText xml:space="preserve">seperti tahu bulat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0" w:author="Frd" w:date="2021-12-18T10:20:00Z">
        <w:r w:rsidR="00033359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0333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1" w:author="Frd" w:date="2021-12-18T10:20:00Z">
        <w:r w:rsidRPr="00C50A1E" w:rsidDel="00033359">
          <w:rPr>
            <w:rFonts w:ascii="Times New Roman" w:eastAsia="Times New Roman" w:hAnsi="Times New Roman" w:cs="Times New Roman"/>
            <w:sz w:val="24"/>
            <w:szCs w:val="24"/>
          </w:rPr>
          <w:delText xml:space="preserve">alias </w:delText>
        </w:r>
      </w:del>
      <w:del w:id="92" w:author="Frd" w:date="2021-12-18T10:04:00Z">
        <w:r w:rsidRPr="00C50A1E" w:rsidDel="0076299F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del w:id="93" w:author="Frd" w:date="2021-12-18T10:20:00Z">
        <w:r w:rsidRPr="00C50A1E" w:rsidDel="00033359">
          <w:rPr>
            <w:rFonts w:ascii="Times New Roman" w:eastAsia="Times New Roman" w:hAnsi="Times New Roman" w:cs="Times New Roman"/>
            <w:sz w:val="24"/>
            <w:szCs w:val="24"/>
          </w:rPr>
          <w:delText xml:space="preserve">. Apalagi dengan makan, tubuh akan mendapat "panas" akibat terjadinya peningkatan </w:delText>
        </w:r>
      </w:del>
      <w:ins w:id="94" w:author="Frd" w:date="2021-12-18T10:20:00Z">
        <w:r w:rsidR="000333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33359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0333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33359">
          <w:rPr>
            <w:rFonts w:ascii="Times New Roman" w:eastAsia="Times New Roman" w:hAnsi="Times New Roman" w:cs="Times New Roman"/>
            <w:sz w:val="24"/>
            <w:szCs w:val="24"/>
          </w:rPr>
          <w:t>meningkatkan</w:t>
        </w:r>
        <w:proofErr w:type="spellEnd"/>
        <w:r w:rsidR="0003335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5" w:author="Frd" w:date="2021-12-18T10:20:00Z">
        <w:r w:rsidRPr="00C50A1E" w:rsidDel="00033359">
          <w:rPr>
            <w:rFonts w:ascii="Times New Roman" w:eastAsia="Times New Roman" w:hAnsi="Times New Roman" w:cs="Times New Roman"/>
            <w:sz w:val="24"/>
            <w:szCs w:val="24"/>
          </w:rPr>
          <w:delText xml:space="preserve">dalam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96" w:author="Frd" w:date="2021-12-18T10:20:00Z"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7" w:author="Frd" w:date="2021-12-18T10:20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> 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ins w:id="98" w:author="Frd" w:date="2021-12-18T10:20:00Z"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>saat</w:t>
        </w:r>
        <w:proofErr w:type="spellEnd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>hujan</w:t>
        </w:r>
        <w:proofErr w:type="spellEnd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>cuaca</w:t>
        </w:r>
        <w:proofErr w:type="spellEnd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99" w:author="Frd" w:date="2021-12-18T10:20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 xml:space="preserve"> kenyataannya,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100" w:author="Frd" w:date="2021-12-18T10:21:00Z">
        <w:r w:rsidR="000E4C8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1" w:author="Frd" w:date="2021-12-18T10:21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 xml:space="preserve">yang terjadi akibat hujan tidak benar-benar membuat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2" w:author="Frd" w:date="2021-12-18T10:21:00Z">
        <w:r w:rsidR="000E4C83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3" w:author="Frd" w:date="2021-12-18T10:21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 xml:space="preserve">memerlukan </w:delText>
        </w:r>
      </w:del>
      <w:proofErr w:type="spellStart"/>
      <w:ins w:id="104" w:author="Frd" w:date="2021-12-18T10:21:00Z">
        <w:r w:rsidR="000E4C83">
          <w:rPr>
            <w:rFonts w:ascii="Times New Roman" w:eastAsia="Times New Roman" w:hAnsi="Times New Roman" w:cs="Times New Roman"/>
            <w:sz w:val="24"/>
            <w:szCs w:val="24"/>
          </w:rPr>
          <w:t>perlu</w:t>
        </w:r>
        <w:proofErr w:type="spellEnd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05" w:author="Frd" w:date="2021-12-18T10:21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 xml:space="preserve">kalori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6" w:author="Frd" w:date="2021-12-18T10:21:00Z">
        <w:r w:rsidR="000E4C83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</w:ins>
      <w:proofErr w:type="spellEnd"/>
      <w:del w:id="107" w:author="Frd" w:date="2021-12-18T10:21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>dari makananmu</w:delText>
        </w:r>
      </w:del>
      <w:ins w:id="108" w:author="Frd" w:date="2021-12-18T10:21:00Z">
        <w:r w:rsidR="000E4C8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09" w:author="Frd" w:date="2021-12-18T10:21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0" w:author="Frd" w:date="2021-12-18T10:21:00Z">
        <w:r w:rsidR="000E4C83">
          <w:rPr>
            <w:rFonts w:ascii="Times New Roman" w:eastAsia="Times New Roman" w:hAnsi="Times New Roman" w:cs="Times New Roman"/>
            <w:sz w:val="24"/>
            <w:szCs w:val="24"/>
          </w:rPr>
          <w:t>Apalagi</w:t>
        </w:r>
        <w:proofErr w:type="spellEnd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>cuaca</w:t>
        </w:r>
        <w:proofErr w:type="spellEnd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1" w:author="Frd" w:date="2021-12-18T10:21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 xml:space="preserve">lho. Dingin yang kita kira ternyata tidak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</w:t>
      </w:r>
      <w:proofErr w:type="spellEnd"/>
      <w:ins w:id="112" w:author="Frd" w:date="2021-12-18T10:22:00Z">
        <w:r w:rsidR="000E4C83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13" w:author="Frd" w:date="2021-12-18T10:22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>nya, kok~</w:delText>
        </w:r>
      </w:del>
    </w:p>
    <w:p w:rsidR="00927764" w:rsidRPr="00C50A1E" w:rsidDel="000E4C83" w:rsidRDefault="00927764" w:rsidP="00927764">
      <w:pPr>
        <w:shd w:val="clear" w:color="auto" w:fill="F5F5F5"/>
        <w:spacing w:after="375"/>
        <w:rPr>
          <w:del w:id="114" w:author="Frd" w:date="2021-12-18T10:27:00Z"/>
          <w:rFonts w:ascii="Times New Roman" w:eastAsia="Times New Roman" w:hAnsi="Times New Roman" w:cs="Times New Roman"/>
          <w:sz w:val="24"/>
          <w:szCs w:val="24"/>
        </w:rPr>
      </w:pPr>
      <w:del w:id="115" w:author="Frd" w:date="2021-12-18T10:22:00Z">
        <w:r w:rsidRPr="00C50A1E" w:rsidDel="000E4C8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Ternyata Ini yang Bisa Jadi Sebabnya...</w:delText>
        </w:r>
      </w:del>
      <w:proofErr w:type="spellStart"/>
      <w:ins w:id="116" w:author="Frd" w:date="2021-12-18T10:22:00Z">
        <w:r w:rsidR="000E4C8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Pemicu</w:t>
        </w:r>
        <w:proofErr w:type="spellEnd"/>
        <w:r w:rsidR="000E4C8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E4C8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Naik</w:t>
        </w:r>
        <w:proofErr w:type="spellEnd"/>
        <w:r w:rsidR="000E4C8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E4C8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Berat</w:t>
        </w:r>
        <w:proofErr w:type="spellEnd"/>
        <w:r w:rsidR="000E4C8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E4C8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Badan</w:t>
        </w:r>
        <w:proofErr w:type="spellEnd"/>
        <w:r w:rsidR="000E4C8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E4C8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Saat</w:t>
        </w:r>
        <w:proofErr w:type="spellEnd"/>
        <w:r w:rsidR="000E4C8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0E4C83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Hujan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7" w:author="Frd" w:date="2021-12-18T10:22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>datang</w:delText>
        </w:r>
      </w:del>
      <w:proofErr w:type="spellStart"/>
      <w:ins w:id="118" w:author="Frd" w:date="2021-12-18T10:22:00Z">
        <w:r w:rsidR="000E4C83">
          <w:rPr>
            <w:rFonts w:ascii="Times New Roman" w:eastAsia="Times New Roman" w:hAnsi="Times New Roman" w:cs="Times New Roman"/>
            <w:sz w:val="24"/>
            <w:szCs w:val="24"/>
          </w:rPr>
          <w:t>turun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19" w:author="Frd" w:date="2021-12-18T10:22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0" w:author="Frd" w:date="2021-12-18T10:23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ins w:id="121" w:author="Frd" w:date="2021-12-18T10:23:00Z"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>banyak</w:t>
        </w:r>
        <w:proofErr w:type="spellEnd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>beraktifitas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2" w:author="Frd" w:date="2021-12-18T10:23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 xml:space="preserve">suka berlindung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del w:id="123" w:author="Frd" w:date="2021-12-18T10:23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ins w:id="124" w:author="Frd" w:date="2021-12-18T10:23:00Z"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5" w:author="Frd" w:date="2021-12-18T10:23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 xml:space="preserve"> Ruangan </w:delText>
        </w:r>
      </w:del>
      <w:proofErr w:type="spellStart"/>
      <w:ins w:id="126" w:author="Frd" w:date="2021-12-18T10:23:00Z">
        <w:r w:rsidR="000E4C83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7" w:author="Frd" w:date="2021-12-18T10:23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 xml:space="preserve">yang membuat </w:delText>
        </w:r>
      </w:del>
      <w:proofErr w:type="spellStart"/>
      <w:ins w:id="128" w:author="Frd" w:date="2021-12-18T10:23:00Z">
        <w:r w:rsidR="000E4C83">
          <w:rPr>
            <w:rFonts w:ascii="Times New Roman" w:eastAsia="Times New Roman" w:hAnsi="Times New Roman" w:cs="Times New Roman"/>
            <w:sz w:val="24"/>
            <w:szCs w:val="24"/>
          </w:rPr>
          <w:t>mendekatkan</w:t>
        </w:r>
        <w:proofErr w:type="spellEnd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9" w:author="Frd" w:date="2021-12-18T10:23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 xml:space="preserve">jarak kita dengan </w:delText>
        </w:r>
      </w:del>
      <w:proofErr w:type="spellStart"/>
      <w:ins w:id="130" w:author="Frd" w:date="2021-12-18T10:23:00Z">
        <w:r w:rsidR="000E4C83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proofErr w:type="spellEnd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131" w:author="Frd" w:date="2021-12-18T10:23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 xml:space="preserve"> makin dekat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32" w:author="Frd" w:date="2021-12-18T10:27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>Ya, ini soal akses makanan yang jadi tak lagi berjarak. Ehem.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33" w:author="Frd" w:date="2021-12-18T10:27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proofErr w:type="spellStart"/>
      <w:ins w:id="134" w:author="Frd" w:date="2021-12-18T10:27:00Z">
        <w:r w:rsidR="000E4C83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5" w:author="Frd" w:date="2021-12-18T10:27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 xml:space="preserve">segala jenis </w:delText>
        </w:r>
      </w:del>
      <w:del w:id="136" w:author="Frd" w:date="2021-12-18T10:28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 xml:space="preserve">masakan </w:delText>
        </w:r>
      </w:del>
      <w:proofErr w:type="spellStart"/>
      <w:ins w:id="137" w:author="Frd" w:date="2021-12-18T10:28:00Z">
        <w:r w:rsidR="000E4C83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38" w:author="Frd" w:date="2021-12-18T10:28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 xml:space="preserve">dalam </w:delText>
        </w:r>
      </w:del>
      <w:proofErr w:type="spellStart"/>
      <w:ins w:id="139" w:author="Frd" w:date="2021-12-18T10:28:00Z">
        <w:r w:rsidR="000E4C83">
          <w:rPr>
            <w:rFonts w:ascii="Times New Roman" w:eastAsia="Times New Roman" w:hAnsi="Times New Roman" w:cs="Times New Roman"/>
            <w:sz w:val="24"/>
            <w:szCs w:val="24"/>
          </w:rPr>
          <w:t>dadakan</w:t>
        </w:r>
        <w:proofErr w:type="spellEnd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40" w:author="Frd" w:date="2021-12-18T10:28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 xml:space="preserve">bentuk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1" w:author="Frd" w:date="2021-12-18T10:28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>instan</w:delText>
        </w:r>
      </w:del>
      <w:proofErr w:type="spellStart"/>
      <w:ins w:id="142" w:author="Frd" w:date="2021-12-18T10:28:00Z">
        <w:r w:rsidR="000E4C83">
          <w:rPr>
            <w:rFonts w:ascii="Times New Roman" w:eastAsia="Times New Roman" w:hAnsi="Times New Roman" w:cs="Times New Roman"/>
            <w:sz w:val="24"/>
            <w:szCs w:val="24"/>
          </w:rPr>
          <w:t>dadakan</w:t>
        </w:r>
        <w:proofErr w:type="spellEnd"/>
        <w:r w:rsidR="000E4C83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143" w:author="Frd" w:date="2021-12-18T10:28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bookmarkStart w:id="144" w:name="_GoBack"/>
      <w:bookmarkEnd w:id="144"/>
      <w:del w:id="145" w:author="Frd" w:date="2021-12-18T10:28:00Z"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>yang di</w:delText>
        </w:r>
        <w:r w:rsidDel="000E4C8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0E4C83">
          <w:rPr>
            <w:rFonts w:ascii="Times New Roman" w:eastAsia="Times New Roman" w:hAnsi="Times New Roman" w:cs="Times New Roman"/>
            <w:sz w:val="24"/>
            <w:szCs w:val="24"/>
          </w:rPr>
          <w:delText xml:space="preserve">tata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B82" w:rsidRDefault="005A7B82">
      <w:r>
        <w:separator/>
      </w:r>
    </w:p>
  </w:endnote>
  <w:endnote w:type="continuationSeparator" w:id="0">
    <w:p w:rsidR="005A7B82" w:rsidRDefault="005A7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5A7B82">
    <w:pPr>
      <w:pStyle w:val="Footer"/>
    </w:pPr>
  </w:p>
  <w:p w:rsidR="00941E77" w:rsidRDefault="005A7B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B82" w:rsidRDefault="005A7B82">
      <w:r>
        <w:separator/>
      </w:r>
    </w:p>
  </w:footnote>
  <w:footnote w:type="continuationSeparator" w:id="0">
    <w:p w:rsidR="005A7B82" w:rsidRDefault="005A7B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rd">
    <w15:presenceInfo w15:providerId="None" w15:userId="F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33359"/>
    <w:rsid w:val="000E4C83"/>
    <w:rsid w:val="0012251A"/>
    <w:rsid w:val="0042167F"/>
    <w:rsid w:val="005A7B82"/>
    <w:rsid w:val="0076299F"/>
    <w:rsid w:val="00924DF5"/>
    <w:rsid w:val="00927764"/>
    <w:rsid w:val="00B9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Frd</cp:lastModifiedBy>
  <cp:revision>4</cp:revision>
  <dcterms:created xsi:type="dcterms:W3CDTF">2020-07-24T23:46:00Z</dcterms:created>
  <dcterms:modified xsi:type="dcterms:W3CDTF">2021-12-18T03:28:00Z</dcterms:modified>
</cp:coreProperties>
</file>