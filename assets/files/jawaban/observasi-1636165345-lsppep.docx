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538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9059D1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67570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282E78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2F84E01" w14:textId="77777777" w:rsidR="00927764" w:rsidRPr="0094076B" w:rsidRDefault="00927764" w:rsidP="00927764">
      <w:pPr>
        <w:rPr>
          <w:rFonts w:ascii="Cambria" w:hAnsi="Cambria"/>
        </w:rPr>
      </w:pPr>
    </w:p>
    <w:p w14:paraId="2AD545DF" w14:textId="238AF770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Berat Badan </w:t>
      </w:r>
      <w:proofErr w:type="spellStart"/>
      <w:ins w:id="0" w:author="ASUS" w:date="2021-11-06T09:19:00Z">
        <w:r w:rsidR="005C316E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Meningkat</w:t>
        </w:r>
      </w:ins>
      <w:proofErr w:type="spellEnd"/>
      <w:del w:id="1" w:author="ASUS" w:date="2021-11-06T09:18:00Z">
        <w:r w:rsidRPr="00C50A1E" w:rsidDel="005C316E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</w:p>
    <w:p w14:paraId="52E636C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4CF738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5F2C3AA" wp14:editId="4D49026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3E6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9B734B7" w14:textId="75B6720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</w:t>
      </w:r>
      <w:proofErr w:type="spellStart"/>
      <w:ins w:id="2" w:author="ASUS" w:date="2021-11-06T09:19:00Z">
        <w:r w:rsidR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meningkat</w:t>
        </w:r>
      </w:ins>
      <w:proofErr w:type="spellEnd"/>
      <w:del w:id="3" w:author="ASUS" w:date="2021-11-06T09:19:00Z">
        <w:r w:rsidRPr="00C50A1E" w:rsidDel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4" w:author="ASUS" w:date="2021-11-06T09:19:00Z">
        <w:r w:rsidR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dengannya</w:t>
        </w:r>
      </w:ins>
      <w:proofErr w:type="spellEnd"/>
      <w:del w:id="5" w:author="ASUS" w:date="2021-11-06T09:19:00Z">
        <w:r w:rsidRPr="00C50A1E" w:rsidDel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6" w:author="ASUS" w:date="2021-11-06T09:19:00Z">
        <w:r w:rsidRPr="00C50A1E" w:rsidDel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dia </w:delText>
        </w:r>
      </w:del>
      <w:proofErr w:type="spellStart"/>
      <w:ins w:id="7" w:author="ASUS" w:date="2021-11-06T09:19:00Z">
        <w:r w:rsidR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</w:ins>
      <w:proofErr w:type="spellEnd"/>
      <w:del w:id="8" w:author="ASUS" w:date="2021-11-06T09:19:00Z">
        <w:r w:rsidRPr="00C50A1E" w:rsidDel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9" w:author="ASUS" w:date="2021-11-06T09:20:00Z">
        <w:r w:rsidR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ins w:id="10" w:author="ASUS" w:date="2021-11-06T09:20:00Z">
        <w:r w:rsidR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an</w:t>
        </w:r>
        <w:proofErr w:type="spellEnd"/>
        <w:r w:rsidR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del w:id="11" w:author="ASUS" w:date="2021-11-06T09:20:00Z">
        <w:r w:rsidRPr="00C50A1E" w:rsidDel="005C31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enan 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546DF98A" w14:textId="6774606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2" w:author="ASUS" w:date="2021-11-06T09:20:00Z">
        <w:r w:rsidRPr="00C50A1E" w:rsidDel="005C316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ASUS" w:date="2021-11-06T09:20:00Z">
        <w:r w:rsidRPr="00C50A1E" w:rsidDel="005C316E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proofErr w:type="spellStart"/>
      <w:ins w:id="14" w:author="ASUS" w:date="2021-11-06T09:20:00Z">
        <w:r w:rsidR="005C316E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</w:ins>
      <w:proofErr w:type="spellEnd"/>
      <w:del w:id="15" w:author="ASUS" w:date="2021-11-06T09:20:00Z">
        <w:r w:rsidRPr="00C50A1E" w:rsidDel="005C316E">
          <w:rPr>
            <w:rFonts w:ascii="Times New Roman" w:eastAsia="Times New Roman" w:hAnsi="Times New Roman" w:cs="Times New Roman"/>
            <w:sz w:val="24"/>
            <w:szCs w:val="24"/>
          </w:rPr>
          <w:delText>ndera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0B11A8" w14:textId="56C386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16" w:author="ASUS" w:date="2021-11-06T09:21:00Z">
        <w:r w:rsidR="005C316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ASUS" w:date="2021-11-06T09:21:00Z">
        <w:r w:rsidR="005C316E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5C316E">
          <w:rPr>
            <w:rFonts w:ascii="Times New Roman" w:eastAsia="Times New Roman" w:hAnsi="Times New Roman" w:cs="Times New Roman"/>
            <w:sz w:val="24"/>
            <w:szCs w:val="24"/>
          </w:rPr>
          <w:t>diperkirakan</w:t>
        </w:r>
      </w:ins>
      <w:proofErr w:type="spellEnd"/>
      <w:del w:id="18" w:author="ASUS" w:date="2021-11-06T09:21:00Z">
        <w:r w:rsidRPr="00C50A1E" w:rsidDel="005C316E">
          <w:rPr>
            <w:rFonts w:ascii="Times New Roman" w:eastAsia="Times New Roman" w:hAnsi="Times New Roman" w:cs="Times New Roman"/>
            <w:sz w:val="24"/>
            <w:szCs w:val="24"/>
          </w:rPr>
          <w:delText>perkiraan.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ASUS" w:date="2021-11-06T09:21:00Z">
        <w:r w:rsidR="005C316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0" w:author="ASUS" w:date="2021-11-06T09:21:00Z">
        <w:r w:rsidRPr="00C50A1E" w:rsidDel="005C316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del w:id="21" w:author="ASUS" w:date="2021-11-06T09:22:00Z">
        <w:r w:rsidRPr="00C50A1E" w:rsidDel="005C316E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B10A70" w14:textId="78CF40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22" w:author="ASUS" w:date="2021-11-06T09:23:00Z">
        <w:r w:rsidR="005C316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C316E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5C316E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del w:id="23" w:author="ASUS" w:date="2021-11-06T09:23:00Z">
        <w:r w:rsidRPr="00C50A1E" w:rsidDel="005C316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24" w:author="ASUS" w:date="2021-11-06T09:22:00Z">
        <w:r w:rsidRPr="00C50A1E" w:rsidDel="005C316E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EA2B33" w14:textId="64AF15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ASUS" w:date="2021-11-06T09:23:00Z">
        <w:r w:rsidR="005C316E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</w:ins>
      <w:proofErr w:type="spellEnd"/>
      <w:del w:id="26" w:author="ASUS" w:date="2021-11-06T09:23:00Z">
        <w:r w:rsidDel="005C316E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5C316E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882C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D36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3CD25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02C37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4E33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21EB5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B25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795D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0B9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AEDB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916D2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BA0C7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207EFF9" w14:textId="678C7C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ASUS" w:date="2021-11-06T09:24:00Z">
        <w:r w:rsidR="00A078FC">
          <w:rPr>
            <w:rFonts w:ascii="Times New Roman" w:eastAsia="Times New Roman" w:hAnsi="Times New Roman" w:cs="Times New Roman"/>
            <w:sz w:val="24"/>
            <w:szCs w:val="24"/>
          </w:rPr>
          <w:t>disebabkan</w:t>
        </w:r>
        <w:proofErr w:type="spellEnd"/>
        <w:r w:rsidR="00A078FC">
          <w:rPr>
            <w:rFonts w:ascii="Times New Roman" w:eastAsia="Times New Roman" w:hAnsi="Times New Roman" w:cs="Times New Roman"/>
            <w:sz w:val="24"/>
            <w:szCs w:val="24"/>
          </w:rPr>
          <w:t xml:space="preserve"> oleh </w:t>
        </w:r>
        <w:proofErr w:type="spellStart"/>
        <w:r w:rsidR="00A078FC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A078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078FC">
          <w:rPr>
            <w:rFonts w:ascii="Times New Roman" w:eastAsia="Times New Roman" w:hAnsi="Times New Roman" w:cs="Times New Roman"/>
            <w:sz w:val="24"/>
            <w:szCs w:val="24"/>
          </w:rPr>
          <w:t>sendiri</w:t>
        </w:r>
      </w:ins>
      <w:proofErr w:type="spellEnd"/>
      <w:del w:id="28" w:author="ASUS" w:date="2021-11-06T09:24:00Z">
        <w:r w:rsidRPr="00C50A1E" w:rsidDel="00A078FC">
          <w:rPr>
            <w:rFonts w:ascii="Times New Roman" w:eastAsia="Times New Roman" w:hAnsi="Times New Roman" w:cs="Times New Roman"/>
            <w:sz w:val="24"/>
            <w:szCs w:val="24"/>
          </w:rPr>
          <w:delText>salahnya di kamu.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9" w:author="ASUS" w:date="2021-11-06T09:25:00Z">
        <w:r w:rsidR="00A078FC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del w:id="30" w:author="ASUS" w:date="2021-11-06T09:25:00Z">
        <w:r w:rsidRPr="00C50A1E" w:rsidDel="00A078FC">
          <w:rPr>
            <w:rFonts w:ascii="Times New Roman" w:eastAsia="Times New Roman" w:hAnsi="Times New Roman" w:cs="Times New Roman"/>
            <w:sz w:val="24"/>
            <w:szCs w:val="24"/>
          </w:rPr>
          <w:delText>Kalau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</w:t>
      </w:r>
      <w:ins w:id="31" w:author="ASUS" w:date="2021-11-06T09:25:00Z">
        <w:r w:rsidR="00A078FC">
          <w:rPr>
            <w:rFonts w:ascii="Times New Roman" w:eastAsia="Times New Roman" w:hAnsi="Times New Roman" w:cs="Times New Roman"/>
            <w:sz w:val="24"/>
            <w:szCs w:val="24"/>
          </w:rPr>
          <w:t>ut</w:t>
        </w:r>
        <w:proofErr w:type="spellEnd"/>
        <w:r w:rsidR="00A078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078FC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="00A078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2" w:author="ASUS" w:date="2021-11-06T09:25:00Z">
        <w:r w:rsidDel="00A078FC">
          <w:rPr>
            <w:rFonts w:ascii="Times New Roman" w:eastAsia="Times New Roman" w:hAnsi="Times New Roman" w:cs="Times New Roman"/>
            <w:sz w:val="24"/>
            <w:szCs w:val="24"/>
          </w:rPr>
          <w:delText>ut tergelincir makin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ASUS" w:date="2021-11-06T09:26:00Z">
        <w:r w:rsidDel="00A078FC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A078FC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ASUS" w:date="2021-11-06T09:26:00Z">
        <w:r w:rsidR="00A078FC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="00A078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35" w:author="ASUS" w:date="2021-11-06T09:26:00Z">
        <w:r w:rsidR="00A078F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6" w:author="ASUS" w:date="2021-11-06T09:26:00Z">
        <w:r w:rsidRPr="00C50A1E" w:rsidDel="00A078F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8E14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37" w:author="ASUS" w:date="2021-11-06T09:24:00Z">
        <w:r w:rsidRPr="00C50A1E" w:rsidDel="00A078FC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6AD96B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7C45B8" w14:textId="77777777" w:rsidR="00927764" w:rsidRPr="00C50A1E" w:rsidRDefault="00927764" w:rsidP="00927764"/>
    <w:p w14:paraId="768B901D" w14:textId="77777777" w:rsidR="00927764" w:rsidRPr="005A045A" w:rsidRDefault="00927764" w:rsidP="00927764">
      <w:pPr>
        <w:rPr>
          <w:i/>
        </w:rPr>
      </w:pPr>
    </w:p>
    <w:p w14:paraId="6324948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D620F5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04AE1" w14:textId="77777777" w:rsidR="009A218B" w:rsidRDefault="009A218B">
      <w:r>
        <w:separator/>
      </w:r>
    </w:p>
  </w:endnote>
  <w:endnote w:type="continuationSeparator" w:id="0">
    <w:p w14:paraId="06D964F6" w14:textId="77777777" w:rsidR="009A218B" w:rsidRDefault="009A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DA91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96AA34D" w14:textId="77777777" w:rsidR="00941E77" w:rsidRDefault="009A218B">
    <w:pPr>
      <w:pStyle w:val="Footer"/>
    </w:pPr>
  </w:p>
  <w:p w14:paraId="2B078469" w14:textId="77777777" w:rsidR="00941E77" w:rsidRDefault="009A2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7C90" w14:textId="77777777" w:rsidR="009A218B" w:rsidRDefault="009A218B">
      <w:r>
        <w:separator/>
      </w:r>
    </w:p>
  </w:footnote>
  <w:footnote w:type="continuationSeparator" w:id="0">
    <w:p w14:paraId="501C6A99" w14:textId="77777777" w:rsidR="009A218B" w:rsidRDefault="009A2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C316E"/>
    <w:rsid w:val="00924DF5"/>
    <w:rsid w:val="00927764"/>
    <w:rsid w:val="009A218B"/>
    <w:rsid w:val="00A0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D72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5C3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2021-11-06T02:26:00Z</dcterms:modified>
</cp:coreProperties>
</file>