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del w:id="0" w:author="TOSHIBA" w:date="2022-05-14T12:35:00Z">
        <w:r w:rsidRPr="00C50A1E" w:rsidDel="00B57CD4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Turun</w:delText>
        </w:r>
      </w:del>
      <w:ins w:id="1" w:author="TOSHIBA" w:date="2022-05-14T12:37:00Z">
        <w:r w:rsidR="00B57CD4">
          <w:rPr>
            <w:rFonts w:ascii="Times New Roman" w:eastAsia="Times New Roman" w:hAnsi="Times New Roman" w:cs="Times New Roman"/>
            <w:kern w:val="36"/>
            <w:sz w:val="54"/>
            <w:szCs w:val="54"/>
            <w:lang w:val="id-ID"/>
          </w:rPr>
          <w:t>T</w:t>
        </w:r>
      </w:ins>
      <w:proofErr w:type="spellStart"/>
      <w:ins w:id="2" w:author="TOSHIBA" w:date="2022-05-14T12:35:00Z">
        <w:r w:rsidR="00B57CD4" w:rsidRPr="00C50A1E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urun</w:t>
        </w:r>
      </w:ins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del w:id="3" w:author="TOSHIBA" w:date="2022-05-14T12:35:00Z">
        <w:r w:rsidRPr="00C50A1E" w:rsidDel="00B57CD4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 xml:space="preserve">Berat </w:delText>
        </w:r>
      </w:del>
      <w:ins w:id="4" w:author="TOSHIBA" w:date="2022-05-14T12:38:00Z">
        <w:r w:rsidR="00A23A7E">
          <w:rPr>
            <w:rFonts w:ascii="Times New Roman" w:eastAsia="Times New Roman" w:hAnsi="Times New Roman" w:cs="Times New Roman"/>
            <w:kern w:val="36"/>
            <w:sz w:val="54"/>
            <w:szCs w:val="54"/>
            <w:lang w:val="id-ID"/>
          </w:rPr>
          <w:t>B</w:t>
        </w:r>
      </w:ins>
      <w:proofErr w:type="spellStart"/>
      <w:ins w:id="5" w:author="TOSHIBA" w:date="2022-05-14T12:35:00Z">
        <w:r w:rsidR="00B57CD4" w:rsidRPr="00C50A1E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erat</w:t>
        </w:r>
        <w:proofErr w:type="spellEnd"/>
        <w:r w:rsidR="00B57CD4" w:rsidRPr="00C50A1E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</w:t>
        </w:r>
      </w:ins>
      <w:del w:id="6" w:author="TOSHIBA" w:date="2022-05-14T12:35:00Z">
        <w:r w:rsidRPr="00C50A1E" w:rsidDel="00B57CD4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 xml:space="preserve">Badan </w:delText>
        </w:r>
      </w:del>
      <w:ins w:id="7" w:author="TOSHIBA" w:date="2022-05-14T12:38:00Z">
        <w:r w:rsidR="00A23A7E">
          <w:rPr>
            <w:rFonts w:ascii="Times New Roman" w:eastAsia="Times New Roman" w:hAnsi="Times New Roman" w:cs="Times New Roman"/>
            <w:kern w:val="36"/>
            <w:sz w:val="54"/>
            <w:szCs w:val="54"/>
            <w:lang w:val="id-ID"/>
          </w:rPr>
          <w:t>B</w:t>
        </w:r>
      </w:ins>
      <w:proofErr w:type="spellStart"/>
      <w:ins w:id="8" w:author="TOSHIBA" w:date="2022-05-14T12:35:00Z">
        <w:r w:rsidR="00B57CD4" w:rsidRPr="00C50A1E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adan</w:t>
        </w:r>
        <w:proofErr w:type="spellEnd"/>
        <w:r w:rsidR="00B57CD4" w:rsidRPr="00C50A1E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</w:t>
        </w:r>
      </w:ins>
      <w:del w:id="9" w:author="TOSHIBA" w:date="2022-05-14T12:35:00Z">
        <w:r w:rsidRPr="00C50A1E" w:rsidDel="00B57CD4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Naik</w:delText>
        </w:r>
      </w:del>
      <w:ins w:id="10" w:author="TOSHIBA" w:date="2022-05-14T12:38:00Z">
        <w:r w:rsidR="00A23A7E">
          <w:rPr>
            <w:rFonts w:ascii="Times New Roman" w:eastAsia="Times New Roman" w:hAnsi="Times New Roman" w:cs="Times New Roman"/>
            <w:kern w:val="36"/>
            <w:sz w:val="54"/>
            <w:szCs w:val="54"/>
            <w:lang w:val="id-ID"/>
          </w:rPr>
          <w:t>N</w:t>
        </w:r>
      </w:ins>
      <w:proofErr w:type="spellStart"/>
      <w:ins w:id="11" w:author="TOSHIBA" w:date="2022-05-14T12:35:00Z">
        <w:r w:rsidR="00B57CD4" w:rsidRPr="00C50A1E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aik</w:t>
        </w:r>
      </w:ins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12" w:author="TOSHIBA" w:date="2022-05-14T12:38:00Z">
        <w:r w:rsidRPr="00C50A1E" w:rsidDel="00A23A7E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3" w:author="TOSHIBA" w:date="2022-05-14T12:38:00Z">
        <w:r w:rsidR="00A23A7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  <w:r w:rsidR="00A23A7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bookmarkStart w:id="14" w:name="_GoBack"/>
      <w:bookmarkEnd w:id="14"/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  <w:lang w:val="id-ID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3A7E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kita</w:t>
      </w:r>
      <w:proofErr w:type="spellEnd"/>
      <w:r w:rsidR="00A23A7E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3A7E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="00A23A7E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3A7E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="00A23A7E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3A7E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="00A23A7E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3A7E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A23A7E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  <w:lang w:val="id-ID"/>
        </w:rPr>
        <w:t>f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3A7E">
        <w:rPr>
          <w:rFonts w:ascii="Times New Roman" w:eastAsia="Times New Roman" w:hAnsi="Times New Roman" w:cs="Times New Roman"/>
          <w:i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3A7E" w:rsidRPr="00A23A7E">
        <w:rPr>
          <w:rFonts w:ascii="Times New Roman" w:eastAsia="Times New Roman" w:hAnsi="Times New Roman" w:cs="Times New Roman"/>
          <w:i/>
          <w:sz w:val="24"/>
          <w:szCs w:val="24"/>
        </w:rPr>
        <w:t>kok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23A7E">
        <w:rPr>
          <w:rFonts w:ascii="Times New Roman" w:eastAsia="Times New Roman" w:hAnsi="Times New Roman" w:cs="Times New Roman"/>
          <w:i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</w:t>
      </w:r>
      <w:r w:rsidR="00A23A7E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3A7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3A7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3A7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3A7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3A7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3A7E">
        <w:rPr>
          <w:rFonts w:ascii="Times New Roman" w:eastAsia="Times New Roman" w:hAnsi="Times New Roman" w:cs="Times New Roman"/>
          <w:sz w:val="24"/>
          <w:szCs w:val="24"/>
          <w:lang w:val="id-ID"/>
        </w:rPr>
        <w:t>y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</w:t>
      </w:r>
      <w:r w:rsidR="00A23A7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3A7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23A7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3A7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3A7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3A7E">
        <w:rPr>
          <w:rFonts w:ascii="Times New Roman" w:eastAsia="Times New Roman" w:hAnsi="Times New Roman" w:cs="Times New Roman"/>
          <w:sz w:val="24"/>
          <w:szCs w:val="24"/>
          <w:lang w:val="id-ID"/>
        </w:rPr>
        <w:t>y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3A7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3A7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23A7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3A7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</w:t>
      </w:r>
      <w:r w:rsidR="00A23A7E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3A7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3A7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3A7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3A7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3A7E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="00A2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3A7E">
        <w:rPr>
          <w:rFonts w:ascii="Times New Roman" w:eastAsia="Times New Roman" w:hAnsi="Times New Roman" w:cs="Times New Roman"/>
          <w:sz w:val="24"/>
          <w:szCs w:val="24"/>
          <w:lang w:val="id-ID"/>
        </w:rPr>
        <w:t>T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3A7E">
        <w:rPr>
          <w:rFonts w:ascii="Times New Roman" w:eastAsia="Times New Roman" w:hAnsi="Times New Roman" w:cs="Times New Roman"/>
          <w:i/>
          <w:sz w:val="24"/>
          <w:szCs w:val="24"/>
        </w:rPr>
        <w:t>nge</w:t>
      </w:r>
      <w:proofErr w:type="spellEnd"/>
      <w:r w:rsidRPr="00A23A7E">
        <w:rPr>
          <w:rFonts w:ascii="Times New Roman" w:eastAsia="Times New Roman" w:hAnsi="Times New Roman" w:cs="Times New Roman"/>
          <w:i/>
          <w:sz w:val="24"/>
          <w:szCs w:val="24"/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A7E">
        <w:rPr>
          <w:rFonts w:ascii="Times New Roman" w:eastAsia="Times New Roman" w:hAnsi="Times New Roman" w:cs="Times New Roman"/>
          <w:i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="004B6CF8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="00A23A7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A23A7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3A7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A23A7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23A7E">
        <w:rPr>
          <w:rFonts w:ascii="Times New Roman" w:eastAsia="Times New Roman" w:hAnsi="Times New Roman" w:cs="Times New Roman"/>
          <w:i/>
          <w:sz w:val="24"/>
          <w:szCs w:val="24"/>
        </w:rPr>
        <w:t>HA</w:t>
      </w:r>
      <w:proofErr w:type="gramStart"/>
      <w:r w:rsidR="00A23A7E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..</w:t>
      </w:r>
      <w:proofErr w:type="gramEnd"/>
      <w:r w:rsidRPr="00A23A7E">
        <w:rPr>
          <w:rFonts w:ascii="Times New Roman" w:eastAsia="Times New Roman" w:hAnsi="Times New Roman" w:cs="Times New Roman"/>
          <w:i/>
          <w:sz w:val="24"/>
          <w:szCs w:val="24"/>
        </w:rPr>
        <w:t>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A5A" w:rsidRDefault="00AA6A5A">
      <w:r>
        <w:separator/>
      </w:r>
    </w:p>
  </w:endnote>
  <w:endnote w:type="continuationSeparator" w:id="0">
    <w:p w:rsidR="00AA6A5A" w:rsidRDefault="00AA6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CD4" w:rsidRDefault="00B57CD4" w:rsidP="00B57CD4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B57CD4" w:rsidRDefault="00B57CD4">
    <w:pPr>
      <w:pStyle w:val="Footer"/>
    </w:pPr>
  </w:p>
  <w:p w:rsidR="00B57CD4" w:rsidRDefault="00B57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A5A" w:rsidRDefault="00AA6A5A">
      <w:r>
        <w:separator/>
      </w:r>
    </w:p>
  </w:footnote>
  <w:footnote w:type="continuationSeparator" w:id="0">
    <w:p w:rsidR="00AA6A5A" w:rsidRDefault="00AA6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SHIBA">
    <w15:presenceInfo w15:providerId="Windows Live" w15:userId="e3df2706713032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4B6CF8"/>
    <w:rsid w:val="00924DF5"/>
    <w:rsid w:val="00927764"/>
    <w:rsid w:val="00A23A7E"/>
    <w:rsid w:val="00AA6A5A"/>
    <w:rsid w:val="00B57CD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TOSHIBA</cp:lastModifiedBy>
  <cp:revision>4</cp:revision>
  <dcterms:created xsi:type="dcterms:W3CDTF">2020-08-26T21:16:00Z</dcterms:created>
  <dcterms:modified xsi:type="dcterms:W3CDTF">2022-05-14T05:51:00Z</dcterms:modified>
</cp:coreProperties>
</file>