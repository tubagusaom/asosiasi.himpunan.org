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5DBE"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4A1CE889"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211B78B" w14:textId="77777777" w:rsidR="00927764" w:rsidRDefault="00927764" w:rsidP="00927764">
      <w:pPr>
        <w:jc w:val="center"/>
        <w:rPr>
          <w:rFonts w:ascii="Cambria" w:hAnsi="Cambria" w:cs="Times New Roman"/>
          <w:sz w:val="24"/>
          <w:szCs w:val="24"/>
        </w:rPr>
      </w:pPr>
    </w:p>
    <w:p w14:paraId="0CBB3F4B"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0677D406" w14:textId="77777777" w:rsidR="00927764" w:rsidRPr="0094076B" w:rsidRDefault="00927764" w:rsidP="00927764">
      <w:pPr>
        <w:rPr>
          <w:rFonts w:ascii="Cambria" w:hAnsi="Cambria"/>
        </w:rPr>
      </w:pPr>
    </w:p>
    <w:p w14:paraId="3E0DB15D"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E5A05B1"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E992706"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53C3FFE" wp14:editId="3E6A414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2313015"/>
                    </a:xfrm>
                    <a:prstGeom prst="rect">
                      <a:avLst/>
                    </a:prstGeom>
                    <a:noFill/>
                    <a:ln>
                      <a:noFill/>
                    </a:ln>
                  </pic:spPr>
                </pic:pic>
              </a:graphicData>
            </a:graphic>
          </wp:inline>
        </w:drawing>
      </w:r>
    </w:p>
    <w:p w14:paraId="647AF535"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C1DDEE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00FD05EF" w14:textId="03E54A5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w:t>
      </w:r>
      <w:del w:id="0" w:author="Abigael Natalie" w:date="2021-11-06T10:21:00Z">
        <w:r w:rsidRPr="00C50A1E" w:rsidDel="007A5E09">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kemasan putih yang aromanya aduhai menggoda indera penciuman itu atau bakwan yang baru diangkat dari penggorengan di kala hujan?</w:t>
      </w:r>
    </w:p>
    <w:p w14:paraId="05D95647" w14:textId="4CD402E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1" w:author="Abigael Natalie" w:date="2021-11-06T10:29:00Z">
        <w:r w:rsidDel="000560F7">
          <w:rPr>
            <w:rFonts w:ascii="Times New Roman" w:eastAsia="Times New Roman" w:hAnsi="Times New Roman" w:cs="Times New Roman"/>
            <w:sz w:val="24"/>
            <w:szCs w:val="24"/>
          </w:rPr>
          <w:delText>B</w:delText>
        </w:r>
      </w:del>
      <w:ins w:id="2" w:author="Abigael Natalie" w:date="2021-11-06T10:29:00Z">
        <w:r w:rsidR="000560F7">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DCF9AF6" w14:textId="5364825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w:t>
      </w:r>
      <w:ins w:id="3" w:author="Abigael Natalie" w:date="2021-11-06T10:32:00Z">
        <w:r w:rsidR="004353B1">
          <w:rPr>
            <w:rFonts w:ascii="Times New Roman" w:eastAsia="Times New Roman" w:hAnsi="Times New Roman" w:cs="Times New Roman"/>
            <w:sz w:val="24"/>
            <w:szCs w:val="24"/>
          </w:rPr>
          <w:t xml:space="preserve">, </w:t>
        </w:r>
      </w:ins>
      <w:del w:id="4" w:author="Abigael Natalie" w:date="2021-11-06T10:32:00Z">
        <w:r w:rsidRPr="00C50A1E" w:rsidDel="004353B1">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ya?</w:t>
      </w:r>
    </w:p>
    <w:p w14:paraId="2078CB6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55202EEB" w14:textId="4BA6E52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del w:id="5" w:author="Abigael Natalie" w:date="2021-11-06T10:34:00Z">
        <w:r w:rsidRPr="00C50A1E" w:rsidDel="004353B1">
          <w:rPr>
            <w:rFonts w:ascii="Times New Roman" w:eastAsia="Times New Roman" w:hAnsi="Times New Roman" w:cs="Times New Roman"/>
            <w:sz w:val="24"/>
            <w:szCs w:val="24"/>
          </w:rPr>
          <w:delText xml:space="preserve">tapi </w:delText>
        </w:r>
      </w:del>
      <w:ins w:id="6" w:author="Abigael Natalie" w:date="2021-11-06T10:34:00Z">
        <w:r w:rsidR="004353B1">
          <w:rPr>
            <w:rFonts w:ascii="Times New Roman" w:eastAsia="Times New Roman" w:hAnsi="Times New Roman" w:cs="Times New Roman"/>
            <w:sz w:val="24"/>
            <w:szCs w:val="24"/>
          </w:rPr>
          <w:t>tetapi</w:t>
        </w:r>
        <w:r w:rsidR="004353B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jumlah kalorinya nyaris melebihi makan berat.</w:t>
      </w:r>
    </w:p>
    <w:p w14:paraId="4EB4DAEA" w14:textId="50ADE43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del w:id="7" w:author="Abigael Natalie" w:date="2021-11-06T10:35:00Z">
        <w:r w:rsidRPr="00C50A1E" w:rsidDel="004353B1">
          <w:rPr>
            <w:rFonts w:ascii="Times New Roman" w:eastAsia="Times New Roman" w:hAnsi="Times New Roman" w:cs="Times New Roman"/>
            <w:sz w:val="24"/>
            <w:szCs w:val="24"/>
          </w:rPr>
          <w:delText>4</w:delText>
        </w:r>
      </w:del>
      <w:ins w:id="8" w:author="Abigael Natalie" w:date="2021-11-06T10:35:00Z">
        <w:r w:rsidR="004353B1">
          <w:rPr>
            <w:rFonts w:ascii="Times New Roman" w:eastAsia="Times New Roman" w:hAnsi="Times New Roman" w:cs="Times New Roman"/>
            <w:sz w:val="24"/>
            <w:szCs w:val="24"/>
          </w:rPr>
          <w:t>empat</w:t>
        </w:r>
      </w:ins>
      <w:r w:rsidRPr="00C50A1E">
        <w:rPr>
          <w:rFonts w:ascii="Times New Roman" w:eastAsia="Times New Roman" w:hAnsi="Times New Roman" w:cs="Times New Roman"/>
          <w:sz w:val="24"/>
          <w:szCs w:val="24"/>
        </w:rPr>
        <w:t xml:space="preserve"> porsi habis sekali duduk. Belum cukup, tambah lagi gorengannya, satu</w:t>
      </w:r>
      <w:ins w:id="9" w:author="Abigael Natalie" w:date="2021-11-06T10:36:00Z">
        <w:r w:rsidR="004353B1">
          <w:rPr>
            <w:rFonts w:ascii="Times New Roman" w:eastAsia="Times New Roman" w:hAnsi="Times New Roman" w:cs="Times New Roman"/>
            <w:sz w:val="24"/>
            <w:szCs w:val="24"/>
          </w:rPr>
          <w:t xml:space="preserve"> sampai</w:t>
        </w:r>
      </w:ins>
      <w:del w:id="10" w:author="Abigael Natalie" w:date="2021-11-06T10:36:00Z">
        <w:r w:rsidRPr="00C50A1E" w:rsidDel="004353B1">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dua biji eh kok jadi lima?</w:t>
      </w:r>
    </w:p>
    <w:p w14:paraId="0B3F3248" w14:textId="5405CA5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jadi salah satu pencetus </w:t>
      </w:r>
      <w:del w:id="11" w:author="Abigael Natalie" w:date="2021-11-06T10:37:00Z">
        <w:r w:rsidRPr="00C50A1E" w:rsidDel="004353B1">
          <w:rPr>
            <w:rFonts w:ascii="Times New Roman" w:eastAsia="Times New Roman" w:hAnsi="Times New Roman" w:cs="Times New Roman"/>
            <w:sz w:val="24"/>
            <w:szCs w:val="24"/>
          </w:rPr>
          <w:delText xml:space="preserve">mengapa </w:delText>
        </w:r>
      </w:del>
      <w:ins w:id="12" w:author="Abigael Natalie" w:date="2021-11-06T10:37:00Z">
        <w:r w:rsidR="004353B1">
          <w:rPr>
            <w:rFonts w:ascii="Times New Roman" w:eastAsia="Times New Roman" w:hAnsi="Times New Roman" w:cs="Times New Roman"/>
            <w:sz w:val="24"/>
            <w:szCs w:val="24"/>
          </w:rPr>
          <w:t>alasan</w:t>
        </w:r>
        <w:r w:rsidR="004353B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kita jadi suka makan. </w:t>
      </w:r>
    </w:p>
    <w:p w14:paraId="12789D85" w14:textId="68FAB13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"panas" akibat terjadinya peningkatan metabolisme </w:t>
      </w:r>
      <w:ins w:id="13" w:author="Abigael Natalie" w:date="2021-11-06T10:38:00Z">
        <w:r w:rsidR="005558C9">
          <w:rPr>
            <w:rFonts w:ascii="Times New Roman" w:eastAsia="Times New Roman" w:hAnsi="Times New Roman" w:cs="Times New Roman"/>
            <w:sz w:val="24"/>
            <w:szCs w:val="24"/>
          </w:rPr>
          <w:t xml:space="preserve">di </w:t>
        </w:r>
      </w:ins>
      <w:r w:rsidRPr="00C50A1E">
        <w:rPr>
          <w:rFonts w:ascii="Times New Roman" w:eastAsia="Times New Roman" w:hAnsi="Times New Roman" w:cs="Times New Roman"/>
          <w:sz w:val="24"/>
          <w:szCs w:val="24"/>
        </w:rPr>
        <w:t>dalam tubuh. </w:t>
      </w:r>
    </w:p>
    <w:p w14:paraId="383FB4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F0EEDD3" w14:textId="4492F22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Jadi </w:t>
      </w:r>
      <w:del w:id="14" w:author="Abigael Natalie" w:date="2021-11-06T10:39:00Z">
        <w:r w:rsidRPr="00C50A1E" w:rsidDel="005558C9">
          <w:rPr>
            <w:rFonts w:ascii="Times New Roman" w:eastAsia="Times New Roman" w:hAnsi="Times New Roman" w:cs="Times New Roman"/>
            <w:b/>
            <w:bCs/>
            <w:sz w:val="24"/>
            <w:szCs w:val="24"/>
          </w:rPr>
          <w:delText>Sebabnya</w:delText>
        </w:r>
      </w:del>
      <w:ins w:id="15" w:author="Abigael Natalie" w:date="2021-11-06T10:39:00Z">
        <w:r w:rsidR="005558C9">
          <w:rPr>
            <w:rFonts w:ascii="Times New Roman" w:eastAsia="Times New Roman" w:hAnsi="Times New Roman" w:cs="Times New Roman"/>
            <w:b/>
            <w:bCs/>
            <w:sz w:val="24"/>
            <w:szCs w:val="24"/>
          </w:rPr>
          <w:t>Penyebabnya</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AC6C66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del w:id="16" w:author="Abigael Natalie" w:date="2021-11-06T10:40:00Z">
        <w:r w:rsidRPr="00C50A1E" w:rsidDel="005558C9">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biskuit-biskuit yang di</w:t>
      </w:r>
      <w:del w:id="17" w:author="Abigael Natalie" w:date="2021-11-06T10:40:00Z">
        <w:r w:rsidDel="005558C9">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36B5C538" w14:textId="428D636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18" w:author="Abigael Natalie" w:date="2021-11-06T10:42:00Z">
        <w:r w:rsidDel="00A80EB9">
          <w:rPr>
            <w:rFonts w:ascii="Times New Roman" w:eastAsia="Times New Roman" w:hAnsi="Times New Roman" w:cs="Times New Roman"/>
            <w:sz w:val="24"/>
            <w:szCs w:val="24"/>
          </w:rPr>
          <w:delText>almari</w:delText>
        </w:r>
        <w:r w:rsidRPr="00C50A1E" w:rsidDel="00A80EB9">
          <w:rPr>
            <w:rFonts w:ascii="Times New Roman" w:eastAsia="Times New Roman" w:hAnsi="Times New Roman" w:cs="Times New Roman"/>
            <w:sz w:val="24"/>
            <w:szCs w:val="24"/>
          </w:rPr>
          <w:delText xml:space="preserve"> </w:delText>
        </w:r>
      </w:del>
      <w:ins w:id="19" w:author="Abigael Natalie" w:date="2021-11-06T10:42:00Z">
        <w:r w:rsidR="00A80EB9">
          <w:rPr>
            <w:rFonts w:ascii="Times New Roman" w:eastAsia="Times New Roman" w:hAnsi="Times New Roman" w:cs="Times New Roman"/>
            <w:sz w:val="24"/>
            <w:szCs w:val="24"/>
          </w:rPr>
          <w:t>lemari</w:t>
        </w:r>
        <w:r w:rsidR="00A80EB9"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penyimpanan. Sebagai bahan persediaan karena </w:t>
      </w:r>
      <w:del w:id="20" w:author="Abigael Natalie" w:date="2021-11-06T10:43:00Z">
        <w:r w:rsidRPr="00C50A1E" w:rsidDel="00A80EB9">
          <w:rPr>
            <w:rFonts w:ascii="Times New Roman" w:eastAsia="Times New Roman" w:hAnsi="Times New Roman" w:cs="Times New Roman"/>
            <w:sz w:val="24"/>
            <w:szCs w:val="24"/>
          </w:rPr>
          <w:delText xml:space="preserve">mau </w:delText>
        </w:r>
      </w:del>
      <w:r w:rsidRPr="00C50A1E">
        <w:rPr>
          <w:rFonts w:ascii="Times New Roman" w:eastAsia="Times New Roman" w:hAnsi="Times New Roman" w:cs="Times New Roman"/>
          <w:sz w:val="24"/>
          <w:szCs w:val="24"/>
        </w:rPr>
        <w:t>keluar di waktu hujan itu membuat kita berpikir berkali-kali. Akan merepotkan.</w:t>
      </w:r>
    </w:p>
    <w:p w14:paraId="765BB5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750FBFA" w14:textId="06711A7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w:t>
      </w:r>
      <w:ins w:id="21" w:author="Abigael Natalie" w:date="2021-11-06T10:45:00Z">
        <w:r w:rsidR="00A80EB9">
          <w:rPr>
            <w:rFonts w:ascii="Times New Roman" w:eastAsia="Times New Roman" w:hAnsi="Times New Roman" w:cs="Times New Roman"/>
            <w:sz w:val="24"/>
            <w:szCs w:val="24"/>
          </w:rPr>
          <w:t>, s</w:t>
        </w:r>
      </w:ins>
      <w:del w:id="22" w:author="Abigael Natalie" w:date="2021-11-06T10:45:00Z">
        <w:r w:rsidRPr="00C50A1E" w:rsidDel="00A80EB9">
          <w:rPr>
            <w:rFonts w:ascii="Times New Roman" w:eastAsia="Times New Roman" w:hAnsi="Times New Roman" w:cs="Times New Roman"/>
            <w:sz w:val="24"/>
            <w:szCs w:val="24"/>
          </w:rPr>
          <w:delText>. S</w:delText>
        </w:r>
      </w:del>
      <w:r w:rsidRPr="00C50A1E">
        <w:rPr>
          <w:rFonts w:ascii="Times New Roman" w:eastAsia="Times New Roman" w:hAnsi="Times New Roman" w:cs="Times New Roman"/>
          <w:sz w:val="24"/>
          <w:szCs w:val="24"/>
        </w:rPr>
        <w:t>ebab kamu sudah terlalu manis, kata dia </w:t>
      </w:r>
      <w:r w:rsidRPr="00C50A1E">
        <w:rPr>
          <w:rFonts w:ascii="Times New Roman" w:eastAsia="Times New Roman" w:hAnsi="Times New Roman" w:cs="Times New Roman"/>
          <w:i/>
          <w:iCs/>
          <w:sz w:val="24"/>
          <w:szCs w:val="24"/>
        </w:rPr>
        <w:t>gitu khan.</w:t>
      </w:r>
    </w:p>
    <w:p w14:paraId="38DF75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A80EB9">
        <w:rPr>
          <w:rFonts w:ascii="Times New Roman" w:eastAsia="Times New Roman" w:hAnsi="Times New Roman" w:cs="Times New Roman"/>
          <w:i/>
          <w:iCs/>
          <w:sz w:val="24"/>
          <w:szCs w:val="24"/>
          <w:rPrChange w:id="23" w:author="Abigael Natalie" w:date="2021-11-06T10:46: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6F9EDA2B" w14:textId="0F9213D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24" w:author="Abigael Natalie" w:date="2021-11-06T10:47:00Z">
        <w:r w:rsidR="00A80EB9">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w:t>
      </w:r>
      <w:ins w:id="25" w:author="Abigael Natalie" w:date="2021-11-06T10:47:00Z">
        <w:r w:rsidR="00A80EB9">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14:paraId="3C24A4DF" w14:textId="2E9A8E5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 kamu. Kamu yang tidak bisa mengendalikan diri</w:t>
      </w:r>
      <w:ins w:id="26" w:author="Abigael Natalie" w:date="2021-11-06T10:48:00Z">
        <w:r w:rsidR="00204F0B">
          <w:rPr>
            <w:rFonts w:ascii="Times New Roman" w:eastAsia="Times New Roman" w:hAnsi="Times New Roman" w:cs="Times New Roman"/>
            <w:sz w:val="24"/>
            <w:szCs w:val="24"/>
          </w:rPr>
          <w:t xml:space="preserve"> k</w:t>
        </w:r>
      </w:ins>
      <w:del w:id="27" w:author="Abigael Natalie" w:date="2021-11-06T10:48:00Z">
        <w:r w:rsidRPr="00C50A1E" w:rsidDel="00204F0B">
          <w:rPr>
            <w:rFonts w:ascii="Times New Roman" w:eastAsia="Times New Roman" w:hAnsi="Times New Roman" w:cs="Times New Roman"/>
            <w:sz w:val="24"/>
            <w:szCs w:val="24"/>
          </w:rPr>
          <w:delText>. K</w:delText>
        </w:r>
      </w:del>
      <w:r w:rsidRPr="00C50A1E">
        <w:rPr>
          <w:rFonts w:ascii="Times New Roman" w:eastAsia="Times New Roman" w:hAnsi="Times New Roman" w:cs="Times New Roman"/>
          <w:sz w:val="24"/>
          <w:szCs w:val="24"/>
        </w:rPr>
        <w:t xml:space="preserve">alau tiba-tiba berat </w:t>
      </w:r>
      <w:r>
        <w:rPr>
          <w:rFonts w:ascii="Times New Roman" w:eastAsia="Times New Roman" w:hAnsi="Times New Roman" w:cs="Times New Roman"/>
          <w:sz w:val="24"/>
          <w:szCs w:val="24"/>
        </w:rPr>
        <w:t>badan ikut tergelincir makin ke</w:t>
      </w:r>
      <w:ins w:id="28" w:author="Abigael Natalie" w:date="2021-11-06T10:49:00Z">
        <w:r w:rsidR="00204F0B">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64D5E5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29" w:author="Abigael Natalie" w:date="2021-11-06T10:49:00Z">
        <w:r w:rsidRPr="00C50A1E" w:rsidDel="00204F0B">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 Ya bisalah lebih dari 500 kalori. HAHA. </w:t>
      </w:r>
    </w:p>
    <w:p w14:paraId="7CD59EE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2A3D1374" w14:textId="77777777" w:rsidR="00927764" w:rsidRPr="00C50A1E" w:rsidRDefault="00927764" w:rsidP="00927764"/>
    <w:p w14:paraId="04200A68" w14:textId="77777777" w:rsidR="00927764" w:rsidRPr="005A045A" w:rsidRDefault="00927764" w:rsidP="00927764">
      <w:pPr>
        <w:rPr>
          <w:i/>
        </w:rPr>
      </w:pPr>
    </w:p>
    <w:p w14:paraId="5C3BF34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2F0A6D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57C8" w14:textId="77777777" w:rsidR="002516F9" w:rsidRDefault="002516F9">
      <w:r>
        <w:separator/>
      </w:r>
    </w:p>
  </w:endnote>
  <w:endnote w:type="continuationSeparator" w:id="0">
    <w:p w14:paraId="2404C8CC" w14:textId="77777777" w:rsidR="002516F9" w:rsidRDefault="0025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1CB4"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0DAFE41" w14:textId="77777777" w:rsidR="00941E77" w:rsidRDefault="002516F9">
    <w:pPr>
      <w:pStyle w:val="Footer"/>
    </w:pPr>
  </w:p>
  <w:p w14:paraId="1C58EDCA" w14:textId="77777777" w:rsidR="00941E77" w:rsidRDefault="00251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46D6F" w14:textId="77777777" w:rsidR="002516F9" w:rsidRDefault="002516F9">
      <w:r>
        <w:separator/>
      </w:r>
    </w:p>
  </w:footnote>
  <w:footnote w:type="continuationSeparator" w:id="0">
    <w:p w14:paraId="3ACF7DBA" w14:textId="77777777" w:rsidR="002516F9" w:rsidRDefault="00251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igael Natalie">
    <w15:presenceInfo w15:providerId="Windows Live" w15:userId="345334f4aa09f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23E0E"/>
    <w:rsid w:val="000560F7"/>
    <w:rsid w:val="0012251A"/>
    <w:rsid w:val="00204F0B"/>
    <w:rsid w:val="002516F9"/>
    <w:rsid w:val="0042167F"/>
    <w:rsid w:val="004353B1"/>
    <w:rsid w:val="005558C9"/>
    <w:rsid w:val="007A5E09"/>
    <w:rsid w:val="00924DF5"/>
    <w:rsid w:val="00927764"/>
    <w:rsid w:val="00A8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7D0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Abigael Natalie</cp:lastModifiedBy>
  <cp:revision>2</cp:revision>
  <dcterms:created xsi:type="dcterms:W3CDTF">2020-07-24T23:46:00Z</dcterms:created>
  <dcterms:modified xsi:type="dcterms:W3CDTF">2021-11-06T03:49:00Z</dcterms:modified>
</cp:coreProperties>
</file>