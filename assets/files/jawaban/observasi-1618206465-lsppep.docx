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05A30" w14:textId="77777777" w:rsidR="00D012BA" w:rsidRDefault="00D012BA" w:rsidP="00D012BA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F20DC9A" w14:textId="77777777" w:rsidR="00D012BA" w:rsidRDefault="00D012BA" w:rsidP="00D012BA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ABBA87A" w14:textId="77777777" w:rsidR="00D012BA" w:rsidRDefault="00D012BA" w:rsidP="00D012BA">
      <w:pPr>
        <w:jc w:val="center"/>
        <w:rPr>
          <w:rFonts w:ascii="Cambria" w:hAnsi="Cambria" w:cs="Times New Roman"/>
          <w:sz w:val="24"/>
          <w:szCs w:val="24"/>
        </w:rPr>
      </w:pPr>
    </w:p>
    <w:p w14:paraId="0C3B5ACB" w14:textId="77777777" w:rsidR="00D012BA" w:rsidRDefault="00D012BA" w:rsidP="00D012BA">
      <w:pPr>
        <w:pStyle w:val="ListParagraph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 w:cs="Times New Roman"/>
          <w:sz w:val="24"/>
          <w:szCs w:val="24"/>
        </w:rPr>
        <w:t>Suntinglah</w:t>
      </w:r>
      <w:proofErr w:type="spellEnd"/>
      <w:r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>
        <w:rPr>
          <w:rFonts w:ascii="Cambria" w:hAnsi="Cambria" w:cs="Times New Roman"/>
          <w:sz w:val="24"/>
          <w:szCs w:val="24"/>
        </w:rPr>
        <w:t>artikel</w:t>
      </w:r>
      <w:proofErr w:type="spellEnd"/>
      <w:r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>
        <w:rPr>
          <w:rFonts w:ascii="Cambria" w:hAnsi="Cambria" w:cs="Times New Roman"/>
          <w:sz w:val="24"/>
          <w:szCs w:val="24"/>
        </w:rPr>
        <w:t>berikut</w:t>
      </w:r>
      <w:proofErr w:type="spellEnd"/>
      <w:r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>
        <w:rPr>
          <w:rFonts w:ascii="Cambria" w:hAnsi="Cambria" w:cs="Times New Roman"/>
          <w:sz w:val="24"/>
          <w:szCs w:val="24"/>
        </w:rPr>
        <w:t>ini</w:t>
      </w:r>
      <w:proofErr w:type="spellEnd"/>
      <w:r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>
        <w:rPr>
          <w:rFonts w:ascii="Cambria" w:hAnsi="Cambria" w:cs="Times New Roman"/>
          <w:sz w:val="24"/>
          <w:szCs w:val="24"/>
        </w:rPr>
        <w:t>secara</w:t>
      </w:r>
      <w:proofErr w:type="spellEnd"/>
      <w:r>
        <w:rPr>
          <w:rFonts w:ascii="Cambria" w:hAnsi="Cambria" w:cs="Times New Roman"/>
          <w:sz w:val="24"/>
          <w:szCs w:val="24"/>
        </w:rPr>
        <w:t xml:space="preserve"> digital!</w:t>
      </w:r>
    </w:p>
    <w:p w14:paraId="5C16C4A2" w14:textId="77777777" w:rsidR="00D012BA" w:rsidRDefault="00D012BA" w:rsidP="00D012BA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70825F1A" w14:textId="77777777" w:rsidR="00D012BA" w:rsidRDefault="00D012BA" w:rsidP="00D012BA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>
        <w:rPr>
          <w:rFonts w:ascii="Roboto" w:eastAsia="Times New Roman" w:hAnsi="Roboto" w:cs="Times New Roman"/>
          <w:sz w:val="17"/>
          <w:szCs w:val="17"/>
        </w:rPr>
        <w:t>  10 3</w:t>
      </w:r>
    </w:p>
    <w:p w14:paraId="548769FF" w14:textId="34FABF0C" w:rsidR="00D012BA" w:rsidRDefault="00D012BA" w:rsidP="00D012BA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64CB533" wp14:editId="67474A50">
            <wp:extent cx="3486150" cy="2311400"/>
            <wp:effectExtent l="0" t="0" r="0" b="0"/>
            <wp:docPr id="1" name="Picture 1" descr="Hujan Turun, Berat Badan Naik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A37B9" w14:textId="77777777" w:rsidR="00D012BA" w:rsidRDefault="00D012BA" w:rsidP="00D012BA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3F38971D" w14:textId="77777777" w:rsidR="00D012BA" w:rsidRDefault="00D012BA" w:rsidP="00D012BA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790A0461" w14:textId="77777777" w:rsidR="00D012BA" w:rsidRDefault="00D012BA" w:rsidP="00D012BA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</w:t>
      </w:r>
      <w:del w:id="0" w:author="Andi Reztu" w:date="2021-04-11T13:01:00Z">
        <w:r w:rsidDel="003E2DE7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056FD12" w14:textId="71E08106" w:rsidR="00D012BA" w:rsidRDefault="00D012BA" w:rsidP="00D012BA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del w:id="1" w:author="Andi Reztu" w:date="2021-04-11T13:01:00Z">
        <w:r w:rsidDel="003E2DE7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2" w:author="Andi Reztu" w:date="2021-04-11T13:01:00Z">
        <w:r w:rsidR="003E2DE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E2DE7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proofErr w:type="gramEnd"/>
      <w:del w:id="3" w:author="Andi Reztu" w:date="2021-04-11T13:01:00Z">
        <w:r w:rsidDel="003E2DE7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374A84" w14:textId="77777777" w:rsidR="00D012BA" w:rsidRDefault="00D012BA" w:rsidP="00D012BA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832A5E3" w14:textId="4EE04018" w:rsidR="00D012BA" w:rsidRDefault="00D012BA" w:rsidP="00D012BA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ins w:id="4" w:author="Andi Reztu" w:date="2021-04-11T13:02:00Z">
        <w:r w:rsidR="003E2DE7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5" w:author="Andi Reztu" w:date="2021-04-11T13:02:00Z">
        <w:r w:rsidDel="003E2DE7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A12B9BA" w14:textId="77777777" w:rsidR="00D012BA" w:rsidRDefault="00D012BA" w:rsidP="00D012BA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del w:id="6" w:author="Andi Reztu" w:date="2021-04-11T13:02:00Z">
        <w:r w:rsidDel="003E2DE7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6BDA41" w14:textId="77777777" w:rsidR="00D012BA" w:rsidRDefault="00D012BA" w:rsidP="00D012BA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53A0C69B" w14:textId="4994D45A" w:rsidR="00D012BA" w:rsidRDefault="00D012BA" w:rsidP="00D012BA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7" w:author="Andi Reztu" w:date="2021-04-11T13:04:00Z">
        <w:r w:rsidR="003E2DE7" w:rsidRPr="004F0E1D">
          <w:rPr>
            <w:rFonts w:ascii="Times New Roman" w:eastAsia="Times New Roman" w:hAnsi="Times New Roman" w:cs="Times New Roman"/>
            <w:sz w:val="24"/>
            <w:szCs w:val="24"/>
            <w:rPrChange w:id="8" w:author="Andi Reztu" w:date="2021-04-11T13:42:00Z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rPrChange>
          </w:rPr>
          <w:t>sep</w:t>
        </w:r>
      </w:ins>
      <w:ins w:id="9" w:author="Andi Reztu" w:date="2021-04-11T13:05:00Z">
        <w:r w:rsidR="003E2DE7" w:rsidRPr="004F0E1D">
          <w:rPr>
            <w:rFonts w:ascii="Times New Roman" w:eastAsia="Times New Roman" w:hAnsi="Times New Roman" w:cs="Times New Roman"/>
            <w:sz w:val="24"/>
            <w:szCs w:val="24"/>
            <w:rPrChange w:id="10" w:author="Andi Reztu" w:date="2021-04-11T13:42:00Z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rPrChange>
          </w:rPr>
          <w:t>erti</w:t>
        </w:r>
        <w:proofErr w:type="spellEnd"/>
        <w:r w:rsidR="003E2DE7" w:rsidRPr="004F0E1D">
          <w:rPr>
            <w:rFonts w:ascii="Times New Roman" w:eastAsia="Times New Roman" w:hAnsi="Times New Roman" w:cs="Times New Roman"/>
            <w:sz w:val="24"/>
            <w:szCs w:val="24"/>
            <w:rPrChange w:id="11" w:author="Andi Reztu" w:date="2021-04-11T13:42:00Z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rPrChange>
          </w:rPr>
          <w:t xml:space="preserve"> </w:t>
        </w:r>
        <w:proofErr w:type="spellStart"/>
        <w:r w:rsidR="003E2DE7" w:rsidRPr="004F0E1D">
          <w:rPr>
            <w:rFonts w:ascii="Times New Roman" w:eastAsia="Times New Roman" w:hAnsi="Times New Roman" w:cs="Times New Roman"/>
            <w:sz w:val="24"/>
            <w:szCs w:val="24"/>
            <w:rPrChange w:id="12" w:author="Andi Reztu" w:date="2021-04-11T13:42:00Z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rPrChange>
          </w:rPr>
          <w:t>sikapnya</w:t>
        </w:r>
        <w:proofErr w:type="spellEnd"/>
        <w:r w:rsidR="003E2DE7" w:rsidRPr="004F0E1D">
          <w:rPr>
            <w:rFonts w:ascii="Times New Roman" w:eastAsia="Times New Roman" w:hAnsi="Times New Roman" w:cs="Times New Roman"/>
            <w:sz w:val="24"/>
            <w:szCs w:val="24"/>
            <w:rPrChange w:id="13" w:author="Andi Reztu" w:date="2021-04-11T13:42:00Z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rPrChange>
          </w:rPr>
          <w:t xml:space="preserve"> </w:t>
        </w:r>
        <w:proofErr w:type="spellStart"/>
        <w:r w:rsidR="003E2DE7" w:rsidRPr="004F0E1D">
          <w:rPr>
            <w:rFonts w:ascii="Times New Roman" w:eastAsia="Times New Roman" w:hAnsi="Times New Roman" w:cs="Times New Roman"/>
            <w:sz w:val="24"/>
            <w:szCs w:val="24"/>
            <w:rPrChange w:id="14" w:author="Andi Reztu" w:date="2021-04-11T13:42:00Z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rPrChange>
          </w:rPr>
          <w:t>padamu</w:t>
        </w:r>
      </w:ins>
      <w:proofErr w:type="spellEnd"/>
      <w:del w:id="15" w:author="Andi Reztu" w:date="2021-04-11T13:04:00Z">
        <w:r w:rsidRPr="004F0E1D" w:rsidDel="003E2DE7">
          <w:rPr>
            <w:rFonts w:ascii="Times New Roman" w:eastAsia="Times New Roman" w:hAnsi="Times New Roman" w:cs="Times New Roman"/>
            <w:sz w:val="24"/>
            <w:szCs w:val="24"/>
            <w:rPrChange w:id="16" w:author="Andi Reztu" w:date="2021-04-11T13:42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-</w:delText>
        </w:r>
      </w:del>
      <w:del w:id="17" w:author="Andi Reztu" w:date="2021-04-11T13:42:00Z">
        <w:r w:rsidRPr="004F0E1D" w:rsidDel="004F0E1D">
          <w:rPr>
            <w:rFonts w:ascii="Times New Roman" w:eastAsia="Times New Roman" w:hAnsi="Times New Roman" w:cs="Times New Roman"/>
            <w:sz w:val="24"/>
            <w:szCs w:val="24"/>
            <w:rPrChange w:id="18" w:author="Andi Reztu" w:date="2021-04-11T13:42:00Z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rPrChange>
          </w:rPr>
          <w:delText>seperti sikapnya padamu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9EFFDBA" w14:textId="77777777" w:rsidR="00D012BA" w:rsidRDefault="00D012BA" w:rsidP="00D012BA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6E5A51B" w14:textId="77777777" w:rsidR="00D012BA" w:rsidRDefault="00D012BA" w:rsidP="00D012BA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12FBE32A" w14:textId="77777777" w:rsidR="00D012BA" w:rsidRDefault="00D012BA" w:rsidP="00D012BA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467A61" w14:textId="77777777" w:rsidR="00D012BA" w:rsidRDefault="00D012BA" w:rsidP="00D012BA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del w:id="19" w:author="Andi Reztu" w:date="2021-04-11T13:06:00Z">
        <w:r w:rsidDel="003E2DE7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ED1B6F2" w14:textId="6C86D54A" w:rsidR="00D012BA" w:rsidRDefault="00D012BA" w:rsidP="00D012BA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del w:id="20" w:author="Andi Reztu" w:date="2021-04-11T13:06:00Z">
        <w:r w:rsidDel="003E2DE7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1" w:author="Andi Reztu" w:date="2021-04-11T13:06:00Z">
        <w:r w:rsidDel="003E2DE7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ins w:id="22" w:author="Andi Reztu" w:date="2021-04-11T13:06:00Z">
        <w:r w:rsidR="003E2DE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E2DE7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646EB4" w14:textId="121B28F5" w:rsidR="00D012BA" w:rsidRDefault="00D012BA" w:rsidP="00D012BA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23" w:author="Andi Reztu" w:date="2021-04-11T13:39:00Z">
        <w:r w:rsidR="004F0E1D">
          <w:rPr>
            <w:rFonts w:ascii="Times New Roman" w:eastAsia="Times New Roman" w:hAnsi="Times New Roman" w:cs="Times New Roman"/>
            <w:sz w:val="24"/>
            <w:szCs w:val="24"/>
          </w:rPr>
          <w:t xml:space="preserve">di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DF7D4EA" w14:textId="77777777" w:rsidR="00D012BA" w:rsidRDefault="00D012BA" w:rsidP="00D012BA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27B019EF" w14:textId="77777777" w:rsidR="00D012BA" w:rsidRDefault="00D012BA" w:rsidP="00D012BA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tidur</w:t>
      </w:r>
      <w:proofErr w:type="spellEnd"/>
      <w:del w:id="24" w:author="Andi Reztu" w:date="2021-04-11T13:09:00Z">
        <w:r w:rsidDel="003E2DE7">
          <w:rPr>
            <w:rFonts w:ascii="Times New Roman" w:eastAsia="Times New Roman" w:hAnsi="Times New Roman" w:cs="Times New Roman"/>
            <w:sz w:val="24"/>
            <w:szCs w:val="24"/>
          </w:rPr>
          <w:delText>an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29DFA24B" w14:textId="77777777" w:rsidR="00D012BA" w:rsidRDefault="00D012BA" w:rsidP="00D012BA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ditubuhmu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0361E121" w14:textId="309B3702" w:rsidR="00D012BA" w:rsidRDefault="00D012BA" w:rsidP="00D012BA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ins w:id="25" w:author="Andi Reztu" w:date="2021-04-11T13:45:00Z">
        <w:r w:rsidR="004F0E1D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26" w:author="Andi Reztu" w:date="2021-04-11T13:45:00Z">
        <w:r w:rsidDel="004F0E1D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7" w:author="Andi Reztu" w:date="2021-04-11T13:45:00Z">
        <w:r w:rsidR="004F0E1D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28" w:author="Andi Reztu" w:date="2021-04-11T13:45:00Z">
        <w:r w:rsidDel="004F0E1D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oal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D066636" w14:textId="07CDD7DF" w:rsidR="00D012BA" w:rsidRDefault="00D012BA" w:rsidP="00D012BA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Mie rebus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29" w:author="Andi Reztu" w:date="2021-04-11T13:09:00Z">
        <w:r w:rsidDel="003E2DE7">
          <w:rPr>
            <w:rFonts w:ascii="Times New Roman" w:eastAsia="Times New Roman" w:hAnsi="Times New Roman" w:cs="Times New Roman"/>
            <w:sz w:val="24"/>
            <w:szCs w:val="24"/>
          </w:rPr>
          <w:delText>HAHA</w:delText>
        </w:r>
      </w:del>
      <w:ins w:id="30" w:author="Andi Reztu" w:date="2021-04-11T13:09:00Z">
        <w:r w:rsidR="003E2DE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E2DE7">
          <w:rPr>
            <w:rFonts w:ascii="Times New Roman" w:eastAsia="Times New Roman" w:hAnsi="Times New Roman" w:cs="Times New Roman"/>
            <w:sz w:val="24"/>
            <w:szCs w:val="24"/>
          </w:rPr>
          <w:t>Haha</w:t>
        </w:r>
      </w:ins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98BFA6F" w14:textId="77777777" w:rsidR="00D012BA" w:rsidRDefault="00D012BA" w:rsidP="00D012BA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Salam,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6A1365D7" w14:textId="77777777" w:rsidR="00D012BA" w:rsidRDefault="00D012BA" w:rsidP="00D012BA"/>
    <w:p w14:paraId="0536CA11" w14:textId="77777777" w:rsidR="00D012BA" w:rsidRDefault="00D012BA" w:rsidP="00D012BA">
      <w:pPr>
        <w:rPr>
          <w:i/>
        </w:rPr>
      </w:pPr>
    </w:p>
    <w:p w14:paraId="21F2A34D" w14:textId="77777777" w:rsidR="00D012BA" w:rsidRDefault="00D012BA" w:rsidP="00D012BA">
      <w:pPr>
        <w:rPr>
          <w:rFonts w:ascii="Cambria" w:hAnsi="Cambria"/>
          <w:i/>
          <w:sz w:val="18"/>
          <w:szCs w:val="18"/>
        </w:rPr>
      </w:pPr>
      <w:proofErr w:type="spellStart"/>
      <w:r>
        <w:rPr>
          <w:rFonts w:ascii="Cambria" w:hAnsi="Cambria"/>
          <w:i/>
          <w:sz w:val="18"/>
          <w:szCs w:val="18"/>
        </w:rPr>
        <w:t>Sumber</w:t>
      </w:r>
      <w:proofErr w:type="spellEnd"/>
      <w:r>
        <w:rPr>
          <w:rFonts w:ascii="Cambria" w:hAnsi="Cambria"/>
          <w:i/>
          <w:sz w:val="18"/>
          <w:szCs w:val="18"/>
        </w:rPr>
        <w:t xml:space="preserve">: </w:t>
      </w:r>
      <w:hyperlink r:id="rId7" w:anchor="section1" w:history="1">
        <w:r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746F927E" w14:textId="77777777" w:rsidR="00D012BA" w:rsidRDefault="00D012BA" w:rsidP="00D012BA"/>
    <w:p w14:paraId="0F456C86" w14:textId="77777777" w:rsidR="001E37A0" w:rsidRDefault="001E37A0"/>
    <w:sectPr w:rsidR="001E3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i Reztu">
    <w15:presenceInfo w15:providerId="Windows Live" w15:userId="dcb7f062cd2e98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2BA"/>
    <w:rsid w:val="001E37A0"/>
    <w:rsid w:val="003E2DE7"/>
    <w:rsid w:val="004F0E1D"/>
    <w:rsid w:val="00D0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1D343"/>
  <w15:chartTrackingRefBased/>
  <w15:docId w15:val="{B5CF42B3-C5C4-476F-A00A-B2A62318D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2BA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012B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01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4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ompasiana.com/listhiahr/5e11e59a097f367b4a413222/hujan-turun-berat-badan-naik?page=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assets-a2.kompasiana.com/items/album/2020/01/05/photo-1561497268-131821f92985-5e11e63d097f362701721a02.jpeg?t=o&amp;v=76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584</Words>
  <Characters>3330</Characters>
  <Application>Microsoft Office Word</Application>
  <DocSecurity>0</DocSecurity>
  <Lines>27</Lines>
  <Paragraphs>7</Paragraphs>
  <ScaleCrop>false</ScaleCrop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Reztu</dc:creator>
  <cp:keywords/>
  <dc:description/>
  <cp:lastModifiedBy>Andi Reztu</cp:lastModifiedBy>
  <cp:revision>3</cp:revision>
  <dcterms:created xsi:type="dcterms:W3CDTF">2021-04-11T20:10:00Z</dcterms:created>
  <dcterms:modified xsi:type="dcterms:W3CDTF">2021-04-11T20:47:00Z</dcterms:modified>
</cp:coreProperties>
</file>