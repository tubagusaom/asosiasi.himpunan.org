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B8A8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90E2C3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FC42023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211C1D9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FDA477D" w14:textId="77777777" w:rsidTr="00821BA2">
        <w:tc>
          <w:tcPr>
            <w:tcW w:w="9350" w:type="dxa"/>
          </w:tcPr>
          <w:p w14:paraId="6E466138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1D0C94D0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06B59F98" w14:textId="2A53324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zaman ini</w:t>
            </w:r>
            <w:ins w:id="0" w:author="Aang Suhendar" w:date="2022-08-23T14:28:00Z">
              <w:r w:rsidR="008F644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berada pada zona industri yang sangat </w:t>
            </w:r>
            <w:del w:id="1" w:author="Aang Suhendar" w:date="2022-08-23T14:19:00Z">
              <w:r w:rsidRPr="00EC6F38" w:rsidDel="00C30ACC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2" w:author="Aang Suhendar" w:date="2022-08-23T14:19:00Z">
              <w:r w:rsidR="00C30ACC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Industri yang tiap menit bahkan detik </w:t>
            </w:r>
            <w:del w:id="3" w:author="Aang Suhendar" w:date="2022-08-23T14:28:00Z">
              <w:r w:rsidRPr="00EC6F38" w:rsidDel="008F6441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akan berubah semakin maju, yang sering kita sebut dengan revolusi industr</w:t>
            </w:r>
            <w:ins w:id="4" w:author="Aang Suhendar" w:date="2022-08-23T14:19:00Z">
              <w:r w:rsidR="00A901FC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5" w:author="Aang Suhendar" w:date="2022-08-23T14:19:00Z">
              <w:r w:rsidRPr="00EC6F38" w:rsidDel="00A901FC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Istilah yang masih jarang kita dengar bahkan banyak yang masih awam.</w:t>
            </w:r>
          </w:p>
          <w:p w14:paraId="00B84E42" w14:textId="72B7375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pendidik maupun peserta didik hari ini </w:t>
            </w:r>
            <w:del w:id="6" w:author="Aang Suhendar" w:date="2022-08-23T14:29:00Z">
              <w:r w:rsidRPr="00EC6F38" w:rsidDel="00B51FBD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" w:author="Aang Suhendar" w:date="2022-08-23T14:19:00Z">
              <w:r w:rsidRPr="00EC6F38" w:rsidDel="00A901F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memasuki dunia kerja</w:t>
            </w:r>
            <w:ins w:id="8" w:author="Aang Suhendar" w:date="2022-08-23T14:29:00Z">
              <w:r w:rsidR="00B51FBD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" w:author="Aang Suhendar" w:date="2022-08-23T14:20:00Z">
              <w:r w:rsidRPr="00EC6F38" w:rsidDel="00A901FC">
                <w:rPr>
                  <w:rFonts w:ascii="Times New Roman" w:eastAsia="Times New Roman" w:hAnsi="Times New Roman" w:cs="Times New Roman"/>
                  <w:szCs w:val="24"/>
                </w:rPr>
                <w:delText xml:space="preserve">namun </w:delText>
              </w:r>
            </w:del>
            <w:ins w:id="10" w:author="Aang Suhendar" w:date="2022-08-23T14:20:00Z">
              <w:r w:rsidR="00A901FC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  <w:r w:rsidR="00A901FC" w:rsidRPr="00EC6F38">
                <w:rPr>
                  <w:rFonts w:ascii="Times New Roman" w:eastAsia="Times New Roman" w:hAnsi="Times New Roman" w:cs="Times New Roman"/>
                  <w:szCs w:val="24"/>
                </w:rPr>
                <w:t>amun</w:t>
              </w:r>
              <w:r w:rsidR="00A901F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  <w:r w:rsidR="00A901F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bukan lagi </w:t>
            </w:r>
            <w:ins w:id="11" w:author="Aang Suhendar" w:date="2022-08-23T14:29:00Z">
              <w:r w:rsidR="00B51FBD">
                <w:rPr>
                  <w:rFonts w:ascii="Times New Roman" w:eastAsia="Times New Roman" w:hAnsi="Times New Roman" w:cs="Times New Roman"/>
                  <w:szCs w:val="24"/>
                </w:rPr>
                <w:t xml:space="preserve">sebagai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perkerja, </w:t>
            </w:r>
            <w:del w:id="12" w:author="Aang Suhendar" w:date="2022-08-23T14:29:00Z">
              <w:r w:rsidRPr="00EC6F38" w:rsidDel="00B51FBD">
                <w:rPr>
                  <w:rFonts w:ascii="Times New Roman" w:eastAsia="Times New Roman" w:hAnsi="Times New Roman" w:cs="Times New Roman"/>
                  <w:szCs w:val="24"/>
                </w:rPr>
                <w:delText xml:space="preserve">tetapi </w:delText>
              </w:r>
            </w:del>
            <w:ins w:id="13" w:author="Aang Suhendar" w:date="2022-08-23T14:29:00Z">
              <w:r w:rsidR="00B51FBD">
                <w:rPr>
                  <w:rFonts w:ascii="Times New Roman" w:eastAsia="Times New Roman" w:hAnsi="Times New Roman" w:cs="Times New Roman"/>
                  <w:szCs w:val="24"/>
                </w:rPr>
                <w:t>melainkan</w:t>
              </w:r>
              <w:r w:rsidR="00B51FB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4" w:author="Aang Suhendar" w:date="2022-08-23T14:20:00Z">
              <w:r w:rsidRPr="00EC6F38" w:rsidDel="00A901FC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Aang Suhendar" w:date="2022-08-23T14:20:00Z">
              <w:r w:rsidRPr="00EC6F38" w:rsidDel="00A901F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membuat lapangan kerja baru yang belum tercipta</w:t>
            </w:r>
            <w:del w:id="16" w:author="Aang Suhendar" w:date="2022-08-23T14:20:00Z">
              <w:r w:rsidRPr="00EC6F38" w:rsidDel="009F472D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menggunakan kemampuan teknologi dan ide kreatif</w:t>
            </w:r>
            <w:del w:id="17" w:author="Aang Suhendar" w:date="2022-08-23T14:29:00Z">
              <w:r w:rsidRPr="00EC6F38" w:rsidDel="00B51FBD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99EEAC1" w14:textId="2E8DFC6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</w:t>
            </w:r>
            <w:del w:id="18" w:author="Aang Suhendar" w:date="2022-08-23T14:21:00Z">
              <w:r w:rsidRPr="00EC6F38" w:rsidDel="00E04D2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 untuk mewujudkan pendidikan yang cerdas dan kreatif. Tujuan dari terciptanya pendidikan 4.0 ini adalah peningkatan dan pemerataan pendidikan, dengan cara mem</w:t>
            </w:r>
            <w:ins w:id="19" w:author="Aang Suhendar" w:date="2022-08-23T14:21:00Z">
              <w:r w:rsidR="00E04D2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 akses dan memanfaatkan teknologi.</w:t>
            </w:r>
          </w:p>
          <w:p w14:paraId="20A0D179" w14:textId="3429FD4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</w:t>
            </w:r>
            <w:ins w:id="20" w:author="Aang Suhendar" w:date="2022-08-23T14:21:00Z">
              <w:r w:rsidR="000B702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menghasilkan 4 aspek yang sangat di butuhkan di era milenial ini</w:t>
            </w:r>
            <w:ins w:id="21" w:author="Aang Suhendar" w:date="2022-08-23T14:22:00Z">
              <w:r w:rsidR="000B702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 kolaboratif, komunikatif, ber</w:t>
            </w:r>
            <w:ins w:id="22" w:author="Aang Suhendar" w:date="2022-08-23T14:22:00Z">
              <w:r w:rsidR="000B702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3" w:author="Aang Suhendar" w:date="2022-08-23T14:22:00Z">
              <w:r w:rsidRPr="00EC6F38" w:rsidDel="000B702C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ikir kritis, </w:t>
            </w:r>
            <w:ins w:id="24" w:author="Aang Suhendar" w:date="2022-08-23T14:22:00Z">
              <w:r w:rsidR="000B702C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kreatif. Mengapa demikian</w:t>
            </w:r>
            <w:ins w:id="25" w:author="Aang Suhendar" w:date="2022-08-23T14:22:00Z">
              <w:r w:rsidR="000B702C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6" w:author="Aang Suhendar" w:date="2022-08-23T14:22:00Z">
              <w:r w:rsidRPr="00EC6F38" w:rsidDel="000B702C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ins w:id="27" w:author="Aang Suhendar" w:date="2022-08-23T14:22:00Z">
              <w:r w:rsidR="000B702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0B702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endidikan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 ini hari ini sedang gencar-gencarnya di</w:t>
            </w:r>
            <w:ins w:id="28" w:author="Aang Suhendar" w:date="2022-08-23T14:30:00Z">
              <w:r w:rsidR="005A2CF7">
                <w:rPr>
                  <w:rFonts w:ascii="Times New Roman" w:eastAsia="Times New Roman" w:hAnsi="Times New Roman" w:cs="Times New Roman"/>
                  <w:szCs w:val="24"/>
                </w:rPr>
                <w:t>-</w:t>
              </w:r>
            </w:ins>
            <w:del w:id="29" w:author="Aang Suhendar" w:date="2022-08-23T14:22:00Z">
              <w:r w:rsidRPr="00EC6F38" w:rsidDel="00AD51C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AD51C4">
              <w:rPr>
                <w:rFonts w:ascii="Times New Roman" w:eastAsia="Times New Roman" w:hAnsi="Times New Roman" w:cs="Times New Roman"/>
                <w:i/>
                <w:iCs/>
                <w:szCs w:val="24"/>
                <w:rPrChange w:id="30" w:author="Aang Suhendar" w:date="2022-08-23T14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publis</w:t>
            </w:r>
            <w:ins w:id="31" w:author="Aang Suhendar" w:date="2022-08-23T14:22:00Z">
              <w:r w:rsidR="00AD51C4" w:rsidRPr="00AD51C4">
                <w:rPr>
                  <w:rFonts w:ascii="Times New Roman" w:eastAsia="Times New Roman" w:hAnsi="Times New Roman" w:cs="Times New Roman"/>
                  <w:i/>
                  <w:iCs/>
                  <w:szCs w:val="24"/>
                  <w:rPrChange w:id="32" w:author="Aang Suhendar" w:date="2022-08-23T14:2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h</w:t>
              </w:r>
            </w:ins>
            <w:del w:id="33" w:author="Aang Suhendar" w:date="2022-08-23T14:22:00Z">
              <w:r w:rsidRPr="00EC6F38" w:rsidDel="00E74F57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karena di era ini kita harus mempersiapkan diri atau generasi muda untuk memasuki dunia revolusi industri 4.0.</w:t>
            </w:r>
          </w:p>
          <w:p w14:paraId="5490C85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14:paraId="516303C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5E94D663" w14:textId="17966176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del w:id="34" w:author="Aang Suhendar" w:date="2022-08-23T14:23:00Z">
              <w:r w:rsidRPr="00EC6F38" w:rsidDel="00E74F57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ins w:id="35" w:author="Aang Suhendar" w:date="2022-08-23T14:23:00Z">
              <w:r w:rsidR="00E74F57" w:rsidRPr="00EC6F38">
                <w:rPr>
                  <w:rFonts w:ascii="Times New Roman" w:eastAsia="Times New Roman" w:hAnsi="Times New Roman" w:cs="Times New Roman"/>
                  <w:szCs w:val="24"/>
                </w:rPr>
                <w:t>taha</w:t>
              </w:r>
              <w:r w:rsidR="00E74F5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E74F5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ini guru di</w:t>
            </w:r>
            <w:del w:id="36" w:author="Aang Suhendar" w:date="2022-08-23T14:23:00Z">
              <w:r w:rsidRPr="00EC6F38" w:rsidDel="00E74F5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37" w:author="Aang Suhendar" w:date="2022-08-23T14:23:00Z">
              <w:r w:rsidR="00E74F57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 untuk merancang pembelajaran sesuai dengan minat</w:t>
            </w:r>
            <w:ins w:id="38" w:author="Aang Suhendar" w:date="2022-08-23T14:23:00Z">
              <w:r w:rsidR="000A2245" w:rsidRPr="00EC6F38">
                <w:rPr>
                  <w:rFonts w:ascii="Times New Roman" w:eastAsia="Times New Roman" w:hAnsi="Times New Roman" w:cs="Times New Roman"/>
                  <w:szCs w:val="24"/>
                </w:rPr>
                <w:t>/kebutuhan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bakat</w:t>
            </w:r>
            <w:del w:id="39" w:author="Aang Suhendar" w:date="2022-08-23T14:23:00Z">
              <w:r w:rsidRPr="00EC6F38" w:rsidDel="000A2245">
                <w:rPr>
                  <w:rFonts w:ascii="Times New Roman" w:eastAsia="Times New Roman" w:hAnsi="Times New Roman" w:cs="Times New Roman"/>
                  <w:szCs w:val="24"/>
                </w:rPr>
                <w:delText>/kebutuhan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siswa.</w:t>
            </w:r>
          </w:p>
          <w:p w14:paraId="0EF17FCA" w14:textId="633F6A0F" w:rsidR="00125355" w:rsidRPr="00EC6F38" w:rsidDel="00545742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40" w:author="Aang Suhendar" w:date="2022-08-23T14:23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</w:t>
            </w:r>
            <w:ins w:id="41" w:author="Aang Suhendar" w:date="2022-08-23T14:24:00Z">
              <w:r w:rsidR="00F6484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ins w:id="42" w:author="Aang Suhendar" w:date="2022-08-23T14:23:00Z">
              <w:r w:rsidR="0054574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3" w:author="Aang Suhendar" w:date="2022-08-23T14:23:00Z">
              <w:r w:rsidRPr="00EC6F38" w:rsidDel="00545742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61C02A78" w14:textId="2CCFF5F1" w:rsidR="00125355" w:rsidRPr="00545742" w:rsidRDefault="00125355" w:rsidP="0054574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44" w:author="Aang Suhendar" w:date="2022-08-23T14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45" w:author="Aang Suhendar" w:date="2022-08-23T14:2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46" w:author="Aang Suhendar" w:date="2022-08-23T14:23:00Z">
              <w:r w:rsidRPr="00545742" w:rsidDel="00545742">
                <w:rPr>
                  <w:rFonts w:ascii="Times New Roman" w:eastAsia="Times New Roman" w:hAnsi="Times New Roman" w:cs="Times New Roman"/>
                  <w:szCs w:val="24"/>
                  <w:rPrChange w:id="47" w:author="Aang Suhendar" w:date="2022-08-23T14:2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</w:delText>
              </w:r>
            </w:del>
            <w:ins w:id="48" w:author="Aang Suhendar" w:date="2022-08-23T14:23:00Z">
              <w:r w:rsidR="00545742">
                <w:rPr>
                  <w:rFonts w:ascii="Times New Roman" w:eastAsia="Times New Roman" w:hAnsi="Times New Roman" w:cs="Times New Roman"/>
                  <w:szCs w:val="24"/>
                </w:rPr>
                <w:t>y</w:t>
              </w:r>
            </w:ins>
            <w:r w:rsidRPr="00545742">
              <w:rPr>
                <w:rFonts w:ascii="Times New Roman" w:eastAsia="Times New Roman" w:hAnsi="Times New Roman" w:cs="Times New Roman"/>
                <w:szCs w:val="24"/>
                <w:rPrChange w:id="49" w:author="Aang Suhendar" w:date="2022-08-23T14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aitu guru </w:t>
            </w:r>
            <w:del w:id="50" w:author="Aang Suhendar" w:date="2022-08-23T14:30:00Z">
              <w:r w:rsidRPr="00545742" w:rsidDel="003F4DC1">
                <w:rPr>
                  <w:rFonts w:ascii="Times New Roman" w:eastAsia="Times New Roman" w:hAnsi="Times New Roman" w:cs="Times New Roman"/>
                  <w:szCs w:val="24"/>
                  <w:rPrChange w:id="51" w:author="Aang Suhendar" w:date="2022-08-23T14:2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di sini </w:delText>
              </w:r>
            </w:del>
            <w:r w:rsidRPr="00545742">
              <w:rPr>
                <w:rFonts w:ascii="Times New Roman" w:eastAsia="Times New Roman" w:hAnsi="Times New Roman" w:cs="Times New Roman"/>
                <w:szCs w:val="24"/>
                <w:rPrChange w:id="52" w:author="Aang Suhendar" w:date="2022-08-23T14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53" w:author="Aang Suhendar" w:date="2022-08-23T14:30:00Z">
              <w:r w:rsidRPr="00545742" w:rsidDel="003F4DC1">
                <w:rPr>
                  <w:rFonts w:ascii="Times New Roman" w:eastAsia="Times New Roman" w:hAnsi="Times New Roman" w:cs="Times New Roman"/>
                  <w:szCs w:val="24"/>
                  <w:rPrChange w:id="54" w:author="Aang Suhendar" w:date="2022-08-23T14:2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545742">
              <w:rPr>
                <w:rFonts w:ascii="Times New Roman" w:eastAsia="Times New Roman" w:hAnsi="Times New Roman" w:cs="Times New Roman"/>
                <w:szCs w:val="24"/>
                <w:rPrChange w:id="55" w:author="Aang Suhendar" w:date="2022-08-23T14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 untuk membantu siwa dalam mencari kemampuan dan bakat siswa.</w:t>
            </w:r>
          </w:p>
          <w:p w14:paraId="242A1F6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7F028149" w14:textId="60412C31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6" w:author="Aang Suhendar" w:date="2022-08-23T14:24:00Z">
              <w:r w:rsidRPr="00EC6F38" w:rsidDel="00F2136B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57" w:author="Aang Suhendar" w:date="2022-08-23T14:24:00Z">
              <w:r w:rsidR="00F2136B" w:rsidRPr="00EC6F38">
                <w:rPr>
                  <w:rFonts w:ascii="Times New Roman" w:eastAsia="Times New Roman" w:hAnsi="Times New Roman" w:cs="Times New Roman"/>
                  <w:szCs w:val="24"/>
                </w:rPr>
                <w:t>Gur</w:t>
              </w:r>
              <w:r w:rsidR="00F2136B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  <w:r w:rsidR="00F2136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dilatih untuk mengembangkan kurikulum dan memberikan kebebasan untuk menentukan cara </w:t>
            </w:r>
            <w:del w:id="58" w:author="Aang Suhendar" w:date="2022-08-23T14:30:00Z">
              <w:r w:rsidRPr="00EC6F38" w:rsidDel="007C4A71">
                <w:rPr>
                  <w:rFonts w:ascii="Times New Roman" w:eastAsia="Times New Roman" w:hAnsi="Times New Roman" w:cs="Times New Roman"/>
                  <w:szCs w:val="24"/>
                </w:rPr>
                <w:delText xml:space="preserve">belajar </w:delText>
              </w:r>
            </w:del>
            <w:ins w:id="59" w:author="Aang Suhendar" w:date="2022-08-23T14:30:00Z">
              <w:r w:rsidR="007C4A71">
                <w:rPr>
                  <w:rFonts w:ascii="Times New Roman" w:eastAsia="Times New Roman" w:hAnsi="Times New Roman" w:cs="Times New Roman"/>
                  <w:szCs w:val="24"/>
                </w:rPr>
                <w:t>mengajar</w:t>
              </w:r>
              <w:r w:rsidR="007C4A7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0" w:author="Aang Suhendar" w:date="2022-08-23T14:24:00Z">
              <w:r w:rsidRPr="00EC6F38" w:rsidDel="00F2136B">
                <w:rPr>
                  <w:rFonts w:ascii="Times New Roman" w:eastAsia="Times New Roman" w:hAnsi="Times New Roman" w:cs="Times New Roman"/>
                  <w:szCs w:val="24"/>
                </w:rPr>
                <w:delText xml:space="preserve">mengajar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siswa.</w:t>
            </w:r>
          </w:p>
          <w:p w14:paraId="1E26BE70" w14:textId="22F050E4" w:rsidR="00125355" w:rsidRPr="00EC6F38" w:rsidDel="00F2136B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61" w:author="Aang Suhendar" w:date="2022-08-23T14:24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</w:t>
            </w:r>
            <w:ins w:id="62" w:author="Aang Suhendar" w:date="2022-08-23T14:24:00Z">
              <w:r w:rsidR="00F2136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3" w:author="Aang Suhendar" w:date="2022-08-23T14:24:00Z">
              <w:r w:rsidRPr="00EC6F38" w:rsidDel="00F2136B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4F649E56" w14:textId="517B076F" w:rsidR="00125355" w:rsidRPr="00F2136B" w:rsidRDefault="00125355" w:rsidP="00F2136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64" w:author="Aang Suhendar" w:date="2022-08-23T14:2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65" w:author="Aang Suhendar" w:date="2022-08-23T14:2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66" w:author="Aang Suhendar" w:date="2022-08-23T14:24:00Z">
              <w:r w:rsidRPr="00F2136B" w:rsidDel="00F2136B">
                <w:rPr>
                  <w:rFonts w:ascii="Times New Roman" w:eastAsia="Times New Roman" w:hAnsi="Times New Roman" w:cs="Times New Roman"/>
                  <w:szCs w:val="24"/>
                  <w:rPrChange w:id="67" w:author="Aang Suhendar" w:date="2022-08-23T14:2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</w:delText>
              </w:r>
            </w:del>
            <w:ins w:id="68" w:author="Aang Suhendar" w:date="2022-08-23T14:24:00Z">
              <w:r w:rsidR="00F2136B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r w:rsidRPr="00F2136B">
              <w:rPr>
                <w:rFonts w:ascii="Times New Roman" w:eastAsia="Times New Roman" w:hAnsi="Times New Roman" w:cs="Times New Roman"/>
                <w:szCs w:val="24"/>
                <w:rPrChange w:id="69" w:author="Aang Suhendar" w:date="2022-08-23T14:2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imana guru sebagai pendidik di era 4.0 </w:t>
            </w:r>
            <w:del w:id="70" w:author="Aang Suhendar" w:date="2022-08-23T14:24:00Z">
              <w:r w:rsidRPr="00F2136B" w:rsidDel="00F2136B">
                <w:rPr>
                  <w:rFonts w:ascii="Times New Roman" w:eastAsia="Times New Roman" w:hAnsi="Times New Roman" w:cs="Times New Roman"/>
                  <w:szCs w:val="24"/>
                  <w:rPrChange w:id="71" w:author="Aang Suhendar" w:date="2022-08-23T14:2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maka guru </w:delText>
              </w:r>
            </w:del>
            <w:r w:rsidRPr="00F2136B">
              <w:rPr>
                <w:rFonts w:ascii="Times New Roman" w:eastAsia="Times New Roman" w:hAnsi="Times New Roman" w:cs="Times New Roman"/>
                <w:szCs w:val="24"/>
                <w:rPrChange w:id="72" w:author="Aang Suhendar" w:date="2022-08-23T14:2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 boleh menetap dengan satu strata, harus selalu berkembang agar dapat mengajarkan pendidikan sesuai dengan eranya.</w:t>
            </w:r>
          </w:p>
          <w:p w14:paraId="621B264D" w14:textId="29268CD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73" w:author="Aang Suhendar" w:date="2022-08-23T14:24:00Z">
              <w:r w:rsidRPr="00EC6F38" w:rsidDel="001D1131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Di dalam pendidikan revolusi industri ini ada 5 aspek yang di</w:t>
            </w:r>
            <w:del w:id="74" w:author="Aang Suhendar" w:date="2022-08-23T14:25:00Z">
              <w:r w:rsidRPr="00EC6F38" w:rsidDel="001D113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 pada proses pembelajaran yaitu:</w:t>
            </w:r>
          </w:p>
          <w:p w14:paraId="469948B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018862A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683DCBB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25BD92B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74B223E2" w14:textId="7E17E0FB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75" w:author="Aang Suhendar" w:date="2022-08-23T14:25:00Z">
              <w:r w:rsidRPr="00EC6F38" w:rsidDel="001D1131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ins w:id="76" w:author="Aang Suhendar" w:date="2022-08-23T14:27:00Z">
              <w:r w:rsidR="0055016C">
                <w:rPr>
                  <w:rFonts w:ascii="Times New Roman" w:eastAsia="Times New Roman" w:hAnsi="Times New Roman" w:cs="Times New Roman"/>
                  <w:szCs w:val="24"/>
                </w:rPr>
                <w:t>Penelitian</w:t>
              </w:r>
            </w:ins>
          </w:p>
          <w:p w14:paraId="71179826" w14:textId="38BDEAA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dasarnya</w:t>
            </w:r>
            <w:ins w:id="77" w:author="Aang Suhendar" w:date="2022-08-23T14:25:00Z">
              <w:r w:rsidR="00AF598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bisa lihat proses mengamati dan memahami ini sebenarnya jadi satu kesatuan, pada proses mengamati dan memahami kita bisa memiliki pikiran yang kritis.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 kritis sangat di</w:t>
            </w:r>
            <w:del w:id="78" w:author="Aang Suhendar" w:date="2022-08-23T14:25:00Z">
              <w:r w:rsidRPr="00EC6F38" w:rsidDel="00AF598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 karena dengan pikiran yang kritis maka akan timbul sebuah ide atau gagasan.</w:t>
            </w:r>
          </w:p>
          <w:p w14:paraId="3134DE2B" w14:textId="1B2EC44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Dari gagasan yang mucul dari pemikiran kritis tadi maka proses selanjutnya yaitu mencoba/</w:t>
            </w:r>
            <w:del w:id="79" w:author="Aang Suhendar" w:date="2022-08-23T14:26:00Z">
              <w:r w:rsidRPr="00EC6F38" w:rsidDel="00AF598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pengaplikasian. Pada revolusi </w:t>
            </w:r>
            <w:ins w:id="80" w:author="Aang Suhendar" w:date="2022-08-23T14:26:00Z">
              <w:r w:rsidR="00AF5986">
                <w:rPr>
                  <w:rFonts w:ascii="Times New Roman" w:eastAsia="Times New Roman" w:hAnsi="Times New Roman" w:cs="Times New Roman"/>
                  <w:szCs w:val="24"/>
                </w:rPr>
                <w:t xml:space="preserve">industri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 ini lebih banyak prakt</w:t>
            </w:r>
            <w:ins w:id="81" w:author="Aang Suhendar" w:date="2022-08-23T14:26:00Z">
              <w:r w:rsidR="00AF5986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82" w:author="Aang Suhendar" w:date="2022-08-23T14:26:00Z">
              <w:r w:rsidRPr="00EC6F38" w:rsidDel="00AF5986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 karena lebih menyiapkan anak pada bagaimana kita menumbuhkan ide baru atau gagasan.</w:t>
            </w:r>
          </w:p>
          <w:p w14:paraId="543BF4E8" w14:textId="20C59E6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</w:t>
            </w:r>
            <w:ins w:id="83" w:author="Aang Suhendar" w:date="2022-08-23T14:27:00Z">
              <w:r w:rsidR="0055016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selanjutnya yaitu mendiskusikan. Mendiskusikan di sini bukan hanya satu atau dua orang</w:t>
            </w:r>
            <w:ins w:id="84" w:author="Aang Suhendar" w:date="2022-08-23T14:27:00Z">
              <w:r w:rsidR="0055016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85" w:author="Aang Suhendar" w:date="2022-08-23T14:27:00Z">
              <w:r w:rsidR="0055016C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tapi banyak kolaborasi </w:t>
            </w:r>
            <w:ins w:id="86" w:author="Aang Suhendar" w:date="2022-08-23T14:27:00Z">
              <w:r w:rsidR="0055016C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 dengan banyak orang. Hal ini dilakukan karena banyak pandangan yang berbeda atau ide-ide yang baru akan muncul.</w:t>
            </w:r>
          </w:p>
          <w:p w14:paraId="1B2F4798" w14:textId="184667F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</w:t>
            </w:r>
            <w:ins w:id="87" w:author="Aang Suhendar" w:date="2022-08-23T14:27:00Z">
              <w:r w:rsidR="008F6441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hir adalah melakukan penelitian, tuntutan </w:t>
            </w:r>
            <w:ins w:id="88" w:author="Aang Suhendar" w:date="2022-08-23T14:28:00Z">
              <w:r w:rsidR="008F6441">
                <w:rPr>
                  <w:rFonts w:ascii="Times New Roman" w:eastAsia="Times New Roman" w:hAnsi="Times New Roman" w:cs="Times New Roman"/>
                  <w:szCs w:val="24"/>
                </w:rPr>
                <w:t xml:space="preserve">Pendidikan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 ini adalah kreatif dan inovatif. Dengan melakukan penelitian kita bisa lihat proses kreatif dan inovatif kita. </w:t>
            </w:r>
          </w:p>
        </w:tc>
      </w:tr>
    </w:tbl>
    <w:p w14:paraId="73F58C3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ng Suhendar">
    <w15:presenceInfo w15:providerId="None" w15:userId="Aang Suhend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A2245"/>
    <w:rsid w:val="000B702C"/>
    <w:rsid w:val="0012251A"/>
    <w:rsid w:val="00125355"/>
    <w:rsid w:val="001D038C"/>
    <w:rsid w:val="001D1131"/>
    <w:rsid w:val="00240407"/>
    <w:rsid w:val="003F4DC1"/>
    <w:rsid w:val="0042167F"/>
    <w:rsid w:val="00545742"/>
    <w:rsid w:val="0055016C"/>
    <w:rsid w:val="005A2CF7"/>
    <w:rsid w:val="007C4A71"/>
    <w:rsid w:val="008F6441"/>
    <w:rsid w:val="00924DF5"/>
    <w:rsid w:val="009F472D"/>
    <w:rsid w:val="00A901FC"/>
    <w:rsid w:val="00AA715A"/>
    <w:rsid w:val="00AD51C4"/>
    <w:rsid w:val="00AF5986"/>
    <w:rsid w:val="00B51FBD"/>
    <w:rsid w:val="00C30ACC"/>
    <w:rsid w:val="00E04D28"/>
    <w:rsid w:val="00E74F57"/>
    <w:rsid w:val="00F2136B"/>
    <w:rsid w:val="00F6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6ECC2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Aang Suhendar</cp:lastModifiedBy>
  <cp:revision>23</cp:revision>
  <dcterms:created xsi:type="dcterms:W3CDTF">2020-08-26T22:03:00Z</dcterms:created>
  <dcterms:modified xsi:type="dcterms:W3CDTF">2022-08-23T07:30:00Z</dcterms:modified>
</cp:coreProperties>
</file>