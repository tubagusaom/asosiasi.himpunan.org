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674E4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1D7F07ED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2D5FD24F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5013F7EA" w14:textId="610CC055" w:rsidR="00125355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pada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Anda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p w14:paraId="413B7238" w14:textId="77777777" w:rsidR="0068189E" w:rsidRPr="001D038C" w:rsidRDefault="0068189E" w:rsidP="0068189E">
      <w:pPr>
        <w:pStyle w:val="ListParagraph"/>
        <w:rPr>
          <w:rFonts w:ascii="Minion Pro" w:hAnsi="Minion Pro"/>
        </w:rPr>
      </w:pP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599D876D" w14:textId="77777777" w:rsidTr="00821BA2">
        <w:tc>
          <w:tcPr>
            <w:tcW w:w="9350" w:type="dxa"/>
          </w:tcPr>
          <w:p w14:paraId="291AB655" w14:textId="77777777"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Anak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14:paraId="00D1AB0E" w14:textId="77777777"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Oleh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14:paraId="069BF934" w14:textId="12C23759" w:rsidR="00125355" w:rsidRPr="00EC6F38" w:rsidRDefault="00125355" w:rsidP="0068189E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0" w:author="irawati" w:date="2021-02-19T09:54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del w:id="1" w:author="irawati" w:date="2021-02-19T10:00:00Z">
              <w:r w:rsidRPr="00EC6F38" w:rsidDel="00C82BBF">
                <w:rPr>
                  <w:rFonts w:ascii="Times New Roman" w:eastAsia="Times New Roman" w:hAnsi="Times New Roman" w:cs="Times New Roman"/>
                  <w:szCs w:val="24"/>
                </w:rPr>
                <w:delText>Pada zaman ini</w:delText>
              </w:r>
            </w:del>
            <w:proofErr w:type="spellStart"/>
            <w:ins w:id="2" w:author="irawati" w:date="2021-02-19T10:00:00Z">
              <w:r w:rsidR="00C82BBF">
                <w:rPr>
                  <w:rFonts w:ascii="Times New Roman" w:eastAsia="Times New Roman" w:hAnsi="Times New Roman" w:cs="Times New Roman"/>
                  <w:szCs w:val="24"/>
                </w:rPr>
                <w:t>Saat</w:t>
              </w:r>
              <w:proofErr w:type="spellEnd"/>
              <w:r w:rsidR="00C82BBF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C82BBF">
                <w:rPr>
                  <w:rFonts w:ascii="Times New Roman" w:eastAsia="Times New Roman" w:hAnsi="Times New Roman" w:cs="Times New Roman"/>
                  <w:szCs w:val="24"/>
                </w:rPr>
                <w:t>ini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3" w:author="irawati" w:date="2021-02-19T10:00:00Z">
              <w:r w:rsidRPr="00EC6F38" w:rsidDel="00C82BBF">
                <w:rPr>
                  <w:rFonts w:ascii="Times New Roman" w:eastAsia="Times New Roman" w:hAnsi="Times New Roman" w:cs="Times New Roman"/>
                  <w:szCs w:val="24"/>
                </w:rPr>
                <w:delText xml:space="preserve">pada </w:delText>
              </w:r>
            </w:del>
            <w:proofErr w:type="spellStart"/>
            <w:ins w:id="4" w:author="irawati" w:date="2021-02-19T10:00:00Z">
              <w:r w:rsidR="00C82BBF">
                <w:rPr>
                  <w:rFonts w:ascii="Times New Roman" w:eastAsia="Times New Roman" w:hAnsi="Times New Roman" w:cs="Times New Roman"/>
                  <w:szCs w:val="24"/>
                </w:rPr>
                <w:t>dalam</w:t>
              </w:r>
              <w:proofErr w:type="spellEnd"/>
              <w:r w:rsidR="00C82BBF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</w:t>
            </w:r>
            <w:ins w:id="5" w:author="irawati" w:date="2021-02-19T09:54:00Z">
              <w:r w:rsidR="0068189E">
                <w:rPr>
                  <w:rFonts w:ascii="Times New Roman" w:eastAsia="Times New Roman" w:hAnsi="Times New Roman" w:cs="Times New Roman"/>
                  <w:szCs w:val="24"/>
                </w:rPr>
                <w:t>kstri</w:t>
              </w:r>
            </w:ins>
            <w:del w:id="6" w:author="irawati" w:date="2021-02-19T09:54:00Z">
              <w:r w:rsidRPr="00EC6F38" w:rsidDel="0068189E">
                <w:rPr>
                  <w:rFonts w:ascii="Times New Roman" w:eastAsia="Times New Roman" w:hAnsi="Times New Roman" w:cs="Times New Roman"/>
                  <w:szCs w:val="24"/>
                </w:rPr>
                <w:delText>xtrea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7" w:author="irawati" w:date="2021-02-19T09:54:00Z">
              <w:r w:rsidRPr="00EC6F38" w:rsidDel="0068189E">
                <w:rPr>
                  <w:rFonts w:ascii="Times New Roman" w:eastAsia="Times New Roman" w:hAnsi="Times New Roman" w:cs="Times New Roman"/>
                  <w:szCs w:val="24"/>
                </w:rPr>
                <w:delText xml:space="preserve">dia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</w:t>
            </w:r>
            <w:ins w:id="8" w:author="irawati" w:date="2021-02-19T09:55:00Z">
              <w:r w:rsidR="0068189E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</w:ins>
            <w:proofErr w:type="spellEnd"/>
            <w:del w:id="9" w:author="irawati" w:date="2021-02-19T09:55:00Z">
              <w:r w:rsidRPr="00EC6F38" w:rsidDel="0068189E">
                <w:rPr>
                  <w:rFonts w:ascii="Times New Roman" w:eastAsia="Times New Roman" w:hAnsi="Times New Roman" w:cs="Times New Roman"/>
                  <w:szCs w:val="24"/>
                </w:rPr>
                <w:delText>y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8B3ED73" w14:textId="63FF5EDC" w:rsidR="00125355" w:rsidRPr="00EC6F38" w:rsidRDefault="00125355" w:rsidP="0068189E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0" w:author="irawati" w:date="2021-02-19T09:54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1" w:author="irawati" w:date="2021-02-19T09:55:00Z">
              <w:r w:rsidRPr="00EC6F38" w:rsidDel="0068189E">
                <w:rPr>
                  <w:rFonts w:ascii="Times New Roman" w:eastAsia="Times New Roman" w:hAnsi="Times New Roman" w:cs="Times New Roman"/>
                  <w:szCs w:val="24"/>
                </w:rPr>
                <w:delText xml:space="preserve">di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</w:t>
            </w:r>
            <w:del w:id="12" w:author="irawati" w:date="2021-02-19T09:55:00Z">
              <w:r w:rsidRPr="00EC6F38" w:rsidDel="0068189E">
                <w:rPr>
                  <w:rFonts w:ascii="Times New Roman" w:eastAsia="Times New Roman" w:hAnsi="Times New Roman" w:cs="Times New Roman"/>
                  <w:szCs w:val="24"/>
                </w:rPr>
                <w:delText>r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3" w:author="irawati" w:date="2021-02-19T09:55:00Z">
              <w:r w:rsidRPr="00EC6F38" w:rsidDel="0068189E">
                <w:rPr>
                  <w:rFonts w:ascii="Times New Roman" w:eastAsia="Times New Roman" w:hAnsi="Times New Roman" w:cs="Times New Roman"/>
                  <w:szCs w:val="24"/>
                </w:rPr>
                <w:delText xml:space="preserve">di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del w:id="14" w:author="irawati" w:date="2021-02-19T09:55:00Z">
              <w:r w:rsidRPr="00EC6F38" w:rsidDel="0068189E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9A92489" w14:textId="1D834A14" w:rsidR="00125355" w:rsidRPr="00EC6F38" w:rsidRDefault="00125355" w:rsidP="0068189E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5" w:author="irawati" w:date="2021-02-19T09:54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Pendidikan 4.0 </w:t>
            </w:r>
            <w:del w:id="16" w:author="irawati" w:date="2021-02-19T10:25:00Z">
              <w:r w:rsidRPr="00EC6F38" w:rsidDel="002D072C">
                <w:rPr>
                  <w:rFonts w:ascii="Times New Roman" w:eastAsia="Times New Roman" w:hAnsi="Times New Roman" w:cs="Times New Roman"/>
                  <w:szCs w:val="24"/>
                </w:rPr>
                <w:delText xml:space="preserve">adalah </w:delText>
              </w:r>
            </w:del>
            <w:proofErr w:type="spellStart"/>
            <w:ins w:id="17" w:author="irawati" w:date="2021-02-19T10:25:00Z">
              <w:r w:rsidR="002D072C">
                <w:rPr>
                  <w:rFonts w:ascii="Times New Roman" w:eastAsia="Times New Roman" w:hAnsi="Times New Roman" w:cs="Times New Roman"/>
                  <w:szCs w:val="24"/>
                </w:rPr>
                <w:t>merupakan</w:t>
              </w:r>
              <w:proofErr w:type="spellEnd"/>
              <w:r w:rsidR="002D072C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8" w:author="irawati" w:date="2021-02-19T09:55:00Z">
              <w:r w:rsidRPr="00EC6F38" w:rsidDel="0068189E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9" w:author="irawati" w:date="2021-02-19T09:56:00Z">
              <w:r w:rsidRPr="00EC6F38" w:rsidDel="0068189E">
                <w:rPr>
                  <w:rFonts w:ascii="Times New Roman" w:eastAsia="Times New Roman" w:hAnsi="Times New Roman" w:cs="Times New Roman"/>
                  <w:szCs w:val="24"/>
                </w:rPr>
                <w:delText xml:space="preserve">dari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8EB6876" w14:textId="58F441EC" w:rsidR="00125355" w:rsidRPr="00EC6F38" w:rsidRDefault="00125355" w:rsidP="0068189E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20" w:author="irawati" w:date="2021-02-19T09:54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ins w:id="21" w:author="irawati" w:date="2021-02-19T10:25:00Z">
              <w:r w:rsidR="007C5CE3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</w:ins>
            <w:del w:id="22" w:author="irawati" w:date="2021-02-19T10:25:00Z">
              <w:r w:rsidRPr="00EC6F38" w:rsidDel="007C5CE3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23" w:author="irawati" w:date="2021-02-19T09:56:00Z">
              <w:r w:rsidRPr="00EC6F38" w:rsidDel="0068189E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,</w:t>
            </w:r>
            <w:ins w:id="24" w:author="irawati" w:date="2021-02-19T09:56:00Z">
              <w:r w:rsidR="0068189E">
                <w:rPr>
                  <w:rFonts w:ascii="Times New Roman" w:eastAsia="Times New Roman" w:hAnsi="Times New Roman" w:cs="Times New Roman"/>
                  <w:szCs w:val="24"/>
                </w:rPr>
                <w:t xml:space="preserve"> dan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25" w:author="irawati" w:date="2021-02-19T09:56:00Z">
              <w:r w:rsidRPr="00EC6F38" w:rsidDel="0068189E">
                <w:rPr>
                  <w:rFonts w:ascii="Times New Roman" w:eastAsia="Times New Roman" w:hAnsi="Times New Roman" w:cs="Times New Roman"/>
                  <w:szCs w:val="24"/>
                </w:rPr>
                <w:delText xml:space="preserve">demikian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26" w:author="irawati" w:date="2021-02-19T09:56:00Z">
              <w:r w:rsidRPr="00EC6F38" w:rsidDel="0068189E">
                <w:rPr>
                  <w:rFonts w:ascii="Times New Roman" w:eastAsia="Times New Roman" w:hAnsi="Times New Roman" w:cs="Times New Roman"/>
                  <w:szCs w:val="24"/>
                </w:rPr>
                <w:delText xml:space="preserve">hari ini </w:delText>
              </w:r>
            </w:del>
            <w:del w:id="27" w:author="irawati" w:date="2021-02-19T10:25:00Z">
              <w:r w:rsidRPr="00EC6F38" w:rsidDel="007C5CE3">
                <w:rPr>
                  <w:rFonts w:ascii="Times New Roman" w:eastAsia="Times New Roman" w:hAnsi="Times New Roman" w:cs="Times New Roman"/>
                  <w:szCs w:val="24"/>
                </w:rPr>
                <w:delText xml:space="preserve">sedang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</w:t>
            </w:r>
            <w:proofErr w:type="spellEnd"/>
            <w:del w:id="28" w:author="irawati" w:date="2021-02-19T10:25:00Z">
              <w:r w:rsidRPr="00EC6F38" w:rsidDel="007C5CE3">
                <w:rPr>
                  <w:rFonts w:ascii="Times New Roman" w:eastAsia="Times New Roman" w:hAnsi="Times New Roman" w:cs="Times New Roman"/>
                  <w:szCs w:val="24"/>
                </w:rPr>
                <w:delText>-gencarnya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29" w:author="irawati" w:date="2021-02-19T09:56:00Z">
              <w:r w:rsidRPr="00EC6F38" w:rsidDel="0068189E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publi</w:t>
            </w:r>
            <w:del w:id="30" w:author="irawati" w:date="2021-02-19T09:56:00Z">
              <w:r w:rsidRPr="00EC6F38" w:rsidDel="0068189E">
                <w:rPr>
                  <w:rFonts w:ascii="Times New Roman" w:eastAsia="Times New Roman" w:hAnsi="Times New Roman" w:cs="Times New Roman"/>
                  <w:szCs w:val="24"/>
                </w:rPr>
                <w:delText>s</w:delText>
              </w:r>
            </w:del>
            <w:ins w:id="31" w:author="irawati" w:date="2021-02-19T09:56:00Z">
              <w:r w:rsidR="0068189E">
                <w:rPr>
                  <w:rFonts w:ascii="Times New Roman" w:eastAsia="Times New Roman" w:hAnsi="Times New Roman" w:cs="Times New Roman"/>
                  <w:szCs w:val="24"/>
                </w:rPr>
                <w:t>ka</w:t>
              </w:r>
            </w:ins>
            <w:ins w:id="32" w:author="irawati" w:date="2021-02-19T09:57:00Z">
              <w:r w:rsidR="0068189E">
                <w:rPr>
                  <w:rFonts w:ascii="Times New Roman" w:eastAsia="Times New Roman" w:hAnsi="Times New Roman" w:cs="Times New Roman"/>
                  <w:szCs w:val="24"/>
                </w:rPr>
                <w:t>sikan</w:t>
              </w:r>
            </w:ins>
            <w:proofErr w:type="spellEnd"/>
            <w:ins w:id="33" w:author="irawati" w:date="2021-02-19T10:25:00Z">
              <w:r w:rsidR="007C5CE3">
                <w:rPr>
                  <w:rFonts w:ascii="Times New Roman" w:eastAsia="Times New Roman" w:hAnsi="Times New Roman" w:cs="Times New Roman"/>
                  <w:szCs w:val="24"/>
                </w:rPr>
                <w:t xml:space="preserve">? </w:t>
              </w:r>
            </w:ins>
            <w:del w:id="34" w:author="irawati" w:date="2021-02-19T10:25:00Z">
              <w:r w:rsidRPr="00EC6F38" w:rsidDel="007C5CE3">
                <w:rPr>
                  <w:rFonts w:ascii="Times New Roman" w:eastAsia="Times New Roman" w:hAnsi="Times New Roman" w:cs="Times New Roman"/>
                  <w:szCs w:val="24"/>
                </w:rPr>
                <w:delText xml:space="preserve">, karena di </w:delText>
              </w:r>
            </w:del>
            <w:ins w:id="35" w:author="irawati" w:date="2021-02-19T10:25:00Z">
              <w:r w:rsidR="007C5CE3">
                <w:rPr>
                  <w:rFonts w:ascii="Times New Roman" w:eastAsia="Times New Roman" w:hAnsi="Times New Roman" w:cs="Times New Roman"/>
                  <w:szCs w:val="24"/>
                </w:rPr>
                <w:t xml:space="preserve">Di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14:paraId="4A133A0A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14:paraId="5EA6788C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36B6C06" w14:textId="16DAB5D4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</w:t>
            </w:r>
            <w:ins w:id="36" w:author="irawati" w:date="2021-02-19T10:00:00Z">
              <w:r w:rsidR="002A4D0C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proofErr w:type="spellEnd"/>
            <w:del w:id="37" w:author="irawati" w:date="2021-02-19T10:00:00Z">
              <w:r w:rsidRPr="00EC6F38" w:rsidDel="002A4D0C">
                <w:rPr>
                  <w:rFonts w:ascii="Times New Roman" w:eastAsia="Times New Roman" w:hAnsi="Times New Roman" w:cs="Times New Roman"/>
                  <w:szCs w:val="24"/>
                </w:rPr>
                <w:delText>b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38" w:author="irawati" w:date="2021-02-19T09:57:00Z">
              <w:r w:rsidRPr="00EC6F38" w:rsidDel="0068189E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tu</w:t>
            </w:r>
            <w:ins w:id="39" w:author="irawati" w:date="2021-02-19T09:57:00Z">
              <w:r w:rsidR="0068189E">
                <w:rPr>
                  <w:rFonts w:ascii="Times New Roman" w:eastAsia="Times New Roman" w:hAnsi="Times New Roman" w:cs="Times New Roman"/>
                  <w:szCs w:val="24"/>
                </w:rPr>
                <w:t>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B1C01DD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C805367" w14:textId="3AEEFFC2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40" w:author="irawati" w:date="2021-02-19T09:57:00Z">
              <w:r w:rsidRPr="00EC6F38" w:rsidDel="0068189E">
                <w:rPr>
                  <w:rFonts w:ascii="Times New Roman" w:eastAsia="Times New Roman" w:hAnsi="Times New Roman" w:cs="Times New Roman"/>
                  <w:szCs w:val="24"/>
                </w:rPr>
                <w:delText>Yaitu g</w:delText>
              </w:r>
            </w:del>
            <w:ins w:id="41" w:author="irawati" w:date="2021-02-19T09:57:00Z">
              <w:r w:rsidR="0068189E">
                <w:rPr>
                  <w:rFonts w:ascii="Times New Roman" w:eastAsia="Times New Roman" w:hAnsi="Times New Roman" w:cs="Times New Roman"/>
                  <w:szCs w:val="24"/>
                </w:rPr>
                <w:t>G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uru </w:t>
            </w:r>
            <w:del w:id="42" w:author="irawati" w:date="2021-02-19T09:57:00Z">
              <w:r w:rsidRPr="00EC6F38" w:rsidDel="0068189E">
                <w:rPr>
                  <w:rFonts w:ascii="Times New Roman" w:eastAsia="Times New Roman" w:hAnsi="Times New Roman" w:cs="Times New Roman"/>
                  <w:szCs w:val="24"/>
                </w:rPr>
                <w:delText xml:space="preserve">di sini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43" w:author="irawati" w:date="2021-02-19T09:57:00Z">
              <w:r w:rsidRPr="00EC6F38" w:rsidDel="0068189E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</w:t>
            </w:r>
            <w:ins w:id="44" w:author="irawati" w:date="2021-02-19T09:57:00Z">
              <w:r w:rsidR="0068189E">
                <w:rPr>
                  <w:rFonts w:ascii="Times New Roman" w:eastAsia="Times New Roman" w:hAnsi="Times New Roman" w:cs="Times New Roman"/>
                  <w:szCs w:val="24"/>
                </w:rPr>
                <w:t>s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45" w:author="irawati" w:date="2021-02-19T09:57:00Z">
              <w:r w:rsidRPr="00EC6F38" w:rsidDel="0068189E">
                <w:rPr>
                  <w:rFonts w:ascii="Times New Roman" w:eastAsia="Times New Roman" w:hAnsi="Times New Roman" w:cs="Times New Roman"/>
                  <w:szCs w:val="24"/>
                </w:rPr>
                <w:delText xml:space="preserve">dalam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20C6146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14:paraId="4FFC7F83" w14:textId="2A5C1293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Gur</w:t>
            </w:r>
            <w:del w:id="46" w:author="irawati" w:date="2021-02-19T09:57:00Z">
              <w:r w:rsidRPr="00EC6F38" w:rsidDel="0068189E">
                <w:rPr>
                  <w:rFonts w:ascii="Times New Roman" w:eastAsia="Times New Roman" w:hAnsi="Times New Roman" w:cs="Times New Roman"/>
                  <w:szCs w:val="24"/>
                </w:rPr>
                <w:delText>i</w:delText>
              </w:r>
            </w:del>
            <w:ins w:id="47" w:author="irawati" w:date="2021-02-19T09:57:00Z">
              <w:r w:rsidR="0068189E">
                <w:rPr>
                  <w:rFonts w:ascii="Times New Roman" w:eastAsia="Times New Roman" w:hAnsi="Times New Roman" w:cs="Times New Roman"/>
                  <w:szCs w:val="24"/>
                </w:rPr>
                <w:t>u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4B4B090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14:paraId="42E65456" w14:textId="302B2BD4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48" w:author="irawati" w:date="2021-02-19T09:57:00Z">
              <w:r w:rsidRPr="00EC6F38" w:rsidDel="0068189E">
                <w:rPr>
                  <w:rFonts w:ascii="Times New Roman" w:eastAsia="Times New Roman" w:hAnsi="Times New Roman" w:cs="Times New Roman"/>
                  <w:szCs w:val="24"/>
                </w:rPr>
                <w:delText>Dimana g</w:delText>
              </w:r>
            </w:del>
            <w:ins w:id="49" w:author="irawati" w:date="2021-02-19T09:57:00Z">
              <w:r w:rsidR="0068189E">
                <w:rPr>
                  <w:rFonts w:ascii="Times New Roman" w:eastAsia="Times New Roman" w:hAnsi="Times New Roman" w:cs="Times New Roman"/>
                  <w:szCs w:val="24"/>
                </w:rPr>
                <w:t>G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uru s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del w:id="50" w:author="irawati" w:date="2021-02-19T09:57:00Z">
              <w:r w:rsidRPr="00EC6F38" w:rsidDel="0068189E">
                <w:rPr>
                  <w:rFonts w:ascii="Times New Roman" w:eastAsia="Times New Roman" w:hAnsi="Times New Roman" w:cs="Times New Roman"/>
                  <w:szCs w:val="24"/>
                </w:rPr>
                <w:delText xml:space="preserve">maka guru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93E40C9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51" w:author="irawati" w:date="2021-02-19T09:57:00Z">
              <w:r w:rsidRPr="00EC6F38" w:rsidDel="0068189E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14:paraId="044814D2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14:paraId="5C537FCC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14:paraId="0A5AA834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14:paraId="52F3865E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14:paraId="637695D2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14:paraId="575E72AD" w14:textId="605DE203" w:rsidR="00125355" w:rsidRPr="00EC6F38" w:rsidRDefault="00125355" w:rsidP="0068189E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52" w:author="irawati" w:date="2021-02-19T09:58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53" w:author="irawati" w:date="2021-02-19T09:58:00Z">
              <w:r w:rsidR="0068189E">
                <w:rPr>
                  <w:rFonts w:ascii="Times New Roman" w:eastAsia="Times New Roman" w:hAnsi="Times New Roman" w:cs="Times New Roman"/>
                  <w:szCs w:val="24"/>
                </w:rPr>
                <w:t>me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54" w:author="irawati" w:date="2021-02-19T09:58:00Z">
              <w:r w:rsidRPr="00EC6F38" w:rsidDel="0068189E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D624B6F" w14:textId="7D5A10C6" w:rsidR="00125355" w:rsidRPr="00EC6F38" w:rsidRDefault="00125355" w:rsidP="0068189E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55" w:author="irawati" w:date="2021-02-19T09:58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</w:t>
            </w:r>
            <w:ins w:id="56" w:author="irawati" w:date="2021-02-19T09:58:00Z">
              <w:r w:rsidR="0068189E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</w:ins>
            <w:del w:id="57" w:author="irawati" w:date="2021-02-19T09:58:00Z">
              <w:r w:rsidRPr="00EC6F38" w:rsidDel="0068189E">
                <w:rPr>
                  <w:rFonts w:ascii="Times New Roman" w:eastAsia="Times New Roman" w:hAnsi="Times New Roman" w:cs="Times New Roman"/>
                  <w:szCs w:val="24"/>
                </w:rPr>
                <w:delText>e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</w:t>
            </w:r>
            <w:ins w:id="58" w:author="irawati" w:date="2021-02-19T09:58:00Z">
              <w:r w:rsidR="0068189E">
                <w:rPr>
                  <w:rFonts w:ascii="Times New Roman" w:eastAsia="Times New Roman" w:hAnsi="Times New Roman" w:cs="Times New Roman"/>
                  <w:szCs w:val="24"/>
                </w:rPr>
                <w:t>empersiap</w:t>
              </w:r>
            </w:ins>
            <w:del w:id="59" w:author="irawati" w:date="2021-02-19T09:58:00Z">
              <w:r w:rsidRPr="00EC6F38" w:rsidDel="0068189E">
                <w:rPr>
                  <w:rFonts w:ascii="Times New Roman" w:eastAsia="Times New Roman" w:hAnsi="Times New Roman" w:cs="Times New Roman"/>
                  <w:szCs w:val="24"/>
                </w:rPr>
                <w:delText>enyiap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60" w:author="irawati" w:date="2021-02-19T09:58:00Z">
              <w:r w:rsidRPr="00EC6F38" w:rsidDel="0068189E">
                <w:rPr>
                  <w:rFonts w:ascii="Times New Roman" w:eastAsia="Times New Roman" w:hAnsi="Times New Roman" w:cs="Times New Roman"/>
                  <w:szCs w:val="24"/>
                </w:rPr>
                <w:delText>pada bagaimana kita</w:delText>
              </w:r>
            </w:del>
            <w:proofErr w:type="spellStart"/>
            <w:ins w:id="61" w:author="irawati" w:date="2021-02-19T09:58:00Z">
              <w:r w:rsidR="0068189E">
                <w:rPr>
                  <w:rFonts w:ascii="Times New Roman" w:eastAsia="Times New Roman" w:hAnsi="Times New Roman" w:cs="Times New Roman"/>
                  <w:szCs w:val="24"/>
                </w:rPr>
                <w:t>untuk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EF4D371" w14:textId="2507BCF5" w:rsidR="00125355" w:rsidRPr="00EC6F38" w:rsidRDefault="00125355" w:rsidP="0068189E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62" w:author="irawati" w:date="2021-02-19T09:58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Setelah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del w:id="63" w:author="irawati" w:date="2021-02-19T09:59:00Z">
              <w:r w:rsidRPr="00EC6F38" w:rsidDel="0068189E">
                <w:rPr>
                  <w:rFonts w:ascii="Times New Roman" w:eastAsia="Times New Roman" w:hAnsi="Times New Roman" w:cs="Times New Roman"/>
                  <w:szCs w:val="24"/>
                </w:rPr>
                <w:delText>Mendiskusikan di sini</w:delText>
              </w:r>
            </w:del>
            <w:ins w:id="64" w:author="irawati" w:date="2021-02-19T09:59:00Z">
              <w:r w:rsidR="0068189E">
                <w:rPr>
                  <w:rFonts w:ascii="Times New Roman" w:eastAsia="Times New Roman" w:hAnsi="Times New Roman" w:cs="Times New Roman"/>
                  <w:szCs w:val="24"/>
                </w:rPr>
                <w:t xml:space="preserve">Proses </w:t>
              </w:r>
              <w:proofErr w:type="spellStart"/>
              <w:r w:rsidR="0068189E">
                <w:rPr>
                  <w:rFonts w:ascii="Times New Roman" w:eastAsia="Times New Roman" w:hAnsi="Times New Roman" w:cs="Times New Roman"/>
                  <w:szCs w:val="24"/>
                </w:rPr>
                <w:t>diskusi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65" w:author="irawati" w:date="2021-02-19T09:59:00Z">
              <w:r w:rsidRPr="00EC6F38" w:rsidDel="0068189E">
                <w:rPr>
                  <w:rFonts w:ascii="Times New Roman" w:eastAsia="Times New Roman" w:hAnsi="Times New Roman" w:cs="Times New Roman"/>
                  <w:szCs w:val="24"/>
                </w:rPr>
                <w:delText>bukan h</w:delText>
              </w:r>
            </w:del>
            <w:proofErr w:type="spellStart"/>
            <w:ins w:id="66" w:author="irawati" w:date="2021-02-19T09:59:00Z">
              <w:r w:rsidR="0068189E">
                <w:rPr>
                  <w:rFonts w:ascii="Times New Roman" w:eastAsia="Times New Roman" w:hAnsi="Times New Roman" w:cs="Times New Roman"/>
                  <w:szCs w:val="24"/>
                </w:rPr>
                <w:t>tidak</w:t>
              </w:r>
              <w:proofErr w:type="spellEnd"/>
              <w:r w:rsidR="0068189E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68189E">
                <w:rPr>
                  <w:rFonts w:ascii="Times New Roman" w:eastAsia="Times New Roman" w:hAnsi="Times New Roman" w:cs="Times New Roman"/>
                  <w:szCs w:val="24"/>
                </w:rPr>
                <w:t>hanya</w:t>
              </w:r>
              <w:proofErr w:type="spellEnd"/>
              <w:r w:rsidR="0068189E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68189E">
                <w:rPr>
                  <w:rFonts w:ascii="Times New Roman" w:eastAsia="Times New Roman" w:hAnsi="Times New Roman" w:cs="Times New Roman"/>
                  <w:szCs w:val="24"/>
                </w:rPr>
                <w:t>membutuhka</w:t>
              </w:r>
            </w:ins>
            <w:ins w:id="67" w:author="irawati" w:date="2021-02-19T10:01:00Z">
              <w:r w:rsidR="00A719D1">
                <w:rPr>
                  <w:rFonts w:ascii="Times New Roman" w:eastAsia="Times New Roman" w:hAnsi="Times New Roman" w:cs="Times New Roman"/>
                  <w:szCs w:val="24"/>
                </w:rPr>
                <w:t>n</w:t>
              </w:r>
            </w:ins>
            <w:proofErr w:type="spellEnd"/>
            <w:del w:id="68" w:author="irawati" w:date="2021-02-19T09:59:00Z">
              <w:r w:rsidRPr="00EC6F38" w:rsidDel="0068189E">
                <w:rPr>
                  <w:rFonts w:ascii="Times New Roman" w:eastAsia="Times New Roman" w:hAnsi="Times New Roman" w:cs="Times New Roman"/>
                  <w:szCs w:val="24"/>
                </w:rPr>
                <w:delText>anya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1606207" w14:textId="2D91F073" w:rsidR="00125355" w:rsidRPr="00EC6F38" w:rsidRDefault="00125355" w:rsidP="0068189E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69" w:author="irawati" w:date="2021-02-19T09:58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</w:t>
            </w:r>
            <w:ins w:id="70" w:author="irawati" w:date="2021-02-19T10:26:00Z">
              <w:r w:rsidR="007C5CE3">
                <w:rPr>
                  <w:rFonts w:ascii="Times New Roman" w:eastAsia="Times New Roman" w:hAnsi="Times New Roman" w:cs="Times New Roman"/>
                  <w:szCs w:val="24"/>
                </w:rPr>
                <w:t>k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14:paraId="0B61351F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irawati">
    <w15:presenceInfo w15:providerId="None" w15:userId="irawat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55"/>
    <w:rsid w:val="0012251A"/>
    <w:rsid w:val="00125355"/>
    <w:rsid w:val="001D038C"/>
    <w:rsid w:val="00240407"/>
    <w:rsid w:val="002A4D0C"/>
    <w:rsid w:val="002D072C"/>
    <w:rsid w:val="0042167F"/>
    <w:rsid w:val="0068189E"/>
    <w:rsid w:val="007C5CE3"/>
    <w:rsid w:val="00924DF5"/>
    <w:rsid w:val="00A719D1"/>
    <w:rsid w:val="00C82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8C093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490</Words>
  <Characters>2795</Characters>
  <Application>Microsoft Office Word</Application>
  <DocSecurity>0</DocSecurity>
  <Lines>23</Lines>
  <Paragraphs>6</Paragraphs>
  <ScaleCrop>false</ScaleCrop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irawati</cp:lastModifiedBy>
  <cp:revision>9</cp:revision>
  <dcterms:created xsi:type="dcterms:W3CDTF">2020-08-26T22:03:00Z</dcterms:created>
  <dcterms:modified xsi:type="dcterms:W3CDTF">2021-02-19T03:26:00Z</dcterms:modified>
</cp:coreProperties>
</file>