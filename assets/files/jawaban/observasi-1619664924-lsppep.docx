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r w:rsidRPr="00927764">
        <w:rPr>
          <w:rFonts w:ascii="Cambria" w:hAnsi="Cambria" w:cs="Times New Roman"/>
          <w:sz w:val="24"/>
          <w:szCs w:val="24"/>
        </w:rPr>
        <w:t>Suntinglah</w:t>
      </w:r>
      <w:r w:rsidR="000C5DB9">
        <w:rPr>
          <w:rFonts w:ascii="Cambria" w:hAnsi="Cambria" w:cs="Times New Roman"/>
          <w:sz w:val="24"/>
          <w:szCs w:val="24"/>
        </w:rPr>
        <w:t xml:space="preserve"> </w:t>
      </w:r>
      <w:r w:rsidRPr="00927764">
        <w:rPr>
          <w:rFonts w:ascii="Cambria" w:hAnsi="Cambria" w:cs="Times New Roman"/>
          <w:sz w:val="24"/>
          <w:szCs w:val="24"/>
        </w:rPr>
        <w:t>artikel</w:t>
      </w:r>
      <w:r w:rsidR="000C5DB9">
        <w:rPr>
          <w:rFonts w:ascii="Cambria" w:hAnsi="Cambria" w:cs="Times New Roman"/>
          <w:sz w:val="24"/>
          <w:szCs w:val="24"/>
        </w:rPr>
        <w:t xml:space="preserve"> </w:t>
      </w:r>
      <w:r w:rsidRPr="00927764">
        <w:rPr>
          <w:rFonts w:ascii="Cambria" w:hAnsi="Cambria" w:cs="Times New Roman"/>
          <w:sz w:val="24"/>
          <w:szCs w:val="24"/>
        </w:rPr>
        <w:t>berikut</w:t>
      </w:r>
      <w:r w:rsidR="000C5DB9">
        <w:rPr>
          <w:rFonts w:ascii="Cambria" w:hAnsi="Cambria" w:cs="Times New Roman"/>
          <w:sz w:val="24"/>
          <w:szCs w:val="24"/>
        </w:rPr>
        <w:t xml:space="preserve"> </w:t>
      </w:r>
      <w:r w:rsidRPr="00927764">
        <w:rPr>
          <w:rFonts w:ascii="Cambria" w:hAnsi="Cambria" w:cs="Times New Roman"/>
          <w:sz w:val="24"/>
          <w:szCs w:val="24"/>
        </w:rPr>
        <w:t>ini</w:t>
      </w:r>
      <w:r w:rsidR="000C5DB9">
        <w:rPr>
          <w:rFonts w:ascii="Cambria" w:hAnsi="Cambria" w:cs="Times New Roman"/>
          <w:sz w:val="24"/>
          <w:szCs w:val="24"/>
        </w:rPr>
        <w:t xml:space="preserve"> </w:t>
      </w:r>
      <w:r w:rsidRPr="00927764">
        <w:rPr>
          <w:rFonts w:ascii="Cambria" w:hAnsi="Cambria" w:cs="Times New Roman"/>
          <w:sz w:val="24"/>
          <w:szCs w:val="24"/>
        </w:rPr>
        <w:t>dengan</w:t>
      </w:r>
      <w:r w:rsidR="000C5DB9">
        <w:rPr>
          <w:rFonts w:ascii="Cambria" w:hAnsi="Cambria" w:cs="Times New Roman"/>
          <w:sz w:val="24"/>
          <w:szCs w:val="24"/>
        </w:rPr>
        <w:t xml:space="preserve"> </w:t>
      </w:r>
      <w:r w:rsidRPr="00927764">
        <w:rPr>
          <w:rFonts w:ascii="Cambria" w:hAnsi="Cambria" w:cs="Times New Roman"/>
          <w:sz w:val="24"/>
          <w:szCs w:val="24"/>
        </w:rPr>
        <w:t>menggunakan</w:t>
      </w:r>
      <w:r w:rsidR="000C5DB9">
        <w:rPr>
          <w:rFonts w:ascii="Cambria" w:hAnsi="Cambria" w:cs="Times New Roman"/>
          <w:sz w:val="24"/>
          <w:szCs w:val="24"/>
        </w:rPr>
        <w:t xml:space="preserve"> </w:t>
      </w:r>
      <w:r w:rsidRPr="00927764">
        <w:rPr>
          <w:rFonts w:ascii="Cambria" w:hAnsi="Cambria" w:cs="Times New Roman"/>
          <w:sz w:val="24"/>
          <w:szCs w:val="24"/>
        </w:rPr>
        <w:t>tanda-tanda</w:t>
      </w:r>
      <w:r w:rsidR="000C5DB9">
        <w:rPr>
          <w:rFonts w:ascii="Cambria" w:hAnsi="Cambria" w:cs="Times New Roman"/>
          <w:sz w:val="24"/>
          <w:szCs w:val="24"/>
        </w:rPr>
        <w:t xml:space="preserve"> </w:t>
      </w:r>
      <w:r w:rsidRPr="00927764">
        <w:rPr>
          <w:rFonts w:ascii="Cambria" w:hAnsi="Cambria" w:cs="Times New Roman"/>
          <w:sz w:val="24"/>
          <w:szCs w:val="24"/>
        </w:rPr>
        <w:t>koreksi.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r w:rsidR="000C5DB9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Turun, Berat</w:t>
      </w:r>
      <w:r w:rsidR="000C5DB9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r w:rsidR="000C5DB9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r w:rsidR="000C5DB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turun, berat</w:t>
      </w:r>
      <w:r w:rsidR="000C5DB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r w:rsidR="000C5DB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naik, hubungan</w:t>
      </w:r>
      <w:r w:rsidR="000C5DB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r w:rsidR="000C5DB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r w:rsidR="000C5DB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r w:rsidR="000C5DB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r w:rsidR="000C5DB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aja. Huft.</w:t>
      </w:r>
    </w:p>
    <w:p w:rsidR="00927764" w:rsidRPr="00C50A1E" w:rsidRDefault="00927764" w:rsidP="00B43BD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Apa yang lebih</w:t>
      </w:r>
      <w:r w:rsidR="00B43BDC">
        <w:rPr>
          <w:rFonts w:ascii="Times New Roman" w:eastAsia="Times New Roman" w:hAnsi="Times New Roman" w:cs="Times New Roman"/>
          <w:sz w:val="24"/>
          <w:szCs w:val="24"/>
        </w:rPr>
        <w:t xml:space="preserve"> romantis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putih yang aromanya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bakwan yang baru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penggorengan di kala hujan?</w:t>
      </w:r>
    </w:p>
    <w:p w:rsidR="00927764" w:rsidRPr="00C50A1E" w:rsidRDefault="00927764" w:rsidP="00B43BD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Januari, hujan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sehari-hari, begitu kata orang sering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mengartikannya. Benar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saja. Meski di tahun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awal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>mundur di antara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Bulan November-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Desember 2019, hujan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perkiraan. Sudah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aw</w:t>
      </w:r>
      <w:r w:rsidR="00B43BDC">
        <w:rPr>
          <w:rFonts w:ascii="Times New Roman" w:eastAsia="Times New Roman" w:hAnsi="Times New Roman" w:cs="Times New Roman"/>
          <w:sz w:val="24"/>
          <w:szCs w:val="24"/>
        </w:rPr>
        <w:t>a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0"/>
      <w:r w:rsidRPr="00C50A1E">
        <w:rPr>
          <w:rFonts w:ascii="Times New Roman" w:eastAsia="Times New Roman" w:hAnsi="Times New Roman" w:cs="Times New Roman"/>
          <w:sz w:val="24"/>
          <w:szCs w:val="24"/>
        </w:rPr>
        <w:t>kita.</w:t>
      </w:r>
      <w:commentRangeEnd w:id="0"/>
      <w:r w:rsidR="00B43BDC">
        <w:rPr>
          <w:rStyle w:val="CommentReference"/>
        </w:rPr>
        <w:commentReference w:id="0"/>
      </w:r>
    </w:p>
    <w:p w:rsidR="00927764" w:rsidRPr="00C50A1E" w:rsidRDefault="00927764" w:rsidP="00B43BD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sering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hatimu </w:t>
      </w:r>
      <w:commentRangeStart w:id="1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commentRangeEnd w:id="1"/>
      <w:r w:rsidR="00B43BDC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ambyar, pun perilaku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kita yang lain. Soal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makan. Ya, hujan yang membuat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lapar. Kok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ya?</w:t>
      </w:r>
    </w:p>
    <w:p w:rsidR="00927764" w:rsidRPr="00C50A1E" w:rsidRDefault="00927764" w:rsidP="00B43BD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</w:t>
      </w:r>
      <w:ins w:id="2" w:author="My PC" w:date="2021-04-29T09:50:00Z">
        <w:r w:rsidR="00B43BD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ins w:id="3" w:author="My PC" w:date="2021-04-29T09:50:00Z">
        <w:r w:rsidR="00B43BD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ins w:id="4" w:author="My PC" w:date="2021-04-29T09:50:00Z">
        <w:r w:rsidR="00B43BD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Siapa yang suka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commentRangeEnd w:id="5"/>
      <w:r w:rsidR="00B43BDC">
        <w:rPr>
          <w:rStyle w:val="CommentReference"/>
        </w:rPr>
        <w:commentReference w:id="5"/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 yang tiba-tiba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meningkat?</w:t>
      </w:r>
    </w:p>
    <w:p w:rsidR="00927764" w:rsidRPr="00C50A1E" w:rsidRDefault="00927764" w:rsidP="00B43BD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dia, kegiatan yang paling asyik di saat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makan. Sering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uma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camilan, tapi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berat.</w:t>
      </w:r>
    </w:p>
    <w:p w:rsidR="00927764" w:rsidRPr="00C50A1E" w:rsidRDefault="00927764" w:rsidP="00B43BD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keripik yang dalam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dikonsumsi 4 porsi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sekali duduk. Belum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cukup, tambah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gorengannya, satu-dua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biji eh kok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 lima?</w:t>
      </w:r>
    </w:p>
    <w:p w:rsidR="00927764" w:rsidRPr="00C50A1E" w:rsidRDefault="00927764" w:rsidP="00B43BD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membuat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dingin -</w:t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sepertisikapnyapadamu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memang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makan. </w:t>
      </w:r>
    </w:p>
    <w:p w:rsidR="00927764" w:rsidRPr="00C50A1E" w:rsidRDefault="00927764" w:rsidP="00B43BD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makanan yang seperti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dadakan alias yang masih hangat. Apalagi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makan, tubuh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mendapat "panas" akibat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metabolism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tubuh. </w:t>
      </w:r>
    </w:p>
    <w:p w:rsidR="00927764" w:rsidRPr="00C50A1E" w:rsidRDefault="00927764" w:rsidP="00B43BD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kenyataannya, dingin yang terjadi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 tidak benar-benar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makananmu, lho. Dingin yang kita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ternyata tidak sedingin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kenyataannya, kok~</w:t>
      </w:r>
    </w:p>
    <w:p w:rsidR="00927764" w:rsidRPr="00C50A1E" w:rsidRDefault="00927764" w:rsidP="00B43BD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r w:rsidR="000C5D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 yang Bisa</w:t>
      </w:r>
      <w:r w:rsidR="000C5D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r w:rsidR="000C5D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Selama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datang, tentu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saja. Ruangan yang membuat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saja. Ya, ini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makanan yang jadi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berjarak. Ehem.</w:t>
      </w:r>
    </w:p>
    <w:p w:rsidR="00927764" w:rsidRPr="00C50A1E" w:rsidRDefault="00927764" w:rsidP="00B43BD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instan, biskuit-biskuit yang ditata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cantik, atau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ekonomis. </w:t>
      </w:r>
    </w:p>
    <w:p w:rsidR="00927764" w:rsidRPr="00C50A1E" w:rsidRDefault="00927764" w:rsidP="00B43BD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ada di </w:t>
      </w:r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penyimpanan. Sebagai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keluar di waktu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berkali-kali. Akan merepotkan.</w:t>
      </w:r>
    </w:p>
    <w:p w:rsidR="00927764" w:rsidRPr="00C50A1E" w:rsidRDefault="00927764" w:rsidP="00B43BD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Tidak ada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commentRangeStart w:id="6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commentRangeEnd w:id="6"/>
      <w:r w:rsidR="00B43BDC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kita yang tidak tahu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diri. </w:t>
      </w:r>
      <w:commentRangeStart w:id="7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commentRangeEnd w:id="7"/>
      <w:r w:rsidR="00B43BDC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penting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enak, kalori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belakangan?</w:t>
      </w:r>
    </w:p>
    <w:p w:rsidR="00927764" w:rsidRPr="00C50A1E" w:rsidRDefault="00927764" w:rsidP="00B43BD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ins w:id="8" w:author="My PC" w:date="2021-04-29T09:55:00Z">
        <w:r w:rsidR="0033708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deh, mulai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 label informasi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kemasan. Atau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minum yang hangat-hangat, takar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kelebihan. Sebab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r w:rsidR="000C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manis, kata dia 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gitu </w:t>
      </w:r>
      <w:commentRangeStart w:id="9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khan</w:t>
      </w:r>
      <w:commentRangeEnd w:id="9"/>
      <w:r w:rsidR="00B43BDC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B43BD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Di musim</w:t>
      </w:r>
      <w:r w:rsidR="004F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hujan, rasa malas</w:t>
      </w:r>
      <w:r w:rsidR="004F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r w:rsidR="004F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r w:rsidR="004F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r w:rsidR="004F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r w:rsidR="004F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r w:rsidR="004F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r w:rsidR="004F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badan yang lebih</w:t>
      </w:r>
      <w:r w:rsidR="004F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r w:rsidR="004F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naiknya. Apalagi</w:t>
      </w:r>
      <w:r w:rsidR="004F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r w:rsidR="004F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r w:rsidR="004F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rebahan yang kerjaannya</w:t>
      </w:r>
      <w:r w:rsidR="004F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r w:rsidR="004F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r w:rsidR="004F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r w:rsidR="004F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r w:rsidR="004F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tutup media sosial</w:t>
      </w:r>
      <w:r w:rsidR="004F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r w:rsidR="004F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r w:rsidR="004F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r w:rsidR="004F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padahal tidak ada yang nge-chat. </w:t>
      </w:r>
    </w:p>
    <w:p w:rsidR="00927764" w:rsidRPr="00C50A1E" w:rsidRDefault="00927764" w:rsidP="00B43BD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r w:rsidR="004F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r w:rsidR="004F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inilah yang membuat</w:t>
      </w:r>
      <w:r w:rsidR="004F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lemak-lemak yang seharusnya</w:t>
      </w:r>
      <w:r w:rsidR="004F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r w:rsidR="004F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r w:rsidR="004F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r w:rsidR="004F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 w:rsidR="004F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r w:rsidR="004F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saja. Jadi</w:t>
      </w:r>
      <w:r w:rsidR="004F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r w:rsidR="004F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tubuhmu, dimana-mana.</w:t>
      </w:r>
    </w:p>
    <w:p w:rsidR="00927764" w:rsidRPr="00C50A1E" w:rsidRDefault="00927764" w:rsidP="00B43BD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Jadi, jangan</w:t>
      </w:r>
      <w:r w:rsidR="004F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r w:rsidR="004F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hujannya. Soal</w:t>
      </w:r>
      <w:r w:rsidR="004F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r w:rsidR="004F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r w:rsidR="004F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r w:rsidR="004F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r w:rsidR="004F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r w:rsidR="004F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salahnya di kamu. Kamu yang tidak bisa</w:t>
      </w:r>
      <w:r w:rsidR="004F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r w:rsidR="004F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diri. Kalau</w:t>
      </w:r>
      <w:r w:rsidR="004F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r w:rsidR="004F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r w:rsidR="004F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r w:rsidR="004F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ikut</w:t>
      </w:r>
      <w:r w:rsidR="004F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r w:rsidR="004F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r w:rsidR="004F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ke</w:t>
      </w:r>
      <w:bookmarkStart w:id="10" w:name="_GoBack"/>
      <w:bookmarkEnd w:id="10"/>
      <w:r w:rsidRPr="00C50A1E">
        <w:rPr>
          <w:rFonts w:ascii="Times New Roman" w:eastAsia="Times New Roman" w:hAnsi="Times New Roman" w:cs="Times New Roman"/>
          <w:sz w:val="24"/>
          <w:szCs w:val="24"/>
        </w:rPr>
        <w:t>kanan di saat</w:t>
      </w:r>
      <w:r w:rsidR="004F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hujan. Coba</w:t>
      </w:r>
      <w:r w:rsidR="004F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r w:rsidR="004F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apa yang kamu</w:t>
      </w:r>
      <w:r w:rsidR="004F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r w:rsidR="004F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r w:rsidR="004F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hujan?</w:t>
      </w:r>
    </w:p>
    <w:p w:rsidR="00927764" w:rsidRPr="00C50A1E" w:rsidRDefault="00927764" w:rsidP="00B43BD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 rebus kuah</w:t>
      </w:r>
      <w:r w:rsidR="004F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r w:rsidR="004F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r w:rsidR="004F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telur. Ya</w:t>
      </w:r>
      <w:r w:rsidR="004F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r w:rsidR="004F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r w:rsidR="004F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dari 500 kalori.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y PC" w:date="2021-04-29T09:49:00Z" w:initials="MP">
    <w:p w:rsidR="00B43BDC" w:rsidRDefault="00B43BDC">
      <w:pPr>
        <w:pStyle w:val="CommentText"/>
      </w:pPr>
      <w:r>
        <w:rPr>
          <w:rStyle w:val="CommentReference"/>
        </w:rPr>
        <w:annotationRef/>
      </w:r>
      <w:r>
        <w:t>Kata kita dihilangkan</w:t>
      </w:r>
    </w:p>
  </w:comment>
  <w:comment w:id="1" w:author="My PC" w:date="2021-04-29T09:52:00Z" w:initials="MP">
    <w:p w:rsidR="00B43BDC" w:rsidRDefault="00B43BDC">
      <w:pPr>
        <w:pStyle w:val="CommentText"/>
      </w:pPr>
      <w:r>
        <w:rPr>
          <w:rStyle w:val="CommentReference"/>
        </w:rPr>
        <w:annotationRef/>
      </w:r>
      <w:r>
        <w:t>dihilangkan</w:t>
      </w:r>
    </w:p>
  </w:comment>
  <w:comment w:id="5" w:author="My PC" w:date="2021-04-29T09:52:00Z" w:initials="MP">
    <w:p w:rsidR="00B43BDC" w:rsidRDefault="00B43BDC">
      <w:pPr>
        <w:pStyle w:val="CommentText"/>
      </w:pPr>
      <w:r>
        <w:rPr>
          <w:rStyle w:val="CommentReference"/>
        </w:rPr>
        <w:annotationRef/>
      </w:r>
      <w:r>
        <w:t>nafsu</w:t>
      </w:r>
    </w:p>
  </w:comment>
  <w:comment w:id="6" w:author="My PC" w:date="2021-04-29T09:54:00Z" w:initials="MP">
    <w:p w:rsidR="00B43BDC" w:rsidRDefault="00B43BDC">
      <w:pPr>
        <w:pStyle w:val="CommentText"/>
      </w:pPr>
      <w:r>
        <w:rPr>
          <w:rStyle w:val="CommentReference"/>
        </w:rPr>
        <w:annotationRef/>
      </w:r>
      <w:r>
        <w:t>kata yang tidak boleh berada diawal kalimat karena merupakan kata sambung</w:t>
      </w:r>
    </w:p>
  </w:comment>
  <w:comment w:id="7" w:author="My PC" w:date="2021-04-29T09:54:00Z" w:initials="MP">
    <w:p w:rsidR="00B43BDC" w:rsidRDefault="00B43BDC">
      <w:pPr>
        <w:pStyle w:val="CommentText"/>
      </w:pPr>
      <w:r>
        <w:rPr>
          <w:rStyle w:val="CommentReference"/>
        </w:rPr>
        <w:annotationRef/>
      </w:r>
      <w:r>
        <w:t>sama</w:t>
      </w:r>
    </w:p>
  </w:comment>
  <w:comment w:id="9" w:author="My PC" w:date="2021-04-29T09:54:00Z" w:initials="MP">
    <w:p w:rsidR="00B43BDC" w:rsidRDefault="00B43BDC">
      <w:pPr>
        <w:pStyle w:val="CommentText"/>
      </w:pPr>
      <w:r>
        <w:rPr>
          <w:rStyle w:val="CommentReference"/>
        </w:rPr>
        <w:annotationRef/>
      </w:r>
      <w:r>
        <w:t>kan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7020" w:rsidRDefault="00F97020" w:rsidP="00E166BB">
      <w:r>
        <w:separator/>
      </w:r>
    </w:p>
  </w:endnote>
  <w:endnote w:type="continuationSeparator" w:id="1">
    <w:p w:rsidR="00F97020" w:rsidRDefault="00F97020" w:rsidP="00E166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TugasObservasi_</w:t>
    </w:r>
    <w:r>
      <w:rPr>
        <w:rFonts w:ascii="Cambria" w:hAnsi="Cambria"/>
        <w:b/>
        <w:i/>
        <w:sz w:val="18"/>
        <w:szCs w:val="18"/>
      </w:rPr>
      <w:t>Penyuntinganversi 6</w:t>
    </w:r>
  </w:p>
  <w:p w:rsidR="00941E77" w:rsidRDefault="00F97020">
    <w:pPr>
      <w:pStyle w:val="Footer"/>
    </w:pPr>
  </w:p>
  <w:p w:rsidR="00941E77" w:rsidRDefault="00F970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7020" w:rsidRDefault="00F97020" w:rsidP="00E166BB">
      <w:r>
        <w:separator/>
      </w:r>
    </w:p>
  </w:footnote>
  <w:footnote w:type="continuationSeparator" w:id="1">
    <w:p w:rsidR="00F97020" w:rsidRDefault="00F97020" w:rsidP="00E166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7764"/>
    <w:rsid w:val="000C5DB9"/>
    <w:rsid w:val="0012251A"/>
    <w:rsid w:val="00205C7E"/>
    <w:rsid w:val="0033708E"/>
    <w:rsid w:val="0042167F"/>
    <w:rsid w:val="004F638E"/>
    <w:rsid w:val="00924DF5"/>
    <w:rsid w:val="00927764"/>
    <w:rsid w:val="00A44C71"/>
    <w:rsid w:val="00B43BDC"/>
    <w:rsid w:val="00E166BB"/>
    <w:rsid w:val="00F970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0C5D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DB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43B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3B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3B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3B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3BD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7ADCD4-6515-4EA8-B62C-D7D12BF76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My PC</cp:lastModifiedBy>
  <cp:revision>3</cp:revision>
  <dcterms:created xsi:type="dcterms:W3CDTF">2020-07-24T23:46:00Z</dcterms:created>
  <dcterms:modified xsi:type="dcterms:W3CDTF">2021-04-29T02:55:00Z</dcterms:modified>
</cp:coreProperties>
</file>