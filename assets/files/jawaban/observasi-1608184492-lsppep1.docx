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del w:id="0" w:author="lenovo" w:date="2020-12-17T12:34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 xml:space="preserve"> extream</w:delText>
              </w:r>
            </w:del>
            <w:ins w:id="1" w:author="lenovo" w:date="2020-12-17T12:34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ekstr</w:t>
              </w:r>
            </w:ins>
            <w:ins w:id="2" w:author="lenovo" w:date="2020-12-17T12:35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ins w:id="3" w:author="lenovo" w:date="2020-12-17T12:34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ins w:id="4" w:author="lenovo" w:date="2020-12-17T12:42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5" w:author="lenovo" w:date="2020-12-17T12:42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EE058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del w:id="6" w:author="lenovo" w:date="2020-12-17T12:42:00Z">
              <w:r w:rsidR="00EE0581" w:rsidDel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>industri</w:delText>
              </w:r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lenovo" w:date="2020-12-17T12:42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8" w:author="lenovo" w:date="2020-12-17T12:43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9" w:author="lenovo" w:date="2020-12-17T12:42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0" w:author="lenovo" w:date="2020-12-17T12:43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bookmarkStart w:id="11" w:name="_GoBack"/>
            <w:bookmarkEnd w:id="11"/>
            <w:del w:id="12" w:author="lenovo" w:date="2020-12-17T12:43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lenovo" w:date="2020-12-17T12:36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lenovo" w:date="2020-12-17T12:36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>dan</w:delText>
              </w:r>
            </w:del>
            <w:ins w:id="15" w:author="lenovo" w:date="2020-12-17T12:36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dengan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6" w:author="lenovo" w:date="2020-12-17T12:37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7" w:author="lenovo" w:date="2020-12-17T12:37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18" w:author="lenovo" w:date="2020-12-17T12:37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19" w:author="lenovo" w:date="2020-12-17T12:37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del w:id="20" w:author="lenovo" w:date="2020-12-17T12:37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E0581">
              <w:rPr>
                <w:rFonts w:ascii="Times New Roman" w:eastAsia="Times New Roman" w:hAnsi="Times New Roman" w:cs="Times New Roman"/>
                <w:i/>
                <w:szCs w:val="24"/>
                <w:rPrChange w:id="21" w:author="lenovo" w:date="2020-12-17T12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22" w:author="lenovo" w:date="2020-12-17T12:38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23" w:author="lenovo" w:date="2020-12-17T12:38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lenovo" w:date="2020-12-17T12:38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25" w:author="lenovo" w:date="2020-12-17T12:38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del w:id="26" w:author="lenovo" w:date="2020-12-17T12:39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EE0581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7" w:author="lenovo" w:date="2020-12-17T12:39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del w:id="28" w:author="lenovo" w:date="2020-12-17T12:39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E0581" w:rsidRDefault="00125355" w:rsidP="00EE05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9" w:author="lenovo" w:date="2020-12-17T12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30" w:author="lenovo" w:date="2020-12-17T12:39:00Z">
              <w:r w:rsidRPr="00EE0581" w:rsidDel="00EE0581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proofErr w:type="gram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proofErr w:type="gramEnd"/>
            <w:r w:rsidRPr="00EE0581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E0581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E05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E05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E05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E05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E05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E05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E05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E05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E05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E0581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E0581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1" w:author="lenovo" w:date="2020-12-17T12:39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2" w:author="lenovo" w:date="2020-12-17T12:39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del w:id="33" w:author="lenovo" w:date="2020-12-17T12:39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</w:t>
            </w:r>
            <w:ins w:id="34" w:author="lenovo" w:date="2020-12-17T12:40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y</w:t>
              </w:r>
            </w:ins>
            <w:del w:id="35" w:author="lenovo" w:date="2020-12-17T12:39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>c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lenovo" w:date="2020-12-17T12:40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37" w:author="lenovo" w:date="2020-12-17T12:40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38" w:author="lenovo" w:date="2020-12-17T12:40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</w:t>
            </w:r>
            <w:ins w:id="39" w:author="lenovo" w:date="2020-12-17T12:41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y</w:t>
              </w:r>
            </w:ins>
            <w:del w:id="40" w:author="lenovo" w:date="2020-12-17T12:41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>c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ins w:id="41" w:author="lenovo" w:date="2020-12-17T12:41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meng</w:t>
              </w:r>
            </w:ins>
            <w:del w:id="42" w:author="lenovo" w:date="2020-12-17T12:41:00Z">
              <w:r w:rsidRPr="00EC6F38" w:rsidDel="00EE0581">
                <w:rPr>
                  <w:rFonts w:ascii="Times New Roman" w:eastAsia="Times New Roman" w:hAnsi="Times New Roman" w:cs="Times New Roman"/>
                  <w:szCs w:val="24"/>
                </w:rPr>
                <w:delText>peng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aplikasi</w:t>
            </w:r>
            <w:proofErr w:type="spellEnd"/>
            <w:ins w:id="43" w:author="lenovo" w:date="2020-12-17T12:41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an.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44" w:author="lenovo" w:date="2020-12-17T12:41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45" w:author="lenovo" w:date="2020-12-17T12:41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6" w:author="lenovo" w:date="2020-12-17T12:41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ins w:id="47" w:author="lenovo" w:date="2020-12-17T12:42:00Z">
              <w:r w:rsidR="00EE05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EE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2020-12-17T05:45:00Z</dcterms:created>
  <dcterms:modified xsi:type="dcterms:W3CDTF">2020-12-17T05:45:00Z</dcterms:modified>
</cp:coreProperties>
</file>