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7E6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DAA3045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50AA998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51926F3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B902D9C" w14:textId="77777777" w:rsidTr="00821BA2">
        <w:tc>
          <w:tcPr>
            <w:tcW w:w="9350" w:type="dxa"/>
          </w:tcPr>
          <w:p w14:paraId="10F8265A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1AE3F7A8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6A09AE9" w14:textId="71DB5C0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</w:t>
            </w:r>
            <w:ins w:id="0" w:author="Windows User" w:date="2021-11-10T15:10:00Z">
              <w:r w:rsidR="002D16B5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" w:author="Windows User" w:date="2021-11-10T15:10:00Z">
              <w:r w:rsidRPr="00EC6F38" w:rsidDel="002D16B5">
                <w:rPr>
                  <w:rFonts w:ascii="Times New Roman" w:eastAsia="Times New Roman" w:hAnsi="Times New Roman" w:cs="Times New Roman"/>
                  <w:szCs w:val="24"/>
                </w:rPr>
                <w:delText>ea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Windows User" w:date="2021-11-10T15:11:00Z">
              <w:r w:rsidRPr="00EC6F38" w:rsidDel="002D16B5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Windows User" w:date="2021-11-10T15:11:00Z">
              <w:r w:rsidRPr="00EC6F38" w:rsidDel="002D16B5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" w:author="Windows User" w:date="2021-11-10T15:11:00Z">
              <w:r w:rsidR="002D16B5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del w:id="5" w:author="Windows User" w:date="2021-11-10T15:11:00Z">
              <w:r w:rsidRPr="00EC6F38" w:rsidDel="002D16B5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6" w:author="Windows User" w:date="2021-11-10T14:57:00Z"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7" w:author="Windows User" w:date="2021-11-10T14:57:00Z">
              <w:r w:rsidR="00A67ADB" w:rsidDel="00A67ADB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" w:author="Windows User" w:date="2021-11-10T15:11:00Z">
              <w:r w:rsidR="002D16B5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</w:ins>
            <w:proofErr w:type="spellEnd"/>
            <w:del w:id="9" w:author="Windows User" w:date="2021-11-10T15:11:00Z">
              <w:r w:rsidRPr="00EC6F38" w:rsidDel="002D16B5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ins w:id="10" w:author="Windows User" w:date="2021-11-10T15:11:00Z">
              <w:r w:rsidR="002D16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ins w:id="11" w:author="Windows User" w:date="2021-11-10T14:57:00Z"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2" w:author="Windows User" w:date="2021-11-10T15:11:00Z">
              <w:r w:rsidRPr="00EC6F38" w:rsidDel="002D16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A639CEF" w14:textId="7B64402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3" w:author="Windows User" w:date="2021-11-10T14:58:00Z"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Windows User" w:date="2021-11-10T14:58:00Z">
              <w:r w:rsidRPr="00EC6F38" w:rsidDel="00A67ADB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ins w:id="15" w:author="Windows User" w:date="2021-11-10T15:11:00Z">
              <w:r w:rsidR="002D16B5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</w:ins>
            <w:proofErr w:type="spellEnd"/>
            <w:del w:id="16" w:author="Windows User" w:date="2021-11-10T15:11:00Z">
              <w:r w:rsidRPr="00EC6F38" w:rsidDel="002D16B5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7" w:author="Windows User" w:date="2021-11-10T15:12:00Z">
              <w:r w:rsidRPr="00EC6F38" w:rsidDel="002D16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" w:author="Windows User" w:date="2021-11-10T15:12:00Z">
              <w:r w:rsidRPr="00EC6F38" w:rsidDel="002D16B5">
                <w:rPr>
                  <w:rFonts w:ascii="Times New Roman" w:eastAsia="Times New Roman" w:hAnsi="Times New Roman" w:cs="Times New Roman"/>
                  <w:szCs w:val="24"/>
                </w:rPr>
                <w:delText xml:space="preserve">namun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9" w:author="Windows User" w:date="2021-11-10T15:12:00Z">
              <w:r w:rsidR="002D16B5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2D16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20" w:author="Windows User" w:date="2021-11-10T15:12:00Z">
              <w:r w:rsidRPr="00EC6F38" w:rsidDel="002D16B5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21" w:author="Windows User" w:date="2021-11-10T15:12:00Z">
              <w:r w:rsidR="002D16B5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proofErr w:type="spellStart"/>
              <w:r w:rsidR="002D16B5">
                <w:rPr>
                  <w:rFonts w:ascii="Times New Roman" w:eastAsia="Times New Roman" w:hAnsi="Times New Roman" w:cs="Times New Roman"/>
                  <w:szCs w:val="24"/>
                </w:rPr>
                <w:t>Namun</w:t>
              </w:r>
            </w:ins>
            <w:proofErr w:type="spellEnd"/>
            <w:del w:id="22" w:author="Windows User" w:date="2021-11-10T15:12:00Z">
              <w:r w:rsidRPr="00EC6F38" w:rsidDel="002D16B5">
                <w:rPr>
                  <w:rFonts w:ascii="Times New Roman" w:eastAsia="Times New Roman" w:hAnsi="Times New Roman" w:cs="Times New Roman"/>
                  <w:szCs w:val="24"/>
                </w:rPr>
                <w:delText>, tetapi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" w:author="Windows User" w:date="2021-11-10T15:12:00Z">
              <w:r w:rsidRPr="00EC6F38" w:rsidDel="002D16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A8850D1" w14:textId="1D9BE69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24" w:author="Windows User" w:date="2021-11-10T15:12:00Z">
              <w:r w:rsidR="002D16B5">
                <w:rPr>
                  <w:rFonts w:ascii="Times New Roman" w:eastAsia="Times New Roman" w:hAnsi="Times New Roman" w:cs="Times New Roman"/>
                  <w:szCs w:val="24"/>
                </w:rPr>
                <w:t>ciptakan</w:t>
              </w:r>
              <w:proofErr w:type="spellEnd"/>
              <w:r w:rsidR="002D16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5" w:author="Windows User" w:date="2021-11-10T15:12:00Z">
              <w:r w:rsidRPr="00EC6F38" w:rsidDel="002D16B5">
                <w:rPr>
                  <w:rFonts w:ascii="Times New Roman" w:eastAsia="Times New Roman" w:hAnsi="Times New Roman" w:cs="Times New Roman"/>
                  <w:szCs w:val="24"/>
                </w:rPr>
                <w:delText xml:space="preserve"> buat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26" w:author="Windows User" w:date="2021-11-10T15:13:00Z">
              <w:r w:rsidRPr="00EC6F38" w:rsidDel="002D16B5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27" w:author="Windows User" w:date="2021-11-10T14:59:00Z"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A915385" w14:textId="4DD7649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8" w:author="Windows User" w:date="2021-11-10T14:59:00Z"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9" w:author="Windows User" w:date="2021-11-10T14:59:00Z"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 xml:space="preserve">juga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0" w:author="Windows User" w:date="2021-11-10T15:13:00Z">
              <w:r w:rsidRPr="00EC6F38" w:rsidDel="002D16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ins w:id="31" w:author="Windows User" w:date="2021-11-10T14:59:00Z"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32" w:author="Windows User" w:date="2021-11-10T14:59:00Z">
              <w:r w:rsidRPr="00EC6F38" w:rsidDel="00A67ADB">
                <w:rPr>
                  <w:rFonts w:ascii="Times New Roman" w:eastAsia="Times New Roman" w:hAnsi="Times New Roman" w:cs="Times New Roman"/>
                  <w:szCs w:val="24"/>
                </w:rPr>
                <w:delText xml:space="preserve"> ini yaitu</w:delText>
              </w:r>
            </w:del>
            <w:proofErr w:type="spellStart"/>
            <w:ins w:id="33" w:author="Windows User" w:date="2021-11-10T14:59:00Z"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34" w:author="Windows User" w:date="2021-11-10T14:59:00Z"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5" w:author="Windows User" w:date="2021-11-10T15:00:00Z"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  <w:proofErr w:type="gramEnd"/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 xml:space="preserve"> P</w:t>
              </w:r>
            </w:ins>
            <w:del w:id="36" w:author="Windows User" w:date="2021-11-10T15:00:00Z">
              <w:r w:rsidRPr="00EC6F38" w:rsidDel="00A67ADB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 4.0</w:t>
            </w:r>
            <w:ins w:id="37" w:author="Windows User" w:date="2021-11-10T15:00:00Z"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proofErr w:type="gramStart"/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8" w:author="Windows User" w:date="2021-11-10T15:00:00Z">
              <w:r w:rsidRPr="00EC6F38" w:rsidDel="00A67ADB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9" w:author="Windows User" w:date="2021-11-10T15:00:00Z">
              <w:r w:rsidRPr="00EC6F38" w:rsidDel="00A67AD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0" w:author="Windows User" w:date="2021-11-10T15:01:00Z">
              <w:r w:rsidRPr="00EC6F38" w:rsidDel="00A67ADB">
                <w:rPr>
                  <w:rFonts w:ascii="Times New Roman" w:eastAsia="Times New Roman" w:hAnsi="Times New Roman" w:cs="Times New Roman"/>
                  <w:szCs w:val="24"/>
                </w:rPr>
                <w:delText>kita harus</w:delText>
              </w:r>
            </w:del>
            <w:proofErr w:type="spellStart"/>
            <w:ins w:id="41" w:author="Windows User" w:date="2021-11-10T15:01:00Z"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>kita</w:t>
              </w:r>
              <w:proofErr w:type="spellEnd"/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 xml:space="preserve"> dan </w:t>
              </w:r>
              <w:proofErr w:type="spellStart"/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>generasi</w:t>
              </w:r>
              <w:proofErr w:type="spellEnd"/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>muda</w:t>
              </w:r>
              <w:proofErr w:type="spellEnd"/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>harus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2" w:author="Windows User" w:date="2021-11-10T15:01:00Z">
              <w:r w:rsidRPr="00EC6F38" w:rsidDel="00A67ADB">
                <w:rPr>
                  <w:rFonts w:ascii="Times New Roman" w:eastAsia="Times New Roman" w:hAnsi="Times New Roman" w:cs="Times New Roman"/>
                  <w:szCs w:val="24"/>
                </w:rPr>
                <w:delText xml:space="preserve">atau generasi muda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43DD6E2" w14:textId="5B3B823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43" w:author="Windows User" w:date="2021-11-10T15:02:00Z"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53694D1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9BFD6B5" w14:textId="22C2FAE8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44" w:author="Windows User" w:date="2021-11-10T15:02:00Z"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45" w:author="Windows User" w:date="2021-11-10T15:02:00Z">
              <w:r w:rsidRPr="00EC6F38" w:rsidDel="00A67ADB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46" w:author="Windows User" w:date="2021-11-10T15:02:00Z"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F9CA5B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78D12CC" w14:textId="4EAE3BA0" w:rsidR="00125355" w:rsidRPr="00EC6F38" w:rsidDel="00A67ADB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47" w:author="Windows User" w:date="2021-11-10T15:03:00Z"/>
                <w:rFonts w:ascii="Times New Roman" w:eastAsia="Times New Roman" w:hAnsi="Times New Roman" w:cs="Times New Roman"/>
                <w:szCs w:val="24"/>
              </w:rPr>
            </w:pPr>
            <w:del w:id="48" w:author="Windows User" w:date="2021-11-10T15:03:00Z">
              <w:r w:rsidRPr="00EC6F38" w:rsidDel="00A67ADB">
                <w:rPr>
                  <w:rFonts w:ascii="Times New Roman" w:eastAsia="Times New Roman" w:hAnsi="Times New Roman" w:cs="Times New Roman"/>
                  <w:szCs w:val="24"/>
                </w:rPr>
                <w:delText>Yaitu guru di sini di tuntut untuk membantu siwa dalam mencari kemampuan dan bakat siswa.</w:delText>
              </w:r>
            </w:del>
          </w:p>
          <w:p w14:paraId="5A170F5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1B4B11C" w14:textId="0D3249B6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49" w:author="Windows User" w:date="2021-11-10T15:03:00Z"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50" w:author="Windows User" w:date="2021-11-10T15:03:00Z">
              <w:r w:rsidRPr="00EC6F38" w:rsidDel="00A67ADB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BFB489A" w14:textId="3BF1E59B" w:rsidR="00125355" w:rsidRPr="00EC6F38" w:rsidDel="00A67ADB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51" w:author="Windows User" w:date="2021-11-10T15:04:00Z"/>
                <w:rFonts w:ascii="Times New Roman" w:eastAsia="Times New Roman" w:hAnsi="Times New Roman" w:cs="Times New Roman"/>
                <w:szCs w:val="24"/>
              </w:rPr>
              <w:pPrChange w:id="52" w:author="Windows User" w:date="2021-11-10T15:0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53" w:author="Windows User" w:date="2021-11-10T15:04:00Z">
              <w:r w:rsidRPr="00A67ADB" w:rsidDel="00A67ADB">
                <w:rPr>
                  <w:rFonts w:ascii="Times New Roman" w:eastAsia="Times New Roman" w:hAnsi="Times New Roman" w:cs="Times New Roman"/>
                  <w:szCs w:val="24"/>
                  <w:rPrChange w:id="54" w:author="Windows User" w:date="2021-11-10T15:0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Pengembangan profesi guru.</w:delText>
              </w:r>
            </w:del>
          </w:p>
          <w:p w14:paraId="021D1617" w14:textId="40741703" w:rsidR="00125355" w:rsidRPr="00A67ADB" w:rsidRDefault="00A67ADB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55" w:author="Windows User" w:date="2021-11-10T15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56" w:author="Windows User" w:date="2021-11-10T15:0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57" w:author="Windows User" w:date="2021-11-10T15:03:00Z">
              <w:r w:rsidRPr="00A67ADB">
                <w:rPr>
                  <w:rFonts w:ascii="Times New Roman" w:eastAsia="Times New Roman" w:hAnsi="Times New Roman" w:cs="Times New Roman"/>
                  <w:szCs w:val="24"/>
                  <w:rPrChange w:id="58" w:author="Windows User" w:date="2021-11-10T15:0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G</w:t>
              </w:r>
            </w:ins>
            <w:del w:id="59" w:author="Windows User" w:date="2021-11-10T15:03:00Z">
              <w:r w:rsidR="00125355" w:rsidRPr="00A67ADB" w:rsidDel="00A67ADB">
                <w:rPr>
                  <w:rFonts w:ascii="Times New Roman" w:eastAsia="Times New Roman" w:hAnsi="Times New Roman" w:cs="Times New Roman"/>
                  <w:szCs w:val="24"/>
                  <w:rPrChange w:id="60" w:author="Windows User" w:date="2021-11-10T15:0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Dimana g</w:delText>
              </w:r>
            </w:del>
            <w:r w:rsidR="00125355" w:rsidRPr="00A67ADB">
              <w:rPr>
                <w:rFonts w:ascii="Times New Roman" w:eastAsia="Times New Roman" w:hAnsi="Times New Roman" w:cs="Times New Roman"/>
                <w:szCs w:val="24"/>
                <w:rPrChange w:id="61" w:author="Windows User" w:date="2021-11-10T15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uru </w:t>
            </w:r>
            <w:proofErr w:type="spellStart"/>
            <w:r w:rsidR="00125355" w:rsidRPr="00A67ADB">
              <w:rPr>
                <w:rFonts w:ascii="Times New Roman" w:eastAsia="Times New Roman" w:hAnsi="Times New Roman" w:cs="Times New Roman"/>
                <w:szCs w:val="24"/>
                <w:rPrChange w:id="62" w:author="Windows User" w:date="2021-11-10T15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sebagai</w:t>
            </w:r>
            <w:proofErr w:type="spellEnd"/>
            <w:r w:rsidR="00125355" w:rsidRPr="00A67ADB">
              <w:rPr>
                <w:rFonts w:ascii="Times New Roman" w:eastAsia="Times New Roman" w:hAnsi="Times New Roman" w:cs="Times New Roman"/>
                <w:szCs w:val="24"/>
                <w:rPrChange w:id="63" w:author="Windows User" w:date="2021-11-10T15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A67ADB">
              <w:rPr>
                <w:rFonts w:ascii="Times New Roman" w:eastAsia="Times New Roman" w:hAnsi="Times New Roman" w:cs="Times New Roman"/>
                <w:szCs w:val="24"/>
                <w:rPrChange w:id="64" w:author="Windows User" w:date="2021-11-10T15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</w:t>
            </w:r>
            <w:proofErr w:type="spellEnd"/>
            <w:r w:rsidR="00125355" w:rsidRPr="00A67ADB">
              <w:rPr>
                <w:rFonts w:ascii="Times New Roman" w:eastAsia="Times New Roman" w:hAnsi="Times New Roman" w:cs="Times New Roman"/>
                <w:szCs w:val="24"/>
                <w:rPrChange w:id="65" w:author="Windows User" w:date="2021-11-10T15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66" w:author="Windows User" w:date="2021-11-10T15:04:00Z">
              <w:r w:rsidR="00125355" w:rsidRPr="00A67ADB" w:rsidDel="00A67ADB">
                <w:rPr>
                  <w:rFonts w:ascii="Times New Roman" w:eastAsia="Times New Roman" w:hAnsi="Times New Roman" w:cs="Times New Roman"/>
                  <w:szCs w:val="24"/>
                  <w:rPrChange w:id="67" w:author="Windows User" w:date="2021-11-10T15:0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 era 4.0 maka guru </w:delText>
              </w:r>
            </w:del>
            <w:proofErr w:type="spellStart"/>
            <w:r w:rsidR="00125355" w:rsidRPr="00A67ADB">
              <w:rPr>
                <w:rFonts w:ascii="Times New Roman" w:eastAsia="Times New Roman" w:hAnsi="Times New Roman" w:cs="Times New Roman"/>
                <w:szCs w:val="24"/>
                <w:rPrChange w:id="68" w:author="Windows User" w:date="2021-11-10T15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</w:t>
            </w:r>
            <w:proofErr w:type="spellEnd"/>
            <w:r w:rsidR="00125355" w:rsidRPr="00A67ADB">
              <w:rPr>
                <w:rFonts w:ascii="Times New Roman" w:eastAsia="Times New Roman" w:hAnsi="Times New Roman" w:cs="Times New Roman"/>
                <w:szCs w:val="24"/>
                <w:rPrChange w:id="69" w:author="Windows User" w:date="2021-11-10T15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A67ADB">
              <w:rPr>
                <w:rFonts w:ascii="Times New Roman" w:eastAsia="Times New Roman" w:hAnsi="Times New Roman" w:cs="Times New Roman"/>
                <w:szCs w:val="24"/>
                <w:rPrChange w:id="70" w:author="Windows User" w:date="2021-11-10T15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boleh</w:t>
            </w:r>
            <w:proofErr w:type="spellEnd"/>
            <w:r w:rsidR="00125355" w:rsidRPr="00A67ADB">
              <w:rPr>
                <w:rFonts w:ascii="Times New Roman" w:eastAsia="Times New Roman" w:hAnsi="Times New Roman" w:cs="Times New Roman"/>
                <w:szCs w:val="24"/>
                <w:rPrChange w:id="71" w:author="Windows User" w:date="2021-11-10T15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A67ADB">
              <w:rPr>
                <w:rFonts w:ascii="Times New Roman" w:eastAsia="Times New Roman" w:hAnsi="Times New Roman" w:cs="Times New Roman"/>
                <w:szCs w:val="24"/>
                <w:rPrChange w:id="72" w:author="Windows User" w:date="2021-11-10T15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menetap</w:t>
            </w:r>
            <w:proofErr w:type="spellEnd"/>
            <w:r w:rsidR="00125355" w:rsidRPr="00A67ADB">
              <w:rPr>
                <w:rFonts w:ascii="Times New Roman" w:eastAsia="Times New Roman" w:hAnsi="Times New Roman" w:cs="Times New Roman"/>
                <w:szCs w:val="24"/>
                <w:rPrChange w:id="73" w:author="Windows User" w:date="2021-11-10T15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A67ADB">
              <w:rPr>
                <w:rFonts w:ascii="Times New Roman" w:eastAsia="Times New Roman" w:hAnsi="Times New Roman" w:cs="Times New Roman"/>
                <w:szCs w:val="24"/>
                <w:rPrChange w:id="74" w:author="Windows User" w:date="2021-11-10T15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="00125355" w:rsidRPr="00A67ADB">
              <w:rPr>
                <w:rFonts w:ascii="Times New Roman" w:eastAsia="Times New Roman" w:hAnsi="Times New Roman" w:cs="Times New Roman"/>
                <w:szCs w:val="24"/>
                <w:rPrChange w:id="75" w:author="Windows User" w:date="2021-11-10T15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A67ADB">
              <w:rPr>
                <w:rFonts w:ascii="Times New Roman" w:eastAsia="Times New Roman" w:hAnsi="Times New Roman" w:cs="Times New Roman"/>
                <w:szCs w:val="24"/>
                <w:rPrChange w:id="76" w:author="Windows User" w:date="2021-11-10T15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</w:t>
            </w:r>
            <w:proofErr w:type="spellEnd"/>
            <w:r w:rsidR="00125355" w:rsidRPr="00A67ADB">
              <w:rPr>
                <w:rFonts w:ascii="Times New Roman" w:eastAsia="Times New Roman" w:hAnsi="Times New Roman" w:cs="Times New Roman"/>
                <w:szCs w:val="24"/>
                <w:rPrChange w:id="77" w:author="Windows User" w:date="2021-11-10T15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strata, </w:t>
            </w:r>
            <w:proofErr w:type="spellStart"/>
            <w:r w:rsidR="00125355" w:rsidRPr="00A67ADB">
              <w:rPr>
                <w:rFonts w:ascii="Times New Roman" w:eastAsia="Times New Roman" w:hAnsi="Times New Roman" w:cs="Times New Roman"/>
                <w:szCs w:val="24"/>
                <w:rPrChange w:id="78" w:author="Windows User" w:date="2021-11-10T15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harus</w:t>
            </w:r>
            <w:proofErr w:type="spellEnd"/>
            <w:r w:rsidR="00125355" w:rsidRPr="00A67ADB">
              <w:rPr>
                <w:rFonts w:ascii="Times New Roman" w:eastAsia="Times New Roman" w:hAnsi="Times New Roman" w:cs="Times New Roman"/>
                <w:szCs w:val="24"/>
                <w:rPrChange w:id="79" w:author="Windows User" w:date="2021-11-10T15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A67ADB">
              <w:rPr>
                <w:rFonts w:ascii="Times New Roman" w:eastAsia="Times New Roman" w:hAnsi="Times New Roman" w:cs="Times New Roman"/>
                <w:szCs w:val="24"/>
                <w:rPrChange w:id="80" w:author="Windows User" w:date="2021-11-10T15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selalu</w:t>
            </w:r>
            <w:proofErr w:type="spellEnd"/>
            <w:r w:rsidR="00125355" w:rsidRPr="00A67ADB">
              <w:rPr>
                <w:rFonts w:ascii="Times New Roman" w:eastAsia="Times New Roman" w:hAnsi="Times New Roman" w:cs="Times New Roman"/>
                <w:szCs w:val="24"/>
                <w:rPrChange w:id="81" w:author="Windows User" w:date="2021-11-10T15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A67ADB">
              <w:rPr>
                <w:rFonts w:ascii="Times New Roman" w:eastAsia="Times New Roman" w:hAnsi="Times New Roman" w:cs="Times New Roman"/>
                <w:szCs w:val="24"/>
                <w:rPrChange w:id="82" w:author="Windows User" w:date="2021-11-10T15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berkembang</w:t>
            </w:r>
            <w:proofErr w:type="spellEnd"/>
            <w:ins w:id="83" w:author="Windows User" w:date="2021-11-10T15:04:00Z">
              <w:r w:rsidRPr="00A67ADB">
                <w:rPr>
                  <w:rFonts w:ascii="Times New Roman" w:eastAsia="Times New Roman" w:hAnsi="Times New Roman" w:cs="Times New Roman"/>
                  <w:szCs w:val="24"/>
                  <w:rPrChange w:id="84" w:author="Windows User" w:date="2021-11-10T15:0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.</w:t>
              </w:r>
            </w:ins>
            <w:del w:id="85" w:author="Windows User" w:date="2021-11-10T15:04:00Z">
              <w:r w:rsidR="00125355" w:rsidRPr="00A67ADB" w:rsidDel="00A67ADB">
                <w:rPr>
                  <w:rFonts w:ascii="Times New Roman" w:eastAsia="Times New Roman" w:hAnsi="Times New Roman" w:cs="Times New Roman"/>
                  <w:szCs w:val="24"/>
                  <w:rPrChange w:id="86" w:author="Windows User" w:date="2021-11-10T15:0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agar dapat mengajarkan pendidikan sesuai dengan eranya.</w:delText>
              </w:r>
            </w:del>
          </w:p>
          <w:p w14:paraId="30E5112D" w14:textId="76F137B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7" w:author="Windows User" w:date="2021-11-10T15:04:00Z">
              <w:r w:rsidRPr="00EC6F38" w:rsidDel="00A67ADB">
                <w:rPr>
                  <w:rFonts w:ascii="Times New Roman" w:eastAsia="Times New Roman" w:hAnsi="Times New Roman" w:cs="Times New Roman"/>
                  <w:szCs w:val="24"/>
                </w:rPr>
                <w:delText>industri</w:delText>
              </w:r>
            </w:del>
            <w:proofErr w:type="spellStart"/>
            <w:ins w:id="88" w:author="Windows User" w:date="2021-11-10T15:04:00Z"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>industr</w:t>
              </w:r>
            </w:ins>
            <w:ins w:id="89" w:author="Windows User" w:date="2021-11-10T15:13:00Z">
              <w:r w:rsidR="002D16B5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ins w:id="90" w:author="Windows User" w:date="2021-11-10T15:04:00Z"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>terdapat</w:t>
              </w:r>
              <w:proofErr w:type="spellEnd"/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1" w:author="Windows User" w:date="2021-11-10T15:04:00Z">
              <w:r w:rsidRPr="00EC6F38" w:rsidDel="00A67ADB">
                <w:rPr>
                  <w:rFonts w:ascii="Times New Roman" w:eastAsia="Times New Roman" w:hAnsi="Times New Roman" w:cs="Times New Roman"/>
                  <w:szCs w:val="24"/>
                </w:rPr>
                <w:delText xml:space="preserve"> ini ada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ins w:id="92" w:author="Windows User" w:date="2021-11-10T15:05:00Z"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>fokuskan</w:t>
              </w:r>
              <w:proofErr w:type="spellEnd"/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3" w:author="Windows User" w:date="2021-11-10T15:05:00Z">
              <w:r w:rsidRPr="00EC6F38" w:rsidDel="00A67ADB">
                <w:rPr>
                  <w:rFonts w:ascii="Times New Roman" w:eastAsia="Times New Roman" w:hAnsi="Times New Roman" w:cs="Times New Roman"/>
                  <w:szCs w:val="24"/>
                </w:rPr>
                <w:delText xml:space="preserve">tekankan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94" w:author="Windows User" w:date="2021-11-10T15:05:00Z"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ED0B44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7A0085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16CCC9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5F0C42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0A1A7BD" w14:textId="721ADDA7" w:rsidR="00125355" w:rsidRPr="00EC6F38" w:rsidRDefault="00A67ADB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95" w:author="Windows User" w:date="2021-11-10T15:05:00Z">
              <w:r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del w:id="96" w:author="Windows User" w:date="2021-11-10T15:05:00Z">
              <w:r w:rsidR="00125355" w:rsidRPr="00EC6F38" w:rsidDel="00A67ADB">
                <w:rPr>
                  <w:rFonts w:ascii="Times New Roman" w:eastAsia="Times New Roman" w:hAnsi="Times New Roman" w:cs="Times New Roman"/>
                  <w:szCs w:val="24"/>
                </w:rPr>
                <w:delText>Pe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neliti</w:t>
            </w:r>
            <w:proofErr w:type="spellEnd"/>
            <w:del w:id="97" w:author="Windows User" w:date="2021-11-10T15:05:00Z">
              <w:r w:rsidR="00125355" w:rsidRPr="00EC6F38" w:rsidDel="00A67ADB">
                <w:rPr>
                  <w:rFonts w:ascii="Times New Roman" w:eastAsia="Times New Roman" w:hAnsi="Times New Roman" w:cs="Times New Roman"/>
                  <w:szCs w:val="24"/>
                </w:rPr>
                <w:delText>an</w:delText>
              </w:r>
            </w:del>
          </w:p>
          <w:p w14:paraId="34ACF7DF" w14:textId="36088E8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8" w:author="Windows User" w:date="2021-11-10T15:05:00Z">
              <w:r w:rsidRPr="00EC6F38" w:rsidDel="00A67ADB">
                <w:rPr>
                  <w:rFonts w:ascii="Times New Roman" w:eastAsia="Times New Roman" w:hAnsi="Times New Roman" w:cs="Times New Roman"/>
                  <w:szCs w:val="24"/>
                </w:rPr>
                <w:delText xml:space="preserve">kita bisa lihat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99" w:author="Windows User" w:date="2021-11-10T15:05:00Z"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>a</w:t>
              </w:r>
            </w:ins>
            <w:ins w:id="100" w:author="Windows User" w:date="2021-11-10T15:06:00Z"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>dalah</w:t>
              </w:r>
              <w:proofErr w:type="spellEnd"/>
              <w:r w:rsidR="00A67AD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01" w:author="Windows User" w:date="2021-11-10T15:06:00Z">
              <w:r w:rsidRPr="00EC6F38" w:rsidDel="00A67ADB">
                <w:rPr>
                  <w:rFonts w:ascii="Times New Roman" w:eastAsia="Times New Roman" w:hAnsi="Times New Roman" w:cs="Times New Roman"/>
                  <w:szCs w:val="24"/>
                </w:rPr>
                <w:delText xml:space="preserve"> ini sebenarnya jadi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102" w:author="Windows User" w:date="2021-11-10T15:06:00Z">
              <w:r w:rsidR="002D16B5">
                <w:rPr>
                  <w:rFonts w:ascii="Times New Roman" w:eastAsia="Times New Roman" w:hAnsi="Times New Roman" w:cs="Times New Roman"/>
                  <w:szCs w:val="24"/>
                </w:rPr>
                <w:t>. P</w:t>
              </w:r>
            </w:ins>
            <w:del w:id="103" w:author="Windows User" w:date="2021-11-10T15:06:00Z">
              <w:r w:rsidRPr="00EC6F38" w:rsidDel="002D16B5">
                <w:rPr>
                  <w:rFonts w:ascii="Times New Roman" w:eastAsia="Times New Roman" w:hAnsi="Times New Roman" w:cs="Times New Roman"/>
                  <w:szCs w:val="24"/>
                </w:rPr>
                <w:delText>, 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4" w:author="Windows User" w:date="2021-11-10T15:06:00Z">
              <w:r w:rsidR="002D16B5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</w:ins>
            <w:proofErr w:type="spellEnd"/>
            <w:del w:id="105" w:author="Windows User" w:date="2021-11-10T15:06:00Z">
              <w:r w:rsidRPr="00EC6F38" w:rsidDel="002D16B5">
                <w:rPr>
                  <w:rFonts w:ascii="Times New Roman" w:eastAsia="Times New Roman" w:hAnsi="Times New Roman" w:cs="Times New Roman"/>
                  <w:szCs w:val="24"/>
                </w:rPr>
                <w:delText>bisa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ins w:id="106" w:author="Windows User" w:date="2021-11-10T15:06:00Z">
              <w:r w:rsidR="002D16B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del w:id="107" w:author="Windows User" w:date="2021-11-10T15:06:00Z">
              <w:r w:rsidRPr="00EC6F38" w:rsidDel="002D16B5">
                <w:rPr>
                  <w:rFonts w:ascii="Times New Roman" w:eastAsia="Times New Roman" w:hAnsi="Times New Roman" w:cs="Times New Roman"/>
                  <w:szCs w:val="24"/>
                </w:rPr>
                <w:delText xml:space="preserve"> maka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AADE34D" w14:textId="148D4D67" w:rsidR="00125355" w:rsidRPr="00EC6F38" w:rsidRDefault="002D16B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108" w:author="Windows User" w:date="2021-11-10T15:06:00Z">
              <w:r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t>G</w:t>
              </w:r>
            </w:ins>
            <w:del w:id="109" w:author="Windows User" w:date="2021-11-10T15:06:00Z">
              <w:r w:rsidR="00125355" w:rsidRPr="00EC6F38" w:rsidDel="002D16B5">
                <w:rPr>
                  <w:rFonts w:ascii="Times New Roman" w:eastAsia="Times New Roman" w:hAnsi="Times New Roman" w:cs="Times New Roman"/>
                  <w:szCs w:val="24"/>
                </w:rPr>
                <w:delText>Dari 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del w:id="110" w:author="Windows User" w:date="2021-11-10T15:07:00Z">
              <w:r w:rsidR="00125355" w:rsidRPr="00EC6F38" w:rsidDel="002D16B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111" w:author="Windows User" w:date="2021-11-10T15:0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12" w:author="Windows User" w:date="2021-11-10T15:07:00Z">
              <w:r w:rsidR="00125355" w:rsidRPr="00EC6F38" w:rsidDel="002D16B5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13" w:author="Windows User" w:date="2021-11-10T15:0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BF5F124" w14:textId="785C06B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</w:t>
            </w:r>
            <w:del w:id="114" w:author="Windows User" w:date="2021-11-10T15:08:00Z">
              <w:r w:rsidRPr="00EC6F38" w:rsidDel="002D16B5">
                <w:rPr>
                  <w:rFonts w:ascii="Times New Roman" w:eastAsia="Times New Roman" w:hAnsi="Times New Roman" w:cs="Times New Roman"/>
                  <w:szCs w:val="24"/>
                </w:rPr>
                <w:delText xml:space="preserve">proses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15" w:author="Windows User" w:date="2021-11-10T15:08:00Z">
              <w:r w:rsidR="002D16B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16" w:author="Windows User" w:date="2021-11-10T15:08:00Z">
              <w:r w:rsidR="002D16B5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2D16B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17" w:author="Windows User" w:date="2021-11-10T15:09:00Z">
              <w:r w:rsidRPr="00EC6F38" w:rsidDel="002D16B5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8" w:author="Windows User" w:date="2021-11-10T15:09:00Z">
              <w:r w:rsidRPr="00EC6F38" w:rsidDel="002D16B5">
                <w:rPr>
                  <w:rFonts w:ascii="Times New Roman" w:eastAsia="Times New Roman" w:hAnsi="Times New Roman" w:cs="Times New Roman"/>
                  <w:szCs w:val="24"/>
                </w:rPr>
                <w:delText>di sini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9" w:author="Windows User" w:date="2021-11-10T15:09:00Z">
              <w:r w:rsidRPr="00EC6F38" w:rsidDel="002D16B5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530C8B3" w14:textId="0C53450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0" w:author="Windows User" w:date="2021-11-10T15:09:00Z">
              <w:r w:rsidR="002D16B5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ins w:id="121" w:author="Windows User" w:date="2021-11-10T15:10:00Z">
              <w:r w:rsidR="002D16B5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22" w:author="Windows User" w:date="2021-11-10T15:10:00Z">
              <w:r w:rsidRPr="00EC6F38" w:rsidDel="002D16B5">
                <w:rPr>
                  <w:rFonts w:ascii="Times New Roman" w:eastAsia="Times New Roman" w:hAnsi="Times New Roman" w:cs="Times New Roman"/>
                  <w:szCs w:val="24"/>
                </w:rPr>
                <w:delText xml:space="preserve"> kita.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</w:tbl>
    <w:p w14:paraId="35325E1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2D16B5"/>
    <w:rsid w:val="0042167F"/>
    <w:rsid w:val="00924DF5"/>
    <w:rsid w:val="00A6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29AF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2021-11-10T08:14:00Z</dcterms:created>
  <dcterms:modified xsi:type="dcterms:W3CDTF">2021-11-10T08:14:00Z</dcterms:modified>
</cp:coreProperties>
</file>