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A29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638745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D30BD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179E45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C3A9289" w14:textId="77777777" w:rsidR="00927764" w:rsidRPr="0094076B" w:rsidRDefault="00927764" w:rsidP="00927764">
      <w:pPr>
        <w:rPr>
          <w:rFonts w:ascii="Cambria" w:hAnsi="Cambria"/>
        </w:rPr>
      </w:pPr>
    </w:p>
    <w:p w14:paraId="4E1467F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FE437A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7138F1B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2BD950C" wp14:editId="7E0BB70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DBB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302B4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9C235E3" w14:textId="08CB598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RR" w:date="2022-08-15T10:32:00Z">
        <w:r w:rsidRPr="00C50A1E" w:rsidDel="00307435">
          <w:rPr>
            <w:rFonts w:ascii="Times New Roman" w:eastAsia="Times New Roman" w:hAnsi="Times New Roman" w:cs="Times New Roman"/>
            <w:sz w:val="24"/>
            <w:szCs w:val="24"/>
          </w:rPr>
          <w:delText xml:space="preserve">putih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1" w:author="RR" w:date="2022-08-15T10:00:00Z">
        <w:r w:rsidR="00DA381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RR" w:date="2022-08-15T09:59:00Z">
        <w:r w:rsidRPr="00C50A1E" w:rsidDel="00DA381C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99ECCD" w14:textId="26F493B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3" w:author="RR" w:date="2022-08-15T10:34:00Z">
        <w:r w:rsidR="0030743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4" w:author="RR" w:date="2022-08-15T10:01:00Z">
        <w:r w:rsidDel="00DA381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5" w:author="RR" w:date="2022-08-15T10:01:00Z">
        <w:r w:rsidR="00DA381C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RR" w:date="2022-08-15T10:33:00Z">
        <w:r w:rsidR="0030743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30743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E5C2C" w14:textId="3FE5B9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7" w:author="RR" w:date="2022-08-15T10:36:00Z">
        <w:r w:rsidR="0030743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RR" w:date="2022-08-15T10:02:00Z">
        <w:r w:rsidRPr="00C50A1E" w:rsidDel="00DA381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307435">
        <w:rPr>
          <w:rFonts w:ascii="Times New Roman" w:eastAsia="Times New Roman" w:hAnsi="Times New Roman" w:cs="Times New Roman"/>
          <w:i/>
          <w:iCs/>
          <w:sz w:val="24"/>
          <w:szCs w:val="24"/>
          <w:rPrChange w:id="9" w:author="RR" w:date="2022-08-15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ins w:id="10" w:author="RR" w:date="2022-08-15T10:36:00Z">
        <w:r w:rsidR="00307435">
          <w:rPr>
            <w:rFonts w:ascii="Times New Roman" w:eastAsia="Times New Roman" w:hAnsi="Times New Roman" w:cs="Times New Roman"/>
            <w:sz w:val="24"/>
            <w:szCs w:val="24"/>
          </w:rPr>
          <w:t>merub</w:t>
        </w:r>
      </w:ins>
      <w:ins w:id="11" w:author="RR" w:date="2022-08-15T10:37:00Z">
        <w:r w:rsidR="00307435">
          <w:rPr>
            <w:rFonts w:ascii="Times New Roman" w:eastAsia="Times New Roman" w:hAnsi="Times New Roman" w:cs="Times New Roman"/>
            <w:sz w:val="24"/>
            <w:szCs w:val="24"/>
          </w:rPr>
          <w:t>ah</w:t>
        </w:r>
        <w:proofErr w:type="spellEnd"/>
        <w:r w:rsidR="0030743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RR" w:date="2022-08-15T10:37:00Z">
        <w:r w:rsidRPr="00C50A1E" w:rsidDel="0030743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C2ECCE" w14:textId="2434AC3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3" w:author="RR" w:date="2022-08-15T10:02:00Z">
        <w:r w:rsidR="005320D3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4" w:author="RR" w:date="2022-08-15T10:02:00Z">
        <w:r w:rsidDel="005320D3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RR" w:date="2022-08-15T10:38:00Z">
        <w:r w:rsidRPr="00C50A1E" w:rsidDel="00C26655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039F88" w14:textId="2596443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RR" w:date="2022-08-15T10:03:00Z">
        <w:r w:rsidRPr="00C50A1E" w:rsidDel="005320D3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17" w:author="RR" w:date="2022-08-15T10:03:00Z">
        <w:r w:rsidR="005320D3">
          <w:rPr>
            <w:rFonts w:ascii="Times New Roman" w:eastAsia="Times New Roman" w:hAnsi="Times New Roman" w:cs="Times New Roman"/>
            <w:sz w:val="24"/>
            <w:szCs w:val="24"/>
          </w:rPr>
          <w:t>kudapan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RR" w:date="2022-08-15T10:38:00Z">
        <w:r w:rsidRPr="00C50A1E" w:rsidDel="00C26655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19" w:author="RR" w:date="2022-08-15T10:38:00Z">
        <w:r w:rsidR="00C26655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C2665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0C189F" w14:textId="615B95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RR" w:date="2022-08-15T10:39:00Z">
        <w:r w:rsidRPr="00C50A1E" w:rsidDel="00C2665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RR" w:date="2022-08-15T10:39:00Z">
        <w:r w:rsidR="00C26655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C2665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RR" w:date="2022-08-15T10:03:00Z">
        <w:r w:rsidRPr="00C50A1E" w:rsidDel="005320D3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23" w:author="RR" w:date="2022-08-15T10:03:00Z">
        <w:r w:rsidR="005320D3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5320D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RR" w:date="2022-08-15T10:39:00Z">
        <w:r w:rsidRPr="00C50A1E" w:rsidDel="00C26655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RR" w:date="2022-08-15T10:16:00Z">
        <w:r w:rsidRPr="00C50A1E" w:rsidDel="007C6F66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proofErr w:type="spellStart"/>
      <w:ins w:id="26" w:author="RR" w:date="2022-08-15T10:16:00Z">
        <w:r w:rsidR="007C6F66">
          <w:rPr>
            <w:rFonts w:ascii="Times New Roman" w:eastAsia="Times New Roman" w:hAnsi="Times New Roman" w:cs="Times New Roman"/>
            <w:sz w:val="24"/>
            <w:szCs w:val="24"/>
          </w:rPr>
          <w:t>buah</w:t>
        </w:r>
        <w:proofErr w:type="spellEnd"/>
        <w:r w:rsidR="007C6F6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3195B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EC648DA" w14:textId="2AB789C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RR" w:date="2022-08-15T10:17:00Z">
        <w:r w:rsidRPr="00C50A1E" w:rsidDel="007C6F6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7E5B248" w14:textId="2EF7EB0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28" w:author="RR" w:date="2022-08-15T10:19:00Z">
        <w:r w:rsidR="007514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9" w:author="RR" w:date="2022-08-15T10:04:00Z">
        <w:r w:rsidR="005320D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0" w:author="RR" w:date="2022-08-15T10:04:00Z">
        <w:r w:rsidRPr="00C50A1E" w:rsidDel="005320D3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11F53AE4" w14:textId="1E94A0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31" w:author="RR" w:date="2022-08-15T10:20:00Z">
        <w:r w:rsidRPr="00C50A1E" w:rsidDel="00751430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1024A" w14:textId="06BBB79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2" w:author="RR" w:date="2022-08-15T10:05:00Z">
        <w:r w:rsidRPr="00C50A1E" w:rsidDel="005320D3">
          <w:rPr>
            <w:rFonts w:ascii="Times New Roman" w:eastAsia="Times New Roman" w:hAnsi="Times New Roman" w:cs="Times New Roman"/>
            <w:sz w:val="24"/>
            <w:szCs w:val="24"/>
          </w:rPr>
          <w:delText>biskuit-biskuit</w:delText>
        </w:r>
      </w:del>
      <w:proofErr w:type="spellStart"/>
      <w:ins w:id="33" w:author="RR" w:date="2022-08-15T10:05:00Z">
        <w:r w:rsidR="005320D3">
          <w:rPr>
            <w:rFonts w:ascii="Times New Roman" w:eastAsia="Times New Roman" w:hAnsi="Times New Roman" w:cs="Times New Roman"/>
            <w:sz w:val="24"/>
            <w:szCs w:val="24"/>
          </w:rPr>
          <w:t>biskit-biskit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2192F8" w14:textId="1D7B05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34" w:author="RR" w:date="2022-08-15T10:21:00Z">
        <w:r w:rsidR="0075143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5" w:author="RR" w:date="2022-08-15T10:06:00Z">
        <w:r w:rsidRPr="00C50A1E" w:rsidDel="005320D3">
          <w:rPr>
            <w:rFonts w:ascii="Times New Roman" w:eastAsia="Times New Roman" w:hAnsi="Times New Roman" w:cs="Times New Roman"/>
            <w:sz w:val="24"/>
            <w:szCs w:val="24"/>
          </w:rPr>
          <w:delText xml:space="preserve"> 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015E0" w14:textId="21FEB21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del w:id="36" w:author="RR" w:date="2022-08-15T10:21:00Z">
        <w:r w:rsidRPr="00C50A1E" w:rsidDel="00751430">
          <w:rPr>
            <w:rFonts w:ascii="Times New Roman" w:eastAsia="Times New Roman" w:hAnsi="Times New Roman" w:cs="Times New Roman"/>
            <w:sz w:val="24"/>
            <w:szCs w:val="24"/>
          </w:rPr>
          <w:delText xml:space="preserve">adalah </w:delText>
        </w:r>
      </w:del>
      <w:proofErr w:type="spellStart"/>
      <w:ins w:id="37" w:author="RR" w:date="2022-08-15T10:21:00Z">
        <w:r w:rsidR="00751430">
          <w:rPr>
            <w:rFonts w:ascii="Times New Roman" w:eastAsia="Times New Roman" w:hAnsi="Times New Roman" w:cs="Times New Roman"/>
            <w:sz w:val="24"/>
            <w:szCs w:val="24"/>
          </w:rPr>
          <w:t>ialah</w:t>
        </w:r>
      </w:ins>
      <w:proofErr w:type="spellEnd"/>
      <w:ins w:id="38" w:author="RR" w:date="2022-08-15T10:22:00Z">
        <w:r w:rsidR="007514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51430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7514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51430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7514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51430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7514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51430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7514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51430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="0075143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51430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</w:ins>
      <w:proofErr w:type="spellEnd"/>
      <w:del w:id="39" w:author="RR" w:date="2022-08-15T10:22:00Z">
        <w:r w:rsidRPr="00C50A1E" w:rsidDel="00751430">
          <w:rPr>
            <w:rFonts w:ascii="Times New Roman" w:eastAsia="Times New Roman" w:hAnsi="Times New Roman" w:cs="Times New Roman"/>
            <w:sz w:val="24"/>
            <w:szCs w:val="24"/>
          </w:rPr>
          <w:delText>pemilihan makanan kita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40" w:author="RR" w:date="2022-08-15T10:22:00Z">
        <w:r w:rsidRPr="00C50A1E" w:rsidDel="00751430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41" w:author="RR" w:date="2022-08-15T10:22:00Z">
        <w:r w:rsidR="0075143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9240DCB" w14:textId="7D8DE2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2" w:author="RR" w:date="2022-08-15T10:22:00Z">
        <w:r w:rsidR="0075143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RR" w:date="2022-08-15T10:23:00Z">
        <w:r w:rsidRPr="00C50A1E" w:rsidDel="00BA69AA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731C8F0" w14:textId="2489288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44" w:author="RR" w:date="2022-08-15T10:23:00Z">
        <w:r w:rsidRPr="00C50A1E" w:rsidDel="00BA69A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45" w:author="RR" w:date="2022-08-15T10:23:00Z">
        <w:r w:rsidRPr="00C50A1E" w:rsidDel="00BA69A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del w:id="46" w:author="RR" w:date="2022-08-15T10:24:00Z">
        <w:r w:rsidRPr="00C50A1E" w:rsidDel="00BA69AA">
          <w:rPr>
            <w:rFonts w:ascii="Times New Roman" w:eastAsia="Times New Roman" w:hAnsi="Times New Roman" w:cs="Times New Roman"/>
            <w:sz w:val="24"/>
            <w:szCs w:val="24"/>
          </w:rPr>
          <w:delText xml:space="preserve">-kaum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69AA">
        <w:rPr>
          <w:rFonts w:ascii="Times New Roman" w:eastAsia="Times New Roman" w:hAnsi="Times New Roman" w:cs="Times New Roman"/>
          <w:i/>
          <w:iCs/>
          <w:sz w:val="24"/>
          <w:szCs w:val="24"/>
          <w:rPrChange w:id="47" w:author="RR" w:date="2022-08-15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BA69AA">
        <w:rPr>
          <w:rFonts w:ascii="Times New Roman" w:eastAsia="Times New Roman" w:hAnsi="Times New Roman" w:cs="Times New Roman"/>
          <w:i/>
          <w:iCs/>
          <w:sz w:val="24"/>
          <w:szCs w:val="24"/>
          <w:rPrChange w:id="48" w:author="RR" w:date="2022-08-15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BF66EC3" w14:textId="4CF475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9AA">
        <w:rPr>
          <w:rFonts w:ascii="Times New Roman" w:eastAsia="Times New Roman" w:hAnsi="Times New Roman" w:cs="Times New Roman"/>
          <w:i/>
          <w:iCs/>
          <w:sz w:val="24"/>
          <w:szCs w:val="24"/>
          <w:rPrChange w:id="49" w:author="RR" w:date="2022-08-15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50" w:author="RR" w:date="2022-08-15T10:24:00Z">
        <w:r w:rsidR="00BA69A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1" w:author="RR" w:date="2022-08-15T10:24:00Z">
        <w:r w:rsidRPr="00C50A1E" w:rsidDel="00BA69AA">
          <w:rPr>
            <w:rFonts w:ascii="Times New Roman" w:eastAsia="Times New Roman" w:hAnsi="Times New Roman" w:cs="Times New Roman"/>
            <w:sz w:val="24"/>
            <w:szCs w:val="24"/>
          </w:rPr>
          <w:delText>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404EF" w14:textId="48D8FD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" w:author="RR" w:date="2022-08-15T10:25:00Z">
        <w:r w:rsidDel="00BA69AA">
          <w:rPr>
            <w:rFonts w:ascii="Times New Roman" w:eastAsia="Times New Roman" w:hAnsi="Times New Roman" w:cs="Times New Roman"/>
            <w:sz w:val="24"/>
            <w:szCs w:val="24"/>
          </w:rPr>
          <w:delText>tergelincir makin ke</w:delText>
        </w:r>
        <w:r w:rsidRPr="00C50A1E" w:rsidDel="00BA69AA">
          <w:rPr>
            <w:rFonts w:ascii="Times New Roman" w:eastAsia="Times New Roman" w:hAnsi="Times New Roman" w:cs="Times New Roman"/>
            <w:sz w:val="24"/>
            <w:szCs w:val="24"/>
          </w:rPr>
          <w:delText>kanan</w:delText>
        </w:r>
      </w:del>
      <w:proofErr w:type="spellStart"/>
      <w:ins w:id="53" w:author="RR" w:date="2022-08-15T10:25:00Z">
        <w:r w:rsidR="00BA69AA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4" w:author="RR" w:date="2022-08-15T10:07:00Z">
        <w:r w:rsidR="00F0094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5" w:author="RR" w:date="2022-08-15T10:07:00Z">
        <w:r w:rsidRPr="00C50A1E" w:rsidDel="00F0094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del w:id="56" w:author="RR" w:date="2022-08-15T10:07:00Z">
        <w:r w:rsidRPr="00C50A1E" w:rsidDel="00F00942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ins w:id="57" w:author="RR" w:date="2022-08-15T10:07:00Z">
        <w:r w:rsidR="00F00942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RR" w:date="2022-08-15T10:25:00Z">
        <w:r w:rsidRPr="00C50A1E" w:rsidDel="00BA69AA">
          <w:rPr>
            <w:rFonts w:ascii="Times New Roman" w:eastAsia="Times New Roman" w:hAnsi="Times New Roman" w:cs="Times New Roman"/>
            <w:sz w:val="24"/>
            <w:szCs w:val="24"/>
          </w:rPr>
          <w:delText>hujan</w:delText>
        </w:r>
      </w:del>
      <w:proofErr w:type="spellStart"/>
      <w:ins w:id="59" w:author="RR" w:date="2022-08-15T10:25:00Z">
        <w:r w:rsidR="00BA69AA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3E1359" w14:textId="7A11C6A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60" w:author="RR" w:date="2022-08-15T10:25:00Z">
        <w:r w:rsidR="00BA69AA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61" w:author="RR" w:date="2022-08-15T10:08:00Z">
        <w:r w:rsidR="00F0094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17924F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F8BACF0" w14:textId="77777777" w:rsidR="00927764" w:rsidRPr="00C50A1E" w:rsidRDefault="00927764" w:rsidP="00927764"/>
    <w:p w14:paraId="4C76362D" w14:textId="77777777" w:rsidR="00927764" w:rsidRPr="005A045A" w:rsidRDefault="00927764" w:rsidP="00927764">
      <w:pPr>
        <w:rPr>
          <w:i/>
        </w:rPr>
      </w:pPr>
    </w:p>
    <w:p w14:paraId="6E092A2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0A345E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D0BB" w14:textId="77777777" w:rsidR="004D2279" w:rsidRDefault="004D2279">
      <w:r>
        <w:separator/>
      </w:r>
    </w:p>
  </w:endnote>
  <w:endnote w:type="continuationSeparator" w:id="0">
    <w:p w14:paraId="505B2AD6" w14:textId="77777777" w:rsidR="004D2279" w:rsidRDefault="004D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1DA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9886A4E" w14:textId="77777777" w:rsidR="00941E77" w:rsidRDefault="00000000">
    <w:pPr>
      <w:pStyle w:val="Footer"/>
    </w:pPr>
  </w:p>
  <w:p w14:paraId="2162EA62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FF5B" w14:textId="77777777" w:rsidR="004D2279" w:rsidRDefault="004D2279">
      <w:r>
        <w:separator/>
      </w:r>
    </w:p>
  </w:footnote>
  <w:footnote w:type="continuationSeparator" w:id="0">
    <w:p w14:paraId="1417DD0B" w14:textId="77777777" w:rsidR="004D2279" w:rsidRDefault="004D2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216376">
    <w:abstractNumId w:val="0"/>
  </w:num>
  <w:num w:numId="2" w16cid:durableId="7270014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R">
    <w15:presenceInfo w15:providerId="None" w15:userId="R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07435"/>
    <w:rsid w:val="0042167F"/>
    <w:rsid w:val="004D2279"/>
    <w:rsid w:val="005320D3"/>
    <w:rsid w:val="00751430"/>
    <w:rsid w:val="007C6F66"/>
    <w:rsid w:val="00924DF5"/>
    <w:rsid w:val="00927764"/>
    <w:rsid w:val="00BA69AA"/>
    <w:rsid w:val="00C26655"/>
    <w:rsid w:val="00DA381C"/>
    <w:rsid w:val="00F0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AEC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DA3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RR</cp:lastModifiedBy>
  <cp:revision>4</cp:revision>
  <dcterms:created xsi:type="dcterms:W3CDTF">2020-07-24T23:46:00Z</dcterms:created>
  <dcterms:modified xsi:type="dcterms:W3CDTF">2022-08-15T03:42:00Z</dcterms:modified>
</cp:coreProperties>
</file>