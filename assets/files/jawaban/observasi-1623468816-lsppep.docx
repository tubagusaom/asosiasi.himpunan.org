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0829CE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0829CE">
        <w:tc>
          <w:tcPr>
            <w:tcW w:w="9350" w:type="dxa"/>
          </w:tcPr>
          <w:p w:rsidR="00125355" w:rsidRDefault="00125355" w:rsidP="004549C8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ismail - [2010]" w:date="2021-06-12T10:12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4549C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ismail - [2010]" w:date="2021-06-12T10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2" w:author="ismail - [2010]" w:date="2021-06-12T10:00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4" w:author="ismail - [2010]" w:date="2021-06-12T10:01:00Z">
              <w:r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5" w:author="ismail - [2010]" w:date="2021-06-12T10:01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" w:author="ismail - [2010]" w:date="2021-06-12T10:26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terus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ismail - [2010]" w:date="2021-06-12T10:02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8" w:author="ismail - [2010]" w:date="2021-06-12T10:02:00Z">
              <w:r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" w:author="ismail - [2010]" w:date="2021-06-12T10:02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0" w:author="ismail - [2010]" w:date="2021-06-12T10:02:00Z">
              <w:r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ismail - [2010]" w:date="2021-06-12T10:26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12" w:author="ismail - [2010]" w:date="2021-06-12T10:02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829CE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14" w:author="ismail - [2010]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>Hari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5" w:author="ismail - [2010]" w:date="2021-06-12T10:03:00Z">
              <w:r w:rsidR="00125355"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proofErr w:type="spellStart"/>
            <w:ins w:id="16" w:author="ismail - [2010]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7" w:author="ismail - [2010]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ismail - [2010]" w:date="2021-06-12T10:03:00Z">
              <w:r w:rsidR="00125355"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ismail - [2010]" w:date="2021-06-12T10:04:00Z">
              <w:r w:rsidR="00125355"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ismail - [2010]" w:date="2021-06-12T10:03:00Z">
              <w:r w:rsidR="00125355"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 xml:space="preserve">lagi </w:delText>
              </w:r>
            </w:del>
            <w:proofErr w:type="spellStart"/>
            <w:ins w:id="21" w:author="ismail - [2010]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2" w:author="ismail - [2010]" w:date="2021-06-12T10:04:00Z">
              <w:r w:rsidR="00125355"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ismail - [2010]" w:date="2021-06-12T10:04:00Z">
              <w:r w:rsidR="00125355"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ismail - [2010]" w:date="2021-06-12T10:04:00Z">
              <w:r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" w:author="ismail - [2010]" w:date="2021-06-12T10:13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" w:author="ismail - [2010]" w:date="2021-06-12T10:13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8" w:author="ismail - [2010]" w:date="2021-06-12T10:04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0" w:author="ismail - [2010]" w:date="2021-06-12T10:14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1" w:author="ismail - [2010]" w:date="2021-06-12T10:14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ismail - [2010]" w:date="2021-06-12T10:28:00Z">
              <w:r w:rsidRPr="00EC6F38" w:rsidDel="000E31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3" w:author="ismail - [2010]" w:date="2021-06-12T10:05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" w:author="ismail - [2010]" w:date="2021-06-12T10:05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Sebab</w:t>
              </w:r>
              <w:proofErr w:type="spellEnd"/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5" w:author="ismail - [2010]" w:date="2021-06-12T10:06:00Z">
              <w:r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36" w:author="ismail - [2010]" w:date="2021-06-12T10:06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sosi</w:t>
              </w:r>
            </w:ins>
            <w:ins w:id="37" w:author="ismail - [2010]" w:date="2021-06-12T10:28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ins w:id="38" w:author="ismail - [2010]" w:date="2021-06-12T10:06:00Z">
              <w:r w:rsidR="000829CE">
                <w:rPr>
                  <w:rFonts w:ascii="Times New Roman" w:eastAsia="Times New Roman" w:hAnsi="Times New Roman" w:cs="Times New Roman"/>
                  <w:szCs w:val="24"/>
                </w:rPr>
                <w:t>lisasikan</w:t>
              </w:r>
            </w:ins>
            <w:del w:id="39" w:author="ismail - [2010]" w:date="2021-06-12T10:06:00Z">
              <w:r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40" w:author="ismail - [2010]" w:date="2021-06-12T10:07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41" w:author="ismail - [2010]" w:date="2021-06-12T10:07:00Z">
              <w:r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42" w:author="ismail - [2010]" w:date="2021-06-12T10:06:00Z">
              <w:r w:rsidRPr="00EC6F38" w:rsidDel="000829CE">
                <w:rPr>
                  <w:rFonts w:ascii="Times New Roman" w:eastAsia="Times New Roman" w:hAnsi="Times New Roman" w:cs="Times New Roman"/>
                  <w:szCs w:val="24"/>
                </w:rPr>
                <w:delText>karena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3" w:author="ismail - [2010]" w:date="2021-06-12T10:11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4" w:author="ismail - [2010]" w:date="2021-06-12T10:11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5" w:author="ismail - [2010]" w:date="2021-06-12T10:14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46" w:author="ismail - [2010]" w:date="2021-06-12T10:14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7" w:author="ismail - [2010]" w:date="2021-06-12T10:14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8" w:author="ismail - [2010]" w:date="2021-06-12T10:14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0" w:author="ismail - [2010]" w:date="2021-06-12T10:14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1" w:author="ismail - [2010]" w:date="2021-06-12T10:14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52" w:author="ismail - [2010]" w:date="2021-06-12T10:14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4549C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3" w:author="ismail - [2010]" w:date="2021-06-12T10:1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  <w:proofErr w:type="spellEnd"/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ind w:left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ismail - [2010]" w:date="2021-06-12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5" w:author="ismail - [2010]" w:date="2021-06-12T10:14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56" w:author="ismail - [2010]" w:date="2021-06-12T10:14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7" w:author="ismail - [2010]" w:date="2021-06-12T10:17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8" w:author="ismail - [2010]" w:date="2021-06-12T10:17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49C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ismail - [2010]" w:date="2021-06-12T10:1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549C8" w:rsidP="004549C8">
            <w:pPr>
              <w:spacing w:before="100" w:beforeAutospacing="1" w:after="100" w:afterAutospacing="1" w:line="240" w:lineRule="auto"/>
              <w:ind w:left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ismail - [2010]" w:date="2021-06-12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1" w:author="ismail - [2010]" w:date="2021-06-12T10:17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berikutnya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62" w:author="ismail - [2010]" w:date="2021-06-12T10:17:00Z">
              <w:r w:rsidR="00125355"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63" w:author="ismail - [2010]" w:date="2021-06-12T10:17:00Z">
              <w:r w:rsidR="00125355"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ismail - [2010]" w:date="2021-06-12T10:17:00Z">
              <w:r w:rsidR="00125355"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65" w:author="ismail - [2010]" w:date="2021-06-12T10:17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66" w:author="ismail - [2010]" w:date="2021-06-12T10:1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Pengukuran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hasil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secara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bertahap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tematis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penilaian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formatif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4549C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ismail - [2010]" w:date="2021-06-12T10:1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ind w:left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ismail - [2010]" w:date="2021-06-12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9" w:author="ismail - [2010]" w:date="2021-06-12T10:16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70" w:author="ismail - [2010]" w:date="2021-06-12T10:16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71" w:author="ismail - [2010]" w:date="2021-06-12T10:19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Salah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metode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menempatkan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mentor.</w:t>
              </w:r>
            </w:ins>
          </w:p>
          <w:p w:rsidR="00125355" w:rsidRPr="00EC6F38" w:rsidRDefault="00125355" w:rsidP="004549C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2" w:author="ismail - [2010]" w:date="2021-06-12T10:1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ind w:left="70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ismail - [2010]" w:date="2021-06-12T10:1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74" w:author="ismail - [2010]" w:date="2021-06-12T10:20:00Z">
              <w:r w:rsidR="004549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ins w:id="75" w:author="ismail - [2010]" w:date="2021-06-12T10:29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6" w:author="ismail - [2010]" w:date="2021-06-12T10:29:00Z">
              <w:r w:rsidRPr="00EC6F38" w:rsidDel="000E3199">
                <w:rPr>
                  <w:rFonts w:ascii="Times New Roman" w:eastAsia="Times New Roman" w:hAnsi="Times New Roman" w:cs="Times New Roman"/>
                  <w:szCs w:val="24"/>
                </w:rPr>
                <w:delText>menetap dengan satu strata</w:delText>
              </w:r>
            </w:del>
            <w:proofErr w:type="spellStart"/>
            <w:ins w:id="77" w:author="ismail - [2010]" w:date="2021-06-12T10:29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merasa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puas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sarjana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(strata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ismail - [2010]" w:date="2021-06-12T10:29:00Z">
              <w:r w:rsidRPr="00EC6F38" w:rsidDel="000E3199">
                <w:rPr>
                  <w:rFonts w:ascii="Times New Roman" w:eastAsia="Times New Roman" w:hAnsi="Times New Roman" w:cs="Times New Roman"/>
                  <w:szCs w:val="24"/>
                </w:rPr>
                <w:delText xml:space="preserve">berkembang </w:delText>
              </w:r>
            </w:del>
            <w:proofErr w:type="spellStart"/>
            <w:ins w:id="79" w:author="ismail - [2010]" w:date="2021-06-12T10:29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pengembangan</w:t>
              </w:r>
              <w:proofErr w:type="spellEnd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profesi</w:t>
              </w:r>
              <w:proofErr w:type="spellEnd"/>
              <w:r w:rsidR="000E31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0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81" w:author="ismail - [2010]" w:date="2021-06-12T10:20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2" w:author="ismail - [2010]" w:date="2021-06-12T10:30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83" w:author="ismail - [2010]" w:date="2021-06-12T10:30:00Z">
              <w:r w:rsidRPr="00EC6F38" w:rsidDel="000E319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4" w:author="ismail - [2010]" w:date="2021-06-12T10:30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85" w:author="ismail - [2010]" w:date="2021-06-12T10:30:00Z">
              <w:r w:rsidRPr="00EC6F38" w:rsidDel="000E319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6" w:author="ismail - [2010]" w:date="2021-06-12T10:30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4.0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7" w:author="ismail - [2010]" w:date="2021-06-12T10:20:00Z">
              <w:r w:rsidRPr="00EC6F38" w:rsidDel="004549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4549C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8" w:author="ismail - [2010]" w:date="2021-06-12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89" w:author="ismail - [2010]" w:date="2021-06-12T10:30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125355" w:rsidP="004549C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0" w:author="ismail - [2010]" w:date="2021-06-12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91" w:author="ismail - [2010]" w:date="2021-06-12T10:30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125355" w:rsidP="004549C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ismail - [2010]" w:date="2021-06-12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93" w:author="ismail - [2010]" w:date="2021-06-12T10:30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125355" w:rsidP="004549C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4" w:author="ismail - [2010]" w:date="2021-06-12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95" w:author="ismail - [2010]" w:date="2021-06-12T10:30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 xml:space="preserve">; </w:t>
              </w:r>
              <w:proofErr w:type="spellStart"/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</w:p>
          <w:p w:rsidR="00125355" w:rsidRPr="00EC6F38" w:rsidRDefault="009420E6" w:rsidP="004549C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6" w:author="ismail - [2010]" w:date="2021-06-12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97" w:author="ismail - [2010]" w:date="2021-06-12T10:21:00Z">
              <w:r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8" w:author="ismail - [2010]" w:date="2021-06-12T10:30:00Z">
              <w:r w:rsidR="000E319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9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0" w:author="ismail - [2010]" w:date="2021-06-12T10:21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1" w:author="ismail - [2010]" w:date="2021-06-12T10:21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02" w:author="ismail - [2010]" w:date="2021-06-12T10:21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03" w:author="ismail - [2010]" w:date="2021-06-12T10:21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4" w:author="ismail - [2010]" w:date="2021-06-12T10:21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05" w:author="ismail - [2010]" w:date="2021-06-12T10:21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6" w:author="ismail - [2010]" w:date="2021-06-12T10:21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7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108" w:author="ismail - [2010]" w:date="2021-06-12T10:31:00Z"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109" w:author="ismail - [2010]" w:date="2021-06-12T10:22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10" w:author="ismail - [2010]" w:date="2021-06-12T10:22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111" w:author="ismail - [2010]" w:date="2021-06-12T10:22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del w:id="112" w:author="ismail - [2010]" w:date="2021-06-12T10:22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3" w:author="ismail - [2010]" w:date="2021-06-12T10:32:00Z"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4" w:author="ismail - [2010]" w:date="2021-06-12T10:22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del w:id="115" w:author="ismail - [2010]" w:date="2021-06-12T10:32:00Z">
              <w:r w:rsidRPr="00EC6F38" w:rsidDel="00C43C2A">
                <w:rPr>
                  <w:rFonts w:ascii="Times New Roman" w:eastAsia="Times New Roman" w:hAnsi="Times New Roman" w:cs="Times New Roman"/>
                  <w:szCs w:val="24"/>
                </w:rPr>
                <w:delText xml:space="preserve"> bagaimana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6" w:author="ismail - [2010]" w:date="2021-06-12T10:22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del w:id="117" w:author="ismail - [2010]" w:date="2021-06-12T10:22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8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19" w:author="ismail - [2010]" w:date="2021-06-12T10:23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120" w:author="ismail - [2010]" w:date="2021-06-12T10:32:00Z"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21" w:author="ismail - [2010]" w:date="2021-06-12T10:23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2" w:author="ismail - [2010]" w:date="2021-06-12T10:23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3" w:author="ismail - [2010]" w:date="2021-06-12T10:23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4" w:author="ismail - [2010]" w:date="2021-06-12T10:32:00Z"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5" w:author="ismail - [2010]" w:date="2021-06-12T10:33:00Z"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kolaborasi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komunikasi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6" w:author="ismail - [2010]" w:date="2021-06-12T10:33:00Z"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>menghasilkan</w:t>
              </w:r>
              <w:proofErr w:type="spellEnd"/>
              <w:r w:rsidR="00C43C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bookmarkStart w:id="127" w:name="_GoBack"/>
            <w:bookmarkEnd w:id="127"/>
            <w:del w:id="128" w:author="ismail - [2010]" w:date="2021-06-12T10:33:00Z">
              <w:r w:rsidRPr="00EC6F38" w:rsidDel="00C43C2A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49C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9" w:author="ismail - [2010]" w:date="2021-06-12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30" w:author="ismail - [2010]" w:date="2021-06-12T10:24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1" w:author="ismail - [2010]" w:date="2021-06-12T10:25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2" w:author="ismail - [2010]" w:date="2021-06-12T10:24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</w:t>
            </w:r>
            <w:ins w:id="133" w:author="ismail - [2010]" w:date="2021-06-12T10:24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vitas</w:t>
              </w:r>
            </w:ins>
            <w:proofErr w:type="spellEnd"/>
            <w:del w:id="134" w:author="ismail - [2010]" w:date="2021-06-12T10:24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</w:t>
            </w:r>
            <w:ins w:id="135" w:author="ismail - [2010]" w:date="2021-06-12T10:25:00Z">
              <w:r w:rsidR="009420E6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proofErr w:type="spellEnd"/>
            <w:del w:id="136" w:author="ismail - [2010]" w:date="2021-06-12T10:25:00Z">
              <w:r w:rsidRPr="00EC6F38" w:rsidDel="009420E6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4549C8" w:rsidTr="000829CE">
        <w:trPr>
          <w:ins w:id="137" w:author="ismail - [2010]" w:date="2021-06-12T10:16:00Z"/>
        </w:trPr>
        <w:tc>
          <w:tcPr>
            <w:tcW w:w="9350" w:type="dxa"/>
          </w:tcPr>
          <w:p w:rsidR="004549C8" w:rsidRDefault="004549C8" w:rsidP="004549C8">
            <w:pPr>
              <w:pStyle w:val="Heading3"/>
              <w:jc w:val="center"/>
              <w:rPr>
                <w:ins w:id="138" w:author="ismail - [2010]" w:date="2021-06-12T10:16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829CE"/>
    <w:rsid w:val="000E3199"/>
    <w:rsid w:val="0012251A"/>
    <w:rsid w:val="00125355"/>
    <w:rsid w:val="001D038C"/>
    <w:rsid w:val="00240407"/>
    <w:rsid w:val="0042167F"/>
    <w:rsid w:val="004549C8"/>
    <w:rsid w:val="00924DF5"/>
    <w:rsid w:val="009420E6"/>
    <w:rsid w:val="00C4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37594-0B5F-416D-957F-84B9BB68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2021-06-12T03:35:00Z</dcterms:created>
  <dcterms:modified xsi:type="dcterms:W3CDTF">2021-06-12T03:35:00Z</dcterms:modified>
</cp:coreProperties>
</file>