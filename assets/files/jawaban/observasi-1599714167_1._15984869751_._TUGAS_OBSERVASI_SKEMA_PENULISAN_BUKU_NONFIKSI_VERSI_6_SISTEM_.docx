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266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5D7ACD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0F484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B552CF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B4E2F1D" w14:textId="77777777" w:rsidTr="00821BA2">
        <w:tc>
          <w:tcPr>
            <w:tcW w:w="9350" w:type="dxa"/>
          </w:tcPr>
          <w:p w14:paraId="2DAA5FF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C30399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11ED5F5" w14:textId="5AC5D9E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windows" w:date="2020-09-10T11:04:00Z">
              <w:r w:rsidRPr="001F09A2" w:rsidDel="003472FB">
                <w:rPr>
                  <w:rFonts w:ascii="Times New Roman" w:eastAsia="Times New Roman" w:hAnsi="Times New Roman" w:cs="Times New Roman"/>
                  <w:szCs w:val="24"/>
                  <w:highlight w:val="yellow"/>
                </w:rPr>
                <w:delText>extream</w:delText>
              </w:r>
            </w:del>
            <w:proofErr w:type="spellStart"/>
            <w:ins w:id="1" w:author="windows" w:date="2020-09-10T11:04:00Z">
              <w:r w:rsidR="003472FB" w:rsidRPr="001F09A2">
                <w:rPr>
                  <w:rFonts w:ascii="Times New Roman" w:eastAsia="Times New Roman" w:hAnsi="Times New Roman" w:cs="Times New Roman"/>
                  <w:szCs w:val="24"/>
                  <w:highlight w:val="yellow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windows" w:date="2020-09-10T11:12:00Z">
              <w:r w:rsidRPr="001F09A2" w:rsidDel="001F09A2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" w:author="windows" w:date="2020-09-10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 </w:delText>
              </w:r>
            </w:del>
            <w:proofErr w:type="spellStart"/>
            <w:ins w:id="4" w:author="windows" w:date="2020-09-10T11:12:00Z">
              <w:r w:rsidR="001F09A2" w:rsidRPr="001F09A2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" w:author="windows" w:date="2020-09-10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industri</w:t>
              </w:r>
              <w:proofErr w:type="spellEnd"/>
              <w:r w:rsidR="001F0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031282" w14:textId="289EDA3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ins w:id="6" w:author="windows" w:date="2020-09-10T11:14:00Z">
              <w:r w:rsidR="001F09A2">
                <w:rPr>
                  <w:rFonts w:ascii="Times New Roman" w:eastAsia="Times New Roman" w:hAnsi="Times New Roman" w:cs="Times New Roman"/>
                  <w:szCs w:val="24"/>
                  <w:highlight w:val="yellow"/>
                </w:rPr>
                <w:t xml:space="preserve"> </w:t>
              </w:r>
            </w:ins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472FB" w:rsidRPr="001F09A2">
              <w:rPr>
                <w:rFonts w:ascii="Times New Roman" w:eastAsia="Times New Roman" w:hAnsi="Times New Roman" w:cs="Times New Roman"/>
                <w:szCs w:val="24"/>
                <w:highlight w:val="yellow"/>
                <w:rPrChange w:id="7" w:author="windows" w:date="2020-09-10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EA04C1" w14:textId="486A147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  <w:rPrChange w:id="8" w:author="windows" w:date="2020-09-10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9" w:author="windows" w:date="2020-09-10T11:14:00Z">
              <w:r w:rsidRPr="001F09A2" w:rsidDel="001F09A2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0" w:author="windows" w:date="2020-09-10T11:1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b</w:delText>
              </w:r>
            </w:del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windows" w:date="2020-09-10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C53FF2" w14:textId="6838B3A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berpikir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F09A2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9330C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68548D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48CD54" w14:textId="6169C7E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</w:t>
            </w:r>
            <w:r w:rsidR="001F09A2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F9EC3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E754D0" w14:textId="3CF3C6A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ADAC2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1B2CA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0246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9663616" w14:textId="6F19A8C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mana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35D46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921D77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253F9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AA8B3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4FDCF2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800868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735927A" w14:textId="466C8A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413D64" w14:textId="7562343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mengaplikasikan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DD14D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74A0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17239E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">
    <w15:presenceInfo w15:providerId="None" w15:userId="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F09A2"/>
    <w:rsid w:val="00240407"/>
    <w:rsid w:val="003472FB"/>
    <w:rsid w:val="00410B9F"/>
    <w:rsid w:val="0042167F"/>
    <w:rsid w:val="00924DF5"/>
    <w:rsid w:val="00A7130F"/>
    <w:rsid w:val="00E5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C0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2</cp:revision>
  <dcterms:created xsi:type="dcterms:W3CDTF">2020-09-10T05:11:00Z</dcterms:created>
  <dcterms:modified xsi:type="dcterms:W3CDTF">2020-09-10T05:11:00Z</dcterms:modified>
</cp:coreProperties>
</file>