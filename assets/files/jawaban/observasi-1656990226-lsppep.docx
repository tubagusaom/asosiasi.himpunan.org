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C35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BFBDA6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7F6281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96CB43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5B4D653" w14:textId="77777777" w:rsidTr="00821BA2">
        <w:tc>
          <w:tcPr>
            <w:tcW w:w="9350" w:type="dxa"/>
          </w:tcPr>
          <w:p w14:paraId="1A49EB10" w14:textId="3D1D6A2A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del w:id="0" w:author="Nur Sekhudin" w:date="2022-07-05T09:42:00Z">
              <w:r w:rsidDel="00A828A5">
                <w:delText xml:space="preserve">di </w:delText>
              </w:r>
            </w:del>
            <w:ins w:id="1" w:author="Nur Sekhudin" w:date="2022-07-05T09:42:00Z">
              <w:r w:rsidR="00A828A5">
                <w:t>pada</w:t>
              </w:r>
              <w:r w:rsidR="00A828A5">
                <w:t xml:space="preserve"> </w:t>
              </w:r>
            </w:ins>
            <w:r>
              <w:t>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0CB72D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800A9FF" w14:textId="1829DB73" w:rsidR="00125355" w:rsidRPr="00EC6F38" w:rsidRDefault="00E86C9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" w:author="Nur Sekhudin" w:date="2022-07-05T09:42:00Z">
              <w:r>
                <w:rPr>
                  <w:rFonts w:ascii="Times New Roman" w:eastAsia="Times New Roman" w:hAnsi="Times New Roman" w:cs="Times New Roman"/>
                  <w:szCs w:val="24"/>
                </w:rPr>
                <w:t>Z</w:t>
              </w:r>
            </w:ins>
            <w:del w:id="3" w:author="Nur Sekhudin" w:date="2022-07-05T09:42:00Z">
              <w:r w:rsidR="00125355"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Pada z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4" w:author="Nur Sekhudin" w:date="2022-07-05T09:43:00Z">
              <w:r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5" w:author="Nur Sekhudin" w:date="2022-07-05T09:43:00Z">
              <w:r w:rsidR="00125355"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Nur Sekhudin" w:date="2022-07-05T09:43:00Z">
              <w:r w:rsidR="00125355"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7" w:author="Nur Sekhudin" w:date="2022-07-05T09:4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Nur Sekhudin" w:date="2022-07-05T09:43:00Z">
              <w:r w:rsidR="00125355"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9" w:author="Nur Sekhudin" w:date="2022-07-05T09:43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0" w:author="Nur Sekhudin" w:date="2022-07-05T09:43:00Z">
              <w:r w:rsidR="00125355"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1" w:author="Nur Sekhudin" w:date="2022-07-05T09:4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866EF6" w14:textId="4DB72D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" w:author="Nur Sekhudin" w:date="2022-07-05T09:44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Bagi </w:delText>
              </w:r>
            </w:del>
            <w:proofErr w:type="spellStart"/>
            <w:ins w:id="13" w:author="Nur Sekhudin" w:date="2022-07-05T09:44:00Z">
              <w:r w:rsidR="00E86C9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4" w:author="Nur Sekhudin" w:date="2022-07-05T09:44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Nur Sekhudin" w:date="2022-07-05T09:44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Nur Sekhudin" w:date="2022-07-05T09:44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del w:id="17" w:author="Nur Sekhudin" w:date="2022-07-05T09:44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kerja</w:delText>
              </w:r>
            </w:del>
            <w:proofErr w:type="spellStart"/>
            <w:ins w:id="18" w:author="Nur Sekhudin" w:date="2022-07-05T09:44:00Z">
              <w:r w:rsidR="00E86C94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</w:ins>
            <w:proofErr w:type="spellEnd"/>
            <w:del w:id="19" w:author="Nur Sekhudin" w:date="2022-07-05T09:44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 namun </w:delText>
              </w:r>
            </w:del>
            <w:del w:id="20" w:author="Nur Sekhudin" w:date="2022-07-05T09:45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bukan lagi perkerja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Nur Sekhudin" w:date="2022-07-05T09:45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2" w:author="Nur Sekhudin" w:date="2022-07-05T09:45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5B863F" w14:textId="0D15276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Nur Sekhudin" w:date="2022-07-05T09:45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Nur Sekhudin" w:date="2022-07-05T09:46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5" w:author="Nur Sekhudin" w:date="2022-07-05T09:46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39DF2C" w14:textId="5D7C132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Nur Sekhudin" w:date="2022-07-05T09:46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Nur Sekhudin" w:date="2022-07-05T09:46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28" w:author="Nur Sekhudin" w:date="2022-07-05T09:46:00Z">
              <w:r w:rsidR="00E86C94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9" w:author="Nur Sekhudin" w:date="2022-07-05T09:46:00Z">
              <w:r w:rsidR="00E86C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30" w:author="Nur Sekhudin" w:date="2022-07-05T09:47:00Z">
              <w:r w:rsidR="00E86C9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1" w:author="Nur Sekhudin" w:date="2022-07-05T09:47:00Z">
              <w:r w:rsidRPr="00EC6F38" w:rsidDel="00E86C94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2" w:author="Nur Sekhudin" w:date="2022-07-05T09:47:00Z">
              <w:r w:rsidR="00E86C94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3" w:author="Nur Sekhudin" w:date="2022-07-05T09:48:00Z">
              <w:r w:rsidRPr="00EC6F38" w:rsidDel="00AF220F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34" w:author="Nur Sekhudin" w:date="2022-07-05T09:48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>inilah</w:t>
              </w:r>
              <w:proofErr w:type="spellEnd"/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>menyebabkan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5" w:author="Nur Sekhudin" w:date="2022-07-05T09:49:00Z">
              <w:r w:rsidRPr="00EC6F38" w:rsidDel="00AF220F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6" w:author="Nur Sekhudin" w:date="2022-07-05T09:49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>sosialisasikan</w:t>
              </w:r>
            </w:ins>
            <w:proofErr w:type="spellEnd"/>
            <w:del w:id="37" w:author="Nur Sekhudin" w:date="2022-07-05T09:49:00Z">
              <w:r w:rsidRPr="00EC6F38" w:rsidDel="00AF220F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" w:author="Nur Sekhudin" w:date="2022-07-05T09:49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del w:id="39" w:author="Nur Sekhudin" w:date="2022-07-05T09:49:00Z">
              <w:r w:rsidRPr="00EC6F38" w:rsidDel="00AF220F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D3395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EF51C46" w14:textId="121A6652" w:rsidR="00125355" w:rsidRPr="00EC6F38" w:rsidDel="00AF220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0" w:author="Nur Sekhudin" w:date="2022-07-05T09:5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41" w:author="Nur Sekhudin" w:date="2022-07-05T09:50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6C4A71F5" w14:textId="25031F78" w:rsidR="00125355" w:rsidRPr="00AF220F" w:rsidRDefault="00125355" w:rsidP="00AF22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2" w:author="Nur Sekhudin" w:date="2022-07-05T09:50:00Z">
              <w:r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43" w:author="Nur Sekhudin" w:date="2022-07-05T09:51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44" w:author="Nur Sekhudin" w:date="2022-07-05T09:51:00Z">
              <w:r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>ada t</w:delText>
              </w:r>
            </w:del>
            <w:r w:rsidRPr="00AF220F">
              <w:rPr>
                <w:rFonts w:ascii="Times New Roman" w:eastAsia="Times New Roman" w:hAnsi="Times New Roman" w:cs="Times New Roman"/>
                <w:szCs w:val="24"/>
              </w:rPr>
              <w:t>aha</w:t>
            </w:r>
            <w:ins w:id="45" w:author="Nur Sekhudin" w:date="2022-07-05T09:50:00Z">
              <w:r w:rsidR="00AF220F" w:rsidRPr="00AF220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6" w:author="Nur Sekhudin" w:date="2022-07-05T09:50:00Z">
              <w:r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Nur Sekhudin" w:date="2022-07-05T09:51:00Z">
              <w:r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AF220F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ins w:id="48" w:author="Nur Sekhudin" w:date="2022-07-05T09:51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9" w:author="Nur Sekhudin" w:date="2022-07-05T09:51:00Z">
              <w:r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02BD9C" w14:textId="4499A3EF" w:rsidR="00125355" w:rsidRPr="00EC6F38" w:rsidDel="00AF220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0" w:author="Nur Sekhudin" w:date="2022-07-05T09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51" w:author="Nur Sekhudin" w:date="2022-07-05T09:51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2" w:author="Nur Sekhudin" w:date="2022-07-05T09:51:00Z">
              <w:r w:rsidRPr="00EC6F38" w:rsidDel="00AF220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7310262" w14:textId="3E63C29E" w:rsidR="00125355" w:rsidRPr="00AF220F" w:rsidRDefault="00AF220F" w:rsidP="00AF22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3" w:author="Nur Sekhudin" w:date="2022-07-05T09:51:00Z"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54" w:author="Nur Sekhudin" w:date="2022-07-05T09:51:00Z">
              <w:r w:rsidR="00125355"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55" w:author="Nur Sekhudin" w:date="2022-07-05T09:51:00Z">
              <w:r w:rsidR="00125355"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Nur Sekhudin" w:date="2022-07-05T09:51:00Z">
              <w:r w:rsidR="00125355"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35350F" w14:textId="399E7F17" w:rsidR="00125355" w:rsidRPr="00EC6F38" w:rsidDel="00AF220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7" w:author="Nur Sekhudin" w:date="2022-07-05T09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58" w:author="Nur Sekhudin" w:date="2022-07-05T09:51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7A41308D" w14:textId="2E40C0B9" w:rsidR="00125355" w:rsidRPr="00AF220F" w:rsidRDefault="00125355" w:rsidP="00AF22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AF220F">
              <w:rPr>
                <w:rFonts w:ascii="Times New Roman" w:eastAsia="Times New Roman" w:hAnsi="Times New Roman" w:cs="Times New Roman"/>
                <w:szCs w:val="24"/>
              </w:rPr>
              <w:t>G</w:t>
            </w:r>
            <w:ins w:id="59" w:author="Nur Sekhudin" w:date="2022-07-05T09:52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0" w:author="Nur Sekhudin" w:date="2022-07-05T09:52:00Z">
              <w:r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>u</w:delText>
              </w:r>
            </w:del>
            <w:r w:rsidRPr="00AF220F">
              <w:rPr>
                <w:rFonts w:ascii="Times New Roman" w:eastAsia="Times New Roman" w:hAnsi="Times New Roman" w:cs="Times New Roman"/>
                <w:szCs w:val="24"/>
              </w:rPr>
              <w:t>r</w:t>
            </w:r>
            <w:ins w:id="61" w:author="Nur Sekhudin" w:date="2022-07-05T09:52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2" w:author="Nur Sekhudin" w:date="2022-07-05T09:52:00Z">
              <w:r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3" w:author="Nur Sekhudin" w:date="2022-07-05T09:52:00Z">
              <w:r w:rsidR="00AF220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220F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AF220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F08297" w14:textId="77777777" w:rsidR="00125355" w:rsidRPr="00EC6F38" w:rsidDel="00AF220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4" w:author="Nur Sekhudin" w:date="2022-07-05T09:5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2CEADF3" w14:textId="59CCE167" w:rsidR="00125355" w:rsidRPr="00AF220F" w:rsidRDefault="00AF220F" w:rsidP="00AF22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5" w:author="Nur Sekhudin" w:date="2022-07-05T09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6" w:author="Nur Sekhudin" w:date="2022-07-05T09:52:00Z">
              <w:r w:rsidR="00125355"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67" w:author="Nur Sekhudin" w:date="2022-07-05T09:52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8" w:author="Nur Sekhudin" w:date="2022-07-05T09:52:00Z">
              <w:r w:rsidR="00125355" w:rsidRPr="00AF220F" w:rsidDel="00AF220F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AF220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F42DF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9" w:author="Nur Sekhudin" w:date="2022-07-05T09:53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B949C7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F43A0E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0809A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0BADA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B4E0FE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CC5FA4D" w14:textId="19EABEC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Nur Sekhudin" w:date="2022-07-05T09:53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71" w:author="Nur Sekhudin" w:date="2022-07-05T09:53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72" w:author="Nur Sekhudin" w:date="2022-07-05T09:54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3" w:author="Nur Sekhudin" w:date="2022-07-05T09:54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4" w:author="Nur Sekhudin" w:date="2022-07-05T09:54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5" w:author="Nur Sekhudin" w:date="2022-07-05T09:54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76" w:author="Nur Sekhudin" w:date="2022-07-05T09:54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7" w:author="Nur Sekhudin" w:date="2022-07-05T09:54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201179" w14:textId="2D68481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78" w:author="Nur Sekhudin" w:date="2022-07-05T09:55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9" w:author="Nur Sekhudin" w:date="2022-07-05T09:55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0" w:author="Nur Sekhudin" w:date="2022-07-05T09:59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industi</w:t>
              </w:r>
              <w:proofErr w:type="spellEnd"/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1" w:author="Nur Sekhudin" w:date="2022-07-05T09:57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2" w:author="Nur Sekhudin" w:date="2022-07-05T09:55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proofErr w:type="spellStart"/>
            <w:ins w:id="83" w:author="Nur Sekhudin" w:date="2022-07-05T09:57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>bertujuan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4" w:author="Nur Sekhudin" w:date="2022-07-05T09:56:00Z">
              <w:r w:rsidRPr="00EC6F38" w:rsidDel="008E60F6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anak 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85" w:author="Nur Sekhudin" w:date="2022-07-05T09:57:00Z"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E60F6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4B1CF5" w14:textId="1EE4364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6" w:author="Nur Sekhudin" w:date="2022-07-05T09:58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7" w:author="Nur Sekhudin" w:date="2022-07-05T09:58:00Z">
              <w:r w:rsidRPr="00EC6F38" w:rsidDel="005C3CE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88" w:author="Nur Sekhudin" w:date="2022-07-05T09:58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89" w:author="Nur Sekhudin" w:date="2022-07-05T09:58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0" w:author="Nur Sekhudin" w:date="2022-07-05T09:58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1" w:author="Nur Sekhudin" w:date="2022-07-05T09:58:00Z">
              <w:r w:rsidRPr="00EC6F38" w:rsidDel="005C3CE3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A2C037" w14:textId="672077C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2" w:author="Nur Sekhudin" w:date="2022-07-05T09:59:00Z">
              <w:r w:rsidRPr="00EC6F38" w:rsidDel="005C3CE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93" w:author="Nur Sekhudin" w:date="2022-07-05T09:59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94" w:author="Nur Sekhudin" w:date="2022-07-05T09:59:00Z">
              <w:r w:rsidRPr="00EC6F38" w:rsidDel="005C3CE3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95" w:author="Nur Sekhudin" w:date="2022-07-05T09:58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6" w:author="Nur Sekhudin" w:date="2022-07-05T09:59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7" w:author="Nur Sekhudin" w:date="2022-07-05T09:59:00Z">
              <w:r w:rsidRPr="00EC6F38" w:rsidDel="005C3CE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ins w:id="98" w:author="Nur Sekhudin" w:date="2022-07-05T09:59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99" w:author="Nur Sekhudin" w:date="2022-07-05T09:59:00Z">
              <w:r w:rsidRPr="00EC6F38" w:rsidDel="005C3CE3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0" w:author="Nur Sekhudin" w:date="2022-07-05T09:59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01" w:author="Nur Sekhudin" w:date="2022-07-05T10:00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102" w:author="Nur Sekhudin" w:date="2022-07-05T10:00:00Z">
              <w:r w:rsidRPr="00EC6F38" w:rsidDel="005C3CE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3" w:author="Nur Sekhudin" w:date="2022-07-05T10:00:00Z">
              <w:r w:rsidR="005C3CE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58EE78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17570">
    <w:abstractNumId w:val="1"/>
  </w:num>
  <w:num w:numId="2" w16cid:durableId="1919509382">
    <w:abstractNumId w:val="0"/>
  </w:num>
  <w:num w:numId="3" w16cid:durableId="848843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r Sekhudin">
    <w15:presenceInfo w15:providerId="None" w15:userId="Nur Sekhud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C3CE3"/>
    <w:rsid w:val="008E60F6"/>
    <w:rsid w:val="00924DF5"/>
    <w:rsid w:val="00A828A5"/>
    <w:rsid w:val="00AF220F"/>
    <w:rsid w:val="00E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3EA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828A5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2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8A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8A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Sekhudin</cp:lastModifiedBy>
  <cp:revision>2</cp:revision>
  <dcterms:created xsi:type="dcterms:W3CDTF">2022-07-05T03:02:00Z</dcterms:created>
  <dcterms:modified xsi:type="dcterms:W3CDTF">2022-07-05T03:02:00Z</dcterms:modified>
</cp:coreProperties>
</file>