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5BE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7E574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E74A3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17BAE8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4C6A51B0" w14:textId="77777777" w:rsidR="00927764" w:rsidRPr="00C50A1E" w:rsidRDefault="00927764" w:rsidP="0038233B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Yanuardi Raharjo" w:date="2022-03-25T09:18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5CCAD13" w14:textId="50C390F2" w:rsidR="00927764" w:rsidRDefault="00927764" w:rsidP="0038233B">
      <w:pPr>
        <w:shd w:val="clear" w:color="auto" w:fill="F5F5F5"/>
        <w:spacing w:line="270" w:lineRule="atLeast"/>
        <w:jc w:val="center"/>
        <w:rPr>
          <w:ins w:id="1" w:author="Yanuardi Raharjo" w:date="2022-03-25T09:20:00Z"/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99C7637" w14:textId="77777777" w:rsidR="0038233B" w:rsidRPr="00C50A1E" w:rsidRDefault="0038233B" w:rsidP="0038233B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2" w:author="Yanuardi Raharjo" w:date="2022-03-25T09:18:00Z">
          <w:pPr>
            <w:shd w:val="clear" w:color="auto" w:fill="F5F5F5"/>
            <w:spacing w:line="270" w:lineRule="atLeast"/>
          </w:pPr>
        </w:pPrChange>
      </w:pPr>
    </w:p>
    <w:p w14:paraId="3818671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44C78B" wp14:editId="39A7E82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28F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2097B14" w14:textId="77777777" w:rsidR="0038233B" w:rsidRDefault="0038233B" w:rsidP="00927764">
      <w:pPr>
        <w:shd w:val="clear" w:color="auto" w:fill="F5F5F5"/>
        <w:spacing w:after="375"/>
        <w:rPr>
          <w:ins w:id="3" w:author="Yanuardi Raharjo" w:date="2022-03-25T09:18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4874685" w14:textId="5C9576CB" w:rsidR="00927764" w:rsidRPr="0038233B" w:rsidDel="00CF6564" w:rsidRDefault="00927764" w:rsidP="00927764">
      <w:pPr>
        <w:shd w:val="clear" w:color="auto" w:fill="F5F5F5"/>
        <w:spacing w:after="375"/>
        <w:rPr>
          <w:del w:id="4" w:author="Yanuardi Raharjo" w:date="2022-03-25T09:42:00Z"/>
          <w:rFonts w:ascii="Times New Roman" w:eastAsia="Times New Roman" w:hAnsi="Times New Roman" w:cs="Times New Roman"/>
          <w:sz w:val="24"/>
          <w:szCs w:val="24"/>
        </w:rPr>
      </w:pPr>
      <w:del w:id="5" w:author="Yanuardi Raharjo" w:date="2022-03-25T09:42:00Z">
        <w:r w:rsidRPr="0038233B" w:rsidDel="00CF6564">
          <w:rPr>
            <w:rFonts w:ascii="Times New Roman" w:eastAsia="Times New Roman" w:hAnsi="Times New Roman" w:cs="Times New Roman"/>
            <w:sz w:val="24"/>
            <w:szCs w:val="24"/>
            <w:rPrChange w:id="6" w:author="Yanuardi Raharjo" w:date="2022-03-25T09:19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Hujan turun, berat badan naik, hubungan sama dia tetep temenan aja. Huft.</w:delText>
        </w:r>
      </w:del>
    </w:p>
    <w:p w14:paraId="64A933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7" w:author="Yanuardi Raharjo" w:date="2022-03-25T09:44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8" w:author="Yanuardi Raharjo" w:date="2022-03-25T09:43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Yanuardi Raharjo" w:date="2022-03-25T09:44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1C7360" w14:textId="2E8CB1F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</w:t>
      </w:r>
      <w:ins w:id="10" w:author="Yanuardi Raharjo" w:date="2022-03-25T09:44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" w:author="Yanuardi Raharjo" w:date="2022-03-25T09:44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a. M</w:delText>
        </w:r>
      </w:del>
      <w:ins w:id="12" w:author="Yanuardi Raharjo" w:date="2022-03-25T09:44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13" w:author="Yanuardi Raharjo" w:date="2022-03-25T09:44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, hujan benar-benar datang seperti perkiraan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4" w:author="Yanuardi Raharjo" w:date="2022-03-25T09:45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14:paraId="40830EA7" w14:textId="5C9E9E3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Yanuardi Raharjo" w:date="2022-03-25T09:45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6" w:author="Yanuardi Raharjo" w:date="2022-03-25T09:45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>gundah</w:t>
        </w:r>
      </w:ins>
      <w:proofErr w:type="spellEnd"/>
      <w:del w:id="17" w:author="Yanuardi Raharjo" w:date="2022-03-25T09:45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del w:id="18" w:author="Yanuardi Raharjo" w:date="2022-03-25T09:46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, p</w:delText>
        </w:r>
      </w:del>
      <w:del w:id="19" w:author="Yanuardi Raharjo" w:date="2022-03-25T09:45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un perilaku kita yang lain</w:delText>
        </w:r>
      </w:del>
      <w:ins w:id="20" w:author="Yanuardi Raharjo" w:date="2022-03-25T09:46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persoalan</w:t>
        </w:r>
        <w:proofErr w:type="spellEnd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 badan</w:t>
        </w:r>
      </w:ins>
      <w:del w:id="21" w:author="Yanuardi Raharjo" w:date="2022-03-25T09:46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. Soal ma</w:delText>
        </w:r>
      </w:del>
      <w:ins w:id="22" w:author="Yanuardi Raharjo" w:date="2022-03-25T09:47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3" w:author="Yanuardi Raharjo" w:date="2022-03-25T09:46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>kan.</w:delText>
        </w:r>
      </w:del>
      <w:del w:id="24" w:author="Yanuardi Raharjo" w:date="2022-03-25T09:47:00Z">
        <w:r w:rsidRPr="00C50A1E" w:rsidDel="00372ACD">
          <w:rPr>
            <w:rFonts w:ascii="Times New Roman" w:eastAsia="Times New Roman" w:hAnsi="Times New Roman" w:cs="Times New Roman"/>
            <w:sz w:val="24"/>
            <w:szCs w:val="24"/>
          </w:rPr>
          <w:delText xml:space="preserve"> Ya, hujan yang membuat kita jadi sering lapar. K</w:delText>
        </w:r>
      </w:del>
      <w:proofErr w:type="spellStart"/>
      <w:ins w:id="25" w:author="Yanuardi Raharjo" w:date="2022-03-25T09:47:00Z">
        <w:r w:rsidR="00372AC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D60244" w14:textId="027028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6" w:author="Yanuardi Raharjo" w:date="2022-03-25T09:22:00Z">
        <w:r w:rsidR="0038233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7" w:author="Yanuardi Raharjo" w:date="2022-03-25T09:22:00Z">
        <w:r w:rsidDel="0038233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321F697" w14:textId="5D79008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Yanuardi Raharjo" w:date="2022-03-25T09:23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proofErr w:type="spellEnd"/>
      <w:del w:id="29" w:author="Yanuardi Raharjo" w:date="2022-03-25T09:23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0" w:author="Yanuardi Raharjo" w:date="2022-03-25T09:23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E03DA" w14:textId="0F68F0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1" w:author="Yanuardi Raharjo" w:date="2022-03-25T09:24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32" w:author="Yanuardi Raharjo" w:date="2022-03-25T09:24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33" w:author="Yanuardi Raharjo" w:date="2022-03-25T09:26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D50E8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="009D50E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4" w:author="Yanuardi Raharjo" w:date="2022-03-25T09:26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3E6ABEB" w14:textId="10C3B9DF" w:rsidR="00927764" w:rsidRPr="00C50A1E" w:rsidDel="009D50E8" w:rsidRDefault="00927764" w:rsidP="00927764">
      <w:pPr>
        <w:shd w:val="clear" w:color="auto" w:fill="F5F5F5"/>
        <w:spacing w:after="375"/>
        <w:rPr>
          <w:del w:id="35" w:author="Yanuardi Raharjo" w:date="2022-03-25T09:2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Yanuardi Raharjo" w:date="2022-03-25T09:27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9D50E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Yanuardi Raharjo" w:date="2022-03-25T09:27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9D50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Yanuardi Raharjo" w:date="2022-03-25T09:27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9" w:author="Yanuardi Raharjo" w:date="2022-03-25T09:27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Yanuardi Raharjo" w:date="2022-03-25T09:26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pemicu</w:t>
        </w:r>
      </w:ins>
      <w:proofErr w:type="spellEnd"/>
      <w:del w:id="41" w:author="Yanuardi Raharjo" w:date="2022-03-25T09:26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>pencetus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Yanuardi Raharjo" w:date="2022-03-25T09:27:00Z">
        <w:r w:rsidRPr="00C50A1E" w:rsidDel="009D50E8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Yanuardi Raharjo" w:date="2022-03-25T09:27:00Z">
        <w:r w:rsidR="009D50E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44" w:author="Yanuardi Raharjo" w:date="2022-03-25T09:27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035E3B9A" w14:textId="53AA3215" w:rsidR="00927764" w:rsidRPr="00C50A1E" w:rsidDel="008D12BA" w:rsidRDefault="00927764" w:rsidP="00927764">
      <w:pPr>
        <w:shd w:val="clear" w:color="auto" w:fill="F5F5F5"/>
        <w:spacing w:after="375"/>
        <w:rPr>
          <w:del w:id="45" w:author="Yanuardi Raharjo" w:date="2022-03-25T09:29:00Z"/>
          <w:rFonts w:ascii="Times New Roman" w:eastAsia="Times New Roman" w:hAnsi="Times New Roman" w:cs="Times New Roman"/>
          <w:sz w:val="24"/>
          <w:szCs w:val="24"/>
        </w:rPr>
      </w:pPr>
      <w:del w:id="46" w:author="Yanuardi Raharjo" w:date="2022-03-25T09:27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47" w:author="Yanuardi Raharjo" w:date="2022-03-25T09:27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48" w:author="Yanuardi Raharjo" w:date="2022-03-25T09:29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>disebabkan</w:t>
        </w:r>
        <w:proofErr w:type="spellEnd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D12BA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del w:id="49" w:author="Yanuardi Raharjo" w:date="2022-03-25T09:28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>Apalagi dengan makan,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12145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47924A8" w14:textId="4C8FF923" w:rsidR="00927764" w:rsidRPr="00C50A1E" w:rsidDel="008D12BA" w:rsidRDefault="00927764" w:rsidP="00927764">
      <w:pPr>
        <w:shd w:val="clear" w:color="auto" w:fill="F5F5F5"/>
        <w:spacing w:after="375"/>
        <w:rPr>
          <w:del w:id="50" w:author="Yanuardi Raharjo" w:date="2022-03-25T09:3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1" w:author="Yanuardi Raharjo" w:date="2022-03-25T09:30:00Z">
        <w:r w:rsidR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52" w:author="Yanuardi Raharjo" w:date="2022-03-25T09:30:00Z">
        <w:r w:rsidRPr="00C50A1E" w:rsidDel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53" w:author="Yanuardi Raharjo" w:date="2022-03-25T09:30:00Z">
        <w:r w:rsidR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54" w:author="Yanuardi Raharjo" w:date="2022-03-25T09:30:00Z">
        <w:r w:rsidRPr="00C50A1E" w:rsidDel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 S</w:delText>
        </w:r>
      </w:del>
      <w:proofErr w:type="spellStart"/>
      <w:ins w:id="55" w:author="Yanuardi Raharjo" w:date="2022-03-25T09:30:00Z">
        <w:r w:rsidR="008D12B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6" w:author="Yanuardi Raharjo" w:date="2022-03-25T09:30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 xml:space="preserve"> datang</w:delText>
        </w:r>
      </w:del>
      <w:ins w:id="57" w:author="Yanuardi Raharjo" w:date="2022-03-25T09:31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8" w:author="Yanuardi Raharjo" w:date="2022-03-25T09:31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 xml:space="preserve">, 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59" w:author="Yanuardi Raharjo" w:date="2022-03-25T09:31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0" w:author="Yanuardi Raharjo" w:date="2022-03-25T09:30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1" w:author="Yanuardi Raharjo" w:date="2022-03-25T09:33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ins w:id="62" w:author="Yanuardi Raharjo" w:date="2022-03-25T09:33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erjarak</w:t>
      </w:r>
      <w:proofErr w:type="spellEnd"/>
      <w:ins w:id="63" w:author="Yanuardi Raharjo" w:date="2022-03-25T09:32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4" w:author="Yanuardi Raharjo" w:date="2022-03-25T09:32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>. Ehem</w:delText>
        </w:r>
      </w:del>
      <w:ins w:id="65" w:author="Yanuardi Raharjo" w:date="2022-03-25T09:32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Yanuardi Raharjo" w:date="2022-03-25T09:32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67FFB7A" w14:textId="0C4C58FA" w:rsidR="00927764" w:rsidRPr="00C50A1E" w:rsidDel="004E6E31" w:rsidRDefault="00927764" w:rsidP="00927764">
      <w:pPr>
        <w:shd w:val="clear" w:color="auto" w:fill="F5F5F5"/>
        <w:spacing w:after="375"/>
        <w:rPr>
          <w:del w:id="67" w:author="Yanuardi Raharjo" w:date="2022-03-25T09:3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ins w:id="68" w:author="Yanuardi Raharjo" w:date="2022-03-25T09:32:00Z">
        <w:r w:rsidR="008D12B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Yanuardi Raharjo" w:date="2022-03-25T09:32:00Z">
        <w:r w:rsidRPr="00C50A1E" w:rsidDel="008D12BA">
          <w:rPr>
            <w:rFonts w:ascii="Times New Roman" w:eastAsia="Times New Roman" w:hAnsi="Times New Roman" w:cs="Times New Roman"/>
            <w:sz w:val="24"/>
            <w:szCs w:val="24"/>
          </w:rPr>
          <w:delText xml:space="preserve">-bubuk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ins w:id="70" w:author="Yanuardi Raharjo" w:date="2022-03-25T09:33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Makanan-makanan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makin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dekat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</w:ins>
      <w:proofErr w:type="spellEnd"/>
    </w:p>
    <w:p w14:paraId="66DF44DE" w14:textId="36EA16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1" w:author="Yanuardi Raharjo" w:date="2022-03-25T09:33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72" w:author="Yanuardi Raharjo" w:date="2022-03-25T09:33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3" w:author="Yanuardi Raharjo" w:date="2022-03-25T09:33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4" w:author="Yanuardi Raharjo" w:date="2022-03-25T09:34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75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</w:ins>
      <w:del w:id="76" w:author="Yanuardi Raharjo" w:date="2022-03-25T09:34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proofErr w:type="spellStart"/>
      <w:ins w:id="77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1F8C7" w14:textId="52DBC5F3" w:rsidR="00927764" w:rsidRPr="00C50A1E" w:rsidDel="004E6E31" w:rsidRDefault="00927764" w:rsidP="00927764">
      <w:pPr>
        <w:shd w:val="clear" w:color="auto" w:fill="F5F5F5"/>
        <w:spacing w:after="375"/>
        <w:rPr>
          <w:del w:id="78" w:author="Yanuardi Raharjo" w:date="2022-03-25T09:3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9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0" w:author="Yanuardi Raharjo" w:date="2022-03-25T09:34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81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del w:id="82" w:author="Yanuardi Raharjo" w:date="2022-03-25T09:34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83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4" w:author="Yanuardi Raharjo" w:date="2022-03-25T09:34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. Yang </w:delText>
        </w:r>
      </w:del>
      <w:ins w:id="85" w:author="Yanuardi Raharjo" w:date="2022-03-25T09:34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86" w:author="Yanuardi Raharjo" w:date="2022-03-25T09:35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tanp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menimbang</w:t>
        </w:r>
      </w:ins>
      <w:proofErr w:type="spellEnd"/>
      <w:del w:id="87" w:author="Yanuardi Raharjo" w:date="2022-03-25T09:35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88" w:author="Yanuardi Raharjo" w:date="2022-03-25T09:35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dihasilkan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9" w:author="Yanuardi Raharjo" w:date="2022-03-25T09:35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 belakangan</w:delText>
        </w:r>
      </w:del>
      <w:ins w:id="90" w:author="Yanuardi Raharjo" w:date="2022-03-25T09:35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Hal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1" w:author="Yanuardi Raharjo" w:date="2022-03-25T09:35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F91B4FF" w14:textId="67DF19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92" w:author="Yanuardi Raharjo" w:date="2022-03-25T09:35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mulai aja </w:delText>
        </w:r>
      </w:del>
      <w:del w:id="93" w:author="Yanuardi Raharjo" w:date="2022-03-25T09:36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4" w:author="Yanuardi Raharjo" w:date="2022-03-25T09:36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5" w:author="Yanuardi Raharjo" w:date="2022-03-25T09:36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96" w:author="Yanuardi Raharjo" w:date="2022-03-25T09:36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Sama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hal-nya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7" w:author="Yanuardi Raharjo" w:date="2022-03-25T09:36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Atau jika ingin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del w:id="98" w:author="Yanuardi Raharjo" w:date="2022-03-25T09:36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ins w:id="99" w:author="Yanuardi Raharjo" w:date="2022-03-25T09:36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ins w:id="100" w:author="Yanuardi Raharjo" w:date="2022-03-25T09:36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konsumsi</w:t>
        </w:r>
      </w:ins>
      <w:proofErr w:type="spellEnd"/>
      <w:del w:id="101" w:author="Yanuardi Raharjo" w:date="2022-03-25T09:37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2" w:author="Yanuardi Raharjo" w:date="2022-03-25T09:37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03" w:author="Yanuardi Raharjo" w:date="2022-03-25T09:37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4" w:author="Yanuardi Raharjo" w:date="2022-03-25T09:37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4E6E3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03D97827" w14:textId="11255869" w:rsidR="00927764" w:rsidRPr="00C50A1E" w:rsidDel="00CF6564" w:rsidRDefault="00927764" w:rsidP="00927764">
      <w:pPr>
        <w:shd w:val="clear" w:color="auto" w:fill="F5F5F5"/>
        <w:spacing w:after="375"/>
        <w:rPr>
          <w:del w:id="105" w:author="Yanuardi Raharjo" w:date="2022-03-25T09:3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ins w:id="106" w:author="Yanuardi Raharjo" w:date="2022-03-25T09:37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107" w:author="Yanuardi Raharjo" w:date="2022-03-25T09:37:00Z">
        <w:r w:rsidRPr="00C50A1E" w:rsidDel="004E6E31">
          <w:rPr>
            <w:rFonts w:ascii="Times New Roman" w:eastAsia="Times New Roman" w:hAnsi="Times New Roman" w:cs="Times New Roman"/>
            <w:sz w:val="24"/>
            <w:szCs w:val="24"/>
          </w:rPr>
          <w:delText>bisa jadi</w:delText>
        </w:r>
      </w:del>
      <w:ins w:id="108" w:author="Yanuardi Raharjo" w:date="2022-03-25T09:37:00Z">
        <w:r w:rsidR="004E6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E6E31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badan</w:t>
        </w:r>
      </w:ins>
      <w:ins w:id="109" w:author="Yanuardi Raharjo" w:date="2022-03-25T09:38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0" w:author="Yanuardi Raharjo" w:date="2022-03-25T09:38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 xml:space="preserve"> biang berat badan yang lebih suka naiknya.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F6564">
        <w:rPr>
          <w:rFonts w:ascii="Times New Roman" w:eastAsia="Times New Roman" w:hAnsi="Times New Roman" w:cs="Times New Roman"/>
          <w:i/>
          <w:iCs/>
          <w:sz w:val="24"/>
          <w:szCs w:val="24"/>
          <w:rPrChange w:id="111" w:author="Yanuardi Raharjo" w:date="2022-03-25T09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12" w:author="Yanuardi Raharjo" w:date="2022-03-25T09:38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3" w:author="Yanuardi Raharjo" w:date="2022-03-25T09:38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48E317A8" w14:textId="3DF933E7" w:rsidR="00927764" w:rsidRPr="00C50A1E" w:rsidDel="00CF6564" w:rsidRDefault="00927764" w:rsidP="00927764">
      <w:pPr>
        <w:shd w:val="clear" w:color="auto" w:fill="F5F5F5"/>
        <w:spacing w:after="375"/>
        <w:rPr>
          <w:del w:id="114" w:author="Yanuardi Raharjo" w:date="2022-03-25T09:4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5" w:author="Yanuardi Raharjo" w:date="2022-03-25T09:38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116" w:author="Yanuardi Raharjo" w:date="2022-03-25T09:38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seperti 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</w:t>
      </w:r>
      <w:del w:id="117" w:author="Yanuardi Raharjo" w:date="2022-03-25T09:39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seharusnya dibakar jadi </w:delText>
        </w:r>
      </w:del>
      <w:proofErr w:type="spellStart"/>
      <w:ins w:id="118" w:author="Yanuardi Raharjo" w:date="2022-03-25T09:39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>tersimpan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lama di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19" w:author="Yanuardi Raharjo" w:date="2022-03-25T09:40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20" w:author="Yanuardi Raharjo" w:date="2022-03-25T09:41:00Z">
        <w:r w:rsidR="00CF6564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badan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naik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bukanlan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CF656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1" w:author="Yanuardi Raharjo" w:date="2022-03-25T09:39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CF6564">
          <w:rPr>
            <w:rFonts w:ascii="Times New Roman" w:eastAsia="Times New Roman" w:hAnsi="Times New Roman" w:cs="Times New Roman"/>
            <w:sz w:val="24"/>
            <w:szCs w:val="24"/>
          </w:rPr>
          <w:delText>an mager saja. Jadi simpanan di</w:delText>
        </w:r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</w:p>
    <w:p w14:paraId="4B0F574E" w14:textId="267AAD02" w:rsidR="00927764" w:rsidRPr="00C50A1E" w:rsidDel="00CF6564" w:rsidRDefault="00927764" w:rsidP="00CF6564">
      <w:pPr>
        <w:shd w:val="clear" w:color="auto" w:fill="F5F5F5"/>
        <w:spacing w:after="375"/>
        <w:rPr>
          <w:del w:id="122" w:author="Yanuardi Raharjo" w:date="2022-03-25T09:41:00Z"/>
          <w:rFonts w:ascii="Times New Roman" w:eastAsia="Times New Roman" w:hAnsi="Times New Roman" w:cs="Times New Roman"/>
          <w:sz w:val="24"/>
          <w:szCs w:val="24"/>
        </w:rPr>
        <w:pPrChange w:id="123" w:author="Yanuardi Raharjo" w:date="2022-03-25T09:41:00Z">
          <w:pPr>
            <w:shd w:val="clear" w:color="auto" w:fill="F5F5F5"/>
            <w:spacing w:after="375"/>
          </w:pPr>
        </w:pPrChange>
      </w:pPr>
      <w:del w:id="124" w:author="Yanuardi Raharjo" w:date="2022-03-25T09:41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 xml:space="preserve">Jadi, jangan salahkan hujannya. Soal nafsu makan ini lebih banyak salahnya di kamu. Kamu yang tidak bisa mengendalikan diri. Kalau tiba-tiba berat </w:delText>
        </w:r>
        <w:r w:rsidDel="00CF6564">
          <w:rPr>
            <w:rFonts w:ascii="Times New Roman" w:eastAsia="Times New Roman" w:hAnsi="Times New Roman" w:cs="Times New Roman"/>
            <w:sz w:val="24"/>
            <w:szCs w:val="24"/>
          </w:rPr>
          <w:delText>badan ikut tergelincir makin ke</w:delText>
        </w:r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kanan di saat hujan. Coba ingat-ingat apa yang kamu makan saat hujan?</w:delText>
        </w:r>
      </w:del>
    </w:p>
    <w:p w14:paraId="26952BEC" w14:textId="240B2D35" w:rsidR="00927764" w:rsidRPr="00C50A1E" w:rsidRDefault="00927764" w:rsidP="00CF65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25" w:author="Yanuardi Raharjo" w:date="2022-03-25T09:41:00Z">
        <w:r w:rsidRPr="00C50A1E" w:rsidDel="00CF6564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kalori. HAHA. </w:delText>
        </w:r>
      </w:del>
    </w:p>
    <w:p w14:paraId="43C2B56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FB5305E" w14:textId="77777777" w:rsidR="00927764" w:rsidRPr="00C50A1E" w:rsidRDefault="00927764" w:rsidP="00927764"/>
    <w:p w14:paraId="050D4FBB" w14:textId="77777777" w:rsidR="00927764" w:rsidRPr="005A045A" w:rsidRDefault="00927764" w:rsidP="00927764">
      <w:pPr>
        <w:rPr>
          <w:i/>
        </w:rPr>
      </w:pPr>
    </w:p>
    <w:p w14:paraId="6AB87AA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245F13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EF3E8" w14:textId="77777777" w:rsidR="00366283" w:rsidRDefault="00366283">
      <w:r>
        <w:separator/>
      </w:r>
    </w:p>
  </w:endnote>
  <w:endnote w:type="continuationSeparator" w:id="0">
    <w:p w14:paraId="7C4DABF5" w14:textId="77777777" w:rsidR="00366283" w:rsidRDefault="00366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3AC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5692B4" w14:textId="77777777" w:rsidR="00941E77" w:rsidRDefault="00366283">
    <w:pPr>
      <w:pStyle w:val="Footer"/>
    </w:pPr>
  </w:p>
  <w:p w14:paraId="5C46E120" w14:textId="77777777" w:rsidR="00941E77" w:rsidRDefault="00366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E211B" w14:textId="77777777" w:rsidR="00366283" w:rsidRDefault="00366283">
      <w:r>
        <w:separator/>
      </w:r>
    </w:p>
  </w:footnote>
  <w:footnote w:type="continuationSeparator" w:id="0">
    <w:p w14:paraId="1260106F" w14:textId="77777777" w:rsidR="00366283" w:rsidRDefault="00366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uardi Raharjo">
    <w15:presenceInfo w15:providerId="Windows Live" w15:userId="1a2796e4a6e6f8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66283"/>
    <w:rsid w:val="00372ACD"/>
    <w:rsid w:val="0038233B"/>
    <w:rsid w:val="0042167F"/>
    <w:rsid w:val="004E6E31"/>
    <w:rsid w:val="008D12BA"/>
    <w:rsid w:val="00924DF5"/>
    <w:rsid w:val="00927764"/>
    <w:rsid w:val="009D50E8"/>
    <w:rsid w:val="00C20908"/>
    <w:rsid w:val="00C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680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Yanuardi Raharjo</cp:lastModifiedBy>
  <cp:revision>2</cp:revision>
  <dcterms:created xsi:type="dcterms:W3CDTF">2022-03-25T02:47:00Z</dcterms:created>
  <dcterms:modified xsi:type="dcterms:W3CDTF">2022-03-25T02:47:00Z</dcterms:modified>
</cp:coreProperties>
</file>