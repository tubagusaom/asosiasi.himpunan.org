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man Old Style" w:hAnsi="Bookman Old Style"/>
          <w:b/>
          <w:sz w:val="28"/>
          <w:szCs w:val="28"/>
        </w:rPr>
      </w:pPr>
      <w:r>
        <w:rPr>
          <w:rFonts w:ascii="Bookman Old Style" w:hAnsi="Bookman Old Style"/>
          <w:b/>
          <w:sz w:val="28"/>
          <w:szCs w:val="28"/>
        </w:rPr>
        <w:t>TUGAS OBSERVASI 5</w:t>
      </w:r>
    </w:p>
    <w:p>
      <w:pPr>
        <w:jc w:val="center"/>
        <w:rPr>
          <w:rFonts w:ascii="Bookman Old Style" w:hAnsi="Bookman Old Style"/>
          <w:b/>
          <w:sz w:val="28"/>
          <w:szCs w:val="28"/>
        </w:rPr>
      </w:pPr>
      <w:r>
        <w:rPr>
          <w:rFonts w:ascii="Bookman Old Style" w:hAnsi="Bookman Old Style"/>
          <w:b/>
          <w:sz w:val="28"/>
          <w:szCs w:val="28"/>
        </w:rPr>
        <w:t>SKEMA PENYUNTINGAN NASKAH</w:t>
      </w:r>
    </w:p>
    <w:p>
      <w:pPr>
        <w:jc w:val="center"/>
        <w:rPr>
          <w:rFonts w:ascii="Cambria" w:hAnsi="Cambria" w:cs="Times New Roman"/>
          <w:sz w:val="24"/>
          <w:szCs w:val="24"/>
        </w:rPr>
      </w:pPr>
    </w:p>
    <w:p>
      <w:pPr>
        <w:pStyle w:val="6"/>
        <w:numPr>
          <w:ilvl w:val="0"/>
          <w:numId w:val="1"/>
        </w:numPr>
        <w:ind w:left="567" w:hanging="567"/>
        <w:rPr>
          <w:rFonts w:ascii="Cambria" w:hAnsi="Cambria"/>
        </w:rPr>
      </w:pPr>
      <w:r>
        <w:rPr>
          <w:rFonts w:ascii="Cambria" w:hAnsi="Cambria" w:cs="Times New Roman"/>
          <w:sz w:val="24"/>
          <w:szCs w:val="24"/>
        </w:rPr>
        <w:t>Suntinglah artikel berikut ini dengan menggunakan tanda-tanda koreksi.</w:t>
      </w:r>
    </w:p>
    <w:p>
      <w:pPr>
        <w:rPr>
          <w:rFonts w:ascii="Cambria" w:hAnsi="Cambria"/>
        </w:rPr>
      </w:pPr>
    </w:p>
    <w:p>
      <w:pPr>
        <w:shd w:val="clear" w:color="auto" w:fill="F5F5F5"/>
        <w:spacing w:before="300" w:line="690" w:lineRule="atLeast"/>
        <w:outlineLvl w:val="0"/>
        <w:rPr>
          <w:rFonts w:ascii="Times New Roman" w:hAnsi="Times New Roman" w:eastAsia="Times New Roman" w:cs="Times New Roman"/>
          <w:kern w:val="36"/>
          <w:sz w:val="54"/>
          <w:szCs w:val="54"/>
        </w:rPr>
      </w:pPr>
      <w:r>
        <w:rPr>
          <w:rFonts w:ascii="Times New Roman" w:hAnsi="Times New Roman" w:eastAsia="Times New Roman" w:cs="Times New Roman"/>
          <w:kern w:val="36"/>
          <w:sz w:val="54"/>
          <w:szCs w:val="54"/>
        </w:rPr>
        <w:t>Hujan Turun, Berat Badan Naik</w:t>
      </w:r>
    </w:p>
    <w:p>
      <w:pPr>
        <w:shd w:val="clear" w:color="auto" w:fill="F5F5F5"/>
        <w:spacing w:line="270" w:lineRule="atLeast"/>
        <w:rPr>
          <w:rFonts w:ascii="Times New Roman" w:hAnsi="Times New Roman" w:eastAsia="Times New Roman" w:cs="Times New Roman"/>
          <w:sz w:val="20"/>
          <w:szCs w:val="20"/>
          <w:rPrChange w:id="0" w:author="Andrianza Pranadi" w:date="2021-07-29T13:33:18Z">
            <w:rPr>
              <w:rFonts w:ascii="Roboto" w:hAnsi="Roboto" w:eastAsia="Times New Roman" w:cs="Times New Roman"/>
              <w:sz w:val="17"/>
              <w:szCs w:val="17"/>
            </w:rPr>
          </w:rPrChange>
        </w:rPr>
      </w:pPr>
      <w:r>
        <w:rPr>
          <w:rFonts w:ascii="Times New Roman" w:hAnsi="Times New Roman" w:eastAsia="Times New Roman" w:cs="Times New Roman"/>
          <w:sz w:val="20"/>
          <w:szCs w:val="20"/>
          <w:rPrChange w:id="1" w:author="Andrianza Pranadi" w:date="2021-07-29T13:33:18Z">
            <w:rPr>
              <w:rFonts w:ascii="Roboto" w:hAnsi="Roboto" w:eastAsia="Times New Roman" w:cs="Times New Roman"/>
              <w:sz w:val="17"/>
              <w:szCs w:val="17"/>
            </w:rPr>
          </w:rPrChange>
        </w:rPr>
        <w:t>5 Januari 2020   20:48 Diperbarui: 6 Januari 2020   05:43  61  10 3</w:t>
      </w:r>
    </w:p>
    <w:p>
      <w:pPr>
        <w:shd w:val="clear" w:color="auto" w:fill="F5F5F5"/>
        <w:jc w:val="center"/>
        <w:rPr>
          <w:rFonts w:ascii="Times New Roman" w:hAnsi="Times New Roman" w:eastAsia="Times New Roman" w:cs="Times New Roman"/>
          <w:sz w:val="21"/>
          <w:szCs w:val="21"/>
        </w:rPr>
      </w:pPr>
      <w:r>
        <w:rPr>
          <w:rFonts w:ascii="Times New Roman" w:hAnsi="Times New Roman" w:eastAsia="Times New Roman" w:cs="Times New Roman"/>
          <w:sz w:val="21"/>
          <w:szCs w:val="21"/>
        </w:rPr>
        <w:drawing>
          <wp:inline distT="0" distB="0" distL="0" distR="0">
            <wp:extent cx="3492500" cy="2312670"/>
            <wp:effectExtent l="0" t="0" r="0" b="0"/>
            <wp:docPr id="1" name="Picture 1" descr="Hujan Turun, Berat Badan Nai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jan Turun, Berat Badan Na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03784" cy="2320488"/>
                    </a:xfrm>
                    <a:prstGeom prst="rect">
                      <a:avLst/>
                    </a:prstGeom>
                    <a:noFill/>
                    <a:ln>
                      <a:noFill/>
                    </a:ln>
                  </pic:spPr>
                </pic:pic>
              </a:graphicData>
            </a:graphic>
          </wp:inline>
        </w:drawing>
      </w:r>
    </w:p>
    <w:p>
      <w:pPr>
        <w:spacing w:line="270" w:lineRule="atLeast"/>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Ilustrasi | unsplash.com</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i/>
          <w:iCs/>
          <w:sz w:val="24"/>
          <w:szCs w:val="24"/>
        </w:rPr>
        <w:t>Hujan turun, berat badan naik, hubungan sama dia tetep temenan aja. Huft.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Apa yang lebih romantis dari sepiring mie instan kemasan putih yang aromanya aduhai menggoda indera penciuman itu atau bakwan yang baru diangkat dari penggorengan di kala hujan?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Hujan yang sering disalahkan karena mengundang kenangan ternyata tak hanya pandai membuat perasaan hatimu yang </w:t>
      </w:r>
      <w:r>
        <w:rPr>
          <w:rFonts w:ascii="Times New Roman" w:hAnsi="Times New Roman" w:eastAsia="Times New Roman" w:cs="Times New Roman"/>
          <w:i/>
          <w:iCs/>
          <w:sz w:val="24"/>
          <w:szCs w:val="24"/>
          <w:rPrChange w:id="2" w:author="Andrianza Pranadi" w:date="2021-07-29T13:40:37Z">
            <w:rPr>
              <w:rFonts w:ascii="Times New Roman" w:hAnsi="Times New Roman" w:eastAsia="Times New Roman" w:cs="Times New Roman"/>
              <w:sz w:val="24"/>
              <w:szCs w:val="24"/>
            </w:rPr>
          </w:rPrChange>
        </w:rPr>
        <w:t>ambyar</w:t>
      </w:r>
      <w:r>
        <w:rPr>
          <w:rFonts w:ascii="Times New Roman" w:hAnsi="Times New Roman" w:eastAsia="Times New Roman" w:cs="Times New Roman"/>
          <w:sz w:val="24"/>
          <w:szCs w:val="24"/>
        </w:rPr>
        <w:t xml:space="preserve">, pun perilaku kita yang lain. Soal makan. Ya, hujan yang membuat kita jadi sering lapar. </w:t>
      </w:r>
      <w:r>
        <w:rPr>
          <w:rFonts w:ascii="Times New Roman" w:hAnsi="Times New Roman" w:eastAsia="Times New Roman" w:cs="Times New Roman"/>
          <w:i/>
          <w:iCs/>
          <w:sz w:val="24"/>
          <w:szCs w:val="24"/>
          <w:rPrChange w:id="3" w:author="Andrianza Pranadi" w:date="2021-07-29T13:45:39Z">
            <w:rPr>
              <w:rFonts w:ascii="Times New Roman" w:hAnsi="Times New Roman" w:eastAsia="Times New Roman" w:cs="Times New Roman"/>
              <w:sz w:val="24"/>
              <w:szCs w:val="24"/>
            </w:rPr>
          </w:rPrChange>
        </w:rPr>
        <w:t>Kok</w:t>
      </w:r>
      <w:r>
        <w:rPr>
          <w:rFonts w:ascii="Times New Roman" w:hAnsi="Times New Roman" w:eastAsia="Times New Roman" w:cs="Times New Roman"/>
          <w:sz w:val="24"/>
          <w:szCs w:val="24"/>
        </w:rPr>
        <w:t xml:space="preserve"> bisa ya?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Mengapa Kita Merasa Lapar Ketika Hujan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Siapa yang suka merasa bahwa hujan datang bersama na</w:t>
      </w:r>
      <w:ins w:id="4" w:author="Andrianza Pranadi" w:date="2021-07-29T13:34:27Z">
        <w:r>
          <w:rPr>
            <w:rFonts w:hint="default" w:ascii="Times New Roman" w:hAnsi="Times New Roman" w:eastAsia="Times New Roman" w:cs="Times New Roman"/>
            <w:sz w:val="24"/>
            <w:szCs w:val="24"/>
            <w:lang w:val="en-US"/>
          </w:rPr>
          <w:t>f</w:t>
        </w:r>
      </w:ins>
      <w:del w:id="5" w:author="Andrianza Pranadi" w:date="2021-07-29T13:34:27Z">
        <w:r>
          <w:rPr>
            <w:rFonts w:ascii="Times New Roman" w:hAnsi="Times New Roman" w:eastAsia="Times New Roman" w:cs="Times New Roman"/>
            <w:sz w:val="24"/>
            <w:szCs w:val="24"/>
          </w:rPr>
          <w:delText>p</w:delText>
        </w:r>
      </w:del>
      <w:r>
        <w:rPr>
          <w:rFonts w:ascii="Times New Roman" w:hAnsi="Times New Roman" w:eastAsia="Times New Roman" w:cs="Times New Roman"/>
          <w:sz w:val="24"/>
          <w:szCs w:val="24"/>
        </w:rPr>
        <w:t>su makan yang tiba-tiba ikut meningkat?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Selain mengenang dia, kegiatan yang paling asyik di saat hujan turun adalah makan. Sering di</w:t>
      </w:r>
      <w:ins w:id="6" w:author="Andrianza Pranadi" w:date="2021-07-29T13:34:54Z">
        <w:r>
          <w:rPr>
            <w:rFonts w:hint="default" w:ascii="Times New Roman" w:hAnsi="Times New Roman" w:eastAsia="Times New Roman" w:cs="Times New Roman"/>
            <w:sz w:val="24"/>
            <w:szCs w:val="24"/>
            <w:lang w:val="en-US"/>
          </w:rPr>
          <w:t>ang</w:t>
        </w:r>
      </w:ins>
      <w:ins w:id="7" w:author="Andrianza Pranadi" w:date="2021-07-29T13:34:55Z">
        <w:r>
          <w:rPr>
            <w:rFonts w:hint="default" w:ascii="Times New Roman" w:hAnsi="Times New Roman" w:eastAsia="Times New Roman" w:cs="Times New Roman"/>
            <w:sz w:val="24"/>
            <w:szCs w:val="24"/>
            <w:lang w:val="en-US"/>
          </w:rPr>
          <w:t xml:space="preserve">gap </w:t>
        </w:r>
      </w:ins>
      <w:ins w:id="8" w:author="Andrianza Pranadi" w:date="2021-07-29T13:34:56Z">
        <w:r>
          <w:rPr>
            <w:rFonts w:hint="default" w:ascii="Times New Roman" w:hAnsi="Times New Roman" w:eastAsia="Times New Roman" w:cs="Times New Roman"/>
            <w:sz w:val="24"/>
            <w:szCs w:val="24"/>
            <w:lang w:val="en-US"/>
          </w:rPr>
          <w:t>hany</w:t>
        </w:r>
      </w:ins>
      <w:ins w:id="9" w:author="Andrianza Pranadi" w:date="2021-07-29T13:34:57Z">
        <w:r>
          <w:rPr>
            <w:rFonts w:hint="default" w:ascii="Times New Roman" w:hAnsi="Times New Roman" w:eastAsia="Times New Roman" w:cs="Times New Roman"/>
            <w:sz w:val="24"/>
            <w:szCs w:val="24"/>
            <w:lang w:val="en-US"/>
          </w:rPr>
          <w:t>a</w:t>
        </w:r>
      </w:ins>
      <w:del w:id="10" w:author="Andrianza Pranadi" w:date="2021-07-29T13:34:53Z">
        <w:r>
          <w:rPr>
            <w:rFonts w:ascii="Times New Roman" w:hAnsi="Times New Roman" w:eastAsia="Times New Roman" w:cs="Times New Roman"/>
            <w:sz w:val="24"/>
            <w:szCs w:val="24"/>
          </w:rPr>
          <w:delText>seb</w:delText>
        </w:r>
      </w:del>
      <w:del w:id="11" w:author="Andrianza Pranadi" w:date="2021-07-29T13:34:52Z">
        <w:r>
          <w:rPr>
            <w:rFonts w:ascii="Times New Roman" w:hAnsi="Times New Roman" w:eastAsia="Times New Roman" w:cs="Times New Roman"/>
            <w:sz w:val="24"/>
            <w:szCs w:val="24"/>
          </w:rPr>
          <w:delText>ut cum</w:delText>
        </w:r>
      </w:del>
      <w:del w:id="12" w:author="Andrianza Pranadi" w:date="2021-07-29T13:34:51Z">
        <w:r>
          <w:rPr>
            <w:rFonts w:ascii="Times New Roman" w:hAnsi="Times New Roman" w:eastAsia="Times New Roman" w:cs="Times New Roman"/>
            <w:sz w:val="24"/>
            <w:szCs w:val="24"/>
          </w:rPr>
          <w:delText>a</w:delText>
        </w:r>
      </w:del>
      <w:r>
        <w:rPr>
          <w:rFonts w:ascii="Times New Roman" w:hAnsi="Times New Roman" w:eastAsia="Times New Roman" w:cs="Times New Roman"/>
          <w:sz w:val="24"/>
          <w:szCs w:val="24"/>
        </w:rPr>
        <w:t xml:space="preserve"> camilan, tapi jumlah kalorinya nyaris melebihi makan berat.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Sebungkus keripik yang dalam kemasan bisa dikonsumsi 4 porsi habis sekali duduk. Belum cukup, tambah lagi gorengannya, satu-dua biji eh kok jadi lima?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Hujan yang membuat suasana jadi lebih dingin -</w:t>
      </w:r>
      <w:r>
        <w:rPr>
          <w:rFonts w:ascii="Times New Roman" w:hAnsi="Times New Roman" w:eastAsia="Times New Roman" w:cs="Times New Roman"/>
          <w:strike/>
          <w:sz w:val="24"/>
          <w:szCs w:val="24"/>
        </w:rPr>
        <w:t>seperti sikapnya padamu</w:t>
      </w:r>
      <w:r>
        <w:rPr>
          <w:rFonts w:ascii="Times New Roman" w:hAnsi="Times New Roman" w:eastAsia="Times New Roman" w:cs="Times New Roman"/>
          <w:sz w:val="24"/>
          <w:szCs w:val="24"/>
        </w:rPr>
        <w:t>, memang bisa jadi salah satu pencetus mengapa kita jadi suka makan.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Terutama makanan yang seperti tahu bulat digoreng dadakan alias yang masih hangat. Apalagi dengan makan, tubuh akan mendapat "panas" akibat terjadinya peningkatan metabolisme dalam tubuh.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Padahal kenyataannya, dingin yang terjadi akibat hujan tidak benar-benar membuat tubuh memerlukan kalori tambahan dari makananmu, </w:t>
      </w:r>
      <w:r>
        <w:rPr>
          <w:rFonts w:ascii="Times New Roman" w:hAnsi="Times New Roman" w:eastAsia="Times New Roman" w:cs="Times New Roman"/>
          <w:i/>
          <w:iCs/>
          <w:sz w:val="24"/>
          <w:szCs w:val="24"/>
          <w:rPrChange w:id="13" w:author="Andrianza Pranadi" w:date="2021-07-29T13:41:06Z">
            <w:rPr>
              <w:rFonts w:ascii="Times New Roman" w:hAnsi="Times New Roman" w:eastAsia="Times New Roman" w:cs="Times New Roman"/>
              <w:sz w:val="24"/>
              <w:szCs w:val="24"/>
            </w:rPr>
          </w:rPrChange>
        </w:rPr>
        <w:t>lho</w:t>
      </w:r>
      <w:r>
        <w:rPr>
          <w:rFonts w:ascii="Times New Roman" w:hAnsi="Times New Roman" w:eastAsia="Times New Roman" w:cs="Times New Roman"/>
          <w:sz w:val="24"/>
          <w:szCs w:val="24"/>
        </w:rPr>
        <w:t>. Dingin yang kita kira ternyata tidak sedingin kenyataannya, kok~</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Ternyata Ini yang Bisa Jadi Sebabnya...</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Selama hujan datang, tentu kita akan lebih suka berlindung dalam ruangan saja. Ruangan yang membuat jarak kita dengan makanan makin dekat saja. Ya, ini soal akses makanan yang jadi tak lagi berjarak. </w:t>
      </w:r>
      <w:r>
        <w:rPr>
          <w:rFonts w:ascii="Times New Roman" w:hAnsi="Times New Roman" w:eastAsia="Times New Roman" w:cs="Times New Roman"/>
          <w:i/>
          <w:iCs/>
          <w:sz w:val="24"/>
          <w:szCs w:val="24"/>
          <w:rPrChange w:id="14" w:author="Andrianza Pranadi" w:date="2021-07-29T13:47:07Z">
            <w:rPr>
              <w:rFonts w:ascii="Times New Roman" w:hAnsi="Times New Roman" w:eastAsia="Times New Roman" w:cs="Times New Roman"/>
              <w:sz w:val="24"/>
              <w:szCs w:val="24"/>
            </w:rPr>
          </w:rPrChange>
        </w:rPr>
        <w:t>Ehem</w:t>
      </w:r>
      <w:r>
        <w:rPr>
          <w:rFonts w:ascii="Times New Roman" w:hAnsi="Times New Roman" w:eastAsia="Times New Roman" w:cs="Times New Roman"/>
          <w:sz w:val="24"/>
          <w:szCs w:val="24"/>
        </w:rPr>
        <w: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Mulai dari segala jenis masakan dalam bentuk mie instan, biskuit-biskuit yang di tata dalam toples cantik, atau bubuk-bubuk m</w:t>
      </w:r>
      <w:bookmarkStart w:id="0" w:name="_GoBack"/>
      <w:bookmarkEnd w:id="0"/>
      <w:r>
        <w:rPr>
          <w:rFonts w:ascii="Times New Roman" w:hAnsi="Times New Roman" w:eastAsia="Times New Roman" w:cs="Times New Roman"/>
          <w:sz w:val="24"/>
          <w:szCs w:val="24"/>
        </w:rPr>
        <w:t>inuman manis dalam kemasan ekonomis.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Semua harus ada di almari penyimpanan</w:t>
      </w:r>
      <w:ins w:id="15" w:author="Andrianza Pranadi" w:date="2021-07-29T13:38:52Z">
        <w:r>
          <w:rPr>
            <w:rFonts w:hint="default" w:ascii="Times New Roman" w:hAnsi="Times New Roman" w:eastAsia="Times New Roman" w:cs="Times New Roman"/>
            <w:sz w:val="24"/>
            <w:szCs w:val="24"/>
            <w:lang w:val="en-US"/>
          </w:rPr>
          <w:t xml:space="preserve"> </w:t>
        </w:r>
      </w:ins>
      <w:del w:id="16" w:author="Andrianza Pranadi" w:date="2021-07-29T13:38:50Z">
        <w:r>
          <w:rPr>
            <w:rFonts w:ascii="Times New Roman" w:hAnsi="Times New Roman" w:eastAsia="Times New Roman" w:cs="Times New Roman"/>
            <w:sz w:val="24"/>
            <w:szCs w:val="24"/>
          </w:rPr>
          <w:delText xml:space="preserve">. </w:delText>
        </w:r>
      </w:del>
      <w:ins w:id="17" w:author="Andrianza Pranadi" w:date="2021-07-29T13:38:54Z">
        <w:r>
          <w:rPr>
            <w:rFonts w:hint="default" w:ascii="Times New Roman" w:hAnsi="Times New Roman" w:eastAsia="Times New Roman" w:cs="Times New Roman"/>
            <w:sz w:val="24"/>
            <w:szCs w:val="24"/>
            <w:lang w:val="en-US"/>
          </w:rPr>
          <w:t>s</w:t>
        </w:r>
      </w:ins>
      <w:del w:id="18" w:author="Andrianza Pranadi" w:date="2021-07-29T13:38:53Z">
        <w:r>
          <w:rPr>
            <w:rFonts w:ascii="Times New Roman" w:hAnsi="Times New Roman" w:eastAsia="Times New Roman" w:cs="Times New Roman"/>
            <w:sz w:val="24"/>
            <w:szCs w:val="24"/>
          </w:rPr>
          <w:delText>S</w:delText>
        </w:r>
      </w:del>
      <w:r>
        <w:rPr>
          <w:rFonts w:ascii="Times New Roman" w:hAnsi="Times New Roman" w:eastAsia="Times New Roman" w:cs="Times New Roman"/>
          <w:sz w:val="24"/>
          <w:szCs w:val="24"/>
        </w:rPr>
        <w:t>ebagai bahan persediaan</w:t>
      </w:r>
      <w:ins w:id="19" w:author="Andrianza Pranadi" w:date="2021-07-29T13:39:01Z">
        <w:r>
          <w:rPr>
            <w:rFonts w:hint="default" w:ascii="Times New Roman" w:hAnsi="Times New Roman" w:eastAsia="Times New Roman" w:cs="Times New Roman"/>
            <w:sz w:val="24"/>
            <w:szCs w:val="24"/>
            <w:lang w:val="en-US"/>
          </w:rPr>
          <w:t>,</w:t>
        </w:r>
      </w:ins>
      <w:r>
        <w:rPr>
          <w:rFonts w:ascii="Times New Roman" w:hAnsi="Times New Roman" w:eastAsia="Times New Roman" w:cs="Times New Roman"/>
          <w:sz w:val="24"/>
          <w:szCs w:val="24"/>
        </w:rPr>
        <w:t xml:space="preserve"> karena mau keluar di waktu hujan itu membuat kita berpikir berkali-kali</w:t>
      </w:r>
      <w:del w:id="20" w:author="Andrianza Pranadi" w:date="2021-07-29T13:38:14Z">
        <w:r>
          <w:rPr>
            <w:rFonts w:ascii="Times New Roman" w:hAnsi="Times New Roman" w:eastAsia="Times New Roman" w:cs="Times New Roman"/>
            <w:sz w:val="24"/>
            <w:szCs w:val="24"/>
          </w:rPr>
          <w:delText>.</w:delText>
        </w:r>
      </w:del>
      <w:del w:id="21" w:author="Andrianza Pranadi" w:date="2021-07-29T13:38:17Z">
        <w:r>
          <w:rPr>
            <w:rFonts w:ascii="Times New Roman" w:hAnsi="Times New Roman" w:eastAsia="Times New Roman" w:cs="Times New Roman"/>
            <w:sz w:val="24"/>
            <w:szCs w:val="24"/>
          </w:rPr>
          <w:delText xml:space="preserve"> </w:delText>
        </w:r>
      </w:del>
      <w:ins w:id="22" w:author="Andrianza Pranadi" w:date="2021-07-29T13:38:19Z">
        <w:r>
          <w:rPr>
            <w:rFonts w:hint="default" w:ascii="Times New Roman" w:hAnsi="Times New Roman" w:eastAsia="Times New Roman" w:cs="Times New Roman"/>
            <w:sz w:val="24"/>
            <w:szCs w:val="24"/>
            <w:lang w:val="en-US"/>
          </w:rPr>
          <w:t>a</w:t>
        </w:r>
      </w:ins>
      <w:del w:id="23" w:author="Andrianza Pranadi" w:date="2021-07-29T13:38:19Z">
        <w:r>
          <w:rPr>
            <w:rFonts w:ascii="Times New Roman" w:hAnsi="Times New Roman" w:eastAsia="Times New Roman" w:cs="Times New Roman"/>
            <w:sz w:val="24"/>
            <w:szCs w:val="24"/>
          </w:rPr>
          <w:delText>A</w:delText>
        </w:r>
      </w:del>
      <w:r>
        <w:rPr>
          <w:rFonts w:ascii="Times New Roman" w:hAnsi="Times New Roman" w:eastAsia="Times New Roman" w:cs="Times New Roman"/>
          <w:sz w:val="24"/>
          <w:szCs w:val="24"/>
        </w:rPr>
        <w:t>kan merepotkan.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Tidak ada salahnya makan saat hujan. Yang sering membuatnya salah adalah pemilihan makanan kita yang tidak tahu diri. Yang penting enak, kalori belakangan?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Coba deh, mulai aja dulu dengan memperhatikan label informasi gizi ketika kamu memakan makanan kemasan. Atau jika ingin minum yang hangat-hangat, takar</w:t>
      </w:r>
      <w:ins w:id="24" w:author="Andrianza Pranadi" w:date="2021-07-29T13:44:27Z">
        <w:r>
          <w:rPr>
            <w:rFonts w:hint="default" w:ascii="Times New Roman" w:hAnsi="Times New Roman" w:eastAsia="Times New Roman" w:cs="Times New Roman"/>
            <w:sz w:val="24"/>
            <w:szCs w:val="24"/>
            <w:lang w:val="en-US"/>
          </w:rPr>
          <w:t>an</w:t>
        </w:r>
      </w:ins>
      <w:ins w:id="25" w:author="Andrianza Pranadi" w:date="2021-07-29T13:44:28Z">
        <w:r>
          <w:rPr>
            <w:rFonts w:hint="default" w:ascii="Times New Roman" w:hAnsi="Times New Roman" w:eastAsia="Times New Roman" w:cs="Times New Roman"/>
            <w:sz w:val="24"/>
            <w:szCs w:val="24"/>
            <w:lang w:val="en-US"/>
          </w:rPr>
          <w:t xml:space="preserve"> </w:t>
        </w:r>
      </w:ins>
      <w:del w:id="26" w:author="Andrianza Pranadi" w:date="2021-07-29T13:44:27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 xml:space="preserve">gulanya jangan </w:t>
      </w:r>
      <w:ins w:id="27" w:author="Andrianza Pranadi" w:date="2021-07-29T13:44:34Z">
        <w:r>
          <w:rPr>
            <w:rFonts w:hint="default" w:ascii="Times New Roman" w:hAnsi="Times New Roman" w:eastAsia="Times New Roman" w:cs="Times New Roman"/>
            <w:sz w:val="24"/>
            <w:szCs w:val="24"/>
            <w:lang w:val="en-US"/>
          </w:rPr>
          <w:t>b</w:t>
        </w:r>
      </w:ins>
      <w:ins w:id="28" w:author="Andrianza Pranadi" w:date="2021-07-29T13:44:35Z">
        <w:r>
          <w:rPr>
            <w:rFonts w:hint="default" w:ascii="Times New Roman" w:hAnsi="Times New Roman" w:eastAsia="Times New Roman" w:cs="Times New Roman"/>
            <w:sz w:val="24"/>
            <w:szCs w:val="24"/>
            <w:lang w:val="en-US"/>
          </w:rPr>
          <w:t>er</w:t>
        </w:r>
      </w:ins>
      <w:del w:id="29" w:author="Andrianza Pranadi" w:date="2021-07-29T13:44:34Z">
        <w:r>
          <w:rPr>
            <w:rFonts w:ascii="Times New Roman" w:hAnsi="Times New Roman" w:eastAsia="Times New Roman" w:cs="Times New Roman"/>
            <w:sz w:val="24"/>
            <w:szCs w:val="24"/>
          </w:rPr>
          <w:delText>k</w:delText>
        </w:r>
      </w:del>
      <w:del w:id="30" w:author="Andrianza Pranadi" w:date="2021-07-29T13:44:33Z">
        <w:r>
          <w:rPr>
            <w:rFonts w:ascii="Times New Roman" w:hAnsi="Times New Roman" w:eastAsia="Times New Roman" w:cs="Times New Roman"/>
            <w:sz w:val="24"/>
            <w:szCs w:val="24"/>
          </w:rPr>
          <w:delText>e</w:delText>
        </w:r>
      </w:del>
      <w:r>
        <w:rPr>
          <w:rFonts w:ascii="Times New Roman" w:hAnsi="Times New Roman" w:eastAsia="Times New Roman" w:cs="Times New Roman"/>
          <w:sz w:val="24"/>
          <w:szCs w:val="24"/>
        </w:rPr>
        <w:t>lebihan. Sebab kamu sudah terlalu manis, kata dia </w:t>
      </w:r>
      <w:r>
        <w:rPr>
          <w:rFonts w:ascii="Times New Roman" w:hAnsi="Times New Roman" w:eastAsia="Times New Roman" w:cs="Times New Roman"/>
          <w:i/>
          <w:iCs/>
          <w:sz w:val="24"/>
          <w:szCs w:val="24"/>
        </w:rPr>
        <w:t>gitu khan.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Di musim hujan, rasa malas bergerak juga bisa jadi biang berat badan yang </w:t>
      </w:r>
      <w:ins w:id="31" w:author="Andrianza Pranadi" w:date="2021-07-29T13:45:11Z">
        <w:r>
          <w:rPr>
            <w:rFonts w:hint="default" w:ascii="Times New Roman" w:hAnsi="Times New Roman" w:eastAsia="Times New Roman" w:cs="Times New Roman"/>
            <w:sz w:val="24"/>
            <w:szCs w:val="24"/>
            <w:lang w:val="en-US"/>
          </w:rPr>
          <w:t>m</w:t>
        </w:r>
      </w:ins>
      <w:ins w:id="32" w:author="Andrianza Pranadi" w:date="2021-07-29T13:45:12Z">
        <w:r>
          <w:rPr>
            <w:rFonts w:hint="default" w:ascii="Times New Roman" w:hAnsi="Times New Roman" w:eastAsia="Times New Roman" w:cs="Times New Roman"/>
            <w:sz w:val="24"/>
            <w:szCs w:val="24"/>
            <w:lang w:val="en-US"/>
          </w:rPr>
          <w:t xml:space="preserve">udah </w:t>
        </w:r>
      </w:ins>
      <w:del w:id="33" w:author="Andrianza Pranadi" w:date="2021-07-29T13:45:11Z">
        <w:r>
          <w:rPr>
            <w:rFonts w:ascii="Times New Roman" w:hAnsi="Times New Roman" w:eastAsia="Times New Roman" w:cs="Times New Roman"/>
            <w:sz w:val="24"/>
            <w:szCs w:val="24"/>
          </w:rPr>
          <w:delText>l</w:delText>
        </w:r>
      </w:del>
      <w:del w:id="34" w:author="Andrianza Pranadi" w:date="2021-07-29T13:45:10Z">
        <w:r>
          <w:rPr>
            <w:rFonts w:ascii="Times New Roman" w:hAnsi="Times New Roman" w:eastAsia="Times New Roman" w:cs="Times New Roman"/>
            <w:sz w:val="24"/>
            <w:szCs w:val="24"/>
          </w:rPr>
          <w:delText>ebih s</w:delText>
        </w:r>
      </w:del>
      <w:del w:id="35" w:author="Andrianza Pranadi" w:date="2021-07-29T13:45:09Z">
        <w:r>
          <w:rPr>
            <w:rFonts w:ascii="Times New Roman" w:hAnsi="Times New Roman" w:eastAsia="Times New Roman" w:cs="Times New Roman"/>
            <w:sz w:val="24"/>
            <w:szCs w:val="24"/>
          </w:rPr>
          <w:delText xml:space="preserve">uka </w:delText>
        </w:r>
      </w:del>
      <w:r>
        <w:rPr>
          <w:rFonts w:ascii="Times New Roman" w:hAnsi="Times New Roman" w:eastAsia="Times New Roman" w:cs="Times New Roman"/>
          <w:sz w:val="24"/>
          <w:szCs w:val="24"/>
        </w:rPr>
        <w:t>naik</w:t>
      </w:r>
      <w:del w:id="36" w:author="Andrianza Pranadi" w:date="2021-07-29T13:45:20Z">
        <w:r>
          <w:rPr>
            <w:rFonts w:ascii="Times New Roman" w:hAnsi="Times New Roman" w:eastAsia="Times New Roman" w:cs="Times New Roman"/>
            <w:sz w:val="24"/>
            <w:szCs w:val="24"/>
          </w:rPr>
          <w:delText>n</w:delText>
        </w:r>
      </w:del>
      <w:del w:id="37" w:author="Andrianza Pranadi" w:date="2021-07-29T13:45:19Z">
        <w:r>
          <w:rPr>
            <w:rFonts w:ascii="Times New Roman" w:hAnsi="Times New Roman" w:eastAsia="Times New Roman" w:cs="Times New Roman"/>
            <w:sz w:val="24"/>
            <w:szCs w:val="24"/>
          </w:rPr>
          <w:delText>ya</w:delText>
        </w:r>
      </w:del>
      <w:r>
        <w:rPr>
          <w:rFonts w:ascii="Times New Roman" w:hAnsi="Times New Roman" w:eastAsia="Times New Roman" w:cs="Times New Roman"/>
          <w:sz w:val="24"/>
          <w:szCs w:val="24"/>
        </w:rPr>
        <w:t>. Apalagi munculnya kaum-kaum rebahan yang kerjaannya tiduran dan hanya buka tutup media sosial atau pura-pura sibuk padahal tidak ada yang nge-</w:t>
      </w:r>
      <w:r>
        <w:rPr>
          <w:rFonts w:ascii="Times New Roman" w:hAnsi="Times New Roman" w:eastAsia="Times New Roman" w:cs="Times New Roman"/>
          <w:i/>
          <w:iCs/>
          <w:sz w:val="24"/>
          <w:szCs w:val="24"/>
          <w:rPrChange w:id="38" w:author="Andrianza Pranadi" w:date="2021-07-29T13:41:32Z">
            <w:rPr>
              <w:rFonts w:ascii="Times New Roman" w:hAnsi="Times New Roman" w:eastAsia="Times New Roman" w:cs="Times New Roman"/>
              <w:sz w:val="24"/>
              <w:szCs w:val="24"/>
            </w:rPr>
          </w:rPrChange>
        </w:rPr>
        <w:t>chat</w:t>
      </w:r>
      <w:r>
        <w:rPr>
          <w:rFonts w:ascii="Times New Roman" w:hAnsi="Times New Roman" w:eastAsia="Times New Roman" w:cs="Times New Roman"/>
          <w:sz w:val="24"/>
          <w:szCs w:val="24"/>
        </w:rPr>
        <w:t>.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Kegiatan seperti inilah yang membuat lemak-lemak yang seharusnya dibakar jadi memilih ikutan </w:t>
      </w:r>
      <w:r>
        <w:rPr>
          <w:rFonts w:ascii="Times New Roman" w:hAnsi="Times New Roman" w:eastAsia="Times New Roman" w:cs="Times New Roman"/>
          <w:i/>
          <w:iCs/>
          <w:sz w:val="24"/>
          <w:szCs w:val="24"/>
          <w:rPrChange w:id="39" w:author="Andrianza Pranadi" w:date="2021-07-29T13:42:37Z">
            <w:rPr>
              <w:rFonts w:ascii="Times New Roman" w:hAnsi="Times New Roman" w:eastAsia="Times New Roman" w:cs="Times New Roman"/>
              <w:sz w:val="24"/>
              <w:szCs w:val="24"/>
            </w:rPr>
          </w:rPrChange>
        </w:rPr>
        <w:t>mager</w:t>
      </w:r>
      <w:r>
        <w:rPr>
          <w:rFonts w:ascii="Times New Roman" w:hAnsi="Times New Roman" w:eastAsia="Times New Roman" w:cs="Times New Roman"/>
          <w:sz w:val="24"/>
          <w:szCs w:val="24"/>
        </w:rPr>
        <w:t xml:space="preserve"> saja. Jadi simpanan ditubuhmu, dimana-mana.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Jadi, jangan salahkan hujannya. Soal nafsu makan ini lebih banyak salahnya di kamu. Kamu yang tidak bisa mengendalikan diri. Kalau tiba-tiba berat badan ikut tergelincir makin ke</w:t>
      </w:r>
      <w:ins w:id="40" w:author="Andrianza Pranadi" w:date="2021-07-29T13:43:04Z">
        <w:r>
          <w:rPr>
            <w:rFonts w:hint="default" w:ascii="Times New Roman" w:hAnsi="Times New Roman" w:eastAsia="Times New Roman" w:cs="Times New Roman"/>
            <w:sz w:val="24"/>
            <w:szCs w:val="24"/>
            <w:lang w:val="en-US"/>
          </w:rPr>
          <w:t xml:space="preserve"> </w:t>
        </w:r>
      </w:ins>
      <w:r>
        <w:rPr>
          <w:rFonts w:ascii="Times New Roman" w:hAnsi="Times New Roman" w:eastAsia="Times New Roman" w:cs="Times New Roman"/>
          <w:sz w:val="24"/>
          <w:szCs w:val="24"/>
        </w:rPr>
        <w:t>kanan di saat hujan. Coba ingat-ingat apa yang kamu makan saat hujan?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Mie rebus kuah susu ditambah telur. Ya bisalah lebih dari 500 kalori. HAHA. </w:t>
      </w:r>
    </w:p>
    <w:p>
      <w:pPr>
        <w:shd w:val="clear" w:color="auto" w:fill="F5F5F5"/>
        <w:rPr>
          <w:rFonts w:ascii="Times New Roman" w:hAnsi="Times New Roman" w:eastAsia="Times New Roman" w:cs="Times New Roman"/>
          <w:sz w:val="24"/>
          <w:szCs w:val="24"/>
        </w:rPr>
      </w:pPr>
      <w:r>
        <w:rPr>
          <w:rFonts w:ascii="Times New Roman" w:hAnsi="Times New Roman" w:eastAsia="Times New Roman" w:cs="Times New Roman"/>
          <w:sz w:val="24"/>
          <w:szCs w:val="24"/>
        </w:rPr>
        <w:t>Salam,</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Listhia H. Rahman</w:t>
      </w:r>
    </w:p>
    <w:p/>
    <w:p>
      <w:pPr>
        <w:rPr>
          <w:i/>
        </w:rPr>
      </w:pPr>
    </w:p>
    <w:p>
      <w:pPr>
        <w:rPr>
          <w:rFonts w:ascii="Cambria" w:hAnsi="Cambria"/>
          <w:i/>
          <w:sz w:val="18"/>
          <w:szCs w:val="18"/>
        </w:rPr>
      </w:pPr>
      <w:r>
        <w:rPr>
          <w:rFonts w:ascii="Cambria" w:hAnsi="Cambria"/>
          <w:i/>
          <w:sz w:val="18"/>
          <w:szCs w:val="18"/>
        </w:rPr>
        <w:t xml:space="preserve">Sumber: </w:t>
      </w:r>
      <w:r>
        <w:fldChar w:fldCharType="begin"/>
      </w:r>
      <w:r>
        <w:instrText xml:space="preserve"> HYPERLINK "https://www.kompasiana.com/listhiahr/5e11e59a097f367b4a413222/hujan-turun-berat-badan-naik?page=all" \l "section1" </w:instrText>
      </w:r>
      <w:r>
        <w:fldChar w:fldCharType="separate"/>
      </w:r>
      <w:r>
        <w:rPr>
          <w:rStyle w:val="5"/>
          <w:rFonts w:ascii="Cambria" w:hAnsi="Cambria"/>
          <w:i/>
          <w:sz w:val="18"/>
          <w:szCs w:val="18"/>
        </w:rPr>
        <w:t>https://www.kompasiana.com/listhiahr/5e11e59a097f367b4a413222/hujan-turun-berat-badan-naik?page=all#section1</w:t>
      </w:r>
      <w:r>
        <w:rPr>
          <w:rStyle w:val="5"/>
          <w:rFonts w:ascii="Cambria" w:hAnsi="Cambria"/>
          <w:i/>
          <w:sz w:val="18"/>
          <w:szCs w:val="18"/>
        </w:rPr>
        <w:fldChar w:fldCharType="end"/>
      </w:r>
    </w:p>
    <w:p/>
    <w:sectPr>
      <w:footerReference r:id="rId3" w:type="default"/>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Roboto">
    <w:altName w:val="Yellowtail"/>
    <w:panose1 w:val="02000000000000000000"/>
    <w:charset w:val="00"/>
    <w:family w:val="auto"/>
    <w:pitch w:val="default"/>
    <w:sig w:usb0="00000000" w:usb1="00000000" w:usb2="00000020" w:usb3="00000000" w:csb0="0000019F" w:csb1="00000000"/>
  </w:font>
  <w:font w:name="Yellowtail">
    <w:panose1 w:val="02000503000000000000"/>
    <w:charset w:val="00"/>
    <w:family w:val="auto"/>
    <w:pitch w:val="default"/>
    <w:sig w:usb0="A00000AF" w:usb1="4000004A" w:usb2="00000000" w:usb3="00000000" w:csb0="00000093"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mbria" w:hAnsi="Cambria"/>
        <w:b/>
        <w:i/>
        <w:sz w:val="18"/>
        <w:szCs w:val="18"/>
      </w:rPr>
      <w:t>Tugas Observasi_Penyuntingan versi 6</w:t>
    </w:r>
  </w:p>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8B7F48"/>
    <w:multiLevelType w:val="multilevel"/>
    <w:tmpl w:val="7A8B7F48"/>
    <w:lvl w:ilvl="0" w:tentative="0">
      <w:start w:val="2"/>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drianza Pranadi">
    <w15:presenceInfo w15:providerId="WPS Office" w15:userId="552074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trackRevisions w:val="1"/>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42167F"/>
    <w:rsid w:val="00924DF5"/>
    <w:rsid w:val="00927764"/>
    <w:rsid w:val="666B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character" w:styleId="5">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assets-a2.kompasiana.com/items/album/2020/01/05/photo-1561497268-131821f92985-5e11e63d097f362701721a02.jpeg?t=o%26v=760"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582</Words>
  <Characters>3318</Characters>
  <Lines>27</Lines>
  <Paragraphs>7</Paragraphs>
  <TotalTime>25</TotalTime>
  <ScaleCrop>false</ScaleCrop>
  <LinksUpToDate>false</LinksUpToDate>
  <CharactersWithSpaces>3893</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2020-07-24T23:46:00Z</dcterms:created>
  <dc:creator>Epic_Epik</dc:creator>
  <cp:lastModifiedBy>Andrianza Pranadi</cp:lastModifiedBy>
  <dcterms:modified xsi:type="dcterms:W3CDTF">2021-07-29T06:49:22Z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