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FAD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0D4C1E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D1ECD9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1C23FE6" w14:textId="77777777"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41A21D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98FF87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33AAC4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D261FA0" wp14:editId="0A97F0E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774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01D14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6ADD1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0" w:author="Asus Laptop" w:date="2021-11-06T13:54:00Z">
        <w:r w:rsidRPr="00C50A1E" w:rsidDel="00A451C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530FCE" w14:textId="788C922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" w:author="Asus Laptop" w:date="2021-11-06T13:56:00Z">
        <w:r w:rsidR="00A451C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2" w:author="Asus Laptop" w:date="2021-11-06T13:56:00Z">
        <w:r w:rsidRPr="00C50A1E" w:rsidDel="00A451C6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3" w:author="Asus Laptop" w:date="2021-11-06T13:56:00Z">
        <w:r w:rsidR="00A451C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921F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D95215" w14:textId="3F9125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ins w:id="4" w:author="Asus Laptop" w:date="2021-11-06T13:20:00Z">
        <w:r w:rsidR="00277FB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5" w:author="Asus Laptop" w:date="2021-11-06T13:20:00Z">
        <w:r w:rsidDel="00277FB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2ECC2B" w14:textId="520DA8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6" w:author="Asus Laptop" w:date="2021-11-06T13:21:00Z">
        <w:r w:rsidRPr="00C50A1E" w:rsidDel="00277FB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7" w:author="Asus Laptop" w:date="2021-11-06T13:22:00Z">
        <w:r w:rsidR="00277FB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B4D9D" w14:textId="094DC11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8" w:author="Asus Laptop" w:date="2021-11-06T13:58:00Z">
        <w:r w:rsidR="00A451C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1C6" w:rsidRPr="00C50A1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9" w:author="Asus Laptop" w:date="2021-11-06T13:58:00Z">
        <w:r w:rsidR="00A451C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9BD3829" w14:textId="35D67E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" w:author="Asus Laptop" w:date="2021-11-06T13:59:00Z">
        <w:r w:rsidR="00A451C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(</w:t>
        </w:r>
      </w:ins>
      <w:del w:id="11" w:author="Asus Laptop" w:date="2021-11-06T13:59:00Z">
        <w:r w:rsidRPr="00C50A1E" w:rsidDel="00A451C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12" w:author="Asus Laptop" w:date="2021-11-06T13:59:00Z">
        <w:r w:rsidR="00A451C6">
          <w:rPr>
            <w:rFonts w:ascii="Times New Roman" w:eastAsia="Times New Roman" w:hAnsi="Times New Roman" w:cs="Times New Roman"/>
            <w:strike/>
            <w:sz w:val="24"/>
            <w:szCs w:val="24"/>
            <w:lang w:val="id-ID"/>
          </w:rPr>
          <w:t>)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B20323F" w14:textId="5BEBA25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ins w:id="13" w:author="Asus Laptop" w:date="2021-11-06T13:24:00Z">
        <w:r w:rsidR="00277FB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kehangatan</w:t>
        </w:r>
      </w:ins>
      <w:del w:id="14" w:author="Asus Laptop" w:date="2021-11-06T13:23:00Z">
        <w:r w:rsidRPr="00C50A1E" w:rsidDel="00277FBC">
          <w:rPr>
            <w:rFonts w:ascii="Times New Roman" w:eastAsia="Times New Roman" w:hAnsi="Times New Roman" w:cs="Times New Roman"/>
            <w:sz w:val="24"/>
            <w:szCs w:val="24"/>
          </w:rPr>
          <w:delText>panas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345A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C9201BC" w14:textId="34D97B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Asus Laptop" w:date="2021-11-06T13:59:00Z">
        <w:r w:rsidR="00A451C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6" w:author="Asus Laptop" w:date="2021-11-06T13:24:00Z">
        <w:r w:rsidRPr="00C50A1E" w:rsidDel="00277FBC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593A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7" w:author="Asus Laptop" w:date="2021-11-06T14:00:00Z">
        <w:r w:rsidDel="00A451C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2CCD38" w14:textId="1C51E82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ins w:id="18" w:author="Asus Laptop" w:date="2021-11-06T13:27:00Z">
        <w:r w:rsidR="00277FB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</w:t>
        </w:r>
      </w:ins>
      <w:del w:id="19" w:author="Asus Laptop" w:date="2021-11-06T13:27:00Z">
        <w:r w:rsidDel="00277FBC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9DD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3F55DD" w14:textId="34F9B7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20" w:author="Asus Laptop" w:date="2021-11-06T13:26:00Z">
        <w:r w:rsidR="00277FB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1" w:author="Asus Laptop" w:date="2021-11-06T13:26:00Z">
        <w:r w:rsidRPr="00C50A1E" w:rsidDel="00277FBC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22" w:author="Asus Laptop" w:date="2021-11-06T13:26:00Z">
        <w:r w:rsidR="00277FB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23" w:author="Asus Laptop" w:date="2021-11-06T13:27:00Z">
        <w:r w:rsidR="00277FB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24" w:author="Asus Laptop" w:date="2021-11-06T13:27:00Z">
        <w:r w:rsidRPr="00C50A1E" w:rsidDel="00277FB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7ACDE7E2" w14:textId="1593FE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5" w:author="Asus Laptop" w:date="2021-11-06T13:28:00Z">
        <w:r w:rsidR="00277FB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alasan</w:t>
        </w:r>
      </w:ins>
      <w:del w:id="26" w:author="Asus Laptop" w:date="2021-11-06T13:28:00Z">
        <w:r w:rsidRPr="00C50A1E" w:rsidDel="00277FBC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27" w:author="Asus Laptop" w:date="2021-11-06T13:28:00Z">
        <w:r w:rsidRPr="00C50A1E" w:rsidDel="00A42E5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lebih 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28" w:author="Asus Laptop" w:date="2021-11-06T13:28:00Z">
        <w:r w:rsidRPr="00C50A1E" w:rsidDel="00A42E58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845B8D2" w14:textId="1AC8E2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29" w:author="Asus Laptop" w:date="2021-11-06T13:29:00Z">
        <w:r w:rsidR="00A42E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30" w:author="Asus Laptop" w:date="2021-11-06T13:29:00Z">
        <w:r w:rsidR="00A42E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35D02389" w14:textId="27A171B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31" w:author="Asus Laptop" w:date="2021-11-06T13:30:00Z">
        <w:r w:rsidR="00A42E5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CF011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0CA976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71F4467" w14:textId="77777777" w:rsidR="00927764" w:rsidRPr="00C50A1E" w:rsidRDefault="00927764" w:rsidP="00927764"/>
    <w:p w14:paraId="758FF22A" w14:textId="77777777" w:rsidR="00927764" w:rsidRPr="005A045A" w:rsidRDefault="00927764" w:rsidP="00927764">
      <w:pPr>
        <w:rPr>
          <w:i/>
        </w:rPr>
      </w:pPr>
    </w:p>
    <w:p w14:paraId="2E4A31C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F64E806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4CDE" w14:textId="77777777" w:rsidR="00B92FC8" w:rsidRDefault="00B92FC8">
      <w:r>
        <w:separator/>
      </w:r>
    </w:p>
  </w:endnote>
  <w:endnote w:type="continuationSeparator" w:id="0">
    <w:p w14:paraId="51B06BB3" w14:textId="77777777" w:rsidR="00B92FC8" w:rsidRDefault="00B9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AE0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676FB72" w14:textId="77777777" w:rsidR="00941E77" w:rsidRDefault="00B92FC8">
    <w:pPr>
      <w:pStyle w:val="Footer"/>
    </w:pPr>
  </w:p>
  <w:p w14:paraId="6D990C45" w14:textId="77777777" w:rsidR="00941E77" w:rsidRDefault="00B92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B37DC" w14:textId="77777777" w:rsidR="00B92FC8" w:rsidRDefault="00B92FC8">
      <w:r>
        <w:separator/>
      </w:r>
    </w:p>
  </w:footnote>
  <w:footnote w:type="continuationSeparator" w:id="0">
    <w:p w14:paraId="7038E94C" w14:textId="77777777" w:rsidR="00B92FC8" w:rsidRDefault="00B92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 Laptop">
    <w15:presenceInfo w15:providerId="Windows Live" w15:userId="b53583d30c8cca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77FBC"/>
    <w:rsid w:val="0042167F"/>
    <w:rsid w:val="00924DF5"/>
    <w:rsid w:val="00927764"/>
    <w:rsid w:val="00A42E58"/>
    <w:rsid w:val="00A451C6"/>
    <w:rsid w:val="00B92FC8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13F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52B1-B77C-40D2-974E-5C9516054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Laptop</cp:lastModifiedBy>
  <cp:revision>5</cp:revision>
  <dcterms:created xsi:type="dcterms:W3CDTF">2020-08-26T21:16:00Z</dcterms:created>
  <dcterms:modified xsi:type="dcterms:W3CDTF">2021-11-06T07:02:00Z</dcterms:modified>
</cp:coreProperties>
</file>