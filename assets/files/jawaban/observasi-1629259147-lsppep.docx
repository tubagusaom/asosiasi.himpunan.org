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955C" w14:textId="77777777" w:rsidR="00D76FB2" w:rsidRPr="00125355" w:rsidRDefault="00D76FB2" w:rsidP="00D76FB2">
      <w:pPr>
        <w:spacing w:after="0"/>
        <w:jc w:val="center"/>
        <w:rPr>
          <w:rFonts w:ascii="Minion Pro" w:hAnsi="Minion Pro"/>
          <w:b/>
          <w:sz w:val="36"/>
          <w:szCs w:val="36"/>
        </w:rPr>
      </w:pPr>
      <w:r w:rsidRPr="00125355">
        <w:rPr>
          <w:rFonts w:ascii="Minion Pro" w:hAnsi="Minion Pro"/>
          <w:b/>
          <w:sz w:val="36"/>
          <w:szCs w:val="36"/>
        </w:rPr>
        <w:t>TUGAS OBSERVASI VERSI 6</w:t>
      </w:r>
    </w:p>
    <w:p w14:paraId="6FDD9B6C" w14:textId="77777777" w:rsidR="00D76FB2" w:rsidRPr="00125355" w:rsidRDefault="00D76FB2" w:rsidP="00D76FB2">
      <w:pPr>
        <w:spacing w:after="0"/>
        <w:jc w:val="center"/>
        <w:rPr>
          <w:rFonts w:ascii="Minion Pro" w:hAnsi="Minion Pro"/>
          <w:b/>
          <w:sz w:val="36"/>
          <w:szCs w:val="36"/>
        </w:rPr>
      </w:pPr>
      <w:r w:rsidRPr="00125355">
        <w:rPr>
          <w:rFonts w:ascii="Minion Pro" w:hAnsi="Minion Pro"/>
          <w:b/>
          <w:sz w:val="36"/>
          <w:szCs w:val="36"/>
        </w:rPr>
        <w:t>SKEMA PENULISAN BUKU NONFIKSI</w:t>
      </w:r>
    </w:p>
    <w:p w14:paraId="23A0767F" w14:textId="77777777" w:rsidR="00D76FB2" w:rsidRPr="001D038C" w:rsidRDefault="00D76FB2" w:rsidP="00D76FB2">
      <w:pPr>
        <w:spacing w:after="0"/>
        <w:jc w:val="center"/>
        <w:rPr>
          <w:rFonts w:ascii="Minion Pro" w:hAnsi="Minion Pro"/>
          <w:b/>
          <w:sz w:val="36"/>
          <w:szCs w:val="36"/>
        </w:rPr>
      </w:pPr>
    </w:p>
    <w:p w14:paraId="5DEEAE24" w14:textId="77777777" w:rsidR="00D76FB2" w:rsidRPr="001D038C" w:rsidRDefault="00D76FB2" w:rsidP="00D76FB2">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D76FB2" w14:paraId="6AB5484D" w14:textId="77777777" w:rsidTr="0086380B">
        <w:tc>
          <w:tcPr>
            <w:tcW w:w="9350" w:type="dxa"/>
          </w:tcPr>
          <w:p w14:paraId="289B8A46" w14:textId="77777777" w:rsidR="00D76FB2" w:rsidRDefault="00D76FB2" w:rsidP="0086380B">
            <w:pPr>
              <w:pStyle w:val="Heading3"/>
              <w:outlineLvl w:val="2"/>
              <w:rPr>
                <w:rFonts w:ascii="Times New Roman" w:hAnsi="Times New Roman"/>
                <w:sz w:val="48"/>
              </w:rPr>
            </w:pPr>
            <w:r>
              <w:lastRenderedPageBreak/>
              <w:t xml:space="preserve">Pembelajaran di Era "Revolusi Industri 4.0" bagi Anak Usia Dini </w:t>
            </w:r>
          </w:p>
          <w:p w14:paraId="7214682F" w14:textId="77777777" w:rsidR="00D76FB2"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13EDBB3A" w14:textId="6ACA73BB"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0" w:author="Alifia Rizki" w:date="2021-08-18T10:53:00Z">
              <w:r w:rsidRPr="00EC6F38" w:rsidDel="00D76FB2">
                <w:rPr>
                  <w:rFonts w:ascii="Times New Roman" w:eastAsia="Times New Roman" w:hAnsi="Times New Roman" w:cs="Times New Roman"/>
                  <w:szCs w:val="24"/>
                </w:rPr>
                <w:delText>extream</w:delText>
              </w:r>
            </w:del>
            <w:ins w:id="1" w:author="Alifia Rizki" w:date="2021-08-18T10:53:00Z">
              <w:r>
                <w:rPr>
                  <w:rFonts w:ascii="Times New Roman" w:eastAsia="Times New Roman" w:hAnsi="Times New Roman" w:cs="Times New Roman"/>
                  <w:szCs w:val="24"/>
                </w:rPr>
                <w:t xml:space="preserve"> extr</w:t>
              </w:r>
            </w:ins>
            <w:ins w:id="2" w:author="Alifia Rizki" w:date="2021-08-18T10:54:00Z">
              <w:r>
                <w:rPr>
                  <w:rFonts w:ascii="Times New Roman" w:eastAsia="Times New Roman" w:hAnsi="Times New Roman" w:cs="Times New Roman"/>
                  <w:szCs w:val="24"/>
                </w:rPr>
                <w:t>em</w:t>
              </w:r>
            </w:ins>
            <w:r w:rsidRPr="00EC6F38">
              <w:rPr>
                <w:rFonts w:ascii="Times New Roman" w:eastAsia="Times New Roman" w:hAnsi="Times New Roman" w:cs="Times New Roman"/>
                <w:szCs w:val="24"/>
              </w:rPr>
              <w:t xml:space="preserve">. Industri yang tiap menit bahkan detik </w:t>
            </w:r>
            <w:del w:id="3" w:author="Alifia Rizki" w:date="2021-08-18T10:54:00Z">
              <w:r w:rsidRPr="00EC6F38" w:rsidDel="00D76FB2">
                <w:rPr>
                  <w:rFonts w:ascii="Times New Roman" w:eastAsia="Times New Roman" w:hAnsi="Times New Roman" w:cs="Times New Roman"/>
                  <w:szCs w:val="24"/>
                </w:rPr>
                <w:delText xml:space="preserve">dia </w:delText>
              </w:r>
            </w:del>
            <w:r w:rsidRPr="00EC6F38">
              <w:rPr>
                <w:rFonts w:ascii="Times New Roman" w:eastAsia="Times New Roman" w:hAnsi="Times New Roman" w:cs="Times New Roman"/>
                <w:szCs w:val="24"/>
              </w:rPr>
              <w:t>akan berubah semakin maju, yang sering kita sebut dengan revolusi industry 4.0. Istilah yang masih jarang kita dengar bahkan banyak yang masih awam.</w:t>
            </w:r>
          </w:p>
          <w:p w14:paraId="22346621" w14:textId="77777777"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4F3ED375" w14:textId="77777777"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384316AE" w14:textId="2B4E59C2"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w:t>
            </w:r>
            <w:del w:id="4" w:author="Alifia Rizki" w:date="2021-08-18T10:55:00Z">
              <w:r w:rsidRPr="00EC6F38" w:rsidDel="00D76FB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di era milenial ini yaitu kolaboratif, komunikatif, berfikir kritis, kreatif. Mengapa demikian</w:t>
            </w:r>
            <w:ins w:id="5" w:author="Alifia Rizki" w:date="2021-08-18T10:55:00Z">
              <w:r>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pendidikan 4.0 ini </w:t>
            </w:r>
            <w:del w:id="6" w:author="Alifia Rizki" w:date="2021-08-18T10:55:00Z">
              <w:r w:rsidRPr="00EC6F38" w:rsidDel="00D76FB2">
                <w:rPr>
                  <w:rFonts w:ascii="Times New Roman" w:eastAsia="Times New Roman" w:hAnsi="Times New Roman" w:cs="Times New Roman"/>
                  <w:szCs w:val="24"/>
                </w:rPr>
                <w:delText xml:space="preserve">hari ini </w:delText>
              </w:r>
            </w:del>
            <w:r w:rsidRPr="00EC6F38">
              <w:rPr>
                <w:rFonts w:ascii="Times New Roman" w:eastAsia="Times New Roman" w:hAnsi="Times New Roman" w:cs="Times New Roman"/>
                <w:szCs w:val="24"/>
              </w:rPr>
              <w:t>sedang gencar-gencarnya di publis, karena di era ini kita harus mempersiapkan diri atau generasi muda untuk memasuki dunia revolusi industri 4.0.</w:t>
            </w:r>
          </w:p>
          <w:p w14:paraId="00C9EFA0" w14:textId="77777777"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5DFA7B81" w14:textId="77777777"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D60EE69" w14:textId="77D63613"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7" w:author="Alifia Rizki" w:date="2021-08-18T10:55:00Z">
              <w:r>
                <w:rPr>
                  <w:rFonts w:ascii="Times New Roman" w:eastAsia="Times New Roman" w:hAnsi="Times New Roman" w:cs="Times New Roman"/>
                  <w:szCs w:val="24"/>
                </w:rPr>
                <w:t>p</w:t>
              </w:r>
            </w:ins>
            <w:del w:id="8" w:author="Alifia Rizki" w:date="2021-08-18T10:55:00Z">
              <w:r w:rsidRPr="00EC6F38" w:rsidDel="00D76FB2">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 tutut untuk merancang pembelajaran sesuai dengan minat dan bakat/kebutuhan siswa.</w:t>
            </w:r>
          </w:p>
          <w:p w14:paraId="3AA722B0" w14:textId="77777777"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38EA8D2F" w14:textId="6FE5657E"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w:t>
            </w:r>
            <w:del w:id="9" w:author="Alifia Rizki" w:date="2021-08-18T10:55:00Z">
              <w:r w:rsidRPr="00EC6F38" w:rsidDel="00D76FB2">
                <w:rPr>
                  <w:rFonts w:ascii="Times New Roman" w:eastAsia="Times New Roman" w:hAnsi="Times New Roman" w:cs="Times New Roman"/>
                  <w:szCs w:val="24"/>
                </w:rPr>
                <w:delText xml:space="preserve">di sini </w:delText>
              </w:r>
            </w:del>
            <w:r w:rsidRPr="00EC6F38">
              <w:rPr>
                <w:rFonts w:ascii="Times New Roman" w:eastAsia="Times New Roman" w:hAnsi="Times New Roman" w:cs="Times New Roman"/>
                <w:szCs w:val="24"/>
              </w:rPr>
              <w:t>di tuntut untuk membantu siwa dalam mencari kemampuan dan bakat siswa.</w:t>
            </w:r>
          </w:p>
          <w:p w14:paraId="19371659" w14:textId="77777777"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716118BD" w14:textId="77777777"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34FF04A5" w14:textId="77777777"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3661FCB1" w14:textId="32EBE759" w:rsidR="00D76FB2" w:rsidRPr="00EC6F38" w:rsidRDefault="00D76FB2" w:rsidP="0086380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10" w:author="Alifia Rizki" w:date="2021-08-18T10:56:00Z">
              <w:r w:rsidRPr="00EC6F38" w:rsidDel="00D76FB2">
                <w:rPr>
                  <w:rFonts w:ascii="Times New Roman" w:eastAsia="Times New Roman" w:hAnsi="Times New Roman" w:cs="Times New Roman"/>
                  <w:szCs w:val="24"/>
                </w:rPr>
                <w:delText xml:space="preserve">Dimana </w:delText>
              </w:r>
            </w:del>
            <w:ins w:id="11" w:author="Alifia Rizki" w:date="2021-08-18T10:56:00Z">
              <w:r>
                <w:rPr>
                  <w:rFonts w:ascii="Times New Roman" w:eastAsia="Times New Roman" w:hAnsi="Times New Roman" w:cs="Times New Roman"/>
                  <w:szCs w:val="24"/>
                </w:rPr>
                <w:t>G</w:t>
              </w:r>
            </w:ins>
            <w:del w:id="12" w:author="Alifia Rizki" w:date="2021-08-18T10:56:00Z">
              <w:r w:rsidRPr="00EC6F38" w:rsidDel="00D76FB2">
                <w:rPr>
                  <w:rFonts w:ascii="Times New Roman" w:eastAsia="Times New Roman" w:hAnsi="Times New Roman" w:cs="Times New Roman"/>
                  <w:szCs w:val="24"/>
                </w:rPr>
                <w:delText>g</w:delText>
              </w:r>
            </w:del>
            <w:r w:rsidRPr="00EC6F38">
              <w:rPr>
                <w:rFonts w:ascii="Times New Roman" w:eastAsia="Times New Roman" w:hAnsi="Times New Roman" w:cs="Times New Roman"/>
                <w:szCs w:val="24"/>
              </w:rPr>
              <w:t xml:space="preserve">uru sebagai pendidik di era 4.0 </w:t>
            </w:r>
            <w:del w:id="13" w:author="Alifia Rizki" w:date="2021-08-18T10:56:00Z">
              <w:r w:rsidRPr="00EC6F38" w:rsidDel="00D76FB2">
                <w:rPr>
                  <w:rFonts w:ascii="Times New Roman" w:eastAsia="Times New Roman" w:hAnsi="Times New Roman" w:cs="Times New Roman"/>
                  <w:szCs w:val="24"/>
                </w:rPr>
                <w:delText xml:space="preserve">maka guru </w:delText>
              </w:r>
            </w:del>
            <w:r w:rsidRPr="00EC6F38">
              <w:rPr>
                <w:rFonts w:ascii="Times New Roman" w:eastAsia="Times New Roman" w:hAnsi="Times New Roman" w:cs="Times New Roman"/>
                <w:szCs w:val="24"/>
              </w:rPr>
              <w:t>tidak boleh menetap dengan satu strata, harus selalu berkembang agar dapat mengajarkan pendidikan sesuai dengan eranya.</w:t>
            </w:r>
          </w:p>
          <w:p w14:paraId="6827E877" w14:textId="77777777"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5E0E1916" w14:textId="77777777" w:rsidR="00D76FB2" w:rsidRPr="00EC6F38" w:rsidRDefault="00D76FB2" w:rsidP="0086380B">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5DE5447F" w14:textId="77777777" w:rsidR="00D76FB2" w:rsidRPr="00EC6F38" w:rsidRDefault="00D76FB2" w:rsidP="0086380B">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F819E5E" w14:textId="77777777" w:rsidR="00D76FB2" w:rsidRPr="00EC6F38" w:rsidRDefault="00D76FB2" w:rsidP="0086380B">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AA55B01" w14:textId="77777777" w:rsidR="00D76FB2" w:rsidRPr="00EC6F38" w:rsidRDefault="00D76FB2" w:rsidP="0086380B">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64A133EA" w14:textId="77777777" w:rsidR="00D76FB2" w:rsidRPr="00EC6F38" w:rsidRDefault="00D76FB2" w:rsidP="0086380B">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17519032" w14:textId="77777777"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2F158F21" w14:textId="5509F230"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del w:id="14" w:author="Alifia Rizki" w:date="2021-08-18T10:56:00Z">
              <w:r w:rsidRPr="00EC6F38" w:rsidDel="00D76FB2">
                <w:rPr>
                  <w:rFonts w:ascii="Times New Roman" w:eastAsia="Times New Roman" w:hAnsi="Times New Roman" w:cs="Times New Roman"/>
                  <w:szCs w:val="24"/>
                </w:rPr>
                <w:delText>Dari g</w:delText>
              </w:r>
            </w:del>
            <w:ins w:id="15" w:author="Alifia Rizki" w:date="2021-08-18T10:56:00Z">
              <w:r>
                <w:rPr>
                  <w:rFonts w:ascii="Times New Roman" w:eastAsia="Times New Roman" w:hAnsi="Times New Roman" w:cs="Times New Roman"/>
                  <w:szCs w:val="24"/>
                </w:rPr>
                <w:t>G</w:t>
              </w:r>
            </w:ins>
            <w:r w:rsidRPr="00EC6F38">
              <w:rPr>
                <w:rFonts w:ascii="Times New Roman" w:eastAsia="Times New Roman" w:hAnsi="Times New Roman" w:cs="Times New Roman"/>
                <w:szCs w:val="24"/>
              </w:rPr>
              <w:t>agasan yang mucul dari pemikiran kritis tadi maka proses selanjutnya yaitu mencoba/</w:t>
            </w:r>
            <w:del w:id="16" w:author="Alifia Rizki" w:date="2021-08-18T10:56:00Z">
              <w:r w:rsidRPr="00EC6F38" w:rsidDel="00D76FB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pengaplikasian. Pada revolusi 4.0 ini lebih banyak praktek karena lebih menyiapkan anak pada bagaimana kita menumbuhkan ide baru atau gagasan.</w:t>
            </w:r>
          </w:p>
          <w:p w14:paraId="6920AAF8" w14:textId="799D0CF3"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w:t>
            </w:r>
            <w:ins w:id="17" w:author="Alifia Rizki" w:date="2021-08-18T10:56:00Z">
              <w:r>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proses selanjutnya yaitu mendiskusikan. Mendiskusikan di sini bukan hanya satu atau dua orang tapi banyak kolaborasi komunikasi dengan banyak orang. Hal ini dilakukan karena banyak pandangan yang berbeda atau ide-ide yang baru akan muncul.</w:t>
            </w:r>
          </w:p>
          <w:p w14:paraId="254BDEF6" w14:textId="77777777" w:rsidR="00D76FB2" w:rsidRPr="00EC6F38" w:rsidRDefault="00D76FB2" w:rsidP="0086380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47A39002" w14:textId="77777777" w:rsidR="00D76FB2" w:rsidRDefault="00D76FB2" w:rsidP="00D76FB2"/>
    <w:p w14:paraId="2599DEEC" w14:textId="77777777" w:rsidR="00F57168" w:rsidRDefault="00F57168"/>
    <w:sectPr w:rsidR="00F57168"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fia Rizki">
    <w15:presenceInfo w15:providerId="Windows Live" w15:userId="b2e74bb9c9a35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9C"/>
    <w:rsid w:val="00BC1E9C"/>
    <w:rsid w:val="00D76FB2"/>
    <w:rsid w:val="00F5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CBF9"/>
  <w15:chartTrackingRefBased/>
  <w15:docId w15:val="{F861B0EC-CB1A-4686-B897-B6695EB4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FB2"/>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D76FB2"/>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FB2"/>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D7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FB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Rizki</dc:creator>
  <cp:keywords/>
  <dc:description/>
  <cp:lastModifiedBy>Alifia Rizki</cp:lastModifiedBy>
  <cp:revision>2</cp:revision>
  <dcterms:created xsi:type="dcterms:W3CDTF">2021-08-18T03:47:00Z</dcterms:created>
  <dcterms:modified xsi:type="dcterms:W3CDTF">2021-08-18T03:57:00Z</dcterms:modified>
</cp:coreProperties>
</file>