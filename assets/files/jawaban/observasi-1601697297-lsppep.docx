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0" w:author="Iffi Fitriah" w:date="2020-10-03T11:23:00Z">
              <w:r w:rsidDel="00C311BA">
                <w:delText>"R</w:delText>
              </w:r>
            </w:del>
            <w:proofErr w:type="spellStart"/>
            <w:r>
              <w:t>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1" w:author="Iffi Fitriah" w:date="2020-10-03T11:24:00Z">
              <w:r w:rsidDel="00C311BA">
                <w:delText>"</w:delText>
              </w:r>
            </w:del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Iffi Fitriah" w:date="2020-10-03T11:24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3" w:author="Iffi Fitriah" w:date="2020-10-03T11:24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kstrim</w:t>
              </w:r>
              <w:proofErr w:type="spellEnd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" w:author="Iffi Fitriah" w:date="2020-10-03T11:24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xtream.</w:delText>
              </w:r>
            </w:del>
            <w:ins w:id="5" w:author="Iffi Fitriah" w:date="2020-10-03T11:24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6" w:author="Iffi Fitriah" w:date="2020-10-03T11:24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7" w:author="Iffi Fitriah" w:date="2020-10-03T11:24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8" w:author="Iffi Fitriah" w:date="2020-10-03T11:24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" w:author="Iffi Fitriah" w:date="2020-10-03T11:25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Iffi Fitriah" w:date="2020-10-03T11:25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Iffi Fitriah" w:date="2020-10-03T11:25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Iffi Fitriah" w:date="2020-10-03T11:25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" w:author="Iffi Fitriah" w:date="2020-10-03T11:25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4" w:author="Iffi Fitriah" w:date="2020-10-03T11:25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del w:id="15" w:author="Iffi Fitriah" w:date="2020-10-03T11:26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Iffi Fitriah" w:date="2020-10-03T11:26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kita di siapkan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ins w:id="17" w:author="Iffi Fitriah" w:date="2020-10-03T11:26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8" w:author="Iffi Fitriah" w:date="2020-10-03T11:26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 yang belum tercipta</w:delText>
              </w:r>
            </w:del>
            <w:del w:id="19" w:author="Iffi Fitriah" w:date="2020-10-03T11:27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20" w:author="Iffi Fitriah" w:date="2020-10-03T11:27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Lapanagn</w:t>
              </w:r>
              <w:proofErr w:type="spellEnd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kerja</w:t>
              </w:r>
              <w:proofErr w:type="spellEnd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tercipta</w:t>
              </w:r>
              <w:proofErr w:type="spellEnd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21" w:author="Iffi Fitriah" w:date="2020-10-03T11:27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2" w:author="Iffi Fitriah" w:date="2020-10-03T11:27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 kita.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Iffi Fitriah" w:date="2020-10-03T11:28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Iffi Fitriah" w:date="2020-10-03T11:28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terciptanya </w:delText>
              </w:r>
            </w:del>
            <w:proofErr w:type="spellStart"/>
            <w:ins w:id="25" w:author="Iffi Fitriah" w:date="2020-10-03T11:28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6" w:author="Iffi Fitriah" w:date="2020-10-03T11:28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7" w:author="Iffi Fitriah" w:date="2020-10-03T11:28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" w:author="Iffi Fitriah" w:date="2020-10-03T11:28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cara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9" w:author="Iffi Fitriah" w:date="2020-10-03T11:28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0" w:author="Iffi Fitriah" w:date="2020-10-03T11:28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1" w:author="Iffi Fitriah" w:date="2020-10-03T11:28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2" w:author="Iffi Fitriah" w:date="2020-10-03T11:28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3" w:author="Iffi Fitriah" w:date="2020-10-03T11:29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34" w:author="Iffi Fitriah" w:date="2020-10-03T11:29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pi</w:t>
              </w:r>
            </w:ins>
            <w:del w:id="35" w:author="Iffi Fitriah" w:date="2020-10-03T11:29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fi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36" w:author="Iffi Fitriah" w:date="2020-10-03T11:29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Iffi Fitriah" w:date="2020-10-03T11:29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ins w:id="38" w:author="Iffi Fitriah" w:date="2020-10-03T11:29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9" w:author="Iffi Fitriah" w:date="2020-10-03T11:29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40" w:author="Iffi Fitriah" w:date="2020-10-03T11:30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Iffi Fitriah" w:date="2020-10-03T11:30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sedang gencar-gencarnya</w:delText>
              </w:r>
            </w:del>
            <w:proofErr w:type="spellStart"/>
            <w:ins w:id="42" w:author="Iffi Fitriah" w:date="2020-10-03T11:30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sangat</w:t>
              </w:r>
              <w:proofErr w:type="spellEnd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gencar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43" w:author="Iffi Fitriah" w:date="2020-10-03T11:30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del w:id="44" w:author="Iffi Fitriah" w:date="2020-10-03T11:30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5" w:author="Iffi Fitriah" w:date="2020-10-03T11:30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Hal </w:t>
              </w:r>
              <w:proofErr w:type="spellStart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6" w:author="Iffi Fitriah" w:date="2020-10-03T11:30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</w:ins>
            <w:del w:id="47" w:author="Iffi Fitriah" w:date="2020-10-03T11:30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Iffi Fitriah" w:date="2020-10-03T11:31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diri 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Karakteristik </w:t>
            </w:r>
            <w:proofErr w:type="spellStart"/>
            <w:ins w:id="49" w:author="Iffi Fitriah" w:date="2020-10-03T11:31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0" w:author="Iffi Fitriah" w:date="2020-10-03T11:31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1" w:author="Iffi Fitriah" w:date="2020-10-03T11:32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Pada taha</w:delText>
              </w:r>
            </w:del>
            <w:del w:id="52" w:author="Iffi Fitriah" w:date="2020-10-03T11:31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del w:id="53" w:author="Iffi Fitriah" w:date="2020-10-03T11:32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 ini g</w:delText>
              </w:r>
            </w:del>
            <w:ins w:id="54" w:author="Iffi Fitriah" w:date="2020-10-03T11:32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5" w:author="Iffi Fitriah" w:date="2020-10-03T11:31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56" w:author="Iffi Fitriah" w:date="2020-10-03T11:31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7" w:author="Iffi Fitriah" w:date="2020-10-03T11:32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del w:id="58" w:author="Iffi Fitriah" w:date="2020-10-03T11:32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nggunakan</w:delText>
              </w:r>
            </w:del>
            <w:ins w:id="59" w:author="Iffi Fitriah" w:date="2020-10-03T11:32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Penggunaan</w:t>
              </w:r>
              <w:proofErr w:type="spellEnd"/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0" w:author="Iffi Fitriah" w:date="2020-10-03T11:32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61" w:author="Iffi Fitriah" w:date="2020-10-03T11:32:00Z">
              <w:r w:rsidR="00C311BA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62" w:author="Iffi Fitriah" w:date="2020-10-03T11:32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63" w:author="Iffi Fitriah" w:date="2020-10-03T11:32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4" w:author="Iffi Fitriah" w:date="2020-10-03T11:32:00Z">
              <w:r w:rsidRPr="00EC6F38" w:rsidDel="00C311B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5" w:author="Iffi Fitriah" w:date="2020-10-03T11:32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6" w:author="Iffi Fitriah" w:date="2020-10-03T11:33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Menempatkan g</w:delText>
              </w:r>
            </w:del>
            <w:ins w:id="67" w:author="Iffi Fitriah" w:date="2020-10-03T11:33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68" w:author="Iffi Fitriah" w:date="2020-10-03T11:33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69" w:author="Iffi Fitriah" w:date="2020-10-03T11:33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4A23A1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70" w:author="Iffi Fitriah" w:date="2020-10-03T11:33:00Z">
              <w:r>
                <w:rPr>
                  <w:rFonts w:ascii="Times New Roman" w:eastAsia="Times New Roman" w:hAnsi="Times New Roman" w:cs="Times New Roman"/>
                  <w:szCs w:val="24"/>
                </w:rPr>
                <w:t>Adanya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1" w:author="Iffi Fitriah" w:date="2020-10-03T11:33:00Z">
              <w:r w:rsidR="00125355"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72" w:author="Iffi Fitriah" w:date="2020-10-03T11:33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3" w:author="Iffi Fitriah" w:date="2020-10-03T11:33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</w:delText>
              </w:r>
            </w:del>
            <w:ins w:id="74" w:author="Iffi Fitriah" w:date="2020-10-03T11:33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4A23A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75" w:author="Iffi Fitriah" w:date="2020-10-03T11:33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yaitu:</w:t>
            </w:r>
          </w:p>
          <w:p w:rsidR="00125355" w:rsidRPr="00B82815" w:rsidDel="004A23A1" w:rsidRDefault="004A23A1" w:rsidP="00B8281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del w:id="76" w:author="Iffi Fitriah" w:date="2020-10-03T11:34:00Z"/>
                <w:rFonts w:ascii="Times New Roman" w:eastAsia="Times New Roman" w:hAnsi="Times New Roman" w:cs="Times New Roman"/>
                <w:szCs w:val="24"/>
                <w:rPrChange w:id="77" w:author="Iffi Fitriah" w:date="2020-10-03T11:39:00Z">
                  <w:rPr>
                    <w:del w:id="78" w:author="Iffi Fitriah" w:date="2020-10-03T11:34:00Z"/>
                  </w:rPr>
                </w:rPrChange>
              </w:rPr>
              <w:pPrChange w:id="79" w:author="Iffi Fitriah" w:date="2020-10-03T11:3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bookmarkStart w:id="80" w:name="_GoBack"/>
            <w:ins w:id="81" w:author="Iffi Fitriah" w:date="2020-10-03T11:33:00Z">
              <w:r w:rsidRPr="00B82815">
                <w:rPr>
                  <w:rFonts w:ascii="Times New Roman" w:eastAsia="Times New Roman" w:hAnsi="Times New Roman" w:cs="Times New Roman"/>
                  <w:szCs w:val="24"/>
                  <w:rPrChange w:id="82" w:author="Iffi Fitriah" w:date="2020-10-03T11:39:00Z">
                    <w:rPr/>
                  </w:rPrChange>
                </w:rPr>
                <w:t>m</w:t>
              </w:r>
            </w:ins>
            <w:del w:id="83" w:author="Iffi Fitriah" w:date="2020-10-03T11:33:00Z">
              <w:r w:rsidR="00125355" w:rsidRPr="00B82815" w:rsidDel="004A23A1">
                <w:rPr>
                  <w:rFonts w:ascii="Times New Roman" w:eastAsia="Times New Roman" w:hAnsi="Times New Roman" w:cs="Times New Roman"/>
                  <w:szCs w:val="24"/>
                  <w:rPrChange w:id="84" w:author="Iffi Fitriah" w:date="2020-10-03T11:39:00Z">
                    <w:rPr/>
                  </w:rPrChange>
                </w:rPr>
                <w:delText>M</w:delText>
              </w:r>
            </w:del>
            <w:r w:rsidR="00125355" w:rsidRPr="00B82815">
              <w:rPr>
                <w:rFonts w:ascii="Times New Roman" w:eastAsia="Times New Roman" w:hAnsi="Times New Roman" w:cs="Times New Roman"/>
                <w:szCs w:val="24"/>
                <w:rPrChange w:id="85" w:author="Iffi Fitriah" w:date="2020-10-03T11:39:00Z">
                  <w:rPr/>
                </w:rPrChange>
              </w:rPr>
              <w:t>engamati</w:t>
            </w:r>
            <w:ins w:id="86" w:author="Iffi Fitriah" w:date="2020-10-03T11:33:00Z">
              <w:r w:rsidRPr="00B82815">
                <w:rPr>
                  <w:rFonts w:ascii="Times New Roman" w:eastAsia="Times New Roman" w:hAnsi="Times New Roman" w:cs="Times New Roman"/>
                  <w:szCs w:val="24"/>
                  <w:rPrChange w:id="87" w:author="Iffi Fitriah" w:date="2020-10-03T11:39:00Z">
                    <w:rPr/>
                  </w:rPrChange>
                </w:rPr>
                <w:t>,</w:t>
              </w:r>
            </w:ins>
          </w:p>
          <w:p w:rsidR="00125355" w:rsidRPr="00B82815" w:rsidRDefault="004A23A1" w:rsidP="00B8281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88" w:author="Iffi Fitriah" w:date="2020-10-03T11:39:00Z">
                  <w:rPr/>
                </w:rPrChange>
              </w:rPr>
              <w:pPrChange w:id="89" w:author="Iffi Fitriah" w:date="2020-10-03T11:3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90" w:author="Iffi Fitriah" w:date="2020-10-03T11:33:00Z">
              <w:r w:rsidRPr="00B82815">
                <w:rPr>
                  <w:rFonts w:ascii="Times New Roman" w:eastAsia="Times New Roman" w:hAnsi="Times New Roman" w:cs="Times New Roman"/>
                  <w:szCs w:val="24"/>
                  <w:rPrChange w:id="91" w:author="Iffi Fitriah" w:date="2020-10-03T11:39:00Z">
                    <w:rPr/>
                  </w:rPrChange>
                </w:rPr>
                <w:t>m</w:t>
              </w:r>
            </w:ins>
            <w:del w:id="92" w:author="Iffi Fitriah" w:date="2020-10-03T11:33:00Z">
              <w:r w:rsidR="00125355" w:rsidRPr="00B82815" w:rsidDel="004A23A1">
                <w:rPr>
                  <w:rFonts w:ascii="Times New Roman" w:eastAsia="Times New Roman" w:hAnsi="Times New Roman" w:cs="Times New Roman"/>
                  <w:szCs w:val="24"/>
                  <w:rPrChange w:id="93" w:author="Iffi Fitriah" w:date="2020-10-03T11:39:00Z">
                    <w:rPr/>
                  </w:rPrChange>
                </w:rPr>
                <w:delText>M</w:delText>
              </w:r>
            </w:del>
            <w:r w:rsidR="00125355" w:rsidRPr="00B82815">
              <w:rPr>
                <w:rFonts w:ascii="Times New Roman" w:eastAsia="Times New Roman" w:hAnsi="Times New Roman" w:cs="Times New Roman"/>
                <w:szCs w:val="24"/>
                <w:rPrChange w:id="94" w:author="Iffi Fitriah" w:date="2020-10-03T11:39:00Z">
                  <w:rPr/>
                </w:rPrChange>
              </w:rPr>
              <w:t>emahami</w:t>
            </w:r>
            <w:proofErr w:type="spellEnd"/>
          </w:p>
          <w:p w:rsidR="00125355" w:rsidRPr="00B82815" w:rsidRDefault="004A23A1" w:rsidP="00B8281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95" w:author="Iffi Fitriah" w:date="2020-10-03T11:39:00Z">
                  <w:rPr/>
                </w:rPrChange>
              </w:rPr>
              <w:pPrChange w:id="96" w:author="Iffi Fitriah" w:date="2020-10-03T11:3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97" w:author="Iffi Fitriah" w:date="2020-10-03T11:33:00Z">
              <w:r w:rsidRPr="00B82815">
                <w:rPr>
                  <w:rFonts w:ascii="Times New Roman" w:eastAsia="Times New Roman" w:hAnsi="Times New Roman" w:cs="Times New Roman"/>
                  <w:szCs w:val="24"/>
                  <w:rPrChange w:id="98" w:author="Iffi Fitriah" w:date="2020-10-03T11:39:00Z">
                    <w:rPr/>
                  </w:rPrChange>
                </w:rPr>
                <w:t>m</w:t>
              </w:r>
            </w:ins>
            <w:del w:id="99" w:author="Iffi Fitriah" w:date="2020-10-03T11:33:00Z">
              <w:r w:rsidR="00125355" w:rsidRPr="00B82815" w:rsidDel="004A23A1">
                <w:rPr>
                  <w:rFonts w:ascii="Times New Roman" w:eastAsia="Times New Roman" w:hAnsi="Times New Roman" w:cs="Times New Roman"/>
                  <w:szCs w:val="24"/>
                  <w:rPrChange w:id="100" w:author="Iffi Fitriah" w:date="2020-10-03T11:39:00Z">
                    <w:rPr/>
                  </w:rPrChange>
                </w:rPr>
                <w:delText>M</w:delText>
              </w:r>
            </w:del>
            <w:r w:rsidR="00125355" w:rsidRPr="00B82815">
              <w:rPr>
                <w:rFonts w:ascii="Times New Roman" w:eastAsia="Times New Roman" w:hAnsi="Times New Roman" w:cs="Times New Roman"/>
                <w:szCs w:val="24"/>
                <w:rPrChange w:id="101" w:author="Iffi Fitriah" w:date="2020-10-03T11:39:00Z">
                  <w:rPr/>
                </w:rPrChange>
              </w:rPr>
              <w:t>encoba</w:t>
            </w:r>
            <w:proofErr w:type="spellEnd"/>
          </w:p>
          <w:p w:rsidR="00125355" w:rsidRPr="00B82815" w:rsidRDefault="004A23A1" w:rsidP="00B8281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02" w:author="Iffi Fitriah" w:date="2020-10-03T11:39:00Z">
                  <w:rPr/>
                </w:rPrChange>
              </w:rPr>
              <w:pPrChange w:id="103" w:author="Iffi Fitriah" w:date="2020-10-03T11:3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04" w:author="Iffi Fitriah" w:date="2020-10-03T11:34:00Z">
              <w:r w:rsidRPr="00B82815">
                <w:rPr>
                  <w:rFonts w:ascii="Times New Roman" w:eastAsia="Times New Roman" w:hAnsi="Times New Roman" w:cs="Times New Roman"/>
                  <w:szCs w:val="24"/>
                  <w:rPrChange w:id="105" w:author="Iffi Fitriah" w:date="2020-10-03T11:39:00Z">
                    <w:rPr/>
                  </w:rPrChange>
                </w:rPr>
                <w:t>m</w:t>
              </w:r>
            </w:ins>
            <w:del w:id="106" w:author="Iffi Fitriah" w:date="2020-10-03T11:34:00Z">
              <w:r w:rsidR="00125355" w:rsidRPr="00B82815" w:rsidDel="004A23A1">
                <w:rPr>
                  <w:rFonts w:ascii="Times New Roman" w:eastAsia="Times New Roman" w:hAnsi="Times New Roman" w:cs="Times New Roman"/>
                  <w:szCs w:val="24"/>
                  <w:rPrChange w:id="107" w:author="Iffi Fitriah" w:date="2020-10-03T11:39:00Z">
                    <w:rPr/>
                  </w:rPrChange>
                </w:rPr>
                <w:delText>M</w:delText>
              </w:r>
            </w:del>
            <w:r w:rsidR="00125355" w:rsidRPr="00B82815">
              <w:rPr>
                <w:rFonts w:ascii="Times New Roman" w:eastAsia="Times New Roman" w:hAnsi="Times New Roman" w:cs="Times New Roman"/>
                <w:szCs w:val="24"/>
                <w:rPrChange w:id="108" w:author="Iffi Fitriah" w:date="2020-10-03T11:39:00Z">
                  <w:rPr/>
                </w:rPrChange>
              </w:rPr>
              <w:t>endiskusikan</w:t>
            </w:r>
            <w:proofErr w:type="spellEnd"/>
          </w:p>
          <w:p w:rsidR="00125355" w:rsidRPr="00B82815" w:rsidRDefault="004A23A1" w:rsidP="00B8281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09" w:author="Iffi Fitriah" w:date="2020-10-03T11:39:00Z">
                  <w:rPr/>
                </w:rPrChange>
              </w:rPr>
              <w:pPrChange w:id="110" w:author="Iffi Fitriah" w:date="2020-10-03T11:3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ins w:id="111" w:author="Iffi Fitriah" w:date="2020-10-03T11:34:00Z">
              <w:r w:rsidRPr="00B82815">
                <w:rPr>
                  <w:rFonts w:ascii="Times New Roman" w:eastAsia="Times New Roman" w:hAnsi="Times New Roman" w:cs="Times New Roman"/>
                  <w:szCs w:val="24"/>
                  <w:rPrChange w:id="112" w:author="Iffi Fitriah" w:date="2020-10-03T11:39:00Z">
                    <w:rPr/>
                  </w:rPrChange>
                </w:rPr>
                <w:t>meneliti</w:t>
              </w:r>
              <w:proofErr w:type="spellEnd"/>
              <w:r w:rsidRPr="00B82815">
                <w:rPr>
                  <w:rFonts w:ascii="Times New Roman" w:eastAsia="Times New Roman" w:hAnsi="Times New Roman" w:cs="Times New Roman"/>
                  <w:szCs w:val="24"/>
                  <w:rPrChange w:id="113" w:author="Iffi Fitriah" w:date="2020-10-03T11:39:00Z">
                    <w:rPr/>
                  </w:rPrChange>
                </w:rPr>
                <w:t xml:space="preserve"> </w:t>
              </w:r>
            </w:ins>
            <w:del w:id="114" w:author="Iffi Fitriah" w:date="2020-10-03T11:34:00Z">
              <w:r w:rsidR="00125355" w:rsidRPr="00B82815" w:rsidDel="004A23A1">
                <w:rPr>
                  <w:rFonts w:ascii="Times New Roman" w:eastAsia="Times New Roman" w:hAnsi="Times New Roman" w:cs="Times New Roman"/>
                  <w:szCs w:val="24"/>
                  <w:rPrChange w:id="115" w:author="Iffi Fitriah" w:date="2020-10-03T11:39:00Z">
                    <w:rPr/>
                  </w:rPrChange>
                </w:rPr>
                <w:delText>Penelitian</w:delText>
              </w:r>
            </w:del>
            <w:ins w:id="116" w:author="Iffi Fitriah" w:date="2020-10-03T11:34:00Z">
              <w:r w:rsidRPr="00B82815">
                <w:rPr>
                  <w:rFonts w:ascii="Times New Roman" w:eastAsia="Times New Roman" w:hAnsi="Times New Roman" w:cs="Times New Roman"/>
                  <w:szCs w:val="24"/>
                  <w:rPrChange w:id="117" w:author="Iffi Fitriah" w:date="2020-10-03T11:39:00Z">
                    <w:rPr/>
                  </w:rPrChange>
                </w:rPr>
                <w:t>.</w:t>
              </w:r>
            </w:ins>
          </w:p>
          <w:bookmarkEnd w:id="80"/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8" w:author="Iffi Fitriah" w:date="2020-10-03T11:34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</w:delText>
              </w:r>
            </w:del>
            <w:proofErr w:type="spellStart"/>
            <w:ins w:id="119" w:author="Iffi Fitriah" w:date="2020-10-03T11:34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20" w:author="Iffi Fitriah" w:date="2020-10-03T11:34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21" w:author="Iffi Fitriah" w:date="2020-10-03T11:34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2" w:author="Iffi Fitriah" w:date="2020-10-03T11:34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23" w:author="Iffi Fitriah" w:date="2020-10-03T11:34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4" w:author="Iffi Fitriah" w:date="2020-10-03T11:34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del w:id="125" w:author="Iffi Fitriah" w:date="2020-10-03T11:35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26" w:author="Iffi Fitriah" w:date="2020-10-03T11:35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27" w:author="Iffi Fitriah" w:date="2020-10-03T11:35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8" w:author="Iffi Fitriah" w:date="2020-10-03T11:35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proofErr w:type="spellStart"/>
            <w:ins w:id="129" w:author="Iffi Fitriah" w:date="2020-10-03T11:35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30" w:author="Iffi Fitriah" w:date="2020-10-03T11:35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del w:id="131" w:author="Iffi Fitriah" w:date="2020-10-03T11:36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 xml:space="preserve"> 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del w:id="132" w:author="Iffi Fitriah" w:date="2020-10-03T11:36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 xml:space="preserve"> banyak </w:delText>
              </w:r>
            </w:del>
            <w:ins w:id="133" w:author="Iffi Fitriah" w:date="2020-10-03T11:36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adanya</w:t>
              </w:r>
              <w:proofErr w:type="spellEnd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4" w:author="Iffi Fitriah" w:date="2020-10-03T11:36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ins w:id="135" w:author="Iffi Fitriah" w:date="2020-10-03T11:36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  <w:proofErr w:type="spellEnd"/>
              <w:r w:rsidR="004A23A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del w:id="136" w:author="Iffi Fitriah" w:date="2020-10-03T11:36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137" w:author="Iffi Fitriah" w:date="2020-10-03T11:36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 xml:space="preserve"> akan muncul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A23A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8" w:author="Iffi Fitriah" w:date="2020-10-03T11:37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melakukan penelitian</w:delText>
              </w:r>
            </w:del>
            <w:proofErr w:type="spellStart"/>
            <w:ins w:id="139" w:author="Iffi Fitriah" w:date="2020-10-03T11:37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0" w:author="Iffi Fitriah" w:date="2020-10-03T11:37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ins w:id="141" w:author="Iffi Fitriah" w:date="2020-10-03T11:37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itas</w:t>
              </w:r>
            </w:ins>
            <w:del w:id="142" w:author="Iffi Fitriah" w:date="2020-10-03T11:37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</w:t>
            </w:r>
            <w:ins w:id="143" w:author="Iffi Fitriah" w:date="2020-10-03T11:37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</w:ins>
            <w:proofErr w:type="spellEnd"/>
            <w:del w:id="144" w:author="Iffi Fitriah" w:date="2020-10-03T11:37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tif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5" w:author="Iffi Fitriah" w:date="2020-10-03T11:37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melakukan penelitian</w:delText>
              </w:r>
            </w:del>
            <w:proofErr w:type="spellStart"/>
            <w:ins w:id="146" w:author="Iffi Fitriah" w:date="2020-10-03T11:37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  <w:proofErr w:type="spellEnd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7" w:author="Iffi Fitriah" w:date="2020-10-03T11:37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148" w:author="Iffi Fitriah" w:date="2020-10-03T11:37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4A23A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9" w:author="Iffi Fitriah" w:date="2020-10-03T11:38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150" w:author="Iffi Fitriah" w:date="2020-10-03T11:38:00Z"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nembangkan</w:t>
              </w:r>
              <w:proofErr w:type="spellEnd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kreativitas</w:t>
              </w:r>
              <w:proofErr w:type="spellEnd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berujung</w:t>
              </w:r>
              <w:proofErr w:type="spellEnd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inovasi</w:t>
              </w:r>
              <w:proofErr w:type="spellEnd"/>
              <w:r w:rsidR="004A23A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4A23A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1" w:author="Iffi Fitriah" w:date="2020-10-03T11:38:00Z">
              <w:r w:rsidRPr="00EC6F38" w:rsidDel="004A23A1">
                <w:rPr>
                  <w:rFonts w:ascii="Times New Roman" w:eastAsia="Times New Roman" w:hAnsi="Times New Roman" w:cs="Times New Roman"/>
                  <w:szCs w:val="24"/>
                </w:rPr>
                <w:delText>proses kreatif dan inovatif kita. </w:delText>
              </w:r>
            </w:del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743D6"/>
    <w:multiLevelType w:val="hybridMultilevel"/>
    <w:tmpl w:val="7AF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ffi Fitriah">
    <w15:presenceInfo w15:providerId="None" w15:userId="Iffi Fitri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6548E"/>
    <w:rsid w:val="0042167F"/>
    <w:rsid w:val="004A23A1"/>
    <w:rsid w:val="00924DF5"/>
    <w:rsid w:val="00B82815"/>
    <w:rsid w:val="00C3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57B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3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Iffi Fitriah</cp:lastModifiedBy>
  <cp:revision>2</cp:revision>
  <dcterms:created xsi:type="dcterms:W3CDTF">2020-10-03T04:03:00Z</dcterms:created>
  <dcterms:modified xsi:type="dcterms:W3CDTF">2020-10-03T04:03:00Z</dcterms:modified>
</cp:coreProperties>
</file>