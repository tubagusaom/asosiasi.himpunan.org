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EB355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7F2779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BE24F57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40AAFFE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04A300E8" w14:textId="77777777" w:rsidTr="00821BA2">
        <w:tc>
          <w:tcPr>
            <w:tcW w:w="9350" w:type="dxa"/>
          </w:tcPr>
          <w:p w14:paraId="090E98FD" w14:textId="77777777" w:rsidR="00BE098E" w:rsidRDefault="00BE098E" w:rsidP="00821BA2">
            <w:pPr>
              <w:pStyle w:val="ListParagraph"/>
              <w:ind w:left="0"/>
            </w:pPr>
          </w:p>
          <w:p w14:paraId="100FE31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C8810F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AFFE099" w14:textId="60AEE8CA" w:rsidR="00BE098E" w:rsidRDefault="00674BB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 w:rsidR="00BE098E">
              <w:t xml:space="preserve"> </w:t>
            </w:r>
            <w:r w:rsidR="00BE098E">
              <w:tab/>
              <w:t xml:space="preserve">:  </w:t>
            </w:r>
            <w:r w:rsidR="00BE098E">
              <w:tab/>
            </w:r>
            <w:proofErr w:type="spellStart"/>
            <w:r w:rsidR="00BE098E">
              <w:t>penggunaan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sumber</w:t>
            </w:r>
            <w:proofErr w:type="spellEnd"/>
            <w:r w:rsidR="00BE098E">
              <w:t xml:space="preserve"> </w:t>
            </w:r>
            <w:proofErr w:type="spellStart"/>
            <w:r w:rsidR="00BE098E">
              <w:t>daya</w:t>
            </w:r>
            <w:proofErr w:type="spellEnd"/>
            <w:r w:rsidR="00BE098E">
              <w:t xml:space="preserve"> </w:t>
            </w:r>
            <w:proofErr w:type="spellStart"/>
            <w:r w:rsidR="00BE098E">
              <w:t>secara</w:t>
            </w:r>
            <w:proofErr w:type="spellEnd"/>
            <w:r w:rsidR="00BE098E">
              <w:t xml:space="preserve"> </w:t>
            </w:r>
            <w:proofErr w:type="spellStart"/>
            <w:r w:rsidR="00BE098E">
              <w:t>efektif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mencapai</w:t>
            </w:r>
            <w:proofErr w:type="spellEnd"/>
            <w:r w:rsidR="00BE098E">
              <w:t xml:space="preserve"> </w:t>
            </w:r>
          </w:p>
          <w:p w14:paraId="655813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EF64E0B" w14:textId="053D4D21" w:rsidR="00BE098E" w:rsidRDefault="00674B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4A1D0989" w14:textId="620B60E0" w:rsidR="00BE098E" w:rsidRDefault="00674BB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5703AB4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42CDB853" w14:textId="5F9F6EC8" w:rsidR="00BE098E" w:rsidRDefault="00674B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 w:rsidR="00BE098E">
              <w:tab/>
              <w:t>:</w:t>
            </w:r>
            <w:r w:rsidR="00BE098E">
              <w:tab/>
            </w:r>
            <w:proofErr w:type="spellStart"/>
            <w:r w:rsidR="00BE098E">
              <w:t>pelaksanaan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penerapan</w:t>
            </w:r>
            <w:proofErr w:type="spellEnd"/>
            <w:r w:rsidR="00BE098E">
              <w:t>.</w:t>
            </w:r>
          </w:p>
          <w:p w14:paraId="69252E94" w14:textId="2FCA5B79" w:rsidR="00BE098E" w:rsidRDefault="00674B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5278C938" w14:textId="5D29CF05" w:rsidR="00BE098E" w:rsidRDefault="00674B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Integral</w:t>
            </w:r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meliputi</w:t>
            </w:r>
            <w:proofErr w:type="spellEnd"/>
            <w:r w:rsidR="00BE098E">
              <w:t xml:space="preserve"> </w:t>
            </w:r>
            <w:proofErr w:type="spellStart"/>
            <w:r w:rsidR="00BE098E">
              <w:t>seluruh</w:t>
            </w:r>
            <w:proofErr w:type="spellEnd"/>
            <w:r w:rsidR="00BE098E">
              <w:t xml:space="preserve"> </w:t>
            </w:r>
            <w:proofErr w:type="spellStart"/>
            <w:r w:rsidR="00BE098E">
              <w:t>bagian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perlu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menjadikan</w:t>
            </w:r>
            <w:proofErr w:type="spellEnd"/>
            <w:r w:rsidR="00BE098E">
              <w:t xml:space="preserve"> </w:t>
            </w:r>
          </w:p>
          <w:p w14:paraId="7ECC40E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CE3F79F" w14:textId="2AA6413B" w:rsidR="00BE098E" w:rsidRPr="00674BB4" w:rsidRDefault="00BE098E" w:rsidP="00674BB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PrChange w:id="0" w:author="PRIE" w:date="2021-02-15T10:00:00Z">
                  <w:rPr/>
                </w:rPrChange>
              </w:rPr>
              <w:pPrChange w:id="1" w:author="PRIE" w:date="2021-02-15T10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" w:author="PRIE" w:date="2021-02-15T09:58:00Z">
              <w:r w:rsidRPr="00674BB4" w:rsidDel="00674BB4">
                <w:rPr>
                  <w:strike/>
                  <w:rPrChange w:id="3" w:author="PRIE" w:date="2021-02-15T09:59:00Z">
                    <w:rPr/>
                  </w:rPrChange>
                </w:rPr>
                <w:delText xml:space="preserve">konseptual </w:delText>
              </w:r>
            </w:del>
            <w:proofErr w:type="spellStart"/>
            <w:ins w:id="4" w:author="PRIE" w:date="2021-02-15T09:58:00Z">
              <w:r w:rsidR="00674BB4" w:rsidRPr="00674BB4">
                <w:rPr>
                  <w:strike/>
                  <w:rPrChange w:id="5" w:author="PRIE" w:date="2021-02-15T09:59:00Z">
                    <w:rPr/>
                  </w:rPrChange>
                </w:rPr>
                <w:t>K</w:t>
              </w:r>
              <w:r w:rsidR="00674BB4" w:rsidRPr="00674BB4">
                <w:rPr>
                  <w:strike/>
                  <w:rPrChange w:id="6" w:author="PRIE" w:date="2021-02-15T09:59:00Z">
                    <w:rPr/>
                  </w:rPrChange>
                </w:rPr>
                <w:t>onseptual</w:t>
              </w:r>
              <w:proofErr w:type="spellEnd"/>
              <w:r w:rsidR="00674BB4" w:rsidRPr="00674BB4">
                <w:rPr>
                  <w:strike/>
                  <w:rPrChange w:id="7" w:author="PRIE" w:date="2021-02-15T09:59:00Z">
                    <w:rPr/>
                  </w:rPrChange>
                </w:rPr>
                <w:t xml:space="preserve"> </w:t>
              </w:r>
            </w:ins>
            <w:r w:rsidRPr="00674BB4">
              <w:rPr>
                <w:strike/>
                <w:rPrChange w:id="8" w:author="PRIE" w:date="2021-02-15T09:59:00Z">
                  <w:rPr/>
                </w:rPrChange>
              </w:rPr>
              <w:tab/>
              <w:t xml:space="preserve">: </w:t>
            </w:r>
            <w:r w:rsidRPr="00674BB4">
              <w:rPr>
                <w:strike/>
                <w:rPrChange w:id="9" w:author="PRIE" w:date="2021-02-15T09:59:00Z">
                  <w:rPr/>
                </w:rPrChange>
              </w:rPr>
              <w:tab/>
            </w:r>
            <w:proofErr w:type="spellStart"/>
            <w:r w:rsidRPr="00674BB4">
              <w:rPr>
                <w:strike/>
                <w:rPrChange w:id="10" w:author="PRIE" w:date="2021-02-15T09:59:00Z">
                  <w:rPr/>
                </w:rPrChange>
              </w:rPr>
              <w:t>berhubungan</w:t>
            </w:r>
            <w:proofErr w:type="spellEnd"/>
            <w:r w:rsidRPr="00674BB4">
              <w:rPr>
                <w:strike/>
                <w:rPrChange w:id="11" w:author="PRIE" w:date="2021-02-15T09:59:00Z">
                  <w:rPr/>
                </w:rPrChange>
              </w:rPr>
              <w:t xml:space="preserve"> </w:t>
            </w:r>
            <w:proofErr w:type="spellStart"/>
            <w:r w:rsidRPr="00674BB4">
              <w:rPr>
                <w:strike/>
                <w:rPrChange w:id="12" w:author="PRIE" w:date="2021-02-15T09:59:00Z">
                  <w:rPr/>
                </w:rPrChange>
              </w:rPr>
              <w:t>dengan</w:t>
            </w:r>
            <w:proofErr w:type="spellEnd"/>
            <w:r w:rsidRPr="00674BB4">
              <w:rPr>
                <w:strike/>
                <w:rPrChange w:id="13" w:author="PRIE" w:date="2021-02-15T09:59:00Z">
                  <w:rPr/>
                </w:rPrChange>
              </w:rPr>
              <w:t xml:space="preserve"> </w:t>
            </w:r>
            <w:proofErr w:type="spellStart"/>
            <w:r w:rsidRPr="00674BB4">
              <w:rPr>
                <w:strike/>
                <w:rPrChange w:id="14" w:author="PRIE" w:date="2021-02-15T09:59:00Z">
                  <w:rPr/>
                </w:rPrChange>
              </w:rPr>
              <w:t>konsep</w:t>
            </w:r>
            <w:proofErr w:type="spellEnd"/>
            <w:r w:rsidRPr="00674BB4">
              <w:rPr>
                <w:strike/>
                <w:rPrChange w:id="15" w:author="PRIE" w:date="2021-02-15T09:59:00Z">
                  <w:rPr/>
                </w:rPrChange>
              </w:rPr>
              <w:t>.</w:t>
            </w:r>
            <w:ins w:id="16" w:author="PRIE" w:date="2021-02-15T10:00:00Z">
              <w:r w:rsidR="00674BB4">
                <w:rPr>
                  <w:strike/>
                </w:rPr>
                <w:t xml:space="preserve"> </w:t>
              </w:r>
              <w:r w:rsidR="00674BB4">
                <w:t xml:space="preserve"> </w:t>
              </w:r>
              <w:proofErr w:type="spellStart"/>
              <w:r w:rsidR="00674BB4">
                <w:t>Apakah</w:t>
              </w:r>
              <w:proofErr w:type="spellEnd"/>
              <w:r w:rsidR="00674BB4">
                <w:t xml:space="preserve"> </w:t>
              </w:r>
              <w:proofErr w:type="spellStart"/>
              <w:r w:rsidR="00674BB4">
                <w:t>ada</w:t>
              </w:r>
              <w:proofErr w:type="spellEnd"/>
              <w:r w:rsidR="00674BB4">
                <w:t xml:space="preserve"> </w:t>
              </w:r>
              <w:proofErr w:type="spellStart"/>
              <w:r w:rsidR="00674BB4">
                <w:t>pemahaman</w:t>
              </w:r>
            </w:ins>
            <w:proofErr w:type="spellEnd"/>
            <w:ins w:id="17" w:author="PRIE" w:date="2021-02-15T10:01:00Z">
              <w:r w:rsidR="00674BB4">
                <w:t>/</w:t>
              </w:r>
              <w:proofErr w:type="spellStart"/>
              <w:r w:rsidR="00674BB4">
                <w:t>pengertian</w:t>
              </w:r>
            </w:ins>
            <w:proofErr w:type="spellEnd"/>
            <w:ins w:id="18" w:author="PRIE" w:date="2021-02-15T10:00:00Z">
              <w:r w:rsidR="00674BB4">
                <w:t xml:space="preserve"> </w:t>
              </w:r>
              <w:proofErr w:type="spellStart"/>
              <w:r w:rsidR="00674BB4">
                <w:t>khusus</w:t>
              </w:r>
              <w:proofErr w:type="spellEnd"/>
              <w:r w:rsidR="00674BB4">
                <w:t xml:space="preserve"> </w:t>
              </w:r>
            </w:ins>
            <w:proofErr w:type="spellStart"/>
            <w:ins w:id="19" w:author="PRIE" w:date="2021-02-15T10:01:00Z">
              <w:r w:rsidR="00674BB4">
                <w:t>dalam</w:t>
              </w:r>
              <w:proofErr w:type="spellEnd"/>
              <w:r w:rsidR="00674BB4">
                <w:t xml:space="preserve"> tulisan </w:t>
              </w:r>
              <w:proofErr w:type="spellStart"/>
              <w:r w:rsidR="00674BB4">
                <w:t>ini</w:t>
              </w:r>
              <w:proofErr w:type="spellEnd"/>
              <w:r w:rsidR="00674BB4">
                <w:t xml:space="preserve">? </w:t>
              </w:r>
              <w:proofErr w:type="spellStart"/>
              <w:r w:rsidR="00674BB4">
                <w:t>Perhatikan</w:t>
              </w:r>
              <w:proofErr w:type="spellEnd"/>
              <w:r w:rsidR="00674BB4">
                <w:t xml:space="preserve"> </w:t>
              </w:r>
              <w:proofErr w:type="spellStart"/>
              <w:r w:rsidR="00674BB4">
                <w:t>istilah-istilah</w:t>
              </w:r>
              <w:proofErr w:type="spellEnd"/>
              <w:r w:rsidR="00674BB4">
                <w:t xml:space="preserve"> </w:t>
              </w:r>
              <w:proofErr w:type="spellStart"/>
              <w:r w:rsidR="00674BB4">
                <w:t>lainnya</w:t>
              </w:r>
              <w:proofErr w:type="spellEnd"/>
              <w:r w:rsidR="00674BB4">
                <w:t xml:space="preserve"> </w:t>
              </w:r>
              <w:proofErr w:type="spellStart"/>
              <w:r w:rsidR="00674BB4">
                <w:t>dalam</w:t>
              </w:r>
              <w:proofErr w:type="spellEnd"/>
              <w:r w:rsidR="00674BB4">
                <w:t xml:space="preserve"> </w:t>
              </w:r>
              <w:proofErr w:type="spellStart"/>
              <w:r w:rsidR="00674BB4">
                <w:t>Glosarium</w:t>
              </w:r>
              <w:proofErr w:type="spellEnd"/>
              <w:r w:rsidR="00674BB4">
                <w:t xml:space="preserve"> </w:t>
              </w:r>
              <w:proofErr w:type="spellStart"/>
              <w:r w:rsidR="00674BB4">
                <w:t>ini</w:t>
              </w:r>
              <w:proofErr w:type="spellEnd"/>
              <w:r w:rsidR="00674BB4">
                <w:t>.</w:t>
              </w:r>
            </w:ins>
          </w:p>
          <w:p w14:paraId="509F970E" w14:textId="404E09C2" w:rsidR="00BE098E" w:rsidRDefault="00674BB4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20" w:author="PRIE" w:date="2021-02-15T09:58:00Z">
              <w:r>
                <w:t>P</w:t>
              </w:r>
            </w:ins>
            <w:del w:id="21" w:author="PRIE" w:date="2021-02-15T09:58:00Z">
              <w:r w:rsidR="00BE098E" w:rsidDel="00674BB4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1572DD83" w14:textId="052303A3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22" w:author="PRIE" w:date="2021-02-15T09:58:00Z">
              <w:r w:rsidDel="00674BB4">
                <w:delText>k</w:delText>
              </w:r>
            </w:del>
            <w:proofErr w:type="spellStart"/>
            <w:ins w:id="23" w:author="PRIE" w:date="2021-02-15T09:58:00Z">
              <w:r w:rsidR="00674BB4">
                <w:t>K</w:t>
              </w:r>
            </w:ins>
            <w:r>
              <w:t>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72A8B3DE" w14:textId="1FCC2254" w:rsidR="00BE098E" w:rsidRPr="00674BB4" w:rsidRDefault="00674BB4" w:rsidP="00674BB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rPrChange w:id="24" w:author="PRIE" w:date="2021-02-15T10:03:00Z">
                  <w:rPr/>
                </w:rPrChange>
              </w:rPr>
              <w:pPrChange w:id="25" w:author="PRIE" w:date="2021-02-15T10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6" w:author="PRIE" w:date="2021-02-15T09:58:00Z">
              <w:r w:rsidRPr="00674BB4">
                <w:rPr>
                  <w:strike/>
                  <w:rPrChange w:id="27" w:author="PRIE" w:date="2021-02-15T09:59:00Z">
                    <w:rPr/>
                  </w:rPrChange>
                </w:rPr>
                <w:t>M</w:t>
              </w:r>
            </w:ins>
            <w:del w:id="28" w:author="PRIE" w:date="2021-02-15T09:58:00Z">
              <w:r w:rsidR="00BE098E" w:rsidRPr="00674BB4" w:rsidDel="00674BB4">
                <w:rPr>
                  <w:strike/>
                  <w:rPrChange w:id="29" w:author="PRIE" w:date="2021-02-15T09:59:00Z">
                    <w:rPr/>
                  </w:rPrChange>
                </w:rPr>
                <w:delText>m</w:delText>
              </w:r>
            </w:del>
            <w:r w:rsidR="00BE098E" w:rsidRPr="00674BB4">
              <w:rPr>
                <w:strike/>
                <w:rPrChange w:id="30" w:author="PRIE" w:date="2021-02-15T09:59:00Z">
                  <w:rPr/>
                </w:rPrChange>
              </w:rPr>
              <w:t>etodologi</w:t>
            </w:r>
            <w:proofErr w:type="spellEnd"/>
            <w:r w:rsidR="00BE098E" w:rsidRPr="00674BB4">
              <w:rPr>
                <w:strike/>
                <w:rPrChange w:id="31" w:author="PRIE" w:date="2021-02-15T09:59:00Z">
                  <w:rPr/>
                </w:rPrChange>
              </w:rPr>
              <w:t xml:space="preserve"> </w:t>
            </w:r>
            <w:r w:rsidR="00BE098E" w:rsidRPr="00674BB4">
              <w:rPr>
                <w:strike/>
                <w:rPrChange w:id="32" w:author="PRIE" w:date="2021-02-15T09:59:00Z">
                  <w:rPr/>
                </w:rPrChange>
              </w:rPr>
              <w:tab/>
              <w:t xml:space="preserve">: </w:t>
            </w:r>
            <w:r w:rsidR="00BE098E" w:rsidRPr="00674BB4">
              <w:rPr>
                <w:strike/>
                <w:rPrChange w:id="33" w:author="PRIE" w:date="2021-02-15T09:59:00Z">
                  <w:rPr/>
                </w:rPrChange>
              </w:rPr>
              <w:tab/>
            </w:r>
            <w:proofErr w:type="spellStart"/>
            <w:r w:rsidR="00BE098E" w:rsidRPr="00674BB4">
              <w:rPr>
                <w:strike/>
                <w:rPrChange w:id="34" w:author="PRIE" w:date="2021-02-15T09:59:00Z">
                  <w:rPr/>
                </w:rPrChange>
              </w:rPr>
              <w:t>ilmu</w:t>
            </w:r>
            <w:proofErr w:type="spellEnd"/>
            <w:r w:rsidR="00BE098E" w:rsidRPr="00674BB4">
              <w:rPr>
                <w:strike/>
                <w:rPrChange w:id="35" w:author="PRIE" w:date="2021-02-15T09:59:00Z">
                  <w:rPr/>
                </w:rPrChange>
              </w:rPr>
              <w:t xml:space="preserve"> </w:t>
            </w:r>
            <w:proofErr w:type="spellStart"/>
            <w:r w:rsidR="00BE098E" w:rsidRPr="00674BB4">
              <w:rPr>
                <w:strike/>
                <w:rPrChange w:id="36" w:author="PRIE" w:date="2021-02-15T09:59:00Z">
                  <w:rPr/>
                </w:rPrChange>
              </w:rPr>
              <w:t>tentang</w:t>
            </w:r>
            <w:proofErr w:type="spellEnd"/>
            <w:r w:rsidR="00BE098E" w:rsidRPr="00674BB4">
              <w:rPr>
                <w:strike/>
                <w:rPrChange w:id="37" w:author="PRIE" w:date="2021-02-15T09:59:00Z">
                  <w:rPr/>
                </w:rPrChange>
              </w:rPr>
              <w:t xml:space="preserve"> </w:t>
            </w:r>
            <w:proofErr w:type="spellStart"/>
            <w:r w:rsidR="00BE098E" w:rsidRPr="00674BB4">
              <w:rPr>
                <w:strike/>
                <w:rPrChange w:id="38" w:author="PRIE" w:date="2021-02-15T09:59:00Z">
                  <w:rPr/>
                </w:rPrChange>
              </w:rPr>
              <w:t>metode</w:t>
            </w:r>
            <w:proofErr w:type="spellEnd"/>
            <w:r w:rsidR="00BE098E" w:rsidRPr="00674BB4">
              <w:rPr>
                <w:strike/>
                <w:rPrChange w:id="39" w:author="PRIE" w:date="2021-02-15T09:59:00Z">
                  <w:rPr/>
                </w:rPrChange>
              </w:rPr>
              <w:t>.</w:t>
            </w:r>
            <w:ins w:id="40" w:author="PRIE" w:date="2021-02-15T10:03:00Z">
              <w:r>
                <w:t xml:space="preserve"> </w:t>
              </w:r>
              <w:proofErr w:type="spellStart"/>
              <w:r>
                <w:t>Jelaskan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lebih</w:t>
              </w:r>
              <w:proofErr w:type="spellEnd"/>
              <w:r>
                <w:t xml:space="preserve"> </w:t>
              </w:r>
              <w:proofErr w:type="spellStart"/>
              <w:r>
                <w:t>rinci</w:t>
              </w:r>
              <w:proofErr w:type="spellEnd"/>
              <w:r>
                <w:t xml:space="preserve">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maksud</w:t>
              </w:r>
              <w:proofErr w:type="spellEnd"/>
              <w:r>
                <w:t xml:space="preserve"> pada </w:t>
              </w:r>
              <w:proofErr w:type="spellStart"/>
              <w:r>
                <w:t>naskah</w:t>
              </w:r>
              <w:proofErr w:type="spellEnd"/>
              <w:r>
                <w:t xml:space="preserve"> </w:t>
              </w:r>
              <w:proofErr w:type="spellStart"/>
              <w:r>
                <w:t>ini</w:t>
              </w:r>
              <w:proofErr w:type="spellEnd"/>
              <w:r>
                <w:t>.</w:t>
              </w:r>
            </w:ins>
          </w:p>
          <w:p w14:paraId="4D093E37" w14:textId="18A27847" w:rsidR="00BE098E" w:rsidRDefault="00674B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1" w:author="PRIE" w:date="2021-02-15T09:58:00Z">
              <w:r>
                <w:t>N</w:t>
              </w:r>
            </w:ins>
            <w:del w:id="42" w:author="PRIE" w:date="2021-02-15T09:58:00Z">
              <w:r w:rsidR="00BE098E" w:rsidDel="00674BB4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aturan</w:t>
            </w:r>
            <w:proofErr w:type="spellEnd"/>
            <w:r w:rsidR="00BE098E">
              <w:t xml:space="preserve">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ketentuan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mengikat</w:t>
            </w:r>
            <w:proofErr w:type="spellEnd"/>
            <w:r w:rsidR="00BE098E">
              <w:t xml:space="preserve"> </w:t>
            </w:r>
            <w:proofErr w:type="spellStart"/>
            <w:r w:rsidR="00BE098E">
              <w:t>warga</w:t>
            </w:r>
            <w:proofErr w:type="spellEnd"/>
            <w:r w:rsidR="00BE098E">
              <w:t xml:space="preserve"> </w:t>
            </w:r>
            <w:proofErr w:type="spellStart"/>
            <w:r w:rsidR="00BE098E">
              <w:t>kelompok</w:t>
            </w:r>
            <w:proofErr w:type="spellEnd"/>
            <w:r w:rsidR="00BE098E">
              <w:t xml:space="preserve"> </w:t>
            </w:r>
          </w:p>
          <w:p w14:paraId="76A4937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2BAA4C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6D516BD8" w14:textId="2BECFE55" w:rsidR="00BE098E" w:rsidRDefault="00674BB4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43" w:author="PRIE" w:date="2021-02-15T09:58:00Z">
              <w:r>
                <w:t>O</w:t>
              </w:r>
            </w:ins>
            <w:del w:id="44" w:author="PRIE" w:date="2021-02-15T09:58:00Z">
              <w:r w:rsidR="00BE098E" w:rsidDel="00674BB4">
                <w:delText>o</w:delText>
              </w:r>
            </w:del>
            <w:r w:rsidR="00BE098E">
              <w:t>rientasi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pandangan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mendasari</w:t>
            </w:r>
            <w:proofErr w:type="spellEnd"/>
            <w:r w:rsidR="00BE098E">
              <w:t xml:space="preserve"> </w:t>
            </w:r>
            <w:proofErr w:type="spellStart"/>
            <w:r w:rsidR="00BE098E">
              <w:t>pikiran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perhatian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atau</w:t>
            </w:r>
            <w:proofErr w:type="spellEnd"/>
            <w:r w:rsidR="00BE098E">
              <w:t xml:space="preserve"> </w:t>
            </w:r>
            <w:proofErr w:type="spellStart"/>
            <w:r w:rsidR="00BE098E">
              <w:t>kecen</w:t>
            </w:r>
            <w:proofErr w:type="spellEnd"/>
            <w:r w:rsidR="00BE098E">
              <w:t>-</w:t>
            </w:r>
          </w:p>
          <w:p w14:paraId="67A324B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8C48C5E" w14:textId="5DAF85A1" w:rsidR="00BE098E" w:rsidDel="00674BB4" w:rsidRDefault="00674BB4" w:rsidP="00674BB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45" w:author="PRIE" w:date="2021-02-15T10:04:00Z"/>
              </w:rPr>
              <w:pPrChange w:id="46" w:author="PRIE" w:date="2021-02-15T10:04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7" w:author="PRIE" w:date="2021-02-15T09:58:00Z">
              <w:r>
                <w:t>P</w:t>
              </w:r>
            </w:ins>
            <w:del w:id="48" w:author="PRIE" w:date="2021-02-15T09:58:00Z">
              <w:r w:rsidR="00BE098E" w:rsidDel="00674BB4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ins w:id="49" w:author="PRIE" w:date="2021-02-15T10:04:00Z">
              <w:r>
                <w:t>an</w:t>
              </w:r>
            </w:ins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2749F713" w14:textId="56EC016C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50" w:author="PRIE" w:date="2021-02-15T10:04:00Z">
              <w:r w:rsidDel="00674BB4">
                <w:tab/>
              </w:r>
              <w:r w:rsidDel="00674BB4">
                <w:tab/>
              </w:r>
            </w:del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5B98505E" w14:textId="32467F13" w:rsidR="00BE098E" w:rsidRDefault="00674BB4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51" w:author="PRIE" w:date="2021-02-15T09:59:00Z">
              <w:r>
                <w:t>I</w:t>
              </w:r>
            </w:ins>
            <w:del w:id="52" w:author="PRIE" w:date="2021-02-15T09:59:00Z">
              <w:r w:rsidR="00BE098E" w:rsidDel="00674BB4">
                <w:delText>i</w:delText>
              </w:r>
            </w:del>
            <w:r w:rsidR="00BE098E">
              <w:t>nklusif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penempatan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siswa</w:t>
            </w:r>
            <w:proofErr w:type="spellEnd"/>
            <w:r w:rsidR="00BE098E">
              <w:t xml:space="preserve"> </w:t>
            </w:r>
            <w:proofErr w:type="spellStart"/>
            <w:r w:rsidR="00BE098E">
              <w:t>berkebutuhan</w:t>
            </w:r>
            <w:proofErr w:type="spellEnd"/>
            <w:r w:rsidR="00BE098E">
              <w:t xml:space="preserve"> </w:t>
            </w:r>
            <w:proofErr w:type="spellStart"/>
            <w:r w:rsidR="00BE098E">
              <w:t>khusus</w:t>
            </w:r>
            <w:proofErr w:type="spellEnd"/>
            <w:r w:rsidR="00BE098E">
              <w:t xml:space="preserve"> di 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kelas</w:t>
            </w:r>
            <w:proofErr w:type="spellEnd"/>
            <w:r w:rsidR="00BE098E">
              <w:t xml:space="preserve"> </w:t>
            </w:r>
          </w:p>
          <w:p w14:paraId="7D50166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477D7E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00E50C79" w14:textId="77777777" w:rsidTr="00821BA2">
        <w:tc>
          <w:tcPr>
            <w:tcW w:w="9350" w:type="dxa"/>
          </w:tcPr>
          <w:p w14:paraId="7C667009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6E1C3387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RIE">
    <w15:presenceInfo w15:providerId="Windows Live" w15:userId="d4607a6676df5d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4B0C3D"/>
    <w:rsid w:val="00674BB4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F08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4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B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BB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BB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PRIE</cp:lastModifiedBy>
  <cp:revision>2</cp:revision>
  <dcterms:created xsi:type="dcterms:W3CDTF">2021-02-15T03:11:00Z</dcterms:created>
  <dcterms:modified xsi:type="dcterms:W3CDTF">2021-02-15T03:11:00Z</dcterms:modified>
</cp:coreProperties>
</file>