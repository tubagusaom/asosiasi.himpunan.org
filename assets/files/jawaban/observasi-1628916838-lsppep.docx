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97847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3E6844FD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12B67DD" w14:textId="77777777" w:rsidR="007952C3" w:rsidRDefault="007952C3"/>
    <w:p w14:paraId="393C6DD7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13871DA0" w14:textId="77777777" w:rsidTr="00E0626E">
        <w:tc>
          <w:tcPr>
            <w:tcW w:w="9350" w:type="dxa"/>
          </w:tcPr>
          <w:p w14:paraId="5E4EA1CD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A2275E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2CCCF839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F4552E" w14:textId="519D25D1" w:rsidR="005752F0" w:rsidRPr="00A16D9B" w:rsidRDefault="005752F0" w:rsidP="005752F0">
            <w:pPr>
              <w:spacing w:line="480" w:lineRule="auto"/>
              <w:ind w:left="702" w:hanging="702"/>
              <w:jc w:val="both"/>
              <w:rPr>
                <w:ins w:id="0" w:author="andrian_nugraha" w:date="2021-08-14T11:50:00Z"/>
                <w:rFonts w:ascii="Times New Roman" w:hAnsi="Times New Roman" w:cs="Times New Roman"/>
                <w:sz w:val="24"/>
                <w:szCs w:val="24"/>
              </w:rPr>
              <w:pPrChange w:id="1" w:author="andrian_nugraha" w:date="2021-08-14T11:54:00Z">
                <w:pPr>
                  <w:spacing w:line="480" w:lineRule="auto"/>
                </w:pPr>
              </w:pPrChange>
            </w:pPr>
            <w:ins w:id="2" w:author="andrian_nugraha" w:date="2021-08-14T11:50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Enterprise, J</w:t>
              </w:r>
            </w:ins>
            <w:ins w:id="3" w:author="andrian_nugraha" w:date="2021-08-14T11:53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 (</w:t>
              </w:r>
            </w:ins>
            <w:ins w:id="4" w:author="andrian_nugraha" w:date="2021-08-14T11:50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2012</w:t>
              </w:r>
            </w:ins>
            <w:ins w:id="5" w:author="andrian_nugraha" w:date="2021-08-14T11:53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)</w:t>
              </w:r>
            </w:ins>
            <w:ins w:id="6" w:author="andrian_nugraha" w:date="2021-08-14T11:50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Instagram Untuk Fotografi dan Bisnis Kreatif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7CAA76F3" w14:textId="7720766E" w:rsidR="005752F0" w:rsidRDefault="005752F0" w:rsidP="005752F0">
            <w:pPr>
              <w:spacing w:line="480" w:lineRule="auto"/>
              <w:ind w:left="702" w:hanging="702"/>
              <w:jc w:val="both"/>
              <w:rPr>
                <w:ins w:id="7" w:author="andrian_nugraha" w:date="2021-08-14T11:50:00Z"/>
                <w:rFonts w:ascii="Times New Roman" w:hAnsi="Times New Roman" w:cs="Times New Roman"/>
                <w:sz w:val="24"/>
                <w:szCs w:val="24"/>
              </w:rPr>
              <w:pPrChange w:id="8" w:author="andrian_nugraha" w:date="2021-08-14T11:54:00Z">
                <w:pPr>
                  <w:spacing w:line="480" w:lineRule="auto"/>
                </w:pPr>
              </w:pPrChange>
            </w:pPr>
            <w:ins w:id="9" w:author="andrian_nugraha" w:date="2021-08-14T11:50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Handayani, M</w:t>
              </w:r>
            </w:ins>
            <w:ins w:id="10" w:author="andrian_nugraha" w:date="2021-08-14T11:53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</w:ins>
            <w:ins w:id="11" w:author="andrian_nugraha" w:date="2021-08-14T11:50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ins w:id="12" w:author="andrian_nugraha" w:date="2021-08-14T11:53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(</w:t>
              </w:r>
            </w:ins>
            <w:ins w:id="13" w:author="andrian_nugraha" w:date="2021-08-14T11:50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2017</w:t>
              </w:r>
            </w:ins>
            <w:ins w:id="14" w:author="andrian_nugraha" w:date="2021-08-14T11:53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)</w:t>
              </w:r>
            </w:ins>
            <w:ins w:id="15" w:author="andrian_nugraha" w:date="2021-08-14T11:50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Resep Ampuh Membangun Sistem Bisnis Online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Bandung: Billionaire Sinergi Korpora. </w:t>
              </w:r>
            </w:ins>
          </w:p>
          <w:p w14:paraId="4E5B6997" w14:textId="319F429A" w:rsidR="007952C3" w:rsidDel="005752F0" w:rsidRDefault="005752F0" w:rsidP="005752F0">
            <w:pPr>
              <w:spacing w:line="480" w:lineRule="auto"/>
              <w:ind w:left="702" w:hanging="702"/>
              <w:jc w:val="both"/>
              <w:rPr>
                <w:del w:id="16" w:author="andrian_nugraha" w:date="2021-08-14T11:49:00Z"/>
                <w:rFonts w:ascii="Times New Roman" w:hAnsi="Times New Roman" w:cs="Times New Roman"/>
                <w:sz w:val="24"/>
                <w:szCs w:val="24"/>
              </w:rPr>
              <w:pPrChange w:id="17" w:author="andrian_nugraha" w:date="2021-08-14T11:54:00Z">
                <w:pPr>
                  <w:spacing w:line="480" w:lineRule="auto"/>
                </w:pPr>
              </w:pPrChange>
            </w:pPr>
            <w:ins w:id="18" w:author="andrian_nugraha" w:date="2021-08-14T11:50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Helianthusonfri, J. </w:t>
              </w:r>
            </w:ins>
            <w:ins w:id="19" w:author="andrian_nugraha" w:date="2021-08-14T11:53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(</w:t>
              </w:r>
            </w:ins>
            <w:ins w:id="20" w:author="andrian_nugraha" w:date="2021-08-14T11:50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2012</w:t>
              </w:r>
            </w:ins>
            <w:ins w:id="21" w:author="andrian_nugraha" w:date="2021-08-14T11:53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)</w:t>
              </w:r>
            </w:ins>
            <w:ins w:id="22" w:author="andrian_nugraha" w:date="2021-08-14T11:50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Jualan Online Dengan Facebook dan Blog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  <w:del w:id="23" w:author="andrian_nugraha" w:date="2021-08-14T11:49:00Z">
              <w:r w:rsidR="007952C3" w:rsidRPr="00A16D9B" w:rsidDel="005752F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Wong, Jony. 2010. </w:delText>
              </w:r>
              <w:r w:rsidR="007952C3" w:rsidRPr="00A16D9B" w:rsidDel="005752F0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Internet Marketing for Beginners</w:delText>
              </w:r>
              <w:r w:rsidR="007952C3" w:rsidRPr="00A16D9B" w:rsidDel="005752F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. Jakarta: PT Elex Media Komputindo. </w:delText>
              </w:r>
            </w:del>
          </w:p>
          <w:p w14:paraId="3AB2FD7A" w14:textId="77777777" w:rsidR="005752F0" w:rsidRPr="00A16D9B" w:rsidRDefault="005752F0" w:rsidP="005752F0">
            <w:pPr>
              <w:spacing w:line="480" w:lineRule="auto"/>
              <w:ind w:left="702" w:hanging="702"/>
              <w:jc w:val="both"/>
              <w:rPr>
                <w:ins w:id="24" w:author="andrian_nugraha" w:date="2021-08-14T11:51:00Z"/>
                <w:rFonts w:ascii="Times New Roman" w:hAnsi="Times New Roman" w:cs="Times New Roman"/>
                <w:sz w:val="24"/>
                <w:szCs w:val="24"/>
              </w:rPr>
              <w:pPrChange w:id="25" w:author="andrian_nugraha" w:date="2021-08-14T11:54:00Z">
                <w:pPr>
                  <w:spacing w:line="480" w:lineRule="auto"/>
                </w:pPr>
              </w:pPrChange>
            </w:pPr>
          </w:p>
          <w:p w14:paraId="23EE9941" w14:textId="11F1B54D" w:rsidR="007952C3" w:rsidRPr="00A16D9B" w:rsidRDefault="007952C3" w:rsidP="005752F0">
            <w:pPr>
              <w:spacing w:line="480" w:lineRule="auto"/>
              <w:ind w:left="702" w:hanging="702"/>
              <w:jc w:val="both"/>
              <w:rPr>
                <w:rFonts w:ascii="Times New Roman" w:hAnsi="Times New Roman" w:cs="Times New Roman"/>
                <w:sz w:val="24"/>
                <w:szCs w:val="24"/>
              </w:rPr>
              <w:pPrChange w:id="26" w:author="andrian_nugraha" w:date="2021-08-14T11:54:00Z">
                <w:pPr>
                  <w:spacing w:line="480" w:lineRule="auto"/>
                </w:pPr>
              </w:pPrChange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Helianthusonfri, J</w:t>
            </w:r>
            <w:del w:id="27" w:author="andrian_nugraha" w:date="2021-08-14T11:53:00Z">
              <w:r w:rsidRPr="00A16D9B" w:rsidDel="005752F0">
                <w:rPr>
                  <w:rFonts w:ascii="Times New Roman" w:hAnsi="Times New Roman" w:cs="Times New Roman"/>
                  <w:sz w:val="24"/>
                  <w:szCs w:val="24"/>
                </w:rPr>
                <w:delText>efferly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ins w:id="28" w:author="andrian_nugraha" w:date="2021-08-14T11:53:00Z">
              <w:r w:rsidR="005752F0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(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  <w:ins w:id="29" w:author="andrian_nugraha" w:date="2021-08-14T11:54:00Z">
              <w:r w:rsidR="005752F0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)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137A0C76" w14:textId="0AA54E46" w:rsidR="007952C3" w:rsidRPr="00A16D9B" w:rsidDel="005752F0" w:rsidRDefault="007952C3" w:rsidP="005752F0">
            <w:pPr>
              <w:spacing w:line="480" w:lineRule="auto"/>
              <w:ind w:left="702" w:hanging="702"/>
              <w:jc w:val="both"/>
              <w:rPr>
                <w:del w:id="30" w:author="andrian_nugraha" w:date="2021-08-14T11:49:00Z"/>
                <w:rFonts w:ascii="Times New Roman" w:hAnsi="Times New Roman" w:cs="Times New Roman"/>
                <w:sz w:val="24"/>
                <w:szCs w:val="24"/>
              </w:rPr>
              <w:pPrChange w:id="31" w:author="andrian_nugraha" w:date="2021-08-14T11:54:00Z">
                <w:pPr>
                  <w:spacing w:line="480" w:lineRule="auto"/>
                </w:pPr>
              </w:pPrChange>
            </w:pPr>
            <w:del w:id="32" w:author="andrian_nugraha" w:date="2021-08-14T11:49:00Z">
              <w:r w:rsidRPr="00A16D9B" w:rsidDel="005752F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Sulianta, Feri. 2011. </w:delText>
              </w:r>
              <w:r w:rsidRPr="00A16D9B" w:rsidDel="005752F0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Twitter for Business</w:delText>
              </w:r>
              <w:r w:rsidRPr="00A16D9B" w:rsidDel="005752F0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4C3CC709" w14:textId="2936EBE1" w:rsidR="007952C3" w:rsidRPr="00A16D9B" w:rsidDel="005752F0" w:rsidRDefault="007952C3" w:rsidP="005752F0">
            <w:pPr>
              <w:spacing w:line="480" w:lineRule="auto"/>
              <w:ind w:left="702" w:hanging="702"/>
              <w:jc w:val="both"/>
              <w:rPr>
                <w:del w:id="33" w:author="andrian_nugraha" w:date="2021-08-14T11:50:00Z"/>
                <w:rFonts w:ascii="Times New Roman" w:hAnsi="Times New Roman" w:cs="Times New Roman"/>
                <w:sz w:val="24"/>
                <w:szCs w:val="24"/>
              </w:rPr>
              <w:pPrChange w:id="34" w:author="andrian_nugraha" w:date="2021-08-14T11:54:00Z">
                <w:pPr>
                  <w:spacing w:line="480" w:lineRule="auto"/>
                </w:pPr>
              </w:pPrChange>
            </w:pPr>
            <w:del w:id="35" w:author="andrian_nugraha" w:date="2021-08-14T11:50:00Z">
              <w:r w:rsidRPr="00A16D9B" w:rsidDel="005752F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Helianthusonfri, Jefferly. 2012. </w:delText>
              </w:r>
              <w:r w:rsidRPr="00A16D9B" w:rsidDel="005752F0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Jualan Online Dengan Facebook dan Blog</w:delText>
              </w:r>
              <w:r w:rsidRPr="00A16D9B" w:rsidDel="005752F0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52AC78A3" w14:textId="2BA9EE15" w:rsidR="007952C3" w:rsidRPr="00A16D9B" w:rsidDel="005752F0" w:rsidRDefault="007952C3" w:rsidP="005752F0">
            <w:pPr>
              <w:spacing w:line="480" w:lineRule="auto"/>
              <w:ind w:left="702" w:hanging="702"/>
              <w:jc w:val="both"/>
              <w:rPr>
                <w:del w:id="36" w:author="andrian_nugraha" w:date="2021-08-14T11:50:00Z"/>
                <w:rFonts w:ascii="Times New Roman" w:hAnsi="Times New Roman" w:cs="Times New Roman"/>
                <w:sz w:val="24"/>
                <w:szCs w:val="24"/>
              </w:rPr>
              <w:pPrChange w:id="37" w:author="andrian_nugraha" w:date="2021-08-14T11:54:00Z">
                <w:pPr>
                  <w:spacing w:line="480" w:lineRule="auto"/>
                </w:pPr>
              </w:pPrChange>
            </w:pPr>
            <w:del w:id="38" w:author="andrian_nugraha" w:date="2021-08-14T11:50:00Z">
              <w:r w:rsidRPr="00A16D9B" w:rsidDel="005752F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Salim, Joko. 2011. </w:delText>
              </w:r>
              <w:r w:rsidRPr="00A16D9B" w:rsidDel="005752F0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Mengoptimalkan Blog dan Social Media Untuk Small Business</w:delText>
              </w:r>
              <w:r w:rsidRPr="00A16D9B" w:rsidDel="005752F0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3D9CF349" w14:textId="69146F07" w:rsidR="007952C3" w:rsidRPr="00A16D9B" w:rsidDel="005752F0" w:rsidRDefault="007952C3" w:rsidP="005752F0">
            <w:pPr>
              <w:spacing w:line="480" w:lineRule="auto"/>
              <w:ind w:left="702" w:hanging="702"/>
              <w:jc w:val="both"/>
              <w:rPr>
                <w:del w:id="39" w:author="andrian_nugraha" w:date="2021-08-14T11:50:00Z"/>
                <w:rFonts w:ascii="Times New Roman" w:hAnsi="Times New Roman" w:cs="Times New Roman"/>
                <w:sz w:val="24"/>
                <w:szCs w:val="24"/>
              </w:rPr>
              <w:pPrChange w:id="40" w:author="andrian_nugraha" w:date="2021-08-14T11:54:00Z">
                <w:pPr>
                  <w:spacing w:line="480" w:lineRule="auto"/>
                </w:pPr>
              </w:pPrChange>
            </w:pPr>
            <w:del w:id="41" w:author="andrian_nugraha" w:date="2021-08-14T11:50:00Z">
              <w:r w:rsidRPr="00A16D9B" w:rsidDel="005752F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Enterprise, Jubilee. 2012. </w:delText>
              </w:r>
              <w:r w:rsidRPr="00A16D9B" w:rsidDel="005752F0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Instagram Untuk Fotografi dan Bisnis Kreatif</w:delText>
              </w:r>
              <w:r w:rsidRPr="00A16D9B" w:rsidDel="005752F0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311F5660" w14:textId="40109867" w:rsidR="005752F0" w:rsidRPr="00A16D9B" w:rsidRDefault="007952C3" w:rsidP="005752F0">
            <w:pPr>
              <w:spacing w:line="480" w:lineRule="auto"/>
              <w:ind w:left="702" w:hanging="702"/>
              <w:jc w:val="both"/>
              <w:rPr>
                <w:ins w:id="42" w:author="andrian_nugraha" w:date="2021-08-14T11:50:00Z"/>
                <w:rFonts w:ascii="Times New Roman" w:hAnsi="Times New Roman" w:cs="Times New Roman"/>
                <w:sz w:val="24"/>
                <w:szCs w:val="24"/>
              </w:rPr>
              <w:pPrChange w:id="43" w:author="andrian_nugraha" w:date="2021-08-14T11:54:00Z">
                <w:pPr>
                  <w:spacing w:line="480" w:lineRule="auto"/>
                </w:pPr>
              </w:pPrChange>
            </w:pPr>
            <w:del w:id="44" w:author="andrian_nugraha" w:date="2021-08-14T11:50:00Z">
              <w:r w:rsidRPr="00A16D9B" w:rsidDel="005752F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Handayani, Muri. 2017. </w:delText>
              </w:r>
              <w:r w:rsidRPr="00A16D9B" w:rsidDel="005752F0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Resep Ampuh Membangun Sistem Bisnis Online</w:delText>
              </w:r>
              <w:r w:rsidRPr="00A16D9B" w:rsidDel="005752F0">
                <w:rPr>
                  <w:rFonts w:ascii="Times New Roman" w:hAnsi="Times New Roman" w:cs="Times New Roman"/>
                  <w:sz w:val="24"/>
                  <w:szCs w:val="24"/>
                </w:rPr>
                <w:delText>. Bandung: Billionaire Sinergi Korpora.</w:delText>
              </w:r>
            </w:del>
            <w:ins w:id="45" w:author="andrian_nugraha" w:date="2021-08-14T11:50:00Z">
              <w:r w:rsidR="005752F0"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Salim, J. </w:t>
              </w:r>
            </w:ins>
            <w:ins w:id="46" w:author="andrian_nugraha" w:date="2021-08-14T11:54:00Z">
              <w:r w:rsidR="005752F0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(</w:t>
              </w:r>
            </w:ins>
            <w:ins w:id="47" w:author="andrian_nugraha" w:date="2021-08-14T11:50:00Z">
              <w:r w:rsidR="005752F0" w:rsidRPr="00A16D9B">
                <w:rPr>
                  <w:rFonts w:ascii="Times New Roman" w:hAnsi="Times New Roman" w:cs="Times New Roman"/>
                  <w:sz w:val="24"/>
                  <w:szCs w:val="24"/>
                </w:rPr>
                <w:t>2011</w:t>
              </w:r>
            </w:ins>
            <w:ins w:id="48" w:author="andrian_nugraha" w:date="2021-08-14T11:54:00Z">
              <w:r w:rsidR="005752F0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)</w:t>
              </w:r>
            </w:ins>
            <w:ins w:id="49" w:author="andrian_nugraha" w:date="2021-08-14T11:50:00Z">
              <w:r w:rsidR="005752F0"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</w:t>
              </w:r>
              <w:r w:rsidR="005752F0"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Mengoptimalkan Blog dan Social Media Untuk Small Business</w:t>
              </w:r>
              <w:r w:rsidR="005752F0"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02B89BBD" w14:textId="0BA75FD8" w:rsidR="005752F0" w:rsidRPr="00A16D9B" w:rsidRDefault="005752F0" w:rsidP="005752F0">
            <w:pPr>
              <w:spacing w:line="480" w:lineRule="auto"/>
              <w:ind w:left="702" w:hanging="702"/>
              <w:jc w:val="both"/>
              <w:rPr>
                <w:ins w:id="50" w:author="andrian_nugraha" w:date="2021-08-14T11:49:00Z"/>
                <w:rFonts w:ascii="Times New Roman" w:hAnsi="Times New Roman" w:cs="Times New Roman"/>
                <w:sz w:val="24"/>
                <w:szCs w:val="24"/>
              </w:rPr>
              <w:pPrChange w:id="51" w:author="andrian_nugraha" w:date="2021-08-14T11:54:00Z">
                <w:pPr>
                  <w:spacing w:line="480" w:lineRule="auto"/>
                </w:pPr>
              </w:pPrChange>
            </w:pPr>
            <w:ins w:id="52" w:author="andrian_nugraha" w:date="2021-08-14T11:49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Sulianta, F. </w:t>
              </w:r>
            </w:ins>
            <w:ins w:id="53" w:author="andrian_nugraha" w:date="2021-08-14T11:5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(</w:t>
              </w:r>
            </w:ins>
            <w:ins w:id="54" w:author="andrian_nugraha" w:date="2021-08-14T11:49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2011</w:t>
              </w:r>
            </w:ins>
            <w:ins w:id="55" w:author="andrian_nugraha" w:date="2021-08-14T11:5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)</w:t>
              </w:r>
            </w:ins>
            <w:ins w:id="56" w:author="andrian_nugraha" w:date="2021-08-14T11:49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Twitter for Business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3BC2C811" w14:textId="1A08924C" w:rsidR="005752F0" w:rsidRPr="00A16D9B" w:rsidRDefault="005752F0" w:rsidP="005752F0">
            <w:pPr>
              <w:spacing w:line="480" w:lineRule="auto"/>
              <w:ind w:left="702" w:hanging="702"/>
              <w:jc w:val="both"/>
              <w:rPr>
                <w:ins w:id="57" w:author="andrian_nugraha" w:date="2021-08-14T11:49:00Z"/>
                <w:rFonts w:ascii="Times New Roman" w:hAnsi="Times New Roman" w:cs="Times New Roman"/>
                <w:sz w:val="24"/>
                <w:szCs w:val="24"/>
              </w:rPr>
              <w:pPrChange w:id="58" w:author="andrian_nugraha" w:date="2021-08-14T11:54:00Z">
                <w:pPr>
                  <w:spacing w:line="480" w:lineRule="auto"/>
                </w:pPr>
              </w:pPrChange>
            </w:pPr>
            <w:ins w:id="59" w:author="andrian_nugraha" w:date="2021-08-14T11:49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Wong, J. </w:t>
              </w:r>
            </w:ins>
            <w:ins w:id="60" w:author="andrian_nugraha" w:date="2021-08-14T11:5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(</w:t>
              </w:r>
            </w:ins>
            <w:ins w:id="61" w:author="andrian_nugraha" w:date="2021-08-14T11:49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2010</w:t>
              </w:r>
            </w:ins>
            <w:ins w:id="62" w:author="andrian_nugraha" w:date="2021-08-14T11:5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)</w:t>
              </w:r>
            </w:ins>
            <w:ins w:id="63" w:author="andrian_nugraha" w:date="2021-08-14T11:49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Internet Marketing for Beginners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Jakarta: PT Elex Media Komputindo. </w:t>
              </w:r>
            </w:ins>
          </w:p>
          <w:p w14:paraId="492E0AD7" w14:textId="3A821AE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62B359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18830C2" w14:textId="77777777" w:rsidR="007952C3" w:rsidRDefault="007952C3"/>
    <w:p w14:paraId="20C34DB5" w14:textId="77777777" w:rsidR="007952C3" w:rsidRDefault="007952C3"/>
    <w:p w14:paraId="7F88DA50" w14:textId="77777777" w:rsidR="007952C3" w:rsidRDefault="007952C3"/>
    <w:p w14:paraId="402C2CCB" w14:textId="77777777" w:rsidR="007952C3" w:rsidRDefault="007952C3"/>
    <w:p w14:paraId="79BF39CA" w14:textId="77777777" w:rsidR="007952C3" w:rsidRDefault="007952C3"/>
    <w:p w14:paraId="3818F69D" w14:textId="77777777" w:rsidR="007952C3" w:rsidRDefault="007952C3"/>
    <w:p w14:paraId="30B9C52B" w14:textId="77777777" w:rsidR="007952C3" w:rsidRDefault="007952C3"/>
    <w:p w14:paraId="61CDDE2F" w14:textId="77777777" w:rsidR="007952C3" w:rsidRDefault="007952C3"/>
    <w:sectPr w:rsidR="007952C3" w:rsidSect="0012251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39AF2" w14:textId="77777777" w:rsidR="005752F0" w:rsidRDefault="005752F0" w:rsidP="005752F0">
      <w:r>
        <w:separator/>
      </w:r>
    </w:p>
  </w:endnote>
  <w:endnote w:type="continuationSeparator" w:id="0">
    <w:p w14:paraId="753258C8" w14:textId="77777777" w:rsidR="005752F0" w:rsidRDefault="005752F0" w:rsidP="005752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19E45" w14:textId="77777777" w:rsidR="005752F0" w:rsidRDefault="005752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1E74C" w14:textId="43B3FBF7" w:rsidR="005752F0" w:rsidRDefault="005752F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AD60E97" wp14:editId="64DB23CD">
              <wp:simplePos x="0" y="0"/>
              <wp:positionH relativeFrom="page">
                <wp:posOffset>0</wp:posOffset>
              </wp:positionH>
              <wp:positionV relativeFrom="page">
                <wp:posOffset>10229215</wp:posOffset>
              </wp:positionV>
              <wp:extent cx="7560945" cy="273050"/>
              <wp:effectExtent l="0" t="0" r="0" b="12700"/>
              <wp:wrapNone/>
              <wp:docPr id="1" name="MSIPCM406c42df851bacdb061544c9" descr="{&quot;HashCode&quot;:-1263070294,&quot;Height&quot;:842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945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4A070C0" w14:textId="4B4E7A92" w:rsidR="005752F0" w:rsidRPr="005752F0" w:rsidRDefault="005752F0" w:rsidP="005752F0">
                          <w:pPr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5752F0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D60E97" id="_x0000_t202" coordsize="21600,21600" o:spt="202" path="m,l,21600r21600,l21600,xe">
              <v:stroke joinstyle="miter"/>
              <v:path gradientshapeok="t" o:connecttype="rect"/>
            </v:shapetype>
            <v:shape id="MSIPCM406c42df851bacdb061544c9" o:spid="_x0000_s1026" type="#_x0000_t202" alt="{&quot;HashCode&quot;:-1263070294,&quot;Height&quot;:842.0,&quot;Width&quot;:595.0,&quot;Placement&quot;:&quot;Footer&quot;,&quot;Index&quot;:&quot;Primary&quot;,&quot;Section&quot;:1,&quot;Top&quot;:0.0,&quot;Left&quot;:0.0}" style="position:absolute;margin-left:0;margin-top:805.45pt;width:595.35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" o:allowincell="f" filled="f" stroked="f" strokeweight=".5pt">
              <v:fill o:detectmouseclick="t"/>
              <v:textbox inset="20pt,0,,0">
                <w:txbxContent>
                  <w:p w14:paraId="24A070C0" w14:textId="4B4E7A92" w:rsidR="005752F0" w:rsidRPr="005752F0" w:rsidRDefault="005752F0" w:rsidP="005752F0">
                    <w:pPr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5752F0">
                      <w:rPr>
                        <w:rFonts w:ascii="Calibri" w:hAnsi="Calibri" w:cs="Calibri"/>
                        <w:color w:val="000000"/>
                        <w:sz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147ED" w14:textId="77777777" w:rsidR="005752F0" w:rsidRDefault="005752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0DB24" w14:textId="77777777" w:rsidR="005752F0" w:rsidRDefault="005752F0" w:rsidP="005752F0">
      <w:r>
        <w:separator/>
      </w:r>
    </w:p>
  </w:footnote>
  <w:footnote w:type="continuationSeparator" w:id="0">
    <w:p w14:paraId="3E3862DC" w14:textId="77777777" w:rsidR="005752F0" w:rsidRDefault="005752F0" w:rsidP="005752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40D54" w14:textId="77777777" w:rsidR="005752F0" w:rsidRDefault="005752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C9AF8" w14:textId="77777777" w:rsidR="005752F0" w:rsidRDefault="005752F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A0DA2" w14:textId="77777777" w:rsidR="005752F0" w:rsidRDefault="005752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drian_nugraha">
    <w15:presenceInfo w15:providerId="AD" w15:userId="S::andrian_nugraha@telkomsel.co.id::17aa543f-c58f-4be9-a20d-bb3a1544a25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42167F"/>
    <w:rsid w:val="005752F0"/>
    <w:rsid w:val="007952C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974702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52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52F0"/>
  </w:style>
  <w:style w:type="paragraph" w:styleId="Footer">
    <w:name w:val="footer"/>
    <w:basedOn w:val="Normal"/>
    <w:link w:val="FooterChar"/>
    <w:uiPriority w:val="99"/>
    <w:unhideWhenUsed/>
    <w:rsid w:val="005752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52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209</Words>
  <Characters>1193</Characters>
  <Application>Microsoft Office Word</Application>
  <DocSecurity>4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andrian_nugraha</cp:lastModifiedBy>
  <cp:revision>2</cp:revision>
  <dcterms:created xsi:type="dcterms:W3CDTF">2021-08-14T04:55:00Z</dcterms:created>
  <dcterms:modified xsi:type="dcterms:W3CDTF">2021-08-14T04:55:00Z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5caaddc-90a0-4995-b524-c269e4395a58_Enabled">
    <vt:lpwstr>true</vt:lpwstr>
  </property>
  <property fmtid="{D5CDD505-2E9C-101B-9397-08002B2CF9AE}" pid="3" name="MSIP_Label_d5caaddc-90a0-4995-b524-c269e4395a58_SetDate">
    <vt:lpwstr>2021-08-14T04:55:30Z</vt:lpwstr>
  </property>
  <property fmtid="{D5CDD505-2E9C-101B-9397-08002B2CF9AE}" pid="4" name="MSIP_Label_d5caaddc-90a0-4995-b524-c269e4395a58_Method">
    <vt:lpwstr>Standard</vt:lpwstr>
  </property>
  <property fmtid="{D5CDD505-2E9C-101B-9397-08002B2CF9AE}" pid="5" name="MSIP_Label_d5caaddc-90a0-4995-b524-c269e4395a58_Name">
    <vt:lpwstr>Internal</vt:lpwstr>
  </property>
  <property fmtid="{D5CDD505-2E9C-101B-9397-08002B2CF9AE}" pid="6" name="MSIP_Label_d5caaddc-90a0-4995-b524-c269e4395a58_SiteId">
    <vt:lpwstr>fc743075-93ed-4a5c-82c0-ca5eac914220</vt:lpwstr>
  </property>
  <property fmtid="{D5CDD505-2E9C-101B-9397-08002B2CF9AE}" pid="7" name="MSIP_Label_d5caaddc-90a0-4995-b524-c269e4395a58_ActionId">
    <vt:lpwstr>ce49d3e0-67d2-4ad2-a051-11ddbb927cec</vt:lpwstr>
  </property>
  <property fmtid="{D5CDD505-2E9C-101B-9397-08002B2CF9AE}" pid="8" name="MSIP_Label_d5caaddc-90a0-4995-b524-c269e4395a58_ContentBits">
    <vt:lpwstr>2</vt:lpwstr>
  </property>
</Properties>
</file>