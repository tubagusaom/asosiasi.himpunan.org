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F71C1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08BB0DD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A0CC729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27411E34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1B33C8E6" w14:textId="77777777" w:rsidTr="00821BA2">
        <w:tc>
          <w:tcPr>
            <w:tcW w:w="9350" w:type="dxa"/>
          </w:tcPr>
          <w:p w14:paraId="0830799D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46B62728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550904AE" w14:textId="30E2C1B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0" w:author="Asus VivoBook" w:date="2020-12-10T10:10:00Z">
              <w:r w:rsidRPr="00EC6F38" w:rsidDel="00387197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ins w:id="1" w:author="Asus VivoBook" w:date="2020-12-10T10:10:00Z">
              <w:r w:rsidR="0038719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87197">
                <w:rPr>
                  <w:rFonts w:ascii="Times New Roman" w:eastAsia="Times New Roman" w:hAnsi="Times New Roman" w:cs="Times New Roman"/>
                  <w:szCs w:val="24"/>
                </w:rPr>
                <w:t>ekstrim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" w:author="Asus VivoBook" w:date="2020-12-10T10:10:00Z">
              <w:r w:rsidRPr="00EC6F38" w:rsidDel="00387197">
                <w:rPr>
                  <w:rFonts w:ascii="Times New Roman" w:eastAsia="Times New Roman" w:hAnsi="Times New Roman" w:cs="Times New Roman"/>
                  <w:szCs w:val="24"/>
                </w:rPr>
                <w:delText>dia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ins w:id="3" w:author="Asus VivoBook" w:date="2020-12-10T10:11:00Z">
              <w:r w:rsidR="00387197">
                <w:rPr>
                  <w:rFonts w:ascii="Times New Roman" w:eastAsia="Times New Roman" w:hAnsi="Times New Roman" w:cs="Times New Roman"/>
                  <w:szCs w:val="24"/>
                </w:rPr>
                <w:t>dikenal</w:t>
              </w:r>
              <w:proofErr w:type="spellEnd"/>
              <w:r w:rsidR="0038719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" w:author="Asus VivoBook" w:date="2020-12-10T10:11:00Z">
              <w:r w:rsidRPr="00EC6F38" w:rsidDel="00387197">
                <w:rPr>
                  <w:rFonts w:ascii="Times New Roman" w:eastAsia="Times New Roman" w:hAnsi="Times New Roman" w:cs="Times New Roman"/>
                  <w:szCs w:val="24"/>
                </w:rPr>
                <w:delText>sering kita sebut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60572F5" w14:textId="1A2B1EA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" w:author="Asus VivoBook" w:date="2020-12-10T10:12:00Z">
              <w:r w:rsidRPr="00EC6F38" w:rsidDel="0038719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" w:author="Asus VivoBook" w:date="2020-12-10T10:12:00Z">
              <w:r w:rsidR="00387197">
                <w:rPr>
                  <w:rFonts w:ascii="Times New Roman" w:eastAsia="Times New Roman" w:hAnsi="Times New Roman" w:cs="Times New Roman"/>
                  <w:szCs w:val="24"/>
                </w:rPr>
                <w:t>pekerja</w:t>
              </w:r>
              <w:proofErr w:type="spellEnd"/>
              <w:r w:rsidR="0038719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7" w:author="Asus VivoBook" w:date="2020-12-10T10:12:00Z">
              <w:r w:rsidRPr="00EC6F38" w:rsidDel="00387197">
                <w:rPr>
                  <w:rFonts w:ascii="Times New Roman" w:eastAsia="Times New Roman" w:hAnsi="Times New Roman" w:cs="Times New Roman"/>
                  <w:szCs w:val="24"/>
                </w:rPr>
                <w:delText>perkerja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8" w:author="Asus VivoBook" w:date="2020-12-10T10:12:00Z">
              <w:r w:rsidRPr="00EC6F38" w:rsidDel="0038719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del w:id="9" w:author="Asus VivoBook" w:date="2020-12-10T10:12:00Z">
              <w:r w:rsidRPr="00EC6F38" w:rsidDel="00387197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A18027D" w14:textId="552FDEE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0" w:author="Asus VivoBook" w:date="2020-12-10T10:13:00Z">
              <w:r w:rsidRPr="00EC6F38" w:rsidDel="0038719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1" w:author="Asus VivoBook" w:date="2020-12-10T10:13:00Z">
              <w:r w:rsidR="00387197">
                <w:rPr>
                  <w:rFonts w:ascii="Times New Roman" w:eastAsia="Times New Roman" w:hAnsi="Times New Roman" w:cs="Times New Roman"/>
                  <w:szCs w:val="24"/>
                </w:rPr>
                <w:t>memperluas</w:t>
              </w:r>
              <w:proofErr w:type="spellEnd"/>
              <w:r w:rsidR="0038719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2" w:author="Asus VivoBook" w:date="2020-12-10T10:13:00Z">
              <w:r w:rsidRPr="00EC6F38" w:rsidDel="00387197">
                <w:rPr>
                  <w:rFonts w:ascii="Times New Roman" w:eastAsia="Times New Roman" w:hAnsi="Times New Roman" w:cs="Times New Roman"/>
                  <w:szCs w:val="24"/>
                </w:rPr>
                <w:delText>memerluas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62434F2" w14:textId="0A7F30C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3" w:author="Asus VivoBook" w:date="2020-12-10T10:14:00Z">
              <w:r w:rsidR="00387197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  <w:proofErr w:type="spellEnd"/>
              <w:r w:rsidR="0038719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4" w:author="Asus VivoBook" w:date="2020-12-10T10:14:00Z">
              <w:r w:rsidRPr="00EC6F38" w:rsidDel="00387197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5" w:author="Asus VivoBook" w:date="2020-12-10T10:13:00Z">
              <w:r w:rsidRPr="00EC6F38" w:rsidDel="0038719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6" w:author="Asus VivoBook" w:date="2020-12-10T10:14:00Z">
              <w:r w:rsidR="00387197">
                <w:rPr>
                  <w:rFonts w:ascii="Times New Roman" w:eastAsia="Times New Roman" w:hAnsi="Times New Roman" w:cs="Times New Roman"/>
                  <w:szCs w:val="24"/>
                </w:rPr>
                <w:t xml:space="preserve">pada </w:t>
              </w:r>
            </w:ins>
            <w:del w:id="17" w:author="Asus VivoBook" w:date="2020-12-10T10:14:00Z">
              <w:r w:rsidRPr="00EC6F38" w:rsidDel="00387197">
                <w:rPr>
                  <w:rFonts w:ascii="Times New Roman" w:eastAsia="Times New Roman" w:hAnsi="Times New Roman" w:cs="Times New Roman"/>
                  <w:szCs w:val="24"/>
                </w:rPr>
                <w:delText xml:space="preserve">di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8" w:author="Asus VivoBook" w:date="2020-12-10T10:15:00Z">
              <w:r w:rsidR="00387197">
                <w:rPr>
                  <w:rFonts w:ascii="Times New Roman" w:eastAsia="Times New Roman" w:hAnsi="Times New Roman" w:cs="Times New Roman"/>
                  <w:szCs w:val="24"/>
                </w:rPr>
                <w:t>dipublikasikan</w:t>
              </w:r>
              <w:proofErr w:type="spellEnd"/>
              <w:r w:rsidR="0038719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9" w:author="Asus VivoBook" w:date="2020-12-10T10:15:00Z">
              <w:r w:rsidRPr="00EC6F38" w:rsidDel="00387197">
                <w:rPr>
                  <w:rFonts w:ascii="Times New Roman" w:eastAsia="Times New Roman" w:hAnsi="Times New Roman" w:cs="Times New Roman"/>
                  <w:szCs w:val="24"/>
                </w:rPr>
                <w:delText>di publis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6610295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150DD69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EEDB08D" w14:textId="01FADF23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ins w:id="20" w:author="Asus VivoBook" w:date="2020-12-10T10:16:00Z">
              <w:r w:rsidR="00387197">
                <w:rPr>
                  <w:rFonts w:ascii="Times New Roman" w:eastAsia="Times New Roman" w:hAnsi="Times New Roman" w:cs="Times New Roman"/>
                  <w:szCs w:val="24"/>
                </w:rPr>
                <w:t>tahap</w:t>
              </w:r>
              <w:proofErr w:type="spellEnd"/>
              <w:r w:rsidR="0038719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1" w:author="Asus VivoBook" w:date="2020-12-10T10:16:00Z">
              <w:r w:rsidRPr="00EC6F38" w:rsidDel="00387197">
                <w:rPr>
                  <w:rFonts w:ascii="Times New Roman" w:eastAsia="Times New Roman" w:hAnsi="Times New Roman" w:cs="Times New Roman"/>
                  <w:szCs w:val="24"/>
                </w:rPr>
                <w:delText>tahab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2" w:author="Asus VivoBook" w:date="2020-12-10T10:16:00Z">
              <w:r w:rsidRPr="00EC6F38" w:rsidDel="0038719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F9AE153" w14:textId="1CC18B7E" w:rsidR="00125355" w:rsidRPr="00EC6F38" w:rsidDel="00387197" w:rsidRDefault="00125355" w:rsidP="0038719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23" w:author="Asus VivoBook" w:date="2020-12-10T10:16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387197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38719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87197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38719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87197">
              <w:rPr>
                <w:rFonts w:ascii="Times New Roman" w:eastAsia="Times New Roman" w:hAnsi="Times New Roman" w:cs="Times New Roman"/>
                <w:szCs w:val="24"/>
              </w:rPr>
              <w:t>formatif.</w:t>
            </w:r>
          </w:p>
          <w:p w14:paraId="43C2E74C" w14:textId="43FB9FC8" w:rsidR="00125355" w:rsidRPr="00387197" w:rsidRDefault="00125355" w:rsidP="0038719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24" w:author="Asus VivoBook" w:date="2020-12-10T10:1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387197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387197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387197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38719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87197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5" w:author="Asus VivoBook" w:date="2020-12-10T10:16:00Z">
              <w:r w:rsidRPr="00387197" w:rsidDel="0038719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387197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38719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87197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38719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87197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38719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87197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26" w:author="Asus VivoBook" w:date="2020-12-10T10:17:00Z">
              <w:r w:rsidR="00387197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387197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38719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87197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38719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87197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38719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87197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387197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387197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38719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87197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387197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73026A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7D47988D" w14:textId="268AD958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27" w:author="Asus VivoBook" w:date="2020-12-10T10:17:00Z">
              <w:r w:rsidR="00387197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28" w:author="Asus VivoBook" w:date="2020-12-10T10:17:00Z">
              <w:r w:rsidRPr="00EC6F38" w:rsidDel="00387197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29" w:author="Asus VivoBook" w:date="2020-12-10T10:17:00Z">
              <w:r w:rsidR="00387197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EB448C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2559590F" w14:textId="79A48D9C" w:rsidR="00125355" w:rsidRPr="00EC6F38" w:rsidRDefault="008227F0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30" w:author="Asus VivoBook" w:date="2020-12-10T10:18:00Z">
              <w:r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31" w:author="Asus VivoBook" w:date="2020-12-10T10:18:00Z">
              <w:r w:rsidR="00125355" w:rsidRPr="00EC6F38" w:rsidDel="008227F0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FBA4899" w14:textId="0807FD1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2" w:author="Asus VivoBook" w:date="2020-12-10T10:18:00Z">
              <w:r w:rsidR="008227F0">
                <w:rPr>
                  <w:rFonts w:ascii="Times New Roman" w:eastAsia="Times New Roman" w:hAnsi="Times New Roman" w:cs="Times New Roman"/>
                  <w:szCs w:val="24"/>
                </w:rPr>
                <w:t xml:space="preserve">lima </w:t>
              </w:r>
            </w:ins>
            <w:del w:id="33" w:author="Asus VivoBook" w:date="2020-12-10T10:18:00Z">
              <w:r w:rsidRPr="00EC6F38" w:rsidDel="008227F0">
                <w:rPr>
                  <w:rFonts w:ascii="Times New Roman" w:eastAsia="Times New Roman" w:hAnsi="Times New Roman" w:cs="Times New Roman"/>
                  <w:szCs w:val="24"/>
                </w:rPr>
                <w:delText>5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4" w:author="Asus VivoBook" w:date="2020-12-10T10:18:00Z">
              <w:r w:rsidRPr="00EC6F38" w:rsidDel="008227F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587FFF9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417DB80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0F0A7CE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20675E6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389D41C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Penelitian</w:t>
            </w:r>
            <w:proofErr w:type="spellEnd"/>
          </w:p>
          <w:p w14:paraId="03F13727" w14:textId="022E23E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ins w:id="35" w:author="Asus VivoBook" w:date="2020-12-10T10:19:00Z">
              <w:r w:rsidR="008227F0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8227F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6" w:author="Asus VivoBook" w:date="2020-12-10T10:19:00Z">
              <w:r w:rsidRPr="00EC6F38" w:rsidDel="008227F0">
                <w:rPr>
                  <w:rFonts w:ascii="Times New Roman" w:eastAsia="Times New Roman" w:hAnsi="Times New Roman" w:cs="Times New Roman"/>
                  <w:szCs w:val="24"/>
                </w:rPr>
                <w:delText xml:space="preserve">mengamati dan memahami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bookmarkStart w:id="37" w:name="_GoBack"/>
            <w:bookmarkEnd w:id="37"/>
            <w:del w:id="38" w:author="Asus VivoBook" w:date="2020-12-10T10:19:00Z">
              <w:r w:rsidRPr="00EC6F38" w:rsidDel="008227F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7DD8E0F" w14:textId="3584353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ins w:id="39" w:author="Asus VivoBook" w:date="2020-12-10T10:19:00Z">
              <w:r w:rsidR="008227F0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40" w:author="Asus VivoBook" w:date="2020-12-10T10:19:00Z">
              <w:r w:rsidRPr="00EC6F38" w:rsidDel="008227F0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99FCCC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281089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2CAEE7F0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sus VivoBook">
    <w15:presenceInfo w15:providerId="None" w15:userId="Asus VivoBoo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387197"/>
    <w:rsid w:val="0042167F"/>
    <w:rsid w:val="008227F0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A8DA6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1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1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 VivoBook</cp:lastModifiedBy>
  <cp:revision>2</cp:revision>
  <dcterms:created xsi:type="dcterms:W3CDTF">2020-12-10T03:21:00Z</dcterms:created>
  <dcterms:modified xsi:type="dcterms:W3CDTF">2020-12-10T03:21:00Z</dcterms:modified>
</cp:coreProperties>
</file>