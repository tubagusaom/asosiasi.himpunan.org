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1C64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C50EBD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7743A6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123B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68DB8D0" w14:textId="77777777" w:rsidTr="00821BA2">
        <w:tc>
          <w:tcPr>
            <w:tcW w:w="9350" w:type="dxa"/>
          </w:tcPr>
          <w:p w14:paraId="6DF4C47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226CC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DB44D9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142EA" w14:textId="3E278110" w:rsidR="00974F1C" w:rsidRPr="004B7994" w:rsidDel="00A17FCC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del w:id="0" w:author="PJIH Translator" w:date="2021-08-13T09:31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" w:author="PJIH Translator" w:date="2021-08-13T09:3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2" w:author="PJIH Translator" w:date="2021-08-13T09:31:00Z">
              <w:r w:rsidRPr="004B7994" w:rsidDel="00A17FC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Jony </w:delText>
              </w:r>
            </w:del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ins w:id="3" w:author="PJIH Translator" w:date="2021-08-13T09:31:00Z">
              <w:r w:rsidR="00A17FCC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="00A17FCC" w:rsidRPr="00A17FC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</w:t>
              </w:r>
              <w:proofErr w:type="spellEnd"/>
              <w:r w:rsidR="00A17FCC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2010. </w:t>
              </w:r>
            </w:ins>
          </w:p>
          <w:p w14:paraId="5640F987" w14:textId="25ABF400" w:rsidR="00974F1C" w:rsidRPr="00A17FCC" w:rsidDel="00A17FCC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del w:id="4" w:author="PJIH Translator" w:date="2021-08-13T09:31:00Z"/>
                <w:rFonts w:ascii="Times New Roman" w:hAnsi="Times New Roman" w:cs="Times New Roman"/>
                <w:i/>
                <w:sz w:val="24"/>
                <w:szCs w:val="24"/>
                <w:rPrChange w:id="5" w:author="PJIH Translator" w:date="2021-08-13T09:31:00Z">
                  <w:rPr>
                    <w:del w:id="6" w:author="PJIH Translator" w:date="2021-08-13T09:31:00Z"/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  <w:pPrChange w:id="7" w:author="PJIH Translator" w:date="2021-08-13T09:36:00Z">
                <w:pPr>
                  <w:spacing w:line="312" w:lineRule="auto"/>
                  <w:ind w:left="457"/>
                </w:pPr>
              </w:pPrChange>
            </w:pPr>
            <w:del w:id="8" w:author="PJIH Translator" w:date="2021-08-13T09:31:00Z">
              <w:r w:rsidRPr="00A17FCC" w:rsidDel="00A17FCC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9" w:author="PJIH Translator" w:date="2021-08-13T09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Judul buku: </w:delText>
              </w:r>
            </w:del>
            <w:r w:rsidRPr="00A17FCC">
              <w:rPr>
                <w:rFonts w:ascii="Times New Roman" w:hAnsi="Times New Roman" w:cs="Times New Roman"/>
                <w:i/>
                <w:sz w:val="24"/>
                <w:szCs w:val="24"/>
                <w:rPrChange w:id="10" w:author="PJIH Translator" w:date="2021-08-13T09:31:00Z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  <w:t xml:space="preserve">Internet </w:t>
            </w:r>
            <w:proofErr w:type="spellStart"/>
            <w:r w:rsidRPr="00A17FCC">
              <w:rPr>
                <w:rFonts w:ascii="Times New Roman" w:hAnsi="Times New Roman" w:cs="Times New Roman"/>
                <w:i/>
                <w:sz w:val="24"/>
                <w:szCs w:val="24"/>
                <w:rPrChange w:id="11" w:author="PJIH Translator" w:date="2021-08-13T09:31:00Z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  <w:t>marketing</w:t>
            </w:r>
            <w:proofErr w:type="spellEnd"/>
            <w:r w:rsidRPr="00A17FCC">
              <w:rPr>
                <w:rFonts w:ascii="Times New Roman" w:hAnsi="Times New Roman" w:cs="Times New Roman"/>
                <w:i/>
                <w:sz w:val="24"/>
                <w:szCs w:val="24"/>
                <w:rPrChange w:id="12" w:author="PJIH Translator" w:date="2021-08-13T09:31:00Z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  <w:t xml:space="preserve"> </w:t>
            </w:r>
            <w:proofErr w:type="spellStart"/>
            <w:r w:rsidRPr="00A17FCC">
              <w:rPr>
                <w:rFonts w:ascii="Times New Roman" w:hAnsi="Times New Roman" w:cs="Times New Roman"/>
                <w:i/>
                <w:sz w:val="24"/>
                <w:szCs w:val="24"/>
                <w:rPrChange w:id="13" w:author="PJIH Translator" w:date="2021-08-13T09:31:00Z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  <w:t>for</w:t>
            </w:r>
            <w:proofErr w:type="spellEnd"/>
            <w:r w:rsidRPr="00A17FCC">
              <w:rPr>
                <w:rFonts w:ascii="Times New Roman" w:hAnsi="Times New Roman" w:cs="Times New Roman"/>
                <w:i/>
                <w:sz w:val="24"/>
                <w:szCs w:val="24"/>
                <w:rPrChange w:id="14" w:author="PJIH Translator" w:date="2021-08-13T09:31:00Z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  <w:t xml:space="preserve"> </w:t>
            </w:r>
            <w:proofErr w:type="spellStart"/>
            <w:r w:rsidRPr="00A17FCC">
              <w:rPr>
                <w:rFonts w:ascii="Times New Roman" w:hAnsi="Times New Roman" w:cs="Times New Roman"/>
                <w:i/>
                <w:sz w:val="24"/>
                <w:szCs w:val="24"/>
                <w:rPrChange w:id="15" w:author="PJIH Translator" w:date="2021-08-13T09:31:00Z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  <w:t>beginners</w:t>
            </w:r>
            <w:proofErr w:type="spellEnd"/>
            <w:ins w:id="16" w:author="PJIH Translator" w:date="2021-08-13T09:31:00Z">
              <w:r w:rsidR="00A17FCC" w:rsidRPr="00A17FCC">
                <w:rPr>
                  <w:rFonts w:ascii="Times New Roman" w:hAnsi="Times New Roman" w:cs="Times New Roman"/>
                  <w:i/>
                  <w:sz w:val="24"/>
                  <w:szCs w:val="24"/>
                  <w:rPrChange w:id="17" w:author="PJIH Translator" w:date="2021-08-13T09:31:00Z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rPrChange>
                </w:rPr>
                <w:t>.</w:t>
              </w:r>
            </w:ins>
          </w:p>
          <w:p w14:paraId="15B186D0" w14:textId="10F9DB08" w:rsidR="00974F1C" w:rsidRPr="00A17FCC" w:rsidDel="00A17FCC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del w:id="18" w:author="PJIH Translator" w:date="2021-08-13T09:31:00Z"/>
                <w:rFonts w:ascii="Times New Roman" w:hAnsi="Times New Roman" w:cs="Times New Roman"/>
                <w:iCs/>
                <w:sz w:val="24"/>
                <w:szCs w:val="24"/>
                <w:lang w:val="en-US"/>
                <w:rPrChange w:id="19" w:author="PJIH Translator" w:date="2021-08-13T09:31:00Z">
                  <w:rPr>
                    <w:del w:id="20" w:author="PJIH Translator" w:date="2021-08-13T09:31:00Z"/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pPrChange w:id="21" w:author="PJIH Translator" w:date="2021-08-13T09:36:00Z">
                <w:pPr>
                  <w:spacing w:line="312" w:lineRule="auto"/>
                  <w:ind w:left="457"/>
                </w:pPr>
              </w:pPrChange>
            </w:pPr>
            <w:del w:id="22" w:author="PJIH Translator" w:date="2021-08-13T09:31:00Z">
              <w:r w:rsidRPr="00A17FCC" w:rsidDel="00A17FC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23" w:author="PJIH Translator" w:date="2021-08-13T09:3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Tahun terbit: 2010</w:delText>
              </w:r>
            </w:del>
          </w:p>
          <w:p w14:paraId="568D9A13" w14:textId="16945C59" w:rsidR="00974F1C" w:rsidRPr="00A17FCC" w:rsidRDefault="00A17FC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rFonts w:ascii="Times New Roman" w:hAnsi="Times New Roman" w:cs="Times New Roman"/>
                <w:sz w:val="24"/>
                <w:szCs w:val="24"/>
                <w:lang w:val="en-US"/>
                <w:rPrChange w:id="24" w:author="PJIH Translator" w:date="2021-08-13T09:3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5" w:author="PJIH Translator" w:date="2021-08-13T09:36:00Z">
                <w:pPr>
                  <w:spacing w:line="312" w:lineRule="auto"/>
                  <w:ind w:left="457"/>
                </w:pPr>
              </w:pPrChange>
            </w:pPr>
            <w:ins w:id="26" w:author="PJIH Translator" w:date="2021-08-13T09:31:00Z"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Jakarta: </w:t>
              </w:r>
            </w:ins>
            <w:proofErr w:type="spellStart"/>
            <w:ins w:id="27" w:author="PJIH Translator" w:date="2021-08-13T09:32:00Z">
              <w:r w:rsidR="00C67ED3" w:rsidRPr="00C67ED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Elex</w:t>
              </w:r>
              <w:proofErr w:type="spellEnd"/>
              <w:r w:rsidR="00C67ED3" w:rsidRPr="00C67ED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 w:rsidR="00C67ED3" w:rsidRPr="00C67ED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Komputindo</w:t>
              </w:r>
            </w:ins>
            <w:proofErr w:type="spellEnd"/>
            <w:ins w:id="28" w:author="PJIH Translator" w:date="2021-08-13T09:33:00Z">
              <w:r w:rsidR="00281732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.</w:t>
              </w:r>
            </w:ins>
            <w:ins w:id="29" w:author="PJIH Translator" w:date="2021-08-13T09:32:00Z">
              <w:r w:rsidR="00C67ED3" w:rsidRPr="00C67ED3" w:rsidDel="00A17FC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30" w:author="PJIH Translator" w:date="2021-08-13T09:3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del w:id="31" w:author="PJIH Translator" w:date="2021-08-13T09:31:00Z">
              <w:r w:rsidR="00974F1C" w:rsidRPr="00A17FCC" w:rsidDel="00A17FC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32" w:author="PJIH Translator" w:date="2021-08-13T09:3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P</w:delText>
              </w:r>
            </w:del>
            <w:del w:id="33" w:author="PJIH Translator" w:date="2021-08-13T09:32:00Z">
              <w:r w:rsidR="00974F1C" w:rsidRPr="00A17FCC" w:rsidDel="00C67ED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34" w:author="PJIH Translator" w:date="2021-08-13T09:3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enerbit</w:delText>
              </w:r>
            </w:del>
            <w:proofErr w:type="spellStart"/>
            <w:ins w:id="35" w:author="PJIH Translator" w:date="2021-08-13T09:32:00Z">
              <w:r w:rsidR="00C67ED3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Komputindo</w:t>
              </w:r>
            </w:ins>
            <w:proofErr w:type="spellEnd"/>
            <w:del w:id="36" w:author="PJIH Translator" w:date="2021-08-13T09:32:00Z">
              <w:r w:rsidR="00974F1C" w:rsidRPr="00A17FCC" w:rsidDel="00C67ED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37" w:author="PJIH Translator" w:date="2021-08-13T09:3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: </w:delText>
              </w:r>
              <w:r w:rsidR="00974F1C" w:rsidRPr="00A17FCC" w:rsidDel="00C67ED3">
                <w:rPr>
                  <w:rFonts w:ascii="Times New Roman" w:hAnsi="Times New Roman" w:cs="Times New Roman"/>
                  <w:sz w:val="24"/>
                  <w:szCs w:val="24"/>
                  <w:rPrChange w:id="38" w:author="PJIH Translator" w:date="2021-08-13T09:3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Elex Media Komputindo</w:delText>
              </w:r>
              <w:r w:rsidR="00974F1C" w:rsidRPr="00A17FCC" w:rsidDel="00C67ED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9" w:author="PJIH Translator" w:date="2021-08-13T09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>, Jakarta</w:delText>
              </w:r>
            </w:del>
            <w:ins w:id="40" w:author="PJIH Translator" w:date="2021-08-13T09:32:00Z">
              <w:r w:rsidR="00C67ED3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.</w:t>
              </w:r>
            </w:ins>
          </w:p>
          <w:p w14:paraId="115CB3CE" w14:textId="77777777" w:rsidR="00974F1C" w:rsidRDefault="00974F1C" w:rsidP="001B7B7E">
            <w:pPr>
              <w:tabs>
                <w:tab w:val="left" w:pos="313"/>
              </w:tabs>
              <w:spacing w:line="312" w:lineRule="auto"/>
              <w:ind w:left="738" w:hanging="706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41" w:author="PJIH Translator" w:date="2021-08-13T09:36:00Z">
                <w:pPr>
                  <w:spacing w:line="312" w:lineRule="auto"/>
                  <w:ind w:left="457"/>
                </w:pPr>
              </w:pPrChange>
            </w:pPr>
          </w:p>
          <w:p w14:paraId="2C6AA4B4" w14:textId="54107F88" w:rsidR="00974F1C" w:rsidRPr="00C67ED3" w:rsidDel="00C67ED3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del w:id="42" w:author="PJIH Translator" w:date="2021-08-13T09:32:00Z"/>
                <w:rFonts w:ascii="Times New Roman" w:hAnsi="Times New Roman" w:cs="Times New Roman"/>
                <w:i/>
                <w:sz w:val="24"/>
                <w:szCs w:val="24"/>
                <w:lang w:val="en-US"/>
                <w:rPrChange w:id="43" w:author="PJIH Translator" w:date="2021-08-13T09:32:00Z">
                  <w:rPr>
                    <w:del w:id="44" w:author="PJIH Translator" w:date="2021-08-13T09:32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45" w:author="PJIH Translator" w:date="2021-08-13T09:3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46" w:author="PJIH Translator" w:date="2021-08-13T09:32:00Z">
              <w:r w:rsidDel="00C67ED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</w:delText>
              </w:r>
              <w:r w:rsidRPr="00A16D9B" w:rsidDel="00C67ED3">
                <w:rPr>
                  <w:rFonts w:ascii="Times New Roman" w:hAnsi="Times New Roman" w:cs="Times New Roman"/>
                  <w:sz w:val="24"/>
                  <w:szCs w:val="24"/>
                </w:rPr>
                <w:delText>Jefferly</w:delText>
              </w:r>
              <w:r w:rsidDel="00C67ED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ins w:id="47" w:author="PJIH Translator" w:date="2021-08-13T09:32:00Z">
              <w:r w:rsidR="00C67ED3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="00C67ED3" w:rsidRPr="00C67ED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Jefferly</w:t>
              </w:r>
              <w:proofErr w:type="spellEnd"/>
              <w:r w:rsidR="00C67ED3">
                <w:rPr>
                  <w:rFonts w:ascii="Times New Roman" w:hAnsi="Times New Roman" w:cs="Times New Roman"/>
                  <w:sz w:val="24"/>
                  <w:szCs w:val="24"/>
                </w:rPr>
                <w:t xml:space="preserve">. (2016). </w:t>
              </w:r>
            </w:ins>
            <w:del w:id="48" w:author="PJIH Translator" w:date="2021-08-13T09:32:00Z">
              <w:r w:rsidDel="00C67ED3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C67ED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</w:del>
            <w:r w:rsidRPr="00C67ED3">
              <w:rPr>
                <w:rFonts w:ascii="Times New Roman" w:hAnsi="Times New Roman" w:cs="Times New Roman"/>
                <w:i/>
                <w:sz w:val="24"/>
                <w:szCs w:val="24"/>
                <w:rPrChange w:id="49" w:author="PJIH Translator" w:date="2021-08-13T09:32:00Z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  <w:t xml:space="preserve">Facebook </w:t>
            </w:r>
            <w:proofErr w:type="spellStart"/>
            <w:r w:rsidRPr="00C67ED3">
              <w:rPr>
                <w:rFonts w:ascii="Times New Roman" w:hAnsi="Times New Roman" w:cs="Times New Roman"/>
                <w:i/>
                <w:sz w:val="24"/>
                <w:szCs w:val="24"/>
                <w:rPrChange w:id="50" w:author="PJIH Translator" w:date="2021-08-13T09:32:00Z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  <w:t>Marketing</w:t>
            </w:r>
            <w:proofErr w:type="spellEnd"/>
            <w:ins w:id="51" w:author="PJIH Translator" w:date="2021-08-13T09:32:00Z">
              <w:r w:rsidR="00C67ED3"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. </w:t>
              </w:r>
              <w:r w:rsidR="00C67ED3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Jakarta: </w:t>
              </w:r>
            </w:ins>
          </w:p>
          <w:p w14:paraId="123D5014" w14:textId="56D7AF15" w:rsidR="00974F1C" w:rsidDel="00C67ED3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del w:id="52" w:author="PJIH Translator" w:date="2021-08-13T09:32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53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54" w:author="PJIH Translator" w:date="2021-08-13T09:32:00Z">
              <w:r w:rsidDel="00C67ED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2016</w:delText>
              </w:r>
            </w:del>
          </w:p>
          <w:p w14:paraId="5535DC11" w14:textId="390576F9" w:rsidR="00974F1C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55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56" w:author="PJIH Translator" w:date="2021-08-13T09:32:00Z">
              <w:r w:rsidRPr="004B7994" w:rsidDel="00C67ED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</w:del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del w:id="57" w:author="PJIH Translator" w:date="2021-08-13T09:32:00Z">
              <w:r w:rsidRPr="004B7994" w:rsidDel="00C67ED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</w:del>
            <w:ins w:id="58" w:author="PJIH Translator" w:date="2021-08-13T09:32:00Z">
              <w:r w:rsidR="00C67ED3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0E4858FD" w14:textId="77777777" w:rsidR="00974F1C" w:rsidRPr="004B7994" w:rsidRDefault="00974F1C" w:rsidP="001B7B7E">
            <w:pPr>
              <w:pStyle w:val="ListParagraph"/>
              <w:tabs>
                <w:tab w:val="left" w:pos="313"/>
              </w:tabs>
              <w:spacing w:line="312" w:lineRule="auto"/>
              <w:ind w:left="738" w:hanging="706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59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088A891A" w14:textId="72607CA9" w:rsidR="00974F1C" w:rsidRPr="00281732" w:rsidDel="00281732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del w:id="60" w:author="PJIH Translator" w:date="2021-08-13T09:33:00Z"/>
                <w:rFonts w:ascii="Times New Roman" w:hAnsi="Times New Roman" w:cs="Times New Roman"/>
                <w:i/>
                <w:sz w:val="24"/>
                <w:szCs w:val="24"/>
                <w:lang w:val="en-US"/>
                <w:rPrChange w:id="61" w:author="PJIH Translator" w:date="2021-08-13T09:33:00Z">
                  <w:rPr>
                    <w:del w:id="62" w:author="PJIH Translator" w:date="2021-08-13T09:33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63" w:author="PJIH Translator" w:date="2021-08-13T09:3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64" w:author="PJIH Translator" w:date="2021-08-13T09:33:00Z">
              <w:r w:rsidDel="0028173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Tauhid Nur </w:delText>
              </w:r>
            </w:del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ins w:id="65" w:author="PJIH Translator" w:date="2021-08-13T09:33:00Z">
              <w:r w:rsidR="00281732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 w:rsidR="00281732" w:rsidRPr="0028173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Tauhid Nur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del w:id="66" w:author="PJIH Translator" w:date="2021-08-13T09:33:00Z">
              <w:r w:rsidDel="0028173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dan </w:delText>
              </w:r>
            </w:del>
            <w:ins w:id="67" w:author="PJIH Translator" w:date="2021-08-13T09:33:00Z">
              <w:r w:rsidR="00281732">
                <w:rPr>
                  <w:rFonts w:ascii="Times New Roman" w:hAnsi="Times New Roman" w:cs="Times New Roman"/>
                  <w:sz w:val="24"/>
                  <w:szCs w:val="24"/>
                </w:rPr>
                <w:t xml:space="preserve">&amp; </w:t>
              </w:r>
            </w:ins>
            <w:del w:id="68" w:author="PJIH Translator" w:date="2021-08-13T09:33:00Z">
              <w:r w:rsidDel="0028173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Bambang 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ins w:id="69" w:author="PJIH Translator" w:date="2021-08-13T09:33:00Z">
              <w:r w:rsidR="00281732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 w:rsidR="00281732" w:rsidRPr="0028173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r w:rsidR="00281732">
                <w:rPr>
                  <w:rFonts w:ascii="Times New Roman" w:hAnsi="Times New Roman" w:cs="Times New Roman"/>
                  <w:sz w:val="24"/>
                  <w:szCs w:val="24"/>
                </w:rPr>
                <w:t>. (2005).</w:t>
              </w:r>
            </w:ins>
            <w:del w:id="70" w:author="PJIH Translator" w:date="2021-08-13T09:33:00Z">
              <w:r w:rsidDel="00281732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28173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Judul buku:</w:delText>
              </w:r>
            </w:del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71" w:author="PJIH Translator" w:date="2021-08-13T09:33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72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Jangan</w:t>
            </w:r>
            <w:proofErr w:type="spellEnd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73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74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ke</w:t>
            </w:r>
            <w:proofErr w:type="spellEnd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75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76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Dokter</w:t>
            </w:r>
            <w:proofErr w:type="spellEnd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77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78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Lagi</w:t>
            </w:r>
            <w:proofErr w:type="spellEnd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79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: </w:t>
            </w:r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80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keajaiban</w:t>
            </w:r>
            <w:proofErr w:type="spellEnd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81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82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sistem</w:t>
            </w:r>
            <w:proofErr w:type="spellEnd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83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84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imun</w:t>
            </w:r>
            <w:proofErr w:type="spellEnd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85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dan </w:t>
            </w:r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86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kiat</w:t>
            </w:r>
            <w:proofErr w:type="spellEnd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87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88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menghalau</w:t>
            </w:r>
            <w:proofErr w:type="spellEnd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89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90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penyakit</w:t>
            </w:r>
            <w:proofErr w:type="spellEnd"/>
            <w:ins w:id="91" w:author="PJIH Translator" w:date="2021-08-13T09:33:00Z">
              <w:r w:rsidR="00281732">
                <w:rPr>
                  <w:rFonts w:ascii="Times New Roman" w:hAnsi="Times New Roman" w:cs="Times New Roman"/>
                  <w:i/>
                  <w:sz w:val="24"/>
                  <w:szCs w:val="24"/>
                </w:rPr>
                <w:t>.</w:t>
              </w:r>
              <w:r w:rsidR="00281732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Bandung:</w:t>
              </w:r>
            </w:ins>
          </w:p>
          <w:p w14:paraId="45BA5DD9" w14:textId="33ACB967" w:rsidR="00974F1C" w:rsidDel="00281732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del w:id="92" w:author="PJIH Translator" w:date="2021-08-13T09:3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93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94" w:author="PJIH Translator" w:date="2021-08-13T09:33:00Z">
              <w:r w:rsidDel="0028173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2005</w:delText>
              </w:r>
            </w:del>
          </w:p>
          <w:p w14:paraId="19AF188A" w14:textId="46A76D2A" w:rsidR="00974F1C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95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96" w:author="PJIH Translator" w:date="2021-08-13T09:33:00Z">
              <w:r w:rsidRPr="004B7994" w:rsidDel="0028173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Penerbit:</w:delText>
              </w:r>
            </w:del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del w:id="97" w:author="PJIH Translator" w:date="2021-08-13T09:33:00Z">
              <w:r w:rsidDel="0028173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Bandung</w:delText>
              </w:r>
            </w:del>
          </w:p>
          <w:p w14:paraId="6D4D1D47" w14:textId="77777777" w:rsidR="00974F1C" w:rsidRDefault="00974F1C" w:rsidP="001B7B7E">
            <w:pPr>
              <w:pStyle w:val="ListParagraph"/>
              <w:tabs>
                <w:tab w:val="left" w:pos="313"/>
              </w:tabs>
              <w:spacing w:line="312" w:lineRule="auto"/>
              <w:ind w:left="738" w:hanging="706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98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42692102" w14:textId="6A58BB72" w:rsidR="00974F1C" w:rsidRPr="00281732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99" w:author="PJIH Translator" w:date="2021-08-13T09:33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00" w:author="PJIH Translator" w:date="2021-08-13T09:3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101" w:author="PJIH Translator" w:date="2021-08-13T09:33:00Z">
              <w:r w:rsidDel="0028173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John W. 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ins w:id="102" w:author="PJIH Translator" w:date="2021-08-13T09:33:00Z">
              <w:r w:rsidR="00281732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 w:rsidR="00281732" w:rsidRPr="0028173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John W.</w:t>
              </w:r>
              <w:r w:rsidR="00281732">
                <w:rPr>
                  <w:rFonts w:ascii="Times New Roman" w:hAnsi="Times New Roman" w:cs="Times New Roman"/>
                  <w:sz w:val="24"/>
                  <w:szCs w:val="24"/>
                </w:rPr>
                <w:t xml:space="preserve"> (1993). </w:t>
              </w:r>
            </w:ins>
            <w:del w:id="103" w:author="PJIH Translator" w:date="2021-08-13T09:33:00Z">
              <w:r w:rsidDel="00281732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28173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</w:del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04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Kiat</w:t>
            </w:r>
            <w:proofErr w:type="spellEnd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05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06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Berbicara</w:t>
            </w:r>
            <w:proofErr w:type="spellEnd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07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di </w:t>
            </w:r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08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Depan</w:t>
            </w:r>
            <w:proofErr w:type="spellEnd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09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10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Umum</w:t>
            </w:r>
            <w:proofErr w:type="spellEnd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11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12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Untuk</w:t>
            </w:r>
            <w:proofErr w:type="spellEnd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13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14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Eksekutif</w:t>
            </w:r>
            <w:proofErr w:type="spellEnd"/>
            <w:ins w:id="115" w:author="PJIH Translator" w:date="2021-08-13T09:34:00Z">
              <w:r w:rsidR="00281732"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 </w:t>
              </w:r>
              <w:r w:rsidR="00281732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[Terjemahan Andre, W.]</w:t>
              </w:r>
            </w:ins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16" w:author="PJIH Translator" w:date="2021-08-13T09:33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.</w:t>
            </w:r>
            <w:ins w:id="117" w:author="PJIH Translator" w:date="2021-08-13T09:33:00Z">
              <w:r w:rsidR="00281732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Jakarta:</w:t>
              </w:r>
            </w:ins>
            <w:ins w:id="118" w:author="PJIH Translator" w:date="2021-08-13T09:34:00Z">
              <w:r w:rsidR="00281732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Bumi Aksara</w:t>
              </w:r>
            </w:ins>
          </w:p>
          <w:p w14:paraId="56241913" w14:textId="725FF946" w:rsidR="00974F1C" w:rsidRPr="004B7994" w:rsidDel="00281732" w:rsidRDefault="00974F1C" w:rsidP="001B7B7E">
            <w:pPr>
              <w:pStyle w:val="ListParagraph"/>
              <w:tabs>
                <w:tab w:val="left" w:pos="313"/>
              </w:tabs>
              <w:spacing w:line="312" w:lineRule="auto"/>
              <w:ind w:left="738" w:hanging="706"/>
              <w:rPr>
                <w:del w:id="119" w:author="PJIH Translator" w:date="2021-08-13T09:34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20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21" w:author="PJIH Translator" w:date="2021-08-13T09:34:00Z">
              <w:r w:rsidDel="0028173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Terjemahan: Walfred Andre</w:delText>
              </w:r>
            </w:del>
          </w:p>
          <w:p w14:paraId="41E2D574" w14:textId="5F3FB907" w:rsidR="00974F1C" w:rsidDel="00281732" w:rsidRDefault="00974F1C" w:rsidP="001B7B7E">
            <w:pPr>
              <w:pStyle w:val="ListParagraph"/>
              <w:tabs>
                <w:tab w:val="left" w:pos="313"/>
              </w:tabs>
              <w:spacing w:line="312" w:lineRule="auto"/>
              <w:ind w:left="738" w:hanging="706"/>
              <w:rPr>
                <w:del w:id="122" w:author="PJIH Translator" w:date="2021-08-13T09:34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123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24" w:author="PJIH Translator" w:date="2021-08-13T09:34:00Z">
              <w:r w:rsidDel="0028173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1993</w:delText>
              </w:r>
            </w:del>
          </w:p>
          <w:p w14:paraId="36239E08" w14:textId="70CE2476" w:rsidR="00974F1C" w:rsidDel="00281732" w:rsidRDefault="00974F1C" w:rsidP="001B7B7E">
            <w:pPr>
              <w:pStyle w:val="ListParagraph"/>
              <w:tabs>
                <w:tab w:val="left" w:pos="313"/>
              </w:tabs>
              <w:spacing w:line="312" w:lineRule="auto"/>
              <w:ind w:left="738" w:hanging="706"/>
              <w:rPr>
                <w:del w:id="125" w:author="PJIH Translator" w:date="2021-08-13T09:34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26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27" w:author="PJIH Translator" w:date="2021-08-13T09:34:00Z">
              <w:r w:rsidRPr="004B7994" w:rsidDel="0028173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28173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Bumi Aksara, Jakarta</w:delText>
              </w:r>
            </w:del>
          </w:p>
          <w:p w14:paraId="0F72590C" w14:textId="77777777" w:rsidR="00974F1C" w:rsidRDefault="00974F1C" w:rsidP="001B7B7E">
            <w:pPr>
              <w:pStyle w:val="ListParagraph"/>
              <w:tabs>
                <w:tab w:val="left" w:pos="313"/>
              </w:tabs>
              <w:spacing w:line="312" w:lineRule="auto"/>
              <w:ind w:left="738" w:hanging="706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128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30CEE76B" w14:textId="56E6E974" w:rsidR="00974F1C" w:rsidRPr="00281732" w:rsidDel="001B7B7E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del w:id="129" w:author="PJIH Translator" w:date="2021-08-13T09:34:00Z"/>
                <w:rFonts w:ascii="Times New Roman" w:hAnsi="Times New Roman" w:cs="Times New Roman"/>
                <w:i/>
                <w:sz w:val="24"/>
                <w:szCs w:val="24"/>
                <w:lang w:val="en-US"/>
                <w:rPrChange w:id="130" w:author="PJIH Translator" w:date="2021-08-13T09:34:00Z">
                  <w:rPr>
                    <w:del w:id="131" w:author="PJIH Translator" w:date="2021-08-13T09:3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32" w:author="PJIH Translator" w:date="2021-08-13T09:3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133" w:author="PJIH Translator" w:date="2021-08-13T09:34:00Z">
              <w:r w:rsidDel="0028173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Issabelee </w:delText>
              </w:r>
            </w:del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ins w:id="134" w:author="PJIH Translator" w:date="2021-08-13T09:34:00Z">
              <w:r w:rsidR="00281732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="00281732" w:rsidRPr="0028173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 w:rsidR="00281732">
                <w:rPr>
                  <w:rFonts w:ascii="Times New Roman" w:hAnsi="Times New Roman" w:cs="Times New Roman"/>
                  <w:sz w:val="24"/>
                  <w:szCs w:val="24"/>
                </w:rPr>
                <w:t>. (2014)</w:t>
              </w:r>
            </w:ins>
            <w:del w:id="135" w:author="PJIH Translator" w:date="2021-08-13T09:34:00Z">
              <w:r w:rsidDel="00281732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28173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</w:del>
            <w:ins w:id="136" w:author="PJIH Translator" w:date="2021-08-13T09:34:00Z">
              <w:r w:rsidR="00281732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</w:ins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37" w:author="PJIH Translator" w:date="2021-08-13T09:34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Aceh, </w:t>
            </w:r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38" w:author="PJIH Translator" w:date="2021-08-13T09:34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Contoh</w:t>
            </w:r>
            <w:proofErr w:type="spellEnd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39" w:author="PJIH Translator" w:date="2021-08-13T09:34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40" w:author="PJIH Translator" w:date="2021-08-13T09:34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Penyelesaian</w:t>
            </w:r>
            <w:proofErr w:type="spellEnd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41" w:author="PJIH Translator" w:date="2021-08-13T09:34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42" w:author="PJIH Translator" w:date="2021-08-13T09:34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Kejahatan</w:t>
            </w:r>
            <w:proofErr w:type="spellEnd"/>
            <w:r w:rsidRPr="00281732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43" w:author="PJIH Translator" w:date="2021-08-13T09:34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Masa Lalu</w:t>
            </w:r>
            <w:ins w:id="144" w:author="PJIH Translator" w:date="2021-08-13T09:34:00Z">
              <w:r w:rsidR="00281732"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. </w:t>
              </w:r>
            </w:ins>
          </w:p>
          <w:p w14:paraId="0C90C758" w14:textId="7DAC5594" w:rsidR="00974F1C" w:rsidDel="001B7B7E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del w:id="145" w:author="PJIH Translator" w:date="2021-08-13T09:34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146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47" w:author="PJIH Translator" w:date="2021-08-13T09:34:00Z">
              <w:r w:rsidDel="001B7B7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2014</w:delText>
              </w:r>
            </w:del>
          </w:p>
          <w:p w14:paraId="293C3BC9" w14:textId="575BFEC8" w:rsidR="00974F1C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148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49" w:author="PJIH Translator" w:date="2021-08-13T09:34:00Z">
              <w:r w:rsidRPr="004B7994" w:rsidDel="001B7B7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</w:del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6CE4612" w14:textId="77777777" w:rsidR="00974F1C" w:rsidRPr="00C321C1" w:rsidRDefault="00974F1C" w:rsidP="001B7B7E">
            <w:pPr>
              <w:pStyle w:val="ListParagraph"/>
              <w:tabs>
                <w:tab w:val="left" w:pos="313"/>
              </w:tabs>
              <w:spacing w:line="312" w:lineRule="auto"/>
              <w:ind w:left="738" w:hanging="706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150" w:author="PJIH Translator" w:date="2021-08-13T09:36:00Z">
                <w:pPr>
                  <w:pStyle w:val="ListParagraph"/>
                  <w:spacing w:line="312" w:lineRule="auto"/>
                </w:pPr>
              </w:pPrChange>
            </w:pPr>
          </w:p>
          <w:p w14:paraId="3262CEEC" w14:textId="5190A164" w:rsidR="00974F1C" w:rsidRPr="005D70C9" w:rsidDel="001B7B7E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del w:id="151" w:author="PJIH Translator" w:date="2021-08-13T09:34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52" w:author="PJIH Translator" w:date="2021-08-13T09:3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153" w:author="PJIH Translator" w:date="2021-08-13T09:34:00Z">
              <w:r w:rsidRPr="005D70C9" w:rsidDel="001B7B7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Bambang </w:delText>
              </w:r>
            </w:del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ins w:id="154" w:author="PJIH Translator" w:date="2021-08-13T09:34:00Z">
              <w:r w:rsidR="001B7B7E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 w:rsidR="001B7B7E" w:rsidRPr="001B7B7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r w:rsidR="001B7B7E">
                <w:rPr>
                  <w:rFonts w:ascii="Times New Roman" w:hAnsi="Times New Roman" w:cs="Times New Roman"/>
                  <w:sz w:val="24"/>
                  <w:szCs w:val="24"/>
                </w:rPr>
                <w:t>. (2011).</w:t>
              </w:r>
            </w:ins>
          </w:p>
          <w:p w14:paraId="13A8F7EC" w14:textId="0B9DCD00" w:rsidR="00974F1C" w:rsidRPr="005D70C9" w:rsidDel="001B7B7E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del w:id="155" w:author="PJIH Translator" w:date="2021-08-13T09:34:00Z"/>
                <w:rFonts w:ascii="Times New Roman" w:hAnsi="Times New Roman" w:cs="Times New Roman"/>
                <w:sz w:val="24"/>
                <w:szCs w:val="24"/>
              </w:rPr>
              <w:pPrChange w:id="156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57" w:author="PJIH Translator" w:date="2021-08-13T09:34:00Z">
              <w:r w:rsidRPr="005D70C9" w:rsidDel="001B7B7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  <w:r w:rsidRPr="005D70C9" w:rsidDel="001B7B7E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</w:del>
          </w:p>
          <w:p w14:paraId="543BD773" w14:textId="4F695904" w:rsidR="00974F1C" w:rsidRPr="001B7B7E" w:rsidDel="001B7B7E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del w:id="158" w:author="PJIH Translator" w:date="2021-08-13T09:35:00Z"/>
                <w:rFonts w:ascii="Times New Roman" w:hAnsi="Times New Roman" w:cs="Times New Roman"/>
                <w:i/>
                <w:sz w:val="24"/>
                <w:szCs w:val="24"/>
                <w:lang w:val="en-US"/>
                <w:rPrChange w:id="159" w:author="PJIH Translator" w:date="2021-08-13T09:34:00Z">
                  <w:rPr>
                    <w:del w:id="160" w:author="PJIH Translator" w:date="2021-08-13T09:35:00Z"/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pPrChange w:id="161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62" w:author="PJIH Translator" w:date="2021-08-13T09:34:00Z">
              <w:r w:rsidRPr="005D70C9" w:rsidDel="001B7B7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Judul buku:</w:delText>
              </w:r>
            </w:del>
            <w:r w:rsidRPr="001B7B7E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63" w:author="PJIH Translator" w:date="2021-08-13T09:34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r w:rsidRPr="001B7B7E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64" w:author="PJIH Translator" w:date="2021-08-13T09:34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The art of Stimulating Idea: </w:t>
            </w:r>
            <w:proofErr w:type="spellStart"/>
            <w:r w:rsidRPr="001B7B7E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65" w:author="PJIH Translator" w:date="2021-08-13T09:34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Jurus</w:t>
            </w:r>
            <w:proofErr w:type="spellEnd"/>
            <w:r w:rsidRPr="001B7B7E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66" w:author="PJIH Translator" w:date="2021-08-13T09:34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1B7B7E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67" w:author="PJIH Translator" w:date="2021-08-13T09:34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mendulang</w:t>
            </w:r>
            <w:proofErr w:type="spellEnd"/>
            <w:r w:rsidRPr="001B7B7E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68" w:author="PJIH Translator" w:date="2021-08-13T09:34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Ide dan </w:t>
            </w:r>
            <w:proofErr w:type="spellStart"/>
            <w:r w:rsidRPr="001B7B7E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69" w:author="PJIH Translator" w:date="2021-08-13T09:34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Insaf</w:t>
            </w:r>
            <w:proofErr w:type="spellEnd"/>
            <w:r w:rsidRPr="001B7B7E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70" w:author="PJIH Translator" w:date="2021-08-13T09:34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agar kaya di Jalan </w:t>
            </w:r>
            <w:proofErr w:type="spellStart"/>
            <w:r w:rsidRPr="001B7B7E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71" w:author="PJIH Translator" w:date="2021-08-13T09:34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Menulis</w:t>
            </w:r>
            <w:proofErr w:type="spellEnd"/>
            <w:ins w:id="172" w:author="PJIH Translator" w:date="2021-08-13T09:34:00Z">
              <w:r w:rsidR="001B7B7E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. Solo: </w:t>
              </w:r>
            </w:ins>
          </w:p>
          <w:p w14:paraId="16C531E5" w14:textId="011F3B5F" w:rsidR="00974F1C" w:rsidRPr="005D70C9" w:rsidDel="001B7B7E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del w:id="173" w:author="PJIH Translator" w:date="2021-08-13T09:35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74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75" w:author="PJIH Translator" w:date="2021-08-13T09:35:00Z">
              <w:r w:rsidRPr="001B7B7E" w:rsidDel="001B7B7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76" w:author="PJIH Translator" w:date="2021-08-13T09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Penerbit: </w:delText>
              </w:r>
            </w:del>
            <w:proofErr w:type="spellStart"/>
            <w:r w:rsidRPr="001B7B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77" w:author="PJIH Translator" w:date="2021-08-13T09:3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Metagraf</w:t>
            </w:r>
            <w:proofErr w:type="spellEnd"/>
            <w:del w:id="178" w:author="PJIH Translator" w:date="2021-08-13T09:35:00Z">
              <w:r w:rsidRPr="005D70C9" w:rsidDel="001B7B7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, Solo</w:delText>
              </w:r>
              <w:r w:rsidRPr="005D70C9" w:rsidDel="001B7B7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</w:del>
          </w:p>
          <w:p w14:paraId="2617CCE0" w14:textId="77777777" w:rsidR="00974F1C" w:rsidRPr="001B7B7E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rFonts w:ascii="Times New Roman" w:hAnsi="Times New Roman" w:cs="Times New Roman"/>
                <w:sz w:val="24"/>
                <w:szCs w:val="24"/>
                <w:lang w:val="en-US"/>
                <w:rPrChange w:id="179" w:author="PJIH Translator" w:date="2021-08-13T09:35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80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2A1633B6" w14:textId="77777777" w:rsidR="001B7B7E" w:rsidRDefault="001B7B7E" w:rsidP="001B7B7E">
            <w:pPr>
              <w:pStyle w:val="ListParagraph"/>
              <w:tabs>
                <w:tab w:val="left" w:pos="313"/>
              </w:tabs>
              <w:spacing w:line="312" w:lineRule="auto"/>
              <w:ind w:left="738" w:hanging="706"/>
              <w:rPr>
                <w:ins w:id="181" w:author="PJIH Translator" w:date="2021-08-13T09:35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82" w:author="PJIH Translator" w:date="2021-08-13T09:3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</w:p>
          <w:p w14:paraId="7A1B6711" w14:textId="630BC00C" w:rsidR="00974F1C" w:rsidRPr="005D70C9" w:rsidDel="001B7B7E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del w:id="183" w:author="PJIH Translator" w:date="2021-08-13T09:35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84" w:author="PJIH Translator" w:date="2021-08-13T09:3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185" w:author="PJIH Translator" w:date="2021-08-13T09:35:00Z">
              <w:r w:rsidRPr="005D70C9" w:rsidDel="001B7B7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Bambang </w:delText>
              </w:r>
            </w:del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ins w:id="186" w:author="PJIH Translator" w:date="2021-08-13T09:35:00Z">
              <w:r w:rsidR="001B7B7E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 w:rsidR="001B7B7E" w:rsidRPr="001B7B7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r w:rsidR="001B7B7E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</w:ins>
          </w:p>
          <w:p w14:paraId="084DF223" w14:textId="2DE4D3DA" w:rsidR="00974F1C" w:rsidRPr="005D70C9" w:rsidDel="001B7B7E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del w:id="187" w:author="PJIH Translator" w:date="2021-08-13T09:35:00Z"/>
                <w:rFonts w:ascii="Times New Roman" w:hAnsi="Times New Roman" w:cs="Times New Roman"/>
                <w:sz w:val="24"/>
                <w:szCs w:val="24"/>
              </w:rPr>
              <w:pPrChange w:id="188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89" w:author="PJIH Translator" w:date="2021-08-13T09:35:00Z">
              <w:r w:rsidRPr="001B7B7E" w:rsidDel="001B7B7E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90" w:author="PJIH Translator" w:date="2021-08-13T09:3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Tahun terbit: </w:delText>
              </w:r>
            </w:del>
            <w:ins w:id="191" w:author="PJIH Translator" w:date="2021-08-13T09:35:00Z">
              <w:r w:rsidR="001B7B7E" w:rsidRPr="001B7B7E">
                <w:rPr>
                  <w:rFonts w:ascii="Times New Roman" w:hAnsi="Times New Roman" w:cs="Times New Roman"/>
                  <w:sz w:val="24"/>
                  <w:szCs w:val="24"/>
                  <w:rPrChange w:id="192" w:author="PJIH Translator" w:date="2021-08-13T09:3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(</w:t>
              </w:r>
            </w:ins>
            <w:r w:rsidRPr="001B7B7E">
              <w:rPr>
                <w:rFonts w:ascii="Times New Roman" w:hAnsi="Times New Roman" w:cs="Times New Roman"/>
                <w:sz w:val="24"/>
                <w:szCs w:val="24"/>
                <w:rPrChange w:id="193" w:author="PJIH Translator" w:date="2021-08-13T09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2011</w:t>
            </w:r>
            <w:ins w:id="194" w:author="PJIH Translator" w:date="2021-08-13T09:35:00Z">
              <w:r w:rsidR="001B7B7E" w:rsidRPr="001B7B7E">
                <w:rPr>
                  <w:rFonts w:ascii="Times New Roman" w:hAnsi="Times New Roman" w:cs="Times New Roman"/>
                  <w:sz w:val="24"/>
                  <w:szCs w:val="24"/>
                  <w:rPrChange w:id="195" w:author="PJIH Translator" w:date="2021-08-13T09:3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).</w:t>
              </w:r>
            </w:ins>
          </w:p>
          <w:p w14:paraId="314EDF0A" w14:textId="0E3D7B38" w:rsidR="00974F1C" w:rsidRPr="001451F3" w:rsidDel="001B7B7E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del w:id="196" w:author="PJIH Translator" w:date="2021-08-13T09:35:00Z"/>
                <w:rFonts w:ascii="Times New Roman" w:hAnsi="Times New Roman" w:cs="Times New Roman"/>
                <w:iCs/>
                <w:sz w:val="24"/>
                <w:szCs w:val="24"/>
                <w:lang w:val="en-US"/>
                <w:rPrChange w:id="197" w:author="PJIH Translator" w:date="2021-08-13T09:36:00Z">
                  <w:rPr>
                    <w:del w:id="198" w:author="PJIH Translator" w:date="2021-08-13T09:35:00Z"/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pPrChange w:id="199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200" w:author="PJIH Translator" w:date="2021-08-13T09:35:00Z">
              <w:r w:rsidRPr="001B7B7E" w:rsidDel="001B7B7E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01" w:author="PJIH Translator" w:date="2021-08-13T09:3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Judul buku: </w:delText>
              </w:r>
            </w:del>
            <w:ins w:id="202" w:author="PJIH Translator" w:date="2021-08-13T09:35:00Z">
              <w:r w:rsidR="001B7B7E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1B7B7E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203" w:author="PJIH Translator" w:date="2021-08-13T09:3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Muhammad Effect: </w:t>
            </w:r>
            <w:proofErr w:type="spellStart"/>
            <w:r w:rsidRPr="001B7B7E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204" w:author="PJIH Translator" w:date="2021-08-13T09:3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Getaran</w:t>
            </w:r>
            <w:proofErr w:type="spellEnd"/>
            <w:r w:rsidRPr="001B7B7E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205" w:author="PJIH Translator" w:date="2021-08-13T09:3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yang </w:t>
            </w:r>
            <w:proofErr w:type="spellStart"/>
            <w:r w:rsidRPr="001B7B7E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206" w:author="PJIH Translator" w:date="2021-08-13T09:3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dirindukan</w:t>
            </w:r>
            <w:proofErr w:type="spellEnd"/>
            <w:r w:rsidRPr="001B7B7E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207" w:author="PJIH Translator" w:date="2021-08-13T09:3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dan </w:t>
            </w:r>
            <w:proofErr w:type="spellStart"/>
            <w:r w:rsidRPr="001B7B7E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208" w:author="PJIH Translator" w:date="2021-08-13T09:3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ditakut</w:t>
            </w:r>
            <w:proofErr w:type="spellEnd"/>
            <w:ins w:id="209" w:author="PJIH Translator" w:date="2021-08-13T09:35:00Z">
              <w:r w:rsidR="001B7B7E"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. </w:t>
              </w:r>
              <w:r w:rsidR="001B7B7E" w:rsidRPr="001451F3">
                <w:rPr>
                  <w:rFonts w:ascii="Times New Roman" w:hAnsi="Times New Roman" w:cs="Times New Roman"/>
                  <w:iCs/>
                  <w:sz w:val="24"/>
                  <w:szCs w:val="24"/>
                  <w:rPrChange w:id="210" w:author="PJIH Translator" w:date="2021-08-13T09:36:00Z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rPrChange>
                </w:rPr>
                <w:t>Solo: Tinta Media</w:t>
              </w:r>
            </w:ins>
            <w:del w:id="211" w:author="PJIH Translator" w:date="2021-08-13T09:35:00Z">
              <w:r w:rsidRPr="001451F3" w:rsidDel="001B7B7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212" w:author="PJIH Translator" w:date="2021-08-13T09:3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i</w:delText>
              </w:r>
            </w:del>
          </w:p>
          <w:p w14:paraId="39CF508F" w14:textId="6A87F5A1" w:rsidR="00974F1C" w:rsidRPr="005D70C9" w:rsidDel="001B7B7E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del w:id="213" w:author="PJIH Translator" w:date="2021-08-13T09:35:00Z"/>
                <w:rFonts w:ascii="Times New Roman" w:hAnsi="Times New Roman" w:cs="Times New Roman"/>
                <w:sz w:val="24"/>
                <w:szCs w:val="24"/>
                <w:lang w:val="en-US"/>
              </w:rPr>
              <w:pPrChange w:id="214" w:author="PJIH Translator" w:date="2021-08-13T09:3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215" w:author="PJIH Translator" w:date="2021-08-13T09:35:00Z">
              <w:r w:rsidRPr="005D70C9" w:rsidDel="001B7B7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Penerbit: Tinta Medina, Solo</w:delText>
              </w:r>
            </w:del>
          </w:p>
          <w:p w14:paraId="61525431" w14:textId="77777777" w:rsidR="00974F1C" w:rsidRDefault="00974F1C" w:rsidP="001B7B7E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line="312" w:lineRule="auto"/>
              <w:ind w:left="738" w:hanging="706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216" w:author="PJIH Translator" w:date="2021-08-13T09:36:00Z">
                <w:pPr>
                  <w:spacing w:line="312" w:lineRule="auto"/>
                  <w:ind w:left="457"/>
                </w:pPr>
              </w:pPrChange>
            </w:pPr>
          </w:p>
          <w:p w14:paraId="2E74B84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CDC1B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F7DEE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JIH Translator">
    <w15:presenceInfo w15:providerId="None" w15:userId="PJIH Transl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451F3"/>
    <w:rsid w:val="001B7B7E"/>
    <w:rsid w:val="00281732"/>
    <w:rsid w:val="0042167F"/>
    <w:rsid w:val="007E33CC"/>
    <w:rsid w:val="00924DF5"/>
    <w:rsid w:val="00974F1C"/>
    <w:rsid w:val="00A17FCC"/>
    <w:rsid w:val="00C6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B39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PJIH Translator</cp:lastModifiedBy>
  <cp:revision>2</cp:revision>
  <dcterms:created xsi:type="dcterms:W3CDTF">2020-08-26T21:21:00Z</dcterms:created>
  <dcterms:modified xsi:type="dcterms:W3CDTF">2021-08-13T02:36:00Z</dcterms:modified>
</cp:coreProperties>
</file>