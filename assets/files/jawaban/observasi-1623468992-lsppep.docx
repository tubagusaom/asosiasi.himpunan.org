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F4A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519F14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4B053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C130A0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6175B272" w14:textId="77777777" w:rsidR="00927764" w:rsidRPr="0094076B" w:rsidRDefault="00927764" w:rsidP="00927764">
      <w:pPr>
        <w:rPr>
          <w:rFonts w:ascii="Cambria" w:hAnsi="Cambria"/>
        </w:rPr>
      </w:pPr>
    </w:p>
    <w:p w14:paraId="7B4BA6D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04B6CE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089CBC3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F8233E5" wp14:editId="510DB55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967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25443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</w:t>
      </w:r>
      <w:del w:id="0" w:author="L e n o v o" w:date="2021-06-12T09:56:00Z">
        <w:r w:rsidRPr="00C50A1E" w:rsidDel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ins w:id="1" w:author="L e n o v o" w:date="2021-06-12T09:56:00Z">
        <w:r w:rsidR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2" w:author="L e n o v o" w:date="2021-06-12T09:56:00Z">
        <w:r w:rsidR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</w:t>
        </w:r>
      </w:ins>
      <w:del w:id="3" w:author="L e n o v o" w:date="2021-06-12T09:56:00Z">
        <w:r w:rsidRPr="00C50A1E" w:rsidDel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erat badan naik</w:t>
      </w:r>
      <w:ins w:id="4" w:author="L e n o v o" w:date="2021-06-12T09:56:00Z">
        <w:r w:rsidR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5" w:author="L e n o v o" w:date="2021-06-12T09:56:00Z">
        <w:r w:rsidRPr="00C50A1E" w:rsidDel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6" w:author="L e n o v o" w:date="2021-06-12T09:56:00Z">
        <w:r w:rsidR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7" w:author="L e n o v o" w:date="2021-06-12T09:56:00Z">
        <w:r w:rsidRPr="00C50A1E" w:rsidDel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ubungan </w:t>
      </w:r>
      <w:del w:id="8" w:author="L e n o v o" w:date="2021-06-12T09:56:00Z">
        <w:r w:rsidRPr="00C50A1E" w:rsidDel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ins w:id="9" w:author="L e n o v o" w:date="2021-06-12T09:56:00Z">
        <w:r w:rsidR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r w:rsidR="00EA59A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 tetep temenan aja. Huft</w:t>
      </w:r>
      <w:ins w:id="10" w:author="L e n o v o" w:date="2021-06-12T09:56:00Z">
        <w:r w:rsidR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del w:id="11" w:author="L e n o v o" w:date="2021-06-12T09:56:00Z">
        <w:r w:rsidRPr="00C50A1E" w:rsidDel="00EA59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65AC30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</w:t>
      </w:r>
      <w:del w:id="13" w:author="L e n o v o" w:date="2021-06-12T09:56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 penciuman </w:t>
      </w:r>
      <w:del w:id="14" w:author="L e n o v o" w:date="2021-06-12T09:58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  <w:commentRangeEnd w:id="12"/>
      <w:r w:rsidR="00C47E0D">
        <w:rPr>
          <w:rStyle w:val="CommentReference"/>
        </w:rPr>
        <w:commentReference w:id="12"/>
      </w:r>
    </w:p>
    <w:p w14:paraId="19CE62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15" w:author="L e n o v o" w:date="2021-06-12T10:02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 sering mengartikannya. Benar saja</w:t>
      </w:r>
      <w:ins w:id="16" w:author="L e n o v o" w:date="2021-06-12T10:02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7" w:author="L e n o v o" w:date="2021-06-12T10:02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Meski </w:t>
      </w:r>
      <w:del w:id="18" w:author="L e n o v o" w:date="2021-06-12T10:02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9" w:author="L e n o v o" w:date="2021-06-12T10:02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EA59A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</w:t>
      </w:r>
      <w:commentRangeStart w:id="20"/>
      <w:ins w:id="21" w:author="L e n o v o" w:date="2021-06-12T10:04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 xml:space="preserve">Kedatangan hujan </w:t>
        </w:r>
        <w:commentRangeEnd w:id="20"/>
        <w:r w:rsidR="00EA59A8">
          <w:rPr>
            <w:rStyle w:val="CommentReference"/>
          </w:rPr>
          <w:commentReference w:id="20"/>
        </w:r>
      </w:ins>
      <w:del w:id="22" w:author="L e n o v o" w:date="2021-06-12T10:04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23" w:author="L e n o v o" w:date="2021-06-12T10:04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udah sangat terasa </w:t>
      </w:r>
      <w:del w:id="24" w:author="L e n o v o" w:date="2021-06-12T10:04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25" w:author="L e n o v o" w:date="2021-06-12T10:04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0BE9E" w14:textId="3AC2DD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</w:t>
      </w:r>
      <w:del w:id="26" w:author="L e n o v o" w:date="2021-06-12T10:25:00Z">
        <w:r w:rsidRPr="001449D0" w:rsidDel="001449D0">
          <w:rPr>
            <w:rFonts w:ascii="Times New Roman" w:eastAsia="Times New Roman" w:hAnsi="Times New Roman" w:cs="Times New Roman"/>
            <w:i/>
            <w:sz w:val="24"/>
            <w:szCs w:val="24"/>
            <w:rPrChange w:id="27" w:author="L e n o v o" w:date="2021-06-12T10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hatimu </w:delText>
        </w:r>
      </w:del>
      <w:del w:id="28" w:author="L e n o v o" w:date="2021-06-12T10:05:00Z">
        <w:r w:rsidRPr="001449D0" w:rsidDel="00EA59A8">
          <w:rPr>
            <w:rFonts w:ascii="Times New Roman" w:eastAsia="Times New Roman" w:hAnsi="Times New Roman" w:cs="Times New Roman"/>
            <w:i/>
            <w:sz w:val="24"/>
            <w:szCs w:val="24"/>
            <w:rPrChange w:id="29" w:author="L e n o v o" w:date="2021-06-12T10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1449D0">
        <w:rPr>
          <w:rFonts w:ascii="Times New Roman" w:eastAsia="Times New Roman" w:hAnsi="Times New Roman" w:cs="Times New Roman"/>
          <w:i/>
          <w:sz w:val="24"/>
          <w:szCs w:val="24"/>
          <w:rPrChange w:id="30" w:author="L e n o v o" w:date="2021-06-12T10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1" w:author="L e n o v o" w:date="2021-06-12T10:25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2" w:author="L e n o v o" w:date="2021-06-12T10:25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tetapi juga</w:t>
        </w:r>
        <w:r w:rsidR="001449D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lain. Soal makan. Ya</w:t>
      </w:r>
      <w:ins w:id="33" w:author="L e n o v o" w:date="2021-06-12T10:05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34" w:author="L e n o v o" w:date="2021-06-12T10:05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L e n o v o" w:date="2021-06-12T10:05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36" w:author="L e n o v o" w:date="2021-06-12T10:05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ujan </w:t>
      </w:r>
      <w:del w:id="37" w:author="L e n o v o" w:date="2021-06-12T10:05:00Z">
        <w:r w:rsidRPr="00C50A1E" w:rsidDel="00EA59A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 ya?</w:t>
      </w:r>
    </w:p>
    <w:p w14:paraId="208D8812" w14:textId="77777777" w:rsidR="00927764" w:rsidRPr="00C50A1E" w:rsidDel="00C47E0D" w:rsidRDefault="00927764" w:rsidP="00927764">
      <w:pPr>
        <w:shd w:val="clear" w:color="auto" w:fill="F5F5F5"/>
        <w:spacing w:after="375"/>
        <w:rPr>
          <w:del w:id="38" w:author="L e n o v o" w:date="2021-06-12T10:1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del w:id="39" w:author="L e n o v o" w:date="2021-06-12T10:05:00Z">
        <w:r w:rsidDel="00EA59A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40" w:author="L e n o v o" w:date="2021-06-12T10:05:00Z">
        <w:r w:rsidR="00EA59A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ins w:id="41" w:author="L e n o v o" w:date="2021-06-12T10:18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0A9D7C1" w14:textId="5FECA1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</w:t>
      </w:r>
      <w:commentRangeStart w:id="42"/>
      <w:del w:id="43" w:author="L e n o v o" w:date="2021-06-12T10:26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ins w:id="44" w:author="L e n o v o" w:date="2021-06-12T10:26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Makanan pendamping saat hujan ini s</w:t>
        </w:r>
        <w:r w:rsidR="001449D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ering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disebut cuma camilan, tapi jumlah kalorinya nyaris melebihi makan berat.</w:t>
      </w:r>
      <w:commentRangeEnd w:id="42"/>
      <w:r w:rsidR="001F0CCF">
        <w:rPr>
          <w:rStyle w:val="CommentReference"/>
        </w:rPr>
        <w:commentReference w:id="42"/>
      </w:r>
    </w:p>
    <w:p w14:paraId="3EC6F050" w14:textId="52B8A2D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45" w:author="L e n o v o" w:date="2021-06-12T10:08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</w:t>
      </w:r>
      <w:del w:id="46" w:author="L e n o v o" w:date="2021-06-12T10:08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47" w:author="L e n o v o" w:date="2021-06-12T10:08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r w:rsidR="001F0CC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ins w:id="48" w:author="L e n o v o" w:date="2021-06-12T10:08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habis sekali duduk. </w:t>
      </w:r>
      <w:ins w:id="49" w:author="L e n o v o" w:date="2021-06-12T10:26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 xml:space="preserve">Itu saja </w:t>
        </w:r>
      </w:ins>
      <w:del w:id="50" w:author="L e n o v o" w:date="2021-06-12T10:26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51" w:author="L e n o v o" w:date="2021-06-12T10:26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elum cukup, tambah lagi gorengan</w:t>
      </w:r>
      <w:del w:id="52" w:author="L e n o v o" w:date="2021-06-12T10:08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satu</w:t>
      </w:r>
      <w:del w:id="53" w:author="L e n o v o" w:date="2021-06-12T10:08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4" w:author="L e n o v o" w:date="2021-06-12T10:08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dua biji</w:t>
      </w:r>
      <w:ins w:id="55" w:author="L e n o v o" w:date="2021-06-12T10:09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14:paraId="70FE07CC" w14:textId="612E0AEE" w:rsidR="00927764" w:rsidRPr="00C50A1E" w:rsidDel="001F0CCF" w:rsidRDefault="00927764" w:rsidP="00927764">
      <w:pPr>
        <w:shd w:val="clear" w:color="auto" w:fill="F5F5F5"/>
        <w:spacing w:after="375"/>
        <w:rPr>
          <w:del w:id="56" w:author="L e n o v o" w:date="2021-06-12T10:0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del w:id="57" w:author="L e n o v o" w:date="2021-06-12T10:27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</w:t>
      </w:r>
      <w:ins w:id="58" w:author="L e n o v o" w:date="2021-06-12T10:27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pencetus </w:t>
      </w:r>
      <w:r w:rsidRPr="001449D0">
        <w:rPr>
          <w:rFonts w:ascii="Times New Roman" w:eastAsia="Times New Roman" w:hAnsi="Times New Roman" w:cs="Times New Roman"/>
          <w:i/>
          <w:sz w:val="24"/>
          <w:szCs w:val="24"/>
          <w:rPrChange w:id="59" w:author="L e n o v o" w:date="2021-06-12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 kita jadi suka makan</w:t>
      </w:r>
      <w:ins w:id="60" w:author="L e n o v o" w:date="2021-06-12T10:27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del w:id="61" w:author="L e n o v o" w:date="2021-06-12T10:27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5C7E1C09" w14:textId="01D766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62" w:author="L e n o v o" w:date="2021-06-12T10:28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ins w:id="63" w:author="L e n o v o" w:date="2021-06-12T10:28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 dadakan</w:t>
      </w:r>
      <w:ins w:id="64" w:author="L e n o v o" w:date="2021-06-12T10:28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65" w:author="L e n o v o" w:date="2021-06-12T10:28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masih hangat. Apalagi dengan makan, tubuh akan mendapat "panas" akibat terjadinya peningkatan metabolisme dalam tubuh. </w:t>
      </w:r>
    </w:p>
    <w:p w14:paraId="6D067A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</w:t>
      </w:r>
      <w:ins w:id="66" w:author="L e n o v o" w:date="2021-06-12T10:09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67" w:author="L e n o v o" w:date="2021-06-12T10:09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Dingin yang kita </w:t>
      </w:r>
      <w:del w:id="68" w:author="L e n o v o" w:date="2021-06-12T10:09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69" w:author="L e n o v o" w:date="2021-06-12T10:09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r w:rsidR="001F0CC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kenyataannya, kok</w:t>
      </w:r>
      <w:ins w:id="70" w:author="L e n o v o" w:date="2021-06-12T10:10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71" w:author="L e n o v o" w:date="2021-06-12T10:10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C86584A" w14:textId="46959A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72" w:author="L e n o v o" w:date="2021-06-12T10:10:00Z">
        <w:r w:rsidRPr="00C50A1E" w:rsidDel="001F0C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del w:id="73" w:author="L e n o v o" w:date="2021-06-12T10:10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</w:t>
      </w:r>
      <w:ins w:id="74" w:author="L e n o v o" w:date="2021-06-12T10:10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75" w:author="L e n o v o" w:date="2021-06-12T10:10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L e n o v o" w:date="2021-06-12T10:10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ins w:id="77" w:author="L e n o v o" w:date="2021-06-12T10:10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 w:rsidR="001F0CC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ni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akses makanan yang </w:t>
      </w:r>
      <w:del w:id="78" w:author="L e n o v o" w:date="2021-06-12T10:29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79" w:author="L e n o v o" w:date="2021-06-12T10:29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r w:rsidR="001449D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 lagi berjarak. </w:t>
      </w:r>
      <w:r w:rsidRPr="001F0CCF">
        <w:rPr>
          <w:rFonts w:ascii="Times New Roman" w:eastAsia="Times New Roman" w:hAnsi="Times New Roman" w:cs="Times New Roman"/>
          <w:i/>
          <w:sz w:val="24"/>
          <w:szCs w:val="24"/>
          <w:rPrChange w:id="80" w:author="L e n o v o" w:date="2021-06-12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ins w:id="81" w:author="L e n o v o" w:date="2021-06-12T10:10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82" w:author="L e n o v o" w:date="2021-06-12T10:10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8F5CEA6" w14:textId="77777777" w:rsidR="00927764" w:rsidRPr="00C50A1E" w:rsidDel="001F0CCF" w:rsidRDefault="00927764" w:rsidP="00927764">
      <w:pPr>
        <w:shd w:val="clear" w:color="auto" w:fill="F5F5F5"/>
        <w:spacing w:after="375"/>
        <w:rPr>
          <w:del w:id="83" w:author="L e n o v o" w:date="2021-06-12T10:14:00Z"/>
          <w:rFonts w:ascii="Times New Roman" w:eastAsia="Times New Roman" w:hAnsi="Times New Roman" w:cs="Times New Roman"/>
          <w:sz w:val="24"/>
          <w:szCs w:val="24"/>
        </w:rPr>
      </w:pPr>
      <w:del w:id="84" w:author="L e n o v o" w:date="2021-06-12T10:13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ins w:id="85" w:author="L e n o v o" w:date="2021-06-12T10:13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</w:t>
      </w:r>
      <w:del w:id="86" w:author="L e n o v o" w:date="2021-06-12T10:14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057F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7" w:author="L e n o v o" w:date="2021-06-12T10:14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harus ada di </w:t>
      </w:r>
      <w:del w:id="88" w:author="L e n o v o" w:date="2021-06-12T10:14:00Z">
        <w:r w:rsidDel="001F0CC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89" w:author="L e n o v o" w:date="2021-06-12T10:14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1F0CC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90" w:author="L e n o v o" w:date="2021-06-12T10:14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1" w:author="L e n o v o" w:date="2021-06-12T10:14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92" w:author="L e n o v o" w:date="2021-06-12T10:14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93" w:author="L e n o v o" w:date="2021-06-12T10:14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karena </w:t>
      </w:r>
      <w:del w:id="94" w:author="L e n o v o" w:date="2021-06-12T10:14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</w:t>
      </w:r>
      <w:del w:id="95" w:author="L e n o v o" w:date="2021-06-12T10:15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96" w:author="L e n o v o" w:date="2021-06-12T10:15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. Hal itu 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7307E92D" w14:textId="77777777" w:rsidR="00927764" w:rsidRPr="001F0CC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24"/>
          <w:szCs w:val="24"/>
          <w:rPrChange w:id="97" w:author="L e n o v o" w:date="2021-06-1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ins w:id="98" w:author="L e n o v o" w:date="2021-06-12T10:15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</w:ins>
      <w:del w:id="99" w:author="L e n o v o" w:date="2021-06-12T10:15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00" w:author="L e n o v o" w:date="2021-06-12T10:15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makanan</w:t>
      </w:r>
      <w:del w:id="101" w:author="L e n o v o" w:date="2021-06-12T10:15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0CCF">
        <w:rPr>
          <w:rFonts w:ascii="Times New Roman" w:eastAsia="Times New Roman" w:hAnsi="Times New Roman" w:cs="Times New Roman"/>
          <w:i/>
          <w:sz w:val="24"/>
          <w:szCs w:val="24"/>
          <w:rPrChange w:id="102" w:author="L e n o v o" w:date="2021-06-12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penting enak, kalori belakangan?</w:t>
      </w:r>
    </w:p>
    <w:p w14:paraId="118948A7" w14:textId="6C769D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1449D0">
        <w:rPr>
          <w:rFonts w:ascii="Times New Roman" w:eastAsia="Times New Roman" w:hAnsi="Times New Roman" w:cs="Times New Roman"/>
          <w:i/>
          <w:sz w:val="24"/>
          <w:szCs w:val="24"/>
          <w:rPrChange w:id="103" w:author="L e n o v o" w:date="2021-06-12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ins w:id="104" w:author="L e n o v o" w:date="2021-06-12T10:15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</w:t>
      </w:r>
      <w:ins w:id="105" w:author="L e n o v o" w:date="2021-06-12T10:16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06" w:author="L e n o v o" w:date="2021-06-12T10:16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7" w:author="L e n o v o" w:date="2021-06-12T10:16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108" w:author="L e n o v o" w:date="2021-06-12T10:16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 yang hangat-hangat, takar</w:t>
      </w:r>
      <w:ins w:id="109" w:author="L e n o v o" w:date="2021-06-12T10:16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gulanya jangan </w:t>
      </w:r>
      <w:del w:id="110" w:author="L e n o v o" w:date="2021-06-12T10:30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11" w:author="L e n o v o" w:date="2021-06-12T10:30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ins w:id="112" w:author="L e n o v o" w:date="2021-06-12T10:16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13" w:author="L e n o v o" w:date="2021-06-12T10:16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Sebab kamu sudah terlalu manis</w:t>
      </w:r>
      <w:ins w:id="114" w:author="L e n o v o" w:date="2021-06-12T10:16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5" w:author="L e n o v o" w:date="2021-06-12T10:16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6" w:author="L e n o v o" w:date="2021-06-12T10:16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17" w:author="L e n o v o" w:date="2021-06-12T10:16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ins w:id="118" w:author="L e n o v o" w:date="2021-06-12T10:30:00Z">
        <w:r w:rsidR="001449D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19" w:author="L e n o v o" w:date="2021-06-12T10:16:00Z">
        <w:r w:rsidRPr="00C50A1E" w:rsidDel="00C47E0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khan</w:delText>
        </w:r>
      </w:del>
      <w:ins w:id="120" w:author="L e n o v o" w:date="2021-06-12T10:16:00Z">
        <w:r w:rsidR="00C47E0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kan!</w:t>
        </w:r>
      </w:ins>
      <w:del w:id="121" w:author="L e n o v o" w:date="2021-06-12T10:16:00Z">
        <w:r w:rsidRPr="00C50A1E" w:rsidDel="00C47E0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AB4F852" w14:textId="7F380408" w:rsidR="00927764" w:rsidRPr="00C50A1E" w:rsidDel="001449D0" w:rsidRDefault="00927764" w:rsidP="00927764">
      <w:pPr>
        <w:shd w:val="clear" w:color="auto" w:fill="F5F5F5"/>
        <w:spacing w:after="375"/>
        <w:rPr>
          <w:del w:id="122" w:author="L e n o v o" w:date="2021-06-12T10:3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</w:t>
      </w:r>
      <w:ins w:id="123" w:author="L e n o v o" w:date="2021-06-12T10:32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 xml:space="preserve">kenaikan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 badan</w:t>
      </w:r>
      <w:del w:id="124" w:author="L e n o v o" w:date="2021-06-12T10:32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</w:delText>
        </w:r>
      </w:del>
      <w:del w:id="125" w:author="L e n o v o" w:date="2021-06-12T10:17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ny</w:delText>
        </w:r>
      </w:del>
      <w:del w:id="126" w:author="L e n o v o" w:date="2021-06-12T10:16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7"/>
      <w:del w:id="128" w:author="L e n o v o" w:date="2021-06-12T10:32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>Apalagi munculnya</w:delText>
        </w:r>
        <w:commentRangeEnd w:id="127"/>
        <w:r w:rsidR="001449D0" w:rsidDel="001449D0">
          <w:rPr>
            <w:rStyle w:val="CommentReference"/>
          </w:rPr>
          <w:commentReference w:id="127"/>
        </w:r>
      </w:del>
      <w:ins w:id="129" w:author="L e n o v o" w:date="2021-06-12T10:32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Hal ini berlaku untuk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kaum-kaum rebahan yang kerjaannya tidur</w:t>
      </w:r>
      <w:ins w:id="130" w:author="L e n o v o" w:date="2021-06-12T10:33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-tidur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 dan hanya buka tutup media sosial atau pura-pura sibuk</w:t>
      </w:r>
      <w:ins w:id="131" w:author="L e n o v o" w:date="2021-06-12T10:30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padahal tidak ada yang nge-</w:t>
      </w:r>
      <w:r w:rsidRPr="00C47E0D">
        <w:rPr>
          <w:rFonts w:ascii="Times New Roman" w:eastAsia="Times New Roman" w:hAnsi="Times New Roman" w:cs="Times New Roman"/>
          <w:i/>
          <w:sz w:val="24"/>
          <w:szCs w:val="24"/>
          <w:rPrChange w:id="132" w:author="L e n o v o" w:date="2021-06-12T10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A750D5" w14:textId="0ECBA1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ins w:id="133" w:author="L e n o v o" w:date="2021-06-12T10:33:00Z">
        <w:r w:rsidR="001449D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134" w:author="L e n o v o" w:date="2021-06-12T10:33:00Z">
        <w:r w:rsidRPr="00C50A1E" w:rsidDel="001449D0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449D0">
        <w:rPr>
          <w:rFonts w:ascii="Times New Roman" w:eastAsia="Times New Roman" w:hAnsi="Times New Roman" w:cs="Times New Roman"/>
          <w:i/>
          <w:sz w:val="24"/>
          <w:szCs w:val="24"/>
          <w:rPrChange w:id="135" w:author="L e n o v o" w:date="2021-06-12T10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</w:t>
      </w:r>
      <w:ins w:id="136" w:author="L e n o v o" w:date="2021-06-12T10:33:00Z">
        <w:r w:rsidR="004A0B8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137" w:author="L e n o v o" w:date="2021-06-12T10:17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 xml:space="preserve"> lalu menjadi</w:t>
        </w:r>
      </w:ins>
      <w:del w:id="138" w:author="L e n o v o" w:date="2021-06-12T10:17:00Z">
        <w:r w:rsidDel="00C47E0D">
          <w:rPr>
            <w:rFonts w:ascii="Times New Roman" w:eastAsia="Times New Roman" w:hAnsi="Times New Roman" w:cs="Times New Roman"/>
            <w:sz w:val="24"/>
            <w:szCs w:val="24"/>
          </w:rPr>
          <w:delText>. 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ins w:id="139" w:author="L e n o v o" w:date="2021-06-12T10:12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ins w:id="140" w:author="L e n o v o" w:date="2021-06-12T10:12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0CD4DC90" w14:textId="2F60DDD9" w:rsidR="00927764" w:rsidRPr="00C50A1E" w:rsidDel="004A0B85" w:rsidRDefault="00927764" w:rsidP="00927764">
      <w:pPr>
        <w:shd w:val="clear" w:color="auto" w:fill="F5F5F5"/>
        <w:spacing w:after="375"/>
        <w:rPr>
          <w:del w:id="141" w:author="L e n o v o" w:date="2021-06-12T10:3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 Soal nafsu makan ini lebih banyak salahnya di kamu. Kamu yang tidak bisa mengendalikan diri</w:t>
      </w:r>
      <w:ins w:id="142" w:author="L e n o v o" w:date="2021-06-12T10:11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3" w:author="L e n o v o" w:date="2021-06-12T10:11:00Z">
        <w:r w:rsidRPr="00C50A1E" w:rsidDel="001F0CCF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ins w:id="144" w:author="L e n o v o" w:date="2021-06-12T10:12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145" w:author="L e n o v o" w:date="2021-06-12T10:11:00Z">
        <w:r w:rsidR="001F0C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  <w:ins w:id="146" w:author="L e n o v o" w:date="2021-06-12T10:34:00Z">
        <w:r w:rsidR="004A0B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D1E4A6A" w14:textId="73A6C4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ins w:id="147" w:author="L e n o v o" w:date="2021-06-12T10:34:00Z">
        <w:r w:rsidR="004A0B85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48" w:author="L e n o v o" w:date="2021-06-12T10:34:00Z">
        <w:r w:rsidRPr="00C50A1E" w:rsidDel="004A0B8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ins w:id="149" w:author="L e n o v o" w:date="2021-06-12T10:34:00Z">
        <w:r w:rsidR="004A0B85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0" w:author="L e n o v o" w:date="2021-06-12T10:34:00Z">
        <w:r w:rsidR="004A0B85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bookmarkStart w:id="151" w:name="_GoBack"/>
      <w:bookmarkEnd w:id="151"/>
      <w:del w:id="152" w:author="L e n o v o" w:date="2021-06-12T10:34:00Z">
        <w:r w:rsidRPr="00C50A1E" w:rsidDel="004A0B85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isalah lebih dari 500 kalori. </w:t>
      </w:r>
      <w:del w:id="153" w:author="L e n o v o" w:date="2021-06-12T10:18:00Z">
        <w:r w:rsidRPr="00C50A1E" w:rsidDel="00C47E0D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54" w:author="L e n o v o" w:date="2021-06-12T10:18:00Z">
        <w:r w:rsidR="00C47E0D">
          <w:rPr>
            <w:rFonts w:ascii="Times New Roman" w:eastAsia="Times New Roman" w:hAnsi="Times New Roman" w:cs="Times New Roman"/>
            <w:sz w:val="24"/>
            <w:szCs w:val="24"/>
          </w:rPr>
          <w:t>Hahaha..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19B6F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B8E4374" w14:textId="77777777" w:rsidR="00927764" w:rsidRPr="00C50A1E" w:rsidRDefault="00927764" w:rsidP="00927764"/>
    <w:p w14:paraId="4BBEABDB" w14:textId="77777777" w:rsidR="00927764" w:rsidRPr="005A045A" w:rsidRDefault="00927764" w:rsidP="00927764">
      <w:pPr>
        <w:rPr>
          <w:i/>
        </w:rPr>
      </w:pPr>
    </w:p>
    <w:p w14:paraId="6CD3CDF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4927686" w14:textId="77777777" w:rsidR="00924DF5" w:rsidRDefault="00924DF5">
      <w:pPr>
        <w:rPr>
          <w:ins w:id="155" w:author="L e n o v o" w:date="2021-06-12T10:19:00Z"/>
        </w:rPr>
      </w:pPr>
    </w:p>
    <w:p w14:paraId="51D99FDC" w14:textId="77777777" w:rsidR="00C47E0D" w:rsidRDefault="00C47E0D">
      <w:pPr>
        <w:rPr>
          <w:ins w:id="156" w:author="L e n o v o" w:date="2021-06-12T10:19:00Z"/>
        </w:rPr>
      </w:pPr>
    </w:p>
    <w:p w14:paraId="24D6A912" w14:textId="77777777" w:rsidR="00C47E0D" w:rsidRDefault="00C47E0D">
      <w:pPr>
        <w:rPr>
          <w:ins w:id="157" w:author="L e n o v o" w:date="2021-06-12T10:19:00Z"/>
        </w:rPr>
      </w:pPr>
    </w:p>
    <w:p w14:paraId="7118625B" w14:textId="77777777" w:rsidR="00C47E0D" w:rsidRDefault="00C47E0D" w:rsidP="001449D0"/>
    <w:sectPr w:rsidR="00C47E0D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L e n o v o" w:date="2021-06-12T10:18:00Z" w:initials="Lenovo">
    <w:p w14:paraId="6CB7B87E" w14:textId="77777777" w:rsidR="00C47E0D" w:rsidRDefault="00C47E0D">
      <w:pPr>
        <w:pStyle w:val="CommentText"/>
      </w:pPr>
      <w:r>
        <w:rPr>
          <w:rStyle w:val="CommentReference"/>
        </w:rPr>
        <w:annotationRef/>
      </w:r>
      <w:r w:rsidR="002C6473">
        <w:rPr>
          <w:noProof/>
        </w:rPr>
        <w:t>satu paragraf hanya satu lkalimat?</w:t>
      </w:r>
    </w:p>
  </w:comment>
  <w:comment w:id="20" w:author="L e n o v o" w:date="2021-06-12T10:04:00Z" w:initials="Lenovo">
    <w:p w14:paraId="5F2DAE36" w14:textId="77777777" w:rsidR="00EA59A8" w:rsidRDefault="00EA59A8">
      <w:pPr>
        <w:pStyle w:val="CommentText"/>
      </w:pPr>
      <w:r>
        <w:rPr>
          <w:rStyle w:val="CommentReference"/>
        </w:rPr>
        <w:annotationRef/>
      </w:r>
      <w:r>
        <w:t>Bisa aroma hujan atau subjek yang lain (untuk melengkapi kalimat)</w:t>
      </w:r>
    </w:p>
  </w:comment>
  <w:comment w:id="42" w:author="L e n o v o" w:date="2021-06-12T10:06:00Z" w:initials="Lenovo">
    <w:p w14:paraId="768131F1" w14:textId="77777777" w:rsidR="001F0CCF" w:rsidRDefault="001F0CCF">
      <w:pPr>
        <w:pStyle w:val="CommentText"/>
      </w:pPr>
      <w:r>
        <w:rPr>
          <w:rStyle w:val="CommentReference"/>
        </w:rPr>
        <w:annotationRef/>
      </w:r>
      <w:r>
        <w:t xml:space="preserve">Subjeknya tidak ada? </w:t>
      </w:r>
      <w:r>
        <w:br/>
      </w:r>
    </w:p>
    <w:p w14:paraId="5565F312" w14:textId="77777777" w:rsidR="001F0CCF" w:rsidRDefault="001F0CCF">
      <w:pPr>
        <w:pStyle w:val="CommentText"/>
      </w:pPr>
      <w:r>
        <w:t xml:space="preserve">Kalimat bisa diubah menjadi: </w:t>
      </w:r>
      <w:r>
        <w:br/>
        <w:t xml:space="preserve">Makanan pendamping saat hujan sering disebut camilan, tapi jumlah kalorinya nyaris melebihi makanan berat. </w:t>
      </w:r>
    </w:p>
  </w:comment>
  <w:comment w:id="127" w:author="L e n o v o" w:date="2021-06-12T10:32:00Z" w:initials="Lenovo">
    <w:p w14:paraId="681D16A0" w14:textId="3EF9EE10" w:rsidR="001449D0" w:rsidRDefault="001449D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B7B87E" w15:done="0"/>
  <w15:commentEx w15:paraId="5F2DAE36" w15:done="0"/>
  <w15:commentEx w15:paraId="5565F312" w15:done="0"/>
  <w15:commentEx w15:paraId="681D16A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AD7EA" w14:textId="77777777" w:rsidR="00CC5082" w:rsidRDefault="00CC5082">
      <w:r>
        <w:separator/>
      </w:r>
    </w:p>
  </w:endnote>
  <w:endnote w:type="continuationSeparator" w:id="0">
    <w:p w14:paraId="1CBF7E87" w14:textId="77777777" w:rsidR="00CC5082" w:rsidRDefault="00CC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B6FED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A11B4E8" w14:textId="77777777" w:rsidR="00941E77" w:rsidRDefault="00CC5082">
    <w:pPr>
      <w:pStyle w:val="Footer"/>
    </w:pPr>
  </w:p>
  <w:p w14:paraId="14561202" w14:textId="77777777" w:rsidR="00941E77" w:rsidRDefault="00CC5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FA8AD" w14:textId="77777777" w:rsidR="00CC5082" w:rsidRDefault="00CC5082">
      <w:r>
        <w:separator/>
      </w:r>
    </w:p>
  </w:footnote>
  <w:footnote w:type="continuationSeparator" w:id="0">
    <w:p w14:paraId="4218FA1A" w14:textId="77777777" w:rsidR="00CC5082" w:rsidRDefault="00CC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 e n o v o">
    <w15:presenceInfo w15:providerId="None" w15:userId="L e n o v 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449D0"/>
    <w:rsid w:val="001F0CCF"/>
    <w:rsid w:val="002C6473"/>
    <w:rsid w:val="0042167F"/>
    <w:rsid w:val="004A0B85"/>
    <w:rsid w:val="00924DF5"/>
    <w:rsid w:val="00927764"/>
    <w:rsid w:val="00C47E0D"/>
    <w:rsid w:val="00CC5082"/>
    <w:rsid w:val="00EA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0E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A5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9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A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F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 e n o v o</cp:lastModifiedBy>
  <cp:revision>3</cp:revision>
  <dcterms:created xsi:type="dcterms:W3CDTF">2020-07-24T23:46:00Z</dcterms:created>
  <dcterms:modified xsi:type="dcterms:W3CDTF">2021-06-12T03:34:00Z</dcterms:modified>
</cp:coreProperties>
</file>