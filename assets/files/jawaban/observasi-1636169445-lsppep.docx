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Suntinglahartikelberikutini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</w:t>
      </w:r>
      <w:ins w:id="0" w:author="HP" w:date="2021-11-06T09:36:00Z">
        <w:r w:rsidR="003A3F19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ins w:id="1" w:author="HP" w:date="2021-11-06T09:36:00Z">
        <w:r w:rsidR="003A3F19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ins w:id="2" w:author="HP" w:date="2021-11-06T09:37:00Z">
        <w:r w:rsidR="003A3F19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del w:id="3" w:author="HP" w:date="2021-11-06T09:37:00Z">
        <w:r w:rsidRPr="00C50A1E" w:rsidDel="003A3F19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  <w:bookmarkStart w:id="4" w:name="_GoBack"/>
      <w:bookmarkEnd w:id="4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Del="00475454" w:rsidRDefault="00927764" w:rsidP="00927764">
      <w:pPr>
        <w:shd w:val="clear" w:color="auto" w:fill="F5F5F5"/>
        <w:spacing w:after="375"/>
        <w:rPr>
          <w:del w:id="5" w:author="HP" w:date="2021-11-06T09:41:00Z"/>
          <w:rFonts w:ascii="Times New Roman" w:eastAsia="Times New Roman" w:hAnsi="Times New Roman" w:cs="Times New Roman"/>
          <w:sz w:val="24"/>
          <w:szCs w:val="24"/>
        </w:rPr>
      </w:pPr>
      <w:del w:id="6" w:author="HP" w:date="2021-11-06T09:42:00Z">
        <w:r w:rsidRPr="00C50A1E" w:rsidDel="004754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Hujantu</w:delText>
        </w:r>
      </w:del>
      <w:del w:id="7" w:author="HP" w:date="2021-11-06T09:41:00Z">
        <w:r w:rsidRPr="00C50A1E" w:rsidDel="004754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run, beratbadannaik, hubungansamadiateteptemenan</w:delText>
        </w:r>
      </w:del>
      <w:del w:id="8" w:author="HP" w:date="2021-11-06T09:39:00Z">
        <w:r w:rsidRPr="00C50A1E" w:rsidDel="005330C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aja. Huf</w:delText>
        </w:r>
      </w:del>
      <w:del w:id="9" w:author="HP" w:date="2021-11-06T09:41:00Z">
        <w:r w:rsidRPr="00C50A1E" w:rsidDel="0047545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0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Apa yang lebih</w:delText>
        </w:r>
      </w:del>
      <w:ins w:id="11" w:author="HP" w:date="2021-11-06T09:39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HP" w:date="2021-11-06T09:39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del w:id="13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darisepiringmi</w:delText>
        </w:r>
      </w:del>
      <w:del w:id="14" w:author="HP" w:date="2021-11-06T09:40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del w:id="15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instankemasanputih yang</w:delText>
        </w:r>
      </w:del>
      <w:del w:id="16" w:author="HP" w:date="2021-11-06T09:40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aromanya</w:delText>
        </w:r>
      </w:del>
      <w:del w:id="18" w:author="HP" w:date="2021-11-06T09:40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del w:id="19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menggodainderapenciumanituataubakwan yang barudiangkatdaripenggorengan di kala hujan?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ins w:id="20" w:author="HP" w:date="2021-11-06T09:42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yaitu </w:t>
        </w:r>
      </w:ins>
      <w:del w:id="21" w:author="HP" w:date="2021-11-06T09:42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hujansehari-hari, begitu</w:t>
      </w:r>
      <w:ins w:id="22" w:author="HP" w:date="2021-11-06T09:43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>lah orang-orang menyebutnya</w:t>
        </w:r>
      </w:ins>
      <w:del w:id="23" w:author="HP" w:date="2021-11-06T09:43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 xml:space="preserve"> kata orang seringmengartikannya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" w:author="HP" w:date="2021-11-06T09:43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 xml:space="preserve">Benarsaja.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Meski di tahun</w:t>
      </w:r>
      <w:ins w:id="25" w:author="HP" w:date="2021-11-06T09:43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26" w:author="HP" w:date="2021-11-06T09:43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27" w:author="HP" w:date="2021-11-06T09:44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28" w:author="HP" w:date="2021-11-06T09:44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29" w:author="HP" w:date="2021-11-06T09:44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" w:author="HP" w:date="2021-11-06T09:44:00Z">
        <w:r w:rsidDel="00475454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31" w:author="HP" w:date="2021-11-06T09:44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hingga </w:t>
        </w:r>
      </w:ins>
      <w:del w:id="32" w:author="HP" w:date="2021-11-06T09:44:00Z">
        <w:r w:rsidDel="0047545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ins w:id="33" w:author="HP" w:date="2021-11-06T09:44:00Z">
        <w:r w:rsidR="00475454">
          <w:rPr>
            <w:rFonts w:ascii="Times New Roman" w:eastAsia="Times New Roman" w:hAnsi="Times New Roman" w:cs="Times New Roman"/>
            <w:sz w:val="24"/>
            <w:szCs w:val="24"/>
          </w:rPr>
          <w:t xml:space="preserve"> datang sesuai perkiraan</w:t>
        </w:r>
      </w:ins>
      <w:del w:id="34" w:author="HP" w:date="2021-11-06T09:44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benar-benardatangsepertiperkiraan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5" w:author="HP" w:date="2021-11-06T09:45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Sudahsangatterasaapalagisejakawaltahunbaru</w:delText>
        </w:r>
      </w:del>
      <w:del w:id="36" w:author="HP" w:date="2021-11-06T09:41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del w:id="37" w:author="HP" w:date="2021-11-06T09:45:00Z">
        <w:r w:rsidRPr="00C50A1E" w:rsidDel="0047545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38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9" w:author="HP" w:date="2021-11-06T09:45:00Z">
        <w:r w:rsidRPr="00C50A1E" w:rsidDel="00E479C0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40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41" w:author="HP" w:date="2021-11-06T09:46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2" w:author="HP" w:date="2021-11-06T09:46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>karenamengundangkenanganternyata</w:delText>
        </w:r>
      </w:del>
      <w:ins w:id="43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44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45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46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47" w:author="HP" w:date="2021-11-06T09:45:00Z">
        <w:r w:rsidR="00E479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48" w:author="HP" w:date="2021-11-06T09:46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>hatimu jadi galau</w:t>
        </w:r>
      </w:ins>
      <w:del w:id="49" w:author="HP" w:date="2021-11-06T09:46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>perasaanhatimu yang ambyar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50" w:author="HP" w:date="2021-11-06T09:47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tetapi juga mengubah </w:t>
        </w:r>
      </w:ins>
      <w:del w:id="51" w:author="HP" w:date="2021-11-06T09:47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ins w:id="52" w:author="HP" w:date="2021-11-06T09:47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yang lain. </w:t>
      </w:r>
      <w:ins w:id="53" w:author="HP" w:date="2021-11-06T09:47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</w:ins>
      <w:ins w:id="54" w:author="HP" w:date="2021-11-06T09:48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55" w:author="HP" w:date="2021-11-06T09:48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>Soalmakan.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</w:t>
      </w:r>
      <w:ins w:id="56" w:author="HP" w:date="2021-11-06T09:48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bisa </w:t>
        </w:r>
      </w:ins>
      <w:del w:id="57" w:author="HP" w:date="2021-11-06T09:48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58" w:author="HP" w:date="2021-11-06T09:48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59" w:author="HP" w:date="2021-11-06T09:48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HP" w:date="2021-11-06T09:48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61" w:author="HP" w:date="2021-11-06T09:49:00Z">
        <w:r w:rsidR="005F2E4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  <w:del w:id="62" w:author="HP" w:date="2021-11-06T09:49:00Z">
        <w:r w:rsidRPr="00C50A1E" w:rsidDel="005F2E45">
          <w:rPr>
            <w:rFonts w:ascii="Times New Roman" w:eastAsia="Times New Roman" w:hAnsi="Times New Roman" w:cs="Times New Roman"/>
            <w:sz w:val="24"/>
            <w:szCs w:val="24"/>
          </w:rPr>
          <w:delText>Kokbisaya?</w:delText>
        </w:r>
      </w:del>
    </w:p>
    <w:p w:rsidR="00927764" w:rsidRPr="00C50A1E" w:rsidRDefault="009229D1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63" w:author="HP" w:date="2021-11-06T09:49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Alasan Mudah Lapar Ketika Hujan</w:t>
        </w:r>
      </w:ins>
      <w:del w:id="64" w:author="HP" w:date="2021-11-06T09:49:00Z">
        <w:r w:rsidR="00927764" w:rsidRPr="00C50A1E" w:rsidDel="009229D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Mengapa Kita MerasaLaparKetikaHujan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ins w:id="65" w:author="HP" w:date="2021-11-06T09:52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>Apakah kalian</w:t>
        </w:r>
      </w:ins>
      <w:ins w:id="66" w:author="HP" w:date="2021-11-06T09:53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pernah </w:t>
        </w:r>
      </w:ins>
      <w:ins w:id="67" w:author="HP" w:date="2021-11-06T09:52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merasa </w:t>
        </w:r>
      </w:ins>
      <w:del w:id="68" w:author="HP" w:date="2021-11-06T09:52:00Z">
        <w:r w:rsidR="00927764" w:rsidRPr="00C50A1E" w:rsidDel="00386E12">
          <w:rPr>
            <w:rFonts w:ascii="Times New Roman" w:eastAsia="Times New Roman" w:hAnsi="Times New Roman" w:cs="Times New Roman"/>
            <w:sz w:val="24"/>
            <w:szCs w:val="24"/>
          </w:rPr>
          <w:delText>Siapa yang sukameras</w:delText>
        </w:r>
        <w:r w:rsidR="00927764" w:rsidDel="00386E1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ins w:id="69" w:author="HP" w:date="2021-11-06T09:51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ins w:id="70" w:author="HP" w:date="2021-11-06T09:51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71" w:author="HP" w:date="2021-11-06T09:53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terkadang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ins w:id="72" w:author="HP" w:date="2021-11-06T09:51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73" w:author="HP" w:date="2021-11-06T09:51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74" w:author="HP" w:date="2021-11-06T09:51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75" w:author="HP" w:date="2021-11-06T09:53:00Z">
        <w:r w:rsidR="00386E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6" w:author="HP" w:date="2021-11-06T09:53:00Z">
        <w:r w:rsidR="00927764" w:rsidRPr="00C50A1E" w:rsidDel="00386E12">
          <w:rPr>
            <w:rFonts w:ascii="Times New Roman" w:eastAsia="Times New Roman" w:hAnsi="Times New Roman" w:cs="Times New Roman"/>
            <w:sz w:val="24"/>
            <w:szCs w:val="24"/>
          </w:rPr>
          <w:delText>ikut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875D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77" w:author="HP" w:date="2021-11-06T09:5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Makan merupakan </w:t>
        </w:r>
      </w:ins>
      <w:del w:id="78" w:author="HP" w:date="2021-11-06T09:53:00Z">
        <w:r w:rsidR="00927764" w:rsidRPr="00C50A1E" w:rsidDel="009875D2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Selainmengenangdia, </w:delText>
        </w:r>
      </w:del>
      <w:ins w:id="79" w:author="HP" w:date="2021-11-06T09:54:00Z">
        <w:r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80" w:author="HP" w:date="2021-11-06T09:54:00Z">
        <w:r w:rsidR="00927764" w:rsidRPr="00C50A1E" w:rsidDel="009875D2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egiatan yang paling asyik </w:t>
      </w:r>
      <w:ins w:id="81" w:author="HP" w:date="2021-11-06T09:54:00Z">
        <w:r>
          <w:rPr>
            <w:rFonts w:ascii="Times New Roman" w:eastAsia="Times New Roman" w:hAnsi="Times New Roman" w:cs="Times New Roman"/>
            <w:sz w:val="24"/>
            <w:szCs w:val="24"/>
          </w:rPr>
          <w:t>ketika hujan turun</w:t>
        </w:r>
      </w:ins>
      <w:del w:id="82" w:author="HP" w:date="2021-11-06T09:55:00Z">
        <w:r w:rsidR="00927764" w:rsidRPr="00C50A1E" w:rsidDel="009875D2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del w:id="83" w:author="HP" w:date="2021-11-06T09:54:00Z">
        <w:r w:rsidR="00927764" w:rsidRPr="00C50A1E" w:rsidDel="009875D2">
          <w:rPr>
            <w:rFonts w:ascii="Times New Roman" w:eastAsia="Times New Roman" w:hAnsi="Times New Roman" w:cs="Times New Roman"/>
            <w:sz w:val="24"/>
            <w:szCs w:val="24"/>
          </w:rPr>
          <w:delText>saathujanturunadalahmakan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84" w:author="HP" w:date="2021-11-06T09:55:00Z">
        <w:r w:rsidR="00C8458F">
          <w:rPr>
            <w:rFonts w:ascii="Times New Roman" w:eastAsia="Times New Roman" w:hAnsi="Times New Roman" w:cs="Times New Roman"/>
            <w:sz w:val="24"/>
            <w:szCs w:val="24"/>
          </w:rPr>
          <w:t>Walaupun  hanya makan camilan</w:t>
        </w:r>
      </w:ins>
      <w:del w:id="85" w:author="HP" w:date="2021-11-06T09:56:00Z">
        <w:r w:rsidR="00927764" w:rsidRPr="00C50A1E" w:rsidDel="00C8458F">
          <w:rPr>
            <w:rFonts w:ascii="Times New Roman" w:eastAsia="Times New Roman" w:hAnsi="Times New Roman" w:cs="Times New Roman"/>
            <w:sz w:val="24"/>
            <w:szCs w:val="24"/>
          </w:rPr>
          <w:delText>Seringdisebutcumacamilan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tapi</w:t>
      </w:r>
      <w:ins w:id="86" w:author="HP" w:date="2021-11-06T09:56:00Z">
        <w:r w:rsidR="00C8458F">
          <w:rPr>
            <w:rFonts w:ascii="Times New Roman" w:eastAsia="Times New Roman" w:hAnsi="Times New Roman" w:cs="Times New Roman"/>
            <w:sz w:val="24"/>
            <w:szCs w:val="24"/>
          </w:rPr>
          <w:t xml:space="preserve"> terkadang </w:t>
        </w:r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secara tidak sadar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87" w:author="HP" w:date="2021-11-06T09:56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88" w:author="HP" w:date="2021-11-06T09:56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yang masuk</w:t>
        </w:r>
      </w:ins>
      <w:ins w:id="89" w:author="HP" w:date="2021-11-06T09:57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0" w:author="HP" w:date="2021-11-06T09:57:00Z">
        <w:r w:rsidR="00927764" w:rsidRPr="00C50A1E" w:rsidDel="00FB3D1D">
          <w:rPr>
            <w:rFonts w:ascii="Times New Roman" w:eastAsia="Times New Roman" w:hAnsi="Times New Roman" w:cs="Times New Roman"/>
            <w:sz w:val="24"/>
            <w:szCs w:val="24"/>
          </w:rPr>
          <w:delText>nyan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yaris</w:t>
      </w:r>
      <w:ins w:id="91" w:author="HP" w:date="2021-11-06T09:57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92" w:author="HP" w:date="2021-11-06T09:57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93" w:author="HP" w:date="2021-11-06T09:57:00Z">
        <w:r w:rsidR="00FB3D1D">
          <w:rPr>
            <w:rFonts w:ascii="Times New Roman" w:eastAsia="Times New Roman" w:hAnsi="Times New Roman" w:cs="Times New Roman"/>
            <w:sz w:val="24"/>
            <w:szCs w:val="24"/>
          </w:rPr>
          <w:t xml:space="preserve"> pada umumnya</w:t>
        </w:r>
      </w:ins>
      <w:del w:id="94" w:author="HP" w:date="2021-11-06T09:57:00Z">
        <w:r w:rsidR="00927764" w:rsidRPr="00C50A1E" w:rsidDel="00FB3D1D">
          <w:rPr>
            <w:rFonts w:ascii="Times New Roman" w:eastAsia="Times New Roman" w:hAnsi="Times New Roman" w:cs="Times New Roman"/>
            <w:sz w:val="24"/>
            <w:szCs w:val="24"/>
          </w:rPr>
          <w:delText>berat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8D632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5" w:author="HP" w:date="2021-11-06T09:59:00Z">
        <w:r>
          <w:rPr>
            <w:rFonts w:ascii="Times New Roman" w:eastAsia="Times New Roman" w:hAnsi="Times New Roman" w:cs="Times New Roman"/>
            <w:sz w:val="24"/>
            <w:szCs w:val="24"/>
          </w:rPr>
          <w:t>Misalnya, s</w:t>
        </w:r>
      </w:ins>
      <w:del w:id="96" w:author="HP" w:date="2021-11-06T09:59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ebungkus</w:t>
      </w:r>
      <w:ins w:id="97" w:author="HP" w:date="2021-11-06T09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 yang</w:t>
      </w:r>
      <w:del w:id="98" w:author="HP" w:date="2021-11-06T09:59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 xml:space="preserve"> dalamkemasan</w:delText>
        </w:r>
      </w:del>
      <w:ins w:id="99" w:author="HP" w:date="2021-11-06T09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00" w:author="HP" w:date="2021-11-06T09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dikonsumsi </w:t>
      </w:r>
      <w:ins w:id="101" w:author="HP" w:date="2021-11-06T10:0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empat orang bisa </w:t>
        </w:r>
      </w:ins>
      <w:del w:id="102" w:author="HP" w:date="2021-11-06T10:00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>4 porsi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03" w:author="HP" w:date="2021-11-06T09:5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</w:t>
      </w:r>
      <w:ins w:id="104" w:author="HP" w:date="2021-11-06T10:00:00Z">
        <w:r>
          <w:rPr>
            <w:rFonts w:ascii="Times New Roman" w:eastAsia="Times New Roman" w:hAnsi="Times New Roman" w:cs="Times New Roman"/>
            <w:sz w:val="24"/>
            <w:szCs w:val="24"/>
          </w:rPr>
          <w:t>Namun, kita masih merasa b</w:t>
        </w:r>
      </w:ins>
      <w:del w:id="105" w:author="HP" w:date="2021-11-06T10:00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ins w:id="106" w:author="HP" w:date="2021-11-06T10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ins w:id="107" w:author="HP" w:date="2021-11-06T10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8" w:author="HP" w:date="2021-11-06T10:01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09" w:author="HP" w:date="2021-11-06T10:0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dan makan makanan yang lainnya. </w:t>
        </w:r>
      </w:ins>
      <w:del w:id="110" w:author="HP" w:date="2021-11-06T10:01:00Z">
        <w:r w:rsidR="00927764" w:rsidRPr="00C50A1E" w:rsidDel="008D6323">
          <w:rPr>
            <w:rFonts w:ascii="Times New Roman" w:eastAsia="Times New Roman" w:hAnsi="Times New Roman" w:cs="Times New Roman"/>
            <w:sz w:val="24"/>
            <w:szCs w:val="24"/>
          </w:rPr>
          <w:delText>tambahlagigorengannya, satu-duabiji eh kokjadi lima?</w:delText>
        </w:r>
      </w:del>
    </w:p>
    <w:p w:rsidR="00927764" w:rsidRPr="00C50A1E" w:rsidRDefault="0098599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11" w:author="HP" w:date="2021-11-06T10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Penyebab utamanya </w:t>
        </w:r>
      </w:ins>
      <w:ins w:id="112" w:author="HP" w:date="2021-11-06T10:02:00Z">
        <w:r w:rsidR="0045311F">
          <w:rPr>
            <w:rFonts w:ascii="Times New Roman" w:eastAsia="Times New Roman" w:hAnsi="Times New Roman" w:cs="Times New Roman"/>
            <w:sz w:val="24"/>
            <w:szCs w:val="24"/>
          </w:rPr>
          <w:t>karena h</w:t>
        </w:r>
      </w:ins>
      <w:del w:id="113" w:author="HP" w:date="2021-11-06T10:02:00Z">
        <w:r w:rsidR="00927764" w:rsidRPr="00C50A1E" w:rsidDel="0045311F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ujan </w:t>
      </w:r>
      <w:del w:id="114" w:author="HP" w:date="2021-11-06T10:02:00Z">
        <w:r w:rsidR="00927764" w:rsidRPr="00C50A1E" w:rsidDel="0098599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15" w:author="HP" w:date="2021-11-06T10:0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16" w:author="HP" w:date="2021-11-06T10:0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men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17" w:author="HP" w:date="2021-11-06T10:0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18" w:author="HP" w:date="2021-11-06T10:0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ins w:id="119" w:author="HP" w:date="2021-11-06T10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dari biasanya </w:t>
        </w:r>
      </w:ins>
      <w:ins w:id="120" w:author="HP" w:date="2021-11-06T10:0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sehingga membuat kita lebih cepat lapar. </w:t>
        </w:r>
      </w:ins>
      <w:del w:id="121" w:author="HP" w:date="2021-11-06T10:03:00Z">
        <w:r w:rsidR="00927764" w:rsidRPr="00C50A1E" w:rsidDel="00985990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del w:id="122" w:author="HP" w:date="2021-11-06T10:02:00Z">
        <w:r w:rsidR="00927764" w:rsidRPr="00C50A1E" w:rsidDel="00985990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sepertisikapnyapadamu</w:delText>
        </w:r>
        <w:r w:rsidR="00927764" w:rsidRPr="00C50A1E" w:rsidDel="00985990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del w:id="123" w:author="HP" w:date="2021-11-06T10:04:00Z">
        <w:r w:rsidR="00927764" w:rsidRPr="00C50A1E" w:rsidDel="00985990">
          <w:rPr>
            <w:rFonts w:ascii="Times New Roman" w:eastAsia="Times New Roman" w:hAnsi="Times New Roman" w:cs="Times New Roman"/>
            <w:sz w:val="24"/>
            <w:szCs w:val="24"/>
          </w:rPr>
          <w:delText>memangbisajadisalahsatupencetusmengapakitajadisukamakan. </w:delText>
        </w:r>
      </w:del>
    </w:p>
    <w:p w:rsidR="00927764" w:rsidRPr="00C50A1E" w:rsidRDefault="00107AA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4" w:author="HP" w:date="2021-11-06T10:08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Misal, </w:t>
        </w:r>
      </w:ins>
      <w:del w:id="125" w:author="HP" w:date="2021-11-06T10:08:00Z">
        <w:r w:rsidR="00927764" w:rsidRPr="00C50A1E" w:rsidDel="00107AAA">
          <w:rPr>
            <w:rFonts w:ascii="Times New Roman" w:eastAsia="Times New Roman" w:hAnsi="Times New Roman" w:cs="Times New Roman"/>
            <w:sz w:val="24"/>
            <w:szCs w:val="24"/>
          </w:rPr>
          <w:delText>Terutama</w:delText>
        </w:r>
      </w:del>
      <w:ins w:id="126" w:author="HP" w:date="2021-11-06T10:07:00Z">
        <w:r>
          <w:rPr>
            <w:rFonts w:ascii="Times New Roman" w:eastAsia="Times New Roman" w:hAnsi="Times New Roman" w:cs="Times New Roman"/>
            <w:sz w:val="24"/>
            <w:szCs w:val="24"/>
          </w:rPr>
          <w:t>ketika kita mengonsumsi</w:t>
        </w:r>
      </w:ins>
      <w:ins w:id="127" w:author="HP" w:date="2021-11-06T10:0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</w:t>
      </w:r>
      <w:ins w:id="128" w:author="HP" w:date="2021-11-06T10:05:00Z">
        <w:r w:rsidR="005015F7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del w:id="129" w:author="HP" w:date="2021-11-06T10:05:00Z">
        <w:r w:rsidR="00927764" w:rsidRPr="00C50A1E" w:rsidDel="005015F7">
          <w:rPr>
            <w:rFonts w:ascii="Times New Roman" w:eastAsia="Times New Roman" w:hAnsi="Times New Roman" w:cs="Times New Roman"/>
            <w:sz w:val="24"/>
            <w:szCs w:val="24"/>
          </w:rPr>
          <w:delText>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0" w:author="HP" w:date="2021-11-06T10:06:00Z">
        <w:r w:rsidR="00927764" w:rsidRPr="00C50A1E" w:rsidDel="005015F7">
          <w:rPr>
            <w:rFonts w:ascii="Times New Roman" w:eastAsia="Times New Roman" w:hAnsi="Times New Roman" w:cs="Times New Roman"/>
            <w:sz w:val="24"/>
            <w:szCs w:val="24"/>
          </w:rPr>
          <w:delText>yang sepertitahubulatdigore</w:delText>
        </w:r>
      </w:del>
      <w:del w:id="131" w:author="HP" w:date="2021-11-06T10:05:00Z">
        <w:r w:rsidR="00927764" w:rsidRPr="00C50A1E" w:rsidDel="005015F7">
          <w:rPr>
            <w:rFonts w:ascii="Times New Roman" w:eastAsia="Times New Roman" w:hAnsi="Times New Roman" w:cs="Times New Roman"/>
            <w:sz w:val="24"/>
            <w:szCs w:val="24"/>
          </w:rPr>
          <w:delText>ngdadakan alias</w:delText>
        </w:r>
      </w:del>
      <w:del w:id="132" w:author="HP" w:date="2021-11-06T10:06:00Z">
        <w:r w:rsidR="00927764" w:rsidRPr="00C50A1E" w:rsidDel="00107AA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yang masih hangat.</w:t>
      </w:r>
      <w:del w:id="133" w:author="HP" w:date="2021-11-06T10:07:00Z">
        <w:r w:rsidR="00927764" w:rsidRPr="00C50A1E" w:rsidDel="00107AAA">
          <w:rPr>
            <w:rFonts w:ascii="Times New Roman" w:eastAsia="Times New Roman" w:hAnsi="Times New Roman" w:cs="Times New Roman"/>
            <w:sz w:val="24"/>
            <w:szCs w:val="24"/>
          </w:rPr>
          <w:delText xml:space="preserve"> Apalagidenganmakan,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34" w:author="HP" w:date="2021-11-06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35" w:author="HP" w:date="2021-11-06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ins w:id="136" w:author="HP" w:date="2021-11-06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ins w:id="137" w:author="HP" w:date="2021-11-06T10:0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138" w:author="HP" w:date="2021-11-06T10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39" w:author="HP" w:date="2021-11-06T10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0" w:author="HP" w:date="2021-11-06T10:08:00Z">
        <w:r w:rsidR="00927764" w:rsidRPr="00C50A1E" w:rsidDel="00107AAA">
          <w:rPr>
            <w:rFonts w:ascii="Times New Roman" w:eastAsia="Times New Roman" w:hAnsi="Times New Roman" w:cs="Times New Roman"/>
            <w:sz w:val="24"/>
            <w:szCs w:val="24"/>
          </w:rPr>
          <w:delText>metabolisme</w:delText>
        </w:r>
      </w:del>
      <w:ins w:id="141" w:author="HP" w:date="2021-11-06T10:08:00Z">
        <w:r>
          <w:rPr>
            <w:rFonts w:ascii="Times New Roman" w:eastAsia="Times New Roman" w:hAnsi="Times New Roman" w:cs="Times New Roman"/>
            <w:sz w:val="24"/>
            <w:szCs w:val="24"/>
          </w:rPr>
          <w:t>metabolism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e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42" w:author="HP" w:date="2021-11-06T10:0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Del="00C845C5" w:rsidRDefault="00927764" w:rsidP="00927764">
      <w:pPr>
        <w:shd w:val="clear" w:color="auto" w:fill="F5F5F5"/>
        <w:spacing w:after="375"/>
        <w:rPr>
          <w:del w:id="143" w:author="HP" w:date="2021-11-06T10:09:00Z"/>
          <w:rFonts w:ascii="Times New Roman" w:eastAsia="Times New Roman" w:hAnsi="Times New Roman" w:cs="Times New Roman"/>
          <w:sz w:val="24"/>
          <w:szCs w:val="24"/>
        </w:rPr>
      </w:pPr>
      <w:del w:id="144" w:author="HP" w:date="2021-11-06T10:09:00Z">
        <w:r w:rsidRPr="00C50A1E" w:rsidDel="00C845C5">
          <w:rPr>
            <w:rFonts w:ascii="Times New Roman" w:eastAsia="Times New Roman" w:hAnsi="Times New Roman" w:cs="Times New Roman"/>
            <w:sz w:val="24"/>
            <w:szCs w:val="24"/>
          </w:rPr>
          <w:delText>Padahalkenyataannya, dingin yang terjadiakibathujan tidak benar-benarmembuattubuhmemerlukankaloritambahandarimakananmu, lho. Dingin yang kitakiraternyata tidak sedinginkenyataannya, kok~</w:delText>
        </w:r>
      </w:del>
    </w:p>
    <w:p w:rsidR="00927764" w:rsidRPr="00C845C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145" w:author="HP" w:date="2021-11-06T10:1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46" w:author="HP" w:date="2021-11-06T10:09:00Z">
        <w:r w:rsidR="00C845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del w:id="147" w:author="HP" w:date="2021-11-06T10:09:00Z">
        <w:r w:rsidRPr="00C50A1E" w:rsidDel="00C845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 yang Bisa</w:delText>
        </w:r>
      </w:del>
      <w:ins w:id="148" w:author="HP" w:date="2021-11-06T10:10:00Z">
        <w:r w:rsidR="00C845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49" w:author="HP" w:date="2021-11-06T10:09:00Z">
        <w:r w:rsidRPr="00C50A1E" w:rsidDel="00C845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del w:id="150" w:author="HP" w:date="2021-11-06T10:10:00Z">
        <w:r w:rsidRPr="00C50A1E" w:rsidDel="00C845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ins w:id="151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52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datang, </w:t>
      </w:r>
      <w:del w:id="153" w:author="HP" w:date="2021-11-06T10:10:00Z">
        <w:r w:rsidRPr="00C50A1E" w:rsidDel="00AB45D8">
          <w:rPr>
            <w:rFonts w:ascii="Times New Roman" w:eastAsia="Times New Roman" w:hAnsi="Times New Roman" w:cs="Times New Roman"/>
            <w:sz w:val="24"/>
            <w:szCs w:val="24"/>
          </w:rPr>
          <w:delText>tentu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54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55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56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57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158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59" w:author="HP" w:date="2021-11-06T10:10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del w:id="160" w:author="HP" w:date="2021-11-06T10:10:00Z">
        <w:r w:rsidRPr="00C50A1E" w:rsidDel="00AB45D8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61" w:author="HP" w:date="2021-11-06T10:11:00Z">
        <w:r w:rsidR="00AB45D8">
          <w:rPr>
            <w:rFonts w:ascii="Times New Roman" w:eastAsia="Times New Roman" w:hAnsi="Times New Roman" w:cs="Times New Roman"/>
            <w:sz w:val="24"/>
            <w:szCs w:val="24"/>
          </w:rPr>
          <w:t xml:space="preserve">Apa lagi jika akses makanan di ruangan tersebut mudah </w:t>
        </w:r>
      </w:ins>
      <w:del w:id="162" w:author="HP" w:date="2021-11-06T10:12:00Z">
        <w:r w:rsidRPr="00C50A1E" w:rsidDel="00AB45D8">
          <w:rPr>
            <w:rFonts w:ascii="Times New Roman" w:eastAsia="Times New Roman" w:hAnsi="Times New Roman" w:cs="Times New Roman"/>
            <w:sz w:val="24"/>
            <w:szCs w:val="24"/>
          </w:rPr>
          <w:delText>Ruangan yang membuatjarakkitadenganmakananmakindekatsaja.</w:delText>
        </w:r>
      </w:del>
      <w:del w:id="163" w:author="HP" w:date="2021-11-06T10:11:00Z">
        <w:r w:rsidRPr="00C50A1E" w:rsidDel="00AB45D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64" w:author="HP" w:date="2021-11-06T10:12:00Z">
        <w:r w:rsidRPr="00C50A1E" w:rsidDel="0099743A">
          <w:rPr>
            <w:rFonts w:ascii="Times New Roman" w:eastAsia="Times New Roman" w:hAnsi="Times New Roman" w:cs="Times New Roman"/>
            <w:sz w:val="24"/>
            <w:szCs w:val="24"/>
          </w:rPr>
          <w:delText>Ya, inisoalaksesmakanan yang jaditaklagiberjarak. Ehem.</w:delText>
        </w:r>
      </w:del>
    </w:p>
    <w:p w:rsidR="00927764" w:rsidRPr="00C50A1E" w:rsidRDefault="007F112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65" w:author="HP" w:date="2021-11-06T10:1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Semua</w:t>
        </w:r>
        <w:r w:rsidR="00E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harus</w:t>
        </w:r>
        <w:r w:rsidR="00ED1AF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ada di </w:t>
        </w:r>
      </w:ins>
      <w:ins w:id="166" w:author="HP" w:date="2021-11-06T10:15:00Z">
        <w:r w:rsidR="00ED1AF4">
          <w:rPr>
            <w:rFonts w:ascii="Times New Roman" w:eastAsia="Times New Roman" w:hAnsi="Times New Roman" w:cs="Times New Roman"/>
            <w:sz w:val="24"/>
            <w:szCs w:val="24"/>
          </w:rPr>
          <w:t xml:space="preserve">lemari </w:t>
        </w:r>
      </w:ins>
      <w:ins w:id="167" w:author="HP" w:date="2021-11-06T10:14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penyimpanan</w:t>
        </w:r>
      </w:ins>
      <w:ins w:id="168" w:author="HP" w:date="2021-11-06T10:16:00Z">
        <w:r w:rsidR="00D13937">
          <w:rPr>
            <w:rFonts w:ascii="Times New Roman" w:eastAsia="Times New Roman" w:hAnsi="Times New Roman" w:cs="Times New Roman"/>
            <w:sz w:val="24"/>
            <w:szCs w:val="24"/>
          </w:rPr>
          <w:t xml:space="preserve"> sebagai baha</w:t>
        </w:r>
        <w:r w:rsidR="00A778A5">
          <w:rPr>
            <w:rFonts w:ascii="Times New Roman" w:eastAsia="Times New Roman" w:hAnsi="Times New Roman" w:cs="Times New Roman"/>
            <w:sz w:val="24"/>
            <w:szCs w:val="24"/>
          </w:rPr>
          <w:t>n simpanan ketika hujan</w:t>
        </w:r>
      </w:ins>
      <w:ins w:id="169" w:author="HP" w:date="2021-11-06T10:17:00Z">
        <w:r w:rsidR="00A778A5">
          <w:rPr>
            <w:rFonts w:ascii="Times New Roman" w:eastAsia="Times New Roman" w:hAnsi="Times New Roman" w:cs="Times New Roman"/>
            <w:sz w:val="24"/>
            <w:szCs w:val="24"/>
          </w:rPr>
          <w:t>. M</w:t>
        </w:r>
      </w:ins>
      <w:del w:id="170" w:author="HP" w:date="2021-11-06T10:14:00Z">
        <w:r w:rsidR="00927764" w:rsidRPr="00C50A1E" w:rsidDel="007F112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ins w:id="171" w:author="HP" w:date="2021-11-06T10:12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72" w:author="HP" w:date="2021-11-06T10:12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173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174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175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76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177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ins w:id="178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9" w:author="HP" w:date="2021-11-06T10:13:00Z">
        <w:r w:rsidR="00927764" w:rsidRPr="00C50A1E" w:rsidDel="0099743A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instan, </w:t>
      </w:r>
      <w:ins w:id="180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>roti kering</w:t>
        </w:r>
      </w:ins>
      <w:del w:id="181" w:author="HP" w:date="2021-11-06T10:13:00Z">
        <w:r w:rsidR="00927764" w:rsidRPr="00C50A1E" w:rsidDel="0099743A">
          <w:rPr>
            <w:rFonts w:ascii="Times New Roman" w:eastAsia="Times New Roman" w:hAnsi="Times New Roman" w:cs="Times New Roman"/>
            <w:sz w:val="24"/>
            <w:szCs w:val="24"/>
          </w:rPr>
          <w:delText>biskuit-biskuit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ditata</w:t>
      </w:r>
      <w:ins w:id="182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83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184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185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86" w:author="HP" w:date="2021-11-06T10:13:00Z">
        <w:r w:rsidR="00927764" w:rsidRPr="00C50A1E" w:rsidDel="0099743A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187" w:author="HP" w:date="2021-11-06T10:13:00Z">
        <w:r w:rsidR="0099743A">
          <w:rPr>
            <w:rFonts w:ascii="Times New Roman" w:eastAsia="Times New Roman" w:hAnsi="Times New Roman" w:cs="Times New Roman"/>
            <w:sz w:val="24"/>
            <w:szCs w:val="24"/>
          </w:rPr>
          <w:t xml:space="preserve"> kemasan </w:t>
        </w:r>
      </w:ins>
      <w:del w:id="188" w:author="HP" w:date="2021-11-06T10:14:00Z">
        <w:r w:rsidR="00927764" w:rsidRPr="00C50A1E" w:rsidDel="0099743A">
          <w:rPr>
            <w:rFonts w:ascii="Times New Roman" w:eastAsia="Times New Roman" w:hAnsi="Times New Roman" w:cs="Times New Roman"/>
            <w:sz w:val="24"/>
            <w:szCs w:val="24"/>
          </w:rPr>
          <w:delText>manisdalamkemasan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  <w:ins w:id="189" w:author="HP" w:date="2021-11-06T10:16:00Z">
        <w:r w:rsidR="00D1393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90" w:author="HP" w:date="2021-11-06T10:14:00Z">
        <w:r w:rsidRPr="00C50A1E" w:rsidDel="007F112E">
          <w:rPr>
            <w:rFonts w:ascii="Times New Roman" w:eastAsia="Times New Roman" w:hAnsi="Times New Roman" w:cs="Times New Roman"/>
            <w:sz w:val="24"/>
            <w:szCs w:val="24"/>
          </w:rPr>
          <w:delText xml:space="preserve">Semuaharusada di </w:delText>
        </w:r>
        <w:r w:rsidDel="007F112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7F112E">
          <w:rPr>
            <w:rFonts w:ascii="Times New Roman" w:eastAsia="Times New Roman" w:hAnsi="Times New Roman" w:cs="Times New Roman"/>
            <w:sz w:val="24"/>
            <w:szCs w:val="24"/>
          </w:rPr>
          <w:delText>penyimpanan</w:delText>
        </w:r>
      </w:del>
      <w:ins w:id="191" w:author="HP" w:date="2021-11-06T10:17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Supaya tidak </w:t>
        </w:r>
      </w:ins>
      <w:del w:id="192" w:author="HP" w:date="2021-11-06T10:17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193" w:author="HP" w:date="2021-11-06T10:16:00Z">
        <w:r w:rsidRPr="00C50A1E" w:rsidDel="00D13937">
          <w:rPr>
            <w:rFonts w:ascii="Times New Roman" w:eastAsia="Times New Roman" w:hAnsi="Times New Roman" w:cs="Times New Roman"/>
            <w:sz w:val="24"/>
            <w:szCs w:val="24"/>
          </w:rPr>
          <w:delText>Sebagaibahanpersedia</w:delText>
        </w:r>
      </w:del>
      <w:del w:id="194" w:author="HP" w:date="2021-11-06T10:15:00Z">
        <w:r w:rsidRPr="00C50A1E" w:rsidDel="00D13937">
          <w:rPr>
            <w:rFonts w:ascii="Times New Roman" w:eastAsia="Times New Roman" w:hAnsi="Times New Roman" w:cs="Times New Roman"/>
            <w:sz w:val="24"/>
            <w:szCs w:val="24"/>
          </w:rPr>
          <w:delText>ankarenamau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ins w:id="195" w:author="HP" w:date="2021-11-06T10:17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mencari makan ketika </w:t>
        </w:r>
      </w:ins>
      <w:del w:id="196" w:author="HP" w:date="2021-11-06T10:17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97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198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99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00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201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Del="00FD211C" w:rsidRDefault="00927764" w:rsidP="00927764">
      <w:pPr>
        <w:shd w:val="clear" w:color="auto" w:fill="F5F5F5"/>
        <w:spacing w:after="375"/>
        <w:rPr>
          <w:del w:id="202" w:author="HP" w:date="2021-11-06T10:2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203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204" w:author="HP" w:date="2021-11-06T10:18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05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06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07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08" w:author="HP" w:date="2021-11-06T10:19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09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10" w:author="HP" w:date="2021-11-06T10:19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 sering</w:t>
      </w:r>
      <w:ins w:id="211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212" w:author="HP" w:date="2021-11-06T10:19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3" w:author="HP" w:date="2021-11-06T10:20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214" w:author="HP" w:date="2021-11-06T10:20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215" w:author="HP" w:date="2021-11-06T10:20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216" w:author="HP" w:date="2021-11-06T10:20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17" w:author="HP" w:date="2021-11-06T10:20:00Z">
        <w:r w:rsidR="0080029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218" w:author="HP" w:date="2021-11-06T10:21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diri. </w:t>
      </w:r>
      <w:del w:id="219" w:author="HP" w:date="2021-11-06T10:20:00Z">
        <w:r w:rsidRPr="00C50A1E" w:rsidDel="0080029B">
          <w:rPr>
            <w:rFonts w:ascii="Times New Roman" w:eastAsia="Times New Roman" w:hAnsi="Times New Roman" w:cs="Times New Roman"/>
            <w:sz w:val="24"/>
            <w:szCs w:val="24"/>
          </w:rPr>
          <w:delText>Yang pentingenak, kaloribelakangan?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220" w:author="HP" w:date="2021-11-06T10:20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mulai</w:t>
      </w:r>
      <w:ins w:id="221" w:author="HP" w:date="2021-11-06T10:20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2" w:author="HP" w:date="2021-11-06T10:20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ins w:id="223" w:author="HP" w:date="2021-11-06T10:20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24" w:author="HP" w:date="2021-11-06T10:20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225" w:author="HP" w:date="2021-11-06T10:20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226" w:author="HP" w:date="2021-11-06T10:20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227" w:author="HP" w:date="2021-11-06T10:21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8" w:author="HP" w:date="2021-11-06T10:21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229" w:author="HP" w:date="2021-11-06T10:21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30" w:author="HP" w:date="2021-11-06T10:21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kemasan. </w:t>
      </w:r>
      <w:del w:id="231" w:author="HP" w:date="2021-11-06T10:21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Ataujikainginminum yang hangat-hangat, takargulanyajangankelebihan. Sebabkamusudahterlalumanis, kata dia </w:delText>
        </w:r>
        <w:r w:rsidRPr="00C50A1E" w:rsidDel="00FD211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Del="00FD211C" w:rsidRDefault="00927764" w:rsidP="00927764">
      <w:pPr>
        <w:shd w:val="clear" w:color="auto" w:fill="F5F5F5"/>
        <w:spacing w:after="375"/>
        <w:rPr>
          <w:del w:id="232" w:author="HP" w:date="2021-11-06T10:2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233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hujan, </w:t>
      </w:r>
      <w:del w:id="234" w:author="HP" w:date="2021-11-06T10:22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rasa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malas</w:t>
      </w:r>
      <w:ins w:id="235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236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7" w:author="HP" w:date="2021-11-06T10:22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juga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238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39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menambah </w:t>
        </w:r>
      </w:ins>
      <w:del w:id="240" w:author="HP" w:date="2021-11-06T10:22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41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del w:id="242" w:author="HP" w:date="2021-11-06T10:22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lebihsukanaiknya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43" w:author="HP" w:date="2021-11-06T10:22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Apalagimunculnyakaum-kaumrebahan yang kerjaannyatidurandanhanyabukatutup media sosialataupura-purasibukpadahal tidak ada yang nge-chat. </w:delText>
        </w:r>
      </w:del>
    </w:p>
    <w:p w:rsidR="00927764" w:rsidRPr="00C50A1E" w:rsidDel="00FD211C" w:rsidRDefault="00927764" w:rsidP="00927764">
      <w:pPr>
        <w:shd w:val="clear" w:color="auto" w:fill="F5F5F5"/>
        <w:spacing w:after="375"/>
        <w:rPr>
          <w:del w:id="244" w:author="HP" w:date="2021-11-06T10:24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245" w:author="HP" w:date="2021-11-06T10:22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6" w:author="HP" w:date="2021-11-06T10:23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seperti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ins w:id="247" w:author="HP" w:date="2021-11-06T10:23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</w:t>
      </w:r>
      <w:ins w:id="248" w:author="HP" w:date="2021-11-06T10:23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49" w:author="HP" w:date="2021-11-06T10:23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 xml:space="preserve">-lemak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ins w:id="250" w:author="HP" w:date="2021-11-06T10:23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harusnya hilang </w:t>
        </w:r>
      </w:ins>
      <w:del w:id="251" w:author="HP" w:date="2021-11-06T10:23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seharusny</w:delText>
        </w:r>
      </w:del>
      <w:ins w:id="252" w:author="HP" w:date="2021-11-06T10:23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>jadi tersimpan ditubuhmu.</w:t>
        </w:r>
      </w:ins>
      <w:del w:id="253" w:author="HP" w:date="2021-11-06T10:23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adibakarjadimemilihikut</w:delText>
        </w:r>
        <w:r w:rsidDel="00FD211C">
          <w:rPr>
            <w:rFonts w:ascii="Times New Roman" w:eastAsia="Times New Roman" w:hAnsi="Times New Roman" w:cs="Times New Roman"/>
            <w:sz w:val="24"/>
            <w:szCs w:val="24"/>
          </w:rPr>
          <w:delText>anmagersaja. Jadisimpanandi</w:delText>
        </w:r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tubuhmu, dimana-mana.</w:delText>
        </w:r>
      </w:del>
      <w:ins w:id="254" w:author="HP" w:date="2021-11-06T10:24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255" w:author="HP" w:date="2021-11-06T10:24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256" w:author="HP" w:date="2021-11-06T10:24:00Z">
        <w:r w:rsidR="00FD211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hujannya. </w:t>
      </w:r>
      <w:del w:id="257" w:author="HP" w:date="2021-11-06T10:24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Soalnafsumakaninilebihbanyaksalahnya di kamu. Kamu yang tidak bisamengendalikandiri. Kalautiba-tibaberat</w:delText>
        </w:r>
        <w:r w:rsidDel="00FD211C">
          <w:rPr>
            <w:rFonts w:ascii="Times New Roman" w:eastAsia="Times New Roman" w:hAnsi="Times New Roman" w:cs="Times New Roman"/>
            <w:sz w:val="24"/>
            <w:szCs w:val="24"/>
          </w:rPr>
          <w:delText>badanikuttergelincirmakinke</w:delText>
        </w:r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kanan di saathujan. Cobaingat-ingatapa yang kamumakansaathujan?</w:delText>
        </w:r>
      </w:del>
    </w:p>
    <w:p w:rsidR="00927764" w:rsidRPr="00C50A1E" w:rsidDel="00FD211C" w:rsidRDefault="00927764" w:rsidP="00927764">
      <w:pPr>
        <w:shd w:val="clear" w:color="auto" w:fill="F5F5F5"/>
        <w:spacing w:after="375"/>
        <w:rPr>
          <w:del w:id="258" w:author="HP" w:date="2021-11-06T10:21:00Z"/>
          <w:rFonts w:ascii="Times New Roman" w:eastAsia="Times New Roman" w:hAnsi="Times New Roman" w:cs="Times New Roman"/>
          <w:sz w:val="24"/>
          <w:szCs w:val="24"/>
        </w:rPr>
      </w:pPr>
      <w:del w:id="259" w:author="HP" w:date="2021-11-06T10:21:00Z">
        <w:r w:rsidRPr="00C50A1E" w:rsidDel="00FD211C">
          <w:rPr>
            <w:rFonts w:ascii="Times New Roman" w:eastAsia="Times New Roman" w:hAnsi="Times New Roman" w:cs="Times New Roman"/>
            <w:sz w:val="24"/>
            <w:szCs w:val="24"/>
          </w:rPr>
          <w:delText>Mie rebus kuahsusuditambahtelur. Yabisalahlebihdari 500 kalori. 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CB5" w:rsidRDefault="002F6CB5">
      <w:r>
        <w:separator/>
      </w:r>
    </w:p>
  </w:endnote>
  <w:endnote w:type="continuationSeparator" w:id="1">
    <w:p w:rsidR="002F6CB5" w:rsidRDefault="002F6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5F7" w:rsidRDefault="005015F7" w:rsidP="005015F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5015F7" w:rsidRDefault="005015F7">
    <w:pPr>
      <w:pStyle w:val="Footer"/>
    </w:pPr>
  </w:p>
  <w:p w:rsidR="005015F7" w:rsidRDefault="0050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CB5" w:rsidRDefault="002F6CB5">
      <w:r>
        <w:separator/>
      </w:r>
    </w:p>
  </w:footnote>
  <w:footnote w:type="continuationSeparator" w:id="1">
    <w:p w:rsidR="002F6CB5" w:rsidRDefault="002F6C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107AAA"/>
    <w:rsid w:val="0012251A"/>
    <w:rsid w:val="002318A3"/>
    <w:rsid w:val="002F6CB5"/>
    <w:rsid w:val="00386E12"/>
    <w:rsid w:val="003A3F19"/>
    <w:rsid w:val="0042167F"/>
    <w:rsid w:val="0045311F"/>
    <w:rsid w:val="00475454"/>
    <w:rsid w:val="005015F7"/>
    <w:rsid w:val="005330CF"/>
    <w:rsid w:val="005F2E45"/>
    <w:rsid w:val="007F112E"/>
    <w:rsid w:val="0080029B"/>
    <w:rsid w:val="008D6323"/>
    <w:rsid w:val="009229D1"/>
    <w:rsid w:val="00924DF5"/>
    <w:rsid w:val="00927764"/>
    <w:rsid w:val="00985990"/>
    <w:rsid w:val="009875D2"/>
    <w:rsid w:val="0099743A"/>
    <w:rsid w:val="00A778A5"/>
    <w:rsid w:val="00AB45D8"/>
    <w:rsid w:val="00B4287F"/>
    <w:rsid w:val="00C20908"/>
    <w:rsid w:val="00C8458F"/>
    <w:rsid w:val="00C845C5"/>
    <w:rsid w:val="00D13937"/>
    <w:rsid w:val="00E479C0"/>
    <w:rsid w:val="00ED1AF4"/>
    <w:rsid w:val="00FB3D1D"/>
    <w:rsid w:val="00FD2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A3F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34</cp:revision>
  <dcterms:created xsi:type="dcterms:W3CDTF">2021-11-06T02:37:00Z</dcterms:created>
  <dcterms:modified xsi:type="dcterms:W3CDTF">2021-11-06T03:24:00Z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-41479727</vt:i4>
  </property>
</Properties>
</file>