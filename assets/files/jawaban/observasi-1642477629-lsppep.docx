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Lakukanswasuntingsecara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denganmenggunakanfitur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  <w:i/>
        </w:rPr>
        <w:t>Changes</w:t>
      </w:r>
      <w:r w:rsidRPr="001D038C">
        <w:rPr>
          <w:rFonts w:ascii="Minion Pro" w:hAnsi="Minion Pro"/>
        </w:rPr>
        <w:t>untukmenandaiperbaikan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 w:rsidR="00292D03">
              <w:rPr>
                <w:lang w:val="id-ID"/>
              </w:rPr>
              <w:t xml:space="preserve"> </w:t>
            </w:r>
            <w:proofErr w:type="spellStart"/>
            <w:r>
              <w:t>Anak</w:t>
            </w:r>
            <w:proofErr w:type="spellEnd"/>
            <w:r w:rsidR="00292D03">
              <w:rPr>
                <w:lang w:val="id-ID"/>
              </w:rP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industry </w:t>
            </w:r>
            <w:commentRangeEnd w:id="1"/>
            <w:r w:rsidR="00292D03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bukanlagi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2" w:author="Admin" w:date="2022-01-18T10:37:00Z">
              <w:r w:rsidR="00292D0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buatuntuk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proofErr w:type="gram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milenialiniya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3"/>
            <w:r w:rsidR="00292D03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mempersiapkandiri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292D03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ins w:id="4" w:author="Admin" w:date="2022-01-18T10:39:00Z">
              <w:r w:rsidR="00292D0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5" w:author="Admin" w:date="2022-01-18T10:39:00Z">
              <w:r w:rsidR="00292D0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6" w:author="Admin" w:date="2022-01-18T10:39:00Z">
              <w:r w:rsidR="00292D0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7" w:author="Admin" w:date="2022-01-18T10:39:00Z">
              <w:r w:rsidR="00292D0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8" w:author="Admin" w:date="2022-01-18T10:39:00Z">
              <w:r w:rsidR="00292D0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9" w:author="Admin" w:date="2022-01-18T10:39:00Z">
              <w:r w:rsidR="00292D0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commentRangeStart w:id="10"/>
            <w:proofErr w:type="spellEnd"/>
            <w:ins w:id="11" w:author="Admin" w:date="2022-01-18T10:39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ins w:id="12" w:author="Admin" w:date="2022-01-18T10:39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  <w:commentRangeEnd w:id="10"/>
              <w:r w:rsidR="00783F85">
                <w:rPr>
                  <w:rStyle w:val="CommentReference"/>
                </w:rPr>
                <w:commentReference w:id="10"/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ins w:id="13" w:author="Admin" w:date="2022-01-18T10:40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</w:t>
            </w:r>
            <w:proofErr w:type="spellEnd"/>
            <w:ins w:id="14" w:author="Admin" w:date="2022-01-18T10:40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kmerancang</w:t>
            </w:r>
            <w:proofErr w:type="spellEnd"/>
            <w:ins w:id="15" w:author="Admin" w:date="2022-01-18T10:40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16" w:author="Admin" w:date="2022-01-18T10:40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17" w:author="Admin" w:date="2022-01-18T10:40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8" w:author="Admin" w:date="2022-01-18T10:40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19" w:author="Admin" w:date="2022-01-18T10:40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20" w:author="Admin" w:date="2022-01-18T10:40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ins w:id="21" w:author="Admin" w:date="2022-01-18T10:40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ins w:id="22" w:author="Admin" w:date="2022-01-18T10:40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ins w:id="23" w:author="Admin" w:date="2022-01-18T10:40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tuntutuntuk</w:t>
            </w:r>
            <w:proofErr w:type="spellEnd"/>
            <w:ins w:id="24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ins w:id="25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ins w:id="26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ins w:id="27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ins w:id="28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29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danbaka</w:t>
            </w:r>
            <w:proofErr w:type="spellEnd"/>
            <w:ins w:id="30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ins w:id="31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ins w:id="32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33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ins w:id="34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ins w:id="35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36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ins w:id="37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ins w:id="38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39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ins w:id="40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ins w:id="41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42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mengajars</w:t>
            </w:r>
            <w:proofErr w:type="spellEnd"/>
            <w:ins w:id="43" w:author="Admin" w:date="2022-01-18T10:41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ins w:id="44" w:author="Admin" w:date="2022-01-18T10:42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5"/>
            <w:r w:rsidR="00783F85">
              <w:rPr>
                <w:rStyle w:val="CommentReference"/>
              </w:rPr>
              <w:commentReference w:id="4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ins w:id="46" w:author="Admin" w:date="2022-01-18T10:42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ins w:id="47" w:author="Admin" w:date="2022-01-18T10:42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ins w:id="48" w:author="Admin" w:date="2022-01-18T10:42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49" w:author="Admin" w:date="2022-01-18T10:42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ins w:id="50" w:author="Admin" w:date="2022-01-18T10:42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ins w:id="51" w:author="Admin" w:date="2022-01-18T10:42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ins w:id="52" w:author="Admin" w:date="2022-01-18T10:42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ins w:id="53" w:author="Admin" w:date="2022-01-18T10:42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54" w:author="Admin" w:date="2022-01-18T10:42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55" w:author="Admin" w:date="2022-01-18T10:42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56" w:author="Admin" w:date="2022-01-18T10:42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dalampendidikan</w:t>
            </w:r>
            <w:proofErr w:type="spellEnd"/>
            <w:ins w:id="57" w:author="Admin" w:date="2022-01-18T10:43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ins w:id="58" w:author="Admin" w:date="2022-01-18T10:43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59" w:author="Admin" w:date="2022-01-18T10:43:00Z">
              <w:r w:rsidRPr="00EC6F38" w:rsidDel="00783F85">
                <w:rPr>
                  <w:rFonts w:ascii="Times New Roman" w:eastAsia="Times New Roman" w:hAnsi="Times New Roman" w:cs="Times New Roman"/>
                  <w:szCs w:val="24"/>
                </w:rPr>
                <w:delText>industri</w:delText>
              </w:r>
            </w:del>
            <w:ins w:id="60" w:author="Admin" w:date="2022-01-18T10:43:00Z">
              <w:r w:rsidR="00783F85">
                <w:rPr>
                  <w:rFonts w:ascii="Times New Roman" w:eastAsia="Times New Roman" w:hAnsi="Times New Roman" w:cs="Times New Roman"/>
                  <w:szCs w:val="24"/>
                </w:rPr>
                <w:t>industry</w:t>
              </w:r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ins w:id="61" w:author="Admin" w:date="2022-01-18T10:43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Padadasarnya</w:t>
            </w:r>
            <w:proofErr w:type="spellEnd"/>
            <w:ins w:id="62" w:author="Admin" w:date="2022-01-18T10:43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63" w:author="Admin" w:date="2022-01-18T10:43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64" w:author="Admin" w:date="2022-01-18T10:43:00Z">
              <w:r w:rsidRPr="00EC6F38" w:rsidDel="00783F85">
                <w:rPr>
                  <w:rFonts w:ascii="Times New Roman" w:eastAsia="Times New Roman" w:hAnsi="Times New Roman" w:cs="Times New Roman"/>
                  <w:szCs w:val="24"/>
                </w:rPr>
                <w:delText>bisa</w:delText>
              </w:r>
            </w:del>
            <w:ins w:id="65" w:author="Admin" w:date="2022-01-18T10:43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66" w:author="Admin" w:date="2022-01-18T10:43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67" w:author="Admin" w:date="2022-01-18T10:44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68" w:author="Admin" w:date="2022-01-18T10:44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69" w:author="Admin" w:date="2022-01-18T10:44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ins w:id="70" w:author="Admin" w:date="2022-01-18T10:44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ins w:id="71" w:author="Admin" w:date="2022-01-18T10:44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72" w:author="Admin" w:date="2022-01-18T10:44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73" w:author="Admin" w:date="2022-01-18T10:44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74" w:author="Admin" w:date="2022-01-18T10:44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kitabisa</w:t>
            </w:r>
            <w:proofErr w:type="spellEnd"/>
            <w:ins w:id="75" w:author="Admin" w:date="2022-01-18T10:44:00Z">
              <w:r w:rsidR="00783F85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memilikipikiran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Pikirankritissangat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butuhkankarenadenganpikiran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kritismakaakantimbulsebuah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muculdaripemikirankritistadimaka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inilebihbanyakpraktekkarenalebihmenyiapkananakpadabagaimanakitamenumbuhkan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sinibukanhanyasatuataudua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tapibanyakkolaborasikomunikasidenganbanyak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inidilakukankarenabanyakpandangan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baruakanmuncul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terahiradalahmelakukanpenelitian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iniadalahkreatifdaninovatif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Denganmelakukanpenelitiankitabisalihat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kreatifdaninovatifkita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dmin" w:date="2022-01-18T10:44:00Z" w:initials="A">
    <w:p w:rsidR="00292D03" w:rsidRDefault="00292D0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512CFA">
        <w:rPr>
          <w:lang w:val="id-ID"/>
        </w:rPr>
        <w:t>Industry ditulis dengan kata industri</w:t>
      </w:r>
    </w:p>
    <w:p w:rsidR="00292D03" w:rsidRPr="00E91E20" w:rsidRDefault="00292D03">
      <w:pPr>
        <w:pStyle w:val="CommentText"/>
        <w:rPr>
          <w:lang w:val="id-ID"/>
        </w:rPr>
      </w:pPr>
    </w:p>
  </w:comment>
  <w:comment w:id="3" w:author="Admin" w:date="2022-01-18T10:44:00Z" w:initials="A">
    <w:p w:rsidR="00292D03" w:rsidRDefault="00292D0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512CFA">
        <w:rPr>
          <w:lang w:val="id-ID"/>
        </w:rPr>
        <w:t>Berfikir di tulis dengan kata berpikir</w:t>
      </w:r>
    </w:p>
    <w:p w:rsidR="00292D03" w:rsidRPr="00E91E20" w:rsidRDefault="00292D03">
      <w:pPr>
        <w:pStyle w:val="CommentText"/>
        <w:rPr>
          <w:lang w:val="id-ID"/>
        </w:rPr>
      </w:pPr>
    </w:p>
  </w:comment>
  <w:comment w:id="10" w:author="Admin" w:date="2022-01-18T10:44:00Z" w:initials="A">
    <w:p w:rsidR="00783F85" w:rsidRPr="00E91E20" w:rsidRDefault="00783F8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512CFA">
        <w:rPr>
          <w:lang w:val="id-ID"/>
        </w:rPr>
        <w:t>Salah ketik seharusnya tahap</w:t>
      </w:r>
    </w:p>
  </w:comment>
  <w:comment w:id="45" w:author="Admin" w:date="2022-01-18T10:44:00Z" w:initials="A">
    <w:p w:rsidR="00783F85" w:rsidRPr="00E91E20" w:rsidRDefault="00783F8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512CFA">
        <w:rPr>
          <w:lang w:val="id-ID"/>
        </w:rPr>
        <w:t>Diman di pisah Di mana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292D03"/>
    <w:rsid w:val="0042167F"/>
    <w:rsid w:val="00512CFA"/>
    <w:rsid w:val="00783F85"/>
    <w:rsid w:val="00924DF5"/>
    <w:rsid w:val="00CC3D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92D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D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D0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D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D03"/>
    <w:rPr>
      <w:b/>
      <w:bCs/>
    </w:rPr>
  </w:style>
  <w:style w:type="paragraph" w:styleId="Revision">
    <w:name w:val="Revision"/>
    <w:hidden/>
    <w:uiPriority w:val="99"/>
    <w:semiHidden/>
    <w:rsid w:val="00292D03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Admin</cp:lastModifiedBy>
  <cp:revision>2</cp:revision>
  <dcterms:created xsi:type="dcterms:W3CDTF">2022-01-18T03:46:00Z</dcterms:created>
  <dcterms:modified xsi:type="dcterms:W3CDTF">2022-01-18T03:46:00Z</dcterms:modified>
</cp:coreProperties>
</file>