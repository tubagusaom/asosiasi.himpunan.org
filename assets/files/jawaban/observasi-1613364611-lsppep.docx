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C74E8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CCDBAC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833D9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4DF50EE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6308A56" w14:textId="77777777" w:rsidR="00927764" w:rsidRPr="0094076B" w:rsidRDefault="00927764" w:rsidP="00927764">
      <w:pPr>
        <w:rPr>
          <w:rFonts w:ascii="Cambria" w:hAnsi="Cambria"/>
        </w:rPr>
      </w:pPr>
    </w:p>
    <w:p w14:paraId="4F37D0D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B53D2E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49CD9E2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6BB16B9" wp14:editId="2263694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787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17309BC" w14:textId="63C8423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0" w:author="ASUS" w:date="2021-02-15T11:40:00Z">
        <w:r w:rsidRPr="00C50A1E" w:rsidDel="00A16D9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proofErr w:type="spellStart"/>
      <w:ins w:id="1" w:author="ASUS" w:date="2021-02-15T11:40:00Z">
        <w:r w:rsidR="00A16D9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A16D9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2" w:author="ASUS" w:date="2021-02-15T11:40:00Z">
        <w:r w:rsidRPr="00C50A1E" w:rsidDel="00A16D9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3" w:author="ASUS" w:date="2021-02-15T11:40:00Z">
        <w:r w:rsidR="00A16D95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</w:t>
        </w:r>
        <w:r w:rsidR="00A16D9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  <w:r w:rsidR="00A16D95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p</w:t>
        </w:r>
        <w:proofErr w:type="spellEnd"/>
        <w:r w:rsidR="00A16D95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4" w:author="ASUS" w:date="2021-02-15T11:40:00Z">
        <w:r w:rsidRPr="00C50A1E" w:rsidDel="00A16D9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5" w:author="ASUS" w:date="2021-02-15T11:40:00Z">
        <w:r w:rsidR="00A16D9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proofErr w:type="spellEnd"/>
        <w:r w:rsidR="00A16D95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A16D9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del w:id="6" w:author="ASUS" w:date="2021-02-15T11:40:00Z">
        <w:r w:rsidRPr="00C50A1E" w:rsidDel="00A16D9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</w:p>
    <w:p w14:paraId="75493F4B" w14:textId="05720F3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ASUS" w:date="2021-02-15T11:40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ins w:id="8" w:author="ASUS" w:date="2021-02-15T11:40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9" w:author="ASUS" w:date="2021-02-15T11:41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0E23D3" w14:textId="7371B81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0" w:author="ASUS" w:date="2021-02-15T11:41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begitu kata </w:delText>
        </w:r>
      </w:del>
      <w:proofErr w:type="spellStart"/>
      <w:ins w:id="11" w:author="ASUS" w:date="2021-02-15T11:41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demikian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orang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2" w:author="ASUS" w:date="2021-02-15T11:42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8107A1" w14:textId="37DA1A5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" w:author="ASUS" w:date="2021-02-15T11:42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del w:id="14" w:author="ASUS" w:date="2021-02-15T11:42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>tak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16D95">
        <w:rPr>
          <w:rFonts w:ascii="Times New Roman" w:eastAsia="Times New Roman" w:hAnsi="Times New Roman" w:cs="Times New Roman"/>
          <w:i/>
          <w:iCs/>
          <w:sz w:val="24"/>
          <w:szCs w:val="24"/>
          <w:rPrChange w:id="15" w:author="ASUS" w:date="2021-02-15T11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6" w:author="ASUS" w:date="2021-02-15T11:43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>pun p</w:delText>
        </w:r>
      </w:del>
      <w:proofErr w:type="spellStart"/>
      <w:ins w:id="17" w:author="ASUS" w:date="2021-02-15T11:43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demikian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pula </w:t>
        </w:r>
        <w:proofErr w:type="spellStart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</w:t>
      </w:r>
      <w:del w:id="18" w:author="ASUS" w:date="2021-02-15T11:43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 Soal makan. Ya</w:delText>
        </w:r>
      </w:del>
      <w:ins w:id="19" w:author="ASUS" w:date="2021-02-15T11:43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>Perihal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>pola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20" w:author="ASUS" w:date="2021-02-15T11:44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 Kok bisa ya</w:delText>
        </w:r>
      </w:del>
      <w:ins w:id="21" w:author="ASUS" w:date="2021-02-15T11:44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>demikian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0E8B3F" w14:textId="6B682D7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2" w:author="ASUS" w:date="2021-02-15T11:44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23" w:author="ASUS" w:date="2021-02-15T11:44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ASUS" w:date="2021-02-15T11:44:00Z">
        <w:r w:rsidDel="00A16D95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25" w:author="ASUS" w:date="2021-02-15T11:44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00CEFA" w14:textId="13CF40D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6" w:author="ASUS" w:date="2021-02-15T11:44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ASUS" w:date="2021-02-15T11:44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8" w:author="ASUS" w:date="2021-02-15T11:44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del w:id="29" w:author="ASUS" w:date="2021-02-15T11:45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>camilan</w:delText>
        </w:r>
      </w:del>
      <w:proofErr w:type="spellStart"/>
      <w:ins w:id="30" w:author="ASUS" w:date="2021-02-15T11:45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>ringan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" w:author="ASUS" w:date="2021-02-15T11:45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2" w:author="ASUS" w:date="2021-02-15T11:45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0ED45" w14:textId="0808638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3" w:author="ASUS" w:date="2021-02-15T11:45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ins w:id="34" w:author="ASUS" w:date="2021-02-15T11:45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5" w:author="ASUS" w:date="2021-02-15T11:45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ASUS" w:date="2021-02-15T11:46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proofErr w:type="spellStart"/>
      <w:ins w:id="37" w:author="ASUS" w:date="2021-02-15T11:46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bungkus</w:t>
        </w:r>
        <w:proofErr w:type="spellEnd"/>
        <w:r w:rsidR="00A16D9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8" w:author="ASUS" w:date="2021-02-15T11:46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eh kok </w:delText>
        </w:r>
      </w:del>
      <w:proofErr w:type="spellStart"/>
      <w:ins w:id="39" w:author="ASUS" w:date="2021-02-15T11:46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>terasa</w:t>
        </w:r>
        <w:proofErr w:type="spellEnd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16D95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</w:ins>
      <w:proofErr w:type="spellEnd"/>
      <w:del w:id="40" w:author="ASUS" w:date="2021-02-15T11:46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36B1622" w14:textId="6774E07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41" w:author="ASUS" w:date="2021-02-15T11:46:00Z">
        <w:r w:rsidRPr="00C50A1E" w:rsidDel="00A16D95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A16D95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2" w:author="ASUS" w:date="2021-02-15T11:46:00Z">
        <w:r w:rsidR="00A16D95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E3CD4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EAA09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C3E7105" w14:textId="4FE726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del w:id="43" w:author="ASUS" w:date="2021-02-15T11:48:00Z">
        <w:r w:rsidRPr="00C50A1E" w:rsidDel="00D31E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Bisa </w:delText>
        </w:r>
      </w:del>
      <w:proofErr w:type="spellStart"/>
      <w:ins w:id="44" w:author="ASUS" w:date="2021-02-15T11:48:00Z">
        <w:r w:rsidR="00D31E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</w:t>
        </w:r>
        <w:r w:rsidR="00D31E06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isa</w:t>
        </w:r>
        <w:proofErr w:type="spellEnd"/>
        <w:r w:rsidR="00D31E06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45" w:author="ASUS" w:date="2021-02-15T11:48:00Z">
        <w:r w:rsidRPr="00C50A1E" w:rsidDel="00D31E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Jadi </w:delText>
        </w:r>
      </w:del>
      <w:proofErr w:type="spellStart"/>
      <w:ins w:id="46" w:author="ASUS" w:date="2021-02-15T11:48:00Z">
        <w:r w:rsidR="00D31E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</w:t>
        </w:r>
        <w:r w:rsidR="00D31E06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adi</w:t>
        </w:r>
        <w:proofErr w:type="spellEnd"/>
        <w:r w:rsidR="00D31E06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47" w:author="ASUS" w:date="2021-02-15T11:48:00Z">
        <w:r w:rsidRPr="00C50A1E" w:rsidDel="00D31E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</w:delText>
        </w:r>
      </w:del>
      <w:proofErr w:type="spellStart"/>
      <w:ins w:id="48" w:author="ASUS" w:date="2021-02-15T11:48:00Z">
        <w:r w:rsidR="00D31E0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</w:t>
        </w:r>
        <w:r w:rsidR="00D31E06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ebabnya</w:t>
        </w:r>
      </w:ins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9" w:author="ASUS" w:date="2021-02-15T11:49:00Z">
        <w:r w:rsidRPr="00C50A1E" w:rsidDel="00D31E06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4282A92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0" w:author="ASUS" w:date="2021-02-15T11:49:00Z">
        <w:r w:rsidDel="00D31E0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99F2870" w14:textId="71B684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1" w:author="ASUS" w:date="2021-02-15T11:49:00Z">
        <w:r w:rsidRPr="00C50A1E" w:rsidDel="00D31E0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DF15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3C13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1C7B908" w14:textId="3B43AA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2" w:author="ASUS" w:date="2021-02-15T11:50:00Z">
        <w:r w:rsidR="00D31E06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31E06">
        <w:rPr>
          <w:rFonts w:ascii="Times New Roman" w:eastAsia="Times New Roman" w:hAnsi="Times New Roman" w:cs="Times New Roman"/>
          <w:i/>
          <w:iCs/>
          <w:sz w:val="24"/>
          <w:szCs w:val="24"/>
          <w:rPrChange w:id="53" w:author="ASUS" w:date="2021-02-15T11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123E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E06">
        <w:rPr>
          <w:rFonts w:ascii="Times New Roman" w:eastAsia="Times New Roman" w:hAnsi="Times New Roman" w:cs="Times New Roman"/>
          <w:i/>
          <w:iCs/>
          <w:sz w:val="24"/>
          <w:szCs w:val="24"/>
          <w:rPrChange w:id="54" w:author="ASUS" w:date="2021-02-15T11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4F293C0" w14:textId="793AD34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ASUS" w:date="2021-02-15T11:51:00Z">
        <w:r w:rsidRPr="00C50A1E" w:rsidDel="00D31E06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56" w:author="ASUS" w:date="2021-02-15T11:51:00Z">
        <w:r w:rsidR="00D31E06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  <w:proofErr w:type="spellStart"/>
        <w:r w:rsidR="00D31E06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D31E0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57" w:author="ASUS" w:date="2021-02-15T11:51:00Z">
        <w:r w:rsidR="00D31E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31E06">
          <w:rPr>
            <w:rFonts w:ascii="Times New Roman" w:eastAsia="Times New Roman" w:hAnsi="Times New Roman" w:cs="Times New Roman"/>
            <w:sz w:val="24"/>
            <w:szCs w:val="24"/>
          </w:rPr>
          <w:t>sendiri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8" w:author="ASUS" w:date="2021-02-15T11:51:00Z">
        <w:r w:rsidRPr="00C50A1E" w:rsidDel="00D31E0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59" w:author="ASUS" w:date="2021-02-15T11:51:00Z">
        <w:r w:rsidR="00D31E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31E06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0" w:author="ASUS" w:date="2021-02-15T11:51:00Z">
        <w:r w:rsidR="00D31E06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  <w:proofErr w:type="spellEnd"/>
        <w:r w:rsidR="00D31E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1AFBA7" w14:textId="5917833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ASUS" w:date="2021-02-15T11:51:00Z">
        <w:r w:rsidRPr="00C50A1E" w:rsidDel="00D31E06">
          <w:rPr>
            <w:rFonts w:ascii="Times New Roman" w:eastAsia="Times New Roman" w:hAnsi="Times New Roman" w:cs="Times New Roman"/>
            <w:sz w:val="24"/>
            <w:szCs w:val="24"/>
          </w:rPr>
          <w:delText xml:space="preserve">bisalah </w:delText>
        </w:r>
      </w:del>
      <w:proofErr w:type="spellStart"/>
      <w:ins w:id="62" w:author="ASUS" w:date="2021-02-15T11:51:00Z">
        <w:r w:rsidR="00D31E06"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D31E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31E06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D31E0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del w:id="63" w:author="ASUS" w:date="2021-02-15T11:51:00Z">
        <w:r w:rsidRPr="00C50A1E" w:rsidDel="00D31E06">
          <w:rPr>
            <w:rFonts w:ascii="Times New Roman" w:eastAsia="Times New Roman" w:hAnsi="Times New Roman" w:cs="Times New Roman"/>
            <w:sz w:val="24"/>
            <w:szCs w:val="24"/>
          </w:rPr>
          <w:delText>kalori</w:delText>
        </w:r>
      </w:del>
      <w:proofErr w:type="spellStart"/>
      <w:ins w:id="64" w:author="ASUS" w:date="2021-02-15T11:51:00Z">
        <w:r w:rsidR="00D31E06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 w:rsidR="00D31E06" w:rsidRPr="00C50A1E">
          <w:rPr>
            <w:rFonts w:ascii="Times New Roman" w:eastAsia="Times New Roman" w:hAnsi="Times New Roman" w:cs="Times New Roman"/>
            <w:sz w:val="24"/>
            <w:szCs w:val="24"/>
          </w:rPr>
          <w:t>alori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65" w:author="ASUS" w:date="2021-02-15T11:51:00Z">
        <w:r w:rsidRPr="00C50A1E" w:rsidDel="00D31E06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34F36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96AD065" w14:textId="77777777" w:rsidR="00927764" w:rsidRPr="00C50A1E" w:rsidRDefault="00927764" w:rsidP="00927764"/>
    <w:p w14:paraId="41C99705" w14:textId="77777777" w:rsidR="00927764" w:rsidRPr="005A045A" w:rsidRDefault="00927764" w:rsidP="00927764">
      <w:pPr>
        <w:rPr>
          <w:i/>
        </w:rPr>
      </w:pPr>
    </w:p>
    <w:p w14:paraId="6DB37CF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9CE345A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914AD" w14:textId="77777777" w:rsidR="00F1484C" w:rsidRDefault="00F1484C">
      <w:r>
        <w:separator/>
      </w:r>
    </w:p>
  </w:endnote>
  <w:endnote w:type="continuationSeparator" w:id="0">
    <w:p w14:paraId="2C5C140F" w14:textId="77777777" w:rsidR="00F1484C" w:rsidRDefault="00F1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6271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DC68E7F" w14:textId="77777777" w:rsidR="00941E77" w:rsidRDefault="00F1484C">
    <w:pPr>
      <w:pStyle w:val="Footer"/>
    </w:pPr>
  </w:p>
  <w:p w14:paraId="2555829E" w14:textId="77777777" w:rsidR="00941E77" w:rsidRDefault="00F14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2600C" w14:textId="77777777" w:rsidR="00F1484C" w:rsidRDefault="00F1484C">
      <w:r>
        <w:separator/>
      </w:r>
    </w:p>
  </w:footnote>
  <w:footnote w:type="continuationSeparator" w:id="0">
    <w:p w14:paraId="565E2441" w14:textId="77777777" w:rsidR="00F1484C" w:rsidRDefault="00F14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924DF5"/>
    <w:rsid w:val="00927764"/>
    <w:rsid w:val="00A16D95"/>
    <w:rsid w:val="00D31E06"/>
    <w:rsid w:val="00F1484C"/>
    <w:rsid w:val="00F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4E3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2021-02-15T04:28:00Z</dcterms:created>
  <dcterms:modified xsi:type="dcterms:W3CDTF">2021-02-15T04:51:00Z</dcterms:modified>
</cp:coreProperties>
</file>