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Pr="006249C8">
              <w:rPr>
                <w:rFonts w:ascii="Times New Roman" w:hAnsi="Times New Roman" w:cs="Times New Roman"/>
                <w:i/>
                <w:sz w:val="24"/>
                <w:szCs w:val="24"/>
                <w:rPrChange w:id="1" w:author="ID-ten-T" w:date="2021-02-23T09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6249C8" w:rsidRDefault="00D80F46" w:rsidP="008D1AF7">
            <w:pPr>
              <w:spacing w:line="312" w:lineRule="auto"/>
              <w:jc w:val="both"/>
              <w:rPr>
                <w:del w:id="2" w:author="ID-ten-T" w:date="2021-02-23T09:26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del w:id="3" w:author="ID-ten-T" w:date="2021-02-23T09:25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per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modul  ajar </w:t>
            </w:r>
            <w:proofErr w:type="spellStart"/>
            <w:ins w:id="4" w:author="ID-ten-T" w:date="2021-02-23T09:26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panduan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 Jaringan  Komputer  program  D3/D4 di Politeknik Elektronika Negeri Surabaya. </w:t>
            </w:r>
            <w:del w:id="5" w:author="ID-ten-T" w:date="2021-02-23T09:18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Sasaran </w:delText>
              </w:r>
            </w:del>
            <w:proofErr w:type="spellStart"/>
            <w:ins w:id="6" w:author="ID-ten-T" w:date="2021-02-23T09:18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  <w:proofErr w:type="spellEnd"/>
              <w:r w:rsidR="006249C8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praktikum </w:t>
            </w:r>
            <w:del w:id="7" w:author="ID-ten-T" w:date="2021-02-23T09:18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Komputer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ins w:id="8" w:author="ID-ten-T" w:date="2021-02-23T09:19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9" w:author="ID-ten-T" w:date="2021-02-23T09:19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10" w:author="ID-ten-T" w:date="2021-02-23T09:19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11" w:author="ID-ten-T" w:date="2021-02-23T09:19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ins w:id="12" w:author="ID-ten-T" w:date="2021-02-23T09:19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</w:t>
            </w:r>
            <w:proofErr w:type="spellStart"/>
            <w:ins w:id="13" w:author="ID-ten-T" w:date="2021-02-23T09:19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membangun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instalasi  sistem  operasi</w:t>
            </w:r>
            <w:ins w:id="14" w:author="ID-ten-T" w:date="2021-02-23T09:19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</w:ins>
            <w:proofErr w:type="spellEnd"/>
            <w:del w:id="15" w:author="ID-ten-T" w:date="2021-02-23T09:19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perintah-perintah  dasar  Linux sampai dengan membangun internet server yang meliputi </w:t>
            </w:r>
            <w:del w:id="16" w:author="ID-ten-T" w:date="2021-02-23T09:21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mail server</w:delText>
              </w:r>
            </w:del>
            <w:ins w:id="17" w:author="ID-ten-T" w:date="2021-02-23T09:21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peladen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surat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ins w:id="18" w:author="ID-ten-T" w:date="2021-02-23T09:21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peladen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del w:id="19" w:author="ID-ten-T" w:date="2021-02-23T09:21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ins w:id="20" w:author="ID-ten-T" w:date="2021-02-23T09:21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peladen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del w:id="21" w:author="ID-ten-T" w:date="2021-02-23T09:21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del w:id="22" w:author="ID-ten-T" w:date="2021-02-23T09:22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proxy  server</w:delText>
              </w:r>
            </w:del>
            <w:ins w:id="23" w:author="ID-ten-T" w:date="2021-02-23T09:22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peladen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proksi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</w:t>
            </w:r>
            <w:ins w:id="24" w:author="ID-ten-T" w:date="2021-02-23T09:23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-lain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25" w:author="ID-ten-T" w:date="2021-02-23T09:23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sebagainya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del w:id="26" w:author="ID-ten-T" w:date="2021-02-23T09:26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Selain  itu  buku  praktikum  </w:delText>
              </w:r>
              <w:r w:rsidRPr="006249C8" w:rsidDel="006249C8">
                <w:rPr>
                  <w:rFonts w:ascii="Times New Roman" w:hAnsi="Times New Roman" w:cs="Times New Roman"/>
                  <w:i/>
                  <w:sz w:val="24"/>
                  <w:szCs w:val="24"/>
                  <w:rPrChange w:id="27" w:author="ID-ten-T" w:date="2021-02-23T09:2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Jaringan  Komputer</w:delText>
              </w:r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ini  dapat digunakan sebagai panduan bagi mahasiswa saat melaksanakan praktikum tersebut. 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del w:id="28" w:author="ID-ten-T" w:date="2021-02-23T09:27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,  oleh  karena  itu  penulis  akan  memperbaikinya  secara  berkala</w:delText>
              </w:r>
            </w:del>
            <w:ins w:id="29" w:author="ID-ten-T" w:date="2021-02-23T09:27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sehingga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perbaikan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secara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berkala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sangat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dibutuhkan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ins w:id="30" w:author="ID-ten-T" w:date="2021-02-23T09:27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Oleh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karena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itu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s</w:t>
              </w:r>
            </w:ins>
            <w:del w:id="31" w:author="ID-ten-T" w:date="2021-02-23T09:27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2" w:author="ID-ten-T" w:date="2021-02-23T09:27:00Z">
              <w:r w:rsidRPr="00A16D9B" w:rsidDel="006249C8">
                <w:rPr>
                  <w:rFonts w:ascii="Times New Roman" w:hAnsi="Times New Roman" w:cs="Times New Roman"/>
                  <w:sz w:val="24"/>
                  <w:szCs w:val="24"/>
                </w:rPr>
                <w:delText>Akhir  kata</w:delText>
              </w:r>
            </w:del>
            <w:proofErr w:type="spellStart"/>
            <w:ins w:id="33" w:author="ID-ten-T" w:date="2021-02-23T09:27:00Z"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Akhirul</w:t>
              </w:r>
              <w:proofErr w:type="spellEnd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249C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kalam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del w:id="34" w:author="ID-ten-T" w:date="2021-02-23T09:29:00Z">
              <w:r w:rsidRPr="00A16D9B" w:rsidDel="00055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semoga  </w:delText>
              </w:r>
            </w:del>
            <w:ins w:id="35" w:author="ID-ten-T" w:date="2021-02-23T09:30:00Z">
              <w:r w:rsidR="00055D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</w:ins>
            <w:ins w:id="36" w:author="ID-ten-T" w:date="2021-02-23T09:29:00Z">
              <w:r w:rsidR="00055D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55D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berharap</w:t>
              </w:r>
              <w:proofErr w:type="spellEnd"/>
              <w:r w:rsidR="00055D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bermanfaat  bagi  mahasiswa  dalam  </w:t>
            </w:r>
            <w:del w:id="37" w:author="ID-ten-T" w:date="2021-02-23T09:29:00Z">
              <w:r w:rsidRPr="00A16D9B" w:rsidDel="00055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mempelajari  </w:delText>
              </w:r>
            </w:del>
            <w:ins w:id="38" w:author="ID-ten-T" w:date="2021-02-23T09:29:00Z">
              <w:r w:rsidR="00055D86" w:rsidRPr="00A16D9B">
                <w:rPr>
                  <w:rFonts w:ascii="Times New Roman" w:hAnsi="Times New Roman" w:cs="Times New Roman"/>
                  <w:sz w:val="24"/>
                  <w:szCs w:val="24"/>
                </w:rPr>
                <w:t>me</w:t>
              </w:r>
              <w:proofErr w:type="spellStart"/>
              <w:r w:rsidR="00055D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ngikuti</w:t>
              </w:r>
              <w:proofErr w:type="spellEnd"/>
              <w:r w:rsidR="00055D8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 kuliah  Jaringan Komputer. </w:t>
            </w:r>
            <w:del w:id="39" w:author="ID-ten-T" w:date="2021-02-23T09:29:00Z">
              <w:r w:rsidRPr="00A16D9B" w:rsidDel="00055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Amin. </w:delText>
              </w:r>
            </w:del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1B3" w:rsidRDefault="006B01B3" w:rsidP="00D80F46">
      <w:r>
        <w:separator/>
      </w:r>
    </w:p>
  </w:endnote>
  <w:endnote w:type="continuationSeparator" w:id="0">
    <w:p w:rsidR="006B01B3" w:rsidRDefault="006B01B3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1B3" w:rsidRDefault="006B01B3" w:rsidP="00D80F46">
      <w:r>
        <w:separator/>
      </w:r>
    </w:p>
  </w:footnote>
  <w:footnote w:type="continuationSeparator" w:id="0">
    <w:p w:rsidR="006B01B3" w:rsidRDefault="006B01B3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0402F5"/>
    <w:rsid w:val="00055D86"/>
    <w:rsid w:val="0012251A"/>
    <w:rsid w:val="00184E03"/>
    <w:rsid w:val="002D5B47"/>
    <w:rsid w:val="00327783"/>
    <w:rsid w:val="0042167F"/>
    <w:rsid w:val="0046485C"/>
    <w:rsid w:val="004F5D73"/>
    <w:rsid w:val="006249C8"/>
    <w:rsid w:val="006B01B3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249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ID-ten-T</cp:lastModifiedBy>
  <cp:revision>7</cp:revision>
  <dcterms:created xsi:type="dcterms:W3CDTF">2019-10-18T19:52:00Z</dcterms:created>
  <dcterms:modified xsi:type="dcterms:W3CDTF">2021-02-23T02:30:00Z</dcterms:modified>
</cp:coreProperties>
</file>