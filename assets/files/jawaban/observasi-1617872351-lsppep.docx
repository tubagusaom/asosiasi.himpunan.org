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541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A99DF6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C1D8BAD" w14:textId="77777777" w:rsidR="00F1406B" w:rsidRDefault="00F1406B"/>
    <w:p w14:paraId="54844A55" w14:textId="77777777" w:rsidR="00F1406B" w:rsidRDefault="00F1406B"/>
    <w:p w14:paraId="72247A9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C7FD94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FBF84A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1520C3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3AB36E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A661A1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A04491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175A610" w14:textId="77777777" w:rsidR="00F1406B" w:rsidRDefault="00F1406B"/>
    <w:p w14:paraId="4970AD6C" w14:textId="4FF453EF" w:rsidR="00F1406B" w:rsidRDefault="00341529" w:rsidP="00341529">
      <w:pPr>
        <w:pStyle w:val="ListParagraph"/>
        <w:numPr>
          <w:ilvl w:val="0"/>
          <w:numId w:val="2"/>
        </w:numPr>
        <w:rPr>
          <w:ins w:id="0" w:author="Renni Anggraini" w:date="2021-04-08T15:47:00Z"/>
        </w:rPr>
      </w:pPr>
      <w:proofErr w:type="spellStart"/>
      <w:ins w:id="1" w:author="Renni Anggraini" w:date="2021-04-08T15:47:00Z">
        <w:r>
          <w:t>Jurus</w:t>
        </w:r>
        <w:proofErr w:type="spellEnd"/>
        <w:r>
          <w:t xml:space="preserve"> Jitu </w:t>
        </w:r>
        <w:proofErr w:type="spellStart"/>
        <w:r>
          <w:t>Mengajar</w:t>
        </w:r>
        <w:proofErr w:type="spellEnd"/>
        <w:r>
          <w:t xml:space="preserve"> Daring dan Luring di </w:t>
        </w:r>
        <w:proofErr w:type="spellStart"/>
        <w:r>
          <w:t>Perguruan</w:t>
        </w:r>
        <w:proofErr w:type="spellEnd"/>
        <w:r>
          <w:t xml:space="preserve"> Tinggi</w:t>
        </w:r>
      </w:ins>
    </w:p>
    <w:p w14:paraId="6B44D628" w14:textId="37E32DA2" w:rsidR="00341529" w:rsidRDefault="00341529" w:rsidP="00341529">
      <w:pPr>
        <w:ind w:left="360"/>
        <w:rPr>
          <w:ins w:id="2" w:author="Renni Anggraini" w:date="2021-04-08T15:47:00Z"/>
        </w:rPr>
      </w:pPr>
    </w:p>
    <w:p w14:paraId="215A83F5" w14:textId="34D42B0E" w:rsidR="00341529" w:rsidRDefault="00341529" w:rsidP="00341529">
      <w:pPr>
        <w:ind w:left="360"/>
        <w:rPr>
          <w:ins w:id="3" w:author="Renni Anggraini" w:date="2021-04-08T15:48:00Z"/>
        </w:rPr>
      </w:pPr>
      <w:proofErr w:type="spellStart"/>
      <w:ins w:id="4" w:author="Renni Anggraini" w:date="2021-04-08T15:47:00Z">
        <w:r>
          <w:t>Syukur</w:t>
        </w:r>
        <w:proofErr w:type="spellEnd"/>
        <w:r>
          <w:t xml:space="preserve"> alhamdulillah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hadirat</w:t>
        </w:r>
        <w:proofErr w:type="spellEnd"/>
        <w:r>
          <w:t xml:space="preserve"> Al</w:t>
        </w:r>
      </w:ins>
      <w:ins w:id="5" w:author="Renni Anggraini" w:date="2021-04-08T15:48:00Z">
        <w:r>
          <w:t xml:space="preserve">lah SWT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shalawat</w:t>
        </w:r>
        <w:proofErr w:type="spellEnd"/>
        <w:r>
          <w:t xml:space="preserve"> </w:t>
        </w:r>
        <w:proofErr w:type="spellStart"/>
        <w:r>
          <w:t>beriring</w:t>
        </w:r>
        <w:proofErr w:type="spellEnd"/>
        <w:r>
          <w:t xml:space="preserve"> </w:t>
        </w:r>
        <w:proofErr w:type="spellStart"/>
        <w:r>
          <w:t>salam</w:t>
        </w:r>
        <w:proofErr w:type="spellEnd"/>
        <w:r>
          <w:t xml:space="preserve"> </w:t>
        </w:r>
        <w:proofErr w:type="spellStart"/>
        <w:r>
          <w:t>kita</w:t>
        </w:r>
        <w:proofErr w:type="spellEnd"/>
        <w:r>
          <w:t xml:space="preserve"> </w:t>
        </w:r>
        <w:proofErr w:type="spellStart"/>
        <w:r>
          <w:t>panjatkan</w:t>
        </w:r>
        <w:proofErr w:type="spellEnd"/>
        <w:r>
          <w:t xml:space="preserve"> </w:t>
        </w:r>
        <w:proofErr w:type="spellStart"/>
        <w:r>
          <w:t>kepada</w:t>
        </w:r>
        <w:proofErr w:type="spellEnd"/>
        <w:r>
          <w:t xml:space="preserve"> Nabi Muhammad SAW.</w:t>
        </w:r>
      </w:ins>
    </w:p>
    <w:p w14:paraId="4A848257" w14:textId="58891DAB" w:rsidR="00341529" w:rsidRDefault="00341529" w:rsidP="00341529">
      <w:pPr>
        <w:ind w:left="360"/>
        <w:rPr>
          <w:ins w:id="6" w:author="Renni Anggraini" w:date="2021-04-08T15:48:00Z"/>
        </w:rPr>
      </w:pPr>
    </w:p>
    <w:p w14:paraId="0BB91F33" w14:textId="77777777" w:rsidR="00341529" w:rsidRDefault="00341529" w:rsidP="00341529">
      <w:pPr>
        <w:ind w:left="360"/>
        <w:rPr>
          <w:ins w:id="7" w:author="Renni Anggraini" w:date="2021-04-08T15:53:00Z"/>
        </w:rPr>
      </w:pPr>
      <w:proofErr w:type="spellStart"/>
      <w:ins w:id="8" w:author="Renni Anggraini" w:date="2021-04-08T15:50:00Z">
        <w:r>
          <w:t>S</w:t>
        </w:r>
      </w:ins>
      <w:ins w:id="9" w:author="Renni Anggraini" w:date="2021-04-08T15:48:00Z">
        <w:r>
          <w:t>ejak</w:t>
        </w:r>
        <w:proofErr w:type="spellEnd"/>
        <w:r>
          <w:t xml:space="preserve"> </w:t>
        </w:r>
      </w:ins>
      <w:proofErr w:type="spellStart"/>
      <w:ins w:id="10" w:author="Renni Anggraini" w:date="2021-04-08T15:49:00Z">
        <w:r>
          <w:t>a</w:t>
        </w:r>
      </w:ins>
      <w:ins w:id="11" w:author="Renni Anggraini" w:date="2021-04-08T15:50:00Z">
        <w:r>
          <w:t>wal</w:t>
        </w:r>
        <w:proofErr w:type="spellEnd"/>
        <w:r>
          <w:t xml:space="preserve"> </w:t>
        </w:r>
        <w:proofErr w:type="spellStart"/>
        <w:r>
          <w:t>tahun</w:t>
        </w:r>
        <w:proofErr w:type="spellEnd"/>
        <w:r>
          <w:t xml:space="preserve"> 2020,</w:t>
        </w:r>
      </w:ins>
      <w:ins w:id="12" w:author="Renni Anggraini" w:date="2021-04-08T15:49:00Z">
        <w:r>
          <w:t xml:space="preserve"> Indonesia </w:t>
        </w:r>
        <w:proofErr w:type="spellStart"/>
        <w:r>
          <w:t>termasuk</w:t>
        </w:r>
        <w:proofErr w:type="spellEnd"/>
        <w:r>
          <w:t xml:space="preserve"> salah </w:t>
        </w:r>
        <w:proofErr w:type="spellStart"/>
        <w:r>
          <w:t>satu</w:t>
        </w:r>
        <w:proofErr w:type="spellEnd"/>
        <w:r>
          <w:t xml:space="preserve"> negara yang </w:t>
        </w:r>
        <w:proofErr w:type="spellStart"/>
        <w:r>
          <w:t>terkena</w:t>
        </w:r>
        <w:proofErr w:type="spellEnd"/>
        <w:r>
          <w:t xml:space="preserve"> </w:t>
        </w:r>
        <w:proofErr w:type="spellStart"/>
        <w:r>
          <w:t>dampak</w:t>
        </w:r>
        <w:proofErr w:type="spellEnd"/>
        <w:r>
          <w:t xml:space="preserve"> </w:t>
        </w:r>
        <w:proofErr w:type="spellStart"/>
        <w:r>
          <w:t>pandemi</w:t>
        </w:r>
      </w:ins>
      <w:proofErr w:type="spellEnd"/>
      <w:ins w:id="13" w:author="Renni Anggraini" w:date="2021-04-08T15:50:00Z">
        <w:r>
          <w:t xml:space="preserve"> Covid-19. 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menyebabkan</w:t>
        </w:r>
        <w:proofErr w:type="spellEnd"/>
        <w:r>
          <w:t xml:space="preserve"> </w:t>
        </w:r>
        <w:proofErr w:type="spellStart"/>
        <w:r>
          <w:t>kita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beradaptasi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situasi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, </w:t>
        </w:r>
        <w:proofErr w:type="spellStart"/>
        <w:r>
          <w:t>termasuk</w:t>
        </w:r>
        <w:proofErr w:type="spellEnd"/>
        <w:r>
          <w:t xml:space="preserve"> </w:t>
        </w:r>
        <w:proofErr w:type="spellStart"/>
        <w:r>
          <w:t>lingkungan</w:t>
        </w:r>
        <w:proofErr w:type="spellEnd"/>
        <w:r>
          <w:t xml:space="preserve"> </w:t>
        </w:r>
      </w:ins>
      <w:proofErr w:type="spellStart"/>
      <w:ins w:id="14" w:author="Renni Anggraini" w:date="2021-04-08T15:51:00Z">
        <w:r>
          <w:t>pendidikan</w:t>
        </w:r>
        <w:proofErr w:type="spellEnd"/>
        <w:r>
          <w:t xml:space="preserve"> di </w:t>
        </w:r>
        <w:proofErr w:type="spellStart"/>
        <w:r>
          <w:t>Perguruan</w:t>
        </w:r>
        <w:proofErr w:type="spellEnd"/>
        <w:r>
          <w:t xml:space="preserve"> Tinggi. Proses </w:t>
        </w:r>
        <w:proofErr w:type="spellStart"/>
        <w:r>
          <w:t>belajar</w:t>
        </w:r>
        <w:proofErr w:type="spellEnd"/>
        <w:r>
          <w:t xml:space="preserve"> </w:t>
        </w:r>
        <w:proofErr w:type="spellStart"/>
        <w:r>
          <w:t>mengajar</w:t>
        </w:r>
        <w:proofErr w:type="spellEnd"/>
        <w:r>
          <w:t xml:space="preserve"> (PBM)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terhambat</w:t>
        </w:r>
        <w:proofErr w:type="spellEnd"/>
        <w:r>
          <w:t xml:space="preserve">, </w:t>
        </w:r>
        <w:proofErr w:type="spellStart"/>
        <w:r>
          <w:t>tidak</w:t>
        </w:r>
      </w:ins>
      <w:proofErr w:type="spellEnd"/>
      <w:ins w:id="15" w:author="Renni Anggraini" w:date="2021-04-08T15:52:00Z"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PBM </w:t>
        </w:r>
        <w:proofErr w:type="spellStart"/>
        <w:r>
          <w:t>tatap</w:t>
        </w:r>
        <w:proofErr w:type="spellEnd"/>
        <w:r>
          <w:t xml:space="preserve"> </w:t>
        </w:r>
        <w:proofErr w:type="spellStart"/>
        <w:r>
          <w:t>muka</w:t>
        </w:r>
        <w:proofErr w:type="spellEnd"/>
        <w:r>
          <w:t xml:space="preserve"> di </w:t>
        </w:r>
        <w:proofErr w:type="spellStart"/>
        <w:r>
          <w:t>kelas</w:t>
        </w:r>
        <w:proofErr w:type="spellEnd"/>
        <w:r>
          <w:t xml:space="preserve">. Banyak </w:t>
        </w:r>
        <w:proofErr w:type="spellStart"/>
        <w:r>
          <w:t>cara</w:t>
        </w:r>
        <w:proofErr w:type="spellEnd"/>
        <w:r>
          <w:t xml:space="preserve"> yang </w:t>
        </w:r>
        <w:proofErr w:type="spellStart"/>
        <w:r>
          <w:t>perlu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sehingga</w:t>
        </w:r>
        <w:proofErr w:type="spellEnd"/>
        <w:r>
          <w:t xml:space="preserve"> PBM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berjalan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lancer. Salah </w:t>
        </w:r>
        <w:proofErr w:type="spellStart"/>
        <w:r>
          <w:t>satunya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deng</w:t>
        </w:r>
      </w:ins>
      <w:ins w:id="16" w:author="Renni Anggraini" w:date="2021-04-08T15:53:00Z">
        <w:r>
          <w:t>an</w:t>
        </w:r>
        <w:proofErr w:type="spellEnd"/>
        <w:r>
          <w:t xml:space="preserve"> </w:t>
        </w:r>
        <w:proofErr w:type="spellStart"/>
        <w:r>
          <w:t>mengajar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daring (online) dan luring (offline).</w:t>
        </w:r>
      </w:ins>
    </w:p>
    <w:p w14:paraId="78A33CB0" w14:textId="77777777" w:rsidR="00341529" w:rsidRDefault="00341529" w:rsidP="00341529">
      <w:pPr>
        <w:ind w:left="360"/>
        <w:rPr>
          <w:ins w:id="17" w:author="Renni Anggraini" w:date="2021-04-08T15:53:00Z"/>
        </w:rPr>
      </w:pPr>
    </w:p>
    <w:p w14:paraId="080722B2" w14:textId="77777777" w:rsidR="00341529" w:rsidRDefault="00341529" w:rsidP="00341529">
      <w:pPr>
        <w:ind w:left="360"/>
        <w:rPr>
          <w:ins w:id="18" w:author="Renni Anggraini" w:date="2021-04-08T15:55:00Z"/>
        </w:rPr>
      </w:pPr>
      <w:proofErr w:type="spellStart"/>
      <w:ins w:id="19" w:author="Renni Anggraini" w:date="2021-04-08T15:53:00Z">
        <w:r>
          <w:t>Buku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membahas</w:t>
        </w:r>
        <w:proofErr w:type="spellEnd"/>
        <w:r>
          <w:t xml:space="preserve"> </w:t>
        </w:r>
        <w:proofErr w:type="spellStart"/>
        <w:r>
          <w:t>bagaimana</w:t>
        </w:r>
        <w:proofErr w:type="spellEnd"/>
        <w:r>
          <w:t xml:space="preserve"> </w:t>
        </w:r>
      </w:ins>
      <w:proofErr w:type="spellStart"/>
      <w:ins w:id="20" w:author="Renni Anggraini" w:date="2021-04-08T15:54:00Z">
        <w:r>
          <w:t>jurus-jurus</w:t>
        </w:r>
        <w:proofErr w:type="spellEnd"/>
        <w:r>
          <w:t xml:space="preserve"> </w:t>
        </w:r>
        <w:proofErr w:type="spellStart"/>
        <w:r>
          <w:t>jitu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mengajar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daring dan luring,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kepada</w:t>
        </w:r>
        <w:proofErr w:type="spellEnd"/>
        <w:r>
          <w:t xml:space="preserve"> </w:t>
        </w:r>
        <w:proofErr w:type="spellStart"/>
        <w:r>
          <w:t>dosen-dosen</w:t>
        </w:r>
      </w:ins>
      <w:proofErr w:type="spellEnd"/>
      <w:ins w:id="21" w:author="Renni Anggraini" w:date="2021-04-08T15:55:00Z"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mahasiswa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bosan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keadaan</w:t>
        </w:r>
        <w:proofErr w:type="spellEnd"/>
        <w:r>
          <w:t xml:space="preserve"> </w:t>
        </w:r>
        <w:proofErr w:type="spellStart"/>
        <w:r>
          <w:t>pandemi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>.</w:t>
        </w:r>
      </w:ins>
    </w:p>
    <w:p w14:paraId="422293EE" w14:textId="77777777" w:rsidR="00341529" w:rsidRDefault="00341529" w:rsidP="00341529">
      <w:pPr>
        <w:ind w:left="360"/>
        <w:rPr>
          <w:ins w:id="22" w:author="Renni Anggraini" w:date="2021-04-08T15:55:00Z"/>
        </w:rPr>
      </w:pPr>
    </w:p>
    <w:p w14:paraId="1F440FB3" w14:textId="6CCC2E2B" w:rsidR="00341529" w:rsidRDefault="00341529" w:rsidP="00341529">
      <w:pPr>
        <w:ind w:left="360"/>
        <w:rPr>
          <w:ins w:id="23" w:author="Renni Anggraini" w:date="2021-04-08T15:58:00Z"/>
        </w:rPr>
      </w:pPr>
      <w:proofErr w:type="spellStart"/>
      <w:ins w:id="24" w:author="Renni Anggraini" w:date="2021-04-08T15:55:00Z">
        <w:r>
          <w:t>Sistematika</w:t>
        </w:r>
        <w:proofErr w:type="spellEnd"/>
        <w:r>
          <w:t xml:space="preserve"> </w:t>
        </w:r>
        <w:proofErr w:type="spellStart"/>
        <w:r>
          <w:t>buku</w:t>
        </w:r>
        <w:proofErr w:type="spellEnd"/>
        <w:r>
          <w:t xml:space="preserve">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4 </w:t>
        </w:r>
        <w:proofErr w:type="spellStart"/>
        <w:r>
          <w:t>bab</w:t>
        </w:r>
        <w:proofErr w:type="spellEnd"/>
        <w:r>
          <w:t xml:space="preserve">, </w:t>
        </w:r>
        <w:proofErr w:type="spellStart"/>
        <w:r>
          <w:t>yaitu</w:t>
        </w:r>
        <w:proofErr w:type="spellEnd"/>
        <w:r>
          <w:t xml:space="preserve">: </w:t>
        </w:r>
        <w:proofErr w:type="spellStart"/>
        <w:r>
          <w:t>Pendahulua</w:t>
        </w:r>
      </w:ins>
      <w:ins w:id="25" w:author="Renni Anggraini" w:date="2021-04-08T15:56:00Z">
        <w:r>
          <w:t>n</w:t>
        </w:r>
        <w:proofErr w:type="spellEnd"/>
        <w:r>
          <w:t xml:space="preserve">,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(PBM) di </w:t>
        </w:r>
        <w:proofErr w:type="spellStart"/>
        <w:r>
          <w:t>kelas</w:t>
        </w:r>
        <w:proofErr w:type="spellEnd"/>
        <w:r>
          <w:t xml:space="preserve">, </w:t>
        </w:r>
      </w:ins>
      <w:ins w:id="26" w:author="Renni Anggraini" w:date="2021-04-08T15:57:00Z">
        <w:r w:rsidR="00C3609C">
          <w:t xml:space="preserve">Media </w:t>
        </w:r>
        <w:proofErr w:type="spellStart"/>
        <w:r w:rsidR="00C3609C">
          <w:t>pembelajaran</w:t>
        </w:r>
        <w:proofErr w:type="spellEnd"/>
        <w:r w:rsidR="00C3609C">
          <w:t xml:space="preserve"> daring </w:t>
        </w:r>
        <w:proofErr w:type="spellStart"/>
        <w:r w:rsidR="00C3609C">
          <w:t>dengan</w:t>
        </w:r>
        <w:proofErr w:type="spellEnd"/>
        <w:r w:rsidR="00C3609C">
          <w:t xml:space="preserve"> </w:t>
        </w:r>
        <w:proofErr w:type="spellStart"/>
        <w:r w:rsidR="00C3609C">
          <w:t>menggunakan</w:t>
        </w:r>
        <w:proofErr w:type="spellEnd"/>
        <w:r w:rsidR="00C3609C">
          <w:t xml:space="preserve"> e-learning, </w:t>
        </w:r>
        <w:proofErr w:type="spellStart"/>
        <w:r w:rsidR="00C3609C">
          <w:t>Tanggapan</w:t>
        </w:r>
        <w:proofErr w:type="spellEnd"/>
        <w:r w:rsidR="00C3609C">
          <w:t xml:space="preserve"> </w:t>
        </w:r>
        <w:proofErr w:type="spellStart"/>
        <w:r w:rsidR="00C3609C">
          <w:t>mahasiswa</w:t>
        </w:r>
        <w:proofErr w:type="spellEnd"/>
        <w:r w:rsidR="00C3609C">
          <w:t xml:space="preserve"> </w:t>
        </w:r>
        <w:proofErr w:type="spellStart"/>
        <w:r w:rsidR="00C3609C">
          <w:t>terhadap</w:t>
        </w:r>
        <w:proofErr w:type="spellEnd"/>
        <w:r w:rsidR="00C3609C">
          <w:t xml:space="preserve"> PBM</w:t>
        </w:r>
      </w:ins>
      <w:ins w:id="27" w:author="Renni Anggraini" w:date="2021-04-08T15:58:00Z">
        <w:r w:rsidR="00C3609C">
          <w:t xml:space="preserve"> daring dan luring.</w:t>
        </w:r>
      </w:ins>
    </w:p>
    <w:p w14:paraId="701422A7" w14:textId="4F824466" w:rsidR="00C3609C" w:rsidRDefault="00C3609C" w:rsidP="00341529">
      <w:pPr>
        <w:ind w:left="360"/>
        <w:rPr>
          <w:ins w:id="28" w:author="Renni Anggraini" w:date="2021-04-08T15:58:00Z"/>
        </w:rPr>
      </w:pPr>
    </w:p>
    <w:p w14:paraId="5386CDE7" w14:textId="7A28BC08" w:rsidR="00C3609C" w:rsidRDefault="00C3609C" w:rsidP="00341529">
      <w:pPr>
        <w:ind w:left="360"/>
        <w:rPr>
          <w:ins w:id="29" w:author="Renni Anggraini" w:date="2021-04-08T15:48:00Z"/>
        </w:rPr>
      </w:pPr>
      <w:proofErr w:type="spellStart"/>
      <w:ins w:id="30" w:author="Renni Anggraini" w:date="2021-04-08T15:58:00Z">
        <w:r>
          <w:t>Buku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ditulis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kalimat</w:t>
        </w:r>
        <w:proofErr w:type="spellEnd"/>
        <w:r>
          <w:t xml:space="preserve"> </w:t>
        </w:r>
        <w:proofErr w:type="spellStart"/>
        <w:r>
          <w:t>akademik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membosankan</w:t>
        </w:r>
        <w:proofErr w:type="spellEnd"/>
        <w:r>
          <w:t xml:space="preserve"> </w:t>
        </w:r>
        <w:proofErr w:type="spellStart"/>
        <w:r>
          <w:t>diikuti</w:t>
        </w:r>
        <w:proofErr w:type="spellEnd"/>
        <w:r>
          <w:t xml:space="preserve"> </w:t>
        </w:r>
      </w:ins>
      <w:proofErr w:type="spellStart"/>
      <w:ins w:id="31" w:author="Renni Anggraini" w:date="2021-04-08T15:59:00Z">
        <w:r>
          <w:t>dengan</w:t>
        </w:r>
        <w:proofErr w:type="spellEnd"/>
        <w:r>
          <w:t xml:space="preserve"> </w:t>
        </w:r>
        <w:proofErr w:type="spellStart"/>
        <w:r>
          <w:t>penjelasan</w:t>
        </w:r>
        <w:proofErr w:type="spellEnd"/>
        <w:r>
          <w:t xml:space="preserve"> </w:t>
        </w:r>
        <w:proofErr w:type="spellStart"/>
        <w:r>
          <w:t>mengenai</w:t>
        </w:r>
        <w:proofErr w:type="spellEnd"/>
        <w:r>
          <w:t xml:space="preserve"> </w:t>
        </w:r>
        <w:proofErr w:type="spellStart"/>
        <w:r>
          <w:t>jurus-jurus</w:t>
        </w:r>
        <w:proofErr w:type="spellEnd"/>
        <w:r>
          <w:t xml:space="preserve"> yang </w:t>
        </w:r>
        <w:proofErr w:type="spellStart"/>
        <w:r>
          <w:t>dijalankan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kedua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. </w:t>
        </w:r>
        <w:proofErr w:type="spellStart"/>
        <w:r>
          <w:t>Diharapkan</w:t>
        </w:r>
        <w:proofErr w:type="spellEnd"/>
        <w:r>
          <w:t xml:space="preserve"> </w:t>
        </w:r>
        <w:proofErr w:type="spellStart"/>
        <w:r>
          <w:t>buku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bukan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diterima</w:t>
        </w:r>
        <w:proofErr w:type="spellEnd"/>
        <w:r>
          <w:t xml:space="preserve"> oleh </w:t>
        </w:r>
        <w:proofErr w:type="spellStart"/>
        <w:r>
          <w:t>kalangan</w:t>
        </w:r>
        <w:proofErr w:type="spellEnd"/>
        <w:r>
          <w:t xml:space="preserve"> </w:t>
        </w:r>
        <w:proofErr w:type="spellStart"/>
        <w:r>
          <w:t>ak</w:t>
        </w:r>
      </w:ins>
      <w:ins w:id="32" w:author="Renni Anggraini" w:date="2021-04-08T16:00:00Z">
        <w:r>
          <w:t>ademisi</w:t>
        </w:r>
        <w:proofErr w:type="spellEnd"/>
        <w:r>
          <w:t xml:space="preserve">, </w:t>
        </w:r>
        <w:proofErr w:type="spellStart"/>
        <w:r>
          <w:t>tapi</w:t>
        </w:r>
        <w:proofErr w:type="spellEnd"/>
        <w:r>
          <w:t xml:space="preserve"> juga </w:t>
        </w:r>
      </w:ins>
      <w:proofErr w:type="spellStart"/>
      <w:ins w:id="33" w:author="Renni Anggraini" w:date="2021-04-08T15:59:00Z">
        <w:r>
          <w:t>dapat</w:t>
        </w:r>
        <w:proofErr w:type="spellEnd"/>
        <w:r>
          <w:t xml:space="preserve"> </w:t>
        </w:r>
        <w:proofErr w:type="spellStart"/>
        <w:r>
          <w:t>diterima</w:t>
        </w:r>
        <w:proofErr w:type="spellEnd"/>
        <w:r>
          <w:t xml:space="preserve"> oleh </w:t>
        </w:r>
        <w:proofErr w:type="spellStart"/>
        <w:r>
          <w:t>semua</w:t>
        </w:r>
        <w:proofErr w:type="spellEnd"/>
        <w:r>
          <w:t xml:space="preserve"> </w:t>
        </w:r>
        <w:proofErr w:type="spellStart"/>
        <w:r>
          <w:t>pembaca</w:t>
        </w:r>
      </w:ins>
      <w:proofErr w:type="spellEnd"/>
      <w:ins w:id="34" w:author="Renni Anggraini" w:date="2021-04-08T16:00:00Z">
        <w:r>
          <w:t>.</w:t>
        </w:r>
      </w:ins>
    </w:p>
    <w:p w14:paraId="59FC0838" w14:textId="77777777" w:rsidR="00341529" w:rsidRDefault="00341529" w:rsidP="00341529">
      <w:pPr>
        <w:ind w:left="360"/>
        <w:pPrChange w:id="35" w:author="Renni Anggraini" w:date="2021-04-08T15:47:00Z">
          <w:pPr/>
        </w:pPrChange>
      </w:pPr>
    </w:p>
    <w:p w14:paraId="02B9DA96" w14:textId="77777777" w:rsidR="00F1406B" w:rsidRDefault="00F1406B"/>
    <w:p w14:paraId="2F035182" w14:textId="77777777" w:rsidR="00F1406B" w:rsidRDefault="00F1406B"/>
    <w:p w14:paraId="2D5AB7BB" w14:textId="77777777" w:rsidR="00F1406B" w:rsidRDefault="00F1406B"/>
    <w:p w14:paraId="0C4740B3" w14:textId="77777777" w:rsidR="00F1406B" w:rsidRDefault="00F1406B"/>
    <w:p w14:paraId="2489DC9C" w14:textId="77777777" w:rsidR="00F1406B" w:rsidRDefault="00F1406B"/>
    <w:p w14:paraId="57E10E62" w14:textId="77777777" w:rsidR="00F1406B" w:rsidRDefault="00F1406B"/>
    <w:p w14:paraId="6FF1AAE7" w14:textId="77777777" w:rsidR="00F1406B" w:rsidRDefault="00F1406B"/>
    <w:p w14:paraId="25364FF0" w14:textId="77777777" w:rsidR="00F1406B" w:rsidRDefault="00F1406B"/>
    <w:p w14:paraId="2FA572F2" w14:textId="77777777" w:rsidR="00F1406B" w:rsidRDefault="00F1406B"/>
    <w:p w14:paraId="79376FB3" w14:textId="77777777" w:rsidR="00F1406B" w:rsidRDefault="00F1406B"/>
    <w:p w14:paraId="5EC5124C" w14:textId="77777777" w:rsidR="00F1406B" w:rsidRDefault="00F1406B"/>
    <w:p w14:paraId="495BD995" w14:textId="77777777" w:rsidR="00F1406B" w:rsidRDefault="00F1406B"/>
    <w:p w14:paraId="63B6F927" w14:textId="77777777" w:rsidR="00F1406B" w:rsidRDefault="00F1406B"/>
    <w:p w14:paraId="7D8126B4" w14:textId="77777777" w:rsidR="00F1406B" w:rsidRDefault="00F1406B"/>
    <w:p w14:paraId="5EB6C9EA" w14:textId="77777777" w:rsidR="00F1406B" w:rsidRDefault="00F1406B"/>
    <w:p w14:paraId="256D0009" w14:textId="77777777" w:rsidR="00F1406B" w:rsidRDefault="00F1406B"/>
    <w:p w14:paraId="61A70D91" w14:textId="77777777" w:rsidR="00F1406B" w:rsidRDefault="00F1406B"/>
    <w:p w14:paraId="60C06BA2" w14:textId="77777777" w:rsidR="00F1406B" w:rsidRDefault="00F1406B"/>
    <w:p w14:paraId="50EE1EA3" w14:textId="77777777" w:rsidR="00F1406B" w:rsidRDefault="00F1406B"/>
    <w:p w14:paraId="5A1A258F" w14:textId="77777777" w:rsidR="00F1406B" w:rsidRDefault="00F1406B"/>
    <w:p w14:paraId="381FD0B1" w14:textId="77777777" w:rsidR="00F1406B" w:rsidRDefault="00F1406B"/>
    <w:p w14:paraId="3795E5CD" w14:textId="77777777" w:rsidR="00F1406B" w:rsidRDefault="00F1406B"/>
    <w:p w14:paraId="0C9DB89A" w14:textId="77777777" w:rsidR="00F1406B" w:rsidRDefault="00F1406B"/>
    <w:p w14:paraId="19BF983B" w14:textId="77777777" w:rsidR="00F1406B" w:rsidRDefault="00F1406B"/>
    <w:p w14:paraId="663FD05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FD1"/>
    <w:multiLevelType w:val="hybridMultilevel"/>
    <w:tmpl w:val="51827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ni Anggraini">
    <w15:presenceInfo w15:providerId="Windows Live" w15:userId="f1e43ec1bab86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41529"/>
    <w:rsid w:val="0042167F"/>
    <w:rsid w:val="008110F1"/>
    <w:rsid w:val="00924DF5"/>
    <w:rsid w:val="00C3609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A53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Renni Anggraini</cp:lastModifiedBy>
  <cp:revision>3</cp:revision>
  <dcterms:created xsi:type="dcterms:W3CDTF">2021-04-08T08:37:00Z</dcterms:created>
  <dcterms:modified xsi:type="dcterms:W3CDTF">2021-04-08T09:00:00Z</dcterms:modified>
</cp:coreProperties>
</file>