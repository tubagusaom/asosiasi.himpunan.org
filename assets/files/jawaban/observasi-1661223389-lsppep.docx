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0" w:author="Dodi Suprihanto" w:date="2022-08-23T11:41:00Z">
              <w:r w:rsidR="004B6BF7">
                <w:rPr>
                  <w:rFonts w:ascii="Times New Roman" w:eastAsia="Times New Roman" w:hAnsi="Times New Roman" w:cs="Times New Roman"/>
                  <w:szCs w:val="24"/>
                </w:rPr>
                <w:t>kstrim</w:t>
              </w:r>
            </w:ins>
            <w:proofErr w:type="spellEnd"/>
            <w:del w:id="1" w:author="Dodi Suprihanto" w:date="2022-08-23T11:42:00Z">
              <w:r w:rsidRPr="00EC6F38" w:rsidDel="004B6BF7">
                <w:rPr>
                  <w:rFonts w:ascii="Times New Roman" w:eastAsia="Times New Roman" w:hAnsi="Times New Roman" w:cs="Times New Roman"/>
                  <w:szCs w:val="24"/>
                </w:rPr>
                <w:delText>xtream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" w:author="Dodi Suprihanto" w:date="2022-08-23T11:42:00Z">
              <w:r w:rsidRPr="00EC6F38" w:rsidDel="004B6BF7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" w:author="Dodi Suprihanto" w:date="2022-08-23T11:48:00Z">
              <w:r w:rsidR="004B6BF7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4" w:author="Dodi Suprihanto" w:date="2022-08-23T11:48:00Z">
              <w:r w:rsidRPr="00EC6F38" w:rsidDel="004B6BF7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" w:author="Dodi Suprihanto" w:date="2022-08-23T11:48:00Z">
              <w:r w:rsidR="004B6BF7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6" w:author="Dodi Suprihanto" w:date="2022-08-23T11:48:00Z">
              <w:r w:rsidRPr="00EC6F38" w:rsidDel="004B6BF7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</w:t>
            </w:r>
            <w:ins w:id="7" w:author="Dodi Suprihanto" w:date="2022-08-23T11:43:00Z">
              <w:r w:rsidR="004B6BF7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8" w:author="Dodi Suprihanto" w:date="2022-08-23T11:43:00Z">
              <w:r w:rsidRPr="00EC6F38" w:rsidDel="004B6BF7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9" w:author="Dodi Suprihanto" w:date="2022-08-23T11:43:00Z">
              <w:r w:rsidR="004B6BF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" w:author="Dodi Suprihanto" w:date="2022-08-23T11:44:00Z">
              <w:r w:rsidRPr="00EC6F38" w:rsidDel="004B6BF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11" w:author="Dodi Suprihanto" w:date="2022-08-23T11:44:00Z">
              <w:r w:rsidRPr="00EC6F38" w:rsidDel="004B6BF7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2" w:author="Dodi Suprihanto" w:date="2022-08-23T11:44:00Z">
              <w:r w:rsidRPr="00EC6F38" w:rsidDel="004B6BF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3" w:author="Dodi Suprihanto" w:date="2022-08-23T11:44:00Z">
              <w:r w:rsidRPr="00EC6F38" w:rsidDel="004B6BF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4" w:author="Dodi Suprihanto" w:date="2022-08-23T11:45:00Z">
              <w:r w:rsidR="004B6BF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5" w:author="Dodi Suprihanto" w:date="2022-08-23T11:45:00Z">
              <w:r w:rsidRPr="00EC6F38" w:rsidDel="004B6BF7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16" w:author="Dodi Suprihanto" w:date="2022-08-23T11:45:00Z">
              <w:r w:rsidR="004B6BF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17" w:author="Dodi Suprihanto" w:date="2022-08-23T11:46:00Z">
              <w:r w:rsidR="004B6BF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8" w:author="Dodi Suprihanto" w:date="2022-08-23T11:46:00Z">
              <w:r w:rsidR="004B6BF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9" w:author="Dodi Suprihanto" w:date="2022-08-23T11:46:00Z">
              <w:r w:rsidRPr="00EC6F38" w:rsidDel="004B6BF7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0" w:author="Dodi Suprihanto" w:date="2022-08-23T11:46:00Z">
              <w:r w:rsidR="004B6BF7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  <w:proofErr w:type="spellEnd"/>
              <w:r w:rsidR="004B6BF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1" w:author="Dodi Suprihanto" w:date="2022-08-23T11:46:00Z">
              <w:r w:rsidRPr="00EC6F38" w:rsidDel="004B6BF7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2" w:author="Dodi Suprihanto" w:date="2022-08-23T11:46:00Z">
              <w:r w:rsidRPr="00EC6F38" w:rsidDel="004B6BF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</w:t>
            </w:r>
            <w:ins w:id="23" w:author="Dodi Suprihanto" w:date="2022-08-23T11:47:00Z">
              <w:r w:rsidR="004B6BF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4" w:author="Dodi Suprihanto" w:date="2022-08-23T11:47:00Z">
              <w:r w:rsidRPr="00EC6F38" w:rsidDel="004B6BF7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25" w:author="Dodi Suprihanto" w:date="2022-08-23T11:47:00Z">
              <w:r w:rsidR="004B6BF7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4B6BF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26" w:author="Dodi Suprihanto" w:date="2022-08-23T11:47:00Z">
              <w:r w:rsidR="004B6BF7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7" w:author="Dodi Suprihanto" w:date="2022-08-23T11:47:00Z">
              <w:r w:rsidR="004B6BF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8" w:author="Dodi Suprihanto" w:date="2022-08-23T11:47:00Z">
              <w:r w:rsidRPr="00EC6F38" w:rsidDel="004B6BF7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29" w:author="Dodi Suprihanto" w:date="2022-08-23T11:47:00Z">
              <w:r w:rsidRPr="00EC6F38" w:rsidDel="004B6BF7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0" w:author="Dodi Suprihanto" w:date="2022-08-23T11:47:00Z">
              <w:r w:rsidRPr="00EC6F38" w:rsidDel="004B6BF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ins w:id="31" w:author="Dodi Suprihanto" w:date="2022-08-23T11:47:00Z">
              <w:r w:rsidR="004B6BF7">
                <w:rPr>
                  <w:rFonts w:ascii="Times New Roman" w:eastAsia="Times New Roman" w:hAnsi="Times New Roman" w:cs="Times New Roman"/>
                  <w:szCs w:val="24"/>
                </w:rPr>
                <w:t>kasikan</w:t>
              </w:r>
            </w:ins>
            <w:proofErr w:type="spellEnd"/>
            <w:del w:id="32" w:author="Dodi Suprihanto" w:date="2022-08-23T11:47:00Z">
              <w:r w:rsidRPr="00EC6F38" w:rsidDel="004B6BF7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3" w:author="Dodi Suprihanto" w:date="2022-08-23T11:48:00Z">
              <w:r w:rsidR="004B6BF7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34" w:author="Dodi Suprihanto" w:date="2022-08-23T11:48:00Z">
              <w:r w:rsidRPr="00EC6F38" w:rsidDel="004B6BF7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5" w:author="Dodi Suprihanto" w:date="2022-08-23T11:48:00Z">
              <w:r w:rsidR="004B6BF7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36" w:author="Dodi Suprihanto" w:date="2022-08-23T11:48:00Z">
              <w:r w:rsidRPr="00EC6F38" w:rsidDel="004B6BF7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7" w:author="Dodi Suprihanto" w:date="2022-08-23T11:48:00Z">
              <w:r w:rsidR="004B6BF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38" w:author="Dodi Suprihanto" w:date="2022-08-23T11:48:00Z">
              <w:r w:rsidRPr="00EC6F38" w:rsidDel="004B6BF7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39" w:author="Dodi Suprihanto" w:date="2022-08-23T11:48:00Z">
              <w:r w:rsidR="004B6BF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40" w:author="Dodi Suprihanto" w:date="2022-08-23T11:48:00Z">
              <w:r w:rsidRPr="00EC6F38" w:rsidDel="004B6BF7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1" w:author="Dodi Suprihanto" w:date="2022-08-23T11:48:00Z">
              <w:r w:rsidRPr="00EC6F38" w:rsidDel="004B6BF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42" w:author="Dodi Suprihanto" w:date="2022-08-23T11:48:00Z">
              <w:r w:rsidR="004B6BF7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3" w:author="Dodi Suprihanto" w:date="2022-08-23T11:49:00Z">
              <w:r w:rsidRPr="00EC6F38" w:rsidDel="004B6BF7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44" w:author="Dodi Suprihanto" w:date="2022-08-23T11:49:00Z">
              <w:r w:rsidR="004B6BF7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45" w:author="Dodi Suprihanto" w:date="2022-08-23T11:49:00Z">
              <w:r w:rsidRPr="00EC6F38" w:rsidDel="004B6BF7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46" w:author="Dodi Suprihanto" w:date="2022-08-23T11:49:00Z">
              <w:r w:rsidRPr="00EC6F38" w:rsidDel="004B6BF7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7" w:author="Dodi Suprihanto" w:date="2022-08-23T11:49:00Z">
              <w:r w:rsidRPr="00EC6F38" w:rsidDel="004B6BF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48" w:author="Dodi Suprihanto" w:date="2022-08-23T11:49:00Z">
              <w:r w:rsidR="004B6BF7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49" w:author="Dodi Suprihanto" w:date="2022-08-23T11:49:00Z">
              <w:r w:rsidRPr="00EC6F38" w:rsidDel="004B6BF7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ins w:id="50" w:author="Dodi Suprihanto" w:date="2022-08-23T11:50:00Z">
              <w:r w:rsidR="004B6BF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B6BF7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1" w:author="Dodi Suprihanto" w:date="2022-08-23T11:50:00Z">
              <w:r w:rsidRPr="00EC6F38" w:rsidDel="006D182B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</w:delText>
              </w:r>
            </w:del>
            <w:ins w:id="52" w:author="Dodi Suprihanto" w:date="2022-08-23T11:50:00Z">
              <w:r w:rsidR="006D182B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53" w:author="Dodi Suprihanto" w:date="2022-08-23T11:50:00Z">
              <w:r w:rsidRPr="00EC6F38" w:rsidDel="006D182B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del w:id="54" w:author="Dodi Suprihanto" w:date="2022-08-23T11:51:00Z">
              <w:r w:rsidRPr="00EC6F38" w:rsidDel="006D182B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del w:id="55" w:author="Dodi Suprihanto" w:date="2022-08-23T11:51:00Z">
              <w:r w:rsidRPr="00EC6F38" w:rsidDel="006D182B">
                <w:rPr>
                  <w:rFonts w:ascii="Times New Roman" w:eastAsia="Times New Roman" w:hAnsi="Times New Roman" w:cs="Times New Roman"/>
                  <w:szCs w:val="24"/>
                </w:rPr>
                <w:delText>kan pendidikan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6" w:author="Dodi Suprihanto" w:date="2022-08-23T11:51:00Z">
              <w:r w:rsidR="006D182B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57" w:author="Dodi Suprihanto" w:date="2022-08-23T11:51:00Z">
              <w:r w:rsidRPr="00EC6F38" w:rsidDel="006D182B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8" w:author="Dodi Suprihanto" w:date="2022-08-23T11:51:00Z">
              <w:r w:rsidR="006D182B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59" w:author="Dodi Suprihanto" w:date="2022-08-23T11:51:00Z">
              <w:r w:rsidRPr="00EC6F38" w:rsidDel="006D182B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60" w:author="Dodi Suprihanto" w:date="2022-08-23T11:51:00Z">
              <w:r w:rsidR="006D182B">
                <w:rPr>
                  <w:rFonts w:ascii="Times New Roman" w:eastAsia="Times New Roman" w:hAnsi="Times New Roman" w:cs="Times New Roman"/>
                  <w:szCs w:val="24"/>
                </w:rPr>
                <w:t xml:space="preserve">lima </w:t>
              </w:r>
            </w:ins>
            <w:del w:id="61" w:author="Dodi Suprihanto" w:date="2022-08-23T11:51:00Z">
              <w:r w:rsidRPr="00EC6F38" w:rsidDel="006D182B">
                <w:rPr>
                  <w:rFonts w:ascii="Times New Roman" w:eastAsia="Times New Roman" w:hAnsi="Times New Roman" w:cs="Times New Roman"/>
                  <w:szCs w:val="24"/>
                </w:rPr>
                <w:delText>5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2" w:author="Dodi Suprihanto" w:date="2022-08-23T11:51:00Z">
              <w:r w:rsidRPr="00EC6F38" w:rsidDel="006D182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3" w:author="Dodi Suprihanto" w:date="2022-08-23T11:52:00Z">
              <w:r w:rsidR="006D182B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4" w:author="Dodi Suprihanto" w:date="2022-08-23T11:52:00Z">
              <w:r w:rsidR="006D182B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6D182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65" w:author="Dodi Suprihanto" w:date="2022-08-23T11:52:00Z">
              <w:r w:rsidRPr="00EC6F38" w:rsidDel="006D182B">
                <w:rPr>
                  <w:rFonts w:ascii="Times New Roman" w:eastAsia="Times New Roman" w:hAnsi="Times New Roman" w:cs="Times New Roman"/>
                  <w:szCs w:val="24"/>
                </w:rPr>
                <w:delText xml:space="preserve">jadi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66" w:author="Dodi Suprihanto" w:date="2022-08-23T11:52:00Z">
              <w:r w:rsidR="006D182B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67" w:author="Dodi Suprihanto" w:date="2022-08-23T11:52:00Z">
              <w:r w:rsidRPr="00EC6F38" w:rsidDel="006D182B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8" w:author="Dodi Suprihanto" w:date="2022-08-23T11:52:00Z">
              <w:r w:rsidR="006D182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69" w:author="Dodi Suprihanto" w:date="2022-08-23T11:52:00Z">
              <w:r w:rsidRPr="00EC6F38" w:rsidDel="006D182B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70" w:author="Dodi Suprihanto" w:date="2022-08-23T11:52:00Z">
              <w:r w:rsidR="006D182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71" w:author="Dodi Suprihanto" w:date="2022-08-23T11:52:00Z">
              <w:r w:rsidRPr="00EC6F38" w:rsidDel="006D182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ins w:id="72" w:author="Dodi Suprihanto" w:date="2022-08-23T11:53:00Z">
              <w:r w:rsidR="006D182B">
                <w:rPr>
                  <w:rFonts w:ascii="Times New Roman" w:eastAsia="Times New Roman" w:hAnsi="Times New Roman" w:cs="Times New Roman"/>
                  <w:szCs w:val="24"/>
                </w:rPr>
                <w:t>mengaplikasikan</w:t>
              </w:r>
            </w:ins>
            <w:proofErr w:type="spellEnd"/>
            <w:del w:id="73" w:author="Dodi Suprihanto" w:date="2022-08-23T11:53:00Z">
              <w:r w:rsidRPr="00EC6F38" w:rsidDel="006D182B">
                <w:rPr>
                  <w:rFonts w:ascii="Times New Roman" w:eastAsia="Times New Roman" w:hAnsi="Times New Roman" w:cs="Times New Roman"/>
                  <w:szCs w:val="24"/>
                </w:rPr>
                <w:delText xml:space="preserve"> pengaplikasian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4" w:author="Dodi Suprihanto" w:date="2022-08-23T11:53:00Z">
              <w:r w:rsidRPr="00EC6F38" w:rsidDel="006D182B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proofErr w:type="spellStart"/>
            <w:ins w:id="75" w:author="Dodi Suprihanto" w:date="2022-08-23T11:53:00Z">
              <w:r w:rsidR="006D182B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6" w:author="Dodi Suprihanto" w:date="2022-08-23T11:53:00Z">
              <w:r w:rsidR="006D182B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6D182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ins w:id="77" w:author="Dodi Suprihanto" w:date="2022-08-23T11:53:00Z">
              <w:r w:rsidR="006D182B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78" w:author="Dodi Suprihanto" w:date="2022-08-23T11:53:00Z">
              <w:r w:rsidRPr="00EC6F38" w:rsidDel="006D182B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79" w:author="Dodi Suprihanto" w:date="2022-08-23T11:53:00Z">
              <w:r w:rsidR="006D182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0" w:author="Dodi Suprihanto" w:date="2022-08-23T11:54:00Z">
              <w:r w:rsidRPr="00EC6F38" w:rsidDel="006D182B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1" w:author="Dodi Suprihanto" w:date="2022-08-23T11:54:00Z">
              <w:r w:rsidR="006D182B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6D182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82" w:author="Dodi Suprihanto" w:date="2022-08-23T11:54:00Z">
              <w:r w:rsidR="006D182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3" w:author="Dodi Suprihanto" w:date="2022-08-23T11:54:00Z">
              <w:r w:rsidR="006D182B">
                <w:rPr>
                  <w:rFonts w:ascii="Times New Roman" w:eastAsia="Times New Roman" w:hAnsi="Times New Roman" w:cs="Times New Roman"/>
                  <w:szCs w:val="24"/>
                </w:rPr>
                <w:t>dilakukan</w:t>
              </w:r>
              <w:proofErr w:type="spellEnd"/>
              <w:r w:rsidR="006D182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D182B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6D182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84" w:author="Dodi Suprihanto" w:date="2022-08-23T11:54:00Z">
              <w:r w:rsidRPr="00EC6F38" w:rsidDel="006D182B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proofErr w:type="spellStart"/>
            <w:ins w:id="85" w:author="Dodi Suprihanto" w:date="2022-08-23T11:54:00Z">
              <w:r w:rsidR="006D182B">
                <w:rPr>
                  <w:rFonts w:ascii="Times New Roman" w:eastAsia="Times New Roman" w:hAnsi="Times New Roman" w:cs="Times New Roman"/>
                  <w:szCs w:val="24"/>
                </w:rPr>
                <w:t>ber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6" w:author="Dodi Suprihanto" w:date="2022-08-23T11:54:00Z">
              <w:r w:rsidR="006D182B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6D182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D182B">
                <w:rPr>
                  <w:rFonts w:ascii="Times New Roman" w:eastAsia="Times New Roman" w:hAnsi="Times New Roman" w:cs="Times New Roman"/>
                  <w:szCs w:val="24"/>
                </w:rPr>
                <w:t>ber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</w:t>
            </w:r>
            <w:del w:id="87" w:author="Dodi Suprihanto" w:date="2022-08-23T11:55:00Z">
              <w:r w:rsidRPr="00EC6F38" w:rsidDel="006D182B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6D182B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88" w:author="Dodi Suprihanto" w:date="2022-08-23T11:55:00Z">
              <w:r w:rsidR="006D182B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89" w:author="Dodi Suprihanto" w:date="2022-08-23T11:55:00Z">
              <w:r w:rsidRPr="00EC6F38" w:rsidDel="006D182B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0" w:author="Dodi Suprihanto" w:date="2022-08-23T11:55:00Z">
              <w:r w:rsidR="006D182B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91" w:author="Dodi Suprihanto" w:date="2022-08-23T11:55:00Z">
              <w:r w:rsidRPr="00EC6F38" w:rsidDel="006D182B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2" w:author="Dodi Suprihanto" w:date="2022-08-23T11:55:00Z">
              <w:r w:rsidR="006D182B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6D182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D182B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6D182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3" w:author="Dodi Suprihanto" w:date="2022-08-23T11:55:00Z">
              <w:r w:rsidR="006D182B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>
      <w:bookmarkStart w:id="94" w:name="_GoBack"/>
      <w:bookmarkEnd w:id="94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di Suprihanto">
    <w15:presenceInfo w15:providerId="None" w15:userId="Dodi Suprihan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B6BF7"/>
    <w:rsid w:val="006D182B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2E00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18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8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Dodi Suprihanto</cp:lastModifiedBy>
  <cp:revision>4</cp:revision>
  <dcterms:created xsi:type="dcterms:W3CDTF">2020-08-26T22:03:00Z</dcterms:created>
  <dcterms:modified xsi:type="dcterms:W3CDTF">2022-08-23T02:56:00Z</dcterms:modified>
</cp:coreProperties>
</file>