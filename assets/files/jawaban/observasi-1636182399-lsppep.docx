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w:t>
      </w:r>
      <w:del w:id="0" w:author="ASUS" w:date="2021-11-06T14:01:00Z">
        <w:r w:rsidRPr="00C50A1E" w:rsidDel="008C7237">
          <w:rPr>
            <w:rFonts w:ascii="Times New Roman" w:eastAsia="Times New Roman" w:hAnsi="Times New Roman" w:cs="Times New Roman"/>
            <w:sz w:val="24"/>
            <w:szCs w:val="24"/>
          </w:rPr>
          <w:delText xml:space="preserve">aduhai </w:delText>
        </w:r>
      </w:del>
      <w:r w:rsidRPr="00C50A1E">
        <w:rPr>
          <w:rFonts w:ascii="Times New Roman" w:eastAsia="Times New Roman" w:hAnsi="Times New Roman" w:cs="Times New Roman"/>
          <w:sz w:val="24"/>
          <w:szCs w:val="24"/>
        </w:rPr>
        <w:t xml:space="preserve">menggoda </w:t>
      </w:r>
      <w:del w:id="1" w:author="ASUS" w:date="2021-11-06T14:01:00Z">
        <w:r w:rsidRPr="00C50A1E" w:rsidDel="008C7237">
          <w:rPr>
            <w:rFonts w:ascii="Times New Roman" w:eastAsia="Times New Roman" w:hAnsi="Times New Roman" w:cs="Times New Roman"/>
            <w:sz w:val="24"/>
            <w:szCs w:val="24"/>
          </w:rPr>
          <w:delText>indera penciuman</w:delText>
        </w:r>
      </w:del>
      <w:r w:rsidRPr="00C50A1E">
        <w:rPr>
          <w:rFonts w:ascii="Times New Roman" w:eastAsia="Times New Roman" w:hAnsi="Times New Roman" w:cs="Times New Roman"/>
          <w:sz w:val="24"/>
          <w:szCs w:val="24"/>
        </w:rPr>
        <w:t xml:space="preserve"> </w:t>
      </w:r>
      <w:ins w:id="2" w:author="ASUS" w:date="2021-11-06T14:01:00Z">
        <w:r w:rsidR="008C7237">
          <w:rPr>
            <w:rFonts w:ascii="Times New Roman" w:eastAsia="Times New Roman" w:hAnsi="Times New Roman" w:cs="Times New Roman"/>
            <w:sz w:val="24"/>
            <w:szCs w:val="24"/>
          </w:rPr>
          <w:t xml:space="preserve">selera </w:t>
        </w:r>
      </w:ins>
      <w:r w:rsidRPr="00C50A1E">
        <w:rPr>
          <w:rFonts w:ascii="Times New Roman" w:eastAsia="Times New Roman" w:hAnsi="Times New Roman" w:cs="Times New Roman"/>
          <w:sz w:val="24"/>
          <w:szCs w:val="24"/>
        </w:rPr>
        <w:t>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w:t>
      </w:r>
      <w:del w:id="3" w:author="ASUS" w:date="2021-11-06T14:02:00Z">
        <w:r w:rsidRPr="00C50A1E" w:rsidDel="008C7237">
          <w:rPr>
            <w:rFonts w:ascii="Times New Roman" w:eastAsia="Times New Roman" w:hAnsi="Times New Roman" w:cs="Times New Roman"/>
            <w:sz w:val="24"/>
            <w:szCs w:val="24"/>
          </w:rPr>
          <w:delText>mengartikannya</w:delText>
        </w:r>
      </w:del>
      <w:ins w:id="4" w:author="ASUS" w:date="2021-11-06T14:02:00Z">
        <w:r w:rsidR="008C7237">
          <w:rPr>
            <w:rFonts w:ascii="Times New Roman" w:eastAsia="Times New Roman" w:hAnsi="Times New Roman" w:cs="Times New Roman"/>
            <w:sz w:val="24"/>
            <w:szCs w:val="24"/>
          </w:rPr>
          <w:t xml:space="preserve"> menyebutnya</w:t>
        </w:r>
      </w:ins>
      <w:r w:rsidRPr="00C50A1E">
        <w:rPr>
          <w:rFonts w:ascii="Times New Roman" w:eastAsia="Times New Roman" w:hAnsi="Times New Roman" w:cs="Times New Roman"/>
          <w:sz w:val="24"/>
          <w:szCs w:val="24"/>
        </w:rPr>
        <w:t>. Benar saja</w:t>
      </w:r>
      <w:del w:id="5" w:author="ASUS" w:date="2021-11-06T14:03:00Z">
        <w:r w:rsidRPr="00C50A1E" w:rsidDel="008C7237">
          <w:rPr>
            <w:rFonts w:ascii="Times New Roman" w:eastAsia="Times New Roman" w:hAnsi="Times New Roman" w:cs="Times New Roman"/>
            <w:sz w:val="24"/>
            <w:szCs w:val="24"/>
          </w:rPr>
          <w:delText xml:space="preserve">. Meski </w:delText>
        </w:r>
      </w:del>
      <w:ins w:id="6" w:author="ASUS" w:date="2021-11-06T14:03:00Z">
        <w:r w:rsidR="008C7237">
          <w:rPr>
            <w:rFonts w:ascii="Times New Roman" w:eastAsia="Times New Roman" w:hAnsi="Times New Roman" w:cs="Times New Roman"/>
            <w:sz w:val="24"/>
            <w:szCs w:val="24"/>
          </w:rPr>
          <w:t xml:space="preserve">, meski </w:t>
        </w:r>
      </w:ins>
      <w:r w:rsidRPr="00C50A1E">
        <w:rPr>
          <w:rFonts w:ascii="Times New Roman" w:eastAsia="Times New Roman" w:hAnsi="Times New Roman" w:cs="Times New Roman"/>
          <w:sz w:val="24"/>
          <w:szCs w:val="24"/>
        </w:rPr>
        <w:t xml:space="preserve">di tahun ini awal musim hujan di Indonesia </w:t>
      </w:r>
      <w:r>
        <w:rPr>
          <w:rFonts w:ascii="Times New Roman" w:eastAsia="Times New Roman" w:hAnsi="Times New Roman" w:cs="Times New Roman"/>
          <w:sz w:val="24"/>
          <w:szCs w:val="24"/>
        </w:rPr>
        <w:t>mundur di antara Bulan November</w:t>
      </w:r>
      <w:del w:id="7" w:author="ASUS" w:date="2021-11-06T14:03:00Z">
        <w:r w:rsidDel="008C7237">
          <w:rPr>
            <w:rFonts w:ascii="Times New Roman" w:eastAsia="Times New Roman" w:hAnsi="Times New Roman" w:cs="Times New Roman"/>
            <w:sz w:val="24"/>
            <w:szCs w:val="24"/>
          </w:rPr>
          <w:delText>-</w:delText>
        </w:r>
      </w:del>
      <w:ins w:id="8" w:author="ASUS" w:date="2021-11-06T14:03:00Z">
        <w:r w:rsidR="008C7237">
          <w:rPr>
            <w:rFonts w:ascii="Times New Roman" w:eastAsia="Times New Roman" w:hAnsi="Times New Roman" w:cs="Times New Roman"/>
            <w:sz w:val="24"/>
            <w:szCs w:val="24"/>
          </w:rPr>
          <w:t xml:space="preserve"> hingga </w:t>
        </w:r>
      </w:ins>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del w:id="9" w:author="ASUS" w:date="2021-11-06T14:04:00Z">
        <w:r w:rsidRPr="00C50A1E" w:rsidDel="008C7237">
          <w:rPr>
            <w:rFonts w:ascii="Times New Roman" w:eastAsia="Times New Roman" w:hAnsi="Times New Roman" w:cs="Times New Roman"/>
            <w:sz w:val="24"/>
            <w:szCs w:val="24"/>
          </w:rPr>
          <w:delText>ambyar</w:delText>
        </w:r>
      </w:del>
      <w:ins w:id="10" w:author="ASUS" w:date="2021-11-06T14:04:00Z">
        <w:r w:rsidR="008C7237">
          <w:rPr>
            <w:rFonts w:ascii="Times New Roman" w:eastAsia="Times New Roman" w:hAnsi="Times New Roman" w:cs="Times New Roman"/>
            <w:sz w:val="24"/>
            <w:szCs w:val="24"/>
          </w:rPr>
          <w:t xml:space="preserve"> sedih</w:t>
        </w:r>
      </w:ins>
      <w:r w:rsidRPr="00C50A1E">
        <w:rPr>
          <w:rFonts w:ascii="Times New Roman" w:eastAsia="Times New Roman" w:hAnsi="Times New Roman" w:cs="Times New Roman"/>
          <w:sz w:val="24"/>
          <w:szCs w:val="24"/>
        </w:rPr>
        <w:t>,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 xml:space="preserve">su makan yang </w:t>
      </w:r>
      <w:del w:id="11" w:author="ASUS" w:date="2021-11-06T14:05:00Z">
        <w:r w:rsidRPr="00C50A1E" w:rsidDel="008C7237">
          <w:rPr>
            <w:rFonts w:ascii="Times New Roman" w:eastAsia="Times New Roman" w:hAnsi="Times New Roman" w:cs="Times New Roman"/>
            <w:sz w:val="24"/>
            <w:szCs w:val="24"/>
          </w:rPr>
          <w:delText>tiba-tiba ikut meningkat</w:delText>
        </w:r>
      </w:del>
      <w:ins w:id="12" w:author="ASUS" w:date="2021-11-06T14:05:00Z">
        <w:r w:rsidR="008C7237">
          <w:rPr>
            <w:rFonts w:ascii="Times New Roman" w:eastAsia="Times New Roman" w:hAnsi="Times New Roman" w:cs="Times New Roman"/>
            <w:sz w:val="24"/>
            <w:szCs w:val="24"/>
          </w:rPr>
          <w:t xml:space="preserve"> membuat rasa lapar meningkat</w:t>
        </w:r>
      </w:ins>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w:t>
      </w:r>
      <w:del w:id="13" w:author="ASUS" w:date="2021-11-06T14:05:00Z">
        <w:r w:rsidRPr="00C50A1E" w:rsidDel="008C7237">
          <w:rPr>
            <w:rFonts w:ascii="Times New Roman" w:eastAsia="Times New Roman" w:hAnsi="Times New Roman" w:cs="Times New Roman"/>
            <w:sz w:val="24"/>
            <w:szCs w:val="24"/>
          </w:rPr>
          <w:delText xml:space="preserve">cuma </w:delText>
        </w:r>
      </w:del>
      <w:ins w:id="14" w:author="ASUS" w:date="2021-11-06T14:05:00Z">
        <w:r w:rsidR="008C7237">
          <w:rPr>
            <w:rFonts w:ascii="Times New Roman" w:eastAsia="Times New Roman" w:hAnsi="Times New Roman" w:cs="Times New Roman"/>
            <w:sz w:val="24"/>
            <w:szCs w:val="24"/>
          </w:rPr>
          <w:t>hanya</w:t>
        </w:r>
        <w:r w:rsidR="008C7237"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w:t>
      </w:r>
      <w:del w:id="15" w:author="ASUS" w:date="2021-11-06T14:06:00Z">
        <w:r w:rsidRPr="00C50A1E" w:rsidDel="008C7237">
          <w:rPr>
            <w:rFonts w:ascii="Times New Roman" w:eastAsia="Times New Roman" w:hAnsi="Times New Roman" w:cs="Times New Roman"/>
            <w:sz w:val="24"/>
            <w:szCs w:val="24"/>
          </w:rPr>
          <w:delText>-</w:delText>
        </w:r>
      </w:del>
      <w:ins w:id="16" w:author="ASUS" w:date="2021-11-06T14:06:00Z">
        <w:r w:rsidR="008C7237">
          <w:rPr>
            <w:rFonts w:ascii="Times New Roman" w:eastAsia="Times New Roman" w:hAnsi="Times New Roman" w:cs="Times New Roman"/>
            <w:sz w:val="24"/>
            <w:szCs w:val="24"/>
          </w:rPr>
          <w:t xml:space="preserve"> sampai </w:t>
        </w:r>
      </w:ins>
      <w:r w:rsidRPr="00C50A1E">
        <w:rPr>
          <w:rFonts w:ascii="Times New Roman" w:eastAsia="Times New Roman" w:hAnsi="Times New Roman" w:cs="Times New Roman"/>
          <w:sz w:val="24"/>
          <w:szCs w:val="24"/>
        </w:rPr>
        <w:t xml:space="preserve">dua biji </w:t>
      </w:r>
      <w:del w:id="17" w:author="ASUS" w:date="2021-11-06T14:06:00Z">
        <w:r w:rsidRPr="00C50A1E" w:rsidDel="008C7237">
          <w:rPr>
            <w:rFonts w:ascii="Times New Roman" w:eastAsia="Times New Roman" w:hAnsi="Times New Roman" w:cs="Times New Roman"/>
            <w:sz w:val="24"/>
            <w:szCs w:val="24"/>
          </w:rPr>
          <w:delText>eh kok</w:delText>
        </w:r>
      </w:del>
      <w:ins w:id="18" w:author="ASUS" w:date="2021-11-06T14:06:00Z">
        <w:r w:rsidR="008C7237">
          <w:rPr>
            <w:rFonts w:ascii="Times New Roman" w:eastAsia="Times New Roman" w:hAnsi="Times New Roman" w:cs="Times New Roman"/>
            <w:sz w:val="24"/>
            <w:szCs w:val="24"/>
          </w:rPr>
          <w:t>namun kenapa</w:t>
        </w:r>
      </w:ins>
      <w:r w:rsidRPr="00C50A1E">
        <w:rPr>
          <w:rFonts w:ascii="Times New Roman" w:eastAsia="Times New Roman" w:hAnsi="Times New Roman" w:cs="Times New Roman"/>
          <w:sz w:val="24"/>
          <w:szCs w:val="24"/>
        </w:rPr>
        <w:t xml:space="preserve">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yang Bisa Jadi </w:t>
      </w:r>
      <w:del w:id="19" w:author="ASUS" w:date="2021-11-06T14:07:00Z">
        <w:r w:rsidRPr="00C50A1E" w:rsidDel="008C7237">
          <w:rPr>
            <w:rFonts w:ascii="Times New Roman" w:eastAsia="Times New Roman" w:hAnsi="Times New Roman" w:cs="Times New Roman"/>
            <w:b/>
            <w:bCs/>
            <w:sz w:val="24"/>
            <w:szCs w:val="24"/>
          </w:rPr>
          <w:delText>Sebabnya</w:delText>
        </w:r>
      </w:del>
      <w:ins w:id="20" w:author="ASUS" w:date="2021-11-06T14:07:00Z">
        <w:r w:rsidR="008C7237">
          <w:rPr>
            <w:rFonts w:ascii="Times New Roman" w:eastAsia="Times New Roman" w:hAnsi="Times New Roman" w:cs="Times New Roman"/>
            <w:b/>
            <w:bCs/>
            <w:sz w:val="24"/>
            <w:szCs w:val="24"/>
          </w:rPr>
          <w:t>Penyebabnya</w:t>
        </w:r>
      </w:ins>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t>
      </w:r>
      <w:r w:rsidRPr="008C7237">
        <w:rPr>
          <w:rFonts w:ascii="Times New Roman" w:eastAsia="Times New Roman" w:hAnsi="Times New Roman" w:cs="Times New Roman"/>
          <w:i/>
          <w:sz w:val="24"/>
          <w:szCs w:val="24"/>
          <w:rPrChange w:id="21" w:author="ASUS" w:date="2021-11-06T14:09:00Z">
            <w:rPr>
              <w:rFonts w:ascii="Times New Roman" w:eastAsia="Times New Roman" w:hAnsi="Times New Roman" w:cs="Times New Roman"/>
              <w:sz w:val="24"/>
              <w:szCs w:val="24"/>
            </w:rPr>
          </w:rPrChange>
        </w:rPr>
        <w:t>waktu</w:t>
      </w:r>
      <w:r w:rsidRPr="00C50A1E">
        <w:rPr>
          <w:rFonts w:ascii="Times New Roman" w:eastAsia="Times New Roman" w:hAnsi="Times New Roman" w:cs="Times New Roman"/>
          <w:sz w:val="24"/>
          <w:szCs w:val="24"/>
        </w:rPr>
        <w:t xml:space="preserve">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salah adalah pemilihan makanan kita yang </w:t>
      </w:r>
      <w:del w:id="22" w:author="ASUS" w:date="2021-11-06T14:08:00Z">
        <w:r w:rsidRPr="00C50A1E" w:rsidDel="008C7237">
          <w:rPr>
            <w:rFonts w:ascii="Times New Roman" w:eastAsia="Times New Roman" w:hAnsi="Times New Roman" w:cs="Times New Roman"/>
            <w:sz w:val="24"/>
            <w:szCs w:val="24"/>
          </w:rPr>
          <w:delText>tidak tahu diri</w:delText>
        </w:r>
      </w:del>
      <w:ins w:id="23" w:author="ASUS" w:date="2021-11-06T14:08:00Z">
        <w:r w:rsidR="008C7237">
          <w:rPr>
            <w:rFonts w:ascii="Times New Roman" w:eastAsia="Times New Roman" w:hAnsi="Times New Roman" w:cs="Times New Roman"/>
            <w:sz w:val="24"/>
            <w:szCs w:val="24"/>
          </w:rPr>
          <w:t>terlalu banyak</w:t>
        </w:r>
      </w:ins>
      <w:r w:rsidRPr="00C50A1E">
        <w:rPr>
          <w:rFonts w:ascii="Times New Roman" w:eastAsia="Times New Roman" w:hAnsi="Times New Roman" w:cs="Times New Roman"/>
          <w:sz w:val="24"/>
          <w:szCs w:val="24"/>
        </w:rPr>
        <w:t>.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del w:id="24" w:author="ASUS" w:date="2021-11-06T14:08:00Z">
        <w:r w:rsidRPr="00C50A1E" w:rsidDel="008C7237">
          <w:rPr>
            <w:rFonts w:ascii="Times New Roman" w:eastAsia="Times New Roman" w:hAnsi="Times New Roman" w:cs="Times New Roman"/>
            <w:i/>
            <w:iCs/>
            <w:sz w:val="24"/>
            <w:szCs w:val="24"/>
          </w:rPr>
          <w:delText>gitu khan</w:delText>
        </w:r>
      </w:del>
      <w:ins w:id="25" w:author="ASUS" w:date="2021-11-06T14:09:00Z">
        <w:r w:rsidR="008C7237">
          <w:rPr>
            <w:rFonts w:ascii="Times New Roman" w:eastAsia="Times New Roman" w:hAnsi="Times New Roman" w:cs="Times New Roman"/>
            <w:i/>
            <w:iCs/>
            <w:sz w:val="24"/>
            <w:szCs w:val="24"/>
          </w:rPr>
          <w:t xml:space="preserve"> </w:t>
        </w:r>
        <w:r w:rsidR="008C7237">
          <w:rPr>
            <w:rFonts w:ascii="Times New Roman" w:eastAsia="Times New Roman" w:hAnsi="Times New Roman" w:cs="Times New Roman"/>
            <w:iCs/>
            <w:sz w:val="24"/>
            <w:szCs w:val="24"/>
          </w:rPr>
          <w:t>gitu kan</w:t>
        </w:r>
      </w:ins>
      <w:r w:rsidRPr="00C50A1E">
        <w:rPr>
          <w:rFonts w:ascii="Times New Roman" w:eastAsia="Times New Roman" w:hAnsi="Times New Roman" w:cs="Times New Roman"/>
          <w:i/>
          <w:iCs/>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C6A" w:rsidRDefault="00437C6A">
      <w:r>
        <w:separator/>
      </w:r>
    </w:p>
  </w:endnote>
  <w:endnote w:type="continuationSeparator" w:id="0">
    <w:p w:rsidR="00437C6A" w:rsidRDefault="00437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437C6A">
    <w:pPr>
      <w:pStyle w:val="Footer"/>
    </w:pPr>
  </w:p>
  <w:p w:rsidR="00941E77" w:rsidRDefault="00437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C6A" w:rsidRDefault="00437C6A">
      <w:r>
        <w:separator/>
      </w:r>
    </w:p>
  </w:footnote>
  <w:footnote w:type="continuationSeparator" w:id="0">
    <w:p w:rsidR="00437C6A" w:rsidRDefault="00437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Windows Live" w15:userId="d21f8e16bbb51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42167F"/>
    <w:rsid w:val="00437C6A"/>
    <w:rsid w:val="008C7237"/>
    <w:rsid w:val="00924DF5"/>
    <w:rsid w:val="00927764"/>
    <w:rsid w:val="00C20908"/>
    <w:rsid w:val="00D4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8C7237"/>
    <w:rPr>
      <w:sz w:val="16"/>
      <w:szCs w:val="16"/>
    </w:rPr>
  </w:style>
  <w:style w:type="paragraph" w:styleId="CommentText">
    <w:name w:val="annotation text"/>
    <w:basedOn w:val="Normal"/>
    <w:link w:val="CommentTextChar"/>
    <w:uiPriority w:val="99"/>
    <w:semiHidden/>
    <w:unhideWhenUsed/>
    <w:rsid w:val="008C7237"/>
    <w:rPr>
      <w:sz w:val="20"/>
      <w:szCs w:val="20"/>
    </w:rPr>
  </w:style>
  <w:style w:type="character" w:customStyle="1" w:styleId="CommentTextChar">
    <w:name w:val="Comment Text Char"/>
    <w:basedOn w:val="DefaultParagraphFont"/>
    <w:link w:val="CommentText"/>
    <w:uiPriority w:val="99"/>
    <w:semiHidden/>
    <w:rsid w:val="008C7237"/>
    <w:rPr>
      <w:sz w:val="20"/>
      <w:szCs w:val="20"/>
    </w:rPr>
  </w:style>
  <w:style w:type="paragraph" w:styleId="CommentSubject">
    <w:name w:val="annotation subject"/>
    <w:basedOn w:val="CommentText"/>
    <w:next w:val="CommentText"/>
    <w:link w:val="CommentSubjectChar"/>
    <w:uiPriority w:val="99"/>
    <w:semiHidden/>
    <w:unhideWhenUsed/>
    <w:rsid w:val="008C7237"/>
    <w:rPr>
      <w:b/>
      <w:bCs/>
    </w:rPr>
  </w:style>
  <w:style w:type="character" w:customStyle="1" w:styleId="CommentSubjectChar">
    <w:name w:val="Comment Subject Char"/>
    <w:basedOn w:val="CommentTextChar"/>
    <w:link w:val="CommentSubject"/>
    <w:uiPriority w:val="99"/>
    <w:semiHidden/>
    <w:rsid w:val="008C7237"/>
    <w:rPr>
      <w:b/>
      <w:bCs/>
      <w:sz w:val="20"/>
      <w:szCs w:val="20"/>
    </w:rPr>
  </w:style>
  <w:style w:type="paragraph" w:styleId="BalloonText">
    <w:name w:val="Balloon Text"/>
    <w:basedOn w:val="Normal"/>
    <w:link w:val="BalloonTextChar"/>
    <w:uiPriority w:val="99"/>
    <w:semiHidden/>
    <w:unhideWhenUsed/>
    <w:rsid w:val="008C72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2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09DB9-A85E-4088-9AFB-55B490EDB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1</cp:revision>
  <dcterms:created xsi:type="dcterms:W3CDTF">2021-11-06T07:11:00Z</dcterms:created>
  <dcterms:modified xsi:type="dcterms:W3CDTF">2021-11-06T07:11:00Z</dcterms:modified>
</cp:coreProperties>
</file>