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780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8D653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7198D2" w14:textId="77777777" w:rsidR="007952C3" w:rsidRDefault="007952C3"/>
    <w:p w14:paraId="7A008AF3" w14:textId="77777777"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2B8F3F8" w14:textId="77777777" w:rsidTr="002B1BB4">
        <w:tc>
          <w:tcPr>
            <w:tcW w:w="9017" w:type="dxa"/>
          </w:tcPr>
          <w:p w14:paraId="01DF843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0EAA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97085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81CAB" w14:textId="650FEC1B" w:rsidR="007952C3" w:rsidRPr="00A16D9B" w:rsidDel="002B1BB4" w:rsidRDefault="007952C3" w:rsidP="00770259">
            <w:pPr>
              <w:spacing w:line="480" w:lineRule="auto"/>
              <w:ind w:left="731" w:hanging="731"/>
              <w:rPr>
                <w:del w:id="0" w:author="wliliawati@outlook.co.id" w:date="2022-08-23T15:23:00Z"/>
                <w:rFonts w:ascii="Times New Roman" w:hAnsi="Times New Roman" w:cs="Times New Roman"/>
                <w:sz w:val="24"/>
                <w:szCs w:val="24"/>
              </w:rPr>
              <w:pPrChange w:id="1" w:author="wliliawati@outlook.co.id" w:date="2022-08-23T15:16:00Z">
                <w:pPr>
                  <w:spacing w:line="480" w:lineRule="auto"/>
                </w:pPr>
              </w:pPrChange>
            </w:pPr>
            <w:del w:id="2" w:author="wliliawati@outlook.co.id" w:date="2022-08-23T15:23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Wong, J</w:delText>
              </w:r>
            </w:del>
            <w:del w:id="3" w:author="wliliawati@outlook.co.id" w:date="2022-08-23T15:18:00Z">
              <w:r w:rsidRPr="00A16D9B" w:rsidDel="00770259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del w:id="4" w:author="wliliawati@outlook.co.id" w:date="2022-08-23T15:23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2010. </w:delText>
              </w:r>
              <w:r w:rsidRPr="002B1BB4" w:rsidDel="002B1BB4">
                <w:rPr>
                  <w:rFonts w:ascii="Times New Roman" w:hAnsi="Times New Roman" w:cs="Times New Roman"/>
                  <w:sz w:val="24"/>
                  <w:szCs w:val="24"/>
                  <w:rPrChange w:id="5" w:author="wliliawati@outlook.co.id" w:date="2022-08-23T15:19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Internet Marketing for Beginners</w:delText>
              </w:r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</w:delText>
              </w:r>
              <w:r w:rsidRPr="002B1BB4" w:rsidDel="002B1BB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" w:author="wliliawati@outlook.co.id" w:date="2022-08-23T15:2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</w:p>
          <w:p w14:paraId="279E25EE" w14:textId="77777777" w:rsidR="002B1BB4" w:rsidRPr="00A16D9B" w:rsidRDefault="002B1BB4" w:rsidP="002B1BB4">
            <w:pPr>
              <w:spacing w:line="480" w:lineRule="auto"/>
              <w:ind w:left="731" w:hanging="731"/>
              <w:rPr>
                <w:ins w:id="7" w:author="wliliawati@outlook.co.id" w:date="2022-08-23T15:23:00Z"/>
                <w:rFonts w:ascii="Times New Roman" w:hAnsi="Times New Roman" w:cs="Times New Roman"/>
                <w:sz w:val="24"/>
                <w:szCs w:val="24"/>
              </w:rPr>
            </w:pPr>
            <w:ins w:id="8" w:author="wliliawati@outlook.co.id" w:date="2022-08-23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r w:rsidRPr="00C4692E">
                <w:rPr>
                  <w:rFonts w:ascii="Times New Roman" w:hAnsi="Times New Roman" w:cs="Times New Roman"/>
                  <w:sz w:val="24"/>
                  <w:szCs w:val="24"/>
                </w:rPr>
                <w:t xml:space="preserve">Instagram </w:t>
              </w:r>
              <w:r w:rsidRPr="00C4692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  <w:proofErr w:type="spellStart"/>
              <w:r w:rsidRPr="00C4692E">
                <w:rPr>
                  <w:rFonts w:ascii="Times New Roman" w:hAnsi="Times New Roman" w:cs="Times New Roman"/>
                  <w:sz w:val="24"/>
                  <w:szCs w:val="24"/>
                </w:rPr>
                <w:t>ntuk</w:t>
              </w:r>
              <w:proofErr w:type="spellEnd"/>
              <w:r w:rsidRPr="00C4692E">
                <w:rPr>
                  <w:rFonts w:ascii="Times New Roman" w:hAnsi="Times New Roman" w:cs="Times New Roman"/>
                  <w:sz w:val="24"/>
                  <w:szCs w:val="24"/>
                </w:rPr>
                <w:t xml:space="preserve">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r w:rsidRPr="00C4692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Elex Media Komputindo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0BD201CB" w14:textId="77777777" w:rsidR="00E36662" w:rsidRPr="00A16D9B" w:rsidRDefault="00E36662" w:rsidP="00E36662">
            <w:pPr>
              <w:spacing w:line="480" w:lineRule="auto"/>
              <w:ind w:left="731" w:hanging="731"/>
              <w:rPr>
                <w:ins w:id="9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</w:pPr>
            <w:ins w:id="10" w:author="wliliawati@outlook.co.id" w:date="2022-08-23T15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FC01B1">
                <w:rPr>
                  <w:rFonts w:ascii="Times New Roman" w:hAnsi="Times New Roman" w:cs="Times New Roman"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r w:rsidRPr="00FC01B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Billionaire Sinergi Korpora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987D8FB" w14:textId="77777777" w:rsidR="00E36662" w:rsidRPr="00A16D9B" w:rsidRDefault="00E36662" w:rsidP="00E36662">
            <w:pPr>
              <w:spacing w:line="480" w:lineRule="auto"/>
              <w:ind w:left="731" w:hanging="731"/>
              <w:rPr>
                <w:ins w:id="11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2" w:author="wliliawati@outlook.co.id" w:date="2022-08-23T15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J. 2012. </w:t>
              </w:r>
              <w:r w:rsidRPr="007B4412">
                <w:rPr>
                  <w:rFonts w:ascii="Times New Roman" w:hAnsi="Times New Roman" w:cs="Times New Roman"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r w:rsidRPr="007B441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Elex Media Komputindo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BE099E6" w14:textId="2D929BB2" w:rsidR="007952C3" w:rsidRPr="00A16D9B" w:rsidRDefault="007952C3" w:rsidP="00770259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  <w:pPrChange w:id="13" w:author="wliliawati@outlook.co.id" w:date="2022-08-23T15:16:00Z">
                <w:pPr>
                  <w:spacing w:line="480" w:lineRule="auto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J</w:t>
            </w:r>
            <w:del w:id="14" w:author="wliliawati@outlook.co.id" w:date="2022-08-23T15:20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2B1BB4">
              <w:rPr>
                <w:rFonts w:ascii="Times New Roman" w:hAnsi="Times New Roman" w:cs="Times New Roman"/>
                <w:sz w:val="24"/>
                <w:szCs w:val="24"/>
                <w:rPrChange w:id="15" w:author="wliliawati@outlook.co.id" w:date="2022-08-23T15:20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Pr="002B1BB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6" w:author="wliliawati@outlook.co.id" w:date="2022-08-23T15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44D54F" w14:textId="77777777" w:rsidR="00E36662" w:rsidRPr="00A16D9B" w:rsidRDefault="00E36662" w:rsidP="00E36662">
            <w:pPr>
              <w:spacing w:line="480" w:lineRule="auto"/>
              <w:ind w:left="731" w:hanging="731"/>
              <w:rPr>
                <w:ins w:id="17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</w:pPr>
            <w:ins w:id="18" w:author="wliliawati@outlook.co.id" w:date="2022-08-23T15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 xml:space="preserve">Mengoptimalkan Blog dan </w:t>
              </w:r>
              <w:proofErr w:type="spellStart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>Social</w:t>
              </w:r>
              <w:proofErr w:type="spellEnd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r w:rsidRPr="00EA3E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  <w:proofErr w:type="spellStart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>ntuk</w:t>
              </w:r>
              <w:proofErr w:type="spellEnd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>Small</w:t>
              </w:r>
              <w:proofErr w:type="spellEnd"/>
              <w:r w:rsidRPr="00EA3EC9">
                <w:rPr>
                  <w:rFonts w:ascii="Times New Roman" w:hAnsi="Times New Roman" w:cs="Times New Roman"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r w:rsidRPr="00EA3EC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Elex Media Komputindo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27CD4DD" w14:textId="66E61092" w:rsidR="007952C3" w:rsidRPr="00A16D9B" w:rsidRDefault="007952C3" w:rsidP="00770259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  <w:pPrChange w:id="19" w:author="wliliawati@outlook.co.id" w:date="2022-08-23T15:16:00Z">
                <w:pPr>
                  <w:spacing w:line="480" w:lineRule="auto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del w:id="20" w:author="wliliawati@outlook.co.id" w:date="2022-08-23T15:21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2B1BB4">
              <w:rPr>
                <w:rFonts w:ascii="Times New Roman" w:hAnsi="Times New Roman" w:cs="Times New Roman"/>
                <w:sz w:val="24"/>
                <w:szCs w:val="24"/>
                <w:rPrChange w:id="21" w:author="wliliawati@outlook.co.id" w:date="2022-08-23T15:21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Pr="002B1BB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2" w:author="wliliawati@outlook.co.id" w:date="2022-08-23T15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FEE0A0" w14:textId="4A65B5AB" w:rsidR="007952C3" w:rsidRPr="00A16D9B" w:rsidDel="00E36662" w:rsidRDefault="007952C3" w:rsidP="00770259">
            <w:pPr>
              <w:spacing w:line="480" w:lineRule="auto"/>
              <w:ind w:left="731" w:hanging="731"/>
              <w:rPr>
                <w:del w:id="23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  <w:pPrChange w:id="24" w:author="wliliawati@outlook.co.id" w:date="2022-08-23T15:16:00Z">
                <w:pPr>
                  <w:spacing w:line="480" w:lineRule="auto"/>
                </w:pPr>
              </w:pPrChange>
            </w:pPr>
            <w:del w:id="25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Helianthusonfri, J</w:delText>
              </w:r>
            </w:del>
            <w:del w:id="26" w:author="wliliawati@outlook.co.id" w:date="2022-08-23T15:21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del w:id="27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2B1BB4" w:rsidDel="00E36662">
                <w:rPr>
                  <w:rFonts w:ascii="Times New Roman" w:hAnsi="Times New Roman" w:cs="Times New Roman"/>
                  <w:sz w:val="24"/>
                  <w:szCs w:val="24"/>
                  <w:rPrChange w:id="28" w:author="wliliawati@outlook.co.id" w:date="2022-08-23T15:2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Jualan Online Dengan Facebook dan Blog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</w:delText>
              </w:r>
              <w:r w:rsidRPr="002B1BB4" w:rsidDel="00E3666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9" w:author="wliliawati@outlook.co.id" w:date="2022-08-23T15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21FC38C3" w14:textId="13CF3584" w:rsidR="007952C3" w:rsidRPr="00A16D9B" w:rsidDel="00E36662" w:rsidRDefault="007952C3" w:rsidP="00770259">
            <w:pPr>
              <w:spacing w:line="480" w:lineRule="auto"/>
              <w:ind w:left="731" w:hanging="731"/>
              <w:rPr>
                <w:del w:id="30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  <w:pPrChange w:id="31" w:author="wliliawati@outlook.co.id" w:date="2022-08-23T15:16:00Z">
                <w:pPr>
                  <w:spacing w:line="480" w:lineRule="auto"/>
                </w:pPr>
              </w:pPrChange>
            </w:pPr>
            <w:del w:id="32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Salim, J</w:delText>
              </w:r>
            </w:del>
            <w:del w:id="33" w:author="wliliawati@outlook.co.id" w:date="2022-08-23T15:22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del w:id="34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2011. </w:delText>
              </w:r>
              <w:r w:rsidRPr="002B1BB4" w:rsidDel="00E36662">
                <w:rPr>
                  <w:rFonts w:ascii="Times New Roman" w:hAnsi="Times New Roman" w:cs="Times New Roman"/>
                  <w:sz w:val="24"/>
                  <w:szCs w:val="24"/>
                  <w:rPrChange w:id="35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 xml:space="preserve">Mengoptimalkan Blog dan Social Media </w:delText>
              </w:r>
            </w:del>
            <w:del w:id="36" w:author="wliliawati@outlook.co.id" w:date="2022-08-23T15:16:00Z">
              <w:r w:rsidRPr="002B1BB4" w:rsidDel="00770259">
                <w:rPr>
                  <w:rFonts w:ascii="Times New Roman" w:hAnsi="Times New Roman" w:cs="Times New Roman"/>
                  <w:sz w:val="24"/>
                  <w:szCs w:val="24"/>
                  <w:rPrChange w:id="37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38" w:author="wliliawati@outlook.co.id" w:date="2022-08-23T15:24:00Z">
              <w:r w:rsidRPr="002B1BB4" w:rsidDel="00E36662">
                <w:rPr>
                  <w:rFonts w:ascii="Times New Roman" w:hAnsi="Times New Roman" w:cs="Times New Roman"/>
                  <w:sz w:val="24"/>
                  <w:szCs w:val="24"/>
                  <w:rPrChange w:id="39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ntuk Small Business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</w:delText>
              </w:r>
              <w:r w:rsidRPr="002B1BB4" w:rsidDel="00E3666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0" w:author="wliliawati@outlook.co.id" w:date="2022-08-23T15:2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641A5420" w14:textId="4E1F737B" w:rsidR="007952C3" w:rsidRPr="00A16D9B" w:rsidDel="002B1BB4" w:rsidRDefault="007952C3" w:rsidP="00770259">
            <w:pPr>
              <w:spacing w:line="480" w:lineRule="auto"/>
              <w:ind w:left="731" w:hanging="731"/>
              <w:rPr>
                <w:del w:id="41" w:author="wliliawati@outlook.co.id" w:date="2022-08-23T15:23:00Z"/>
                <w:rFonts w:ascii="Times New Roman" w:hAnsi="Times New Roman" w:cs="Times New Roman"/>
                <w:sz w:val="24"/>
                <w:szCs w:val="24"/>
              </w:rPr>
              <w:pPrChange w:id="42" w:author="wliliawati@outlook.co.id" w:date="2022-08-23T15:16:00Z">
                <w:pPr>
                  <w:spacing w:line="480" w:lineRule="auto"/>
                </w:pPr>
              </w:pPrChange>
            </w:pPr>
            <w:del w:id="43" w:author="wliliawati@outlook.co.id" w:date="2022-08-23T15:23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Enterprise, J</w:delText>
              </w:r>
            </w:del>
            <w:del w:id="44" w:author="wliliawati@outlook.co.id" w:date="2022-08-23T15:22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del w:id="45" w:author="wliliawati@outlook.co.id" w:date="2022-08-23T15:23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2B1BB4" w:rsidDel="002B1BB4">
                <w:rPr>
                  <w:rFonts w:ascii="Times New Roman" w:hAnsi="Times New Roman" w:cs="Times New Roman"/>
                  <w:sz w:val="24"/>
                  <w:szCs w:val="24"/>
                  <w:rPrChange w:id="46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 xml:space="preserve">Instagram </w:delText>
              </w:r>
            </w:del>
            <w:del w:id="47" w:author="wliliawati@outlook.co.id" w:date="2022-08-23T15:16:00Z">
              <w:r w:rsidRPr="002B1BB4" w:rsidDel="00770259">
                <w:rPr>
                  <w:rFonts w:ascii="Times New Roman" w:hAnsi="Times New Roman" w:cs="Times New Roman"/>
                  <w:sz w:val="24"/>
                  <w:szCs w:val="24"/>
                  <w:rPrChange w:id="48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9" w:author="wliliawati@outlook.co.id" w:date="2022-08-23T15:23:00Z">
              <w:r w:rsidRPr="002B1BB4" w:rsidDel="002B1BB4">
                <w:rPr>
                  <w:rFonts w:ascii="Times New Roman" w:hAnsi="Times New Roman" w:cs="Times New Roman"/>
                  <w:sz w:val="24"/>
                  <w:szCs w:val="24"/>
                  <w:rPrChange w:id="50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ntuk Fotografi dan Bisnis Kreatif</w:delText>
              </w:r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</w:delText>
              </w:r>
              <w:r w:rsidRPr="002B1BB4" w:rsidDel="002B1BB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1" w:author="wliliawati@outlook.co.id" w:date="2022-08-23T15:2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Elex Media Komputindo</w:delText>
              </w:r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611A2DCF" w14:textId="4BFB8960" w:rsidR="007952C3" w:rsidRPr="00A16D9B" w:rsidDel="00E36662" w:rsidRDefault="007952C3" w:rsidP="00770259">
            <w:pPr>
              <w:spacing w:line="480" w:lineRule="auto"/>
              <w:ind w:left="731" w:hanging="731"/>
              <w:rPr>
                <w:del w:id="52" w:author="wliliawati@outlook.co.id" w:date="2022-08-23T15:24:00Z"/>
                <w:rFonts w:ascii="Times New Roman" w:hAnsi="Times New Roman" w:cs="Times New Roman"/>
                <w:sz w:val="24"/>
                <w:szCs w:val="24"/>
              </w:rPr>
              <w:pPrChange w:id="53" w:author="wliliawati@outlook.co.id" w:date="2022-08-23T15:16:00Z">
                <w:pPr>
                  <w:spacing w:line="480" w:lineRule="auto"/>
                </w:pPr>
              </w:pPrChange>
            </w:pPr>
            <w:del w:id="54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Handayani, M</w:delText>
              </w:r>
            </w:del>
            <w:del w:id="55" w:author="wliliawati@outlook.co.id" w:date="2022-08-23T15:22:00Z">
              <w:r w:rsidRPr="00A16D9B" w:rsidDel="002B1BB4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del w:id="56" w:author="wliliawati@outlook.co.id" w:date="2022-08-23T15:24:00Z"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2017. </w:delText>
              </w:r>
              <w:r w:rsidRPr="002B1BB4" w:rsidDel="00E36662">
                <w:rPr>
                  <w:rFonts w:ascii="Times New Roman" w:hAnsi="Times New Roman" w:cs="Times New Roman"/>
                  <w:sz w:val="24"/>
                  <w:szCs w:val="24"/>
                  <w:rPrChange w:id="57" w:author="wliliawati@outlook.co.id" w:date="2022-08-23T15:22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Resep Ampuh Membangun Sistem Bisnis Online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Bandung: </w:delText>
              </w:r>
              <w:r w:rsidRPr="002B1BB4" w:rsidDel="00E3666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8" w:author="wliliawati@outlook.co.id" w:date="2022-08-23T15:2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Billionaire Sinergi Korpora</w:delText>
              </w:r>
              <w:r w:rsidRPr="00A16D9B" w:rsidDel="00E3666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7DB491DA" w14:textId="77777777" w:rsidR="002B1BB4" w:rsidRPr="00A16D9B" w:rsidRDefault="002B1BB4" w:rsidP="002B1BB4">
            <w:pPr>
              <w:spacing w:line="480" w:lineRule="auto"/>
              <w:ind w:left="731" w:hanging="731"/>
              <w:rPr>
                <w:ins w:id="59" w:author="wliliawati@outlook.co.id" w:date="2022-08-23T15:23:00Z"/>
                <w:rFonts w:ascii="Times New Roman" w:hAnsi="Times New Roman" w:cs="Times New Roman"/>
                <w:sz w:val="24"/>
                <w:szCs w:val="24"/>
              </w:rPr>
            </w:pPr>
            <w:ins w:id="60" w:author="wliliawati@outlook.co.id" w:date="2022-08-23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2010. </w:t>
              </w:r>
              <w:r w:rsidRPr="00E05796">
                <w:rPr>
                  <w:rFonts w:ascii="Times New Roman" w:hAnsi="Times New Roman" w:cs="Times New Roman"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r w:rsidRPr="00E0579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Elex Media Komputindo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445C446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42EB0" w14:textId="77777777" w:rsidR="007952C3" w:rsidRDefault="007952C3"/>
    <w:p w14:paraId="002FD542" w14:textId="77777777" w:rsidR="007952C3" w:rsidRDefault="007952C3"/>
    <w:p w14:paraId="4614E4BF" w14:textId="77777777" w:rsidR="007952C3" w:rsidRDefault="007952C3"/>
    <w:p w14:paraId="2A984DD4" w14:textId="77777777" w:rsidR="007952C3" w:rsidRDefault="007952C3"/>
    <w:p w14:paraId="2FEE8918" w14:textId="77777777" w:rsidR="007952C3" w:rsidRDefault="007952C3"/>
    <w:p w14:paraId="6D0E37B5" w14:textId="77777777" w:rsidR="007952C3" w:rsidRDefault="007952C3"/>
    <w:p w14:paraId="557BFA5D" w14:textId="77777777" w:rsidR="007952C3" w:rsidRDefault="007952C3"/>
    <w:p w14:paraId="104092F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6976">
    <w:abstractNumId w:val="0"/>
  </w:num>
  <w:num w:numId="2" w16cid:durableId="18078883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liliawati@outlook.co.id">
    <w15:presenceInfo w15:providerId="Windows Live" w15:userId="1f898360a15505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NLW0tDAxNrO0tDRT0lEKTi0uzszPAykwrAUArbUMVCwAAAA="/>
  </w:docVars>
  <w:rsids>
    <w:rsidRoot w:val="007952C3"/>
    <w:rsid w:val="0012251A"/>
    <w:rsid w:val="002B1BB4"/>
    <w:rsid w:val="0042167F"/>
    <w:rsid w:val="004C1F65"/>
    <w:rsid w:val="00770259"/>
    <w:rsid w:val="007952C3"/>
    <w:rsid w:val="00924DF5"/>
    <w:rsid w:val="00E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E22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">
    <w:name w:val="Revision"/>
    <w:hidden/>
    <w:uiPriority w:val="99"/>
    <w:semiHidden/>
    <w:rsid w:val="0077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4254B-4936-42DB-8E8A-464E6FBA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wliliawati@outlook.co.id</cp:lastModifiedBy>
  <cp:revision>3</cp:revision>
  <dcterms:created xsi:type="dcterms:W3CDTF">2022-08-23T08:13:00Z</dcterms:created>
  <dcterms:modified xsi:type="dcterms:W3CDTF">2022-08-23T08:25:00Z</dcterms:modified>
</cp:coreProperties>
</file>