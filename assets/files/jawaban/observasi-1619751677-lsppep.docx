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6F2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861348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285D68" w14:textId="77777777" w:rsidR="00D80F46" w:rsidRPr="00BC4E71" w:rsidRDefault="00D80F46" w:rsidP="00CA56A4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  <w:pPrChange w:id="0" w:author="ayu shinta" w:date="2021-04-30T09:59:00Z">
          <w:pPr>
            <w:pStyle w:val="ListParagraph"/>
            <w:numPr>
              <w:numId w:val="2"/>
            </w:numPr>
            <w:spacing w:after="240" w:line="312" w:lineRule="auto"/>
            <w:ind w:hanging="360"/>
            <w:jc w:val="both"/>
          </w:pPr>
        </w:pPrChange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6129F61" w14:textId="77777777" w:rsidTr="00D810B0">
        <w:tc>
          <w:tcPr>
            <w:tcW w:w="9350" w:type="dxa"/>
          </w:tcPr>
          <w:p w14:paraId="0B943421" w14:textId="77777777" w:rsidR="00D80F46" w:rsidRPr="00A16D9B" w:rsidRDefault="00D80F46" w:rsidP="00CA56A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" w:author="ayu shinta" w:date="2021-04-30T10:00:00Z">
                <w:pPr>
                  <w:spacing w:line="312" w:lineRule="auto"/>
                </w:pPr>
              </w:pPrChange>
            </w:pPr>
          </w:p>
          <w:p w14:paraId="4FA08531" w14:textId="77777777" w:rsidR="00D80F46" w:rsidRPr="008D1AF7" w:rsidRDefault="00D80F46" w:rsidP="00CA56A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2" w:author="ayu shinta" w:date="2021-04-30T10:00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C229346" w14:textId="77777777" w:rsidR="00D80F46" w:rsidRPr="00A16D9B" w:rsidRDefault="00D80F46" w:rsidP="00CA56A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" w:author="ayu shinta" w:date="2021-04-30T10:00:00Z">
                <w:pPr>
                  <w:spacing w:line="312" w:lineRule="auto"/>
                  <w:jc w:val="center"/>
                </w:pPr>
              </w:pPrChange>
            </w:pPr>
          </w:p>
          <w:p w14:paraId="2BDE1ED5" w14:textId="12A3C557" w:rsidR="00FC7A74" w:rsidRDefault="00FC7A74" w:rsidP="00CA56A4">
            <w:pPr>
              <w:spacing w:after="240"/>
              <w:ind w:left="306" w:hanging="306"/>
              <w:jc w:val="both"/>
              <w:rPr>
                <w:ins w:id="4" w:author="ayu shinta" w:date="2021-04-30T09:45:00Z"/>
                <w:rFonts w:ascii="Times New Roman" w:hAnsi="Times New Roman" w:cs="Times New Roman"/>
                <w:sz w:val="24"/>
                <w:szCs w:val="24"/>
              </w:rPr>
              <w:pPrChange w:id="5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6" w:author="ayu shinta" w:date="2021-04-30T09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A44FB66" w14:textId="77777777" w:rsidR="00FC7A74" w:rsidRPr="00A16D9B" w:rsidRDefault="00FC7A74" w:rsidP="00CA56A4">
            <w:pPr>
              <w:spacing w:after="240"/>
              <w:ind w:left="306" w:hanging="306"/>
              <w:jc w:val="both"/>
              <w:rPr>
                <w:ins w:id="7" w:author="ayu shinta" w:date="2021-04-30T09:45:00Z"/>
                <w:rFonts w:ascii="Times New Roman" w:hAnsi="Times New Roman" w:cs="Times New Roman"/>
                <w:sz w:val="24"/>
                <w:szCs w:val="24"/>
              </w:rPr>
              <w:pPrChange w:id="8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9" w:author="ayu shinta" w:date="2021-04-30T09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16425AC9" w14:textId="77777777" w:rsidR="00FC7A74" w:rsidRPr="00A16D9B" w:rsidRDefault="00FC7A74" w:rsidP="00CA56A4">
            <w:pPr>
              <w:spacing w:after="240"/>
              <w:ind w:left="306" w:hanging="306"/>
              <w:jc w:val="both"/>
              <w:rPr>
                <w:ins w:id="10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11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12" w:author="ayu shinta" w:date="2021-04-30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92066F0" w14:textId="77777777" w:rsidR="00FC7A74" w:rsidRPr="00A16D9B" w:rsidRDefault="00FC7A74" w:rsidP="00CA56A4">
            <w:pPr>
              <w:spacing w:after="240"/>
              <w:ind w:left="306" w:hanging="306"/>
              <w:jc w:val="both"/>
              <w:rPr>
                <w:ins w:id="13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14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15" w:author="ayu shinta" w:date="2021-04-30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19B4926" w14:textId="77777777" w:rsidR="00FC7A74" w:rsidRPr="00A16D9B" w:rsidRDefault="00FC7A74" w:rsidP="00CA56A4">
            <w:pPr>
              <w:spacing w:after="240"/>
              <w:ind w:left="306" w:hanging="306"/>
              <w:jc w:val="both"/>
              <w:rPr>
                <w:ins w:id="16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17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18" w:author="ayu shinta" w:date="2021-04-30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7CC1BAA" w14:textId="77777777" w:rsidR="00FC7A74" w:rsidRPr="00A16D9B" w:rsidRDefault="00FC7A74" w:rsidP="00CA56A4">
            <w:pPr>
              <w:spacing w:after="240"/>
              <w:ind w:left="306" w:hanging="306"/>
              <w:jc w:val="both"/>
              <w:rPr>
                <w:ins w:id="19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20" w:author="ayu shinta" w:date="2021-04-30T10:00:00Z">
                <w:pPr>
                  <w:spacing w:line="480" w:lineRule="auto"/>
                  <w:ind w:left="306" w:hanging="306"/>
                </w:pPr>
              </w:pPrChange>
            </w:pPr>
            <w:ins w:id="21" w:author="ayu shinta" w:date="2021-04-30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578C28A" w14:textId="536D4647" w:rsidR="00D80F46" w:rsidRPr="00A16D9B" w:rsidRDefault="00D80F46" w:rsidP="00CA56A4">
            <w:pPr>
              <w:spacing w:after="240"/>
              <w:ind w:left="306" w:hanging="306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2" w:author="ayu shinta" w:date="2021-04-30T10:0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4CC075D" w14:textId="1B2FDD1D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23" w:author="ayu shinta" w:date="2021-04-30T09:45:00Z"/>
                <w:rFonts w:ascii="Times New Roman" w:hAnsi="Times New Roman" w:cs="Times New Roman"/>
                <w:sz w:val="24"/>
                <w:szCs w:val="24"/>
              </w:rPr>
              <w:pPrChange w:id="24" w:author="ayu shinta" w:date="2021-04-30T10:00:00Z">
                <w:pPr>
                  <w:spacing w:line="480" w:lineRule="auto"/>
                </w:pPr>
              </w:pPrChange>
            </w:pPr>
            <w:del w:id="25" w:author="ayu shinta" w:date="2021-04-30T09:45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24375D1" w14:textId="4D5743AD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26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27" w:author="ayu shinta" w:date="2021-04-30T10:00:00Z">
                <w:pPr>
                  <w:spacing w:line="480" w:lineRule="auto"/>
                </w:pPr>
              </w:pPrChange>
            </w:pPr>
            <w:del w:id="28" w:author="ayu shinta" w:date="2021-04-30T09:46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10BB6A9" w14:textId="3F72FB53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29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30" w:author="ayu shinta" w:date="2021-04-30T10:00:00Z">
                <w:pPr>
                  <w:spacing w:line="480" w:lineRule="auto"/>
                </w:pPr>
              </w:pPrChange>
            </w:pPr>
            <w:del w:id="31" w:author="ayu shinta" w:date="2021-04-30T09:46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96B1BCE" w14:textId="4CD850A9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32" w:author="ayu shinta" w:date="2021-04-30T09:46:00Z"/>
                <w:rFonts w:ascii="Times New Roman" w:hAnsi="Times New Roman" w:cs="Times New Roman"/>
                <w:sz w:val="24"/>
                <w:szCs w:val="24"/>
              </w:rPr>
              <w:pPrChange w:id="33" w:author="ayu shinta" w:date="2021-04-30T10:00:00Z">
                <w:pPr>
                  <w:spacing w:line="480" w:lineRule="auto"/>
                </w:pPr>
              </w:pPrChange>
            </w:pPr>
            <w:del w:id="34" w:author="ayu shinta" w:date="2021-04-30T09:46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D168055" w14:textId="20B3C6CB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35" w:author="ayu shinta" w:date="2021-04-30T09:45:00Z"/>
                <w:rFonts w:ascii="Times New Roman" w:hAnsi="Times New Roman" w:cs="Times New Roman"/>
                <w:sz w:val="24"/>
                <w:szCs w:val="24"/>
              </w:rPr>
              <w:pPrChange w:id="36" w:author="ayu shinta" w:date="2021-04-30T10:00:00Z">
                <w:pPr>
                  <w:spacing w:line="480" w:lineRule="auto"/>
                </w:pPr>
              </w:pPrChange>
            </w:pPr>
            <w:del w:id="37" w:author="ayu shinta" w:date="2021-04-30T09:45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34621A8" w14:textId="645B038B" w:rsidR="00D80F46" w:rsidRPr="00A16D9B" w:rsidDel="00FC7A74" w:rsidRDefault="00D80F46" w:rsidP="00CA56A4">
            <w:pPr>
              <w:spacing w:line="480" w:lineRule="auto"/>
              <w:ind w:left="306" w:hanging="306"/>
              <w:jc w:val="both"/>
              <w:rPr>
                <w:del w:id="38" w:author="ayu shinta" w:date="2021-04-30T09:45:00Z"/>
                <w:rFonts w:ascii="Times New Roman" w:hAnsi="Times New Roman" w:cs="Times New Roman"/>
                <w:sz w:val="24"/>
                <w:szCs w:val="24"/>
              </w:rPr>
              <w:pPrChange w:id="39" w:author="ayu shinta" w:date="2021-04-30T10:00:00Z">
                <w:pPr>
                  <w:spacing w:line="480" w:lineRule="auto"/>
                </w:pPr>
              </w:pPrChange>
            </w:pPr>
            <w:del w:id="40" w:author="ayu shinta" w:date="2021-04-30T09:45:00Z"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C7A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C7A7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74860FA2" w14:textId="77777777" w:rsidR="00D80F46" w:rsidRPr="00A16D9B" w:rsidRDefault="00D80F46" w:rsidP="00CA56A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1" w:author="ayu shinta" w:date="2021-04-30T10:00:00Z">
                <w:pPr>
                  <w:spacing w:line="312" w:lineRule="auto"/>
                </w:pPr>
              </w:pPrChange>
            </w:pPr>
          </w:p>
        </w:tc>
      </w:tr>
    </w:tbl>
    <w:p w14:paraId="23792AE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6E96A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F40F" w14:textId="77777777" w:rsidR="006A2C5E" w:rsidRDefault="006A2C5E" w:rsidP="00D80F46">
      <w:r>
        <w:separator/>
      </w:r>
    </w:p>
  </w:endnote>
  <w:endnote w:type="continuationSeparator" w:id="0">
    <w:p w14:paraId="2DEE96BB" w14:textId="77777777" w:rsidR="006A2C5E" w:rsidRDefault="006A2C5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CEA8" w14:textId="77777777" w:rsidR="00D80F46" w:rsidRDefault="00D80F46">
    <w:pPr>
      <w:pStyle w:val="Footer"/>
    </w:pPr>
    <w:r>
      <w:t>CLO-4</w:t>
    </w:r>
  </w:p>
  <w:p w14:paraId="3760F58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14DC" w14:textId="77777777" w:rsidR="006A2C5E" w:rsidRDefault="006A2C5E" w:rsidP="00D80F46">
      <w:r>
        <w:separator/>
      </w:r>
    </w:p>
  </w:footnote>
  <w:footnote w:type="continuationSeparator" w:id="0">
    <w:p w14:paraId="63C78A67" w14:textId="77777777" w:rsidR="006A2C5E" w:rsidRDefault="006A2C5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u shinta">
    <w15:presenceInfo w15:providerId="Windows Live" w15:userId="d87b499f08e64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A6E18"/>
    <w:rsid w:val="006A2C5E"/>
    <w:rsid w:val="00771E9D"/>
    <w:rsid w:val="008D1AF7"/>
    <w:rsid w:val="00924DF5"/>
    <w:rsid w:val="00A16D9B"/>
    <w:rsid w:val="00A86167"/>
    <w:rsid w:val="00AF28E1"/>
    <w:rsid w:val="00BC4E71"/>
    <w:rsid w:val="00CA56A4"/>
    <w:rsid w:val="00D80F46"/>
    <w:rsid w:val="00F61820"/>
    <w:rsid w:val="00F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222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ayu shinta</cp:lastModifiedBy>
  <cp:revision>9</cp:revision>
  <dcterms:created xsi:type="dcterms:W3CDTF">2019-10-18T19:52:00Z</dcterms:created>
  <dcterms:modified xsi:type="dcterms:W3CDTF">2021-04-30T03:00:00Z</dcterms:modified>
</cp:coreProperties>
</file>