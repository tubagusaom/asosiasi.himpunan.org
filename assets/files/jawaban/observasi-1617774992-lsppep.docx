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6C807F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88A918F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6FED386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905747A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71523A0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7A88B98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A41E5C7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2677C73" wp14:editId="671E3AB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8E1A0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E94AB4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ins w:id="0" w:author="- -" w:date="2021-04-07T12:00:00Z">
        <w:r w:rsidR="0036391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</w:ins>
      <w:del w:id="1" w:author="- -" w:date="2021-04-07T12:00:00Z">
        <w:r w:rsidRPr="00C50A1E" w:rsidDel="0036391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87B1828" w14:textId="2BB0874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" w:author="- -" w:date="2021-04-07T12:49:00Z">
        <w:r w:rsidRPr="00C50A1E" w:rsidDel="007379EF">
          <w:rPr>
            <w:rFonts w:ascii="Times New Roman" w:eastAsia="Times New Roman" w:hAnsi="Times New Roman" w:cs="Times New Roman"/>
            <w:sz w:val="24"/>
            <w:szCs w:val="24"/>
          </w:rPr>
          <w:delText xml:space="preserve">kemasan putih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del w:id="3" w:author="- -" w:date="2021-04-07T12:34:00Z">
        <w:r w:rsidRPr="00C50A1E" w:rsidDel="00B855AC">
          <w:rPr>
            <w:rFonts w:ascii="Times New Roman" w:eastAsia="Times New Roman" w:hAnsi="Times New Roman" w:cs="Times New Roman"/>
            <w:sz w:val="24"/>
            <w:szCs w:val="24"/>
          </w:rPr>
          <w:delText xml:space="preserve"> itu</w:delText>
        </w:r>
      </w:del>
      <w:ins w:id="4" w:author="- -" w:date="2021-04-07T12:50:00Z">
        <w:r w:rsidR="007379E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" w:author="- -" w:date="2021-04-07T12:50:00Z">
        <w:r w:rsidRPr="00C50A1E" w:rsidDel="007379E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14:paraId="555AA92C" w14:textId="19114BEE" w:rsidR="00927764" w:rsidRPr="00C50A1E" w:rsidRDefault="007379EF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6" w:author="- -" w:date="2021-04-07T12:50:00Z">
        <w:r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ins w:id="7" w:author="- -" w:date="2021-04-07T12:51:00Z">
        <w:r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- -" w:date="2021-04-07T12:36:00Z">
        <w:r w:rsidR="00927764" w:rsidDel="00B855AC">
          <w:rPr>
            <w:rFonts w:ascii="Times New Roman" w:eastAsia="Times New Roman" w:hAnsi="Times New Roman" w:cs="Times New Roman"/>
            <w:sz w:val="24"/>
            <w:szCs w:val="24"/>
          </w:rPr>
          <w:delText xml:space="preserve">di antara </w:delText>
        </w:r>
      </w:del>
      <w:proofErr w:type="spellStart"/>
      <w:ins w:id="9" w:author="- -" w:date="2021-04-07T12:37:00Z">
        <w:r w:rsidR="00B855AC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0" w:author="- -" w:date="2021-04-07T12:36:00Z">
        <w:r w:rsidR="00927764" w:rsidDel="00B855AC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="00927764"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11" w:author="- -" w:date="2021-04-07T12:38:00Z">
        <w:r w:rsidR="00927764" w:rsidRPr="00C50A1E" w:rsidDel="00B92FEC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1218D36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D71F44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7B4F891" w14:textId="1A6BEFB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" w:author="- -" w:date="2021-04-07T12:39:00Z">
        <w:r w:rsidRPr="00C50A1E" w:rsidDel="00043801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proofErr w:type="spellStart"/>
      <w:ins w:id="13" w:author="- -" w:date="2021-04-07T12:39:00Z">
        <w:r w:rsidR="00043801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proofErr w:type="spellEnd"/>
        <w:r w:rsidR="0004380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74B0DC64" w14:textId="527BB41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" w:author="- -" w:date="2021-04-07T12:40:00Z">
        <w:r w:rsidRPr="00C50A1E" w:rsidDel="00043801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5" w:author="- -" w:date="2021-04-07T12:03:00Z">
        <w:r w:rsidR="0036391B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16" w:author="- -" w:date="2021-04-07T12:03:00Z">
        <w:r w:rsidRPr="00C50A1E" w:rsidDel="0036391B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003E32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02D8476" w14:textId="225337B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del w:id="17" w:author="- -" w:date="2021-04-07T12:04:00Z">
        <w:r w:rsidRPr="00C50A1E" w:rsidDel="0036391B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del w:id="18" w:author="- -" w:date="2021-04-07T12:42:00Z">
        <w:r w:rsidRPr="00C50A1E" w:rsidDel="00D60B42">
          <w:rPr>
            <w:rFonts w:ascii="Times New Roman" w:eastAsia="Times New Roman" w:hAnsi="Times New Roman" w:cs="Times New Roman"/>
            <w:sz w:val="24"/>
            <w:szCs w:val="24"/>
          </w:rPr>
          <w:delText xml:space="preserve"> dalam tubuh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D3F9F6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CD2E1B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295B1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del w:id="19" w:author="- -" w:date="2021-04-07T12:09:00Z">
        <w:r w:rsidRPr="00C50A1E" w:rsidDel="0036391B">
          <w:rPr>
            <w:rFonts w:ascii="Times New Roman" w:eastAsia="Times New Roman" w:hAnsi="Times New Roman" w:cs="Times New Roman"/>
            <w:sz w:val="24"/>
            <w:szCs w:val="24"/>
          </w:rPr>
          <w:delText xml:space="preserve"> dalam bentuk </w:delText>
        </w:r>
      </w:del>
      <w:ins w:id="20" w:author="- -" w:date="2021-04-07T12:09:00Z">
        <w:r w:rsidR="0036391B">
          <w:rPr>
            <w:rFonts w:ascii="Times New Roman" w:eastAsia="Times New Roman" w:hAnsi="Times New Roman" w:cs="Times New Roman"/>
            <w:sz w:val="24"/>
            <w:szCs w:val="24"/>
          </w:rPr>
          <w:t xml:space="preserve">: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A98F4C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F415B7" w14:textId="00E5811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1" w:author="- -" w:date="2021-04-07T12:45:00Z">
        <w:r w:rsidRPr="00C50A1E" w:rsidDel="00A27CD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sering membuatnya salah </w:delText>
        </w:r>
      </w:del>
      <w:proofErr w:type="spellStart"/>
      <w:proofErr w:type="gramStart"/>
      <w:ins w:id="22" w:author="- -" w:date="2021-04-07T12:45:00Z">
        <w:r w:rsidR="00A27CD0">
          <w:rPr>
            <w:rFonts w:ascii="Times New Roman" w:eastAsia="Times New Roman" w:hAnsi="Times New Roman" w:cs="Times New Roman"/>
            <w:sz w:val="24"/>
            <w:szCs w:val="24"/>
          </w:rPr>
          <w:t>Masalahnya</w:t>
        </w:r>
        <w:proofErr w:type="spellEnd"/>
        <w:r w:rsidR="00A27CD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F204F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3" w:author="- -" w:date="2021-04-07T12:08:00Z">
        <w:r w:rsidRPr="00C50A1E" w:rsidDel="0036391B">
          <w:rPr>
            <w:rFonts w:ascii="Times New Roman" w:eastAsia="Times New Roman" w:hAnsi="Times New Roman" w:cs="Times New Roman"/>
            <w:sz w:val="24"/>
            <w:szCs w:val="24"/>
          </w:rPr>
          <w:delText>Atau j</w:delText>
        </w:r>
      </w:del>
      <w:proofErr w:type="spellStart"/>
      <w:proofErr w:type="gramStart"/>
      <w:ins w:id="24" w:author="- -" w:date="2021-04-07T12:08:00Z">
        <w:r w:rsidR="0036391B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5" w:author="- -" w:date="2021-04-07T12:08:00Z">
        <w:r w:rsidR="0036391B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ins w:id="26" w:author="- -" w:date="2021-04-07T12:08:00Z">
        <w:r w:rsidR="0036391B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DB6535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</w:t>
      </w:r>
      <w:bookmarkStart w:id="27" w:name="_GoBack"/>
      <w:bookmarkEnd w:id="27"/>
      <w:r w:rsidRPr="00C50A1E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E101F">
        <w:rPr>
          <w:rFonts w:ascii="Times New Roman" w:eastAsia="Times New Roman" w:hAnsi="Times New Roman" w:cs="Times New Roman"/>
          <w:i/>
          <w:sz w:val="24"/>
          <w:szCs w:val="24"/>
          <w:rPrChange w:id="28" w:author="- -" w:date="2021-04-07T12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6A762D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29" w:author="- -" w:date="2021-04-07T12:11:00Z">
        <w:r w:rsidR="00363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ins w:id="30" w:author="- -" w:date="2021-04-07T12:11:00Z">
        <w:r w:rsidR="003639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3E874A6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</w:t>
      </w:r>
      <w:ins w:id="31" w:author="- -" w:date="2021-04-07T12:11:00Z">
        <w:r w:rsidR="0036391B">
          <w:rPr>
            <w:rFonts w:ascii="Times New Roman" w:eastAsia="Times New Roman" w:hAnsi="Times New Roman" w:cs="Times New Roman"/>
            <w:sz w:val="24"/>
            <w:szCs w:val="24"/>
          </w:rPr>
          <w:t>p</w:t>
        </w:r>
      </w:ins>
      <w:del w:id="32" w:author="- -" w:date="2021-04-07T12:11:00Z">
        <w:r w:rsidRPr="00C50A1E" w:rsidDel="0036391B">
          <w:rPr>
            <w:rFonts w:ascii="Times New Roman" w:eastAsia="Times New Roman" w:hAnsi="Times New Roman" w:cs="Times New Roman"/>
            <w:sz w:val="24"/>
            <w:szCs w:val="24"/>
          </w:rPr>
          <w:delText>f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73D9CF7" w14:textId="3AD2B7D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ins w:id="33" w:author="- -" w:date="2021-04-07T12:48:00Z">
        <w:r w:rsidR="00507B0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HAHA. </w:t>
      </w:r>
    </w:p>
    <w:p w14:paraId="41BBAA3D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77EBF53" w14:textId="77777777" w:rsidR="00927764" w:rsidRPr="00C50A1E" w:rsidRDefault="00927764" w:rsidP="00927764"/>
    <w:p w14:paraId="347EB2D6" w14:textId="77777777" w:rsidR="00927764" w:rsidRPr="005A045A" w:rsidRDefault="00927764" w:rsidP="00927764">
      <w:pPr>
        <w:rPr>
          <w:i/>
        </w:rPr>
      </w:pPr>
    </w:p>
    <w:p w14:paraId="7B9F93D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3F829C7" w14:textId="77777777"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26A9F0" w14:textId="77777777" w:rsidR="00B92FEC" w:rsidRDefault="00B92FEC">
      <w:r>
        <w:separator/>
      </w:r>
    </w:p>
  </w:endnote>
  <w:endnote w:type="continuationSeparator" w:id="0">
    <w:p w14:paraId="724EDA79" w14:textId="77777777" w:rsidR="00B92FEC" w:rsidRDefault="00B92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1725E" w14:textId="77777777" w:rsidR="00B92FEC" w:rsidRDefault="00B92FEC" w:rsidP="00B92FEC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C8D3EEF" w14:textId="77777777" w:rsidR="00B92FEC" w:rsidRDefault="00B92FEC">
    <w:pPr>
      <w:pStyle w:val="Footer"/>
    </w:pPr>
  </w:p>
  <w:p w14:paraId="51B45F45" w14:textId="77777777" w:rsidR="00B92FEC" w:rsidRDefault="00B92FE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BF70C0" w14:textId="77777777" w:rsidR="00B92FEC" w:rsidRDefault="00B92FEC">
      <w:r>
        <w:separator/>
      </w:r>
    </w:p>
  </w:footnote>
  <w:footnote w:type="continuationSeparator" w:id="0">
    <w:p w14:paraId="521E479D" w14:textId="77777777" w:rsidR="00B92FEC" w:rsidRDefault="00B92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43801"/>
    <w:rsid w:val="000728F3"/>
    <w:rsid w:val="0012251A"/>
    <w:rsid w:val="002318A3"/>
    <w:rsid w:val="0036391B"/>
    <w:rsid w:val="0042167F"/>
    <w:rsid w:val="00507B05"/>
    <w:rsid w:val="006E101F"/>
    <w:rsid w:val="007379EF"/>
    <w:rsid w:val="00924DF5"/>
    <w:rsid w:val="00927764"/>
    <w:rsid w:val="00A27CD0"/>
    <w:rsid w:val="00B855AC"/>
    <w:rsid w:val="00B92FEC"/>
    <w:rsid w:val="00C20908"/>
    <w:rsid w:val="00D6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5C07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639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91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639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91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583</Words>
  <Characters>3329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- -</cp:lastModifiedBy>
  <cp:revision>11</cp:revision>
  <dcterms:created xsi:type="dcterms:W3CDTF">2020-08-26T21:16:00Z</dcterms:created>
  <dcterms:modified xsi:type="dcterms:W3CDTF">2021-04-07T05:56:00Z</dcterms:modified>
</cp:coreProperties>
</file>