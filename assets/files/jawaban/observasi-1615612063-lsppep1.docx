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:rsidR="00125355" w:rsidRPr="001D038C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</w:p>
    <w:p w:rsidR="00125355" w:rsidRPr="001D038C" w:rsidRDefault="00125355" w:rsidP="00D8537A">
      <w:pPr>
        <w:pStyle w:val="ListParagraph"/>
        <w:numPr>
          <w:ilvl w:val="0"/>
          <w:numId w:val="3"/>
        </w:numPr>
        <w:rPr>
          <w:rFonts w:ascii="Minion Pro" w:hAnsi="Minion Pro"/>
        </w:rPr>
      </w:pP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swasunting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secara</w:t>
      </w:r>
      <w:proofErr w:type="spellEnd"/>
      <w:r w:rsidRPr="001D038C">
        <w:rPr>
          <w:rFonts w:ascii="Minion Pro" w:hAnsi="Minion Pro"/>
        </w:rPr>
        <w:t xml:space="preserve"> digital </w:t>
      </w:r>
      <w:proofErr w:type="spellStart"/>
      <w:r w:rsidRPr="001D038C">
        <w:rPr>
          <w:rFonts w:ascii="Minion Pro" w:hAnsi="Minion Pro"/>
        </w:rPr>
        <w:t>dengan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menggunakan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fitur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Review</w:t>
      </w:r>
      <w:r w:rsidRPr="001D038C">
        <w:rPr>
          <w:rFonts w:ascii="Minion Pro" w:hAnsi="Minion Pro"/>
        </w:rPr>
        <w:t xml:space="preserve"> (</w:t>
      </w:r>
      <w:proofErr w:type="spellStart"/>
      <w:r w:rsidRPr="001D038C">
        <w:rPr>
          <w:rFonts w:ascii="Minion Pro" w:hAnsi="Minion Pro"/>
        </w:rPr>
        <w:t>Peninjauan</w:t>
      </w:r>
      <w:proofErr w:type="spellEnd"/>
      <w:r w:rsidRPr="001D038C">
        <w:rPr>
          <w:rFonts w:ascii="Minion Pro" w:hAnsi="Minion Pro"/>
        </w:rPr>
        <w:t xml:space="preserve">) </w:t>
      </w:r>
      <w:proofErr w:type="spellStart"/>
      <w:r w:rsidRPr="001D038C">
        <w:rPr>
          <w:rFonts w:ascii="Minion Pro" w:hAnsi="Minion Pro"/>
        </w:rPr>
        <w:t>pada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aplikasi</w:t>
      </w:r>
      <w:proofErr w:type="spellEnd"/>
      <w:r w:rsidRPr="001D038C">
        <w:rPr>
          <w:rFonts w:ascii="Minion Pro" w:hAnsi="Minion Pro"/>
        </w:rPr>
        <w:t xml:space="preserve"> Word. </w:t>
      </w:r>
      <w:proofErr w:type="spellStart"/>
      <w:r w:rsidRPr="001D038C">
        <w:rPr>
          <w:rFonts w:ascii="Minion Pro" w:hAnsi="Minion Pro"/>
        </w:rPr>
        <w:t>Aktifkan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Track Changes</w:t>
      </w:r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untuk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menandai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perbaikan</w:t>
      </w:r>
      <w:proofErr w:type="spellEnd"/>
      <w:r w:rsidRPr="001D038C">
        <w:rPr>
          <w:rFonts w:ascii="Minion Pro" w:hAnsi="Minion Pro"/>
        </w:rPr>
        <w:t xml:space="preserve"> yang </w:t>
      </w:r>
      <w:proofErr w:type="spellStart"/>
      <w:r w:rsidRPr="001D038C">
        <w:rPr>
          <w:rFonts w:ascii="Minion Pro" w:hAnsi="Minion Pro"/>
        </w:rPr>
        <w:t>Anda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. </w:t>
      </w:r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9243"/>
      </w:tblGrid>
      <w:tr w:rsidR="00125355" w:rsidTr="00821BA2">
        <w:tc>
          <w:tcPr>
            <w:tcW w:w="9350" w:type="dxa"/>
          </w:tcPr>
          <w:p w:rsidR="00125355" w:rsidRDefault="00125355" w:rsidP="00F213DD">
            <w:pPr>
              <w:pStyle w:val="Heading3"/>
              <w:jc w:val="center"/>
              <w:rPr>
                <w:rFonts w:ascii="Times New Roman" w:hAnsi="Times New Roman"/>
                <w:sz w:val="48"/>
              </w:rPr>
              <w:pPrChange w:id="0" w:author="Jamal" w:date="2021-03-12T18:59:00Z">
                <w:pPr>
                  <w:pStyle w:val="Heading3"/>
                </w:pPr>
              </w:pPrChange>
            </w:pPr>
            <w:proofErr w:type="spellStart"/>
            <w:r>
              <w:lastRenderedPageBreak/>
              <w:t>Pembelajaran</w:t>
            </w:r>
            <w:proofErr w:type="spellEnd"/>
            <w:r>
              <w:t xml:space="preserve"> </w:t>
            </w:r>
            <w:del w:id="1" w:author="Jamal" w:date="2021-03-12T19:28:00Z">
              <w:r w:rsidDel="00F813DE">
                <w:delText>d</w:delText>
              </w:r>
            </w:del>
            <w:ins w:id="2" w:author="Jamal" w:date="2021-03-12T19:00:00Z">
              <w:r w:rsidR="00F213DD">
                <w:t>D</w:t>
              </w:r>
            </w:ins>
            <w:r>
              <w:t>i Era "</w:t>
            </w:r>
            <w:proofErr w:type="spellStart"/>
            <w:r>
              <w:t>Revolusi</w:t>
            </w:r>
            <w:proofErr w:type="spellEnd"/>
            <w:r>
              <w:t xml:space="preserve"> </w:t>
            </w:r>
            <w:proofErr w:type="spellStart"/>
            <w:r>
              <w:t>Industri</w:t>
            </w:r>
            <w:proofErr w:type="spellEnd"/>
            <w:r>
              <w:t xml:space="preserve"> 4.0" </w:t>
            </w:r>
            <w:proofErr w:type="spellStart"/>
            <w:r>
              <w:t>bagi</w:t>
            </w:r>
            <w:proofErr w:type="spellEnd"/>
            <w:r>
              <w:t xml:space="preserve"> </w:t>
            </w:r>
            <w:proofErr w:type="spellStart"/>
            <w:r>
              <w:t>Anak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Usia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Dini</w:t>
            </w:r>
            <w:proofErr w:type="spellEnd"/>
          </w:p>
          <w:p w:rsidR="00125355" w:rsidRDefault="00125355" w:rsidP="00F213DD">
            <w:pPr>
              <w:pStyle w:val="Heading1"/>
              <w:jc w:val="center"/>
              <w:rPr>
                <w:rFonts w:eastAsia="Times New Roman"/>
              </w:rPr>
              <w:pPrChange w:id="3" w:author="Jamal" w:date="2021-03-12T19:02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proofErr w:type="spellStart"/>
            <w:r>
              <w:rPr>
                <w:rFonts w:eastAsia="Times New Roman"/>
              </w:rPr>
              <w:t>Oleh</w:t>
            </w:r>
            <w:proofErr w:type="spellEnd"/>
            <w:ins w:id="4" w:author="Jamal" w:date="2021-03-12T19:00:00Z">
              <w:r w:rsidR="00F213DD">
                <w:rPr>
                  <w:rFonts w:eastAsia="Times New Roman"/>
                </w:rPr>
                <w:t>:</w:t>
              </w:r>
            </w:ins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Kodar</w:t>
            </w:r>
            <w:proofErr w:type="spellEnd"/>
            <w:r>
              <w:rPr>
                <w:rFonts w:eastAsia="Times New Roman"/>
              </w:rPr>
              <w:t xml:space="preserve"> Akbar</w:t>
            </w:r>
          </w:p>
          <w:p w:rsidR="00125355" w:rsidRPr="00EC6F38" w:rsidRDefault="00125355" w:rsidP="00F813DE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5" w:author="Jamal" w:date="2021-03-12T19:27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zaman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zona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</w:t>
            </w:r>
            <w:del w:id="6" w:author="Jamal" w:date="2021-03-12T19:28:00Z">
              <w:r w:rsidRPr="00EC6F38" w:rsidDel="00985012">
                <w:rPr>
                  <w:rFonts w:ascii="Times New Roman" w:eastAsia="Times New Roman" w:hAnsi="Times New Roman" w:cs="Times New Roman"/>
                  <w:szCs w:val="24"/>
                </w:rPr>
                <w:delText>x</w:delText>
              </w:r>
            </w:del>
            <w:ins w:id="7" w:author="Jamal" w:date="2021-03-12T19:04:00Z">
              <w:r w:rsidR="00F213DD">
                <w:rPr>
                  <w:rFonts w:ascii="Times New Roman" w:eastAsia="Times New Roman" w:hAnsi="Times New Roman" w:cs="Times New Roman"/>
                  <w:szCs w:val="24"/>
                </w:rPr>
                <w:t>k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tre</w:t>
            </w:r>
            <w:del w:id="8" w:author="Jamal" w:date="2021-03-12T19:04:00Z">
              <w:r w:rsidRPr="00EC6F38" w:rsidDel="00F213DD">
                <w:rPr>
                  <w:rFonts w:ascii="Times New Roman" w:eastAsia="Times New Roman" w:hAnsi="Times New Roman" w:cs="Times New Roman"/>
                  <w:szCs w:val="24"/>
                </w:rPr>
                <w:delText>a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ins w:id="9" w:author="Jamal" w:date="2021-03-12T19:04:00Z">
              <w:r w:rsidR="00F213DD">
                <w:rPr>
                  <w:rFonts w:ascii="Times New Roman" w:eastAsia="Times New Roman" w:hAnsi="Times New Roman" w:cs="Times New Roman"/>
                  <w:szCs w:val="24"/>
                </w:rPr>
                <w:t>se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tiap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menit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10" w:author="Jamal" w:date="2021-03-12T19:05:00Z">
              <w:r w:rsidRPr="00EC6F38" w:rsidDel="00F213DD">
                <w:rPr>
                  <w:rFonts w:ascii="Times New Roman" w:eastAsia="Times New Roman" w:hAnsi="Times New Roman" w:cs="Times New Roman"/>
                  <w:szCs w:val="24"/>
                </w:rPr>
                <w:delText>dia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berubah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semakin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maju</w:t>
            </w:r>
            <w:proofErr w:type="spellEnd"/>
            <w:proofErr w:type="gram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,</w:t>
            </w:r>
            <w:ins w:id="11" w:author="Jamal" w:date="2021-03-12T19:29:00Z">
              <w:r w:rsidR="00985012">
                <w:rPr>
                  <w:rFonts w:ascii="Times New Roman" w:eastAsia="Times New Roman" w:hAnsi="Times New Roman" w:cs="Times New Roman"/>
                  <w:szCs w:val="24"/>
                </w:rPr>
                <w:t>.</w:t>
              </w:r>
            </w:ins>
            <w:proofErr w:type="gram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12" w:author="Jamal" w:date="2021-03-12T19:29:00Z">
              <w:r w:rsidRPr="00EC6F38" w:rsidDel="00985012">
                <w:rPr>
                  <w:rFonts w:ascii="Times New Roman" w:eastAsia="Times New Roman" w:hAnsi="Times New Roman" w:cs="Times New Roman"/>
                  <w:szCs w:val="24"/>
                </w:rPr>
                <w:delText xml:space="preserve">yang </w:delText>
              </w:r>
            </w:del>
            <w:ins w:id="13" w:author="Jamal" w:date="2021-03-12T19:29:00Z">
              <w:r w:rsidR="00985012">
                <w:rPr>
                  <w:rFonts w:ascii="Times New Roman" w:eastAsia="Times New Roman" w:hAnsi="Times New Roman" w:cs="Times New Roman"/>
                  <w:szCs w:val="24"/>
                </w:rPr>
                <w:t xml:space="preserve">Hal </w:t>
              </w:r>
              <w:proofErr w:type="spellStart"/>
              <w:r w:rsidR="00985012">
                <w:rPr>
                  <w:rFonts w:ascii="Times New Roman" w:eastAsia="Times New Roman" w:hAnsi="Times New Roman" w:cs="Times New Roman"/>
                  <w:szCs w:val="24"/>
                </w:rPr>
                <w:t>ini</w:t>
              </w:r>
              <w:proofErr w:type="spellEnd"/>
              <w:r w:rsidR="00985012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sering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industry</w:t>
            </w:r>
            <w:ins w:id="14" w:author="Jamal" w:date="2021-03-12T19:06:00Z">
              <w:r w:rsidR="00F213DD">
                <w:rPr>
                  <w:rFonts w:ascii="Times New Roman" w:eastAsia="Times New Roman" w:hAnsi="Times New Roman" w:cs="Times New Roman"/>
                  <w:szCs w:val="24"/>
                </w:rPr>
                <w:t>i</w:t>
              </w:r>
            </w:ins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</w:t>
            </w:r>
            <w:ins w:id="15" w:author="Jamal" w:date="2021-03-12T19:07:00Z">
              <w:r w:rsidR="00F213DD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</w:t>
            </w:r>
            <w:ins w:id="16" w:author="Jamal" w:date="2021-03-12T19:07:00Z">
              <w:r w:rsidR="00F213DD">
                <w:rPr>
                  <w:rFonts w:ascii="Times New Roman" w:eastAsia="Times New Roman" w:hAnsi="Times New Roman" w:cs="Times New Roman"/>
                  <w:szCs w:val="24"/>
                </w:rPr>
                <w:t>i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stilah</w:t>
            </w:r>
            <w:del w:id="17" w:author="Jamal" w:date="2021-03-12T19:30:00Z">
              <w:r w:rsidRPr="00EC6F38" w:rsidDel="00985012">
                <w:rPr>
                  <w:rFonts w:ascii="Times New Roman" w:eastAsia="Times New Roman" w:hAnsi="Times New Roman" w:cs="Times New Roman"/>
                  <w:szCs w:val="24"/>
                </w:rPr>
                <w:delText xml:space="preserve"> yang</w:delText>
              </w:r>
            </w:del>
            <w:ins w:id="18" w:author="Jamal" w:date="2021-03-12T19:30:00Z">
              <w:r w:rsidR="00985012">
                <w:rPr>
                  <w:rFonts w:ascii="Times New Roman" w:eastAsia="Times New Roman" w:hAnsi="Times New Roman" w:cs="Times New Roman"/>
                  <w:szCs w:val="24"/>
                </w:rPr>
                <w:t>ini</w:t>
              </w:r>
            </w:ins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jarang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awam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F813DE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19" w:author="Jamal" w:date="2021-03-12T19:27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maupun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peserta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didik</w:t>
            </w:r>
            <w:proofErr w:type="spellEnd"/>
            <w:ins w:id="20" w:author="Jamal" w:date="2021-03-12T19:30:00Z">
              <w:r w:rsidR="00985012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21" w:author="Jamal" w:date="2021-03-12T19:08:00Z">
              <w:r w:rsidRPr="00EC6F38" w:rsidDel="00F213DD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ins w:id="22" w:author="Jamal" w:date="2021-03-12T19:09:00Z">
              <w:r w:rsidR="0077668E">
                <w:rPr>
                  <w:rFonts w:ascii="Times New Roman" w:eastAsia="Times New Roman" w:hAnsi="Times New Roman" w:cs="Times New Roman"/>
                  <w:szCs w:val="24"/>
                </w:rPr>
                <w:t>di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dunia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ins w:id="23" w:author="Jamal" w:date="2021-03-12T19:30:00Z">
              <w:r w:rsidR="00985012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namun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perkerja</w:t>
            </w:r>
            <w:proofErr w:type="spellEnd"/>
            <w:proofErr w:type="gram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,</w:t>
            </w:r>
            <w:ins w:id="24" w:author="Jamal" w:date="2021-03-12T19:10:00Z">
              <w:r w:rsidR="0077668E">
                <w:rPr>
                  <w:rFonts w:ascii="Times New Roman" w:eastAsia="Times New Roman" w:hAnsi="Times New Roman" w:cs="Times New Roman"/>
                  <w:szCs w:val="24"/>
                </w:rPr>
                <w:t>.</w:t>
              </w:r>
            </w:ins>
            <w:proofErr w:type="gram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gram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</w:t>
            </w:r>
            <w:proofErr w:type="gramEnd"/>
            <w:del w:id="25" w:author="Jamal" w:date="2021-03-12T19:31:00Z">
              <w:r w:rsidRPr="00EC6F38" w:rsidDel="00985012">
                <w:rPr>
                  <w:rFonts w:ascii="Times New Roman" w:eastAsia="Times New Roman" w:hAnsi="Times New Roman" w:cs="Times New Roman"/>
                  <w:szCs w:val="24"/>
                </w:rPr>
                <w:delText>etapi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</w:t>
            </w:r>
            <w:ins w:id="26" w:author="Jamal" w:date="2021-03-12T19:11:00Z">
              <w:r w:rsidR="0077668E">
                <w:rPr>
                  <w:rFonts w:ascii="Times New Roman" w:eastAsia="Times New Roman" w:hAnsi="Times New Roman" w:cs="Times New Roman"/>
                  <w:szCs w:val="24"/>
                </w:rPr>
                <w:t>K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27" w:author="Jamal" w:date="2021-03-12T19:13:00Z">
              <w:r w:rsidRPr="00EC6F38" w:rsidDel="0077668E">
                <w:rPr>
                  <w:rFonts w:ascii="Times New Roman" w:eastAsia="Times New Roman" w:hAnsi="Times New Roman" w:cs="Times New Roman"/>
                  <w:szCs w:val="24"/>
                </w:rPr>
                <w:delText xml:space="preserve">di </w:delText>
              </w:r>
            </w:del>
            <w:proofErr w:type="spellStart"/>
            <w:ins w:id="28" w:author="Jamal" w:date="2021-03-12T19:11:00Z">
              <w:r w:rsidR="0077668E">
                <w:rPr>
                  <w:rFonts w:ascii="Times New Roman" w:eastAsia="Times New Roman" w:hAnsi="Times New Roman" w:cs="Times New Roman"/>
                  <w:szCs w:val="24"/>
                </w:rPr>
                <w:t>di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lapangan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F813DE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29" w:author="Jamal" w:date="2021-03-12T19:27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del w:id="30" w:author="Jamal" w:date="2021-03-12T19:31:00Z">
              <w:r w:rsidRPr="00EC6F38" w:rsidDel="00985012">
                <w:rPr>
                  <w:rFonts w:ascii="Times New Roman" w:eastAsia="Times New Roman" w:hAnsi="Times New Roman" w:cs="Times New Roman"/>
                  <w:szCs w:val="24"/>
                </w:rPr>
                <w:delText>adalah</w:delText>
              </w:r>
            </w:del>
            <w:proofErr w:type="spellStart"/>
            <w:ins w:id="31" w:author="Jamal" w:date="2021-03-12T19:31:00Z">
              <w:r w:rsidR="00985012">
                <w:rPr>
                  <w:rFonts w:ascii="Times New Roman" w:eastAsia="Times New Roman" w:hAnsi="Times New Roman" w:cs="Times New Roman"/>
                  <w:szCs w:val="24"/>
                </w:rPr>
                <w:t>merupakan</w:t>
              </w:r>
            </w:ins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suatu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program yang </w:t>
            </w:r>
            <w:del w:id="32" w:author="Jamal" w:date="2021-03-12T19:14:00Z">
              <w:r w:rsidRPr="00EC6F38" w:rsidDel="0077668E">
                <w:rPr>
                  <w:rFonts w:ascii="Times New Roman" w:eastAsia="Times New Roman" w:hAnsi="Times New Roman" w:cs="Times New Roman"/>
                  <w:szCs w:val="24"/>
                </w:rPr>
                <w:delText>di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33" w:author="Jamal" w:date="2021-03-12T19:12:00Z">
              <w:r w:rsidR="0077668E">
                <w:rPr>
                  <w:rFonts w:ascii="Times New Roman" w:eastAsia="Times New Roman" w:hAnsi="Times New Roman" w:cs="Times New Roman"/>
                  <w:szCs w:val="24"/>
                </w:rPr>
                <w:t>di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mewujudkan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cerdas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Tujuan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peningkatan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pemerataan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memerluas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memanfaatkan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F813DE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34" w:author="Jamal" w:date="2021-03-12T19:27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itu</w:t>
            </w:r>
            <w:proofErr w:type="spellEnd"/>
            <w:ins w:id="35" w:author="Jamal" w:date="2021-03-12T19:12:00Z">
              <w:r w:rsidR="0077668E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menghasilkan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del w:id="36" w:author="Jamal" w:date="2021-03-12T19:32:00Z">
              <w:r w:rsidRPr="00EC6F38" w:rsidDel="00985012">
                <w:rPr>
                  <w:rFonts w:ascii="Times New Roman" w:eastAsia="Times New Roman" w:hAnsi="Times New Roman" w:cs="Times New Roman"/>
                  <w:szCs w:val="24"/>
                </w:rPr>
                <w:delText xml:space="preserve"> di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37" w:author="Jamal" w:date="2021-03-12T19:32:00Z">
              <w:r w:rsidR="00985012">
                <w:rPr>
                  <w:rFonts w:ascii="Times New Roman" w:eastAsia="Times New Roman" w:hAnsi="Times New Roman" w:cs="Times New Roman"/>
                  <w:szCs w:val="24"/>
                </w:rPr>
                <w:t>di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milenial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berfikir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,</w:t>
            </w:r>
            <w:ins w:id="38" w:author="Jamal" w:date="2021-03-12T19:33:00Z">
              <w:r w:rsidR="00985012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985012">
                <w:rPr>
                  <w:rFonts w:ascii="Times New Roman" w:eastAsia="Times New Roman" w:hAnsi="Times New Roman" w:cs="Times New Roman"/>
                  <w:szCs w:val="24"/>
                </w:rPr>
                <w:t>dan</w:t>
              </w:r>
            </w:ins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Mengapa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demikian</w:t>
            </w:r>
            <w:proofErr w:type="spellEnd"/>
            <w:ins w:id="39" w:author="Jamal" w:date="2021-03-12T19:33:00Z">
              <w:r w:rsidR="00985012">
                <w:rPr>
                  <w:rFonts w:ascii="Times New Roman" w:eastAsia="Times New Roman" w:hAnsi="Times New Roman" w:cs="Times New Roman"/>
                  <w:szCs w:val="24"/>
                </w:rPr>
                <w:t>?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proofErr w:type="gram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</w:t>
            </w:r>
            <w:ins w:id="40" w:author="Jamal" w:date="2021-03-12T19:33:00Z">
              <w:r w:rsidR="00985012">
                <w:rPr>
                  <w:rFonts w:ascii="Times New Roman" w:eastAsia="Times New Roman" w:hAnsi="Times New Roman" w:cs="Times New Roman"/>
                  <w:szCs w:val="24"/>
                </w:rPr>
                <w:t>P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endidikan</w:t>
            </w:r>
            <w:proofErr w:type="spellEnd"/>
            <w:proofErr w:type="gram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</w:t>
            </w:r>
            <w:del w:id="41" w:author="Jamal" w:date="2021-03-12T19:13:00Z">
              <w:r w:rsidRPr="00EC6F38" w:rsidDel="0077668E">
                <w:rPr>
                  <w:rFonts w:ascii="Times New Roman" w:eastAsia="Times New Roman" w:hAnsi="Times New Roman" w:cs="Times New Roman"/>
                  <w:szCs w:val="24"/>
                </w:rPr>
                <w:delText xml:space="preserve"> ini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sedang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gencar-gencarnya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42" w:author="Jamal" w:date="2021-03-12T19:33:00Z">
              <w:r w:rsidRPr="00EC6F38" w:rsidDel="00985012">
                <w:rPr>
                  <w:rFonts w:ascii="Times New Roman" w:eastAsia="Times New Roman" w:hAnsi="Times New Roman" w:cs="Times New Roman"/>
                  <w:szCs w:val="24"/>
                </w:rPr>
                <w:delText>di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43" w:author="Jamal" w:date="2021-03-12T19:33:00Z">
              <w:r w:rsidR="00985012">
                <w:rPr>
                  <w:rFonts w:ascii="Times New Roman" w:eastAsia="Times New Roman" w:hAnsi="Times New Roman" w:cs="Times New Roman"/>
                  <w:szCs w:val="24"/>
                </w:rPr>
                <w:t>di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publis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mempersiapkan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generasi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dunia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</w:t>
            </w:r>
          </w:p>
          <w:p w:rsidR="00125355" w:rsidRPr="00F813DE" w:rsidRDefault="00125355" w:rsidP="00F813DE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b/>
                <w:szCs w:val="24"/>
                <w:rPrChange w:id="44" w:author="Jamal" w:date="2021-03-12T19:2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pPrChange w:id="45" w:author="Jamal" w:date="2021-03-12T19:27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proofErr w:type="spellStart"/>
            <w:r w:rsidRPr="00F813DE">
              <w:rPr>
                <w:rFonts w:ascii="Times New Roman" w:eastAsia="Times New Roman" w:hAnsi="Times New Roman" w:cs="Times New Roman"/>
                <w:b/>
                <w:szCs w:val="24"/>
                <w:rPrChange w:id="46" w:author="Jamal" w:date="2021-03-12T19:2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Karakteristik</w:t>
            </w:r>
            <w:proofErr w:type="spellEnd"/>
            <w:r w:rsidRPr="00F813DE">
              <w:rPr>
                <w:rFonts w:ascii="Times New Roman" w:eastAsia="Times New Roman" w:hAnsi="Times New Roman" w:cs="Times New Roman"/>
                <w:b/>
                <w:szCs w:val="24"/>
                <w:rPrChange w:id="47" w:author="Jamal" w:date="2021-03-12T19:2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F813DE">
              <w:rPr>
                <w:rFonts w:ascii="Times New Roman" w:eastAsia="Times New Roman" w:hAnsi="Times New Roman" w:cs="Times New Roman"/>
                <w:b/>
                <w:szCs w:val="24"/>
                <w:rPrChange w:id="48" w:author="Jamal" w:date="2021-03-12T19:2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pendidikan</w:t>
            </w:r>
            <w:proofErr w:type="spellEnd"/>
            <w:r w:rsidRPr="00F813DE">
              <w:rPr>
                <w:rFonts w:ascii="Times New Roman" w:eastAsia="Times New Roman" w:hAnsi="Times New Roman" w:cs="Times New Roman"/>
                <w:b/>
                <w:szCs w:val="24"/>
                <w:rPrChange w:id="49" w:author="Jamal" w:date="2021-03-12T19:2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4.0</w:t>
            </w:r>
          </w:p>
          <w:p w:rsidR="00125355" w:rsidRPr="00EC6F38" w:rsidRDefault="00125355" w:rsidP="00F813DE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50" w:author="Jamal" w:date="2021-03-12T19:27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Tahapan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F813DE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51" w:author="Jamal" w:date="2021-03-12T19:27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tahab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</w:t>
            </w:r>
            <w:del w:id="52" w:author="Jamal" w:date="2021-03-12T19:16:00Z">
              <w:r w:rsidRPr="00EC6F38" w:rsidDel="0077668E">
                <w:rPr>
                  <w:rFonts w:ascii="Times New Roman" w:eastAsia="Times New Roman" w:hAnsi="Times New Roman" w:cs="Times New Roman"/>
                  <w:szCs w:val="24"/>
                </w:rPr>
                <w:delText xml:space="preserve"> di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53" w:author="Jamal" w:date="2021-03-12T19:15:00Z">
              <w:r w:rsidR="0077668E">
                <w:rPr>
                  <w:rFonts w:ascii="Times New Roman" w:eastAsia="Times New Roman" w:hAnsi="Times New Roman" w:cs="Times New Roman"/>
                  <w:szCs w:val="24"/>
                </w:rPr>
                <w:t>di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tutut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merancang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F813DE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54" w:author="Jamal" w:date="2021-03-12T19:27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penilaian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formatif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F813DE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55" w:author="Jamal" w:date="2021-03-12T19:27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del w:id="56" w:author="Jamal" w:date="2021-03-12T19:16:00Z">
              <w:r w:rsidRPr="00EC6F38" w:rsidDel="0077668E">
                <w:rPr>
                  <w:rFonts w:ascii="Times New Roman" w:eastAsia="Times New Roman" w:hAnsi="Times New Roman" w:cs="Times New Roman"/>
                  <w:szCs w:val="24"/>
                </w:rPr>
                <w:delText>Yaitu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proofErr w:type="gram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</w:t>
            </w:r>
            <w:ins w:id="57" w:author="Jamal" w:date="2021-03-12T19:16:00Z">
              <w:r w:rsidR="0077668E">
                <w:rPr>
                  <w:rFonts w:ascii="Times New Roman" w:eastAsia="Times New Roman" w:hAnsi="Times New Roman" w:cs="Times New Roman"/>
                  <w:szCs w:val="24"/>
                </w:rPr>
                <w:t>G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uru</w:t>
            </w:r>
            <w:proofErr w:type="spellEnd"/>
            <w:proofErr w:type="gram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ins w:id="58" w:author="Jamal" w:date="2021-03-12T19:16:00Z">
              <w:r w:rsidR="0077668E">
                <w:rPr>
                  <w:rFonts w:ascii="Times New Roman" w:eastAsia="Times New Roman" w:hAnsi="Times New Roman" w:cs="Times New Roman"/>
                  <w:szCs w:val="24"/>
                </w:rPr>
                <w:t>di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membantu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F813DE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59" w:author="Jamal" w:date="2021-03-12T19:27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Menempatkan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mentor.</w:t>
            </w:r>
          </w:p>
          <w:p w:rsidR="00125355" w:rsidRPr="00EC6F38" w:rsidRDefault="00125355" w:rsidP="00F813DE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60" w:author="Jamal" w:date="2021-03-12T19:27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Guri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dilatih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mengembangkan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kurikulum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memberikan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kebebasan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menentukan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proofErr w:type="gram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proofErr w:type="gram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F813DE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61" w:author="Jamal" w:date="2021-03-12T19:27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Pengembangan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profesi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guru.</w:t>
            </w:r>
          </w:p>
          <w:p w:rsidR="00125355" w:rsidRPr="00EC6F38" w:rsidRDefault="00125355" w:rsidP="00F813DE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62" w:author="Jamal" w:date="2021-03-12T19:27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del w:id="63" w:author="Jamal" w:date="2021-03-12T19:17:00Z">
              <w:r w:rsidRPr="00EC6F38" w:rsidDel="0077668E">
                <w:rPr>
                  <w:rFonts w:ascii="Times New Roman" w:eastAsia="Times New Roman" w:hAnsi="Times New Roman" w:cs="Times New Roman"/>
                  <w:szCs w:val="24"/>
                </w:rPr>
                <w:delText>Dimana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gram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guru</w:t>
            </w:r>
            <w:proofErr w:type="gram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boleh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menetap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strata,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selalu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berkembang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agar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dapat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eranya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F813DE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64" w:author="Jamal" w:date="2021-03-12T19:27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 </w:t>
            </w:r>
            <w:proofErr w:type="spellStart"/>
            <w:del w:id="65" w:author="Jamal" w:date="2021-03-12T19:34:00Z">
              <w:r w:rsidRPr="00EC6F38" w:rsidDel="00985012">
                <w:rPr>
                  <w:rFonts w:ascii="Times New Roman" w:eastAsia="Times New Roman" w:hAnsi="Times New Roman" w:cs="Times New Roman"/>
                  <w:szCs w:val="24"/>
                </w:rPr>
                <w:delText xml:space="preserve">Di </w:delText>
              </w:r>
            </w:del>
            <w:ins w:id="66" w:author="Jamal" w:date="2021-03-12T19:34:00Z">
              <w:r w:rsidR="00985012">
                <w:rPr>
                  <w:rFonts w:ascii="Times New Roman" w:eastAsia="Times New Roman" w:hAnsi="Times New Roman" w:cs="Times New Roman"/>
                  <w:szCs w:val="24"/>
                </w:rPr>
                <w:t>Di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5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del w:id="67" w:author="Jamal" w:date="2021-03-12T19:34:00Z">
              <w:r w:rsidRPr="00EC6F38" w:rsidDel="00985012">
                <w:rPr>
                  <w:rFonts w:ascii="Times New Roman" w:eastAsia="Times New Roman" w:hAnsi="Times New Roman" w:cs="Times New Roman"/>
                  <w:szCs w:val="24"/>
                </w:rPr>
                <w:delText xml:space="preserve">di </w:delText>
              </w:r>
            </w:del>
            <w:proofErr w:type="spellStart"/>
            <w:ins w:id="68" w:author="Jamal" w:date="2021-03-12T19:34:00Z">
              <w:r w:rsidR="00985012">
                <w:rPr>
                  <w:rFonts w:ascii="Times New Roman" w:eastAsia="Times New Roman" w:hAnsi="Times New Roman" w:cs="Times New Roman"/>
                  <w:szCs w:val="24"/>
                </w:rPr>
                <w:t>di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tekankan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:</w:t>
            </w:r>
          </w:p>
          <w:p w:rsidR="00125355" w:rsidRPr="00EC6F38" w:rsidRDefault="00125355" w:rsidP="00F813DE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69" w:author="Jamal" w:date="2021-03-12T19:27:00Z">
                <w:pPr>
                  <w:numPr>
                    <w:numId w:val="2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</w:p>
          <w:p w:rsidR="00125355" w:rsidRPr="00EC6F38" w:rsidRDefault="00125355" w:rsidP="00F813DE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70" w:author="Jamal" w:date="2021-03-12T19:27:00Z">
                <w:pPr>
                  <w:numPr>
                    <w:numId w:val="2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</w:p>
          <w:p w:rsidR="00125355" w:rsidRPr="00EC6F38" w:rsidRDefault="00125355" w:rsidP="00F813DE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71" w:author="Jamal" w:date="2021-03-12T19:27:00Z">
                <w:pPr>
                  <w:numPr>
                    <w:numId w:val="2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</w:p>
          <w:p w:rsidR="00125355" w:rsidRPr="00EC6F38" w:rsidRDefault="00125355" w:rsidP="00F813DE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72" w:author="Jamal" w:date="2021-03-12T19:27:00Z">
                <w:pPr>
                  <w:numPr>
                    <w:numId w:val="2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</w:p>
          <w:p w:rsidR="00125355" w:rsidRPr="00EC6F38" w:rsidRDefault="00125355" w:rsidP="00F813DE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73" w:author="Jamal" w:date="2021-03-12T19:27:00Z">
                <w:pPr>
                  <w:numPr>
                    <w:numId w:val="2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lastRenderedPageBreak/>
              <w:t>Penelitian</w:t>
            </w:r>
            <w:proofErr w:type="spellEnd"/>
          </w:p>
          <w:p w:rsidR="00125355" w:rsidRPr="00EC6F38" w:rsidRDefault="00125355" w:rsidP="00F813DE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74" w:author="Jamal" w:date="2021-03-12T19:27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dasarnya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75" w:author="Jamal" w:date="2021-03-12T19:20:00Z">
              <w:r w:rsidR="00BA10FA">
                <w:rPr>
                  <w:rFonts w:ascii="Times New Roman" w:eastAsia="Times New Roman" w:hAnsi="Times New Roman" w:cs="Times New Roman"/>
                  <w:szCs w:val="24"/>
                </w:rPr>
                <w:t>me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76" w:author="Jamal" w:date="2021-03-12T19:20:00Z">
              <w:r w:rsidRPr="00EC6F38" w:rsidDel="00BA10FA">
                <w:rPr>
                  <w:rFonts w:ascii="Times New Roman" w:eastAsia="Times New Roman" w:hAnsi="Times New Roman" w:cs="Times New Roman"/>
                  <w:szCs w:val="24"/>
                </w:rPr>
                <w:delText xml:space="preserve">sebenarnya jadi </w:delText>
              </w:r>
            </w:del>
            <w:proofErr w:type="spellStart"/>
            <w:ins w:id="77" w:author="Jamal" w:date="2021-03-12T19:20:00Z">
              <w:r w:rsidR="00BA10FA">
                <w:rPr>
                  <w:rFonts w:ascii="Times New Roman" w:eastAsia="Times New Roman" w:hAnsi="Times New Roman" w:cs="Times New Roman"/>
                  <w:szCs w:val="24"/>
                </w:rPr>
                <w:t>sebagai</w:t>
              </w:r>
              <w:proofErr w:type="spellEnd"/>
              <w:r w:rsidR="00BA10FA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kesatuan</w:t>
            </w:r>
            <w:proofErr w:type="spellEnd"/>
            <w:proofErr w:type="gram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,</w:t>
            </w:r>
            <w:ins w:id="78" w:author="Jamal" w:date="2021-03-12T19:20:00Z">
              <w:r w:rsidR="00BA10FA">
                <w:rPr>
                  <w:rFonts w:ascii="Times New Roman" w:eastAsia="Times New Roman" w:hAnsi="Times New Roman" w:cs="Times New Roman"/>
                  <w:szCs w:val="24"/>
                </w:rPr>
                <w:t>.</w:t>
              </w:r>
            </w:ins>
            <w:proofErr w:type="gram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79" w:author="Jamal" w:date="2021-03-12T19:24:00Z">
              <w:r w:rsidRPr="00EC6F38" w:rsidDel="00BA10FA">
                <w:rPr>
                  <w:rFonts w:ascii="Times New Roman" w:eastAsia="Times New Roman" w:hAnsi="Times New Roman" w:cs="Times New Roman"/>
                  <w:szCs w:val="24"/>
                </w:rPr>
                <w:delText>p</w:delText>
              </w:r>
            </w:del>
            <w:proofErr w:type="spellStart"/>
            <w:ins w:id="80" w:author="Jamal" w:date="2021-03-12T19:20:00Z">
              <w:r w:rsidR="00BA10FA">
                <w:rPr>
                  <w:rFonts w:ascii="Times New Roman" w:eastAsia="Times New Roman" w:hAnsi="Times New Roman" w:cs="Times New Roman"/>
                  <w:szCs w:val="24"/>
                </w:rPr>
                <w:t>P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ins w:id="81" w:author="Jamal" w:date="2021-03-12T19:21:00Z">
              <w:r w:rsidR="00BA10FA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memiliki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82" w:author="Jamal" w:date="2021-03-12T19:21:00Z">
              <w:r w:rsidRPr="00EC6F38" w:rsidDel="00BA10FA">
                <w:rPr>
                  <w:rFonts w:ascii="Times New Roman" w:eastAsia="Times New Roman" w:hAnsi="Times New Roman" w:cs="Times New Roman"/>
                  <w:szCs w:val="24"/>
                </w:rPr>
                <w:delText>di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83" w:author="Jamal" w:date="2021-03-12T19:21:00Z">
              <w:r w:rsidR="00BA10FA">
                <w:rPr>
                  <w:rFonts w:ascii="Times New Roman" w:eastAsia="Times New Roman" w:hAnsi="Times New Roman" w:cs="Times New Roman"/>
                  <w:szCs w:val="24"/>
                </w:rPr>
                <w:t>di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timbul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84" w:author="Jamal" w:date="2021-03-12T19:21:00Z">
              <w:r w:rsidRPr="00EC6F38" w:rsidDel="00BA10FA">
                <w:rPr>
                  <w:rFonts w:ascii="Times New Roman" w:eastAsia="Times New Roman" w:hAnsi="Times New Roman" w:cs="Times New Roman"/>
                  <w:szCs w:val="24"/>
                </w:rPr>
                <w:delText>sebuah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F813DE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85" w:author="Jamal" w:date="2021-03-12T19:27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Dari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mucul</w:t>
            </w:r>
            <w:bookmarkStart w:id="86" w:name="_GoBack"/>
            <w:bookmarkEnd w:id="86"/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87" w:author="Jamal" w:date="2021-03-12T19:22:00Z">
              <w:r w:rsidRPr="00EC6F38" w:rsidDel="00BA10FA">
                <w:rPr>
                  <w:rFonts w:ascii="Times New Roman" w:eastAsia="Times New Roman" w:hAnsi="Times New Roman" w:cs="Times New Roman"/>
                  <w:szCs w:val="24"/>
                </w:rPr>
                <w:delText>dari</w:delText>
              </w:r>
            </w:del>
            <w:ins w:id="88" w:author="Jamal" w:date="2021-03-12T19:23:00Z">
              <w:r w:rsidR="00BA10FA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BA10FA">
                <w:rPr>
                  <w:rFonts w:ascii="Times New Roman" w:eastAsia="Times New Roman" w:hAnsi="Times New Roman" w:cs="Times New Roman"/>
                  <w:szCs w:val="24"/>
                </w:rPr>
                <w:t>dan</w:t>
              </w:r>
            </w:ins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/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pengaplikasian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prakt</w:t>
            </w:r>
            <w:del w:id="89" w:author="Jamal" w:date="2021-03-12T19:23:00Z">
              <w:r w:rsidRPr="00EC6F38" w:rsidDel="00BA10FA">
                <w:rPr>
                  <w:rFonts w:ascii="Times New Roman" w:eastAsia="Times New Roman" w:hAnsi="Times New Roman" w:cs="Times New Roman"/>
                  <w:szCs w:val="24"/>
                </w:rPr>
                <w:delText>e</w:delText>
              </w:r>
            </w:del>
            <w:ins w:id="90" w:author="Jamal" w:date="2021-03-12T19:22:00Z">
              <w:r w:rsidR="00BA10FA">
                <w:rPr>
                  <w:rFonts w:ascii="Times New Roman" w:eastAsia="Times New Roman" w:hAnsi="Times New Roman" w:cs="Times New Roman"/>
                  <w:szCs w:val="24"/>
                </w:rPr>
                <w:t>i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menyiapkan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anak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bagaimana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menumbuhkan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F813DE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91" w:author="Jamal" w:date="2021-03-12T19:27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Setelah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ins w:id="92" w:author="Jamal" w:date="2021-03-12T19:24:00Z">
              <w:r w:rsidR="00BA10FA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 </w:t>
            </w:r>
            <w:proofErr w:type="spellStart"/>
            <w:ins w:id="93" w:author="Jamal" w:date="2021-03-12T19:24:00Z">
              <w:r w:rsidR="00BA10FA">
                <w:rPr>
                  <w:rFonts w:ascii="Times New Roman" w:eastAsia="Times New Roman" w:hAnsi="Times New Roman" w:cs="Times New Roman"/>
                  <w:szCs w:val="24"/>
                </w:rPr>
                <w:t>te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orang. Hal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pandangan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berbeda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ide-ide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muncul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F813DE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94" w:author="Jamal" w:date="2021-03-12T19:27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terahir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del w:id="95" w:author="Jamal" w:date="2021-03-12T19:25:00Z">
              <w:r w:rsidRPr="00EC6F38" w:rsidDel="00BA10FA">
                <w:rPr>
                  <w:rFonts w:ascii="Times New Roman" w:eastAsia="Times New Roman" w:hAnsi="Times New Roman" w:cs="Times New Roman"/>
                  <w:szCs w:val="24"/>
                </w:rPr>
                <w:delText>,</w:delText>
              </w:r>
            </w:del>
            <w:ins w:id="96" w:author="Jamal" w:date="2021-03-12T19:25:00Z">
              <w:r w:rsidR="00BA10FA">
                <w:rPr>
                  <w:rFonts w:ascii="Times New Roman" w:eastAsia="Times New Roman" w:hAnsi="Times New Roman" w:cs="Times New Roman"/>
                  <w:szCs w:val="24"/>
                </w:rPr>
                <w:t>.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97" w:author="Jamal" w:date="2021-03-12T19:25:00Z">
              <w:r w:rsidRPr="00EC6F38" w:rsidDel="00BA10FA">
                <w:rPr>
                  <w:rFonts w:ascii="Times New Roman" w:eastAsia="Times New Roman" w:hAnsi="Times New Roman" w:cs="Times New Roman"/>
                  <w:szCs w:val="24"/>
                </w:rPr>
                <w:delText>t</w:delText>
              </w:r>
            </w:del>
            <w:proofErr w:type="spellStart"/>
            <w:ins w:id="98" w:author="Jamal" w:date="2021-03-12T19:25:00Z">
              <w:r w:rsidR="00BA10FA">
                <w:rPr>
                  <w:rFonts w:ascii="Times New Roman" w:eastAsia="Times New Roman" w:hAnsi="Times New Roman" w:cs="Times New Roman"/>
                  <w:szCs w:val="24"/>
                </w:rPr>
                <w:t>T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untutan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99" w:author="Jamal" w:date="2021-03-12T19:25:00Z">
              <w:r w:rsidR="00BA10FA">
                <w:rPr>
                  <w:rFonts w:ascii="Times New Roman" w:eastAsia="Times New Roman" w:hAnsi="Times New Roman" w:cs="Times New Roman"/>
                  <w:szCs w:val="24"/>
                </w:rPr>
                <w:t>me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 </w:t>
            </w:r>
          </w:p>
        </w:tc>
      </w:tr>
    </w:tbl>
    <w:p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ion Pro">
    <w:altName w:val="Cambria Math"/>
    <w:panose1 w:val="00000000000000000000"/>
    <w:charset w:val="00"/>
    <w:family w:val="roman"/>
    <w:notTrueType/>
    <w:pitch w:val="variable"/>
    <w:sig w:usb0="00000001" w:usb1="00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7829BC"/>
    <w:multiLevelType w:val="multilevel"/>
    <w:tmpl w:val="B30A3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AF13970"/>
    <w:multiLevelType w:val="multilevel"/>
    <w:tmpl w:val="8E5C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EAF5A4B"/>
    <w:multiLevelType w:val="multilevel"/>
    <w:tmpl w:val="61E0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86B26AA"/>
    <w:multiLevelType w:val="hybridMultilevel"/>
    <w:tmpl w:val="A33CE7BE"/>
    <w:lvl w:ilvl="0" w:tplc="B8645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848156A"/>
    <w:multiLevelType w:val="multilevel"/>
    <w:tmpl w:val="7C729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5355"/>
    <w:rsid w:val="00002753"/>
    <w:rsid w:val="0012251A"/>
    <w:rsid w:val="00125355"/>
    <w:rsid w:val="001D038C"/>
    <w:rsid w:val="00240407"/>
    <w:rsid w:val="0042167F"/>
    <w:rsid w:val="0077668E"/>
    <w:rsid w:val="00924DF5"/>
    <w:rsid w:val="00985012"/>
    <w:rsid w:val="00BA10FA"/>
    <w:rsid w:val="00F213DD"/>
    <w:rsid w:val="00F81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13D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213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3D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F213DD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13D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213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3D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F213DD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839358-A9D3-4C56-A4C1-10F07F652C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486</Words>
  <Characters>2774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Jamal</cp:lastModifiedBy>
  <cp:revision>6</cp:revision>
  <dcterms:created xsi:type="dcterms:W3CDTF">2020-08-26T22:03:00Z</dcterms:created>
  <dcterms:modified xsi:type="dcterms:W3CDTF">2021-03-13T03:37:00Z</dcterms:modified>
</cp:coreProperties>
</file>