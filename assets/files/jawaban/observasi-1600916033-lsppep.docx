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BeratBadanNaik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GB" w:eastAsia="en-GB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ins w:id="0" w:author="User" w:date="2020-08-27T10:51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ins w:id="1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ins w:id="2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ins w:id="3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ins w:id="4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5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User" w:date="2020-08-27T10:56:00Z">
        <w:r w:rsidRPr="00C50A1E" w:rsidDel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proofErr w:type="spellStart"/>
      <w:ins w:id="7" w:author="User" w:date="2020-08-27T10:56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 </w:t>
        </w:r>
      </w:ins>
      <w:del w:id="8" w:author="ASUS" w:date="2020-09-24T09:49:00Z">
        <w:r w:rsidRPr="00C50A1E" w:rsidDel="007565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ins w:id="9" w:author="User" w:date="2020-08-27T10:52:00Z">
        <w:del w:id="10" w:author="ASUS" w:date="2020-09-24T09:49:00Z">
          <w:r w:rsidR="00A8631E" w:rsidDel="007565F6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delText xml:space="preserve"> </w:delText>
          </w:r>
        </w:del>
      </w:ins>
      <w:ins w:id="11" w:author="ASUS" w:date="2020-09-24T09:50:00Z">
        <w:r w:rsidR="007565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565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ins w:id="12" w:author="ASUS" w:date="2020-09-24T09:51:00Z">
        <w:r w:rsidR="007565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565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13" w:author="User" w:date="2020-08-27T11:38:00Z">
        <w:r w:rsidRPr="00C50A1E" w:rsidDel="003F35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2C4808" w:rsidRDefault="00927764" w:rsidP="007565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4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15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16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ins w:id="17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18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19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0" w:author="ASUS" w:date="2020-09-24T09:52:00Z">
        <w:r w:rsidR="007565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ins w:id="21" w:author="ASUS" w:date="2020-09-24T09:52:00Z">
        <w:r w:rsidR="007565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22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ins w:id="24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ins w:id="25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6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28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9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ins w:id="30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31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2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ins w:id="3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User" w:date="2020-08-27T10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35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proofErr w:type="spellStart"/>
      <w:ins w:id="37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8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39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0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41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42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43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44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ins w:id="45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6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4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4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4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5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ins w:id="5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5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5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ins w:id="5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5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5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5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User" w:date="2020-08-27T10:5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5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6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6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ins w:id="6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6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ins w:id="6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6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6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ins w:id="6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6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ins w:id="6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70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ins w:id="71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72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73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75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76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77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78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9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Kokbisa</w:delText>
        </w:r>
      </w:del>
      <w:del w:id="80" w:author="User" w:date="2020-08-27T10:56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del w:id="81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2C4808" w:rsidRDefault="00927764" w:rsidP="002C4808">
      <w:pPr>
        <w:shd w:val="clear" w:color="auto" w:fill="F5F5F5"/>
        <w:rPr>
          <w:ins w:id="82" w:author="User" w:date="2020-08-27T10:57:00Z"/>
          <w:rFonts w:ascii="Times New Roman" w:eastAsia="Times New Roman" w:hAnsi="Times New Roman" w:cs="Times New Roman"/>
          <w:b/>
          <w:bCs/>
          <w:sz w:val="24"/>
          <w:szCs w:val="24"/>
        </w:rPr>
        <w:pPrChange w:id="83" w:author="User" w:date="2020-08-27T10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ins w:id="84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ins w:id="85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ins w:id="86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User" w:date="2020-08-27T10:58:00Z">
          <w:pPr>
            <w:shd w:val="clear" w:color="auto" w:fill="F5F5F5"/>
            <w:spacing w:after="375"/>
          </w:pPr>
        </w:pPrChange>
      </w:pPr>
      <w:del w:id="88" w:author="User" w:date="2020-08-27T10:57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89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90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91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2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93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94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ins w:id="95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96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97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8" w:author="User" w:date="2020-08-27T10:5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ins w:id="9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ins w:id="10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10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ins w:id="10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10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10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ins w:id="10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7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ins w:id="10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ins w:id="10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ins w:id="11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ins w:id="11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ins w:id="11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1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4" w:author="User" w:date="2020-08-27T10:5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ins w:id="11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1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1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1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2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12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del w:id="122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Belumcukup, </w:delText>
        </w:r>
      </w:del>
      <w:proofErr w:type="spellStart"/>
      <w:ins w:id="123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ins w:id="124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125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ins w:id="126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proofErr w:type="spellStart"/>
      <w:ins w:id="128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9" w:author="User" w:date="2020-08-27T11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30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ins w:id="131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32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3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4" w:author="User" w:date="2020-08-27T11:00:00Z">
        <w:r w:rsidRPr="00A8631E" w:rsidDel="00A863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3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6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ins w:id="13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8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ins w:id="13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40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ins w:id="14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4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4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14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4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ins w:id="14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ins w:id="14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4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4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5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1" w:author="User" w:date="2020-08-27T11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15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3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15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15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15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ins w:id="15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5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15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6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ins w:id="16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6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ins w:id="16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ins w:id="16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ins w:id="16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6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67" w:author="User" w:date="2020-08-27T11:0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16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ins w:id="16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7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17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7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7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ins w:id="17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7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ins w:id="17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17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78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79" w:author="User" w:date="2020-08-27T11:02:00Z">
        <w:del w:id="180" w:author="ASUS" w:date="2020-09-24T10:00:00Z">
          <w:r w:rsidR="00A8631E" w:rsidDel="007565F6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</w:delText>
          </w:r>
        </w:del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181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ins w:id="182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183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184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2C4808" w:rsidRDefault="00927764" w:rsidP="002C4808">
      <w:pPr>
        <w:shd w:val="clear" w:color="auto" w:fill="F5F5F5"/>
        <w:rPr>
          <w:ins w:id="185" w:author="User" w:date="2020-08-27T11:02:00Z"/>
          <w:rFonts w:ascii="Times New Roman" w:eastAsia="Times New Roman" w:hAnsi="Times New Roman" w:cs="Times New Roman"/>
          <w:b/>
          <w:bCs/>
          <w:sz w:val="24"/>
          <w:szCs w:val="24"/>
        </w:rPr>
        <w:pPrChange w:id="186" w:author="User" w:date="2020-08-27T11:0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187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ins w:id="188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ins w:id="189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0" w:author="User" w:date="2020-08-27T11:03:00Z">
          <w:pPr>
            <w:shd w:val="clear" w:color="auto" w:fill="F5F5F5"/>
            <w:spacing w:after="375"/>
          </w:pPr>
        </w:pPrChange>
      </w:pPr>
      <w:del w:id="191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ins w:id="192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9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ins w:id="194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9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ins w:id="19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9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9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19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0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ins w:id="20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del w:id="202" w:author="ASUS" w:date="2020-09-24T10:00:00Z">
        <w:r w:rsidRPr="00C50A1E" w:rsidDel="007565F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ins w:id="20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ins w:id="20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0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20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0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20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ins w:id="20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1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21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ins w:id="21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21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21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21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16" w:author="User" w:date="2020-08-27T11:44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7" w:author="User" w:date="2020-08-27T11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1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21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ins w:id="22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ins w:id="22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22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2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ins w:id="22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22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ins w:id="22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2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ins w:id="22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29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ins w:id="23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ins w:id="23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ins w:id="23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23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3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3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6" w:author="User" w:date="2020-08-27T11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ins w:id="23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ins w:id="238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39" w:author="User" w:date="2020-08-27T11:04:00Z">
        <w:r w:rsidDel="00A8631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proofErr w:type="spellStart"/>
      <w:ins w:id="24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ins w:id="24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ins w:id="24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243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244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ins w:id="245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ins w:id="246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47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48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249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50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ins w:id="251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52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5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4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proofErr w:type="gramStart"/>
      <w:ins w:id="25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6" w:author="User" w:date="2020-08-27T11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ins w:id="25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258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59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260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61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262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26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ins w:id="264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26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266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ins w:id="26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6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26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ins w:id="27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27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2" w:author="User" w:date="2020-08-27T11:0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27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4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275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76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7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8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ajadulu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27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ins w:id="28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28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ins w:id="28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28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ins w:id="28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8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28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87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8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289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ins w:id="29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ins w:id="29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ins w:id="29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29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29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29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29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29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29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ins w:id="29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del w:id="300" w:author="User" w:date="2020-08-27T11:07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1A74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1" w:author="User" w:date="2020-08-27T11:0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30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ins w:id="30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ins w:id="30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ins w:id="30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0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0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30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0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1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31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31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ins w:id="31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ins w:id="31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31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31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ins w:id="31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31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31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32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32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ins w:id="32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32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4" w:author="User" w:date="2020-08-27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ins w:id="32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32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32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ins w:id="32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32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3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ins w:id="33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33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3" w:author="User" w:date="2020-08-27T11:08:00Z">
        <w:r w:rsidDel="001A74C1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proofErr w:type="spellStart"/>
      <w:ins w:id="33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proofErr w:type="spellEnd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3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33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37" w:author="ASUS" w:date="2020-09-24T10:02:00Z">
        <w:r w:rsidRPr="00C50A1E" w:rsidDel="007565F6">
          <w:rPr>
            <w:rFonts w:ascii="Times New Roman" w:eastAsia="Times New Roman" w:hAnsi="Times New Roman" w:cs="Times New Roman"/>
            <w:sz w:val="24"/>
            <w:szCs w:val="24"/>
          </w:rPr>
          <w:delText>dimana-mana.</w:delText>
        </w:r>
      </w:del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8" w:author="User" w:date="2020-08-27T11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33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ins w:id="34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34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ins w:id="34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4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4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4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ins w:id="34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4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ins w:id="34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ins w:id="34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35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5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35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35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35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35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5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5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35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35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36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6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4808" w:rsidRDefault="00927764" w:rsidP="002C480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3" w:author="User" w:date="2020-08-27T11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364" w:author="User" w:date="2020-08-27T11:10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365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366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ins w:id="367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68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369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70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1" w:author="ASUS" w:date="2020-09-24T10:02:00Z">
        <w:r w:rsidRPr="00C50A1E" w:rsidDel="007565F6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  <w:bookmarkStart w:id="372" w:name="_GoBack"/>
      <w:bookmarkEnd w:id="372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6CE" w:rsidRDefault="00C206CE">
      <w:r>
        <w:separator/>
      </w:r>
    </w:p>
  </w:endnote>
  <w:endnote w:type="continuationSeparator" w:id="0">
    <w:p w:rsidR="00C206CE" w:rsidRDefault="00C2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ins w:id="373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ins w:id="374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206CE">
    <w:pPr>
      <w:pStyle w:val="Footer"/>
    </w:pPr>
  </w:p>
  <w:p w:rsidR="00941E77" w:rsidRDefault="00C20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6CE" w:rsidRDefault="00C206CE">
      <w:r>
        <w:separator/>
      </w:r>
    </w:p>
  </w:footnote>
  <w:footnote w:type="continuationSeparator" w:id="0">
    <w:p w:rsidR="00C206CE" w:rsidRDefault="00C2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F6C49"/>
    <w:rsid w:val="0012251A"/>
    <w:rsid w:val="00150A17"/>
    <w:rsid w:val="001A74C1"/>
    <w:rsid w:val="002318A3"/>
    <w:rsid w:val="002C4808"/>
    <w:rsid w:val="003F356C"/>
    <w:rsid w:val="0042167F"/>
    <w:rsid w:val="00441AE2"/>
    <w:rsid w:val="007565F6"/>
    <w:rsid w:val="00924DF5"/>
    <w:rsid w:val="00927764"/>
    <w:rsid w:val="00A8631E"/>
    <w:rsid w:val="00C206CE"/>
    <w:rsid w:val="00C20908"/>
    <w:rsid w:val="00C76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E644"/>
  <w15:docId w15:val="{79743200-B299-4A41-BC2A-2EDB841F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  <w:style w:type="paragraph" w:styleId="Revision">
    <w:name w:val="Revision"/>
    <w:hidden/>
    <w:uiPriority w:val="99"/>
    <w:semiHidden/>
    <w:rsid w:val="0075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D5F93-934E-4AF3-B729-B6C4844F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2020-09-24T03:03:00Z</dcterms:created>
  <dcterms:modified xsi:type="dcterms:W3CDTF">2020-09-24T03:03:00Z</dcterms:modified>
</cp:coreProperties>
</file>