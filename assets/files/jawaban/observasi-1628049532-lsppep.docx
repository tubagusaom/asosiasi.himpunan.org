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A85462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  <w:lang w:val="id-ID"/>
          <w:rPrChange w:id="0" w:author="TOSHIBA" w:date="2021-08-04T11:00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  <w:ins w:id="1" w:author="TOSHIBA" w:date="2021-08-04T11:00:00Z">
        <w:r w:rsidR="00A85462">
          <w:rPr>
            <w:rFonts w:ascii="Times New Roman" w:eastAsia="Times New Roman" w:hAnsi="Times New Roman" w:cs="Times New Roman"/>
            <w:kern w:val="36"/>
            <w:sz w:val="54"/>
            <w:szCs w:val="54"/>
            <w:lang w:val="id-ID"/>
          </w:rPr>
          <w:t>!</w:t>
        </w:r>
      </w:ins>
      <w:bookmarkStart w:id="2" w:name="_GoBack"/>
      <w:bookmarkEnd w:id="2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del w:id="3" w:author="TOSHIBA" w:date="2021-08-04T10:48:00Z">
        <w:r w:rsidRPr="00C50A1E" w:rsidDel="00EE7F0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</w:delText>
        </w:r>
        <w:commentRangeStart w:id="4"/>
        <w:r w:rsidRPr="00C50A1E" w:rsidDel="00EE7F0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Huft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4"/>
      <w:r w:rsidR="00EE7F09">
        <w:rPr>
          <w:rStyle w:val="CommentReference"/>
        </w:rPr>
        <w:commentReference w:id="4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gramEnd"/>
      <w:del w:id="6" w:author="TOSHIBA" w:date="2021-08-04T10:51:00Z">
        <w:r w:rsidRPr="00C50A1E" w:rsidDel="00EE7F09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5"/>
      <w:r w:rsidR="00EE7F09">
        <w:rPr>
          <w:rStyle w:val="CommentReference"/>
        </w:rPr>
        <w:commentReference w:id="5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ins w:id="7" w:author="TOSHIBA" w:date="2021-08-04T10:51:00Z">
        <w:r w:rsidR="00EE7F0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nafsu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TOSHIBA" w:date="2021-08-04T10:51:00Z">
        <w:r w:rsidDel="00EE7F09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EE7F09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" w:author="TOSHIBA" w:date="2021-08-04T10:52:00Z">
        <w:r w:rsidR="00EE7F0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disaat </w:t>
        </w:r>
      </w:ins>
      <w:del w:id="10" w:author="TOSHIBA" w:date="2021-08-04T10:52:00Z">
        <w:r w:rsidRPr="00C50A1E" w:rsidDel="00EE7F09">
          <w:rPr>
            <w:rFonts w:ascii="Times New Roman" w:eastAsia="Times New Roman" w:hAnsi="Times New Roman" w:cs="Times New Roman"/>
            <w:sz w:val="24"/>
            <w:szCs w:val="24"/>
          </w:rPr>
          <w:delText>di saat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1" w:author="TOSHIBA" w:date="2021-08-04T10:53:00Z">
        <w:r w:rsidR="009566C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sampai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del w:id="12" w:author="TOSHIBA" w:date="2021-08-04T10:53:00Z">
        <w:r w:rsidRPr="00C50A1E" w:rsidDel="009566C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3" w:author="TOSHIBA" w:date="2021-08-04T10:53:00Z">
        <w:r w:rsidR="009566C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sekaligus.</w:t>
        </w:r>
        <w:proofErr w:type="gramEnd"/>
        <w:r w:rsidR="009566C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14" w:author="TOSHIBA" w:date="2021-08-04T10:53:00Z">
        <w:r w:rsidRPr="00C50A1E" w:rsidDel="009566C8">
          <w:rPr>
            <w:rFonts w:ascii="Times New Roman" w:eastAsia="Times New Roman" w:hAnsi="Times New Roman" w:cs="Times New Roman"/>
            <w:sz w:val="24"/>
            <w:szCs w:val="24"/>
          </w:rPr>
          <w:delText>habis sekali duduk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15" w:author="TOSHIBA" w:date="2021-08-04T10:53:00Z">
        <w:r w:rsidR="009566C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TOSHIBA" w:date="2021-08-04T10:53:00Z">
        <w:r w:rsidRPr="00C50A1E" w:rsidDel="009566C8">
          <w:rPr>
            <w:rFonts w:ascii="Times New Roman" w:eastAsia="Times New Roman" w:hAnsi="Times New Roman" w:cs="Times New Roman"/>
            <w:sz w:val="24"/>
            <w:szCs w:val="24"/>
          </w:rPr>
          <w:delText>eh kok jadi lima?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del w:id="17" w:author="TOSHIBA" w:date="2021-08-04T10:54:00Z">
        <w:r w:rsidRPr="00C50A1E" w:rsidDel="009566C8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  <w:r w:rsidRPr="00C50A1E" w:rsidDel="009566C8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9566C8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8" w:author="TOSHIBA" w:date="2021-08-04T10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19" w:author="TOSHIBA" w:date="2021-08-04T10:54:00Z">
        <w:r w:rsidR="009566C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  <w:del w:id="20" w:author="TOSHIBA" w:date="2021-08-04T10:54:00Z">
        <w:r w:rsidRPr="00C50A1E" w:rsidDel="009566C8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927764" w:rsidRPr="009566C8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21" w:author="TOSHIBA" w:date="2021-08-04T10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ins w:id="22" w:author="TOSHIBA" w:date="2021-08-04T10:55:00Z">
        <w:r w:rsidR="009566C8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ini sebabnya </w:t>
        </w:r>
      </w:ins>
      <w:del w:id="23" w:author="TOSHIBA" w:date="2021-08-04T10:55:00Z">
        <w:r w:rsidRPr="00C50A1E" w:rsidDel="009566C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Ini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24" w:author="TOSHIBA" w:date="2021-08-04T10:55:00Z">
        <w:r w:rsidRPr="00C50A1E" w:rsidDel="009566C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yang Bisa Jadi Sebabnya...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5" w:author="TOSHIBA" w:date="2021-08-04T10:56:00Z">
        <w:r w:rsidRPr="00C50A1E" w:rsidDel="009566C8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del w:id="26" w:author="TOSHIBA" w:date="2021-08-04T10:56:00Z">
        <w:r w:rsidRPr="00C50A1E" w:rsidDel="009566C8">
          <w:rPr>
            <w:rFonts w:ascii="Times New Roman" w:eastAsia="Times New Roman" w:hAnsi="Times New Roman" w:cs="Times New Roman"/>
            <w:sz w:val="24"/>
            <w:szCs w:val="24"/>
          </w:rPr>
          <w:delText>Akan merepotkan.</w:delText>
        </w:r>
      </w:del>
    </w:p>
    <w:p w:rsidR="00927764" w:rsidRPr="009566C8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27" w:author="TOSHIBA" w:date="2021-08-04T10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28" w:author="TOSHIBA" w:date="2021-08-04T10:57:00Z">
        <w:r w:rsidR="009566C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, yang </w:t>
        </w:r>
      </w:ins>
      <w:del w:id="29" w:author="TOSHIBA" w:date="2021-08-04T10:57:00Z">
        <w:r w:rsidRPr="00C50A1E" w:rsidDel="009566C8">
          <w:rPr>
            <w:rFonts w:ascii="Times New Roman" w:eastAsia="Times New Roman" w:hAnsi="Times New Roman" w:cs="Times New Roman"/>
            <w:sz w:val="24"/>
            <w:szCs w:val="24"/>
          </w:rPr>
          <w:delText>.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30" w:author="TOSHIBA" w:date="2021-08-04T10:56:00Z">
        <w:r w:rsidR="009566C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  <w:proofErr w:type="gramEnd"/>
        <w:r w:rsidR="009566C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31" w:author="TOSHIBA" w:date="2021-08-04T10:56:00Z">
        <w:r w:rsidRPr="00C50A1E" w:rsidDel="009566C8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2" w:author="TOSHIBA" w:date="2021-08-04T10:57:00Z">
        <w:r w:rsidR="009566C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Apabila </w:t>
        </w:r>
      </w:ins>
      <w:del w:id="33" w:author="TOSHIBA" w:date="2021-08-04T10:57:00Z">
        <w:r w:rsidRPr="00C50A1E" w:rsidDel="009566C8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34" w:author="TOSHIBA" w:date="2021-08-04T10:58:00Z">
        <w:r w:rsidR="009566C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sebab </w:t>
        </w:r>
      </w:ins>
      <w:del w:id="35" w:author="TOSHIBA" w:date="2021-08-04T10:58:00Z">
        <w:r w:rsidRPr="00C50A1E" w:rsidDel="009566C8">
          <w:rPr>
            <w:rFonts w:ascii="Times New Roman" w:eastAsia="Times New Roman" w:hAnsi="Times New Roman" w:cs="Times New Roman"/>
            <w:sz w:val="24"/>
            <w:szCs w:val="24"/>
          </w:rPr>
          <w:delText>. Sebab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ins w:id="36" w:author="TOSHIBA" w:date="2021-08-04T10:58:00Z">
        <w:r w:rsidR="009566C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. </w:t>
        </w:r>
      </w:ins>
      <w:del w:id="37" w:author="TOSHIBA" w:date="2021-08-04T10:58:00Z">
        <w:r w:rsidRPr="00C50A1E" w:rsidDel="009566C8">
          <w:rPr>
            <w:rFonts w:ascii="Times New Roman" w:eastAsia="Times New Roman" w:hAnsi="Times New Roman" w:cs="Times New Roman"/>
            <w:sz w:val="24"/>
            <w:szCs w:val="24"/>
          </w:rPr>
          <w:delText>, kata dia </w:delText>
        </w:r>
        <w:r w:rsidRPr="00C50A1E" w:rsidDel="009566C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38" w:author="TOSHIBA" w:date="2021-08-04T10:58:00Z">
        <w:r w:rsidR="00C07326" w:rsidRPr="00C07326">
          <w:rPr>
            <w:rFonts w:ascii="Times New Roman" w:eastAsia="Times New Roman" w:hAnsi="Times New Roman" w:cs="Times New Roman"/>
            <w:i/>
            <w:sz w:val="24"/>
            <w:szCs w:val="24"/>
            <w:lang w:val="id-ID"/>
            <w:rPrChange w:id="39" w:author="TOSHIBA" w:date="2021-08-04T10:58:00Z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rPrChange>
          </w:rPr>
          <w:t>ngechat</w:t>
        </w:r>
        <w:r w:rsidR="00C0732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40" w:author="TOSHIBA" w:date="2021-08-04T10:58:00Z">
        <w:r w:rsidRPr="00C50A1E" w:rsidDel="00C07326">
          <w:rPr>
            <w:rFonts w:ascii="Times New Roman" w:eastAsia="Times New Roman" w:hAnsi="Times New Roman" w:cs="Times New Roman"/>
            <w:sz w:val="24"/>
            <w:szCs w:val="24"/>
          </w:rPr>
          <w:delText>nge-chat. </w:delText>
        </w:r>
      </w:del>
    </w:p>
    <w:p w:rsidR="00927764" w:rsidRPr="00C0732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41" w:author="TOSHIBA" w:date="2021-08-04T10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del w:id="42" w:author="TOSHIBA" w:date="2021-08-04T10:59:00Z">
        <w:r w:rsidRPr="00C50A1E" w:rsidDel="00C0732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43" w:author="TOSHIBA" w:date="2021-08-04T10:59:00Z">
        <w:r w:rsidR="00C0732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ikut tidak diprose pembakaran.</w:t>
        </w:r>
        <w:proofErr w:type="gramEnd"/>
        <w:r w:rsidR="00C0732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Akhirnya lemak dalam tubuhmu ada dimana-mana. </w:t>
        </w:r>
      </w:ins>
      <w:del w:id="44" w:author="TOSHIBA" w:date="2021-08-04T10:59:00Z">
        <w:r w:rsidRPr="00C50A1E" w:rsidDel="00C07326">
          <w:rPr>
            <w:rFonts w:ascii="Times New Roman" w:eastAsia="Times New Roman" w:hAnsi="Times New Roman" w:cs="Times New Roman"/>
            <w:sz w:val="24"/>
            <w:szCs w:val="24"/>
          </w:rPr>
          <w:delText>memilih ikut</w:delText>
        </w:r>
        <w:r w:rsidDel="00C07326">
          <w:rPr>
            <w:rFonts w:ascii="Times New Roman" w:eastAsia="Times New Roman" w:hAnsi="Times New Roman" w:cs="Times New Roman"/>
            <w:sz w:val="24"/>
            <w:szCs w:val="24"/>
          </w:rPr>
          <w:delText>an mager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5" w:author="TOSHIBA" w:date="2021-08-04T11:00:00Z">
        <w:r w:rsidDel="00C07326">
          <w:rPr>
            <w:rFonts w:ascii="Times New Roman" w:eastAsia="Times New Roman" w:hAnsi="Times New Roman" w:cs="Times New Roman"/>
            <w:sz w:val="24"/>
            <w:szCs w:val="24"/>
          </w:rPr>
          <w:delText>Jadi simpanan di</w:delText>
        </w:r>
        <w:r w:rsidRPr="00C50A1E" w:rsidDel="00C07326">
          <w:rPr>
            <w:rFonts w:ascii="Times New Roman" w:eastAsia="Times New Roman" w:hAnsi="Times New Roman" w:cs="Times New Roman"/>
            <w:sz w:val="24"/>
            <w:szCs w:val="24"/>
          </w:rPr>
          <w:delText>tubuh</w:delText>
        </w:r>
      </w:del>
      <w:del w:id="46" w:author="TOSHIBA" w:date="2021-08-04T10:59:00Z">
        <w:r w:rsidRPr="00C50A1E" w:rsidDel="00C07326">
          <w:rPr>
            <w:rFonts w:ascii="Times New Roman" w:eastAsia="Times New Roman" w:hAnsi="Times New Roman" w:cs="Times New Roman"/>
            <w:sz w:val="24"/>
            <w:szCs w:val="24"/>
          </w:rPr>
          <w:delText>mu, dimana-mana.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7" w:author="TOSHIBA" w:date="2021-08-04T11:00:00Z">
        <w:r w:rsidR="00C0732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disaat </w:t>
        </w:r>
      </w:ins>
      <w:del w:id="48" w:author="TOSHIBA" w:date="2021-08-04T11:00:00Z">
        <w:r w:rsidRPr="00C50A1E" w:rsidDel="00C07326">
          <w:rPr>
            <w:rFonts w:ascii="Times New Roman" w:eastAsia="Times New Roman" w:hAnsi="Times New Roman" w:cs="Times New Roman"/>
            <w:sz w:val="24"/>
            <w:szCs w:val="24"/>
          </w:rPr>
          <w:delText>di saat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del w:id="49" w:author="TOSHIBA" w:date="2021-08-04T11:00:00Z">
        <w:r w:rsidRPr="00C50A1E" w:rsidDel="00C07326">
          <w:rPr>
            <w:rFonts w:ascii="Times New Roman" w:eastAsia="Times New Roman" w:hAnsi="Times New Roman" w:cs="Times New Roman"/>
            <w:sz w:val="24"/>
            <w:szCs w:val="24"/>
          </w:rPr>
          <w:delText xml:space="preserve"> 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TOSHIBA" w:date="2021-08-04T10:48:00Z" w:initials="T">
    <w:p w:rsidR="00EE7F09" w:rsidRPr="00EE7F09" w:rsidRDefault="00EE7F0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</w:t>
      </w:r>
    </w:p>
  </w:comment>
  <w:comment w:id="5" w:author="TOSHIBA" w:date="2021-08-04T10:51:00Z" w:initials="T">
    <w:p w:rsidR="00EE7F09" w:rsidRPr="00EE7F09" w:rsidRDefault="00EE7F0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 kata kita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AFE" w:rsidRDefault="00F80AFE">
      <w:r>
        <w:separator/>
      </w:r>
    </w:p>
  </w:endnote>
  <w:endnote w:type="continuationSeparator" w:id="0">
    <w:p w:rsidR="00F80AFE" w:rsidRDefault="00F8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80AFE">
    <w:pPr>
      <w:pStyle w:val="Footer"/>
    </w:pPr>
  </w:p>
  <w:p w:rsidR="00941E77" w:rsidRDefault="00F80A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AFE" w:rsidRDefault="00F80AFE">
      <w:r>
        <w:separator/>
      </w:r>
    </w:p>
  </w:footnote>
  <w:footnote w:type="continuationSeparator" w:id="0">
    <w:p w:rsidR="00F80AFE" w:rsidRDefault="00F80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9566C8"/>
    <w:rsid w:val="00A85462"/>
    <w:rsid w:val="00B078E8"/>
    <w:rsid w:val="00C07326"/>
    <w:rsid w:val="00C20908"/>
    <w:rsid w:val="00EE7F09"/>
    <w:rsid w:val="00F8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E7F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0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E7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F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F0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E7F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0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E7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F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F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</cp:lastModifiedBy>
  <cp:revision>2</cp:revision>
  <dcterms:created xsi:type="dcterms:W3CDTF">2021-08-04T04:01:00Z</dcterms:created>
  <dcterms:modified xsi:type="dcterms:W3CDTF">2021-08-04T04:01:00Z</dcterms:modified>
</cp:coreProperties>
</file>