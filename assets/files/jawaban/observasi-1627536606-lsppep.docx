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016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C2F9AF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5840F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9C1BBD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84F2A94" w14:textId="77777777" w:rsidR="00927764" w:rsidRPr="0094076B" w:rsidRDefault="00927764" w:rsidP="00927764">
      <w:pPr>
        <w:rPr>
          <w:rFonts w:ascii="Cambria" w:hAnsi="Cambria"/>
        </w:rPr>
      </w:pPr>
    </w:p>
    <w:p w14:paraId="302127B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FE4B7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0A0CFF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99EF10" wp14:editId="777523E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27F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5029789" w14:textId="38A5E8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Intan Mustika Sari" w:date="2021-07-29T12:21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1" w:author="Intan Mustika Sari" w:date="2021-07-29T12:21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</w:t>
        </w:r>
      </w:ins>
      <w:ins w:id="2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ngan</w:t>
        </w:r>
      </w:ins>
      <w:proofErr w:type="spellEnd"/>
      <w:ins w:id="3" w:author="Intan Mustika Sari" w:date="2021-07-29T12:21:00Z"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5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7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205CF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8" w:author="Intan Mustika Sari" w:date="2021-07-29T12:22:00Z">
        <w:r w:rsidRPr="00C50A1E" w:rsidDel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proofErr w:type="spellStart"/>
      <w:ins w:id="9" w:author="Intan Mustika Sari" w:date="2021-07-29T12:22:00Z">
        <w:r w:rsidR="00205CF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del w:id="10" w:author="Intan Mustika Sari" w:date="2021-07-29T12:22:00Z">
        <w:r w:rsidRPr="00C50A1E" w:rsidDel="00C92A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11" w:author="Intan Mustika Sari" w:date="2021-07-29T12:22:00Z">
        <w:r w:rsidR="00C92A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</w:p>
    <w:p w14:paraId="6F7C23F4" w14:textId="69EA9C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2" w:author="Intan Mustika Sari" w:date="2021-07-29T12:22:00Z">
        <w:r w:rsidR="00C92A8F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3" w:author="Intan Mustika Sari" w:date="2021-07-29T12:22:00Z">
        <w:r w:rsidRPr="00C50A1E" w:rsidDel="00C92A8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7C48E5" w14:textId="2461D9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14" w:author="Intan Mustika Sari" w:date="2021-07-29T12:26:00Z">
        <w:r w:rsidR="00C55DAF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del w:id="15" w:author="Intan Mustika Sari" w:date="2021-07-29T12:26:00Z">
        <w:r w:rsidR="00C55DAF" w:rsidDel="00C55DAF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6" w:author="Intan Mustika Sari" w:date="2021-07-29T12:26:00Z">
        <w:r w:rsidR="00C55DA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539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7817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362F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AF5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6359809" w14:textId="06E7BA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7" w:author="Intan Mustika Sari" w:date="2021-07-29T12:31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D225C9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1651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3DEF35" w14:textId="1CA597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8" w:author="Intan Mustika Sari" w:date="2021-07-29T12:30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9" w:author="Intan Mustika Sari" w:date="2021-07-29T12:30:00Z">
        <w:r w:rsidR="00D225C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30E716F" w14:textId="26DDFA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Intan Mustika Sari" w:date="2021-07-29T12:30:00Z">
        <w:r w:rsidRPr="00C50A1E" w:rsidDel="00D225C9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21" w:author="Intan Mustika Sari" w:date="2021-07-29T12:30:00Z">
        <w:r w:rsidR="00D225C9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D225C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29D79" w14:textId="53647A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2" w:author="Intan Mustika Sari" w:date="2021-07-29T12:30:00Z"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3" w:author="Intan Mustika Sari" w:date="2021-07-29T12:30:00Z">
        <w:r w:rsidDel="008972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FFED45" w14:textId="2B99FE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4" w:author="Intan Mustika Sari" w:date="2021-07-29T12:29:00Z">
        <w:r w:rsidDel="008972C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5" w:author="Intan Mustika Sari" w:date="2021-07-29T12:29:00Z">
        <w:r w:rsidR="008972C8">
          <w:rPr>
            <w:rFonts w:ascii="Times New Roman" w:eastAsia="Times New Roman" w:hAnsi="Times New Roman" w:cs="Times New Roman"/>
            <w:sz w:val="24"/>
            <w:szCs w:val="24"/>
          </w:rPr>
          <w:t>le</w:t>
        </w:r>
        <w:r w:rsidR="008972C8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proofErr w:type="spellEnd"/>
        <w:r w:rsidR="008972C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E40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390B61" w14:textId="314A1D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26" w:author="Intan Mustika Sari" w:date="2021-07-29T12:29:00Z">
        <w:r w:rsidRPr="00C50A1E" w:rsidDel="008972C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57653FE" w14:textId="076728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27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7810340" w14:textId="2BE0B6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28" w:author="Intan Mustika Sari" w:date="2021-07-29T12:28:00Z">
        <w:r w:rsidDel="00B460A7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29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30" w:author="Intan Mustika Sari" w:date="2021-07-29T12:28:00Z">
        <w:r w:rsidRPr="00C50A1E" w:rsidDel="009724F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1" w:author="Intan Mustika Sari" w:date="2021-07-29T12:28:00Z">
        <w:r w:rsidR="009724F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B668F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DDFE0" w14:textId="56444B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32" w:author="Intan Mustika Sari" w:date="2021-07-29T12:27:00Z">
        <w:r w:rsidRPr="00C50A1E" w:rsidDel="00C55DA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3" w:author="Intan Mustika Sari" w:date="2021-07-29T12:27:00Z">
        <w:r w:rsidR="00B460A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4" w:author="Intan Mustika Sari" w:date="2021-07-29T12:27:00Z">
        <w:r w:rsidRPr="00C50A1E" w:rsidDel="00B460A7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35" w:author="Intan Mustika Sari" w:date="2021-07-29T12:27:00Z">
        <w:r w:rsidR="00B460A7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B460A7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36" w:author="Intan Mustika Sari" w:date="2021-07-29T12:27:00Z">
        <w:r w:rsidRPr="00C50A1E" w:rsidDel="00B460A7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ins w:id="37" w:author="Intan Mustika Sari" w:date="2021-07-29T12:27:00Z">
        <w:r w:rsidR="00B460A7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B460A7"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14:paraId="45D243A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E7A4F1C" w14:textId="77777777" w:rsidR="00927764" w:rsidRPr="00C50A1E" w:rsidRDefault="00927764" w:rsidP="00927764"/>
    <w:p w14:paraId="2539BF2A" w14:textId="77777777" w:rsidR="00927764" w:rsidRPr="005A045A" w:rsidRDefault="00927764" w:rsidP="00927764">
      <w:pPr>
        <w:rPr>
          <w:i/>
        </w:rPr>
      </w:pPr>
    </w:p>
    <w:p w14:paraId="336767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0FA9103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5AE6" w14:textId="77777777" w:rsidR="005758F3" w:rsidRDefault="005758F3">
      <w:r>
        <w:separator/>
      </w:r>
    </w:p>
  </w:endnote>
  <w:endnote w:type="continuationSeparator" w:id="0">
    <w:p w14:paraId="3CA6F4AD" w14:textId="77777777" w:rsidR="005758F3" w:rsidRDefault="0057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4D9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A66DBF" w14:textId="77777777" w:rsidR="00941E77" w:rsidRDefault="005758F3">
    <w:pPr>
      <w:pStyle w:val="Footer"/>
    </w:pPr>
  </w:p>
  <w:p w14:paraId="13CD0976" w14:textId="77777777" w:rsidR="00941E77" w:rsidRDefault="00575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F83" w14:textId="77777777" w:rsidR="005758F3" w:rsidRDefault="005758F3">
      <w:r>
        <w:separator/>
      </w:r>
    </w:p>
  </w:footnote>
  <w:footnote w:type="continuationSeparator" w:id="0">
    <w:p w14:paraId="20F7D0B7" w14:textId="77777777" w:rsidR="005758F3" w:rsidRDefault="0057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an Mustika Sari">
    <w15:presenceInfo w15:providerId="Windows Live" w15:userId="9274dc4d03372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05CF5"/>
    <w:rsid w:val="0026106E"/>
    <w:rsid w:val="0042167F"/>
    <w:rsid w:val="005758F3"/>
    <w:rsid w:val="008972C8"/>
    <w:rsid w:val="00924DF5"/>
    <w:rsid w:val="00927764"/>
    <w:rsid w:val="009724F5"/>
    <w:rsid w:val="00B460A7"/>
    <w:rsid w:val="00C55DAF"/>
    <w:rsid w:val="00C92A8F"/>
    <w:rsid w:val="00D225C9"/>
    <w:rsid w:val="00E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7E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9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2A9A-16B7-47A4-A81C-126A35FC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Mustika Sari</cp:lastModifiedBy>
  <cp:revision>2</cp:revision>
  <dcterms:created xsi:type="dcterms:W3CDTF">2020-07-24T23:46:00Z</dcterms:created>
  <dcterms:modified xsi:type="dcterms:W3CDTF">2021-07-29T05:32:00Z</dcterms:modified>
</cp:coreProperties>
</file>