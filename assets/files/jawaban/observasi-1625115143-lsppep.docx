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D7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F1E1D0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D50F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E28EED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2DF4FC6" w14:textId="77777777" w:rsidTr="00D810B0">
        <w:tc>
          <w:tcPr>
            <w:tcW w:w="9350" w:type="dxa"/>
          </w:tcPr>
          <w:p w14:paraId="6360CF9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94B0C" w14:textId="2AA2F788" w:rsidR="00D80F46" w:rsidRPr="00A16D9B" w:rsidRDefault="00202914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0" w:author="Win10" w:date="2021-06-30T21:47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  <w:del w:id="1" w:author="Win10" w:date="2021-06-30T21:47:00Z">
              <w:r w:rsidR="00D80F46" w:rsidRPr="00A16D9B" w:rsidDel="00202914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</w:p>
          <w:p w14:paraId="4390C7C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BFA07" w14:textId="6C80B3C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proofErr w:type="spellStart"/>
            <w:ins w:id="2" w:author="Win10" w:date="2021-06-30T20:35:00Z"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segala</w:t>
              </w:r>
              <w:proofErr w:type="spellEnd"/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" w:author="Win10" w:date="2021-06-30T20:35:00Z">
              <w:r w:rsidRPr="00A16D9B" w:rsidDel="00F07C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segala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 bagi Allah yang telah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ins w:id="4" w:author="Win10" w:date="2021-06-30T20:35:00Z"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" w:author="Win10" w:date="2021-06-30T20:35:00Z">
              <w:r w:rsidR="008E1504" w:rsidDel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enulis untuk menyelesaikan buku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1C399E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36DE9" w14:textId="7D71298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Sasaran </w:t>
            </w:r>
            <w:proofErr w:type="spellStart"/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ini  dapat digunakan sebagai panduan bagi mahasiswa saat melaksanakan praktikum tersebut. </w:t>
            </w:r>
          </w:p>
          <w:p w14:paraId="70CC525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EE2FC" w14:textId="1228426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enulis  akan  memperbaikinya  secara  berkala.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3D6DD9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020AF" w14:textId="5725CD4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14:paraId="10F294D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4EFF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0B5E9B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DD3B9F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12FB1" w14:textId="77777777" w:rsidR="00D80F46" w:rsidRPr="002852E4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2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</w:t>
            </w:r>
          </w:p>
        </w:tc>
      </w:tr>
    </w:tbl>
    <w:p w14:paraId="0C043AC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9504BC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76BB9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07B4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B4A17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A43DD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E5E7A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F4DD7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E1ECD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A07A" w14:textId="77777777" w:rsidR="00703A4B" w:rsidRDefault="00703A4B" w:rsidP="00D80F46">
      <w:r>
        <w:separator/>
      </w:r>
    </w:p>
  </w:endnote>
  <w:endnote w:type="continuationSeparator" w:id="0">
    <w:p w14:paraId="3F9B0110" w14:textId="77777777" w:rsidR="00703A4B" w:rsidRDefault="00703A4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A935" w14:textId="77777777" w:rsidR="00D80F46" w:rsidRDefault="00D80F46">
    <w:pPr>
      <w:pStyle w:val="Footer"/>
    </w:pPr>
    <w:r>
      <w:t>CLO-4</w:t>
    </w:r>
  </w:p>
  <w:p w14:paraId="312A384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62F5" w14:textId="77777777" w:rsidR="00703A4B" w:rsidRDefault="00703A4B" w:rsidP="00D80F46">
      <w:r>
        <w:separator/>
      </w:r>
    </w:p>
  </w:footnote>
  <w:footnote w:type="continuationSeparator" w:id="0">
    <w:p w14:paraId="21B2AA2E" w14:textId="77777777" w:rsidR="00703A4B" w:rsidRDefault="00703A4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02914"/>
    <w:rsid w:val="002852E4"/>
    <w:rsid w:val="002D5B47"/>
    <w:rsid w:val="00327783"/>
    <w:rsid w:val="0042167F"/>
    <w:rsid w:val="0046485C"/>
    <w:rsid w:val="004F5D73"/>
    <w:rsid w:val="006D2204"/>
    <w:rsid w:val="00703A4B"/>
    <w:rsid w:val="00771E9D"/>
    <w:rsid w:val="008D1AF7"/>
    <w:rsid w:val="008E1504"/>
    <w:rsid w:val="00924DF5"/>
    <w:rsid w:val="00A16D9B"/>
    <w:rsid w:val="00A86167"/>
    <w:rsid w:val="00AF28E1"/>
    <w:rsid w:val="00CF6F32"/>
    <w:rsid w:val="00D80F46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D8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C758-869C-439D-8636-905CE6D7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10</cp:revision>
  <dcterms:created xsi:type="dcterms:W3CDTF">2021-07-01T03:00:00Z</dcterms:created>
  <dcterms:modified xsi:type="dcterms:W3CDTF">2021-07-01T04:52:00Z</dcterms:modified>
</cp:coreProperties>
</file>