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298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46227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A61EAE" w14:textId="77777777" w:rsidR="007952C3" w:rsidRDefault="007952C3"/>
    <w:p w14:paraId="65F3CA0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7AF2CC4" w14:textId="77777777" w:rsidTr="00E0626E">
        <w:tc>
          <w:tcPr>
            <w:tcW w:w="9350" w:type="dxa"/>
          </w:tcPr>
          <w:p w14:paraId="549B7AE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7383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C3EA8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A01BE" w14:textId="77777777" w:rsidR="006E3174" w:rsidRDefault="006E3174" w:rsidP="006E3174">
            <w:pPr>
              <w:spacing w:line="480" w:lineRule="auto"/>
              <w:rPr>
                <w:ins w:id="0" w:author="Ella Meilianda" w:date="2021-04-07T15:1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Ella Meilianda" w:date="2021-04-07T15:1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Billionaire Sinergi Korpora.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Bandung.</w:t>
              </w:r>
            </w:ins>
          </w:p>
          <w:p w14:paraId="16F19942" w14:textId="0BE6063D" w:rsidR="006E3174" w:rsidRPr="00512EC3" w:rsidRDefault="006E3174" w:rsidP="006E3174">
            <w:pPr>
              <w:spacing w:line="480" w:lineRule="auto"/>
              <w:rPr>
                <w:ins w:id="2" w:author="Ella Meilianda" w:date="2021-04-07T15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" w:author="Ella Meilianda" w:date="2021-04-07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14:paraId="3DF7DD01" w14:textId="77777777" w:rsidR="006E3174" w:rsidRDefault="006E3174" w:rsidP="00E0626E">
            <w:pPr>
              <w:spacing w:line="480" w:lineRule="auto"/>
              <w:rPr>
                <w:ins w:id="4" w:author="Ella Meilianda" w:date="2021-04-07T15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Ella Meilianda" w:date="2021-04-07T15:0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Jakarta.</w:t>
              </w:r>
            </w:ins>
          </w:p>
          <w:p w14:paraId="6673F016" w14:textId="77777777" w:rsidR="006E3174" w:rsidRDefault="006E3174" w:rsidP="00E0626E">
            <w:pPr>
              <w:spacing w:line="480" w:lineRule="auto"/>
              <w:rPr>
                <w:ins w:id="6" w:author="Ella Meilianda" w:date="2021-04-07T15:10:00Z"/>
                <w:rFonts w:ascii="Times New Roman" w:hAnsi="Times New Roman" w:cs="Times New Roman"/>
                <w:sz w:val="24"/>
                <w:szCs w:val="24"/>
              </w:rPr>
            </w:pPr>
            <w:ins w:id="7" w:author="Ella Meilianda" w:date="2021-04-07T15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Jubilee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B08E307" w14:textId="1D75D820" w:rsidR="007952C3" w:rsidRPr="00A16D9B" w:rsidDel="006E3174" w:rsidRDefault="007952C3" w:rsidP="00E0626E">
            <w:pPr>
              <w:spacing w:line="480" w:lineRule="auto"/>
              <w:rPr>
                <w:del w:id="8" w:author="Ella Meilianda" w:date="2021-04-07T15:10:00Z"/>
                <w:rFonts w:ascii="Times New Roman" w:hAnsi="Times New Roman" w:cs="Times New Roman"/>
                <w:sz w:val="24"/>
                <w:szCs w:val="24"/>
              </w:rPr>
            </w:pPr>
            <w:del w:id="9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</w:delText>
              </w:r>
            </w:del>
            <w:del w:id="10" w:author="Ella Meilianda" w:date="2021-04-07T15:05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Jon</w:delText>
              </w:r>
              <w:r w:rsidR="00A866F9" w:rsidDel="00A866F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y</w:delText>
              </w:r>
            </w:del>
            <w:del w:id="11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2010. </w:delText>
              </w:r>
              <w:r w:rsidRPr="00A16D9B" w:rsidDel="006E31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12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13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</w:delText>
              </w:r>
            </w:del>
            <w:del w:id="14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15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1EFA8745" w14:textId="5ED11A7A" w:rsidR="007952C3" w:rsidRPr="006E3174" w:rsidDel="006E3174" w:rsidRDefault="007952C3" w:rsidP="00E0626E">
            <w:pPr>
              <w:spacing w:line="480" w:lineRule="auto"/>
              <w:rPr>
                <w:del w:id="16" w:author="Ella Meilianda" w:date="2021-04-07T15:09:00Z"/>
                <w:rFonts w:ascii="Times New Roman" w:hAnsi="Times New Roman" w:cs="Times New Roman"/>
                <w:sz w:val="24"/>
                <w:szCs w:val="24"/>
                <w:lang w:val="en-US"/>
                <w:rPrChange w:id="17" w:author="Ella Meilianda" w:date="2021-04-07T15:08:00Z">
                  <w:rPr>
                    <w:del w:id="18" w:author="Ella Meilianda" w:date="2021-04-07T15:0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19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Helianthusonfri, J</w:delText>
              </w:r>
            </w:del>
            <w:del w:id="20" w:author="Ella Meilianda" w:date="2021-04-07T15:05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del w:id="21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2016. </w:delText>
              </w:r>
              <w:r w:rsidRPr="00A16D9B" w:rsidDel="006E31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22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23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0C242222" w14:textId="481E4F09" w:rsidR="007952C3" w:rsidRPr="006E3174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24" w:author="Ella Meilianda" w:date="2021-04-07T15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del w:id="25" w:author="Ella Meilianda" w:date="2021-04-07T15:05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26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ins w:id="27" w:author="Ella Meilianda" w:date="2021-04-07T15:08:00Z">
              <w:r w:rsidR="006E317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Jakarta.</w:t>
              </w:r>
            </w:ins>
          </w:p>
          <w:p w14:paraId="613E3171" w14:textId="4CF0F36E" w:rsidR="007952C3" w:rsidRPr="006E3174" w:rsidDel="006E3174" w:rsidRDefault="007952C3" w:rsidP="00E0626E">
            <w:pPr>
              <w:spacing w:line="480" w:lineRule="auto"/>
              <w:rPr>
                <w:del w:id="28" w:author="Ella Meilianda" w:date="2021-04-07T15:10:00Z"/>
                <w:rFonts w:ascii="Times New Roman" w:hAnsi="Times New Roman" w:cs="Times New Roman"/>
                <w:sz w:val="24"/>
                <w:szCs w:val="24"/>
                <w:lang w:val="en-US"/>
                <w:rPrChange w:id="29" w:author="Ella Meilianda" w:date="2021-04-07T15:08:00Z">
                  <w:rPr>
                    <w:del w:id="30" w:author="Ella Meilianda" w:date="2021-04-07T15:1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31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Helianthusonfri, J</w:delText>
              </w:r>
            </w:del>
            <w:del w:id="32" w:author="Ella Meilianda" w:date="2021-04-07T15:05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del w:id="33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6E31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34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35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29FB93A5" w14:textId="6644EA81" w:rsidR="007952C3" w:rsidRDefault="007952C3" w:rsidP="00E0626E">
            <w:pPr>
              <w:spacing w:line="480" w:lineRule="auto"/>
              <w:rPr>
                <w:ins w:id="36" w:author="Ella Meilianda" w:date="2021-04-07T15:1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37" w:author="Ella Meilianda" w:date="2021-04-07T15:05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38" w:author="Ella Meilianda" w:date="2021-04-07T15:08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ins w:id="39" w:author="Ella Meilianda" w:date="2021-04-07T15:08:00Z">
              <w:r w:rsidR="006E317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Jakarta.</w:t>
              </w:r>
            </w:ins>
          </w:p>
          <w:p w14:paraId="7CE555DD" w14:textId="051BFAEC" w:rsidR="006E3174" w:rsidRPr="006E3174" w:rsidRDefault="006E317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40" w:author="Ella Meilianda" w:date="2021-04-07T15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1" w:author="Ella Meilianda" w:date="2021-04-07T15:1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Jakarta.</w:t>
              </w:r>
            </w:ins>
          </w:p>
          <w:p w14:paraId="335BE161" w14:textId="4BD30869" w:rsidR="007952C3" w:rsidRPr="006E3174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42" w:author="Ella Meilianda" w:date="2021-04-07T15:0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43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Enterprise</w:delText>
              </w:r>
            </w:del>
            <w:del w:id="44" w:author="Ella Meilianda" w:date="2021-04-07T15:06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, Jubilee</w:delText>
              </w:r>
            </w:del>
            <w:del w:id="45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6E31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46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Jakarta: </w:delText>
              </w:r>
            </w:del>
            <w:del w:id="47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66E2282B" w14:textId="5189170E" w:rsidR="007952C3" w:rsidRPr="006E3174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48" w:author="Ella Meilianda" w:date="2021-04-07T15:0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49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Handayani, M</w:delText>
              </w:r>
            </w:del>
            <w:del w:id="50" w:author="Ella Meilianda" w:date="2021-04-07T15:06:00Z">
              <w:r w:rsidRPr="00A16D9B" w:rsidDel="00A866F9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del w:id="51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2017. </w:delText>
              </w:r>
              <w:r w:rsidRPr="00A16D9B" w:rsidDel="006E317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52" w:author="Ella Meilianda" w:date="2021-04-07T15:09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Bandung: </w:delText>
              </w:r>
            </w:del>
            <w:del w:id="53" w:author="Ella Meilianda" w:date="2021-04-07T15:10:00Z">
              <w:r w:rsidRPr="00A16D9B" w:rsidDel="006E3174">
                <w:rPr>
                  <w:rFonts w:ascii="Times New Roman" w:hAnsi="Times New Roman" w:cs="Times New Roman"/>
                  <w:sz w:val="24"/>
                  <w:szCs w:val="24"/>
                </w:rPr>
                <w:delText>Billionaire Sinergi Korpora.</w:delText>
              </w:r>
            </w:del>
          </w:p>
          <w:p w14:paraId="0D2BE2F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5551E4" w14:textId="77777777" w:rsidR="007952C3" w:rsidRDefault="007952C3"/>
    <w:p w14:paraId="523366E0" w14:textId="77777777" w:rsidR="007952C3" w:rsidRDefault="007952C3"/>
    <w:p w14:paraId="18FE916B" w14:textId="77777777" w:rsidR="007952C3" w:rsidRDefault="007952C3"/>
    <w:p w14:paraId="791D7AE0" w14:textId="77777777" w:rsidR="007952C3" w:rsidRDefault="007952C3"/>
    <w:p w14:paraId="7AFFEEBD" w14:textId="77777777" w:rsidR="007952C3" w:rsidRDefault="007952C3"/>
    <w:p w14:paraId="4776C32B" w14:textId="77777777" w:rsidR="007952C3" w:rsidRDefault="007952C3"/>
    <w:p w14:paraId="322A21DD" w14:textId="77777777" w:rsidR="007952C3" w:rsidRDefault="007952C3"/>
    <w:p w14:paraId="1561DB9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la Meilianda">
    <w15:presenceInfo w15:providerId="None" w15:userId="Ella Meili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TMyMTE2sTQ0N7FQ0lEKTi0uzszPAykwrAUA5fyaPSwAAAA="/>
  </w:docVars>
  <w:rsids>
    <w:rsidRoot w:val="007952C3"/>
    <w:rsid w:val="0012251A"/>
    <w:rsid w:val="0042167F"/>
    <w:rsid w:val="006E3174"/>
    <w:rsid w:val="007952C3"/>
    <w:rsid w:val="00924DF5"/>
    <w:rsid w:val="00A8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64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563D-F48B-41F7-89A4-AE2BE9FD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Ella Meilianda</cp:lastModifiedBy>
  <cp:revision>3</cp:revision>
  <dcterms:created xsi:type="dcterms:W3CDTF">2020-07-24T23:53:00Z</dcterms:created>
  <dcterms:modified xsi:type="dcterms:W3CDTF">2021-04-07T08:11:00Z</dcterms:modified>
</cp:coreProperties>
</file>