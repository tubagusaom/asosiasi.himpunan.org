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0217"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589088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51899D4" w14:textId="77777777" w:rsidR="00125355" w:rsidRPr="001D038C" w:rsidRDefault="00125355" w:rsidP="00125355">
      <w:pPr>
        <w:spacing w:after="0"/>
        <w:jc w:val="center"/>
        <w:rPr>
          <w:rFonts w:ascii="Minion Pro" w:hAnsi="Minion Pro"/>
          <w:b/>
          <w:sz w:val="36"/>
          <w:szCs w:val="36"/>
        </w:rPr>
      </w:pPr>
    </w:p>
    <w:p w14:paraId="6BD226BD" w14:textId="52A33ED4"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14:paraId="275486CE" w14:textId="77777777" w:rsidR="00355CA2" w:rsidRDefault="00355CA2" w:rsidP="00355CA2">
      <w:pPr>
        <w:ind w:left="360"/>
        <w:rPr>
          <w:rFonts w:ascii="Minion Pro" w:hAnsi="Minion Pro"/>
        </w:rPr>
      </w:pPr>
    </w:p>
    <w:p w14:paraId="2A87CDB6" w14:textId="7BB9F0B7" w:rsidR="00355CA2" w:rsidRDefault="00355CA2" w:rsidP="00355CA2">
      <w:pPr>
        <w:ind w:left="360"/>
        <w:rPr>
          <w:rFonts w:ascii="Minion Pro" w:hAnsi="Minion Pro"/>
        </w:rPr>
      </w:pPr>
      <w:r>
        <w:rPr>
          <w:rFonts w:ascii="Minion Pro" w:hAnsi="Minion Pro"/>
        </w:rPr>
        <w:t>Cara menggunakan track changes:</w:t>
      </w:r>
    </w:p>
    <w:p w14:paraId="5E2CE780" w14:textId="62DB9F6F" w:rsidR="00355CA2" w:rsidRDefault="00355CA2" w:rsidP="00355CA2">
      <w:pPr>
        <w:ind w:left="360"/>
        <w:rPr>
          <w:rFonts w:ascii="Minion Pro" w:hAnsi="Minion Pro"/>
        </w:rPr>
      </w:pPr>
      <w:r>
        <w:rPr>
          <w:rFonts w:ascii="Minion Pro" w:hAnsi="Minion Pro"/>
        </w:rPr>
        <w:t>Contoh kalimat :</w:t>
      </w:r>
    </w:p>
    <w:p w14:paraId="5BAE3377" w14:textId="34227FA6" w:rsidR="00355CA2" w:rsidRDefault="00355CA2" w:rsidP="00355CA2">
      <w:pPr>
        <w:ind w:left="360"/>
        <w:rPr>
          <w:rFonts w:ascii="Minion Pro" w:hAnsi="Minion Pro"/>
        </w:rPr>
      </w:pPr>
      <w:r>
        <w:rPr>
          <w:rFonts w:ascii="Minion Pro" w:hAnsi="Minion Pro"/>
        </w:rPr>
        <w:t xml:space="preserve">Untuk </w:t>
      </w:r>
      <w:del w:id="0" w:author="arviantenggar prayudhisty" w:date="2020-09-11T14:10:00Z">
        <w:r w:rsidDel="00355CA2">
          <w:rPr>
            <w:rFonts w:ascii="Minion Pro" w:hAnsi="Minion Pro"/>
          </w:rPr>
          <w:delText xml:space="preserve">menggunakan </w:delText>
        </w:r>
      </w:del>
      <w:ins w:id="1" w:author="arviantenggar prayudhisty" w:date="2020-09-11T14:10:00Z">
        <w:r>
          <w:rPr>
            <w:rFonts w:ascii="Minion Pro" w:hAnsi="Minion Pro"/>
          </w:rPr>
          <w:t xml:space="preserve">mengaktifkan </w:t>
        </w:r>
      </w:ins>
      <w:r>
        <w:rPr>
          <w:rFonts w:ascii="Minion Pro" w:hAnsi="Minion Pro"/>
        </w:rPr>
        <w:t xml:space="preserve">fitur track changes, maka klik tab review dan klik track changes. </w:t>
      </w:r>
    </w:p>
    <w:p w14:paraId="36E6178E" w14:textId="77777777" w:rsidR="00355CA2" w:rsidRDefault="00355CA2" w:rsidP="00355CA2">
      <w:pPr>
        <w:ind w:left="360"/>
        <w:rPr>
          <w:rFonts w:ascii="Minion Pro" w:hAnsi="Minion Pro"/>
        </w:rPr>
      </w:pPr>
    </w:p>
    <w:p w14:paraId="49D4B95E" w14:textId="77777777" w:rsidR="00355CA2" w:rsidRDefault="00355CA2" w:rsidP="00355CA2">
      <w:pPr>
        <w:ind w:left="360"/>
        <w:rPr>
          <w:rFonts w:ascii="Minion Pro" w:hAnsi="Minion Pro"/>
        </w:rPr>
      </w:pPr>
      <w:r>
        <w:rPr>
          <w:rFonts w:ascii="Minion Pro" w:hAnsi="Minion Pro"/>
        </w:rPr>
        <w:t>Pembahasan :</w:t>
      </w:r>
    </w:p>
    <w:p w14:paraId="10EAA184" w14:textId="422D2FBA" w:rsidR="00355CA2" w:rsidRPr="00355CA2" w:rsidRDefault="00355CA2" w:rsidP="00355CA2">
      <w:pPr>
        <w:ind w:left="360"/>
        <w:rPr>
          <w:rFonts w:ascii="Minion Pro" w:hAnsi="Minion Pro"/>
        </w:rPr>
      </w:pPr>
      <w:r>
        <w:rPr>
          <w:rFonts w:ascii="Minion Pro" w:hAnsi="Minion Pro"/>
        </w:rPr>
        <w:t xml:space="preserve">Sebagai contoh saya mengetik kalimat diatas tadinya kata </w:t>
      </w:r>
      <w:r>
        <w:rPr>
          <w:rFonts w:ascii="Minion Pro" w:hAnsi="Minion Pro"/>
          <w:b/>
          <w:bCs/>
        </w:rPr>
        <w:t xml:space="preserve">menggunakan </w:t>
      </w:r>
      <w:r>
        <w:rPr>
          <w:rFonts w:ascii="Minion Pro" w:hAnsi="Minion Pro"/>
        </w:rPr>
        <w:t xml:space="preserve">lalu saya ganti dengan </w:t>
      </w:r>
      <w:r>
        <w:rPr>
          <w:rFonts w:ascii="Minion Pro" w:hAnsi="Minion Pro"/>
          <w:b/>
          <w:bCs/>
        </w:rPr>
        <w:t>mengaktifkan</w:t>
      </w:r>
      <w:r>
        <w:rPr>
          <w:rFonts w:ascii="Minion Pro" w:hAnsi="Minion Pro"/>
        </w:rPr>
        <w:t>, sehingga menggunakan muncul kembali akan tetapi dicoret (striketrough) sedangkan mengaktifkan berada disebelahnya sebagai kata yang sudah direvisi, dan keduanya berwarna merah. Sebagai tambahan di sebelah kiri terdapat garis abu-abu sebagai penanda baris bahwa terdapat kata yang telah diubah.</w:t>
      </w:r>
    </w:p>
    <w:p w14:paraId="3322383F" w14:textId="77777777" w:rsidR="00355CA2" w:rsidRPr="00355CA2" w:rsidRDefault="00355CA2" w:rsidP="00355CA2">
      <w:pPr>
        <w:ind w:left="360"/>
        <w:rPr>
          <w:rFonts w:ascii="Minion Pro" w:hAnsi="Minion Pro"/>
        </w:rPr>
      </w:pPr>
    </w:p>
    <w:tbl>
      <w:tblPr>
        <w:tblStyle w:val="TableGrid"/>
        <w:tblW w:w="0" w:type="auto"/>
        <w:tblLook w:val="0420" w:firstRow="1" w:lastRow="0" w:firstColumn="0" w:lastColumn="0" w:noHBand="0" w:noVBand="1"/>
      </w:tblPr>
      <w:tblGrid>
        <w:gridCol w:w="9017"/>
      </w:tblGrid>
      <w:tr w:rsidR="00125355" w14:paraId="45DD177A" w14:textId="77777777" w:rsidTr="00821BA2">
        <w:tc>
          <w:tcPr>
            <w:tcW w:w="9350" w:type="dxa"/>
          </w:tcPr>
          <w:p w14:paraId="782520D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36A9008"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A246356" w14:textId="4D3FE59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2" w:author="arviantenggar prayudhisty" w:date="2020-09-11T14:28:00Z">
              <w:r w:rsidRPr="00EC6F38" w:rsidDel="00510194">
                <w:rPr>
                  <w:rFonts w:ascii="Times New Roman" w:eastAsia="Times New Roman" w:hAnsi="Times New Roman" w:cs="Times New Roman"/>
                  <w:szCs w:val="24"/>
                </w:rPr>
                <w:delText>extream</w:delText>
              </w:r>
            </w:del>
            <w:ins w:id="3" w:author="arviantenggar prayudhisty" w:date="2020-09-11T14:28:00Z">
              <w:r w:rsidR="00510194">
                <w:rPr>
                  <w:rFonts w:ascii="Times New Roman" w:eastAsia="Times New Roman" w:hAnsi="Times New Roman" w:cs="Times New Roman"/>
                  <w:szCs w:val="24"/>
                </w:rPr>
                <w:t>ekstrem</w:t>
              </w:r>
            </w:ins>
            <w:r w:rsidRPr="00EC6F38">
              <w:rPr>
                <w:rFonts w:ascii="Times New Roman" w:eastAsia="Times New Roman" w:hAnsi="Times New Roman" w:cs="Times New Roman"/>
                <w:szCs w:val="24"/>
              </w:rPr>
              <w:t xml:space="preserve">. Industri yang tiap menit bahkan detik dia akan berubah semakin maju, yang sering kita sebut dengan revolusi </w:t>
            </w:r>
            <w:del w:id="4" w:author="arviantenggar prayudhisty" w:date="2020-09-11T14:28:00Z">
              <w:r w:rsidRPr="00EC6F38" w:rsidDel="00510194">
                <w:rPr>
                  <w:rFonts w:ascii="Times New Roman" w:eastAsia="Times New Roman" w:hAnsi="Times New Roman" w:cs="Times New Roman"/>
                  <w:szCs w:val="24"/>
                </w:rPr>
                <w:delText xml:space="preserve">industry </w:delText>
              </w:r>
            </w:del>
            <w:ins w:id="5" w:author="arviantenggar prayudhisty" w:date="2020-09-11T14:28:00Z">
              <w:r w:rsidR="00510194">
                <w:rPr>
                  <w:rFonts w:ascii="Times New Roman" w:eastAsia="Times New Roman" w:hAnsi="Times New Roman" w:cs="Times New Roman"/>
                  <w:szCs w:val="24"/>
                </w:rPr>
                <w:t>industri</w:t>
              </w:r>
              <w:r w:rsidR="0051019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14:paraId="1103D1AE" w14:textId="7652ECE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del w:id="6" w:author="arviantenggar prayudhisty" w:date="2020-09-11T14:31:00Z">
              <w:r w:rsidRPr="00EC6F38" w:rsidDel="00510194">
                <w:rPr>
                  <w:rFonts w:ascii="Times New Roman" w:eastAsia="Times New Roman" w:hAnsi="Times New Roman" w:cs="Times New Roman"/>
                  <w:szCs w:val="24"/>
                </w:rPr>
                <w:delText>perkerja</w:delText>
              </w:r>
            </w:del>
            <w:ins w:id="7" w:author="arviantenggar prayudhisty" w:date="2020-09-11T14:31:00Z">
              <w:r w:rsidR="00510194">
                <w:rPr>
                  <w:rFonts w:ascii="Times New Roman" w:eastAsia="Times New Roman" w:hAnsi="Times New Roman" w:cs="Times New Roman"/>
                  <w:szCs w:val="24"/>
                </w:rPr>
                <w:t>pekerja</w:t>
              </w:r>
            </w:ins>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5A8FC837" w14:textId="28C5257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del w:id="8" w:author="arviantenggar prayudhisty" w:date="2020-09-11T14:31:00Z">
              <w:r w:rsidRPr="00EC6F38" w:rsidDel="00510194">
                <w:rPr>
                  <w:rFonts w:ascii="Times New Roman" w:eastAsia="Times New Roman" w:hAnsi="Times New Roman" w:cs="Times New Roman"/>
                  <w:szCs w:val="24"/>
                </w:rPr>
                <w:delText xml:space="preserve">memerluas </w:delText>
              </w:r>
            </w:del>
            <w:ins w:id="9" w:author="arviantenggar prayudhisty" w:date="2020-09-11T14:31:00Z">
              <w:r w:rsidR="00510194">
                <w:rPr>
                  <w:rFonts w:ascii="Times New Roman" w:eastAsia="Times New Roman" w:hAnsi="Times New Roman" w:cs="Times New Roman"/>
                  <w:szCs w:val="24"/>
                </w:rPr>
                <w:t>memperluas</w:t>
              </w:r>
              <w:r w:rsidR="0051019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akses dan memanfaatkan teknologi.</w:t>
            </w:r>
          </w:p>
          <w:p w14:paraId="5900D52C" w14:textId="6F70FAB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w:t>
            </w:r>
            <w:ins w:id="10" w:author="arviantenggar prayudhisty" w:date="2020-09-11T14:31:00Z">
              <w:r w:rsidR="00510194">
                <w:rPr>
                  <w:rFonts w:ascii="Times New Roman" w:eastAsia="Times New Roman" w:hAnsi="Times New Roman" w:cs="Times New Roman"/>
                  <w:szCs w:val="24"/>
                </w:rPr>
                <w:t>publish</w:t>
              </w:r>
            </w:ins>
            <w:del w:id="11" w:author="arviantenggar prayudhisty" w:date="2020-09-11T14:31:00Z">
              <w:r w:rsidRPr="00EC6F38" w:rsidDel="00510194">
                <w:rPr>
                  <w:rFonts w:ascii="Times New Roman" w:eastAsia="Times New Roman" w:hAnsi="Times New Roman" w:cs="Times New Roman"/>
                  <w:szCs w:val="24"/>
                </w:rPr>
                <w:delText xml:space="preserve"> publis</w:delText>
              </w:r>
            </w:del>
            <w:r w:rsidRPr="00EC6F38">
              <w:rPr>
                <w:rFonts w:ascii="Times New Roman" w:eastAsia="Times New Roman" w:hAnsi="Times New Roman" w:cs="Times New Roman"/>
                <w:szCs w:val="24"/>
              </w:rPr>
              <w:t>, karena di era ini kita harus mempersiapkan diri atau generasi muda untuk memasuki dunia revolusi industri 4.0.</w:t>
            </w:r>
          </w:p>
          <w:p w14:paraId="0FFEE81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11B159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718547D" w14:textId="6CBD6816"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12" w:author="arviantenggar prayudhisty" w:date="2020-09-11T14:32:00Z">
              <w:r w:rsidRPr="00EC6F38" w:rsidDel="00510194">
                <w:rPr>
                  <w:rFonts w:ascii="Times New Roman" w:eastAsia="Times New Roman" w:hAnsi="Times New Roman" w:cs="Times New Roman"/>
                  <w:szCs w:val="24"/>
                </w:rPr>
                <w:delText xml:space="preserve">tahab </w:delText>
              </w:r>
            </w:del>
            <w:ins w:id="13" w:author="arviantenggar prayudhisty" w:date="2020-09-11T14:32:00Z">
              <w:r w:rsidR="00510194">
                <w:rPr>
                  <w:rFonts w:ascii="Times New Roman" w:eastAsia="Times New Roman" w:hAnsi="Times New Roman" w:cs="Times New Roman"/>
                  <w:szCs w:val="24"/>
                </w:rPr>
                <w:t>tahap</w:t>
              </w:r>
              <w:r w:rsidR="0051019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14" w:author="arviantenggar prayudhisty" w:date="2020-09-11T14:32:00Z">
              <w:r w:rsidRPr="00EC6F38" w:rsidDel="00510194">
                <w:rPr>
                  <w:rFonts w:ascii="Times New Roman" w:eastAsia="Times New Roman" w:hAnsi="Times New Roman" w:cs="Times New Roman"/>
                  <w:szCs w:val="24"/>
                </w:rPr>
                <w:delText>di tutut</w:delText>
              </w:r>
            </w:del>
            <w:ins w:id="15" w:author="arviantenggar prayudhisty" w:date="2020-09-11T14:32:00Z">
              <w:r w:rsidR="00510194">
                <w:rPr>
                  <w:rFonts w:ascii="Times New Roman" w:eastAsia="Times New Roman" w:hAnsi="Times New Roman" w:cs="Times New Roman"/>
                  <w:szCs w:val="24"/>
                </w:rPr>
                <w:t>dituntut</w:t>
              </w:r>
            </w:ins>
            <w:r w:rsidRPr="00EC6F38">
              <w:rPr>
                <w:rFonts w:ascii="Times New Roman" w:eastAsia="Times New Roman" w:hAnsi="Times New Roman" w:cs="Times New Roman"/>
                <w:szCs w:val="24"/>
              </w:rPr>
              <w:t xml:space="preserve"> untuk merancang pembelajaran sesuai dengan minat dan bakat</w:t>
            </w:r>
            <w:del w:id="16" w:author="arviantenggar prayudhisty" w:date="2020-09-11T14:32:00Z">
              <w:r w:rsidRPr="00EC6F38" w:rsidDel="00510194">
                <w:rPr>
                  <w:rFonts w:ascii="Times New Roman" w:eastAsia="Times New Roman" w:hAnsi="Times New Roman" w:cs="Times New Roman"/>
                  <w:szCs w:val="24"/>
                </w:rPr>
                <w:delText>/</w:delText>
              </w:r>
            </w:del>
            <w:ins w:id="17" w:author="arviantenggar prayudhisty" w:date="2020-09-11T14:32:00Z">
              <w:r w:rsidR="00510194">
                <w:rPr>
                  <w:rFonts w:ascii="Times New Roman" w:eastAsia="Times New Roman" w:hAnsi="Times New Roman" w:cs="Times New Roman"/>
                  <w:szCs w:val="24"/>
                </w:rPr>
                <w:t xml:space="preserve">atau </w:t>
              </w:r>
            </w:ins>
            <w:r w:rsidRPr="00EC6F38">
              <w:rPr>
                <w:rFonts w:ascii="Times New Roman" w:eastAsia="Times New Roman" w:hAnsi="Times New Roman" w:cs="Times New Roman"/>
                <w:szCs w:val="24"/>
              </w:rPr>
              <w:t>kebutuhan siswa.</w:t>
            </w:r>
          </w:p>
          <w:p w14:paraId="0B6E2B4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C803EC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7EF44FC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DA53AB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46CA6BF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E9C31A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2929AE7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3F17843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438228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89141C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79533A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1EA742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A765C0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79B52EF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6D6A87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408EF9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4DDA7B10"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viantenggar prayudhisty">
    <w15:presenceInfo w15:providerId="None" w15:userId="arviantenggar prayudhis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355CA2"/>
    <w:rsid w:val="0042167F"/>
    <w:rsid w:val="00510194"/>
    <w:rsid w:val="00924DF5"/>
    <w:rsid w:val="00D1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8220"/>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55CA2"/>
    <w:rPr>
      <w:rFonts w:ascii="Arial" w:hAnsi="Arial"/>
      <w:sz w:val="24"/>
    </w:rPr>
  </w:style>
  <w:style w:type="paragraph" w:styleId="BalloonText">
    <w:name w:val="Balloon Text"/>
    <w:basedOn w:val="Normal"/>
    <w:link w:val="BalloonTextChar"/>
    <w:uiPriority w:val="99"/>
    <w:semiHidden/>
    <w:unhideWhenUsed/>
    <w:rsid w:val="00355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arviantenggar prayudhisty</cp:lastModifiedBy>
  <cp:revision>3</cp:revision>
  <dcterms:created xsi:type="dcterms:W3CDTF">2020-09-11T07:15:00Z</dcterms:created>
  <dcterms:modified xsi:type="dcterms:W3CDTF">2020-09-11T07:33:00Z</dcterms:modified>
</cp:coreProperties>
</file>