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70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0" w:author="Hp" w:date="2020-09-13T13:22:00Z">
              <w:r w:rsidR="008270F4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70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</w:t>
            </w:r>
            <w:r w:rsidR="008270F4">
              <w:rPr>
                <w:rFonts w:ascii="Times New Roman" w:eastAsia="Times New Roman" w:hAnsi="Times New Roman" w:cs="Times New Roman"/>
                <w:szCs w:val="24"/>
              </w:rPr>
              <w:t>ki</w:t>
            </w:r>
            <w:proofErr w:type="spellEnd"/>
            <w:r w:rsidR="008270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270F4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8270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270F4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8270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270F4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8270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270F4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8270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270F4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8270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270F4"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70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70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8270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270F4"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8270F4" w:rsidRDefault="00125355" w:rsidP="008270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FF0000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8270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70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70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270F4" w:rsidP="008270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Guru</w:t>
            </w:r>
            <w:r w:rsidR="00125355"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di </w:t>
            </w:r>
            <w:proofErr w:type="spellStart"/>
            <w:r w:rsidR="00125355"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tuntut</w:t>
            </w:r>
            <w:proofErr w:type="spellEnd"/>
            <w:r w:rsidR="00125355"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70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</w:t>
            </w:r>
            <w:bookmarkStart w:id="1" w:name="_GoBack"/>
            <w:bookmarkEnd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8270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70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8270F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70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8270F4"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lima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8270F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8270F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8270F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8270F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8270F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70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270F4" w:rsidP="008270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Cs w:val="24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atau</w:t>
            </w:r>
            <w:proofErr w:type="spellEnd"/>
            <w:r w:rsidR="00125355"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70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270F4" w:rsidP="008270F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8270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Melalui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530C"/>
    <w:multiLevelType w:val="multilevel"/>
    <w:tmpl w:val="82C4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458D3"/>
    <w:multiLevelType w:val="multilevel"/>
    <w:tmpl w:val="A6CC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270F4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8270F4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8270F4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2020-09-13T06:28:00Z</dcterms:created>
  <dcterms:modified xsi:type="dcterms:W3CDTF">2020-09-13T06:28:00Z</dcterms:modified>
</cp:coreProperties>
</file>