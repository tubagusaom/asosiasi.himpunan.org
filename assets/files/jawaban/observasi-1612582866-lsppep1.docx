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Devika Puspa Andriani" w:date="2021-02-06T09:56:00Z">
              <w:r w:rsidRPr="00EC6F38" w:rsidDel="00ED4EB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Devika Puspa Andriani" w:date="2021-02-06T09:56:00Z">
              <w:r w:rsidR="00ED4EB5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2" w:author="Devika Puspa Andriani" w:date="2021-02-06T09:56:00Z">
              <w:r w:rsidR="00ED4EB5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Devika Puspa Andriani" w:date="2021-02-06T09:56:00Z">
              <w:r w:rsidRPr="00EC6F38" w:rsidDel="00ED4EB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4" w:author="Devika Puspa Andriani" w:date="2021-02-06T09:57:00Z">
              <w:r w:rsidRPr="00EC6F38" w:rsidDel="00ED4EB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5" w:author="Devika Puspa Andriani" w:date="2021-02-06T09:57:00Z">
              <w:r w:rsidR="00ED4E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Devika Puspa Andriani" w:date="2021-02-06T10:08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7" w:author="Devika Puspa Andriani" w:date="2021-02-06T10:08:00Z">
              <w:r w:rsidR="001C5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Devika Puspa Andriani" w:date="2021-02-06T09:58:00Z">
              <w:r w:rsidRPr="00EC6F38" w:rsidDel="00ED4EB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9" w:author="Devika Puspa Andriani" w:date="2021-02-06T09:58:00Z">
              <w:r w:rsidR="00ED4E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Devika Puspa Andriani" w:date="2021-02-06T09:58:00Z">
              <w:r w:rsidRPr="00EC6F38" w:rsidDel="00ED4EB5">
                <w:rPr>
                  <w:rFonts w:ascii="Times New Roman" w:eastAsia="Times New Roman" w:hAnsi="Times New Roman" w:cs="Times New Roman"/>
                  <w:szCs w:val="24"/>
                </w:rPr>
                <w:delText>namun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1" w:author="Devika Puspa Andriani" w:date="2021-02-06T09:57:00Z">
              <w:r w:rsidRPr="00EC6F38" w:rsidDel="00ED4EB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2" w:author="Devika Puspa Andriani" w:date="2021-02-06T10:09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ins w:id="13" w:author="Devika Puspa Andriani" w:date="2021-02-06T10:09:00Z">
              <w:r w:rsidR="001C5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Devika Puspa Andriani" w:date="2021-02-06T10:09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ins w:id="15" w:author="Devika Puspa Andriani" w:date="2021-02-06T10:09:00Z">
              <w:r w:rsidR="001C5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6" w:author="Devika Puspa Andriani" w:date="2021-02-06T09:59:00Z">
              <w:r w:rsidR="00ED4EB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Devika Puspa Andriani" w:date="2021-02-06T10:02:00Z">
              <w:r w:rsidR="00ED4E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8" w:author="Devika Puspa Andriani" w:date="2021-02-06T10:01:00Z">
              <w:r w:rsidR="00ED4E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D4EB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Devika Puspa Andriani" w:date="2021-02-06T10:01:00Z">
              <w:r w:rsidRPr="00EC6F38" w:rsidDel="00ED4EB5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ins w:id="20" w:author="Devika Puspa Andriani" w:date="2021-02-06T10:01:00Z">
              <w:r w:rsidR="00ED4E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1" w:author="Devika Puspa Andriani" w:date="2021-02-06T10:02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ins w:id="22" w:author="Devika Puspa Andriani" w:date="2021-02-06T10:01:00Z">
              <w:r w:rsidR="00ED4E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D4EB5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" w:author="Devika Puspa Andriani" w:date="2021-02-06T10:02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" w:author="Devika Puspa Andriani" w:date="2021-02-06T10:01:00Z">
              <w:r w:rsidRPr="00EC6F38" w:rsidDel="00ED4EB5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25" w:author="Devika Puspa Andriani" w:date="2021-02-06T10:11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del w:id="26" w:author="Devika Puspa Andriani" w:date="2021-02-06T10:11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7" w:author="Devika Puspa Andriani" w:date="2021-02-06T10:03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8" w:author="Devika Puspa Andriani" w:date="2021-02-06T10:03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29" w:author="Devika Puspa Andriani" w:date="2021-02-06T10:03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0" w:author="Devika Puspa Andriani" w:date="2021-02-06T10:03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1C5546" w:rsidRDefault="00125355" w:rsidP="001C554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1" w:author="Devika Puspa Andriani" w:date="2021-02-06T10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32" w:author="Devika Puspa Andriani" w:date="2021-02-06T10:03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33" w:author="Devika Puspa Andriani" w:date="2021-02-06T10:03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del w:id="34" w:author="Devika Puspa Andriani" w:date="2021-02-06T10:11:00Z">
              <w:r w:rsidRPr="001C5546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5" w:author="Devika Puspa Andriani" w:date="2021-02-06T10:11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6" w:author="Devika Puspa Andriani" w:date="2021-02-06T10:11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1C5546" w:rsidRDefault="00125355" w:rsidP="001C554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37" w:author="Devika Puspa Andriani" w:date="2021-02-06T10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38" w:author="Devika Puspa Andriani" w:date="2021-02-06T10:12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39" w:author="Devika Puspa Andriani" w:date="2021-02-06T10:12:00Z">
              <w:r w:rsidR="001C5546" w:rsidRPr="001C55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0" w:author="Devika Puspa Andriani" w:date="2021-02-06T10:12:00Z">
              <w:r w:rsidRPr="001C5546" w:rsidDel="001C5546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C5546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1C554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41" w:author="Devika Puspa Andriani" w:date="2021-02-06T10:04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2" w:author="Devika Puspa Andriani" w:date="2021-02-06T10:04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Devika Puspa Andriani" w:date="2021-02-06T10:12:00Z">
              <w:r w:rsidRPr="00EC6F38" w:rsidDel="003E271F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ins w:id="44" w:author="Devika Puspa Andriani" w:date="2021-02-06T10:12:00Z">
              <w:r w:rsidR="003E271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45" w:author="Devika Puspa Andriani" w:date="2021-02-06T10:04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Devika Puspa Andriani" w:date="2021-02-06T10:04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sangat </w:delText>
              </w:r>
            </w:del>
            <w:ins w:id="47" w:author="Devika Puspa Andriani" w:date="2021-02-06T10:04:00Z">
              <w:r w:rsidR="001C5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Devika Puspa Andriani" w:date="2021-02-06T10:05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49" w:author="Devika Puspa Andriani" w:date="2021-02-06T10:05:00Z">
              <w:r w:rsidR="001C5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0" w:author="Devika Puspa Andriani" w:date="2021-02-06T10:05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ins w:id="51" w:author="Devika Puspa Andriani" w:date="2021-02-06T10:06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Devika Puspa Andriani" w:date="2021-02-06T10:05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53" w:author="Devika Puspa Andriani" w:date="2021-02-06T10:05:00Z">
              <w:r w:rsidR="001C55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4" w:author="Devika Puspa Andriani" w:date="2021-02-06T10:13:00Z">
              <w:r w:rsidRPr="00EC6F38" w:rsidDel="003E271F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ins w:id="55" w:author="Devika Puspa Andriani" w:date="2021-02-06T10:13:00Z">
              <w:r w:rsidR="003E271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6" w:author="Devika Puspa Andriani" w:date="2021-02-06T10:06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del w:id="57" w:author="Devika Puspa Andriani" w:date="2021-02-06T10:06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8" w:author="Devika Puspa Andriani" w:date="2021-02-06T10:06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meng</w:t>
              </w:r>
            </w:ins>
            <w:del w:id="59" w:author="Devika Puspa Andriani" w:date="2021-02-06T10:06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peng</w:delText>
              </w:r>
            </w:del>
            <w:ins w:id="60" w:author="Devika Puspa Andriani" w:date="2021-02-06T10:13:00Z">
              <w:r w:rsidR="003E271F">
                <w:rPr>
                  <w:rFonts w:ascii="Times New Roman" w:eastAsia="Times New Roman" w:hAnsi="Times New Roman" w:cs="Times New Roman"/>
                  <w:szCs w:val="24"/>
                </w:rPr>
                <w:t>meng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1" w:author="Devika Puspa Andriani" w:date="2021-02-06T10:14:00Z">
              <w:r w:rsidRPr="00EC6F38" w:rsidDel="003E271F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ins w:id="62" w:author="Devika Puspa Andriani" w:date="2021-02-06T10:14:00Z">
              <w:r w:rsidR="003E271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63" w:author="Devika Puspa Andriani" w:date="2021-02-06T10:14:00Z">
              <w:r w:rsidRPr="00EC6F38" w:rsidDel="003E271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64" w:author="Devika Puspa Andriani" w:date="2021-02-06T10:14:00Z">
              <w:r w:rsidR="003E271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5" w:author="Devika Puspa Andriani" w:date="2021-02-06T10:14:00Z">
              <w:r w:rsidR="003E271F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bookmarkStart w:id="66" w:name="_GoBack"/>
            <w:bookmarkEnd w:id="6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C554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7" w:author="Devika Puspa Andriani" w:date="2021-02-06T10:07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proofErr w:type="spellStart"/>
            <w:ins w:id="68" w:author="Devika Puspa Andriani" w:date="2021-02-06T10:07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69" w:author="Devika Puspa Andriani" w:date="2021-02-06T10:07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0" w:author="Devika Puspa Andriani" w:date="2021-02-06T10:07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1" w:author="Devika Puspa Andriani" w:date="2021-02-06T10:07:00Z">
              <w:r w:rsidRPr="00EC6F38" w:rsidDel="001C5546">
                <w:rPr>
                  <w:rFonts w:ascii="Times New Roman" w:eastAsia="Times New Roman" w:hAnsi="Times New Roman" w:cs="Times New Roman"/>
                  <w:szCs w:val="24"/>
                </w:rPr>
                <w:delText>kita.</w:delText>
              </w:r>
            </w:del>
            <w:proofErr w:type="spellStart"/>
            <w:ins w:id="72" w:author="Devika Puspa Andriani" w:date="2021-02-06T10:07:00Z">
              <w:r w:rsidR="001C5546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C5546"/>
    <w:rsid w:val="001D038C"/>
    <w:rsid w:val="00240407"/>
    <w:rsid w:val="002718FC"/>
    <w:rsid w:val="003E271F"/>
    <w:rsid w:val="0042167F"/>
    <w:rsid w:val="00924DF5"/>
    <w:rsid w:val="00ED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29D67-9C72-4E0D-A895-7506FF3E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Devika Puspa Andriani</cp:lastModifiedBy>
  <cp:revision>2</cp:revision>
  <dcterms:created xsi:type="dcterms:W3CDTF">2021-02-06T03:15:00Z</dcterms:created>
  <dcterms:modified xsi:type="dcterms:W3CDTF">2021-02-06T03:15:00Z</dcterms:modified>
</cp:coreProperties>
</file>