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9E2DD1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ins w:id="0" w:author="Windows User" w:date="2020-09-26T14:49:00Z">
              <w:r>
                <w:rPr>
                  <w:noProof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1585594</wp:posOffset>
                        </wp:positionH>
                        <wp:positionV relativeFrom="paragraph">
                          <wp:posOffset>393700</wp:posOffset>
                        </wp:positionV>
                        <wp:extent cx="104775" cy="19050"/>
                        <wp:effectExtent l="0" t="0" r="28575" b="19050"/>
                        <wp:wrapNone/>
                        <wp:docPr id="1" name="Straight Connector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0477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65C475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31pt" to="133.1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" strokecolor="#5b9bd5 [3204]" strokeweight=".5pt">
                        <v:stroke joinstyle="miter"/>
                      </v:line>
                    </w:pict>
                  </mc:Fallback>
                </mc:AlternateContent>
              </w:r>
            </w:ins>
            <w:proofErr w:type="spellStart"/>
            <w:r w:rsidR="00125355">
              <w:t>Pembelajaran</w:t>
            </w:r>
            <w:proofErr w:type="spellEnd"/>
            <w:r w:rsidR="00125355">
              <w:t xml:space="preserve"> </w:t>
            </w:r>
            <w:proofErr w:type="spellStart"/>
            <w:ins w:id="1" w:author="Windows User" w:date="2020-09-26T14:48:00Z">
              <w:r>
                <w:t>pada</w:t>
              </w:r>
              <w:proofErr w:type="spellEnd"/>
              <w:r>
                <w:t xml:space="preserve"> </w:t>
              </w:r>
            </w:ins>
            <w:r w:rsidR="00125355" w:rsidRPr="009E2DD1">
              <w:rPr>
                <w:strike/>
                <w:rPrChange w:id="2" w:author="Windows User" w:date="2020-09-26T14:49:00Z">
                  <w:rPr/>
                </w:rPrChange>
              </w:rPr>
              <w:t>di</w:t>
            </w:r>
            <w:r w:rsidR="00125355">
              <w:t xml:space="preserve"> 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proofErr w:type="spellStart"/>
            <w:r w:rsidR="00125355">
              <w:t>bagi</w:t>
            </w:r>
            <w:proofErr w:type="spellEnd"/>
            <w:r w:rsidR="00125355">
              <w:t xml:space="preserve"> </w:t>
            </w:r>
            <w:proofErr w:type="spellStart"/>
            <w:r w:rsidR="00125355">
              <w:t>Anak</w:t>
            </w:r>
            <w:proofErr w:type="spellEnd"/>
            <w:r w:rsidR="00125355">
              <w:t xml:space="preserve"> </w:t>
            </w:r>
            <w:proofErr w:type="spellStart"/>
            <w:r w:rsidR="00125355">
              <w:t>Usia</w:t>
            </w:r>
            <w:proofErr w:type="spellEnd"/>
            <w:r w:rsidR="00125355"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trike/>
                <w:szCs w:val="24"/>
                <w:rPrChange w:id="3" w:author="Windows User" w:date="2020-09-26T14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ins w:id="4" w:author="Windows User" w:date="2020-09-26T14:50:00Z">
              <w:r w:rsidR="009E2DD1">
                <w:rPr>
                  <w:rFonts w:ascii="Times New Roman" w:eastAsia="Times New Roman" w:hAnsi="Times New Roman" w:cs="Times New Roman"/>
                  <w:strike/>
                  <w:szCs w:val="24"/>
                </w:rPr>
                <w:t xml:space="preserve"> </w:t>
              </w:r>
              <w:proofErr w:type="spellStart"/>
              <w:r w:rsidR="009E2DD1" w:rsidRPr="009E2DD1">
                <w:rPr>
                  <w:rFonts w:ascii="Times New Roman" w:eastAsia="Times New Roman" w:hAnsi="Times New Roman" w:cs="Times New Roman"/>
                  <w:szCs w:val="24"/>
                  <w:rPrChange w:id="5" w:author="Windows User" w:date="2020-09-26T14:50:00Z">
                    <w:rPr>
                      <w:rFonts w:ascii="Times New Roman" w:eastAsia="Times New Roman" w:hAnsi="Times New Roman" w:cs="Times New Roman"/>
                      <w:strike/>
                      <w:szCs w:val="24"/>
                    </w:rPr>
                  </w:rPrChange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trike/>
                <w:szCs w:val="24"/>
                <w:rPrChange w:id="6" w:author="Windows User" w:date="2020-09-26T14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Windows User" w:date="2020-09-26T14:51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Windows User" w:date="2020-09-26T14:51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9" w:author="Windows User" w:date="2020-09-26T14:51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Windows User" w:date="2020-09-26T14:51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Windows User" w:date="2020-09-26T14:51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2" w:author="Windows User" w:date="2020-09-26T14:51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Windows User" w:date="2020-09-26T14:52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Windows User" w:date="2020-09-26T14:52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del w:id="15" w:author="Windows User" w:date="2020-09-26T14:52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6" w:author="Windows User" w:date="2020-09-26T14:52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17" w:author="Windows User" w:date="2020-09-26T14:52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Windows User" w:date="2020-09-26T14:53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del w:id="19" w:author="Windows User" w:date="2020-09-26T14:53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0" w:author="Windows User" w:date="2020-09-26T14:53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1" w:author="Windows User" w:date="2020-09-26T14:53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Windows User" w:date="2020-09-26T14:53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3" w:author="Windows User" w:date="2020-09-26T14:53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Del="009E2DD1" w:rsidRDefault="00125355" w:rsidP="009E2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4" w:author="Windows User" w:date="2020-09-26T14:53:00Z"/>
                <w:rFonts w:ascii="Times New Roman" w:eastAsia="Times New Roman" w:hAnsi="Times New Roman" w:cs="Times New Roman"/>
                <w:szCs w:val="24"/>
              </w:rPr>
              <w:pPrChange w:id="25" w:author="Windows User" w:date="2020-09-26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9E2DD1" w:rsidRPr="00EC6F38" w:rsidRDefault="009E2DD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26" w:author="Windows User" w:date="2020-09-26T14:53:00Z"/>
                <w:rFonts w:ascii="Times New Roman" w:eastAsia="Times New Roman" w:hAnsi="Times New Roman" w:cs="Times New Roman"/>
                <w:szCs w:val="24"/>
              </w:rPr>
            </w:pPr>
          </w:p>
          <w:p w:rsidR="00125355" w:rsidRPr="009E2DD1" w:rsidRDefault="00125355" w:rsidP="009E2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7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8" w:author="Windows User" w:date="2020-09-26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9" w:author="Windows User" w:date="2020-09-26T14:53:00Z">
              <w:r w:rsidRPr="009E2DD1" w:rsidDel="009E2DD1">
                <w:rPr>
                  <w:rFonts w:ascii="Times New Roman" w:eastAsia="Times New Roman" w:hAnsi="Times New Roman" w:cs="Times New Roman"/>
                  <w:szCs w:val="24"/>
                  <w:rPrChange w:id="30" w:author="Windows User" w:date="2020-09-26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del w:id="31" w:author="Windows User" w:date="2020-09-26T14:54:00Z">
              <w:r w:rsidRPr="009E2DD1" w:rsidDel="009E2DD1">
                <w:rPr>
                  <w:rFonts w:ascii="Times New Roman" w:eastAsia="Times New Roman" w:hAnsi="Times New Roman" w:cs="Times New Roman"/>
                  <w:szCs w:val="24"/>
                  <w:rPrChange w:id="32" w:author="Windows User" w:date="2020-09-26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guru </w:delText>
              </w:r>
            </w:del>
            <w:ins w:id="33" w:author="Windows User" w:date="2020-09-26T14:59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ins w:id="34" w:author="Windows User" w:date="2020-09-26T14:54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del w:id="35" w:author="Windows User" w:date="2020-09-26T14:54:00Z">
              <w:r w:rsidRPr="009E2DD1" w:rsidDel="009E2DD1">
                <w:rPr>
                  <w:rFonts w:ascii="Times New Roman" w:eastAsia="Times New Roman" w:hAnsi="Times New Roman" w:cs="Times New Roman"/>
                  <w:szCs w:val="24"/>
                  <w:rPrChange w:id="36" w:author="Windows User" w:date="2020-09-26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37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8" w:author="Windows User" w:date="2020-09-26T14:59:00Z">
              <w:r w:rsidRPr="009E2DD1" w:rsidDel="009E2DD1">
                <w:rPr>
                  <w:rFonts w:ascii="Times New Roman" w:eastAsia="Times New Roman" w:hAnsi="Times New Roman" w:cs="Times New Roman"/>
                  <w:szCs w:val="24"/>
                  <w:rPrChange w:id="39" w:author="Windows User" w:date="2020-09-26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9E2DD1">
              <w:rPr>
                <w:rFonts w:ascii="Times New Roman" w:eastAsia="Times New Roman" w:hAnsi="Times New Roman" w:cs="Times New Roman"/>
                <w:szCs w:val="24"/>
                <w:rPrChange w:id="40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41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42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43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44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45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46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47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48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49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50" w:author="Windows User" w:date="2020-09-26T14:54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menggali</w:t>
              </w:r>
            </w:ins>
            <w:proofErr w:type="spellEnd"/>
            <w:del w:id="51" w:author="Windows User" w:date="2020-09-26T14:54:00Z">
              <w:r w:rsidRPr="009E2DD1" w:rsidDel="009E2DD1">
                <w:rPr>
                  <w:rFonts w:ascii="Times New Roman" w:eastAsia="Times New Roman" w:hAnsi="Times New Roman" w:cs="Times New Roman"/>
                  <w:szCs w:val="24"/>
                  <w:rPrChange w:id="52" w:author="Windows User" w:date="2020-09-26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mencari</w:delText>
              </w:r>
            </w:del>
            <w:r w:rsidRPr="009E2DD1">
              <w:rPr>
                <w:rFonts w:ascii="Times New Roman" w:eastAsia="Times New Roman" w:hAnsi="Times New Roman" w:cs="Times New Roman"/>
                <w:szCs w:val="24"/>
                <w:rPrChange w:id="53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54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55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56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57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58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59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E2DD1">
              <w:rPr>
                <w:rFonts w:ascii="Times New Roman" w:eastAsia="Times New Roman" w:hAnsi="Times New Roman" w:cs="Times New Roman"/>
                <w:szCs w:val="24"/>
                <w:rPrChange w:id="60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9E2DD1">
              <w:rPr>
                <w:rFonts w:ascii="Times New Roman" w:eastAsia="Times New Roman" w:hAnsi="Times New Roman" w:cs="Times New Roman"/>
                <w:szCs w:val="24"/>
                <w:rPrChange w:id="61" w:author="Windows User" w:date="2020-09-26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2" w:author="Windows User" w:date="2020-09-26T15:00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3" w:author="Windows User" w:date="2020-09-26T15:00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4" w:author="Windows User" w:date="2020-09-26T14:54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65" w:author="Windows User" w:date="2020-09-26T14:54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mem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Windows User" w:date="2020-09-26T14:54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del w:id="67" w:author="Windows User" w:date="2020-09-26T15:00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8" w:author="Windows User" w:date="2020-09-26T14:55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9" w:author="Windows User" w:date="2020-09-26T14:55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70" w:author="Windows User" w:date="2020-09-26T14:55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1" w:author="Windows User" w:date="2020-09-26T14:55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Windows User" w:date="2020-09-26T14:55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bookmarkStart w:id="73" w:name="_GoBack"/>
            <w:bookmarkEnd w:id="7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4" w:author="Windows User" w:date="2020-09-26T14:55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9E2DD1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75" w:author="Windows User" w:date="2020-09-26T14:55:00Z">
              <w:r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Windows User" w:date="2020-09-26T14:56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77" w:author="Windows User" w:date="2020-09-26T14:56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Windows User" w:date="2020-09-26T14:56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sebenarnya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9" w:author="Windows User" w:date="2020-09-26T14:56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E2DD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80" w:author="Windows User" w:date="2020-09-26T14:57:00Z">
              <w:r>
                <w:rPr>
                  <w:rFonts w:ascii="Times New Roman" w:eastAsia="Times New Roman" w:hAnsi="Times New Roman" w:cs="Times New Roman"/>
                  <w:szCs w:val="24"/>
                </w:rPr>
                <w:t>Beranjak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1" w:author="Windows User" w:date="2020-09-26T14:56:00Z">
              <w:r w:rsidR="00125355"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82" w:author="Windows User" w:date="2020-09-26T14:56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3" w:author="Windows User" w:date="2020-09-26T14:56:00Z">
              <w:r w:rsidR="00125355"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84" w:author="Windows User" w:date="2020-09-26T14:57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85" w:author="Windows User" w:date="2020-09-26T14:57:00Z">
              <w:r w:rsidR="00125355"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Windows User" w:date="2020-09-26T14:58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87" w:author="Windows User" w:date="2020-09-26T14:58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8" w:author="Windows User" w:date="2020-09-26T14:58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9" w:author="Windows User" w:date="2020-09-26T14:58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E2D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0" w:author="Windows User" w:date="2020-09-26T14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1" w:author="Windows User" w:date="2020-09-26T14:58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Windows User" w:date="2020-09-26T14:59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3" w:author="Windows User" w:date="2020-09-26T14:59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ya</w:t>
              </w:r>
            </w:ins>
            <w:del w:id="94" w:author="Windows User" w:date="2020-09-26T14:59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ins w:id="95" w:author="Windows User" w:date="2020-09-26T14:59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 xml:space="preserve">ng </w:t>
              </w:r>
              <w:proofErr w:type="spellStart"/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it</w:t>
            </w:r>
            <w:ins w:id="96" w:author="Windows User" w:date="2020-09-26T14:59:00Z"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miliki</w:t>
              </w:r>
              <w:proofErr w:type="spellEnd"/>
              <w:r w:rsidR="009E2DD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7" w:author="Windows User" w:date="2020-09-26T14:59:00Z">
              <w:r w:rsidRPr="00EC6F38" w:rsidDel="009E2DD1">
                <w:rPr>
                  <w:rFonts w:ascii="Times New Roman" w:eastAsia="Times New Roman" w:hAnsi="Times New Roman" w:cs="Times New Roman"/>
                  <w:szCs w:val="24"/>
                </w:rPr>
                <w:delText>a.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BA7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2020-09-26T08:00:00Z</dcterms:modified>
</cp:coreProperties>
</file>