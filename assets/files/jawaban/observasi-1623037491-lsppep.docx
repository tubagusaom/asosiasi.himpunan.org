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E2584E" w:rsidRDefault="00E2584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rPrChange w:id="0" w:author="LENOVO" w:date="2021-06-07T10:37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1" w:author="LENOVO" w:date="2021-06-07T10:37:00Z">
              <w:r>
                <w:rPr>
                  <w:rFonts w:ascii="Times New Roman" w:hAnsi="Times New Roman" w:cs="Times New Roman"/>
                  <w:sz w:val="24"/>
                  <w:szCs w:val="24"/>
                </w:rPr>
                <w:t>Wong, Jony, 2010, Internet marketing for beginners, Elex Media Komputindo:jakarta</w:t>
              </w:r>
            </w:ins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E2584E" w:rsidRDefault="00E2584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rPrChange w:id="2" w:author="LENOVO" w:date="2021-06-07T10:39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" w:author="LENOVO" w:date="2021-06-07T10:39:00Z">
              <w:r>
                <w:rPr>
                  <w:rFonts w:ascii="Times New Roman" w:hAnsi="Times New Roman" w:cs="Times New Roman"/>
                  <w:sz w:val="24"/>
                  <w:szCs w:val="24"/>
                </w:rPr>
                <w:t>Helianthusonfri jefrrly, 2016, Facebook Mrketing,</w:t>
              </w:r>
            </w:ins>
            <w:ins w:id="4" w:author="LENOVO" w:date="2021-06-07T10:40:00Z"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Elex Media Komputindo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;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Jakarta</w:t>
              </w:r>
            </w:ins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Pr="00E2584E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rPrChange w:id="5" w:author="LENOVO" w:date="2021-06-07T10:4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Pr="00E2584E" w:rsidRDefault="00E2584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rPrChange w:id="6" w:author="LENOVO" w:date="2021-06-07T10:41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7" w:author="LENOVO" w:date="2021-06-07T10:41:00Z">
              <w:r>
                <w:rPr>
                  <w:rFonts w:ascii="Times New Roman" w:hAnsi="Times New Roman" w:cs="Times New Roman"/>
                  <w:sz w:val="24"/>
                  <w:szCs w:val="24"/>
                </w:rPr>
                <w:t>Nur azhar,</w:t>
              </w:r>
            </w:ins>
            <w:proofErr w:type="spellStart"/>
            <w:ins w:id="8" w:author="LENOVO" w:date="2021-06-07T10:4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Tauhid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Trim</w:t>
              </w:r>
            </w:ins>
            <w:ins w:id="9" w:author="LENOVO" w:date="2021-06-07T10:41:00Z">
              <w:r>
                <w:rPr>
                  <w:rFonts w:ascii="Times New Roman" w:hAnsi="Times New Roman" w:cs="Times New Roman"/>
                  <w:sz w:val="24"/>
                  <w:szCs w:val="24"/>
                </w:rPr>
                <w:t>,2005,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MQ Publishing, Bandung</w:t>
              </w:r>
            </w:ins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E2584E" w:rsidRDefault="00E2584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rPrChange w:id="10" w:author="LENOVO" w:date="2021-06-07T10:42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11" w:author="LENOVO" w:date="2021-06-07T10:4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Osborne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John W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, 1993, </w:t>
              </w:r>
            </w:ins>
            <w:ins w:id="12" w:author="LENOVO" w:date="2021-06-07T10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Walfred,</w:t>
              </w:r>
            </w:ins>
            <w:ins w:id="13" w:author="LENOVO" w:date="2021-06-07T10:42:00Z">
              <w:r>
                <w:rPr>
                  <w:rFonts w:ascii="Times New Roman" w:hAnsi="Times New Roman" w:cs="Times New Roman"/>
                  <w:sz w:val="24"/>
                  <w:szCs w:val="24"/>
                </w:rPr>
                <w:t>Bumi aksara</w:t>
              </w:r>
            </w:ins>
            <w:ins w:id="14" w:author="LENOVO" w:date="2021-06-07T10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: Jakarta</w:t>
              </w:r>
            </w:ins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E2584E" w:rsidRDefault="00E2584E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rPrChange w:id="15" w:author="LENOVO" w:date="2021-06-07T10:43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proofErr w:type="spellStart"/>
            <w:ins w:id="16" w:author="LENOVO" w:date="2021-06-07T10:4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Arradon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Issabelee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</w:rPr>
                <w:t>, 2014,</w:t>
              </w:r>
            </w:ins>
            <w:ins w:id="17" w:author="LENOVO" w:date="2021-06-07T10:44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Aceh,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Contoh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Penyelesaian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Kejahatan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Masa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Lalu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Kompas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10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Februari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2014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 </w:t>
              </w:r>
            </w:ins>
            <w:ins w:id="18" w:author="LENOVO" w:date="2021-06-07T10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E2584E" w:rsidRPr="005D70C9" w:rsidRDefault="00E2584E" w:rsidP="00E2584E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ins w:id="19" w:author="LENOVO" w:date="2021-06-07T10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20" w:author="LENOVO" w:date="2021-06-07T10:44:00Z">
              <w:r w:rsidRPr="005D70C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proofErr w:type="spellEnd"/>
              <w:r w:rsidRPr="005D70C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Trim</w:t>
              </w:r>
            </w:ins>
            <w:ins w:id="21" w:author="LENOVO" w:date="2021-06-07T10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>,2011,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The art of Stimulating Idea: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Jurus</w:t>
              </w:r>
              <w:proofErr w:type="spellEnd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mendulang</w:t>
              </w:r>
              <w:proofErr w:type="spellEnd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Ide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dan</w:t>
              </w:r>
              <w:proofErr w:type="spellEnd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Insaf</w:t>
              </w:r>
              <w:proofErr w:type="spellEnd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agar kaya di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,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Metagraf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 ;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Solo</w:t>
              </w:r>
            </w:ins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E2584E" w:rsidRDefault="00E2584E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rPrChange w:id="22" w:author="LENOVO" w:date="2021-06-07T10:46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proofErr w:type="spellStart"/>
            <w:ins w:id="23" w:author="LENOVO" w:date="2021-06-07T10:45:00Z">
              <w:r w:rsidRPr="005D70C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proofErr w:type="spellEnd"/>
              <w:r w:rsidRPr="005D70C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Trim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,2011</w:t>
              </w:r>
            </w:ins>
            <w:ins w:id="24" w:author="LENOVO" w:date="2021-06-07T10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Muhammad Effect: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Getaran</w:t>
              </w:r>
              <w:proofErr w:type="spellEnd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yang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dirindukan</w:t>
              </w:r>
              <w:proofErr w:type="spellEnd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dan</w:t>
              </w:r>
              <w:proofErr w:type="spellEnd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ditakuti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,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Tinta</w:t>
              </w:r>
              <w:proofErr w:type="spellEnd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Medina</w:t>
              </w:r>
              <w:bookmarkStart w:id="25" w:name="_GoBack"/>
              <w:bookmarkEnd w:id="25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Solo</w:t>
              </w:r>
            </w:ins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924DF5"/>
    <w:rsid w:val="00974F1C"/>
    <w:rsid w:val="00E2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5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8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5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8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2020-08-26T21:21:00Z</dcterms:created>
  <dcterms:modified xsi:type="dcterms:W3CDTF">2021-06-07T03:46:00Z</dcterms:modified>
</cp:coreProperties>
</file>