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9C4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7A85AD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B2888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C2D993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C5C70FB" w14:textId="77777777" w:rsidR="00927764" w:rsidRPr="007612AA" w:rsidRDefault="00927764" w:rsidP="007612AA">
      <w:pPr>
        <w:spacing w:before="300" w:line="69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rPrChange w:id="0" w:author="Faqihuddin MP" w:date="2021-11-30T14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pPrChange w:id="1" w:author="Faqihuddin MP" w:date="2021-11-30T14:28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7612AA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rPrChange w:id="2" w:author="Faqihuddin MP" w:date="2021-11-30T14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7612AA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rPrChange w:id="3" w:author="Faqihuddin MP" w:date="2021-11-30T14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7612AA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rPrChange w:id="4" w:author="Faqihuddin MP" w:date="2021-11-30T14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7612AA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rPrChange w:id="5" w:author="Faqihuddin MP" w:date="2021-11-30T14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7612AA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rPrChange w:id="6" w:author="Faqihuddin MP" w:date="2021-11-30T14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7612AA">
        <w:rPr>
          <w:rFonts w:ascii="Times New Roman" w:eastAsia="Times New Roman" w:hAnsi="Times New Roman" w:cs="Times New Roman"/>
          <w:b/>
          <w:bCs/>
          <w:kern w:val="36"/>
          <w:sz w:val="60"/>
          <w:szCs w:val="60"/>
          <w:rPrChange w:id="7" w:author="Faqihuddin MP" w:date="2021-11-30T14:29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Badan Naik</w:t>
      </w:r>
    </w:p>
    <w:p w14:paraId="61673ED9" w14:textId="77777777" w:rsidR="00927764" w:rsidRPr="007612AA" w:rsidRDefault="00927764" w:rsidP="007612AA">
      <w:pPr>
        <w:spacing w:line="270" w:lineRule="atLeast"/>
        <w:rPr>
          <w:rFonts w:ascii="Roboto" w:eastAsia="Times New Roman" w:hAnsi="Roboto" w:cs="Times New Roman"/>
          <w:sz w:val="16"/>
          <w:szCs w:val="16"/>
          <w:rPrChange w:id="8" w:author="Faqihuddin MP" w:date="2021-11-30T14:2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pPrChange w:id="9" w:author="Faqihuddin MP" w:date="2021-11-30T14:28:00Z">
          <w:pPr>
            <w:shd w:val="clear" w:color="auto" w:fill="F5F5F5"/>
            <w:spacing w:line="270" w:lineRule="atLeast"/>
          </w:pPr>
        </w:pPrChange>
      </w:pPr>
      <w:r w:rsidRPr="007612AA">
        <w:rPr>
          <w:rFonts w:ascii="Roboto" w:eastAsia="Times New Roman" w:hAnsi="Roboto" w:cs="Times New Roman"/>
          <w:sz w:val="16"/>
          <w:szCs w:val="16"/>
          <w:rPrChange w:id="10" w:author="Faqihuddin MP" w:date="2021-11-30T14:2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5 </w:t>
      </w:r>
      <w:proofErr w:type="spellStart"/>
      <w:r w:rsidRPr="007612AA">
        <w:rPr>
          <w:rFonts w:ascii="Roboto" w:eastAsia="Times New Roman" w:hAnsi="Roboto" w:cs="Times New Roman"/>
          <w:sz w:val="16"/>
          <w:szCs w:val="16"/>
          <w:rPrChange w:id="11" w:author="Faqihuddin MP" w:date="2021-11-30T14:2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7612AA">
        <w:rPr>
          <w:rFonts w:ascii="Roboto" w:eastAsia="Times New Roman" w:hAnsi="Roboto" w:cs="Times New Roman"/>
          <w:sz w:val="16"/>
          <w:szCs w:val="16"/>
          <w:rPrChange w:id="12" w:author="Faqihuddin MP" w:date="2021-11-30T14:2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20:48 </w:t>
      </w:r>
      <w:proofErr w:type="spellStart"/>
      <w:r w:rsidRPr="007612AA">
        <w:rPr>
          <w:rFonts w:ascii="Roboto" w:eastAsia="Times New Roman" w:hAnsi="Roboto" w:cs="Times New Roman"/>
          <w:sz w:val="16"/>
          <w:szCs w:val="16"/>
          <w:rPrChange w:id="13" w:author="Faqihuddin MP" w:date="2021-11-30T14:2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Diperbarui</w:t>
      </w:r>
      <w:proofErr w:type="spellEnd"/>
      <w:r w:rsidRPr="007612AA">
        <w:rPr>
          <w:rFonts w:ascii="Roboto" w:eastAsia="Times New Roman" w:hAnsi="Roboto" w:cs="Times New Roman"/>
          <w:sz w:val="16"/>
          <w:szCs w:val="16"/>
          <w:rPrChange w:id="14" w:author="Faqihuddin MP" w:date="2021-11-30T14:2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: 6 </w:t>
      </w:r>
      <w:proofErr w:type="spellStart"/>
      <w:r w:rsidRPr="007612AA">
        <w:rPr>
          <w:rFonts w:ascii="Roboto" w:eastAsia="Times New Roman" w:hAnsi="Roboto" w:cs="Times New Roman"/>
          <w:sz w:val="16"/>
          <w:szCs w:val="16"/>
          <w:rPrChange w:id="15" w:author="Faqihuddin MP" w:date="2021-11-30T14:2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7612AA">
        <w:rPr>
          <w:rFonts w:ascii="Roboto" w:eastAsia="Times New Roman" w:hAnsi="Roboto" w:cs="Times New Roman"/>
          <w:sz w:val="16"/>
          <w:szCs w:val="16"/>
          <w:rPrChange w:id="16" w:author="Faqihuddin MP" w:date="2021-11-30T14:29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05:43  61  10 3</w:t>
      </w:r>
    </w:p>
    <w:p w14:paraId="50E2F9BA" w14:textId="77777777" w:rsidR="00927764" w:rsidRPr="00C50A1E" w:rsidRDefault="00927764" w:rsidP="007612AA">
      <w:pPr>
        <w:jc w:val="center"/>
        <w:rPr>
          <w:rFonts w:ascii="Times New Roman" w:eastAsia="Times New Roman" w:hAnsi="Times New Roman" w:cs="Times New Roman"/>
          <w:sz w:val="21"/>
          <w:szCs w:val="21"/>
        </w:rPr>
        <w:pPrChange w:id="17" w:author="Faqihuddin MP" w:date="2021-11-30T14:28:00Z">
          <w:pPr>
            <w:shd w:val="clear" w:color="auto" w:fill="F5F5F5"/>
            <w:jc w:val="center"/>
          </w:pPr>
        </w:pPrChange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BD1F1A7" wp14:editId="736E199C">
            <wp:extent cx="5754420" cy="3811040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692" cy="383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27D1" w14:textId="77777777" w:rsidR="00927764" w:rsidRPr="00C50A1E" w:rsidRDefault="00927764" w:rsidP="007612AA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4F14AEE" w14:textId="77777777" w:rsidR="007612AA" w:rsidRDefault="007612AA" w:rsidP="007612AA">
      <w:pPr>
        <w:spacing w:after="375"/>
        <w:rPr>
          <w:ins w:id="18" w:author="Faqihuddin MP" w:date="2021-11-30T14:31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E6B4F32" w14:textId="6081218F" w:rsidR="00927764" w:rsidRPr="00C50A1E" w:rsidRDefault="00927764" w:rsidP="007612AA">
      <w:pPr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19" w:author="Faqihuddin MP" w:date="2021-11-30T14:2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5CA1BF0" w14:textId="77777777" w:rsidR="00927764" w:rsidRPr="00C50A1E" w:rsidRDefault="00927764" w:rsidP="007612AA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0" w:author="Faqihuddin MP" w:date="2021-11-30T14:3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9E99CF" w14:textId="4254AF2E" w:rsidR="00927764" w:rsidRPr="00C50A1E" w:rsidDel="007612AA" w:rsidRDefault="00927764" w:rsidP="007612AA">
      <w:pPr>
        <w:spacing w:after="375"/>
        <w:jc w:val="both"/>
        <w:rPr>
          <w:del w:id="21" w:author="Faqihuddin MP" w:date="2021-11-30T14:30:00Z"/>
          <w:rFonts w:ascii="Times New Roman" w:eastAsia="Times New Roman" w:hAnsi="Times New Roman" w:cs="Times New Roman"/>
          <w:sz w:val="24"/>
          <w:szCs w:val="24"/>
        </w:rPr>
        <w:pPrChange w:id="22" w:author="Faqihuddin MP" w:date="2021-11-30T14:3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tahun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tahun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</w:p>
    <w:p w14:paraId="707F68F2" w14:textId="6E1FEB9D" w:rsidR="00927764" w:rsidRDefault="00927764" w:rsidP="007612AA">
      <w:pPr>
        <w:spacing w:after="375"/>
        <w:jc w:val="both"/>
        <w:rPr>
          <w:ins w:id="23" w:author="Faqihuddin MP" w:date="2021-11-30T14:35:00Z"/>
          <w:rFonts w:ascii="Times New Roman" w:eastAsia="Times New Roman" w:hAnsi="Times New Roman" w:cs="Times New Roman"/>
          <w:sz w:val="24"/>
          <w:szCs w:val="24"/>
        </w:rPr>
      </w:pPr>
      <w:del w:id="24" w:author="Faqihuddin MP" w:date="2021-11-30T14:30:00Z">
        <w:r w:rsidRPr="00C50A1E" w:rsidDel="007612AA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9EE03E" w14:textId="77777777" w:rsidR="00D50651" w:rsidRPr="00C50A1E" w:rsidRDefault="00D50651" w:rsidP="007612AA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" w:author="Faqihuddin MP" w:date="2021-11-30T14:30:00Z">
          <w:pPr>
            <w:shd w:val="clear" w:color="auto" w:fill="F5F5F5"/>
            <w:spacing w:after="375"/>
          </w:pPr>
        </w:pPrChange>
      </w:pPr>
    </w:p>
    <w:p w14:paraId="1531270E" w14:textId="77777777" w:rsidR="007612AA" w:rsidRDefault="00927764" w:rsidP="00D50651">
      <w:pPr>
        <w:rPr>
          <w:ins w:id="26" w:author="Faqihuddin MP" w:date="2021-11-30T14:30:00Z"/>
          <w:rFonts w:ascii="Times New Roman" w:eastAsia="Times New Roman" w:hAnsi="Times New Roman" w:cs="Times New Roman"/>
          <w:b/>
          <w:bCs/>
          <w:sz w:val="24"/>
          <w:szCs w:val="24"/>
        </w:rPr>
        <w:pPrChange w:id="27" w:author="Faqihuddin MP" w:date="2021-11-30T14:34:00Z">
          <w:pPr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62EA0871" w14:textId="2E1C7B63" w:rsidR="00927764" w:rsidRPr="00C50A1E" w:rsidDel="007612AA" w:rsidRDefault="00927764" w:rsidP="007612AA">
      <w:pPr>
        <w:spacing w:after="375"/>
        <w:jc w:val="both"/>
        <w:rPr>
          <w:del w:id="28" w:author="Faqihuddin MP" w:date="2021-11-30T14:31:00Z"/>
          <w:rFonts w:ascii="Times New Roman" w:eastAsia="Times New Roman" w:hAnsi="Times New Roman" w:cs="Times New Roman"/>
          <w:sz w:val="24"/>
          <w:szCs w:val="24"/>
        </w:rPr>
        <w:pPrChange w:id="29" w:author="Faqihuddin MP" w:date="2021-11-30T14:30:00Z">
          <w:pPr>
            <w:shd w:val="clear" w:color="auto" w:fill="F5F5F5"/>
            <w:spacing w:after="375"/>
          </w:pPr>
        </w:pPrChange>
      </w:pPr>
      <w:del w:id="30" w:author="Faqihuddin MP" w:date="2021-11-30T14:30:00Z">
        <w:r w:rsidRPr="00C50A1E" w:rsidDel="007612AA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52D30F" w14:textId="787278E1" w:rsidR="00927764" w:rsidRPr="00C50A1E" w:rsidDel="00D50651" w:rsidRDefault="007612AA" w:rsidP="007612AA">
      <w:pPr>
        <w:spacing w:after="375"/>
        <w:jc w:val="both"/>
        <w:rPr>
          <w:del w:id="31" w:author="Faqihuddin MP" w:date="2021-11-30T14:32:00Z"/>
          <w:rFonts w:ascii="Times New Roman" w:eastAsia="Times New Roman" w:hAnsi="Times New Roman" w:cs="Times New Roman"/>
          <w:sz w:val="24"/>
          <w:szCs w:val="24"/>
        </w:rPr>
        <w:pPrChange w:id="32" w:author="Faqihuddin MP" w:date="2021-11-30T14:30:00Z">
          <w:pPr>
            <w:shd w:val="clear" w:color="auto" w:fill="F5F5F5"/>
            <w:spacing w:after="375"/>
          </w:pPr>
        </w:pPrChange>
      </w:pPr>
      <w:ins w:id="33" w:author="Faqihuddin MP" w:date="2021-11-30T14:3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34" w:author="Faqihuddin MP" w:date="2021-11-30T14:32:00Z">
        <w:r w:rsidR="00D506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4F77B187" w14:textId="77777777" w:rsidR="00927764" w:rsidRPr="00C50A1E" w:rsidRDefault="00927764" w:rsidP="007612AA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5" w:author="Faqihuddin MP" w:date="2021-11-30T14:3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DE26208" w14:textId="52CF61D9" w:rsidR="00927764" w:rsidRPr="00C50A1E" w:rsidDel="00D50651" w:rsidRDefault="00927764" w:rsidP="007612AA">
      <w:pPr>
        <w:spacing w:after="375"/>
        <w:jc w:val="both"/>
        <w:rPr>
          <w:del w:id="36" w:author="Faqihuddin MP" w:date="2021-11-30T14:33:00Z"/>
          <w:rFonts w:ascii="Times New Roman" w:eastAsia="Times New Roman" w:hAnsi="Times New Roman" w:cs="Times New Roman"/>
          <w:sz w:val="24"/>
          <w:szCs w:val="24"/>
        </w:rPr>
        <w:pPrChange w:id="37" w:author="Faqihuddin MP" w:date="2021-11-30T14:3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38" w:author="Faqihuddin MP" w:date="2021-11-30T14:33:00Z">
        <w:r w:rsidRPr="00C50A1E" w:rsidDel="00D50651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D50651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30D7AC84" w14:textId="48E4B740" w:rsidR="00927764" w:rsidRPr="00C50A1E" w:rsidRDefault="00927764" w:rsidP="00D50651">
      <w:pPr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Faqihuddin MP" w:date="2021-11-30T14:3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40" w:author="Faqihuddin MP" w:date="2021-11-30T14:36:00Z">
        <w:r w:rsidR="00D506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moveToRangeStart w:id="41" w:author="Faqihuddin MP" w:date="2021-11-30T14:36:00Z" w:name="move89175399"/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D50651" w:rsidRPr="00D50651">
        <w:rPr>
          <w:rFonts w:ascii="Times New Roman" w:eastAsia="Times New Roman" w:hAnsi="Times New Roman" w:cs="Times New Roman"/>
          <w:sz w:val="24"/>
          <w:szCs w:val="24"/>
        </w:rPr>
        <w:t>~</w:t>
      </w:r>
      <w:moveToRangeEnd w:id="41"/>
      <w:del w:id="42" w:author="Faqihuddin MP" w:date="2021-11-30T14:35:00Z">
        <w:r w:rsidRPr="00C50A1E" w:rsidDel="00D50651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5D021519" w14:textId="7967950C" w:rsidR="00927764" w:rsidRPr="00C50A1E" w:rsidDel="00D50651" w:rsidRDefault="00927764" w:rsidP="007612AA">
      <w:pPr>
        <w:spacing w:after="375"/>
        <w:jc w:val="both"/>
        <w:rPr>
          <w:moveFrom w:id="43" w:author="Faqihuddin MP" w:date="2021-11-30T14:36:00Z"/>
          <w:rFonts w:ascii="Times New Roman" w:eastAsia="Times New Roman" w:hAnsi="Times New Roman" w:cs="Times New Roman"/>
          <w:sz w:val="24"/>
          <w:szCs w:val="24"/>
        </w:rPr>
        <w:pPrChange w:id="44" w:author="Faqihuddin MP" w:date="2021-11-30T14:30:00Z">
          <w:pPr>
            <w:shd w:val="clear" w:color="auto" w:fill="F5F5F5"/>
            <w:spacing w:after="375"/>
          </w:pPr>
        </w:pPrChange>
      </w:pPr>
      <w:moveFromRangeStart w:id="45" w:author="Faqihuddin MP" w:date="2021-11-30T14:36:00Z" w:name="move89175399"/>
      <w:moveFrom w:id="46" w:author="Faqihuddin MP" w:date="2021-11-30T14:36:00Z">
        <w:r w:rsidRPr="00C50A1E" w:rsidDel="00D50651">
          <w:rPr>
            <w:rFonts w:ascii="Times New Roman" w:eastAsia="Times New Roman" w:hAnsi="Times New Roman" w:cs="Times New Roman"/>
            <w:sz w:val="24"/>
            <w:szCs w:val="24"/>
          </w:rPr>
          <w:t>Padahal kenyataannya, dingin yang terjadi akibat hujan tidak benar-benar membuat tubuh memerlukan kalori tambahan dari makananmu, lho. Dingin yang kita kira ternyata tidak sedingin kenyataannya, kok~</w:t>
        </w:r>
      </w:moveFrom>
    </w:p>
    <w:moveFromRangeEnd w:id="45"/>
    <w:p w14:paraId="3E5FC204" w14:textId="77777777" w:rsidR="00D50651" w:rsidRDefault="00927764" w:rsidP="00D50651">
      <w:pPr>
        <w:jc w:val="both"/>
        <w:rPr>
          <w:ins w:id="47" w:author="Faqihuddin MP" w:date="2021-11-30T14:33:00Z"/>
          <w:rFonts w:ascii="Times New Roman" w:eastAsia="Times New Roman" w:hAnsi="Times New Roman" w:cs="Times New Roman"/>
          <w:b/>
          <w:bCs/>
          <w:sz w:val="24"/>
          <w:szCs w:val="24"/>
        </w:rPr>
        <w:pPrChange w:id="48" w:author="Faqihuddin MP" w:date="2021-11-30T14:34:00Z">
          <w:pPr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49" w:author="Faqihuddin MP" w:date="2021-11-30T14:37:00Z">
        <w:r w:rsidRPr="00C50A1E" w:rsidDel="00753E6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</w:p>
    <w:p w14:paraId="33F0556C" w14:textId="31FB0DBA" w:rsidR="00927764" w:rsidRPr="00C50A1E" w:rsidRDefault="00927764" w:rsidP="007612AA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0" w:author="Faqihuddin MP" w:date="2021-11-30T14:30:00Z">
          <w:pPr>
            <w:shd w:val="clear" w:color="auto" w:fill="F5F5F5"/>
            <w:spacing w:after="375"/>
          </w:pPr>
        </w:pPrChange>
      </w:pPr>
      <w:del w:id="51" w:author="Faqihuddin MP" w:date="2021-11-30T14:33:00Z">
        <w:r w:rsidRPr="00C50A1E" w:rsidDel="00D50651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09D4F2" w14:textId="28AF0666" w:rsidR="00927764" w:rsidRPr="00C50A1E" w:rsidDel="00D50651" w:rsidRDefault="00927764" w:rsidP="007612AA">
      <w:pPr>
        <w:spacing w:after="375"/>
        <w:jc w:val="both"/>
        <w:rPr>
          <w:del w:id="52" w:author="Faqihuddin MP" w:date="2021-11-30T14:36:00Z"/>
          <w:rFonts w:ascii="Times New Roman" w:eastAsia="Times New Roman" w:hAnsi="Times New Roman" w:cs="Times New Roman"/>
          <w:sz w:val="24"/>
          <w:szCs w:val="24"/>
        </w:rPr>
        <w:pPrChange w:id="53" w:author="Faqihuddin MP" w:date="2021-11-30T14:3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623B110B" w14:textId="49CDBA7D" w:rsidR="00927764" w:rsidRPr="00C50A1E" w:rsidRDefault="00927764" w:rsidP="007612AA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4" w:author="Faqihuddin MP" w:date="2021-11-30T14:3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5" w:author="Faqihuddin MP" w:date="2021-11-30T14:37:00Z">
        <w:r w:rsidR="00D5065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0F09B7A1" w14:textId="6F697023" w:rsidR="00927764" w:rsidRPr="00C50A1E" w:rsidDel="00D50651" w:rsidRDefault="00927764" w:rsidP="007612AA">
      <w:pPr>
        <w:spacing w:after="375"/>
        <w:jc w:val="both"/>
        <w:rPr>
          <w:del w:id="56" w:author="Faqihuddin MP" w:date="2021-11-30T14:37:00Z"/>
          <w:rFonts w:ascii="Times New Roman" w:eastAsia="Times New Roman" w:hAnsi="Times New Roman" w:cs="Times New Roman"/>
          <w:sz w:val="24"/>
          <w:szCs w:val="24"/>
        </w:rPr>
        <w:pPrChange w:id="57" w:author="Faqihuddin MP" w:date="2021-11-30T14:3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D64CCC" w14:textId="4222BD19" w:rsidR="00927764" w:rsidRPr="00C50A1E" w:rsidRDefault="00D50651" w:rsidP="007612AA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8" w:author="Faqihuddin MP" w:date="2021-11-30T14:30:00Z">
          <w:pPr>
            <w:shd w:val="clear" w:color="auto" w:fill="F5F5F5"/>
            <w:spacing w:after="375"/>
          </w:pPr>
        </w:pPrChange>
      </w:pPr>
      <w:ins w:id="59" w:author="Faqihuddin MP" w:date="2021-11-30T14:3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24CCF26" w14:textId="5232D325" w:rsidR="00927764" w:rsidRPr="00C50A1E" w:rsidDel="00D50651" w:rsidRDefault="00927764" w:rsidP="007612AA">
      <w:pPr>
        <w:spacing w:after="375"/>
        <w:jc w:val="both"/>
        <w:rPr>
          <w:del w:id="60" w:author="Faqihuddin MP" w:date="2021-11-30T14:37:00Z"/>
          <w:rFonts w:ascii="Times New Roman" w:eastAsia="Times New Roman" w:hAnsi="Times New Roman" w:cs="Times New Roman"/>
          <w:sz w:val="24"/>
          <w:szCs w:val="24"/>
        </w:rPr>
        <w:pPrChange w:id="61" w:author="Faqihuddin MP" w:date="2021-11-30T14:3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proofErr w:type="spellStart"/>
    </w:p>
    <w:p w14:paraId="07B3E8FC" w14:textId="77777777" w:rsidR="00927764" w:rsidRPr="00C50A1E" w:rsidRDefault="00927764" w:rsidP="007612AA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2" w:author="Faqihuddin MP" w:date="2021-11-30T14:3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BFDBFA0" w14:textId="17601884" w:rsidR="00927764" w:rsidRPr="00C50A1E" w:rsidDel="00753E6A" w:rsidRDefault="00927764" w:rsidP="007612AA">
      <w:pPr>
        <w:spacing w:after="375"/>
        <w:jc w:val="both"/>
        <w:rPr>
          <w:del w:id="63" w:author="Faqihuddin MP" w:date="2021-11-30T14:37:00Z"/>
          <w:rFonts w:ascii="Times New Roman" w:eastAsia="Times New Roman" w:hAnsi="Times New Roman" w:cs="Times New Roman"/>
          <w:sz w:val="24"/>
          <w:szCs w:val="24"/>
        </w:rPr>
        <w:pPrChange w:id="64" w:author="Faqihuddin MP" w:date="2021-11-30T14:3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AD19D0" w14:textId="373E3D27" w:rsidR="00927764" w:rsidRPr="00C50A1E" w:rsidRDefault="00753E6A" w:rsidP="007612AA">
      <w:pPr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5" w:author="Faqihuddin MP" w:date="2021-11-30T14:30:00Z">
          <w:pPr>
            <w:shd w:val="clear" w:color="auto" w:fill="F5F5F5"/>
            <w:spacing w:after="375"/>
          </w:pPr>
        </w:pPrChange>
      </w:pPr>
      <w:ins w:id="66" w:author="Faqihuddin MP" w:date="2021-11-30T14:3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BC445B6" w14:textId="77777777" w:rsidR="00927764" w:rsidRPr="00C50A1E" w:rsidRDefault="00927764" w:rsidP="007612AA">
      <w:pPr>
        <w:jc w:val="both"/>
        <w:rPr>
          <w:rFonts w:ascii="Times New Roman" w:eastAsia="Times New Roman" w:hAnsi="Times New Roman" w:cs="Times New Roman"/>
          <w:sz w:val="24"/>
          <w:szCs w:val="24"/>
        </w:rPr>
        <w:pPrChange w:id="67" w:author="Faqihuddin MP" w:date="2021-11-30T14:30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3B32869" w14:textId="77777777" w:rsidR="00927764" w:rsidRPr="00C50A1E" w:rsidRDefault="00927764" w:rsidP="00927764"/>
    <w:p w14:paraId="3B22476B" w14:textId="77777777" w:rsidR="00927764" w:rsidRPr="005A045A" w:rsidRDefault="00927764" w:rsidP="00927764">
      <w:pPr>
        <w:rPr>
          <w:i/>
        </w:rPr>
      </w:pPr>
    </w:p>
    <w:p w14:paraId="2D1AB6B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4DFE14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40471" w14:textId="77777777" w:rsidR="004D556B" w:rsidRDefault="004D556B">
      <w:r>
        <w:separator/>
      </w:r>
    </w:p>
  </w:endnote>
  <w:endnote w:type="continuationSeparator" w:id="0">
    <w:p w14:paraId="1E9EE470" w14:textId="77777777" w:rsidR="004D556B" w:rsidRDefault="004D5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562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2162D31" w14:textId="77777777" w:rsidR="00941E77" w:rsidRDefault="004D556B">
    <w:pPr>
      <w:pStyle w:val="Footer"/>
    </w:pPr>
  </w:p>
  <w:p w14:paraId="07D09EA6" w14:textId="77777777" w:rsidR="00941E77" w:rsidRDefault="004D5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9169" w14:textId="77777777" w:rsidR="004D556B" w:rsidRDefault="004D556B">
      <w:r>
        <w:separator/>
      </w:r>
    </w:p>
  </w:footnote>
  <w:footnote w:type="continuationSeparator" w:id="0">
    <w:p w14:paraId="795CFBF6" w14:textId="77777777" w:rsidR="004D556B" w:rsidRDefault="004D5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qihuddin MP">
    <w15:presenceInfo w15:providerId="Windows Live" w15:userId="ff0be101afa2a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D556B"/>
    <w:rsid w:val="00753E6A"/>
    <w:rsid w:val="007612AA"/>
    <w:rsid w:val="00924DF5"/>
    <w:rsid w:val="00927764"/>
    <w:rsid w:val="00C20908"/>
    <w:rsid w:val="00D5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1A1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761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Faqihuddin MP</cp:lastModifiedBy>
  <cp:revision>4</cp:revision>
  <dcterms:created xsi:type="dcterms:W3CDTF">2020-08-26T21:16:00Z</dcterms:created>
  <dcterms:modified xsi:type="dcterms:W3CDTF">2021-11-30T07:38:00Z</dcterms:modified>
</cp:coreProperties>
</file>