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0" w:author="Contina" w:date="2020-11-16T11:06:00Z"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1BD8" w:rsidRPr="00971BD8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" w:author="Contina" w:date="2020-11-16T11:0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extrem</w:t>
              </w:r>
              <w:proofErr w:type="spellEnd"/>
              <w:proofErr w:type="gramEnd"/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971BD8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2" w:author="Contina" w:date="2020-11-16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71BD8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3" w:author="Contina" w:date="2020-11-16T11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proofErr w:type="gramStart"/>
            <w:r w:rsidRPr="00971BD8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4" w:author="Contina" w:date="2020-11-16T11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971BD8">
              <w:rPr>
                <w:rFonts w:ascii="Times New Roman" w:eastAsia="Times New Roman" w:hAnsi="Times New Roman" w:cs="Times New Roman"/>
                <w:color w:val="FF0000"/>
                <w:szCs w:val="24"/>
                <w:rPrChange w:id="5" w:author="Contina" w:date="2020-11-16T11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6" w:author="Contina" w:date="2020-11-16T11:07:00Z">
              <w:r w:rsidR="00971BD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  <w:proofErr w:type="spellStart"/>
              <w:r w:rsidR="00971BD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disiapkan</w:t>
              </w:r>
              <w:proofErr w:type="spellEnd"/>
              <w:proofErr w:type="gramEnd"/>
              <w:r w:rsidR="00971BD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71BD8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7" w:author="Contina" w:date="2020-11-16T11:0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971BD8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8" w:author="Contina" w:date="2020-11-16T11:0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971BD8">
              <w:rPr>
                <w:rFonts w:ascii="Times New Roman" w:eastAsia="Times New Roman" w:hAnsi="Times New Roman" w:cs="Times New Roman"/>
                <w:color w:val="FF0000"/>
                <w:szCs w:val="24"/>
                <w:rPrChange w:id="9" w:author="Contina" w:date="2020-11-16T11:0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10" w:author="Contina" w:date="2020-11-16T11:08:00Z"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1BD8" w:rsidRPr="00971BD8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1" w:author="Contina" w:date="2020-11-16T11:0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disiapkan</w:t>
              </w:r>
              <w:proofErr w:type="spellEnd"/>
              <w:r w:rsidR="00971BD8" w:rsidRPr="00971BD8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2" w:author="Contina" w:date="2020-11-16T11:0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r w:rsidRPr="00971BD8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13" w:author="Contina" w:date="2020-11-16T11:0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proofErr w:type="gramStart"/>
            <w:r w:rsidRPr="00971BD8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14" w:author="Contina" w:date="2020-11-16T11:0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</w:t>
            </w:r>
            <w:proofErr w:type="spellEnd"/>
            <w:r w:rsidRPr="00971BD8">
              <w:rPr>
                <w:rFonts w:ascii="Times New Roman" w:eastAsia="Times New Roman" w:hAnsi="Times New Roman" w:cs="Times New Roman"/>
                <w:color w:val="FF0000"/>
                <w:szCs w:val="24"/>
                <w:rPrChange w:id="15" w:author="Contina" w:date="2020-11-16T11:0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16" w:author="Contina" w:date="2020-11-16T11:09:00Z"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1BD8" w:rsidRPr="00971BD8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7" w:author="Contina" w:date="2020-11-16T11:0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dibuat</w:t>
              </w:r>
              <w:proofErr w:type="spellEnd"/>
              <w:proofErr w:type="gramEnd"/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71BD8">
              <w:rPr>
                <w:rFonts w:ascii="Times New Roman" w:eastAsia="Times New Roman" w:hAnsi="Times New Roman" w:cs="Times New Roman"/>
                <w:color w:val="FF0000"/>
                <w:szCs w:val="24"/>
                <w:rPrChange w:id="18" w:author="Contina" w:date="2020-11-16T11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</w:t>
            </w:r>
            <w:ins w:id="19" w:author="Contina" w:date="2020-11-16T11:10:00Z">
              <w:r w:rsidR="00971BD8" w:rsidRPr="00971BD8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0" w:author="Contina" w:date="2020-11-16T11:1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(</w:t>
              </w:r>
              <w:proofErr w:type="spellStart"/>
              <w:proofErr w:type="gramStart"/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 xml:space="preserve">)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71BD8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21" w:author="Contina" w:date="2020-11-16T11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971BD8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22" w:author="Contina" w:date="2020-11-16T11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23" w:author="Contina" w:date="2020-11-16T11:10:00Z"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>dipublish</w:t>
              </w:r>
              <w:proofErr w:type="spellEnd"/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Pr="00971BD8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24" w:author="Contina" w:date="2020-11-16T11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proofErr w:type="gramStart"/>
            <w:r w:rsidRPr="00971BD8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25" w:author="Contina" w:date="2020-11-16T11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Pr="00971BD8">
              <w:rPr>
                <w:rFonts w:ascii="Times New Roman" w:eastAsia="Times New Roman" w:hAnsi="Times New Roman" w:cs="Times New Roman"/>
                <w:color w:val="FF0000"/>
                <w:szCs w:val="24"/>
                <w:rPrChange w:id="26" w:author="Contina" w:date="2020-11-16T11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27" w:author="Contina" w:date="2020-11-16T11:11:00Z"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1BD8" w:rsidRPr="00971BD8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8" w:author="Contina" w:date="2020-11-16T11:1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dituntut</w:t>
              </w:r>
              <w:proofErr w:type="spellEnd"/>
              <w:proofErr w:type="gramEnd"/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71BD8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29" w:author="Contina" w:date="2020-11-16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proofErr w:type="gramStart"/>
            <w:r w:rsidRPr="00971BD8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30" w:author="Contina" w:date="2020-11-16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971BD8">
              <w:rPr>
                <w:rFonts w:ascii="Times New Roman" w:eastAsia="Times New Roman" w:hAnsi="Times New Roman" w:cs="Times New Roman"/>
                <w:color w:val="FF0000"/>
                <w:szCs w:val="24"/>
                <w:rPrChange w:id="31" w:author="Contina" w:date="2020-11-16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32" w:author="Contina" w:date="2020-11-16T11:12:00Z"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1BD8" w:rsidRPr="00971BD8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3" w:author="Contina" w:date="2020-11-16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dituntut</w:t>
              </w:r>
              <w:proofErr w:type="spellEnd"/>
              <w:proofErr w:type="gramEnd"/>
              <w:r w:rsidR="00971B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1766A5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34" w:author="Contina" w:date="2020-11-16T11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Guri</w:t>
            </w:r>
            <w:proofErr w:type="spellEnd"/>
            <w:ins w:id="35" w:author="Contina" w:date="2020-11-16T11:14:00Z">
              <w:r w:rsidR="00971BD8" w:rsidRPr="001766A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6" w:author="Contina" w:date="2020-11-16T11:14:00Z">
                    <w:rPr>
                      <w:rFonts w:ascii="Times New Roman" w:eastAsia="Times New Roman" w:hAnsi="Times New Roman" w:cs="Times New Roman"/>
                      <w:color w:val="FF0000"/>
                      <w:szCs w:val="24"/>
                    </w:rPr>
                  </w:rPrChange>
                </w:rPr>
                <w:t xml:space="preserve"> </w:t>
              </w:r>
              <w:r w:rsidR="00971BD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ins w:id="37" w:author="Contina" w:date="2020-11-16T11:15:00Z">
              <w:r w:rsidR="001766A5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guru </w:t>
              </w:r>
            </w:ins>
            <w:del w:id="38" w:author="Contina" w:date="2020-11-16T11:13:00Z">
              <w:r w:rsidRPr="00971BD8" w:rsidDel="00971BD8">
                <w:rPr>
                  <w:rFonts w:ascii="Times New Roman" w:eastAsia="Times New Roman" w:hAnsi="Times New Roman" w:cs="Times New Roman"/>
                  <w:strike/>
                  <w:color w:val="FF0000"/>
                  <w:szCs w:val="24"/>
                  <w:rPrChange w:id="39" w:author="Contina" w:date="2020-11-16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1766A5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40" w:author="Contina" w:date="2020-11-16T11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1" w:author="Contina" w:date="2020-11-16T11:16:00Z">
              <w:r w:rsidR="001766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766A5" w:rsidRPr="001766A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2" w:author="Contina" w:date="2020-11-16T11:1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professi</w:t>
              </w:r>
              <w:proofErr w:type="spellEnd"/>
              <w:proofErr w:type="gramEnd"/>
              <w:r w:rsidR="001766A5" w:rsidRPr="001766A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3" w:author="Contina" w:date="2020-11-16T11:1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Pr="001766A5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44" w:author="Contina" w:date="2020-11-16T11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5 </w:t>
            </w:r>
            <w:ins w:id="45" w:author="Contina" w:date="2020-11-16T11:16:00Z">
              <w:r w:rsidR="001766A5">
                <w:rPr>
                  <w:rFonts w:ascii="Times New Roman" w:eastAsia="Times New Roman" w:hAnsi="Times New Roman" w:cs="Times New Roman"/>
                  <w:szCs w:val="24"/>
                </w:rPr>
                <w:t xml:space="preserve"> (</w:t>
              </w:r>
              <w:proofErr w:type="gramEnd"/>
              <w:r w:rsidR="001766A5">
                <w:rPr>
                  <w:rFonts w:ascii="Times New Roman" w:eastAsia="Times New Roman" w:hAnsi="Times New Roman" w:cs="Times New Roman"/>
                  <w:szCs w:val="24"/>
                </w:rPr>
                <w:t xml:space="preserve">lima)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766A5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46" w:author="Contina" w:date="2020-11-16T11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1766A5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47" w:author="Contina" w:date="2020-11-16T11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ins w:id="48" w:author="Contina" w:date="2020-11-16T11:17:00Z">
              <w:r w:rsidR="001766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1766A5" w:rsidRPr="001766A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9" w:author="Contina" w:date="2020-11-16T11:1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dibutuhkan</w:t>
              </w:r>
              <w:proofErr w:type="spellEnd"/>
              <w:r w:rsidR="001766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1766A5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50" w:author="Contina" w:date="2020-11-16T11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/ </w:t>
            </w:r>
            <w:proofErr w:type="spellStart"/>
            <w:r w:rsidRPr="001766A5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51" w:author="Contina" w:date="2020-11-16T11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52" w:author="Contina" w:date="2020-11-16T11:18:00Z">
              <w:r w:rsidR="001766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766A5" w:rsidRPr="001766A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3" w:author="Contina" w:date="2020-11-16T11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Mengaplikasikan</w:t>
              </w:r>
              <w:proofErr w:type="spellEnd"/>
              <w:r w:rsidR="001766A5" w:rsidRPr="001766A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4" w:author="Contina" w:date="2020-11-16T11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766A5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55" w:author="Contina" w:date="2020-11-16T11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1766A5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56" w:author="Contina" w:date="2020-11-16T11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proofErr w:type="gramStart"/>
            <w:r w:rsidRPr="001766A5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57" w:author="Contina" w:date="2020-11-16T11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lihat</w:t>
            </w:r>
            <w:proofErr w:type="spellEnd"/>
            <w:r w:rsidRPr="001766A5">
              <w:rPr>
                <w:rFonts w:ascii="Times New Roman" w:eastAsia="Times New Roman" w:hAnsi="Times New Roman" w:cs="Times New Roman"/>
                <w:color w:val="FF0000"/>
                <w:szCs w:val="24"/>
                <w:rPrChange w:id="58" w:author="Contina" w:date="2020-11-16T11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59" w:author="Contina" w:date="2020-11-16T11:19:00Z">
              <w:r w:rsidR="001766A5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  <w:proofErr w:type="spellStart"/>
              <w:r w:rsidR="001766A5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melihat</w:t>
              </w:r>
              <w:proofErr w:type="spellEnd"/>
              <w:proofErr w:type="gramEnd"/>
              <w:r w:rsidR="001766A5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60" w:name="_GoBack"/>
      <w:bookmarkEnd w:id="6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ntina">
    <w15:presenceInfo w15:providerId="None" w15:userId="Cont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766A5"/>
    <w:rsid w:val="001D038C"/>
    <w:rsid w:val="00240407"/>
    <w:rsid w:val="0042167F"/>
    <w:rsid w:val="00924DF5"/>
    <w:rsid w:val="009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215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Contina</cp:lastModifiedBy>
  <cp:revision>2</cp:revision>
  <dcterms:created xsi:type="dcterms:W3CDTF">2020-11-16T04:21:00Z</dcterms:created>
  <dcterms:modified xsi:type="dcterms:W3CDTF">2020-11-16T04:21:00Z</dcterms:modified>
</cp:coreProperties>
</file>