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1CC10" w14:textId="77777777"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14:paraId="070E4613"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49A30C96" w14:textId="77777777" w:rsidR="00927764" w:rsidRDefault="00927764" w:rsidP="00927764">
      <w:pPr>
        <w:jc w:val="center"/>
        <w:rPr>
          <w:rFonts w:ascii="Cambria" w:hAnsi="Cambria" w:cs="Times New Roman"/>
          <w:sz w:val="24"/>
          <w:szCs w:val="24"/>
        </w:rPr>
      </w:pPr>
    </w:p>
    <w:p w14:paraId="0F26AD7D" w14:textId="77777777" w:rsidR="00927764" w:rsidRPr="00927764" w:rsidRDefault="00927764" w:rsidP="00927764">
      <w:pPr>
        <w:pStyle w:val="DaftarParagraf"/>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14:paraId="59DA4377" w14:textId="77777777" w:rsidR="00927764" w:rsidRPr="0094076B" w:rsidRDefault="00927764" w:rsidP="00927764">
      <w:pPr>
        <w:rPr>
          <w:rFonts w:ascii="Cambria" w:hAnsi="Cambria"/>
        </w:rPr>
      </w:pPr>
    </w:p>
    <w:p w14:paraId="255B08C5"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306C2D8E"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w:t>
      </w:r>
      <w:del w:id="0" w:author="Nurlaila Fitriani#Nurlaila Fitriani" w:date="2021-04-12T11:53:00Z">
        <w:r w:rsidRPr="00C50A1E" w:rsidDel="00532B41">
          <w:rPr>
            <w:rFonts w:ascii="Roboto" w:eastAsia="Times New Roman" w:hAnsi="Roboto" w:cs="Times New Roman"/>
            <w:sz w:val="17"/>
            <w:szCs w:val="17"/>
          </w:rPr>
          <w:delText>  10 3</w:delText>
        </w:r>
      </w:del>
    </w:p>
    <w:p w14:paraId="411C7F12"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22BD429F" wp14:editId="51B18A3A">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7D43B13F"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28F3CAAE" w14:textId="14E99D55" w:rsidR="00927764" w:rsidRPr="00C50A1E" w:rsidDel="00532B41" w:rsidRDefault="00532B41" w:rsidP="00927764">
      <w:pPr>
        <w:shd w:val="clear" w:color="auto" w:fill="F5F5F5"/>
        <w:spacing w:after="375"/>
        <w:rPr>
          <w:del w:id="1" w:author="Nurlaila Fitriani#Nurlaila Fitriani" w:date="2021-04-12T11:52:00Z"/>
          <w:rFonts w:ascii="Times New Roman" w:eastAsia="Times New Roman" w:hAnsi="Times New Roman" w:cs="Times New Roman"/>
          <w:sz w:val="24"/>
          <w:szCs w:val="24"/>
        </w:rPr>
      </w:pPr>
      <w:ins w:id="2" w:author="Nurlaila Fitriani#Nurlaila Fitriani" w:date="2021-04-12T11:52:00Z">
        <w:r>
          <w:rPr>
            <w:rFonts w:ascii="Times New Roman" w:eastAsia="Times New Roman" w:hAnsi="Times New Roman" w:cs="Times New Roman"/>
            <w:i/>
            <w:iCs/>
            <w:sz w:val="24"/>
            <w:szCs w:val="24"/>
          </w:rPr>
          <w:t>“</w:t>
        </w:r>
      </w:ins>
      <w:r w:rsidR="00927764" w:rsidRPr="00C50A1E">
        <w:rPr>
          <w:rFonts w:ascii="Times New Roman" w:eastAsia="Times New Roman" w:hAnsi="Times New Roman" w:cs="Times New Roman"/>
          <w:i/>
          <w:iCs/>
          <w:sz w:val="24"/>
          <w:szCs w:val="24"/>
        </w:rPr>
        <w:t>Hujan turun, berat badan naik, hubungan sama dia tetep temenan aja. Huft.</w:t>
      </w:r>
      <w:ins w:id="3" w:author="Nurlaila Fitriani#Nurlaila Fitriani" w:date="2021-04-12T11:52:00Z">
        <w:r>
          <w:rPr>
            <w:rFonts w:ascii="Times New Roman" w:eastAsia="Times New Roman" w:hAnsi="Times New Roman" w:cs="Times New Roman"/>
            <w:sz w:val="24"/>
            <w:szCs w:val="24"/>
          </w:rPr>
          <w:t>”</w:t>
        </w:r>
      </w:ins>
    </w:p>
    <w:p w14:paraId="2BB33461" w14:textId="61458F15"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 menggoda</w:t>
      </w:r>
      <w:ins w:id="4" w:author="Nurlaila Fitriani#Nurlaila Fitriani" w:date="2021-04-12T11:53:00Z">
        <w:r w:rsidR="00532B41">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indera penciuman itu atau bakwan yang baru diangkat dari penggorengan di kala hujan?</w:t>
      </w:r>
    </w:p>
    <w:p w14:paraId="14ED2570" w14:textId="6C6F3675"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w:t>
      </w:r>
      <w:del w:id="5" w:author="Nurlaila Fitriani#Nurlaila Fitriani" w:date="2021-04-12T11:53:00Z">
        <w:r w:rsidRPr="00C50A1E" w:rsidDel="00532B41">
          <w:rPr>
            <w:rFonts w:ascii="Times New Roman" w:eastAsia="Times New Roman" w:hAnsi="Times New Roman" w:cs="Times New Roman"/>
            <w:sz w:val="24"/>
            <w:szCs w:val="24"/>
          </w:rPr>
          <w:delText>kata orang sering mengartikannya</w:delText>
        </w:r>
      </w:del>
      <w:ins w:id="6" w:author="Nurlaila Fitriani#Nurlaila Fitriani" w:date="2021-04-12T11:54:00Z">
        <w:r w:rsidR="00532B41">
          <w:rPr>
            <w:rFonts w:ascii="Times New Roman" w:eastAsia="Times New Roman" w:hAnsi="Times New Roman" w:cs="Times New Roman"/>
            <w:sz w:val="24"/>
            <w:szCs w:val="24"/>
          </w:rPr>
          <w:t xml:space="preserve"> orang menyebutnya</w:t>
        </w:r>
      </w:ins>
      <w:r w:rsidRPr="00C50A1E">
        <w:rPr>
          <w:rFonts w:ascii="Times New Roman" w:eastAsia="Times New Roman" w:hAnsi="Times New Roman" w:cs="Times New Roman"/>
          <w:sz w:val="24"/>
          <w:szCs w:val="24"/>
        </w:rPr>
        <w:t>. Benar saja</w:t>
      </w:r>
      <w:ins w:id="7" w:author="Nurlaila Fitriani#Nurlaila Fitriani" w:date="2021-04-12T11:54:00Z">
        <w:r w:rsidR="00532B41">
          <w:rPr>
            <w:rFonts w:ascii="Times New Roman" w:eastAsia="Times New Roman" w:hAnsi="Times New Roman" w:cs="Times New Roman"/>
            <w:sz w:val="24"/>
            <w:szCs w:val="24"/>
          </w:rPr>
          <w:t>,</w:t>
        </w:r>
      </w:ins>
      <w:del w:id="8" w:author="Nurlaila Fitriani#Nurlaila Fitriani" w:date="2021-04-12T11:54:00Z">
        <w:r w:rsidRPr="00C50A1E" w:rsidDel="00532B41">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w:t>
      </w:r>
      <w:ins w:id="9" w:author="Nurlaila Fitriani#Nurlaila Fitriani" w:date="2021-04-12T11:54:00Z">
        <w:r w:rsidR="00532B41">
          <w:rPr>
            <w:rFonts w:ascii="Times New Roman" w:eastAsia="Times New Roman" w:hAnsi="Times New Roman" w:cs="Times New Roman"/>
            <w:sz w:val="24"/>
            <w:szCs w:val="24"/>
          </w:rPr>
          <w:t>m</w:t>
        </w:r>
      </w:ins>
      <w:del w:id="10" w:author="Nurlaila Fitriani#Nurlaila Fitriani" w:date="2021-04-12T11:54:00Z">
        <w:r w:rsidRPr="00C50A1E" w:rsidDel="00532B41">
          <w:rPr>
            <w:rFonts w:ascii="Times New Roman" w:eastAsia="Times New Roman" w:hAnsi="Times New Roman" w:cs="Times New Roman"/>
            <w:sz w:val="24"/>
            <w:szCs w:val="24"/>
          </w:rPr>
          <w:delText>M</w:delText>
        </w:r>
      </w:del>
      <w:r w:rsidRPr="00C50A1E">
        <w:rPr>
          <w:rFonts w:ascii="Times New Roman" w:eastAsia="Times New Roman" w:hAnsi="Times New Roman" w:cs="Times New Roman"/>
          <w:sz w:val="24"/>
          <w:szCs w:val="24"/>
        </w:rPr>
        <w:t xml:space="preserve">eski di tahun ini awal musim hujan di Indonesia </w:t>
      </w:r>
      <w:r>
        <w:rPr>
          <w:rFonts w:ascii="Times New Roman" w:eastAsia="Times New Roman" w:hAnsi="Times New Roman" w:cs="Times New Roman"/>
          <w:sz w:val="24"/>
          <w:szCs w:val="24"/>
        </w:rPr>
        <w:t xml:space="preserve">mundur di antara </w:t>
      </w:r>
      <w:ins w:id="11" w:author="Nurlaila Fitriani#Nurlaila Fitriani" w:date="2021-04-12T11:54:00Z">
        <w:r w:rsidR="00532B41">
          <w:rPr>
            <w:rFonts w:ascii="Times New Roman" w:eastAsia="Times New Roman" w:hAnsi="Times New Roman" w:cs="Times New Roman"/>
            <w:sz w:val="24"/>
            <w:szCs w:val="24"/>
          </w:rPr>
          <w:t>b</w:t>
        </w:r>
      </w:ins>
      <w:del w:id="12" w:author="Nurlaila Fitriani#Nurlaila Fitriani" w:date="2021-04-12T11:54:00Z">
        <w:r w:rsidDel="00532B41">
          <w:rPr>
            <w:rFonts w:ascii="Times New Roman" w:eastAsia="Times New Roman" w:hAnsi="Times New Roman" w:cs="Times New Roman"/>
            <w:sz w:val="24"/>
            <w:szCs w:val="24"/>
          </w:rPr>
          <w:delText>B</w:delText>
        </w:r>
      </w:del>
      <w:r>
        <w:rPr>
          <w:rFonts w:ascii="Times New Roman" w:eastAsia="Times New Roman" w:hAnsi="Times New Roman" w:cs="Times New Roman"/>
          <w:sz w:val="24"/>
          <w:szCs w:val="24"/>
        </w:rPr>
        <w:t>ulan November-</w:t>
      </w:r>
      <w:r w:rsidRPr="00C50A1E">
        <w:rPr>
          <w:rFonts w:ascii="Times New Roman" w:eastAsia="Times New Roman" w:hAnsi="Times New Roman" w:cs="Times New Roman"/>
          <w:sz w:val="24"/>
          <w:szCs w:val="24"/>
        </w:rPr>
        <w:t>Desember 2019, hujan benar-benar datang seperti perkiraan. Sudah sangat terasa apalagi sejak awal tahun baru</w:t>
      </w:r>
      <w:ins w:id="13" w:author="Nurlaila Fitriani#Nurlaila Fitriani" w:date="2021-04-12T11:54:00Z">
        <w:r w:rsidR="00532B41">
          <w:rPr>
            <w:rFonts w:ascii="Times New Roman" w:eastAsia="Times New Roman" w:hAnsi="Times New Roman" w:cs="Times New Roman"/>
            <w:sz w:val="24"/>
            <w:szCs w:val="24"/>
          </w:rPr>
          <w:t>.</w:t>
        </w:r>
      </w:ins>
      <w:del w:id="14" w:author="Nurlaila Fitriani#Nurlaila Fitriani" w:date="2021-04-12T11:54:00Z">
        <w:r w:rsidRPr="00C50A1E" w:rsidDel="00532B41">
          <w:rPr>
            <w:rFonts w:ascii="Times New Roman" w:eastAsia="Times New Roman" w:hAnsi="Times New Roman" w:cs="Times New Roman"/>
            <w:sz w:val="24"/>
            <w:szCs w:val="24"/>
          </w:rPr>
          <w:delText xml:space="preserve"> kita.</w:delText>
        </w:r>
      </w:del>
    </w:p>
    <w:p w14:paraId="68C1F601" w14:textId="7EBAE1E4"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sering disalahkan karena mengundang kenangan ternyata tak hanya pandai membuat perasaan hatimu </w:t>
      </w:r>
      <w:del w:id="15" w:author="Nurlaila Fitriani#Nurlaila Fitriani" w:date="2021-04-12T11:54:00Z">
        <w:r w:rsidRPr="00C50A1E" w:rsidDel="00532B41">
          <w:rPr>
            <w:rFonts w:ascii="Times New Roman" w:eastAsia="Times New Roman" w:hAnsi="Times New Roman" w:cs="Times New Roman"/>
            <w:sz w:val="24"/>
            <w:szCs w:val="24"/>
          </w:rPr>
          <w:delText>yang</w:delText>
        </w:r>
      </w:del>
      <w:r w:rsidRPr="00C50A1E">
        <w:rPr>
          <w:rFonts w:ascii="Times New Roman" w:eastAsia="Times New Roman" w:hAnsi="Times New Roman" w:cs="Times New Roman"/>
          <w:sz w:val="24"/>
          <w:szCs w:val="24"/>
        </w:rPr>
        <w:t xml:space="preserve"> ambyar, </w:t>
      </w:r>
      <w:ins w:id="16" w:author="Nurlaila Fitriani#Nurlaila Fitriani" w:date="2021-04-12T11:55:00Z">
        <w:r w:rsidR="00532B41">
          <w:rPr>
            <w:rFonts w:ascii="Times New Roman" w:eastAsia="Times New Roman" w:hAnsi="Times New Roman" w:cs="Times New Roman"/>
            <w:sz w:val="24"/>
            <w:szCs w:val="24"/>
          </w:rPr>
          <w:t>tetapi juga</w:t>
        </w:r>
      </w:ins>
      <w:del w:id="17" w:author="Nurlaila Fitriani#Nurlaila Fitriani" w:date="2021-04-12T11:55:00Z">
        <w:r w:rsidRPr="00C50A1E" w:rsidDel="00532B41">
          <w:rPr>
            <w:rFonts w:ascii="Times New Roman" w:eastAsia="Times New Roman" w:hAnsi="Times New Roman" w:cs="Times New Roman"/>
            <w:sz w:val="24"/>
            <w:szCs w:val="24"/>
          </w:rPr>
          <w:delText>pun</w:delText>
        </w:r>
      </w:del>
      <w:r w:rsidRPr="00C50A1E">
        <w:rPr>
          <w:rFonts w:ascii="Times New Roman" w:eastAsia="Times New Roman" w:hAnsi="Times New Roman" w:cs="Times New Roman"/>
          <w:sz w:val="24"/>
          <w:szCs w:val="24"/>
        </w:rPr>
        <w:t xml:space="preserve"> perilaku kita yang lain. Soal makan. Ya, hujan </w:t>
      </w:r>
      <w:del w:id="18" w:author="Nurlaila Fitriani#Nurlaila Fitriani" w:date="2021-04-12T11:55:00Z">
        <w:r w:rsidRPr="00C50A1E" w:rsidDel="00532B41">
          <w:rPr>
            <w:rFonts w:ascii="Times New Roman" w:eastAsia="Times New Roman" w:hAnsi="Times New Roman" w:cs="Times New Roman"/>
            <w:sz w:val="24"/>
            <w:szCs w:val="24"/>
          </w:rPr>
          <w:delText xml:space="preserve">yang </w:delText>
        </w:r>
      </w:del>
      <w:r w:rsidRPr="00C50A1E">
        <w:rPr>
          <w:rFonts w:ascii="Times New Roman" w:eastAsia="Times New Roman" w:hAnsi="Times New Roman" w:cs="Times New Roman"/>
          <w:sz w:val="24"/>
          <w:szCs w:val="24"/>
        </w:rPr>
        <w:t xml:space="preserve">membuat kita </w:t>
      </w:r>
      <w:ins w:id="19" w:author="Nurlaila Fitriani#Nurlaila Fitriani" w:date="2021-04-12T11:55:00Z">
        <w:r w:rsidR="00285A74">
          <w:rPr>
            <w:rFonts w:ascii="Times New Roman" w:eastAsia="Times New Roman" w:hAnsi="Times New Roman" w:cs="Times New Roman"/>
            <w:sz w:val="24"/>
            <w:szCs w:val="24"/>
          </w:rPr>
          <w:t>men</w:t>
        </w:r>
      </w:ins>
      <w:r w:rsidRPr="00C50A1E">
        <w:rPr>
          <w:rFonts w:ascii="Times New Roman" w:eastAsia="Times New Roman" w:hAnsi="Times New Roman" w:cs="Times New Roman"/>
          <w:sz w:val="24"/>
          <w:szCs w:val="24"/>
        </w:rPr>
        <w:t>jadi sering lapar. Kok bisa ya?</w:t>
      </w:r>
    </w:p>
    <w:p w14:paraId="740766AB" w14:textId="1B024C79"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w:t>
      </w:r>
      <w:ins w:id="20" w:author="Nurlaila Fitriani#Nurlaila Fitriani" w:date="2021-04-12T11:56:00Z">
        <w:r w:rsidR="00285A74">
          <w:rPr>
            <w:rFonts w:ascii="Times New Roman" w:eastAsia="Times New Roman" w:hAnsi="Times New Roman" w:cs="Times New Roman"/>
            <w:sz w:val="24"/>
            <w:szCs w:val="24"/>
          </w:rPr>
          <w:t xml:space="preserve"> sering</w:t>
        </w:r>
      </w:ins>
      <w:del w:id="21" w:author="Nurlaila Fitriani#Nurlaila Fitriani" w:date="2021-04-12T11:56:00Z">
        <w:r w:rsidRPr="00C50A1E" w:rsidDel="00285A74">
          <w:rPr>
            <w:rFonts w:ascii="Times New Roman" w:eastAsia="Times New Roman" w:hAnsi="Times New Roman" w:cs="Times New Roman"/>
            <w:sz w:val="24"/>
            <w:szCs w:val="24"/>
          </w:rPr>
          <w:delText xml:space="preserve"> suka </w:delText>
        </w:r>
      </w:del>
      <w:r w:rsidRPr="00C50A1E">
        <w:rPr>
          <w:rFonts w:ascii="Times New Roman" w:eastAsia="Times New Roman" w:hAnsi="Times New Roman" w:cs="Times New Roman"/>
          <w:sz w:val="24"/>
          <w:szCs w:val="24"/>
        </w:rPr>
        <w:t>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14:paraId="5AFA93F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5A0AA56C" w14:textId="423C763A"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Sebungkus keripik yang dalam kemasan bisa dikonsumsi 4 porsi habis sekali duduk. Belum cukup, tambah lagi gorengannya, satu-dua biji eh kok jadi lima</w:t>
      </w:r>
      <w:ins w:id="22" w:author="Nurlaila Fitriani#Nurlaila Fitriani" w:date="2021-04-12T11:56:00Z">
        <w:r w:rsidR="00285A74">
          <w:rPr>
            <w:rFonts w:ascii="Times New Roman" w:eastAsia="Times New Roman" w:hAnsi="Times New Roman" w:cs="Times New Roman"/>
            <w:sz w:val="24"/>
            <w:szCs w:val="24"/>
          </w:rPr>
          <w:t>.</w:t>
        </w:r>
      </w:ins>
      <w:del w:id="23" w:author="Nurlaila Fitriani#Nurlaila Fitriani" w:date="2021-04-12T11:56:00Z">
        <w:r w:rsidRPr="00C50A1E" w:rsidDel="00285A74">
          <w:rPr>
            <w:rFonts w:ascii="Times New Roman" w:eastAsia="Times New Roman" w:hAnsi="Times New Roman" w:cs="Times New Roman"/>
            <w:sz w:val="24"/>
            <w:szCs w:val="24"/>
          </w:rPr>
          <w:delText>?</w:delText>
        </w:r>
      </w:del>
    </w:p>
    <w:p w14:paraId="6578F96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14:paraId="6D049DBC" w14:textId="58B5876F"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Terutama makanan yang seperti tahu bulat digoreng dadakan alias yang masih hangat. Apalagi dengan makan, tubuh akan mendapat "panas" akibat terjadinya peningkatan </w:t>
      </w:r>
      <w:del w:id="24" w:author="Nurlaila Fitriani#Nurlaila Fitriani" w:date="2021-04-12T11:58:00Z">
        <w:r w:rsidRPr="00C50A1E" w:rsidDel="00285A74">
          <w:rPr>
            <w:rFonts w:ascii="Times New Roman" w:eastAsia="Times New Roman" w:hAnsi="Times New Roman" w:cs="Times New Roman"/>
            <w:sz w:val="24"/>
            <w:szCs w:val="24"/>
          </w:rPr>
          <w:delText>metabolisme</w:delText>
        </w:r>
      </w:del>
      <w:ins w:id="25" w:author="Nurlaila Fitriani#Nurlaila Fitriani" w:date="2021-04-12T11:58:00Z">
        <w:r w:rsidR="00285A74">
          <w:rPr>
            <w:rFonts w:ascii="Times New Roman" w:eastAsia="Times New Roman" w:hAnsi="Times New Roman" w:cs="Times New Roman"/>
            <w:sz w:val="24"/>
            <w:szCs w:val="24"/>
          </w:rPr>
          <w:t xml:space="preserve"> metabolisme. </w:t>
        </w:r>
      </w:ins>
      <w:del w:id="26" w:author="Nurlaila Fitriani#Nurlaila Fitriani" w:date="2021-04-12T11:58:00Z">
        <w:r w:rsidRPr="00C50A1E" w:rsidDel="00285A74">
          <w:rPr>
            <w:rFonts w:ascii="Times New Roman" w:eastAsia="Times New Roman" w:hAnsi="Times New Roman" w:cs="Times New Roman"/>
            <w:sz w:val="24"/>
            <w:szCs w:val="24"/>
          </w:rPr>
          <w:delText xml:space="preserve"> dalam tubuh. </w:delText>
        </w:r>
      </w:del>
    </w:p>
    <w:p w14:paraId="652433C6" w14:textId="4719836B"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w:t>
      </w:r>
      <w:ins w:id="27" w:author="Nurlaila Fitriani#Nurlaila Fitriani" w:date="2021-04-12T11:58:00Z">
        <w:r w:rsidR="00285A74">
          <w:rPr>
            <w:rFonts w:ascii="Times New Roman" w:eastAsia="Times New Roman" w:hAnsi="Times New Roman" w:cs="Times New Roman"/>
            <w:sz w:val="24"/>
            <w:szCs w:val="24"/>
          </w:rPr>
          <w:t>.</w:t>
        </w:r>
      </w:ins>
      <w:del w:id="28" w:author="Nurlaila Fitriani#Nurlaila Fitriani" w:date="2021-04-12T11:58:00Z">
        <w:r w:rsidRPr="00C50A1E" w:rsidDel="00285A74">
          <w:rPr>
            <w:rFonts w:ascii="Times New Roman" w:eastAsia="Times New Roman" w:hAnsi="Times New Roman" w:cs="Times New Roman"/>
            <w:sz w:val="24"/>
            <w:szCs w:val="24"/>
          </w:rPr>
          <w:delText>, kok~</w:delText>
        </w:r>
      </w:del>
    </w:p>
    <w:p w14:paraId="38E3242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7CEE8AE3" w14:textId="53D3DD91"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w:t>
      </w:r>
      <w:del w:id="29" w:author="Nurlaila Fitriani#Nurlaila Fitriani" w:date="2021-04-12T11:59:00Z">
        <w:r w:rsidRPr="00C50A1E" w:rsidDel="00285A74">
          <w:rPr>
            <w:rFonts w:ascii="Times New Roman" w:eastAsia="Times New Roman" w:hAnsi="Times New Roman" w:cs="Times New Roman"/>
            <w:sz w:val="24"/>
            <w:szCs w:val="24"/>
          </w:rPr>
          <w:delText>,</w:delText>
        </w:r>
      </w:del>
      <w:ins w:id="30" w:author="Nurlaila Fitriani#Nurlaila Fitriani" w:date="2021-04-12T11:59:00Z">
        <w:r w:rsidR="00285A74">
          <w:rPr>
            <w:rFonts w:ascii="Times New Roman" w:eastAsia="Times New Roman" w:hAnsi="Times New Roman" w:cs="Times New Roman"/>
            <w:sz w:val="24"/>
            <w:szCs w:val="24"/>
          </w:rPr>
          <w:t xml:space="preserve"> dan</w:t>
        </w:r>
      </w:ins>
      <w:r w:rsidRPr="00C50A1E">
        <w:rPr>
          <w:rFonts w:ascii="Times New Roman" w:eastAsia="Times New Roman" w:hAnsi="Times New Roman" w:cs="Times New Roman"/>
          <w:sz w:val="24"/>
          <w:szCs w:val="24"/>
        </w:rPr>
        <w:t xml:space="preserve"> biskuit</w:t>
      </w:r>
      <w:del w:id="31" w:author="Nurlaila Fitriani#Nurlaila Fitriani" w:date="2021-04-12T11:59:00Z">
        <w:r w:rsidRPr="00C50A1E" w:rsidDel="00285A74">
          <w:rPr>
            <w:rFonts w:ascii="Times New Roman" w:eastAsia="Times New Roman" w:hAnsi="Times New Roman" w:cs="Times New Roman"/>
            <w:sz w:val="24"/>
            <w:szCs w:val="24"/>
          </w:rPr>
          <w:delText xml:space="preserve">-biskuit </w:delText>
        </w:r>
      </w:del>
      <w:r w:rsidRPr="00C50A1E">
        <w:rPr>
          <w:rFonts w:ascii="Times New Roman" w:eastAsia="Times New Roman" w:hAnsi="Times New Roman" w:cs="Times New Roman"/>
          <w:sz w:val="24"/>
          <w:szCs w:val="24"/>
        </w:rPr>
        <w:t>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6653126F" w14:textId="69065359"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del w:id="32" w:author="Nurlaila Fitriani#Nurlaila Fitriani" w:date="2021-04-12T11:59:00Z">
        <w:r w:rsidDel="00285A74">
          <w:rPr>
            <w:rFonts w:ascii="Times New Roman" w:eastAsia="Times New Roman" w:hAnsi="Times New Roman" w:cs="Times New Roman"/>
            <w:sz w:val="24"/>
            <w:szCs w:val="24"/>
          </w:rPr>
          <w:delText>almari</w:delText>
        </w:r>
        <w:r w:rsidRPr="00C50A1E" w:rsidDel="00285A74">
          <w:rPr>
            <w:rFonts w:ascii="Times New Roman" w:eastAsia="Times New Roman" w:hAnsi="Times New Roman" w:cs="Times New Roman"/>
            <w:sz w:val="24"/>
            <w:szCs w:val="24"/>
          </w:rPr>
          <w:delText xml:space="preserve"> </w:delText>
        </w:r>
      </w:del>
      <w:ins w:id="33" w:author="Nurlaila Fitriani#Nurlaila Fitriani" w:date="2021-04-12T11:59:00Z">
        <w:r w:rsidR="00285A74">
          <w:rPr>
            <w:rFonts w:ascii="Times New Roman" w:eastAsia="Times New Roman" w:hAnsi="Times New Roman" w:cs="Times New Roman"/>
            <w:sz w:val="24"/>
            <w:szCs w:val="24"/>
          </w:rPr>
          <w:t>lemari</w:t>
        </w:r>
        <w:r w:rsidR="00285A74"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penyimpanan. Sebagai bahan persediaan karena mau keluar di waktu hujan itu membuat kita berpikir berkali-kali. Akan merepotkan.</w:t>
      </w:r>
    </w:p>
    <w:p w14:paraId="1BF722CA" w14:textId="38B67CA4"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w:t>
      </w:r>
      <w:ins w:id="34" w:author="Nurlaila Fitriani#Nurlaila Fitriani" w:date="2021-04-12T12:00:00Z">
        <w:r w:rsidR="00285A74">
          <w:rPr>
            <w:rFonts w:ascii="Times New Roman" w:eastAsia="Times New Roman" w:hAnsi="Times New Roman" w:cs="Times New Roman"/>
            <w:sz w:val="24"/>
            <w:szCs w:val="24"/>
          </w:rPr>
          <w:t xml:space="preserve">, </w:t>
        </w:r>
      </w:ins>
      <w:del w:id="35" w:author="Nurlaila Fitriani#Nurlaila Fitriani" w:date="2021-04-12T12:00:00Z">
        <w:r w:rsidRPr="00C50A1E" w:rsidDel="00285A74">
          <w:rPr>
            <w:rFonts w:ascii="Times New Roman" w:eastAsia="Times New Roman" w:hAnsi="Times New Roman" w:cs="Times New Roman"/>
            <w:sz w:val="24"/>
            <w:szCs w:val="24"/>
          </w:rPr>
          <w:delText xml:space="preserve"> diri. Y</w:delText>
        </w:r>
      </w:del>
      <w:ins w:id="36" w:author="Nurlaila Fitriani#Nurlaila Fitriani" w:date="2021-04-12T12:00:00Z">
        <w:r w:rsidR="00285A74">
          <w:rPr>
            <w:rFonts w:ascii="Times New Roman" w:eastAsia="Times New Roman" w:hAnsi="Times New Roman" w:cs="Times New Roman"/>
            <w:sz w:val="24"/>
            <w:szCs w:val="24"/>
          </w:rPr>
          <w:t>y</w:t>
        </w:r>
      </w:ins>
      <w:r w:rsidRPr="00C50A1E">
        <w:rPr>
          <w:rFonts w:ascii="Times New Roman" w:eastAsia="Times New Roman" w:hAnsi="Times New Roman" w:cs="Times New Roman"/>
          <w:sz w:val="24"/>
          <w:szCs w:val="24"/>
        </w:rPr>
        <w:t>ang penting enak,</w:t>
      </w:r>
      <w:del w:id="37" w:author="Nurlaila Fitriani#Nurlaila Fitriani" w:date="2021-04-12T12:00:00Z">
        <w:r w:rsidRPr="00C50A1E" w:rsidDel="00285A74">
          <w:rPr>
            <w:rFonts w:ascii="Times New Roman" w:eastAsia="Times New Roman" w:hAnsi="Times New Roman" w:cs="Times New Roman"/>
            <w:sz w:val="24"/>
            <w:szCs w:val="24"/>
          </w:rPr>
          <w:delText xml:space="preserve"> </w:delText>
        </w:r>
      </w:del>
      <w:ins w:id="38" w:author="Nurlaila Fitriani#Nurlaila Fitriani" w:date="2021-04-12T12:00:00Z">
        <w:r w:rsidR="00285A74">
          <w:rPr>
            <w:rFonts w:ascii="Times New Roman" w:eastAsia="Times New Roman" w:hAnsi="Times New Roman" w:cs="Times New Roman"/>
            <w:sz w:val="24"/>
            <w:szCs w:val="24"/>
          </w:rPr>
          <w:t xml:space="preserve"> urusan </w:t>
        </w:r>
      </w:ins>
      <w:r w:rsidRPr="00C50A1E">
        <w:rPr>
          <w:rFonts w:ascii="Times New Roman" w:eastAsia="Times New Roman" w:hAnsi="Times New Roman" w:cs="Times New Roman"/>
          <w:sz w:val="24"/>
          <w:szCs w:val="24"/>
        </w:rPr>
        <w:t>kalori belakangan</w:t>
      </w:r>
      <w:ins w:id="39" w:author="Nurlaila Fitriani#Nurlaila Fitriani" w:date="2021-04-12T12:00:00Z">
        <w:r w:rsidR="00285A74">
          <w:rPr>
            <w:rFonts w:ascii="Times New Roman" w:eastAsia="Times New Roman" w:hAnsi="Times New Roman" w:cs="Times New Roman"/>
            <w:sz w:val="24"/>
            <w:szCs w:val="24"/>
          </w:rPr>
          <w:t>.</w:t>
        </w:r>
      </w:ins>
      <w:del w:id="40" w:author="Nurlaila Fitriani#Nurlaila Fitriani" w:date="2021-04-12T12:00:00Z">
        <w:r w:rsidRPr="00C50A1E" w:rsidDel="00285A74">
          <w:rPr>
            <w:rFonts w:ascii="Times New Roman" w:eastAsia="Times New Roman" w:hAnsi="Times New Roman" w:cs="Times New Roman"/>
            <w:sz w:val="24"/>
            <w:szCs w:val="24"/>
          </w:rPr>
          <w:delText>?</w:delText>
        </w:r>
      </w:del>
    </w:p>
    <w:p w14:paraId="72FE5986" w14:textId="071F0B0F"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w:t>
      </w:r>
      <w:del w:id="41" w:author="Nurlaila Fitriani#Nurlaila Fitriani" w:date="2021-04-12T12:00:00Z">
        <w:r w:rsidRPr="00C50A1E" w:rsidDel="00285A74">
          <w:rPr>
            <w:rFonts w:ascii="Times New Roman" w:eastAsia="Times New Roman" w:hAnsi="Times New Roman" w:cs="Times New Roman"/>
            <w:sz w:val="24"/>
            <w:szCs w:val="24"/>
          </w:rPr>
          <w:delText>.</w:delText>
        </w:r>
      </w:del>
      <w:ins w:id="42" w:author="Nurlaila Fitriani#Nurlaila Fitriani" w:date="2021-04-12T12:00:00Z">
        <w:r w:rsidR="00285A74">
          <w:rPr>
            <w:rFonts w:ascii="Times New Roman" w:eastAsia="Times New Roman" w:hAnsi="Times New Roman" w:cs="Times New Roman"/>
            <w:sz w:val="24"/>
            <w:szCs w:val="24"/>
          </w:rPr>
          <w:t xml:space="preserve"> Minum</w:t>
        </w:r>
      </w:ins>
      <w:del w:id="43" w:author="Nurlaila Fitriani#Nurlaila Fitriani" w:date="2021-04-12T12:00:00Z">
        <w:r w:rsidRPr="00C50A1E" w:rsidDel="00285A74">
          <w:rPr>
            <w:rFonts w:ascii="Times New Roman" w:eastAsia="Times New Roman" w:hAnsi="Times New Roman" w:cs="Times New Roman"/>
            <w:sz w:val="24"/>
            <w:szCs w:val="24"/>
          </w:rPr>
          <w:delText xml:space="preserve"> Atau jika ingin </w:delText>
        </w:r>
      </w:del>
      <w:r w:rsidRPr="00C50A1E">
        <w:rPr>
          <w:rFonts w:ascii="Times New Roman" w:eastAsia="Times New Roman" w:hAnsi="Times New Roman" w:cs="Times New Roman"/>
          <w:sz w:val="24"/>
          <w:szCs w:val="24"/>
        </w:rPr>
        <w:t xml:space="preserve">minum yang hangat-hangat, takar gulanya jangan kelebihan. </w:t>
      </w:r>
      <w:ins w:id="44" w:author="Nurlaila Fitriani#Nurlaila Fitriani" w:date="2021-04-12T12:01:00Z">
        <w:r w:rsidR="00285A74">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Sebab kamu sudah terlalu manis</w:t>
      </w:r>
      <w:ins w:id="45" w:author="Nurlaila Fitriani#Nurlaila Fitriani" w:date="2021-04-12T12:01:00Z">
        <w:r w:rsidR="00285A74">
          <w:rPr>
            <w:rFonts w:ascii="Times New Roman" w:eastAsia="Times New Roman" w:hAnsi="Times New Roman" w:cs="Times New Roman"/>
            <w:sz w:val="24"/>
            <w:szCs w:val="24"/>
          </w:rPr>
          <w:t>,”</w:t>
        </w:r>
      </w:ins>
      <w:del w:id="46" w:author="Nurlaila Fitriani#Nurlaila Fitriani" w:date="2021-04-12T12:01:00Z">
        <w:r w:rsidRPr="00C50A1E" w:rsidDel="00285A74">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kata dia </w:t>
      </w:r>
      <w:ins w:id="47" w:author="Nurlaila Fitriani#Nurlaila Fitriani" w:date="2021-04-12T12:01:00Z">
        <w:r w:rsidR="00285A74">
          <w:rPr>
            <w:rFonts w:ascii="Times New Roman" w:eastAsia="Times New Roman" w:hAnsi="Times New Roman" w:cs="Times New Roman"/>
            <w:sz w:val="24"/>
            <w:szCs w:val="24"/>
          </w:rPr>
          <w:t>“</w:t>
        </w:r>
      </w:ins>
      <w:r w:rsidRPr="00C50A1E">
        <w:rPr>
          <w:rFonts w:ascii="Times New Roman" w:eastAsia="Times New Roman" w:hAnsi="Times New Roman" w:cs="Times New Roman"/>
          <w:i/>
          <w:iCs/>
          <w:sz w:val="24"/>
          <w:szCs w:val="24"/>
        </w:rPr>
        <w:t>gitu khan</w:t>
      </w:r>
      <w:ins w:id="48" w:author="Nurlaila Fitriani#Nurlaila Fitriani" w:date="2021-04-12T12:01:00Z">
        <w:r w:rsidR="00285A74">
          <w:rPr>
            <w:rFonts w:ascii="Times New Roman" w:eastAsia="Times New Roman" w:hAnsi="Times New Roman" w:cs="Times New Roman"/>
            <w:i/>
            <w:iCs/>
            <w:sz w:val="24"/>
            <w:szCs w:val="24"/>
          </w:rPr>
          <w:t>”</w:t>
        </w:r>
      </w:ins>
      <w:r w:rsidRPr="00C50A1E">
        <w:rPr>
          <w:rFonts w:ascii="Times New Roman" w:eastAsia="Times New Roman" w:hAnsi="Times New Roman" w:cs="Times New Roman"/>
          <w:i/>
          <w:iCs/>
          <w:sz w:val="24"/>
          <w:szCs w:val="24"/>
        </w:rPr>
        <w:t>.</w:t>
      </w:r>
    </w:p>
    <w:p w14:paraId="22BD6816" w14:textId="41EF3A1F"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Di musim hujan, rasa malas bergerak juga bisa jadi biang berat badan yang </w:t>
      </w:r>
      <w:del w:id="49" w:author="Nurlaila Fitriani#Nurlaila Fitriani" w:date="2021-04-12T12:02:00Z">
        <w:r w:rsidRPr="00C50A1E" w:rsidDel="00285A74">
          <w:rPr>
            <w:rFonts w:ascii="Times New Roman" w:eastAsia="Times New Roman" w:hAnsi="Times New Roman" w:cs="Times New Roman"/>
            <w:sz w:val="24"/>
            <w:szCs w:val="24"/>
          </w:rPr>
          <w:delText>lebih suka</w:delText>
        </w:r>
      </w:del>
      <w:ins w:id="50" w:author="Nurlaila Fitriani#Nurlaila Fitriani" w:date="2021-04-12T12:02:00Z">
        <w:r w:rsidR="00285A74">
          <w:rPr>
            <w:rFonts w:ascii="Times New Roman" w:eastAsia="Times New Roman" w:hAnsi="Times New Roman" w:cs="Times New Roman"/>
            <w:sz w:val="24"/>
            <w:szCs w:val="24"/>
          </w:rPr>
          <w:t>cenderung</w:t>
        </w:r>
      </w:ins>
      <w:r w:rsidRPr="00C50A1E">
        <w:rPr>
          <w:rFonts w:ascii="Times New Roman" w:eastAsia="Times New Roman" w:hAnsi="Times New Roman" w:cs="Times New Roman"/>
          <w:sz w:val="24"/>
          <w:szCs w:val="24"/>
        </w:rPr>
        <w:t xml:space="preserve"> naik</w:t>
      </w:r>
      <w:del w:id="51" w:author="Nurlaila Fitriani#Nurlaila Fitriani" w:date="2021-04-12T12:02:00Z">
        <w:r w:rsidRPr="00C50A1E" w:rsidDel="00285A74">
          <w:rPr>
            <w:rFonts w:ascii="Times New Roman" w:eastAsia="Times New Roman" w:hAnsi="Times New Roman" w:cs="Times New Roman"/>
            <w:sz w:val="24"/>
            <w:szCs w:val="24"/>
          </w:rPr>
          <w:delText>nya</w:delText>
        </w:r>
      </w:del>
      <w:r w:rsidRPr="00C50A1E">
        <w:rPr>
          <w:rFonts w:ascii="Times New Roman" w:eastAsia="Times New Roman" w:hAnsi="Times New Roman" w:cs="Times New Roman"/>
          <w:sz w:val="24"/>
          <w:szCs w:val="24"/>
        </w:rPr>
        <w:t xml:space="preserve">. Apalagi munculnya kaum-kaum rebahan yang kerjaannya tiduran dan hanya buka tutup media sosial atau pura-pura sibuk padahal tidak ada yang </w:t>
      </w:r>
      <w:r w:rsidRPr="00285A74">
        <w:rPr>
          <w:rFonts w:ascii="Times New Roman" w:eastAsia="Times New Roman" w:hAnsi="Times New Roman" w:cs="Times New Roman"/>
          <w:i/>
          <w:iCs/>
          <w:sz w:val="24"/>
          <w:szCs w:val="24"/>
          <w:rPrChange w:id="52" w:author="Nurlaila Fitriani#Nurlaila Fitriani" w:date="2021-04-12T12:02:00Z">
            <w:rPr>
              <w:rFonts w:ascii="Times New Roman" w:eastAsia="Times New Roman" w:hAnsi="Times New Roman" w:cs="Times New Roman"/>
              <w:sz w:val="24"/>
              <w:szCs w:val="24"/>
            </w:rPr>
          </w:rPrChange>
        </w:rPr>
        <w:t>nge-chat.</w:t>
      </w:r>
      <w:r w:rsidRPr="00C50A1E">
        <w:rPr>
          <w:rFonts w:ascii="Times New Roman" w:eastAsia="Times New Roman" w:hAnsi="Times New Roman" w:cs="Times New Roman"/>
          <w:sz w:val="24"/>
          <w:szCs w:val="24"/>
        </w:rPr>
        <w:t> </w:t>
      </w:r>
    </w:p>
    <w:p w14:paraId="574ED7F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 xml:space="preserve">an </w:t>
      </w:r>
      <w:r w:rsidRPr="00285A74">
        <w:rPr>
          <w:rFonts w:ascii="Times New Roman" w:eastAsia="Times New Roman" w:hAnsi="Times New Roman" w:cs="Times New Roman"/>
          <w:i/>
          <w:iCs/>
          <w:sz w:val="24"/>
          <w:szCs w:val="24"/>
          <w:rPrChange w:id="53" w:author="Nurlaila Fitriani#Nurlaila Fitriani" w:date="2021-04-12T12:02:00Z">
            <w:rPr>
              <w:rFonts w:ascii="Times New Roman" w:eastAsia="Times New Roman" w:hAnsi="Times New Roman" w:cs="Times New Roman"/>
              <w:sz w:val="24"/>
              <w:szCs w:val="24"/>
            </w:rPr>
          </w:rPrChange>
        </w:rPr>
        <w:t>mager</w:t>
      </w:r>
      <w:r>
        <w:rPr>
          <w:rFonts w:ascii="Times New Roman" w:eastAsia="Times New Roman" w:hAnsi="Times New Roman" w:cs="Times New Roman"/>
          <w:sz w:val="24"/>
          <w:szCs w:val="24"/>
        </w:rPr>
        <w:t xml:space="preserve"> saja. Jadi simpanan di</w:t>
      </w:r>
      <w:r w:rsidRPr="00C50A1E">
        <w:rPr>
          <w:rFonts w:ascii="Times New Roman" w:eastAsia="Times New Roman" w:hAnsi="Times New Roman" w:cs="Times New Roman"/>
          <w:sz w:val="24"/>
          <w:szCs w:val="24"/>
        </w:rPr>
        <w:t>tubuhmu, dimana-mana.</w:t>
      </w:r>
    </w:p>
    <w:p w14:paraId="06BF7BD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7AFDC209" w14:textId="5EF1AA59"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w:t>
      </w:r>
      <w:ins w:id="54" w:author="Nurlaila Fitriani#Nurlaila Fitriani" w:date="2021-04-12T12:02:00Z">
        <w:r w:rsidR="00E61088">
          <w:rPr>
            <w:rFonts w:ascii="Times New Roman" w:eastAsia="Times New Roman" w:hAnsi="Times New Roman" w:cs="Times New Roman"/>
            <w:sz w:val="24"/>
            <w:szCs w:val="24"/>
          </w:rPr>
          <w:t>aha</w:t>
        </w:r>
      </w:ins>
      <w:del w:id="55" w:author="Nurlaila Fitriani#Nurlaila Fitriani" w:date="2021-04-12T12:02:00Z">
        <w:r w:rsidRPr="00C50A1E" w:rsidDel="00E61088">
          <w:rPr>
            <w:rFonts w:ascii="Times New Roman" w:eastAsia="Times New Roman" w:hAnsi="Times New Roman" w:cs="Times New Roman"/>
            <w:sz w:val="24"/>
            <w:szCs w:val="24"/>
          </w:rPr>
          <w:delText>AHA</w:delText>
        </w:r>
      </w:del>
      <w:r w:rsidRPr="00C50A1E">
        <w:rPr>
          <w:rFonts w:ascii="Times New Roman" w:eastAsia="Times New Roman" w:hAnsi="Times New Roman" w:cs="Times New Roman"/>
          <w:sz w:val="24"/>
          <w:szCs w:val="24"/>
        </w:rPr>
        <w:t>. </w:t>
      </w:r>
    </w:p>
    <w:p w14:paraId="7409CD8D"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14:paraId="371F84D9" w14:textId="77777777" w:rsidR="00927764" w:rsidRPr="00C50A1E" w:rsidRDefault="00927764" w:rsidP="00927764"/>
    <w:p w14:paraId="4F383E97" w14:textId="77777777" w:rsidR="00927764" w:rsidRPr="005A045A" w:rsidRDefault="00927764" w:rsidP="00927764">
      <w:pPr>
        <w:rPr>
          <w:i/>
        </w:rPr>
      </w:pPr>
    </w:p>
    <w:p w14:paraId="3BC604D1"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14:paraId="36B39739" w14:textId="77777777"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1C0D0" w14:textId="77777777" w:rsidR="00E77ACE" w:rsidRDefault="00E77ACE">
      <w:r>
        <w:separator/>
      </w:r>
    </w:p>
  </w:endnote>
  <w:endnote w:type="continuationSeparator" w:id="0">
    <w:p w14:paraId="628CE3CA" w14:textId="77777777" w:rsidR="00E77ACE" w:rsidRDefault="00E7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D8082"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1367EC99" w14:textId="77777777" w:rsidR="00941E77" w:rsidRDefault="00E77ACE">
    <w:pPr>
      <w:pStyle w:val="Footer"/>
    </w:pPr>
  </w:p>
  <w:p w14:paraId="14EC563E" w14:textId="77777777" w:rsidR="00941E77" w:rsidRDefault="00E77A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0EE3D" w14:textId="77777777" w:rsidR="00E77ACE" w:rsidRDefault="00E77ACE">
      <w:r>
        <w:separator/>
      </w:r>
    </w:p>
  </w:footnote>
  <w:footnote w:type="continuationSeparator" w:id="0">
    <w:p w14:paraId="1BAD4660" w14:textId="77777777" w:rsidR="00E77ACE" w:rsidRDefault="00E77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urlaila Fitriani#Nurlaila Fitriani">
    <w15:presenceInfo w15:providerId="AD" w15:userId="S::nurlaila.fitriani61@office.ui.ac.id::04124183-8e7d-4d5b-aa9a-88e33ae6aa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12251A"/>
    <w:rsid w:val="00285A74"/>
    <w:rsid w:val="0042167F"/>
    <w:rsid w:val="00532B41"/>
    <w:rsid w:val="00924DF5"/>
    <w:rsid w:val="00927764"/>
    <w:rsid w:val="00E61088"/>
    <w:rsid w:val="00E77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0C25F"/>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Hyperlink">
    <w:name w:val="Hyperlink"/>
    <w:basedOn w:val="FontParagrafDefault"/>
    <w:uiPriority w:val="99"/>
    <w:semiHidden/>
    <w:unhideWhenUsed/>
    <w:rsid w:val="00927764"/>
    <w:rPr>
      <w:color w:val="0000FF"/>
      <w:u w:val="single"/>
    </w:rPr>
  </w:style>
  <w:style w:type="paragraph" w:styleId="DaftarParagraf">
    <w:name w:val="List Paragraph"/>
    <w:basedOn w:val="Normal"/>
    <w:uiPriority w:val="34"/>
    <w:qFormat/>
    <w:rsid w:val="00927764"/>
    <w:pPr>
      <w:ind w:left="720"/>
      <w:contextualSpacing/>
    </w:pPr>
  </w:style>
  <w:style w:type="paragraph" w:styleId="Footer">
    <w:name w:val="footer"/>
    <w:basedOn w:val="Normal"/>
    <w:link w:val="FooterKAR"/>
    <w:uiPriority w:val="99"/>
    <w:unhideWhenUsed/>
    <w:rsid w:val="00927764"/>
    <w:pPr>
      <w:tabs>
        <w:tab w:val="center" w:pos="4680"/>
        <w:tab w:val="right" w:pos="9360"/>
      </w:tabs>
    </w:pPr>
  </w:style>
  <w:style w:type="character" w:customStyle="1" w:styleId="FooterKAR">
    <w:name w:val="Footer KAR"/>
    <w:basedOn w:val="FontParagrafDefault"/>
    <w:link w:val="Footer"/>
    <w:uiPriority w:val="99"/>
    <w:rsid w:val="00927764"/>
  </w:style>
  <w:style w:type="character" w:styleId="ReferensiKomentar">
    <w:name w:val="annotation reference"/>
    <w:basedOn w:val="FontParagrafDefault"/>
    <w:uiPriority w:val="99"/>
    <w:semiHidden/>
    <w:unhideWhenUsed/>
    <w:rsid w:val="00532B41"/>
    <w:rPr>
      <w:sz w:val="16"/>
      <w:szCs w:val="16"/>
    </w:rPr>
  </w:style>
  <w:style w:type="paragraph" w:styleId="TeksKomentar">
    <w:name w:val="annotation text"/>
    <w:basedOn w:val="Normal"/>
    <w:link w:val="TeksKomentarKAR"/>
    <w:uiPriority w:val="99"/>
    <w:semiHidden/>
    <w:unhideWhenUsed/>
    <w:rsid w:val="00532B41"/>
    <w:rPr>
      <w:sz w:val="20"/>
      <w:szCs w:val="20"/>
    </w:rPr>
  </w:style>
  <w:style w:type="character" w:customStyle="1" w:styleId="TeksKomentarKAR">
    <w:name w:val="Teks Komentar KAR"/>
    <w:basedOn w:val="FontParagrafDefault"/>
    <w:link w:val="TeksKomentar"/>
    <w:uiPriority w:val="99"/>
    <w:semiHidden/>
    <w:rsid w:val="00532B41"/>
    <w:rPr>
      <w:sz w:val="20"/>
      <w:szCs w:val="20"/>
    </w:rPr>
  </w:style>
  <w:style w:type="paragraph" w:styleId="SubjekKomentar">
    <w:name w:val="annotation subject"/>
    <w:basedOn w:val="TeksKomentar"/>
    <w:next w:val="TeksKomentar"/>
    <w:link w:val="SubjekKomentarKAR"/>
    <w:uiPriority w:val="99"/>
    <w:semiHidden/>
    <w:unhideWhenUsed/>
    <w:rsid w:val="00532B41"/>
    <w:rPr>
      <w:b/>
      <w:bCs/>
    </w:rPr>
  </w:style>
  <w:style w:type="character" w:customStyle="1" w:styleId="SubjekKomentarKAR">
    <w:name w:val="Subjek Komentar KAR"/>
    <w:basedOn w:val="TeksKomentarKAR"/>
    <w:link w:val="SubjekKomentar"/>
    <w:uiPriority w:val="99"/>
    <w:semiHidden/>
    <w:rsid w:val="00532B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598</Words>
  <Characters>3410</Characters>
  <Application>Microsoft Office Word</Application>
  <DocSecurity>0</DocSecurity>
  <Lines>28</Lines>
  <Paragraphs>7</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Nurlaila Fitriani#Nurlaila Fitriani</cp:lastModifiedBy>
  <cp:revision>3</cp:revision>
  <dcterms:created xsi:type="dcterms:W3CDTF">2020-07-24T23:46:00Z</dcterms:created>
  <dcterms:modified xsi:type="dcterms:W3CDTF">2021-04-12T05:02:00Z</dcterms:modified>
</cp:coreProperties>
</file>