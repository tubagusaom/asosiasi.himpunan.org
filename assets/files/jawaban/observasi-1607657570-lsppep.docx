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015A1" w14:textId="77777777"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14:paraId="67FAC848"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1AE269AB" w14:textId="77777777" w:rsidR="00927764" w:rsidRDefault="00927764" w:rsidP="00927764">
      <w:pPr>
        <w:jc w:val="center"/>
        <w:rPr>
          <w:rFonts w:ascii="Cambria" w:hAnsi="Cambria" w:cs="Times New Roman"/>
          <w:sz w:val="24"/>
          <w:szCs w:val="24"/>
        </w:rPr>
      </w:pPr>
    </w:p>
    <w:p w14:paraId="7AFC9418" w14:textId="77777777"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14:paraId="46CA47CB" w14:textId="77777777" w:rsidR="00927764" w:rsidRPr="0094076B" w:rsidRDefault="00927764" w:rsidP="00927764">
      <w:pPr>
        <w:rPr>
          <w:rFonts w:ascii="Cambria" w:hAnsi="Cambria"/>
        </w:rPr>
      </w:pPr>
    </w:p>
    <w:p w14:paraId="5930FFF3"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47D7F8E0" w14:textId="42A7823A" w:rsidR="00927764" w:rsidRDefault="00927764" w:rsidP="00927764">
      <w:pPr>
        <w:shd w:val="clear" w:color="auto" w:fill="F5F5F5"/>
        <w:spacing w:line="270" w:lineRule="atLeast"/>
        <w:rPr>
          <w:ins w:id="0" w:author="DimASFeBrIyANP" w:date="2020-12-11T10:21:00Z"/>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2F3BC775" w14:textId="77777777" w:rsidR="008726D0" w:rsidRPr="00C50A1E" w:rsidRDefault="008726D0" w:rsidP="00927764">
      <w:pPr>
        <w:shd w:val="clear" w:color="auto" w:fill="F5F5F5"/>
        <w:spacing w:line="270" w:lineRule="atLeast"/>
        <w:rPr>
          <w:rFonts w:ascii="Roboto" w:eastAsia="Times New Roman" w:hAnsi="Roboto" w:cs="Times New Roman"/>
          <w:sz w:val="17"/>
          <w:szCs w:val="17"/>
        </w:rPr>
      </w:pPr>
    </w:p>
    <w:p w14:paraId="43737CEC"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121488B6" wp14:editId="38CD5A1A">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408C3184"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5D546F3E" w14:textId="6D0FE94D" w:rsidR="00927764" w:rsidRPr="00C50A1E" w:rsidRDefault="00825A25" w:rsidP="00927764">
      <w:pPr>
        <w:shd w:val="clear" w:color="auto" w:fill="F5F5F5"/>
        <w:spacing w:after="375"/>
        <w:rPr>
          <w:rFonts w:ascii="Times New Roman" w:eastAsia="Times New Roman" w:hAnsi="Times New Roman" w:cs="Times New Roman"/>
          <w:sz w:val="24"/>
          <w:szCs w:val="24"/>
        </w:rPr>
      </w:pPr>
      <w:ins w:id="1" w:author="DimASFeBrIyANP" w:date="2020-12-11T10:10:00Z">
        <w:r w:rsidRPr="00825A25">
          <w:rPr>
            <w:rFonts w:ascii="Times New Roman" w:eastAsia="Times New Roman" w:hAnsi="Times New Roman" w:cs="Times New Roman"/>
            <w:sz w:val="24"/>
            <w:szCs w:val="24"/>
            <w:rPrChange w:id="2" w:author="DimASFeBrIyANP" w:date="2020-12-11T10:10:00Z">
              <w:rPr>
                <w:rFonts w:ascii="Times New Roman" w:eastAsia="Times New Roman" w:hAnsi="Times New Roman" w:cs="Times New Roman"/>
                <w:i/>
                <w:iCs/>
                <w:sz w:val="24"/>
                <w:szCs w:val="24"/>
              </w:rPr>
            </w:rPrChange>
          </w:rPr>
          <w:t>“</w:t>
        </w:r>
      </w:ins>
      <w:r w:rsidR="00927764" w:rsidRPr="00C50A1E">
        <w:rPr>
          <w:rFonts w:ascii="Times New Roman" w:eastAsia="Times New Roman" w:hAnsi="Times New Roman" w:cs="Times New Roman"/>
          <w:i/>
          <w:iCs/>
          <w:sz w:val="24"/>
          <w:szCs w:val="24"/>
        </w:rPr>
        <w:t>Hujan turun, berat badan naik, hubungan sama dia tetep temenan aja. Huft.</w:t>
      </w:r>
      <w:ins w:id="3" w:author="DimASFeBrIyANP" w:date="2020-12-11T10:10:00Z">
        <w:r w:rsidRPr="00825A25">
          <w:rPr>
            <w:rFonts w:ascii="Times New Roman" w:eastAsia="Times New Roman" w:hAnsi="Times New Roman" w:cs="Times New Roman"/>
            <w:sz w:val="24"/>
            <w:szCs w:val="24"/>
            <w:rPrChange w:id="4" w:author="DimASFeBrIyANP" w:date="2020-12-11T10:11:00Z">
              <w:rPr>
                <w:rFonts w:ascii="Times New Roman" w:eastAsia="Times New Roman" w:hAnsi="Times New Roman" w:cs="Times New Roman"/>
                <w:i/>
                <w:iCs/>
                <w:sz w:val="24"/>
                <w:szCs w:val="24"/>
              </w:rPr>
            </w:rPrChange>
          </w:rPr>
          <w:t>”</w:t>
        </w:r>
      </w:ins>
    </w:p>
    <w:p w14:paraId="0B3C72A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w:t>
      </w:r>
      <w:del w:id="5" w:author="DimASFeBrIyANP" w:date="2020-12-11T10:11:00Z">
        <w:r w:rsidRPr="00C50A1E" w:rsidDel="00825A25">
          <w:rPr>
            <w:rFonts w:ascii="Times New Roman" w:eastAsia="Times New Roman" w:hAnsi="Times New Roman" w:cs="Times New Roman"/>
            <w:sz w:val="24"/>
            <w:szCs w:val="24"/>
          </w:rPr>
          <w:delText>e</w:delText>
        </w:r>
      </w:del>
      <w:r w:rsidRPr="00C50A1E">
        <w:rPr>
          <w:rFonts w:ascii="Times New Roman" w:eastAsia="Times New Roman" w:hAnsi="Times New Roman" w:cs="Times New Roman"/>
          <w:sz w:val="24"/>
          <w:szCs w:val="24"/>
        </w:rPr>
        <w:t>ra penciuman itu atau bakwan yang baru diangkat dari penggorengan di</w:t>
      </w:r>
      <w:del w:id="6" w:author="DimASFeBrIyANP" w:date="2020-12-11T10:12:00Z">
        <w:r w:rsidRPr="00C50A1E" w:rsidDel="00825A25">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kala hujan?</w:t>
      </w:r>
    </w:p>
    <w:p w14:paraId="2906E49B" w14:textId="41A1260B"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mundur di</w:t>
      </w:r>
      <w:del w:id="7" w:author="DimASFeBrIyANP" w:date="2020-12-11T10:12:00Z">
        <w:r w:rsidDel="00825A25">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antara Bulan November</w:t>
      </w:r>
      <w:ins w:id="8" w:author="DimASFeBrIyANP" w:date="2020-12-11T10:25:00Z">
        <w:r w:rsidR="008726D0">
          <w:rPr>
            <w:rFonts w:ascii="Times New Roman" w:eastAsia="Times New Roman" w:hAnsi="Times New Roman" w:cs="Times New Roman"/>
            <w:sz w:val="24"/>
            <w:szCs w:val="24"/>
          </w:rPr>
          <w:t>—</w:t>
        </w:r>
      </w:ins>
      <w:del w:id="9" w:author="DimASFeBrIyANP" w:date="2020-12-11T10:24:00Z">
        <w:r w:rsidDel="008726D0">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Desember 2019, hujan benar-benar datang seperti perkiraan. Sudah sangat terasa </w:t>
      </w:r>
      <w:del w:id="10" w:author="DimASFeBrIyANP" w:date="2020-12-11T10:25:00Z">
        <w:r w:rsidRPr="00C50A1E" w:rsidDel="008726D0">
          <w:rPr>
            <w:rFonts w:ascii="Times New Roman" w:eastAsia="Times New Roman" w:hAnsi="Times New Roman" w:cs="Times New Roman"/>
            <w:sz w:val="24"/>
            <w:szCs w:val="24"/>
          </w:rPr>
          <w:delText xml:space="preserve">apalagi </w:delText>
        </w:r>
      </w:del>
      <w:r w:rsidRPr="00C50A1E">
        <w:rPr>
          <w:rFonts w:ascii="Times New Roman" w:eastAsia="Times New Roman" w:hAnsi="Times New Roman" w:cs="Times New Roman"/>
          <w:sz w:val="24"/>
          <w:szCs w:val="24"/>
        </w:rPr>
        <w:t>sejak awal tahun baru</w:t>
      </w:r>
      <w:del w:id="11" w:author="DimASFeBrIyANP" w:date="2020-12-11T10:26:00Z">
        <w:r w:rsidRPr="00C50A1E" w:rsidDel="008726D0">
          <w:rPr>
            <w:rFonts w:ascii="Times New Roman" w:eastAsia="Times New Roman" w:hAnsi="Times New Roman" w:cs="Times New Roman"/>
            <w:sz w:val="24"/>
            <w:szCs w:val="24"/>
          </w:rPr>
          <w:delText xml:space="preserve"> </w:delText>
        </w:r>
      </w:del>
      <w:del w:id="12" w:author="DimASFeBrIyANP" w:date="2020-12-11T10:25:00Z">
        <w:r w:rsidRPr="00C50A1E" w:rsidDel="008726D0">
          <w:rPr>
            <w:rFonts w:ascii="Times New Roman" w:eastAsia="Times New Roman" w:hAnsi="Times New Roman" w:cs="Times New Roman"/>
            <w:sz w:val="24"/>
            <w:szCs w:val="24"/>
          </w:rPr>
          <w:delText>kita</w:delText>
        </w:r>
      </w:del>
      <w:r w:rsidRPr="00C50A1E">
        <w:rPr>
          <w:rFonts w:ascii="Times New Roman" w:eastAsia="Times New Roman" w:hAnsi="Times New Roman" w:cs="Times New Roman"/>
          <w:sz w:val="24"/>
          <w:szCs w:val="24"/>
        </w:rPr>
        <w:t>.</w:t>
      </w:r>
    </w:p>
    <w:p w14:paraId="087CDEC9" w14:textId="66EFC52F"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sering disalahkan karena mengundang kenangan ternyata tak hanya pandai membuat perasaan hatimu yang ambyar, </w:t>
      </w:r>
      <w:del w:id="13" w:author="DimASFeBrIyANP" w:date="2020-12-11T10:14:00Z">
        <w:r w:rsidRPr="00C50A1E" w:rsidDel="00825A25">
          <w:rPr>
            <w:rFonts w:ascii="Times New Roman" w:eastAsia="Times New Roman" w:hAnsi="Times New Roman" w:cs="Times New Roman"/>
            <w:sz w:val="24"/>
            <w:szCs w:val="24"/>
          </w:rPr>
          <w:delText xml:space="preserve">pun </w:delText>
        </w:r>
      </w:del>
      <w:ins w:id="14" w:author="DimASFeBrIyANP" w:date="2020-12-11T10:14:00Z">
        <w:r w:rsidR="00825A25">
          <w:rPr>
            <w:rFonts w:ascii="Times New Roman" w:eastAsia="Times New Roman" w:hAnsi="Times New Roman" w:cs="Times New Roman"/>
            <w:sz w:val="24"/>
            <w:szCs w:val="24"/>
          </w:rPr>
          <w:t>juga</w:t>
        </w:r>
        <w:r w:rsidR="00825A25"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perilaku kita yang lain. Soal makan. Ya, hujan yang membuat kita jadi sering lapar. Kok bisa ya?</w:t>
      </w:r>
    </w:p>
    <w:p w14:paraId="397B7BA5" w14:textId="38A95006"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w:t>
      </w:r>
      <w:ins w:id="15" w:author="DimASFeBrIyANP" w:date="2020-12-11T10:15:00Z">
        <w:r w:rsidR="00825A25">
          <w:rPr>
            <w:rFonts w:ascii="Times New Roman" w:eastAsia="Times New Roman" w:hAnsi="Times New Roman" w:cs="Times New Roman"/>
            <w:sz w:val="24"/>
            <w:szCs w:val="24"/>
          </w:rPr>
          <w:t>af</w:t>
        </w:r>
      </w:ins>
      <w:del w:id="16" w:author="DimASFeBrIyANP" w:date="2020-12-11T10:15:00Z">
        <w:r w:rsidDel="00825A25">
          <w:rPr>
            <w:rFonts w:ascii="Times New Roman" w:eastAsia="Times New Roman" w:hAnsi="Times New Roman" w:cs="Times New Roman"/>
            <w:sz w:val="24"/>
            <w:szCs w:val="24"/>
          </w:rPr>
          <w:delText>ap</w:delText>
        </w:r>
      </w:del>
      <w:r w:rsidRPr="00C50A1E">
        <w:rPr>
          <w:rFonts w:ascii="Times New Roman" w:eastAsia="Times New Roman" w:hAnsi="Times New Roman" w:cs="Times New Roman"/>
          <w:sz w:val="24"/>
          <w:szCs w:val="24"/>
        </w:rPr>
        <w:t>su makan yang tiba-tiba ikut meningkat?</w:t>
      </w:r>
    </w:p>
    <w:p w14:paraId="51432C6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w:t>
      </w:r>
      <w:del w:id="17" w:author="DimASFeBrIyANP" w:date="2020-12-11T10:15:00Z">
        <w:r w:rsidRPr="00C50A1E" w:rsidDel="00825A25">
          <w:rPr>
            <w:rFonts w:ascii="Times New Roman" w:eastAsia="Times New Roman" w:hAnsi="Times New Roman" w:cs="Times New Roman"/>
            <w:sz w:val="24"/>
            <w:szCs w:val="24"/>
          </w:rPr>
          <w:delText>y</w:delText>
        </w:r>
      </w:del>
      <w:r w:rsidRPr="00C50A1E">
        <w:rPr>
          <w:rFonts w:ascii="Times New Roman" w:eastAsia="Times New Roman" w:hAnsi="Times New Roman" w:cs="Times New Roman"/>
          <w:sz w:val="24"/>
          <w:szCs w:val="24"/>
        </w:rPr>
        <w:t>ik di saat hujan turun adalah makan. Sering disebut cuma camilan, tapi jumlah kalorinya nyaris melebihi makan berat.</w:t>
      </w:r>
    </w:p>
    <w:p w14:paraId="190A4B0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Sebungkus keripik yang dalam kemasan bisa dikonsumsi 4 porsi habis sekali duduk. Belum cukup, tambah lagi gorengannya, satu-dua biji eh kok jadi lima?</w:t>
      </w:r>
    </w:p>
    <w:p w14:paraId="3AEBF699" w14:textId="5E3D52EE"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w:t>
      </w:r>
      <w:ins w:id="18" w:author="DimASFeBrIyANP" w:date="2020-12-11T10:28:00Z">
        <w:r w:rsidR="008726D0">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mengapa kita jadi suka makan. </w:t>
      </w:r>
    </w:p>
    <w:p w14:paraId="09601CE2" w14:textId="71A3539E"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w:t>
      </w:r>
      <w:ins w:id="19" w:author="DimASFeBrIyANP" w:date="2020-12-11T10:28:00Z">
        <w:r w:rsidR="008726D0">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alias yang masih hangat. Apalagi dengan makan, tubuh akan mendapat "panas" akibat terjadinya peningkatan metabolisme dalam tubuh. </w:t>
      </w:r>
    </w:p>
    <w:p w14:paraId="4740C0A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14:paraId="1A2B832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12529F9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del w:id="20" w:author="DimASFeBrIyANP" w:date="2020-12-11T10:29:00Z">
        <w:r w:rsidDel="00296F33">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tata dalam toples cantik, atau bubuk-bubuk minuman manis dalam kemasan ekonomis. </w:t>
      </w:r>
    </w:p>
    <w:p w14:paraId="06C167C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44B81EA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667CDE2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5F649208" w14:textId="35A57AA0"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Di musim hujan, rasa malas bergerak juga </w:t>
      </w:r>
      <w:del w:id="21" w:author="DimASFeBrIyANP" w:date="2020-12-11T10:31:00Z">
        <w:r w:rsidRPr="00C50A1E" w:rsidDel="00296F33">
          <w:rPr>
            <w:rFonts w:ascii="Times New Roman" w:eastAsia="Times New Roman" w:hAnsi="Times New Roman" w:cs="Times New Roman"/>
            <w:sz w:val="24"/>
            <w:szCs w:val="24"/>
          </w:rPr>
          <w:delText xml:space="preserve">bisa </w:delText>
        </w:r>
      </w:del>
      <w:ins w:id="22" w:author="DimASFeBrIyANP" w:date="2020-12-11T10:31:00Z">
        <w:r w:rsidR="00296F33">
          <w:rPr>
            <w:rFonts w:ascii="Times New Roman" w:eastAsia="Times New Roman" w:hAnsi="Times New Roman" w:cs="Times New Roman"/>
            <w:sz w:val="24"/>
            <w:szCs w:val="24"/>
          </w:rPr>
          <w:t>men</w:t>
        </w:r>
      </w:ins>
      <w:r w:rsidRPr="00C50A1E">
        <w:rPr>
          <w:rFonts w:ascii="Times New Roman" w:eastAsia="Times New Roman" w:hAnsi="Times New Roman" w:cs="Times New Roman"/>
          <w:sz w:val="24"/>
          <w:szCs w:val="24"/>
        </w:rPr>
        <w:t>jadi biang berat badan yang lebih suka naiknya. Apalagi munculnya kaum-kaum rebahan yang kerjaannya tiduran dan hanya buka tutup media sosial atau pura-pura sibuk padahal tidak ada yang nge-</w:t>
      </w:r>
      <w:r w:rsidRPr="008726D0">
        <w:rPr>
          <w:rFonts w:ascii="Times New Roman" w:eastAsia="Times New Roman" w:hAnsi="Times New Roman" w:cs="Times New Roman"/>
          <w:i/>
          <w:iCs/>
          <w:sz w:val="24"/>
          <w:szCs w:val="24"/>
          <w:rPrChange w:id="23" w:author="DimASFeBrIyANP" w:date="2020-12-11T10:19:00Z">
            <w:rPr>
              <w:rFonts w:ascii="Times New Roman" w:eastAsia="Times New Roman" w:hAnsi="Times New Roman" w:cs="Times New Roman"/>
              <w:sz w:val="24"/>
              <w:szCs w:val="24"/>
            </w:rPr>
          </w:rPrChange>
        </w:rPr>
        <w:t>chat</w:t>
      </w:r>
      <w:r w:rsidRPr="00C50A1E">
        <w:rPr>
          <w:rFonts w:ascii="Times New Roman" w:eastAsia="Times New Roman" w:hAnsi="Times New Roman" w:cs="Times New Roman"/>
          <w:sz w:val="24"/>
          <w:szCs w:val="24"/>
        </w:rPr>
        <w:t>. </w:t>
      </w:r>
    </w:p>
    <w:p w14:paraId="3043186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 xml:space="preserve">an </w:t>
      </w:r>
      <w:r w:rsidRPr="008726D0">
        <w:rPr>
          <w:rFonts w:ascii="Times New Roman" w:eastAsia="Times New Roman" w:hAnsi="Times New Roman" w:cs="Times New Roman"/>
          <w:i/>
          <w:iCs/>
          <w:sz w:val="24"/>
          <w:szCs w:val="24"/>
          <w:rPrChange w:id="24" w:author="DimASFeBrIyANP" w:date="2020-12-11T10:19:00Z">
            <w:rPr>
              <w:rFonts w:ascii="Times New Roman" w:eastAsia="Times New Roman" w:hAnsi="Times New Roman" w:cs="Times New Roman"/>
              <w:sz w:val="24"/>
              <w:szCs w:val="24"/>
            </w:rPr>
          </w:rPrChange>
        </w:rPr>
        <w:t>mager</w:t>
      </w:r>
      <w:r>
        <w:rPr>
          <w:rFonts w:ascii="Times New Roman" w:eastAsia="Times New Roman" w:hAnsi="Times New Roman" w:cs="Times New Roman"/>
          <w:sz w:val="24"/>
          <w:szCs w:val="24"/>
        </w:rPr>
        <w:t xml:space="preserve"> saja. Jadi simpanan di</w:t>
      </w:r>
      <w:r w:rsidRPr="00C50A1E">
        <w:rPr>
          <w:rFonts w:ascii="Times New Roman" w:eastAsia="Times New Roman" w:hAnsi="Times New Roman" w:cs="Times New Roman"/>
          <w:sz w:val="24"/>
          <w:szCs w:val="24"/>
        </w:rPr>
        <w:t>tubuhmu, dimana-mana.</w:t>
      </w:r>
    </w:p>
    <w:p w14:paraId="190BAC3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6FDA856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2D3DC9CB"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14:paraId="36733BE6" w14:textId="77777777" w:rsidR="00927764" w:rsidRPr="00C50A1E" w:rsidRDefault="00927764" w:rsidP="00927764"/>
    <w:p w14:paraId="7DCDC782" w14:textId="77777777" w:rsidR="00927764" w:rsidRPr="005A045A" w:rsidRDefault="00927764" w:rsidP="00927764">
      <w:pPr>
        <w:rPr>
          <w:i/>
        </w:rPr>
      </w:pPr>
    </w:p>
    <w:p w14:paraId="5A6BC813"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73E778DC" w14:textId="77777777"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35C5FB" w14:textId="77777777" w:rsidR="00246D4F" w:rsidRDefault="00246D4F">
      <w:r>
        <w:separator/>
      </w:r>
    </w:p>
  </w:endnote>
  <w:endnote w:type="continuationSeparator" w:id="0">
    <w:p w14:paraId="482331F5" w14:textId="77777777" w:rsidR="00246D4F" w:rsidRDefault="00246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BC640"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6A0125C4" w14:textId="77777777" w:rsidR="00941E77" w:rsidRDefault="00246D4F">
    <w:pPr>
      <w:pStyle w:val="Footer"/>
    </w:pPr>
  </w:p>
  <w:p w14:paraId="4912C9F6" w14:textId="77777777" w:rsidR="00941E77" w:rsidRDefault="00246D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536419" w14:textId="77777777" w:rsidR="00246D4F" w:rsidRDefault="00246D4F">
      <w:r>
        <w:separator/>
      </w:r>
    </w:p>
  </w:footnote>
  <w:footnote w:type="continuationSeparator" w:id="0">
    <w:p w14:paraId="276510C4" w14:textId="77777777" w:rsidR="00246D4F" w:rsidRDefault="00246D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mASFeBrIyANP">
    <w15:presenceInfo w15:providerId="None" w15:userId="DimASFeBrIyAN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12251A"/>
    <w:rsid w:val="00246D4F"/>
    <w:rsid w:val="00296F33"/>
    <w:rsid w:val="0042167F"/>
    <w:rsid w:val="00825A25"/>
    <w:rsid w:val="008726D0"/>
    <w:rsid w:val="00924DF5"/>
    <w:rsid w:val="00927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4D1BE"/>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DimASFeBrIyANP</cp:lastModifiedBy>
  <cp:revision>2</cp:revision>
  <dcterms:created xsi:type="dcterms:W3CDTF">2020-07-24T23:46:00Z</dcterms:created>
  <dcterms:modified xsi:type="dcterms:W3CDTF">2020-12-11T03:32:00Z</dcterms:modified>
</cp:coreProperties>
</file>