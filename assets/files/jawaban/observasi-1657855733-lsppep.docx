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45A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E66C9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E07F5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1815BE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AAFBB6E" w14:textId="77777777" w:rsidR="00927764" w:rsidRPr="0094076B" w:rsidRDefault="00927764" w:rsidP="00927764">
      <w:pPr>
        <w:rPr>
          <w:rFonts w:ascii="Cambria" w:hAnsi="Cambria"/>
        </w:rPr>
      </w:pPr>
    </w:p>
    <w:p w14:paraId="22B6573C" w14:textId="7944255C" w:rsidR="00927764" w:rsidRDefault="00927764" w:rsidP="00927764">
      <w:pPr>
        <w:shd w:val="clear" w:color="auto" w:fill="F5F5F5"/>
        <w:spacing w:before="300" w:line="690" w:lineRule="atLeast"/>
        <w:outlineLvl w:val="0"/>
        <w:rPr>
          <w:ins w:id="0" w:author="DWI KRISTIAWAN MS" w:date="2022-07-15T10:16:00Z"/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65A2FC2" w14:textId="77777777" w:rsidR="00845EE0" w:rsidRPr="00C50A1E" w:rsidRDefault="00845EE0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</w:p>
    <w:p w14:paraId="483D69C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</w:t>
      </w:r>
      <w:r w:rsidRPr="00C50A1E">
        <w:rPr>
          <w:rFonts w:ascii="Roboto" w:eastAsia="Times New Roman" w:hAnsi="Roboto" w:cs="Times New Roman"/>
          <w:sz w:val="17"/>
          <w:szCs w:val="17"/>
        </w:rPr>
        <w:t>:</w:t>
      </w:r>
      <w:r w:rsidRPr="00C50A1E">
        <w:rPr>
          <w:rFonts w:ascii="Roboto" w:eastAsia="Times New Roman" w:hAnsi="Roboto" w:cs="Times New Roman"/>
          <w:sz w:val="17"/>
          <w:szCs w:val="17"/>
        </w:rPr>
        <w:t>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710782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8ADBE2F" wp14:editId="5C65C7B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6C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C1BD8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35E151A" w14:textId="6E0442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1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2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3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4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5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6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7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8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9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10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11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12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45EE0">
        <w:rPr>
          <w:rFonts w:ascii="Times New Roman" w:eastAsia="Times New Roman" w:hAnsi="Times New Roman" w:cs="Times New Roman"/>
          <w:strike/>
          <w:sz w:val="24"/>
          <w:szCs w:val="24"/>
          <w:rPrChange w:id="13" w:author="DWI KRISTIAWAN MS" w:date="2022-07-15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DWI KRISTIAWAN MS" w:date="2022-07-15T10:20:00Z">
        <w:r w:rsidR="00B95A40">
          <w:rPr>
            <w:rFonts w:ascii="Times New Roman" w:eastAsia="Times New Roman" w:hAnsi="Times New Roman" w:cs="Times New Roman"/>
            <w:sz w:val="24"/>
            <w:szCs w:val="24"/>
          </w:rPr>
          <w:t>Tia</w:t>
        </w:r>
      </w:ins>
      <w:ins w:id="15" w:author="DWI KRISTIAWAN MS" w:date="2022-07-15T10:21:00Z">
        <w:r w:rsidR="00B95A40">
          <w:rPr>
            <w:rFonts w:ascii="Times New Roman" w:eastAsia="Times New Roman" w:hAnsi="Times New Roman" w:cs="Times New Roman"/>
            <w:sz w:val="24"/>
            <w:szCs w:val="24"/>
          </w:rPr>
          <w:t>da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6" w:author="DWI KRISTIAWAN MS" w:date="2022-07-15T10:22:00Z">
        <w:r w:rsidR="00B95A40">
          <w:rPr>
            <w:rFonts w:ascii="Times New Roman" w:eastAsia="Times New Roman" w:hAnsi="Times New Roman" w:cs="Times New Roman"/>
            <w:sz w:val="24"/>
            <w:szCs w:val="24"/>
          </w:rPr>
          <w:t>dibandingkan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>sepiring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B95A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5C5CD7" w14:textId="7EC44277" w:rsidR="00927764" w:rsidRPr="00C50A1E" w:rsidRDefault="00B95A4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7" w:author="DWI KRISTIAWAN MS" w:date="2022-07-15T10:22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8" w:author="DWI KRISTIAWAN MS" w:date="2022-07-15T10:23:00Z">
        <w:r>
          <w:rPr>
            <w:rFonts w:ascii="Times New Roman" w:eastAsia="Times New Roman" w:hAnsi="Times New Roman" w:cs="Times New Roman"/>
            <w:sz w:val="24"/>
            <w:szCs w:val="24"/>
          </w:rPr>
          <w:t>disertai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del w:id="19" w:author="DWI KRISTIAWAN MS" w:date="2022-07-15T10:23:00Z">
        <w:r w:rsidR="00927764" w:rsidRPr="00C50A1E" w:rsidDel="00B95A40">
          <w:rPr>
            <w:rFonts w:ascii="Times New Roman" w:eastAsia="Times New Roman" w:hAnsi="Times New Roman" w:cs="Times New Roman"/>
            <w:sz w:val="24"/>
            <w:szCs w:val="24"/>
          </w:rPr>
          <w:delText>hujan sehari-hari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0" w:author="DWI KRISTIAWAN MS" w:date="2022-07-15T10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1" w:author="DWI KRISTIAWAN MS" w:date="2022-07-15T10:22:00Z">
        <w:r w:rsidR="00927764" w:rsidRPr="00C50A1E" w:rsidDel="00B95A4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2" w:author="DWI KRISTIAWAN MS" w:date="2022-07-15T10:22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3" w:author="DWI KRISTIAWAN MS" w:date="2022-07-15T10:22:00Z">
        <w:r w:rsidR="00927764" w:rsidRPr="00C50A1E" w:rsidDel="00B95A40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268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4204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A8BB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596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0D4AE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4638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E987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4109F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8F2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0A15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77C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98AE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45824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48C4F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5D06B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AF8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409532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4C83A0A" w14:textId="77777777" w:rsidR="00927764" w:rsidRPr="00C50A1E" w:rsidRDefault="00927764" w:rsidP="00927764"/>
    <w:p w14:paraId="20676BEC" w14:textId="77777777" w:rsidR="00927764" w:rsidRPr="005A045A" w:rsidRDefault="00927764" w:rsidP="00927764">
      <w:pPr>
        <w:rPr>
          <w:i/>
        </w:rPr>
      </w:pPr>
    </w:p>
    <w:p w14:paraId="3AA411D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34DBF3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731F" w14:textId="77777777" w:rsidR="00B631EF" w:rsidRDefault="00B631EF">
      <w:r>
        <w:separator/>
      </w:r>
    </w:p>
  </w:endnote>
  <w:endnote w:type="continuationSeparator" w:id="0">
    <w:p w14:paraId="46D818E4" w14:textId="77777777" w:rsidR="00B631EF" w:rsidRDefault="00B6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48F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E35569E" w14:textId="77777777" w:rsidR="00941E77" w:rsidRDefault="00000000">
    <w:pPr>
      <w:pStyle w:val="Footer"/>
    </w:pPr>
  </w:p>
  <w:p w14:paraId="2F4891B0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0786" w14:textId="77777777" w:rsidR="00B631EF" w:rsidRDefault="00B631EF">
      <w:r>
        <w:separator/>
      </w:r>
    </w:p>
  </w:footnote>
  <w:footnote w:type="continuationSeparator" w:id="0">
    <w:p w14:paraId="77721677" w14:textId="77777777" w:rsidR="00B631EF" w:rsidRDefault="00B6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997548">
    <w:abstractNumId w:val="0"/>
  </w:num>
  <w:num w:numId="2" w16cid:durableId="9554062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 KRISTIAWAN MS">
    <w15:presenceInfo w15:providerId="AD" w15:userId="S::dwikris@umn.ac.id::3cde0311-09b4-489c-8ae1-b067f73d30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E70FF"/>
    <w:rsid w:val="002D319D"/>
    <w:rsid w:val="0042167F"/>
    <w:rsid w:val="00845EE0"/>
    <w:rsid w:val="00924DF5"/>
    <w:rsid w:val="00927764"/>
    <w:rsid w:val="00B631EF"/>
    <w:rsid w:val="00B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12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KRISTIAWAN MS</cp:lastModifiedBy>
  <cp:revision>2</cp:revision>
  <dcterms:created xsi:type="dcterms:W3CDTF">2022-07-15T03:28:00Z</dcterms:created>
  <dcterms:modified xsi:type="dcterms:W3CDTF">2022-07-15T03:28:00Z</dcterms:modified>
</cp:coreProperties>
</file>