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9E59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A355B2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BF5CD9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FDC1695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95B22F9" w14:textId="77777777" w:rsidR="00927764" w:rsidRPr="0094076B" w:rsidRDefault="00927764" w:rsidP="00927764">
      <w:pPr>
        <w:rPr>
          <w:rFonts w:ascii="Cambria" w:hAnsi="Cambria"/>
        </w:rPr>
      </w:pPr>
    </w:p>
    <w:p w14:paraId="3859AA4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2E687D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0F6FED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9E5682F" wp14:editId="20DACEE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BDBAB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C470D3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CD36FAA" w14:textId="37C91669" w:rsidR="00927764" w:rsidRPr="00C50A1E" w:rsidRDefault="00927764" w:rsidP="0027407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0" w:author="ASUS" w:date="2021-12-16T09:46:00Z">
          <w:pPr>
            <w:shd w:val="clear" w:color="auto" w:fill="F5F5F5"/>
            <w:spacing w:after="375"/>
          </w:pPr>
        </w:pPrChange>
      </w:pP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2" w:author="ASUS" w:date="2021-12-16T09:45:00Z">
        <w:r w:rsidR="0027407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commentRangeEnd w:id="1"/>
      <w:proofErr w:type="gramEnd"/>
      <w:ins w:id="3" w:author="ASUS" w:date="2021-12-16T09:46:00Z">
        <w:r w:rsidR="0027407D">
          <w:rPr>
            <w:rStyle w:val="CommentReference"/>
          </w:rPr>
          <w:commentReference w:id="1"/>
        </w:r>
        <w:r w:rsidR="0027407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7407D">
          <w:rPr>
            <w:rFonts w:ascii="Times New Roman" w:eastAsia="Times New Roman" w:hAnsi="Times New Roman" w:cs="Times New Roman"/>
            <w:sz w:val="24"/>
            <w:szCs w:val="24"/>
          </w:rPr>
          <w:t>Tentu</w:t>
        </w:r>
        <w:proofErr w:type="spellEnd"/>
        <w:r w:rsidR="0027407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7407D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27407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7407D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27407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066FC7CB" w14:textId="77777777" w:rsidR="00927764" w:rsidRPr="00C50A1E" w:rsidRDefault="00927764" w:rsidP="0027407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" w:author="ASUS" w:date="2021-12-16T09:47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commentRangeStart w:id="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5"/>
      <w:r w:rsidR="0027407D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commentRangeEnd w:id="6"/>
      <w:proofErr w:type="spellEnd"/>
      <w:r w:rsidR="0027407D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50741E" w14:textId="77777777" w:rsidR="00927764" w:rsidRPr="00C50A1E" w:rsidRDefault="00927764" w:rsidP="0027407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" w:author="ASUS" w:date="2021-12-16T09:4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85DCF63" w14:textId="33BFBA29" w:rsidR="0027407D" w:rsidRDefault="00927764" w:rsidP="0027407D">
      <w:pPr>
        <w:shd w:val="clear" w:color="auto" w:fill="F5F5F5"/>
        <w:rPr>
          <w:ins w:id="8" w:author="ASUS" w:date="2021-12-16T09:48:00Z"/>
          <w:rFonts w:ascii="Times New Roman" w:eastAsia="Times New Roman" w:hAnsi="Times New Roman" w:cs="Times New Roman"/>
          <w:sz w:val="24"/>
          <w:szCs w:val="24"/>
        </w:rPr>
        <w:pPrChange w:id="9" w:author="ASUS" w:date="2021-12-16T09:48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10" w:author="ASUS" w:date="2021-12-16T09:48:00Z">
        <w:r w:rsidR="0027407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del w:id="11" w:author="ASUS" w:date="2021-12-16T09:48:00Z">
        <w:r w:rsidRPr="00C50A1E" w:rsidDel="0027407D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</w:p>
    <w:p w14:paraId="6E834D4E" w14:textId="2F4BE784" w:rsidR="00927764" w:rsidRPr="00C50A1E" w:rsidDel="001D6A6C" w:rsidRDefault="00927764" w:rsidP="0027407D">
      <w:pPr>
        <w:shd w:val="clear" w:color="auto" w:fill="F5F5F5"/>
        <w:spacing w:after="375"/>
        <w:jc w:val="both"/>
        <w:rPr>
          <w:del w:id="12" w:author="ASUS" w:date="2021-12-16T09:50:00Z"/>
          <w:rFonts w:ascii="Times New Roman" w:eastAsia="Times New Roman" w:hAnsi="Times New Roman" w:cs="Times New Roman"/>
          <w:sz w:val="24"/>
          <w:szCs w:val="24"/>
        </w:rPr>
        <w:pPrChange w:id="13" w:author="ASUS" w:date="2021-12-16T09:4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14"/>
      <w:proofErr w:type="spellEnd"/>
      <w:r w:rsidR="0027407D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15" w:author="ASUS" w:date="2021-12-16T09:50:00Z">
        <w:r w:rsidR="001D6A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3E39A232" w14:textId="77777777" w:rsidR="00927764" w:rsidRPr="00C50A1E" w:rsidRDefault="00927764" w:rsidP="001D6A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6" w:author="ASUS" w:date="2021-12-16T09:4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commentRangeEnd w:id="17"/>
      <w:proofErr w:type="spellEnd"/>
      <w:r w:rsidR="0027407D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10318E" w14:textId="328EEC81" w:rsidR="00927764" w:rsidRPr="00C50A1E" w:rsidRDefault="00927764" w:rsidP="001D6A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8" w:author="ASUS" w:date="2021-12-16T09:50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lima?</w:t>
      </w:r>
      <w:commentRangeStart w:id="19"/>
      <w:ins w:id="20" w:author="ASUS" w:date="2021-12-16T09:51:00Z">
        <w:r w:rsidR="001D6A6C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commentRangeEnd w:id="19"/>
        <w:proofErr w:type="gramEnd"/>
        <w:r w:rsidR="001D6A6C">
          <w:rPr>
            <w:rStyle w:val="CommentReference"/>
          </w:rPr>
          <w:commentReference w:id="19"/>
        </w:r>
      </w:ins>
    </w:p>
    <w:p w14:paraId="3C49E2D0" w14:textId="77777777" w:rsidR="00927764" w:rsidRPr="00C50A1E" w:rsidDel="001D6A6C" w:rsidRDefault="00927764" w:rsidP="001D6A6C">
      <w:pPr>
        <w:shd w:val="clear" w:color="auto" w:fill="F5F5F5"/>
        <w:spacing w:after="375"/>
        <w:jc w:val="both"/>
        <w:rPr>
          <w:del w:id="21" w:author="ASUS" w:date="2021-12-16T09:51:00Z"/>
          <w:rFonts w:ascii="Times New Roman" w:eastAsia="Times New Roman" w:hAnsi="Times New Roman" w:cs="Times New Roman"/>
          <w:sz w:val="24"/>
          <w:szCs w:val="24"/>
        </w:rPr>
        <w:pPrChange w:id="22" w:author="ASUS" w:date="2021-12-16T09:5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798F1150" w14:textId="77777777" w:rsidR="00927764" w:rsidRPr="00C50A1E" w:rsidRDefault="00927764" w:rsidP="001D6A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3" w:author="ASUS" w:date="2021-12-16T09:51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0981C68" w14:textId="77777777" w:rsidR="00927764" w:rsidRPr="00C50A1E" w:rsidRDefault="00927764" w:rsidP="001D6A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4" w:author="ASUS" w:date="2021-12-16T09:5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commentRangeStart w:id="25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25"/>
      <w:r w:rsidR="001D6A6C">
        <w:rPr>
          <w:rStyle w:val="CommentReference"/>
        </w:rPr>
        <w:commentReference w:id="25"/>
      </w:r>
    </w:p>
    <w:p w14:paraId="37510D17" w14:textId="77777777" w:rsidR="001D6A6C" w:rsidRDefault="00927764" w:rsidP="001D6A6C">
      <w:pPr>
        <w:shd w:val="clear" w:color="auto" w:fill="F5F5F5"/>
        <w:rPr>
          <w:ins w:id="26" w:author="ASUS" w:date="2021-12-16T09:52:00Z"/>
          <w:rFonts w:ascii="Times New Roman" w:eastAsia="Times New Roman" w:hAnsi="Times New Roman" w:cs="Times New Roman"/>
          <w:b/>
          <w:bCs/>
          <w:sz w:val="24"/>
          <w:szCs w:val="24"/>
        </w:rPr>
        <w:pPrChange w:id="27" w:author="ASUS" w:date="2021-12-16T09:52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14:paraId="66867C73" w14:textId="38AF92B3" w:rsidR="00927764" w:rsidRPr="00C50A1E" w:rsidRDefault="00927764" w:rsidP="001D6A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8" w:author="ASUS" w:date="2021-12-16T09:52:00Z">
          <w:pPr>
            <w:shd w:val="clear" w:color="auto" w:fill="F5F5F5"/>
            <w:spacing w:after="375"/>
          </w:pPr>
        </w:pPrChange>
      </w:pPr>
      <w:del w:id="29" w:author="ASUS" w:date="2021-12-16T09:52:00Z">
        <w:r w:rsidRPr="00C50A1E" w:rsidDel="001D6A6C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612A3C" w14:textId="2849DA64" w:rsidR="00927764" w:rsidRPr="00C50A1E" w:rsidDel="001D6A6C" w:rsidRDefault="00927764" w:rsidP="00927764">
      <w:pPr>
        <w:shd w:val="clear" w:color="auto" w:fill="F5F5F5"/>
        <w:spacing w:after="375"/>
        <w:rPr>
          <w:del w:id="30" w:author="ASUS" w:date="2021-12-16T09:52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3A9E18AA" w14:textId="77777777" w:rsidR="00927764" w:rsidRPr="00C50A1E" w:rsidRDefault="00927764" w:rsidP="001D6A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1" w:author="ASUS" w:date="2021-12-16T09:53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24F591" w14:textId="77777777" w:rsidR="00927764" w:rsidRPr="00C50A1E" w:rsidRDefault="00927764" w:rsidP="001D6A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2" w:author="ASUS" w:date="2021-12-16T09:5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commentRangeStart w:id="33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33"/>
      <w:r w:rsidR="001D6A6C">
        <w:rPr>
          <w:rStyle w:val="CommentReference"/>
        </w:rPr>
        <w:commentReference w:id="33"/>
      </w:r>
    </w:p>
    <w:p w14:paraId="4AEDA446" w14:textId="77777777" w:rsidR="00927764" w:rsidRPr="00C50A1E" w:rsidRDefault="00927764" w:rsidP="001D6A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4" w:author="ASUS" w:date="2021-12-16T09:53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35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commentRangeEnd w:id="35"/>
      <w:r w:rsidR="001D6A6C">
        <w:rPr>
          <w:rStyle w:val="CommentReference"/>
        </w:rPr>
        <w:commentReference w:id="35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9C40127" w14:textId="77777777" w:rsidR="00927764" w:rsidRPr="00C50A1E" w:rsidRDefault="00927764" w:rsidP="001D6A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6" w:author="ASUS" w:date="2021-12-16T09:5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37"/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commentRangeEnd w:id="37"/>
      <w:r w:rsidR="001D6A6C">
        <w:rPr>
          <w:rStyle w:val="CommentReference"/>
        </w:rPr>
        <w:commentReference w:id="3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F6CE1FA" w14:textId="77777777" w:rsidR="00927764" w:rsidRPr="00C50A1E" w:rsidRDefault="00927764" w:rsidP="001D6A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8" w:author="ASUS" w:date="2021-12-16T09:54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F25FF1F" w14:textId="77777777" w:rsidR="00927764" w:rsidRPr="00C50A1E" w:rsidRDefault="00927764" w:rsidP="00186C7F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9" w:author="ASUS" w:date="2021-12-16T09:5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Start w:id="4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40"/>
      <w:r w:rsidR="00DE6455">
        <w:rPr>
          <w:rStyle w:val="CommentReference"/>
        </w:rPr>
        <w:commentReference w:id="40"/>
      </w:r>
    </w:p>
    <w:p w14:paraId="4FB9372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41"/>
      <w:r w:rsidRPr="00C50A1E">
        <w:rPr>
          <w:rFonts w:ascii="Times New Roman" w:eastAsia="Times New Roman" w:hAnsi="Times New Roman" w:cs="Times New Roman"/>
          <w:sz w:val="24"/>
          <w:szCs w:val="24"/>
        </w:rPr>
        <w:t>HAHA</w:t>
      </w:r>
      <w:commentRangeEnd w:id="41"/>
      <w:r w:rsidR="00147F4A">
        <w:rPr>
          <w:rStyle w:val="CommentReference"/>
        </w:rPr>
        <w:commentReference w:id="4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F85CCC8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B0DC091" w14:textId="77777777" w:rsidR="00927764" w:rsidRPr="00C50A1E" w:rsidRDefault="00927764" w:rsidP="00927764"/>
    <w:p w14:paraId="79A13F15" w14:textId="77777777" w:rsidR="00927764" w:rsidRPr="005A045A" w:rsidRDefault="00927764" w:rsidP="00927764">
      <w:pPr>
        <w:rPr>
          <w:i/>
        </w:rPr>
      </w:pPr>
    </w:p>
    <w:p w14:paraId="39FE029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0B70FC8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SUS" w:date="2021-12-16T09:46:00Z" w:initials="A">
    <w:p w14:paraId="0149889A" w14:textId="67291EE6" w:rsidR="0027407D" w:rsidRDefault="0027407D">
      <w:pPr>
        <w:pStyle w:val="CommentText"/>
      </w:pPr>
      <w:r>
        <w:rPr>
          <w:rStyle w:val="CommentReference"/>
        </w:rPr>
        <w:annotationRef/>
      </w:r>
      <w:r>
        <w:t xml:space="preserve">Rata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kanan</w:t>
      </w:r>
      <w:proofErr w:type="spellEnd"/>
    </w:p>
  </w:comment>
  <w:comment w:id="5" w:author="ASUS" w:date="2021-12-16T09:47:00Z" w:initials="A">
    <w:p w14:paraId="44FE90DE" w14:textId="632EF05E" w:rsidR="0027407D" w:rsidRDefault="0027407D">
      <w:pPr>
        <w:pStyle w:val="CommentText"/>
      </w:pPr>
      <w:r>
        <w:rPr>
          <w:rStyle w:val="CommentReference"/>
        </w:rPr>
        <w:annotationRef/>
      </w:r>
      <w:proofErr w:type="spellStart"/>
      <w:r>
        <w:t>titik</w:t>
      </w:r>
      <w:proofErr w:type="spellEnd"/>
    </w:p>
  </w:comment>
  <w:comment w:id="6" w:author="ASUS" w:date="2021-12-16T09:47:00Z" w:initials="A">
    <w:p w14:paraId="45C4C0C8" w14:textId="299C5569" w:rsidR="0027407D" w:rsidRDefault="0027407D">
      <w:pPr>
        <w:pStyle w:val="CommentText"/>
      </w:pPr>
      <w:r>
        <w:rPr>
          <w:rStyle w:val="CommentReference"/>
        </w:rPr>
        <w:annotationRef/>
      </w:r>
      <w:proofErr w:type="spellStart"/>
      <w:r>
        <w:t>Begitu</w:t>
      </w:r>
      <w:proofErr w:type="spellEnd"/>
    </w:p>
  </w:comment>
  <w:comment w:id="14" w:author="ASUS" w:date="2021-12-16T09:49:00Z" w:initials="A">
    <w:p w14:paraId="36DA7264" w14:textId="36DE4D2D" w:rsidR="0027407D" w:rsidRDefault="0027407D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</w:p>
  </w:comment>
  <w:comment w:id="17" w:author="ASUS" w:date="2021-12-16T09:49:00Z" w:initials="A">
    <w:p w14:paraId="56EED13F" w14:textId="78227B9E" w:rsidR="0027407D" w:rsidRDefault="0027407D">
      <w:pPr>
        <w:pStyle w:val="CommentText"/>
      </w:pPr>
      <w:r>
        <w:rPr>
          <w:rStyle w:val="CommentReference"/>
        </w:rPr>
        <w:annotationRef/>
      </w:r>
      <w:proofErr w:type="spellStart"/>
      <w:r>
        <w:t>asik</w:t>
      </w:r>
      <w:proofErr w:type="spellEnd"/>
    </w:p>
  </w:comment>
  <w:comment w:id="19" w:author="ASUS" w:date="2021-12-16T09:51:00Z" w:initials="A">
    <w:p w14:paraId="13F22566" w14:textId="37274972" w:rsidR="001D6A6C" w:rsidRDefault="001D6A6C">
      <w:pPr>
        <w:pStyle w:val="CommentText"/>
      </w:pPr>
      <w:r>
        <w:rPr>
          <w:rStyle w:val="CommentReference"/>
        </w:rPr>
        <w:annotationRef/>
      </w:r>
      <w:proofErr w:type="spellStart"/>
      <w:r>
        <w:t>titik</w:t>
      </w:r>
      <w:proofErr w:type="spellEnd"/>
    </w:p>
  </w:comment>
  <w:comment w:id="25" w:author="ASUS" w:date="2021-12-16T09:51:00Z" w:initials="A">
    <w:p w14:paraId="69B65B08" w14:textId="62BDA305" w:rsidR="001D6A6C" w:rsidRDefault="001D6A6C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</w:p>
  </w:comment>
  <w:comment w:id="33" w:author="ASUS" w:date="2021-12-16T09:53:00Z" w:initials="A">
    <w:p w14:paraId="3ECB38E7" w14:textId="62B1EFE7" w:rsidR="001D6A6C" w:rsidRDefault="001D6A6C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35" w:author="ASUS" w:date="2021-12-16T09:53:00Z" w:initials="A">
    <w:p w14:paraId="7DFB098D" w14:textId="59FA847D" w:rsidR="001D6A6C" w:rsidRDefault="001D6A6C">
      <w:pPr>
        <w:pStyle w:val="CommentText"/>
      </w:pPr>
      <w:r>
        <w:rPr>
          <w:rStyle w:val="CommentReference"/>
        </w:rPr>
        <w:annotationRef/>
      </w:r>
      <w:proofErr w:type="spellStart"/>
      <w:r>
        <w:t>Gitu</w:t>
      </w:r>
      <w:proofErr w:type="spellEnd"/>
      <w:r>
        <w:t xml:space="preserve"> </w:t>
      </w:r>
      <w:proofErr w:type="spellStart"/>
      <w:r>
        <w:t>kan</w:t>
      </w:r>
      <w:proofErr w:type="spellEnd"/>
      <w:r>
        <w:t>?</w:t>
      </w:r>
    </w:p>
  </w:comment>
  <w:comment w:id="37" w:author="ASUS" w:date="2021-12-16T09:54:00Z" w:initials="A">
    <w:p w14:paraId="122C9C8D" w14:textId="2152EC09" w:rsidR="001D6A6C" w:rsidRDefault="001D6A6C">
      <w:pPr>
        <w:pStyle w:val="CommentText"/>
      </w:pPr>
      <w:r>
        <w:rPr>
          <w:rStyle w:val="CommentReference"/>
        </w:rPr>
        <w:annotationRef/>
      </w:r>
      <w:r>
        <w:t>miring</w:t>
      </w:r>
    </w:p>
  </w:comment>
  <w:comment w:id="40" w:author="ASUS" w:date="2021-12-16T09:55:00Z" w:initials="A">
    <w:p w14:paraId="0A8589E4" w14:textId="02999B9D" w:rsidR="00DE6455" w:rsidRDefault="00DE6455">
      <w:pPr>
        <w:pStyle w:val="CommentText"/>
      </w:pPr>
      <w:r>
        <w:rPr>
          <w:rStyle w:val="CommentReference"/>
        </w:rPr>
        <w:annotationRef/>
      </w:r>
      <w:proofErr w:type="spellStart"/>
      <w:r>
        <w:t>titik</w:t>
      </w:r>
      <w:proofErr w:type="spellEnd"/>
    </w:p>
  </w:comment>
  <w:comment w:id="41" w:author="ASUS" w:date="2021-12-16T09:55:00Z" w:initials="A">
    <w:p w14:paraId="0922D605" w14:textId="526E6B08" w:rsidR="00147F4A" w:rsidRDefault="00147F4A">
      <w:pPr>
        <w:pStyle w:val="CommentText"/>
      </w:pPr>
      <w:r>
        <w:rPr>
          <w:rStyle w:val="CommentReference"/>
        </w:rPr>
        <w:annotationRef/>
      </w:r>
      <w:proofErr w:type="spellStart"/>
      <w:r>
        <w:t>Haha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49889A" w15:done="0"/>
  <w15:commentEx w15:paraId="44FE90DE" w15:done="0"/>
  <w15:commentEx w15:paraId="45C4C0C8" w15:done="0"/>
  <w15:commentEx w15:paraId="36DA7264" w15:done="0"/>
  <w15:commentEx w15:paraId="56EED13F" w15:done="0"/>
  <w15:commentEx w15:paraId="13F22566" w15:done="0"/>
  <w15:commentEx w15:paraId="69B65B08" w15:done="0"/>
  <w15:commentEx w15:paraId="3ECB38E7" w15:done="0"/>
  <w15:commentEx w15:paraId="7DFB098D" w15:done="0"/>
  <w15:commentEx w15:paraId="122C9C8D" w15:done="0"/>
  <w15:commentEx w15:paraId="0A8589E4" w15:done="0"/>
  <w15:commentEx w15:paraId="0922D6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5896F" w16cex:dateUtc="2021-12-16T02:46:00Z"/>
  <w16cex:commentExtensible w16cex:durableId="256589B6" w16cex:dateUtc="2021-12-16T02:47:00Z"/>
  <w16cex:commentExtensible w16cex:durableId="256589BF" w16cex:dateUtc="2021-12-16T02:47:00Z"/>
  <w16cex:commentExtensible w16cex:durableId="25658A14" w16cex:dateUtc="2021-12-16T02:49:00Z"/>
  <w16cex:commentExtensible w16cex:durableId="25658A2B" w16cex:dateUtc="2021-12-16T02:49:00Z"/>
  <w16cex:commentExtensible w16cex:durableId="25658AA2" w16cex:dateUtc="2021-12-16T02:51:00Z"/>
  <w16cex:commentExtensible w16cex:durableId="25658ABD" w16cex:dateUtc="2021-12-16T02:51:00Z"/>
  <w16cex:commentExtensible w16cex:durableId="25658B18" w16cex:dateUtc="2021-12-16T02:53:00Z"/>
  <w16cex:commentExtensible w16cex:durableId="25658B2F" w16cex:dateUtc="2021-12-16T02:53:00Z"/>
  <w16cex:commentExtensible w16cex:durableId="25658B41" w16cex:dateUtc="2021-12-16T02:54:00Z"/>
  <w16cex:commentExtensible w16cex:durableId="25658B85" w16cex:dateUtc="2021-12-16T02:55:00Z"/>
  <w16cex:commentExtensible w16cex:durableId="25658BA6" w16cex:dateUtc="2021-12-16T0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49889A" w16cid:durableId="2565896F"/>
  <w16cid:commentId w16cid:paraId="44FE90DE" w16cid:durableId="256589B6"/>
  <w16cid:commentId w16cid:paraId="45C4C0C8" w16cid:durableId="256589BF"/>
  <w16cid:commentId w16cid:paraId="36DA7264" w16cid:durableId="25658A14"/>
  <w16cid:commentId w16cid:paraId="56EED13F" w16cid:durableId="25658A2B"/>
  <w16cid:commentId w16cid:paraId="13F22566" w16cid:durableId="25658AA2"/>
  <w16cid:commentId w16cid:paraId="69B65B08" w16cid:durableId="25658ABD"/>
  <w16cid:commentId w16cid:paraId="3ECB38E7" w16cid:durableId="25658B18"/>
  <w16cid:commentId w16cid:paraId="7DFB098D" w16cid:durableId="25658B2F"/>
  <w16cid:commentId w16cid:paraId="122C9C8D" w16cid:durableId="25658B41"/>
  <w16cid:commentId w16cid:paraId="0A8589E4" w16cid:durableId="25658B85"/>
  <w16cid:commentId w16cid:paraId="0922D605" w16cid:durableId="25658B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77346" w14:textId="77777777" w:rsidR="0033692C" w:rsidRDefault="0033692C">
      <w:r>
        <w:separator/>
      </w:r>
    </w:p>
  </w:endnote>
  <w:endnote w:type="continuationSeparator" w:id="0">
    <w:p w14:paraId="54D6384B" w14:textId="77777777" w:rsidR="0033692C" w:rsidRDefault="00336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A52C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E762D9A" w14:textId="77777777" w:rsidR="00941E77" w:rsidRDefault="0033692C">
    <w:pPr>
      <w:pStyle w:val="Footer"/>
    </w:pPr>
  </w:p>
  <w:p w14:paraId="76C04535" w14:textId="77777777" w:rsidR="00941E77" w:rsidRDefault="00336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8703D" w14:textId="77777777" w:rsidR="0033692C" w:rsidRDefault="0033692C">
      <w:r>
        <w:separator/>
      </w:r>
    </w:p>
  </w:footnote>
  <w:footnote w:type="continuationSeparator" w:id="0">
    <w:p w14:paraId="1CAF383F" w14:textId="77777777" w:rsidR="0033692C" w:rsidRDefault="00336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47F4A"/>
    <w:rsid w:val="00186C7F"/>
    <w:rsid w:val="001D6A6C"/>
    <w:rsid w:val="0027407D"/>
    <w:rsid w:val="0033692C"/>
    <w:rsid w:val="0042167F"/>
    <w:rsid w:val="00924DF5"/>
    <w:rsid w:val="00927764"/>
    <w:rsid w:val="00DE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DB6E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27407D"/>
  </w:style>
  <w:style w:type="character" w:styleId="CommentReference">
    <w:name w:val="annotation reference"/>
    <w:basedOn w:val="DefaultParagraphFont"/>
    <w:uiPriority w:val="99"/>
    <w:semiHidden/>
    <w:unhideWhenUsed/>
    <w:rsid w:val="00274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40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4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4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4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2020-07-24T23:46:00Z</dcterms:created>
  <dcterms:modified xsi:type="dcterms:W3CDTF">2021-12-16T02:55:00Z</dcterms:modified>
</cp:coreProperties>
</file>