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5C755D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HP" w:date="2022-05-23T14:2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3" w:author="HP" w:date="2022-05-23T14:21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4" w:author="HP" w:date="2022-05-23T14:21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HP" w:date="2022-05-23T14:22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HP" w:date="2022-05-23T14:22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9" w:author="HP" w:date="2022-05-23T14:22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10" w:author="HP" w:date="2022-05-23T14:22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11" w:author="HP" w:date="2022-05-23T14:22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mp</w:t>
              </w:r>
            </w:ins>
            <w:del w:id="12" w:author="HP" w:date="2022-05-23T14:22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ins w:id="14" w:author="HP" w:date="2022-05-23T14:23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HP" w:date="2022-05-23T14:23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HP" w:date="2022-05-23T14:23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5C755D">
              <w:rPr>
                <w:rFonts w:ascii="Times New Roman" w:eastAsia="Times New Roman" w:hAnsi="Times New Roman" w:cs="Times New Roman"/>
                <w:i/>
                <w:szCs w:val="24"/>
                <w:rPrChange w:id="17" w:author="HP" w:date="2022-05-23T14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18" w:author="HP" w:date="2022-05-23T14:23:00Z">
              <w:r w:rsidR="005C755D" w:rsidRPr="005C755D">
                <w:rPr>
                  <w:rFonts w:ascii="Times New Roman" w:eastAsia="Times New Roman" w:hAnsi="Times New Roman" w:cs="Times New Roman"/>
                  <w:i/>
                  <w:szCs w:val="24"/>
                  <w:rPrChange w:id="19" w:author="HP" w:date="2022-05-23T14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HP" w:date="2022-05-23T14:23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24" w:author="HP" w:date="2022-05-23T14:23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>un</w:t>
              </w:r>
            </w:ins>
            <w:del w:id="25" w:author="HP" w:date="2022-05-23T14:24:00Z">
              <w:r w:rsidRPr="00EC6F38" w:rsidDel="005C755D">
                <w:rPr>
                  <w:rFonts w:ascii="Times New Roman" w:eastAsia="Times New Roman" w:hAnsi="Times New Roman" w:cs="Times New Roman"/>
                  <w:szCs w:val="24"/>
                </w:rPr>
                <w:delText>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26" w:author="HP" w:date="2022-05-23T14:24:00Z">
              <w:r w:rsidR="005C755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HP" w:date="2022-05-23T14:24:00Z">
              <w:r w:rsidRPr="00EC6F38" w:rsidDel="005E43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5C75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HP" w:date="2022-05-23T14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ins w:id="35" w:author="HP" w:date="2022-05-23T14:24:00Z">
              <w:r w:rsidR="005E43D6">
                <w:rPr>
                  <w:rFonts w:ascii="Times New Roman" w:eastAsia="Times New Roman" w:hAnsi="Times New Roman" w:cs="Times New Roman"/>
                  <w:szCs w:val="24"/>
                </w:rPr>
                <w:t>(lima)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HP" w:date="2022-05-23T14:24:00Z">
              <w:r w:rsidRPr="00EC6F38" w:rsidDel="005E43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5C75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HP" w:date="2022-05-23T14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5C75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HP" w:date="2022-05-23T14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5C75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HP" w:date="2022-05-23T14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5C75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HP" w:date="2022-05-23T14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5C75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HP" w:date="2022-05-23T14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HP" w:date="2022-05-23T14:25:00Z">
              <w:r w:rsidRPr="00EC6F38" w:rsidDel="005E43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45" w:author="HP" w:date="2022-05-23T14:25:00Z">
              <w:r w:rsidR="005E43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HP" w:date="2022-05-23T14:25:00Z">
              <w:r w:rsidRPr="00EC6F38" w:rsidDel="005E43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755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HP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49" w:author="HP" w:date="2022-05-23T14:25:00Z">
              <w:r w:rsidR="005E43D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50" w:name="_GoBack"/>
            <w:bookmarkEnd w:id="50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C755D"/>
    <w:rsid w:val="005E43D6"/>
    <w:rsid w:val="0086067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2C9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2022-05-23T07:26:00Z</dcterms:created>
  <dcterms:modified xsi:type="dcterms:W3CDTF">2022-05-23T07:26:00Z</dcterms:modified>
</cp:coreProperties>
</file>