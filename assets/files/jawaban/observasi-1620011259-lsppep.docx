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10D06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3D758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6D16C9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B3ED1F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2408C72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FCD946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CC4620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B9C0593" wp14:editId="1B8E9A4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A28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B6C1BAF" w14:textId="77777777" w:rsidR="009B6C86" w:rsidRDefault="009B6C86" w:rsidP="00927764">
      <w:pPr>
        <w:shd w:val="clear" w:color="auto" w:fill="F5F5F5"/>
        <w:spacing w:after="375"/>
        <w:rPr>
          <w:ins w:id="0" w:author="Youknee" w:date="2021-05-03T09:57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4F5C64E" w14:textId="633E6A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2" w:author="Youknee" w:date="2021-05-03T09:57:00Z">
        <w:r w:rsidR="009B6C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3" w:author="Youknee" w:date="2021-05-03T09:57:00Z">
        <w:r w:rsidRPr="00C50A1E" w:rsidDel="009B6C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ins w:id="4" w:author="Youknee" w:date="2021-05-03T09:57:00Z">
        <w:r w:rsidR="009B6C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5" w:author="Youknee" w:date="2021-05-03T09:57:00Z">
        <w:r w:rsidRPr="00C50A1E" w:rsidDel="009B6C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ins w:id="6" w:author="Youknee" w:date="2021-05-03T09:57:00Z">
        <w:r w:rsidR="009B6C8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1"/>
      <w:r w:rsidR="009B6C86">
        <w:rPr>
          <w:rStyle w:val="CommentReference"/>
        </w:rPr>
        <w:commentReference w:id="1"/>
      </w:r>
    </w:p>
    <w:p w14:paraId="03C551F7" w14:textId="32F657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E629FA" w14:textId="5072E87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" w:author="Youknee" w:date="2021-05-03T09:59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" w:author="Youknee" w:date="2021-05-03T09:59:00Z"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proofErr w:type="spellStart"/>
      <w:ins w:id="9" w:author="Youknee" w:date="2021-05-03T09:59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10" w:author="Youknee" w:date="2021-05-03T09:59:00Z">
        <w:r w:rsidDel="009B6C8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52C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FAF511" w14:textId="634DF48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1" w:author="Youknee" w:date="2021-05-03T09:59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2" w:author="Youknee" w:date="2021-05-03T09:59:00Z">
        <w:r w:rsidDel="009B6C8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9878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4FB8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05759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3"/>
      <w:r w:rsidR="009B6C86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2170D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9763292" w14:textId="47C6418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14" w:author="Youknee" w:date="2021-05-03T10:01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gramEnd"/>
    </w:p>
    <w:p w14:paraId="367EE601" w14:textId="24C6B733" w:rsidR="00927764" w:rsidRPr="009B6C8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15" w:author="Youknee" w:date="2021-05-03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proofErr w:type="spellStart"/>
      <w:del w:id="16" w:author="Youknee" w:date="2021-05-03T09:55:00Z"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ins w:id="17" w:author="Youknee" w:date="2021-05-03T10:01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8" w:author="Youknee" w:date="2021-05-03T10:01:00Z"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delText>. E</w:delText>
        </w:r>
      </w:del>
      <w:proofErr w:type="spellStart"/>
      <w:ins w:id="19" w:author="Youknee" w:date="2021-05-03T10:01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A7B7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20" w:author="Youknee" w:date="2021-05-03T10:01:00Z"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1" w:author="Youknee" w:date="2021-05-03T10:02:00Z">
        <w:r w:rsidDel="009B6C8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D6F92E4" w14:textId="797CCEB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2" w:author="Youknee" w:date="2021-05-03T09:55:00Z">
        <w:r w:rsidDel="009B6C86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3" w:author="Youknee" w:date="2021-05-03T09:55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9B6C8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4" w:author="Youknee" w:date="2021-05-03T10:02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25" w:author="Youknee" w:date="2021-05-03T10:02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6" w:author="Youknee" w:date="2021-05-03T10:02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7" w:author="Youknee" w:date="2021-05-03T10:02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28" w:author="Youknee" w:date="2021-05-03T10:02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632F09" w14:textId="17F7F7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9" w:author="Youknee" w:date="2021-05-03T10:02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>, y</w:t>
        </w:r>
      </w:ins>
      <w:del w:id="30" w:author="Youknee" w:date="2021-05-03T10:02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ins w:id="31" w:author="Youknee" w:date="2021-05-03T09:56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2" w:author="Youknee" w:date="2021-05-03T09:56:00Z"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3" w:author="Youknee" w:date="2021-05-03T09:56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34" w:author="Youknee" w:date="2021-05-03T09:56:00Z">
        <w:r w:rsidRPr="00C50A1E" w:rsidDel="009B6C8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105000" w14:textId="6918E7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5" w:author="Youknee" w:date="2021-05-03T09:56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36" w:author="Youknee" w:date="2021-05-03T10:03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37" w:author="Youknee" w:date="2021-05-03T10:03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38" w:author="Youknee" w:date="2021-05-03T10:03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39" w:author="Youknee" w:date="2021-05-03T10:03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0D9E0D8" w14:textId="041459B9" w:rsidR="00927764" w:rsidRPr="00C50A1E" w:rsidRDefault="009F7AA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40" w:author="Youknee" w:date="2021-05-03T10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41" w:author="Youknee" w:date="2021-05-03T10:03:00Z">
        <w:r w:rsidR="00927764"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ins w:id="42" w:author="Youknee" w:date="2021-05-03T10:0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43" w:author="Youknee" w:date="2021-05-03T10:03:00Z">
        <w:r w:rsidR="00927764"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44" w:author="Youknee" w:date="2021-05-03T10:03:00Z"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5" w:author="Youknee" w:date="2021-05-03T10:03:00Z">
        <w:r w:rsidR="00927764"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="00927764" w:rsidRPr="009F7AAD">
        <w:rPr>
          <w:rFonts w:ascii="Times New Roman" w:eastAsia="Times New Roman" w:hAnsi="Times New Roman" w:cs="Times New Roman"/>
          <w:i/>
          <w:iCs/>
          <w:sz w:val="24"/>
          <w:szCs w:val="24"/>
          <w:rPrChange w:id="46" w:author="Youknee" w:date="2021-05-03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93BE4B" w14:textId="39A8FA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7" w:author="Youknee" w:date="2021-05-03T10:04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 xml:space="preserve">malas </w:t>
        </w:r>
        <w:proofErr w:type="spellStart"/>
        <w:r w:rsidR="009F7AAD">
          <w:rPr>
            <w:rFonts w:ascii="Times New Roman" w:eastAsia="Times New Roman" w:hAnsi="Times New Roman" w:cs="Times New Roman"/>
            <w:sz w:val="24"/>
            <w:szCs w:val="24"/>
          </w:rPr>
          <w:t>gerak</w:t>
        </w:r>
        <w:proofErr w:type="spellEnd"/>
        <w:r w:rsidR="009F7AAD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48" w:author="Youknee" w:date="2021-05-03T10:04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49" w:author="Youknee" w:date="2021-05-03T10:05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F7AAD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50" w:author="Youknee" w:date="2021-05-03T10:05:00Z">
        <w:r w:rsidDel="009F7AA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51" w:author="Youknee" w:date="2021-05-03T09:56:00Z">
        <w:r w:rsidR="009B6C8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BF83E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93EC49" w14:textId="401CB7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52" w:author="Youknee" w:date="2021-05-03T10:06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ins w:id="53" w:author="Youknee" w:date="2021-05-03T10:06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54" w:author="Youknee" w:date="2021-05-03T10:06:00Z">
        <w:r w:rsidRPr="00C50A1E" w:rsidDel="009F7AAD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55" w:author="Youknee" w:date="2021-05-03T10:06:00Z">
        <w:r w:rsidR="009F7AAD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7EDC779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AE50292" w14:textId="77777777" w:rsidR="00927764" w:rsidRPr="00C50A1E" w:rsidRDefault="00927764" w:rsidP="00927764"/>
    <w:p w14:paraId="6EA07AB8" w14:textId="77777777" w:rsidR="00927764" w:rsidRPr="005A045A" w:rsidRDefault="00927764" w:rsidP="00927764">
      <w:pPr>
        <w:rPr>
          <w:i/>
        </w:rPr>
      </w:pPr>
    </w:p>
    <w:p w14:paraId="1D90E36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A7091F3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ouknee" w:date="2021-05-03T09:58:00Z" w:initials="Y">
    <w:p w14:paraId="2A20D681" w14:textId="77777777" w:rsidR="009B6C86" w:rsidRDefault="009B6C86">
      <w:pPr>
        <w:pStyle w:val="CommentText"/>
      </w:pPr>
      <w:r>
        <w:rPr>
          <w:rStyle w:val="CommentReference"/>
        </w:rPr>
        <w:annotationRef/>
      </w:r>
      <w:r>
        <w:t xml:space="preserve">Ada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EYD </w:t>
      </w:r>
      <w:proofErr w:type="spellStart"/>
      <w:proofErr w:type="gramStart"/>
      <w:r>
        <w:t>ya</w:t>
      </w:r>
      <w:proofErr w:type="spellEnd"/>
      <w:r>
        <w:t>..</w:t>
      </w:r>
      <w:proofErr w:type="gram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</w:p>
    <w:p w14:paraId="6640A59F" w14:textId="0641ECA9" w:rsidR="009B6C86" w:rsidRDefault="009B6C86">
      <w:pPr>
        <w:pStyle w:val="CommentText"/>
      </w:pPr>
    </w:p>
  </w:comment>
  <w:comment w:id="13" w:author="Youknee" w:date="2021-05-03T10:00:00Z" w:initials="Y">
    <w:p w14:paraId="40ABA9B4" w14:textId="0057EA5A" w:rsidR="009B6C86" w:rsidRDefault="009B6C86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betul2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640A59F" w15:done="0"/>
  <w15:commentEx w15:paraId="40ABA9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47A8" w16cex:dateUtc="2021-05-03T02:58:00Z"/>
  <w16cex:commentExtensible w16cex:durableId="243A4842" w16cex:dateUtc="2021-05-03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640A59F" w16cid:durableId="243A47A8"/>
  <w16cid:commentId w16cid:paraId="40ABA9B4" w16cid:durableId="243A48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4FDC3" w14:textId="77777777" w:rsidR="0025490B" w:rsidRDefault="0025490B">
      <w:r>
        <w:separator/>
      </w:r>
    </w:p>
  </w:endnote>
  <w:endnote w:type="continuationSeparator" w:id="0">
    <w:p w14:paraId="5592913D" w14:textId="77777777" w:rsidR="0025490B" w:rsidRDefault="0025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F4F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DCA80D2" w14:textId="77777777" w:rsidR="00941E77" w:rsidRDefault="0025490B">
    <w:pPr>
      <w:pStyle w:val="Footer"/>
    </w:pPr>
  </w:p>
  <w:p w14:paraId="4CBCD101" w14:textId="77777777" w:rsidR="00941E77" w:rsidRDefault="00254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65B77" w14:textId="77777777" w:rsidR="0025490B" w:rsidRDefault="0025490B">
      <w:r>
        <w:separator/>
      </w:r>
    </w:p>
  </w:footnote>
  <w:footnote w:type="continuationSeparator" w:id="0">
    <w:p w14:paraId="1254D60B" w14:textId="77777777" w:rsidR="0025490B" w:rsidRDefault="0025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uknee">
    <w15:presenceInfo w15:providerId="AD" w15:userId="S::Youknee@officeku.net::164dc4b3-9d69-4413-b0d0-91e0f70a2d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5490B"/>
    <w:rsid w:val="0042167F"/>
    <w:rsid w:val="00924DF5"/>
    <w:rsid w:val="00927764"/>
    <w:rsid w:val="009B6C86"/>
    <w:rsid w:val="009F7AAD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9B1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B6C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C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6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C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C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Youknee</cp:lastModifiedBy>
  <cp:revision>2</cp:revision>
  <dcterms:created xsi:type="dcterms:W3CDTF">2021-05-03T03:07:00Z</dcterms:created>
  <dcterms:modified xsi:type="dcterms:W3CDTF">2021-05-03T03:07:00Z</dcterms:modified>
</cp:coreProperties>
</file>