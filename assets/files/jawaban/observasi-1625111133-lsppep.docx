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8DD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8319E7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9A076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4F3BDAA" w14:textId="77777777" w:rsidTr="00D810B0">
        <w:tc>
          <w:tcPr>
            <w:tcW w:w="9350" w:type="dxa"/>
          </w:tcPr>
          <w:p w14:paraId="4A1A59F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A8CB5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F4E12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DA60D" w14:textId="7EBB1D6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ins w:id="0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1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2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03880C54" w14:textId="7A1B4CE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3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4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5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54DB08F" w14:textId="04631E6E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ins w:id="6" w:author="Win10" w:date="2021-06-30T20:14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7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7B20B5" w14:textId="2004A5FC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8" w:author="Win10" w:date="2021-06-30T20:14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9" w:author="Win10" w:date="2021-06-30T20:14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10" w:author="Win10" w:date="2021-06-30T20:15:00Z">
              <w:r w:rsidR="0063277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1" w:author="Win10" w:date="2021-06-30T20:15:00Z">
              <w:r w:rsidRPr="00A16D9B" w:rsidDel="0063277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2" w:author="Win10" w:date="2021-06-30T20:12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6EA2B9E2" w14:textId="604440B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ins w:id="13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4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5" w:author="Win10" w:date="2021-06-30T20:13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73C21626" w14:textId="538681B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ins w:id="16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7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8" w:author="Win10" w:date="2021-06-30T20:12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77D8A42A" w14:textId="1674F5C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ins w:id="19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20" w:author="Win10" w:date="2021-06-30T20:15:00Z">
              <w:r w:rsidR="006327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D1EE2E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0055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9A9C2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7072" w14:textId="77777777" w:rsidR="00FD33A5" w:rsidRDefault="00FD33A5" w:rsidP="00D80F46">
      <w:r>
        <w:separator/>
      </w:r>
    </w:p>
  </w:endnote>
  <w:endnote w:type="continuationSeparator" w:id="0">
    <w:p w14:paraId="506DEBB0" w14:textId="77777777" w:rsidR="00FD33A5" w:rsidRDefault="00FD33A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8E77" w14:textId="77777777" w:rsidR="00D80F46" w:rsidRDefault="00D80F46">
    <w:pPr>
      <w:pStyle w:val="Footer"/>
    </w:pPr>
    <w:r>
      <w:t>CLO-4</w:t>
    </w:r>
  </w:p>
  <w:p w14:paraId="68E5378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7B0C" w14:textId="77777777" w:rsidR="00FD33A5" w:rsidRDefault="00FD33A5" w:rsidP="00D80F46">
      <w:r>
        <w:separator/>
      </w:r>
    </w:p>
  </w:footnote>
  <w:footnote w:type="continuationSeparator" w:id="0">
    <w:p w14:paraId="2B6BFD27" w14:textId="77777777" w:rsidR="00FD33A5" w:rsidRDefault="00FD33A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452C4"/>
    <w:rsid w:val="00632777"/>
    <w:rsid w:val="00771E9D"/>
    <w:rsid w:val="008D1AF7"/>
    <w:rsid w:val="00924DF5"/>
    <w:rsid w:val="00A16D9B"/>
    <w:rsid w:val="00A86167"/>
    <w:rsid w:val="00AF28E1"/>
    <w:rsid w:val="00BC4E71"/>
    <w:rsid w:val="00D80F46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A9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AED3-92AD-4BF5-AF0D-7A18BC94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2</cp:revision>
  <dcterms:created xsi:type="dcterms:W3CDTF">2021-07-01T03:17:00Z</dcterms:created>
  <dcterms:modified xsi:type="dcterms:W3CDTF">2021-07-01T03:17:00Z</dcterms:modified>
</cp:coreProperties>
</file>