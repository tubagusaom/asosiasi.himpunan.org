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0E615C" w:rsidP="00125355">
      <w:pPr>
        <w:spacing w:after="0"/>
        <w:jc w:val="center"/>
        <w:rPr>
          <w:rFonts w:ascii="Minion Pro" w:hAnsi="Minion Pro"/>
          <w:b/>
          <w:sz w:val="36"/>
          <w:szCs w:val="36"/>
        </w:rPr>
      </w:pPr>
      <w:r>
        <w:rPr>
          <w:rFonts w:ascii="Minion Pro" w:hAnsi="Minion Pro"/>
          <w:b/>
          <w:sz w:val="36"/>
          <w:szCs w:val="36"/>
          <w:lang w:val="id-ID"/>
        </w:rPr>
        <w:t xml:space="preserve"> </w:t>
      </w:r>
      <w:r w:rsidR="00125355"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0E615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rsidR="000E615C" w:rsidDel="00440C2A" w:rsidRDefault="000E615C" w:rsidP="000E615C">
      <w:pPr>
        <w:rPr>
          <w:del w:id="0" w:author="acer" w:date="2020-09-01T12:07:00Z"/>
          <w:rFonts w:ascii="Minion Pro" w:hAnsi="Minion Pro"/>
          <w:lang w:val="id-ID"/>
        </w:rPr>
      </w:pPr>
    </w:p>
    <w:p w:rsidR="006F54F2" w:rsidRPr="006940D9" w:rsidRDefault="006F54F2" w:rsidP="006F54F2">
      <w:pPr>
        <w:jc w:val="both"/>
        <w:rPr>
          <w:rFonts w:ascii="Times New Roman" w:hAnsi="Times New Roman" w:cs="Times New Roman"/>
          <w:lang w:val="id-ID"/>
        </w:rPr>
      </w:pP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w:t>
            </w:r>
            <w:proofErr w:type="gramStart"/>
            <w:r>
              <w:t>Usia</w:t>
            </w:r>
            <w:proofErr w:type="gramEnd"/>
            <w:r>
              <w:t xml:space="preserve"> Dini </w:t>
            </w:r>
          </w:p>
          <w:p w:rsidR="00125355" w:rsidRPr="00440C2A" w:rsidRDefault="00125355" w:rsidP="00821BA2">
            <w:pPr>
              <w:spacing w:before="100" w:beforeAutospacing="1" w:after="100" w:afterAutospacing="1" w:line="240" w:lineRule="auto"/>
              <w:contextualSpacing w:val="0"/>
              <w:rPr>
                <w:rFonts w:ascii="Times New Roman" w:eastAsia="Times New Roman" w:hAnsi="Times New Roman" w:cs="Times New Roman"/>
                <w:b/>
                <w:szCs w:val="24"/>
                <w:rPrChange w:id="1" w:author="acer" w:date="2020-09-01T12:10:00Z">
                  <w:rPr>
                    <w:rFonts w:ascii="Times New Roman" w:eastAsia="Times New Roman" w:hAnsi="Times New Roman" w:cs="Times New Roman"/>
                    <w:szCs w:val="24"/>
                  </w:rPr>
                </w:rPrChange>
              </w:rPr>
            </w:pPr>
            <w:r w:rsidRPr="00440C2A">
              <w:rPr>
                <w:rFonts w:ascii="Times New Roman" w:eastAsia="Times New Roman" w:hAnsi="Times New Roman" w:cs="Times New Roman"/>
                <w:b/>
                <w:szCs w:val="24"/>
                <w:rPrChange w:id="2" w:author="acer" w:date="2020-09-01T12:10:00Z">
                  <w:rPr>
                    <w:rFonts w:ascii="Times New Roman" w:eastAsia="Times New Roman" w:hAnsi="Times New Roman" w:cs="Times New Roman"/>
                    <w:szCs w:val="24"/>
                  </w:rPr>
                </w:rPrChange>
              </w:rPr>
              <w:t>Oleh Kodar</w:t>
            </w:r>
            <w:bookmarkStart w:id="3" w:name="_GoBack"/>
            <w:bookmarkEnd w:id="3"/>
            <w:r w:rsidRPr="00440C2A">
              <w:rPr>
                <w:rFonts w:ascii="Times New Roman" w:eastAsia="Times New Roman" w:hAnsi="Times New Roman" w:cs="Times New Roman"/>
                <w:b/>
                <w:szCs w:val="24"/>
                <w:rPrChange w:id="4" w:author="acer" w:date="2020-09-01T12:10:00Z">
                  <w:rPr>
                    <w:rFonts w:ascii="Times New Roman" w:eastAsia="Times New Roman" w:hAnsi="Times New Roman" w:cs="Times New Roman"/>
                    <w:szCs w:val="24"/>
                  </w:rPr>
                </w:rPrChange>
              </w:rPr>
              <w:t xml:space="preserve"> Akbar</w:t>
            </w:r>
          </w:p>
          <w:p w:rsidR="00125355" w:rsidRPr="00BB539E" w:rsidRDefault="00125355" w:rsidP="006940D9">
            <w:pPr>
              <w:spacing w:before="100" w:beforeAutospacing="1" w:after="100" w:afterAutospacing="1" w:line="240" w:lineRule="auto"/>
              <w:contextualSpacing w:val="0"/>
              <w:jc w:val="both"/>
              <w:rPr>
                <w:rFonts w:ascii="Times New Roman" w:eastAsia="Times New Roman" w:hAnsi="Times New Roman" w:cs="Times New Roman"/>
                <w:szCs w:val="24"/>
                <w:lang w:val="id-ID"/>
                <w:rPrChange w:id="5" w:author="acer" w:date="2020-09-01T12:13:00Z">
                  <w:rPr>
                    <w:rFonts w:ascii="Times New Roman" w:eastAsia="Times New Roman" w:hAnsi="Times New Roman" w:cs="Times New Roman"/>
                    <w:szCs w:val="24"/>
                  </w:rPr>
                </w:rPrChange>
              </w:rPr>
            </w:pPr>
            <w:r w:rsidRPr="00EC6F38">
              <w:rPr>
                <w:rFonts w:ascii="Times New Roman" w:eastAsia="Times New Roman" w:hAnsi="Times New Roman" w:cs="Times New Roman"/>
                <w:szCs w:val="24"/>
              </w:rPr>
              <w:t xml:space="preserve">Pada zaman ini kita berada pada zona industri yang sangat extream. Industri yang tiap menit bahkan detik dia akan berubah semakin maju, yang sering kita sebut dengan revolusi </w:t>
            </w:r>
            <w:proofErr w:type="gramStart"/>
            <w:r w:rsidRPr="00EC6F38">
              <w:rPr>
                <w:rFonts w:ascii="Times New Roman" w:eastAsia="Times New Roman" w:hAnsi="Times New Roman" w:cs="Times New Roman"/>
                <w:szCs w:val="24"/>
              </w:rPr>
              <w:t>industry  Istilah</w:t>
            </w:r>
            <w:proofErr w:type="gramEnd"/>
            <w:r w:rsidRPr="00EC6F38">
              <w:rPr>
                <w:rFonts w:ascii="Times New Roman" w:eastAsia="Times New Roman" w:hAnsi="Times New Roman" w:cs="Times New Roman"/>
                <w:szCs w:val="24"/>
              </w:rPr>
              <w:t xml:space="preserve"> yang masih jarang kita dengar bahkan banyak yang masih awam.</w:t>
            </w:r>
          </w:p>
          <w:p w:rsidR="00125355" w:rsidRPr="00EC6F38" w:rsidRDefault="00125355" w:rsidP="006940D9">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rsidR="00125355" w:rsidRPr="00EC6F38" w:rsidRDefault="001F5CE9" w:rsidP="006940D9">
            <w:pPr>
              <w:spacing w:before="100" w:beforeAutospacing="1" w:after="100" w:afterAutospacing="1" w:line="240" w:lineRule="auto"/>
              <w:contextualSpacing w:val="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Pendidikan </w:t>
            </w:r>
            <w:r w:rsidR="00125355" w:rsidRPr="00EC6F38">
              <w:rPr>
                <w:rFonts w:ascii="Times New Roman" w:eastAsia="Times New Roman" w:hAnsi="Times New Roman" w:cs="Times New Roman"/>
                <w:szCs w:val="24"/>
              </w:rPr>
              <w:t>adalah suatu program yang di buat untuk mewujudkan pendidikan yang cerdas dan kreatif. Tujuan dari terciptanya pendidikan 4.0 ini adalah peningkatan dan pemerataan pendidikan, dengan cara memerluas akses dan memanfaatkan teknologi.</w:t>
            </w:r>
          </w:p>
          <w:p w:rsidR="00125355" w:rsidRPr="001F5CE9" w:rsidRDefault="001F5CE9" w:rsidP="006940D9">
            <w:pPr>
              <w:spacing w:before="100" w:beforeAutospacing="1" w:after="100" w:afterAutospacing="1" w:line="240" w:lineRule="auto"/>
              <w:contextualSpacing w:val="0"/>
              <w:jc w:val="both"/>
              <w:rPr>
                <w:rFonts w:ascii="Times New Roman" w:eastAsia="Times New Roman" w:hAnsi="Times New Roman" w:cs="Times New Roman"/>
                <w:szCs w:val="24"/>
                <w:lang w:val="id-ID"/>
              </w:rPr>
            </w:pPr>
            <w:r>
              <w:rPr>
                <w:rFonts w:ascii="Times New Roman" w:eastAsia="Times New Roman" w:hAnsi="Times New Roman" w:cs="Times New Roman"/>
                <w:szCs w:val="24"/>
              </w:rPr>
              <w:t xml:space="preserve">Tidak hanya itu </w:t>
            </w:r>
            <w:proofErr w:type="gramStart"/>
            <w:r>
              <w:rPr>
                <w:rFonts w:ascii="Times New Roman" w:eastAsia="Times New Roman" w:hAnsi="Times New Roman" w:cs="Times New Roman"/>
                <w:szCs w:val="24"/>
              </w:rPr>
              <w:t xml:space="preserve">pendidikan </w:t>
            </w:r>
            <w:r w:rsidR="00125355" w:rsidRPr="00EC6F38">
              <w:rPr>
                <w:rFonts w:ascii="Times New Roman" w:eastAsia="Times New Roman" w:hAnsi="Times New Roman" w:cs="Times New Roman"/>
                <w:szCs w:val="24"/>
              </w:rPr>
              <w:t xml:space="preserve"> menghasilkan</w:t>
            </w:r>
            <w:proofErr w:type="gramEnd"/>
            <w:r w:rsidR="00125355" w:rsidRPr="00EC6F38">
              <w:rPr>
                <w:rFonts w:ascii="Times New Roman" w:eastAsia="Times New Roman" w:hAnsi="Times New Roman" w:cs="Times New Roman"/>
                <w:szCs w:val="24"/>
              </w:rPr>
              <w:t xml:space="preserve"> 4 aspek yang sangat di butuhkan di era milenial ini yaitu kolaboratif, komunikatif, berfikir kritis, kreatif. Mengapa demikian pendidikan 4.0 ini hari ini sedang gencar-gencarnya di publis, karena di era ini kita harus mempersiapkan diri atau generasi muda untuk memas</w:t>
            </w:r>
            <w:r>
              <w:rPr>
                <w:rFonts w:ascii="Times New Roman" w:eastAsia="Times New Roman" w:hAnsi="Times New Roman" w:cs="Times New Roman"/>
                <w:szCs w:val="24"/>
              </w:rPr>
              <w:t xml:space="preserve">uki dunia revolusi industri </w:t>
            </w:r>
          </w:p>
          <w:p w:rsidR="00125355" w:rsidRPr="001F5CE9" w:rsidRDefault="001F5CE9" w:rsidP="00821BA2">
            <w:pPr>
              <w:spacing w:before="100" w:beforeAutospacing="1" w:after="100" w:afterAutospacing="1" w:line="240" w:lineRule="auto"/>
              <w:contextualSpacing w:val="0"/>
              <w:rPr>
                <w:rFonts w:ascii="Bookman Old Style" w:eastAsia="Times New Roman" w:hAnsi="Bookman Old Style" w:cs="Aharoni"/>
                <w:b/>
                <w:szCs w:val="24"/>
                <w:lang w:val="id-ID"/>
              </w:rPr>
            </w:pPr>
            <w:r w:rsidRPr="001F5CE9">
              <w:rPr>
                <w:rFonts w:ascii="Bookman Old Style" w:eastAsia="Times New Roman" w:hAnsi="Bookman Old Style" w:cs="Aharoni"/>
                <w:b/>
                <w:szCs w:val="24"/>
              </w:rPr>
              <w:t xml:space="preserve">Karakteristik pendidikan </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Guri dilatih untuk mengembangkan kurikulum dan memberikan kebebasan untuk menentukan </w:t>
            </w:r>
            <w:proofErr w:type="gramStart"/>
            <w:r w:rsidRPr="00EC6F38">
              <w:rPr>
                <w:rFonts w:ascii="Times New Roman" w:eastAsia="Times New Roman" w:hAnsi="Times New Roman" w:cs="Times New Roman"/>
                <w:szCs w:val="24"/>
              </w:rPr>
              <w:t>cara</w:t>
            </w:r>
            <w:proofErr w:type="gramEnd"/>
            <w:r w:rsidRPr="00EC6F38">
              <w:rPr>
                <w:rFonts w:ascii="Times New Roman" w:eastAsia="Times New Roman" w:hAnsi="Times New Roman" w:cs="Times New Roman"/>
                <w:szCs w:val="24"/>
              </w:rPr>
              <w:t xml:space="preserve"> belajar mengajar siswa.</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F5CE9">
            <w:pPr>
              <w:numPr>
                <w:ilvl w:val="0"/>
                <w:numId w:val="7"/>
              </w:num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Dimana guru sebagai pendidik di </w:t>
            </w:r>
            <w:proofErr w:type="gramStart"/>
            <w:r w:rsidRPr="00EC6F38">
              <w:rPr>
                <w:rFonts w:ascii="Times New Roman" w:eastAsia="Times New Roman" w:hAnsi="Times New Roman" w:cs="Times New Roman"/>
                <w:szCs w:val="24"/>
              </w:rPr>
              <w:t>era  maka</w:t>
            </w:r>
            <w:proofErr w:type="gramEnd"/>
            <w:r w:rsidRPr="00EC6F38">
              <w:rPr>
                <w:rFonts w:ascii="Times New Roman" w:eastAsia="Times New Roman" w:hAnsi="Times New Roman" w:cs="Times New Roman"/>
                <w:szCs w:val="24"/>
              </w:rPr>
              <w:t xml:space="preserve"> guru tidak boleh menetap dengan satu strata, harus selalu berkembang agar dapat mengajarkan pendidikan sesuai dengan eranya.</w:t>
            </w:r>
          </w:p>
          <w:p w:rsidR="00125355" w:rsidRPr="00EC6F38" w:rsidRDefault="00125355" w:rsidP="006940D9">
            <w:pPr>
              <w:spacing w:before="100" w:beforeAutospacing="1" w:after="100" w:afterAutospacing="1" w:line="240" w:lineRule="auto"/>
              <w:contextualSpacing w:val="0"/>
              <w:jc w:val="both"/>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1F5CE9" w:rsidRDefault="00125355" w:rsidP="001F5CE9">
            <w:pPr>
              <w:pStyle w:val="ListParagraph"/>
              <w:numPr>
                <w:ilvl w:val="0"/>
                <w:numId w:val="9"/>
              </w:numPr>
              <w:spacing w:before="100" w:beforeAutospacing="1" w:after="100" w:afterAutospacing="1" w:line="240" w:lineRule="auto"/>
              <w:contextualSpacing w:val="0"/>
              <w:rPr>
                <w:rFonts w:ascii="Times New Roman" w:eastAsia="Times New Roman" w:hAnsi="Times New Roman" w:cs="Times New Roman"/>
                <w:szCs w:val="24"/>
                <w:rPrChange w:id="6" w:author="acer" w:date="2020-09-01T12:20:00Z">
                  <w:rPr/>
                </w:rPrChange>
              </w:rPr>
              <w:pPrChange w:id="7" w:author="acer" w:date="2020-09-01T12:20:00Z">
                <w:pPr>
                  <w:numPr>
                    <w:numId w:val="2"/>
                  </w:numPr>
                  <w:tabs>
                    <w:tab w:val="num" w:pos="720"/>
                  </w:tabs>
                  <w:spacing w:before="100" w:beforeAutospacing="1" w:after="100" w:afterAutospacing="1" w:line="240" w:lineRule="auto"/>
                  <w:ind w:left="720" w:hanging="360"/>
                  <w:contextualSpacing w:val="0"/>
                </w:pPr>
              </w:pPrChange>
            </w:pPr>
            <w:r w:rsidRPr="001F5CE9">
              <w:rPr>
                <w:rFonts w:ascii="Times New Roman" w:eastAsia="Times New Roman" w:hAnsi="Times New Roman" w:cs="Times New Roman"/>
                <w:szCs w:val="24"/>
                <w:rPrChange w:id="8" w:author="acer" w:date="2020-09-01T12:20:00Z">
                  <w:rPr/>
                </w:rPrChange>
              </w:rPr>
              <w:t>Mengamati</w:t>
            </w:r>
          </w:p>
          <w:p w:rsidR="00125355" w:rsidRPr="001F5CE9" w:rsidRDefault="00125355" w:rsidP="001F5CE9">
            <w:pPr>
              <w:pStyle w:val="ListParagraph"/>
              <w:numPr>
                <w:ilvl w:val="0"/>
                <w:numId w:val="9"/>
              </w:numPr>
              <w:spacing w:before="100" w:beforeAutospacing="1" w:after="100" w:afterAutospacing="1" w:line="240" w:lineRule="auto"/>
              <w:contextualSpacing w:val="0"/>
              <w:rPr>
                <w:rFonts w:ascii="Times New Roman" w:eastAsia="Times New Roman" w:hAnsi="Times New Roman" w:cs="Times New Roman"/>
                <w:szCs w:val="24"/>
                <w:rPrChange w:id="9" w:author="acer" w:date="2020-09-01T12:20:00Z">
                  <w:rPr/>
                </w:rPrChange>
              </w:rPr>
              <w:pPrChange w:id="10" w:author="acer" w:date="2020-09-01T12:20:00Z">
                <w:pPr>
                  <w:numPr>
                    <w:numId w:val="2"/>
                  </w:numPr>
                  <w:tabs>
                    <w:tab w:val="num" w:pos="720"/>
                  </w:tabs>
                  <w:spacing w:before="100" w:beforeAutospacing="1" w:after="100" w:afterAutospacing="1" w:line="240" w:lineRule="auto"/>
                  <w:ind w:left="720" w:hanging="360"/>
                  <w:contextualSpacing w:val="0"/>
                </w:pPr>
              </w:pPrChange>
            </w:pPr>
            <w:r w:rsidRPr="001F5CE9">
              <w:rPr>
                <w:rFonts w:ascii="Times New Roman" w:eastAsia="Times New Roman" w:hAnsi="Times New Roman" w:cs="Times New Roman"/>
                <w:szCs w:val="24"/>
                <w:rPrChange w:id="11" w:author="acer" w:date="2020-09-01T12:20:00Z">
                  <w:rPr/>
                </w:rPrChange>
              </w:rPr>
              <w:t>Memahami</w:t>
            </w:r>
          </w:p>
          <w:p w:rsidR="00125355" w:rsidRPr="001F5CE9" w:rsidRDefault="00125355" w:rsidP="001F5CE9">
            <w:pPr>
              <w:pStyle w:val="ListParagraph"/>
              <w:numPr>
                <w:ilvl w:val="0"/>
                <w:numId w:val="9"/>
              </w:numPr>
              <w:spacing w:before="100" w:beforeAutospacing="1" w:after="100" w:afterAutospacing="1" w:line="240" w:lineRule="auto"/>
              <w:contextualSpacing w:val="0"/>
              <w:rPr>
                <w:rFonts w:ascii="Times New Roman" w:eastAsia="Times New Roman" w:hAnsi="Times New Roman" w:cs="Times New Roman"/>
                <w:szCs w:val="24"/>
                <w:rPrChange w:id="12" w:author="acer" w:date="2020-09-01T12:20:00Z">
                  <w:rPr/>
                </w:rPrChange>
              </w:rPr>
              <w:pPrChange w:id="13" w:author="acer" w:date="2020-09-01T12:20:00Z">
                <w:pPr>
                  <w:numPr>
                    <w:numId w:val="2"/>
                  </w:numPr>
                  <w:tabs>
                    <w:tab w:val="num" w:pos="720"/>
                  </w:tabs>
                  <w:spacing w:before="100" w:beforeAutospacing="1" w:after="100" w:afterAutospacing="1" w:line="240" w:lineRule="auto"/>
                  <w:ind w:left="720" w:hanging="360"/>
                  <w:contextualSpacing w:val="0"/>
                </w:pPr>
              </w:pPrChange>
            </w:pPr>
            <w:r w:rsidRPr="001F5CE9">
              <w:rPr>
                <w:rFonts w:ascii="Times New Roman" w:eastAsia="Times New Roman" w:hAnsi="Times New Roman" w:cs="Times New Roman"/>
                <w:szCs w:val="24"/>
                <w:rPrChange w:id="14" w:author="acer" w:date="2020-09-01T12:20:00Z">
                  <w:rPr/>
                </w:rPrChange>
              </w:rPr>
              <w:t>Mencoba</w:t>
            </w:r>
          </w:p>
          <w:p w:rsidR="00125355" w:rsidRPr="001F5CE9" w:rsidRDefault="00125355" w:rsidP="001F5CE9">
            <w:pPr>
              <w:pStyle w:val="ListParagraph"/>
              <w:numPr>
                <w:ilvl w:val="0"/>
                <w:numId w:val="9"/>
              </w:numPr>
              <w:spacing w:before="100" w:beforeAutospacing="1" w:after="100" w:afterAutospacing="1" w:line="240" w:lineRule="auto"/>
              <w:contextualSpacing w:val="0"/>
              <w:rPr>
                <w:rFonts w:ascii="Times New Roman" w:eastAsia="Times New Roman" w:hAnsi="Times New Roman" w:cs="Times New Roman"/>
                <w:szCs w:val="24"/>
                <w:rPrChange w:id="15" w:author="acer" w:date="2020-09-01T12:20:00Z">
                  <w:rPr/>
                </w:rPrChange>
              </w:rPr>
              <w:pPrChange w:id="16" w:author="acer" w:date="2020-09-01T12:20:00Z">
                <w:pPr>
                  <w:numPr>
                    <w:numId w:val="2"/>
                  </w:numPr>
                  <w:tabs>
                    <w:tab w:val="num" w:pos="720"/>
                  </w:tabs>
                  <w:spacing w:before="100" w:beforeAutospacing="1" w:after="100" w:afterAutospacing="1" w:line="240" w:lineRule="auto"/>
                  <w:ind w:left="720" w:hanging="360"/>
                  <w:contextualSpacing w:val="0"/>
                </w:pPr>
              </w:pPrChange>
            </w:pPr>
            <w:r w:rsidRPr="001F5CE9">
              <w:rPr>
                <w:rFonts w:ascii="Times New Roman" w:eastAsia="Times New Roman" w:hAnsi="Times New Roman" w:cs="Times New Roman"/>
                <w:szCs w:val="24"/>
                <w:rPrChange w:id="17" w:author="acer" w:date="2020-09-01T12:20:00Z">
                  <w:rPr/>
                </w:rPrChange>
              </w:rPr>
              <w:t>Mendiskusikan</w:t>
            </w:r>
          </w:p>
          <w:p w:rsidR="00125355" w:rsidRPr="001F5CE9" w:rsidRDefault="00125355" w:rsidP="001F5CE9">
            <w:pPr>
              <w:pStyle w:val="ListParagraph"/>
              <w:numPr>
                <w:ilvl w:val="0"/>
                <w:numId w:val="9"/>
              </w:numPr>
              <w:spacing w:before="100" w:beforeAutospacing="1" w:after="100" w:afterAutospacing="1" w:line="240" w:lineRule="auto"/>
              <w:contextualSpacing w:val="0"/>
              <w:rPr>
                <w:rFonts w:ascii="Times New Roman" w:eastAsia="Times New Roman" w:hAnsi="Times New Roman" w:cs="Times New Roman"/>
                <w:szCs w:val="24"/>
                <w:rPrChange w:id="18" w:author="acer" w:date="2020-09-01T12:21:00Z">
                  <w:rPr/>
                </w:rPrChange>
              </w:rPr>
              <w:pPrChange w:id="19" w:author="acer" w:date="2020-09-01T12:21:00Z">
                <w:pPr>
                  <w:numPr>
                    <w:numId w:val="2"/>
                  </w:numPr>
                  <w:tabs>
                    <w:tab w:val="num" w:pos="720"/>
                  </w:tabs>
                  <w:spacing w:before="100" w:beforeAutospacing="1" w:after="100" w:afterAutospacing="1" w:line="240" w:lineRule="auto"/>
                  <w:ind w:left="720" w:hanging="360"/>
                  <w:contextualSpacing w:val="0"/>
                </w:pPr>
              </w:pPrChange>
            </w:pPr>
            <w:r w:rsidRPr="001F5CE9">
              <w:rPr>
                <w:rFonts w:ascii="Times New Roman" w:eastAsia="Times New Roman" w:hAnsi="Times New Roman" w:cs="Times New Roman"/>
                <w:szCs w:val="24"/>
                <w:rPrChange w:id="20" w:author="acer" w:date="2020-09-01T12:21:00Z">
                  <w:rPr/>
                </w:rPrChange>
              </w:rPr>
              <w:t>Penelitian</w:t>
            </w:r>
          </w:p>
          <w:p w:rsidR="00125355" w:rsidRPr="00EC6F38" w:rsidRDefault="00125355" w:rsidP="006940D9">
            <w:pPr>
              <w:spacing w:before="100" w:beforeAutospacing="1" w:after="100" w:afterAutospacing="1" w:line="240" w:lineRule="auto"/>
              <w:contextualSpacing w:val="0"/>
              <w:jc w:val="both"/>
              <w:rPr>
                <w:rFonts w:ascii="Times New Roman" w:eastAsia="Times New Roman" w:hAnsi="Times New Roman" w:cs="Times New Roman"/>
                <w:szCs w:val="24"/>
              </w:rPr>
              <w:pPrChange w:id="21" w:author="acer" w:date="2020-09-01T12:04: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6940D9">
            <w:pPr>
              <w:spacing w:before="100" w:beforeAutospacing="1" w:after="100" w:afterAutospacing="1" w:line="240" w:lineRule="auto"/>
              <w:contextualSpacing w:val="0"/>
              <w:jc w:val="both"/>
              <w:rPr>
                <w:rFonts w:ascii="Times New Roman" w:eastAsia="Times New Roman" w:hAnsi="Times New Roman" w:cs="Times New Roman"/>
                <w:szCs w:val="24"/>
              </w:rPr>
              <w:pPrChange w:id="22" w:author="acer" w:date="2020-09-01T12:04: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Dari gagasan yang mucul dari pemikiran kritis tadi maka proses selanjutnya yaitu mencoba/ p</w:t>
            </w:r>
            <w:r w:rsidR="001F5CE9">
              <w:rPr>
                <w:rFonts w:ascii="Times New Roman" w:eastAsia="Times New Roman" w:hAnsi="Times New Roman" w:cs="Times New Roman"/>
                <w:szCs w:val="24"/>
              </w:rPr>
              <w:t xml:space="preserve">engaplikasian. Pada </w:t>
            </w:r>
            <w:proofErr w:type="gramStart"/>
            <w:r w:rsidR="001F5CE9">
              <w:rPr>
                <w:rFonts w:ascii="Times New Roman" w:eastAsia="Times New Roman" w:hAnsi="Times New Roman" w:cs="Times New Roman"/>
                <w:szCs w:val="24"/>
              </w:rPr>
              <w:t xml:space="preserve">revolusi </w:t>
            </w:r>
            <w:r w:rsidRPr="00EC6F38">
              <w:rPr>
                <w:rFonts w:ascii="Times New Roman" w:eastAsia="Times New Roman" w:hAnsi="Times New Roman" w:cs="Times New Roman"/>
                <w:szCs w:val="24"/>
              </w:rPr>
              <w:t xml:space="preserve"> ini</w:t>
            </w:r>
            <w:proofErr w:type="gramEnd"/>
            <w:r w:rsidRPr="00EC6F38">
              <w:rPr>
                <w:rFonts w:ascii="Times New Roman" w:eastAsia="Times New Roman" w:hAnsi="Times New Roman" w:cs="Times New Roman"/>
                <w:szCs w:val="24"/>
              </w:rPr>
              <w:t xml:space="preserve"> lebih banyak praktek karena lebih menyiapkan anak pada bagaimana kita menumbuhkan ide baru atau gagasan.</w:t>
            </w:r>
          </w:p>
          <w:p w:rsidR="00125355" w:rsidRPr="00EC6F38" w:rsidRDefault="00125355" w:rsidP="006940D9">
            <w:pPr>
              <w:spacing w:before="100" w:beforeAutospacing="1" w:after="100" w:afterAutospacing="1" w:line="240" w:lineRule="auto"/>
              <w:contextualSpacing w:val="0"/>
              <w:jc w:val="both"/>
              <w:rPr>
                <w:rFonts w:ascii="Times New Roman" w:eastAsia="Times New Roman" w:hAnsi="Times New Roman" w:cs="Times New Roman"/>
                <w:szCs w:val="24"/>
              </w:rPr>
              <w:pPrChange w:id="23" w:author="acer" w:date="2020-09-01T12:04: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6940D9">
            <w:pPr>
              <w:spacing w:before="100" w:beforeAutospacing="1" w:after="100" w:afterAutospacing="1" w:line="240" w:lineRule="auto"/>
              <w:contextualSpacing w:val="0"/>
              <w:jc w:val="both"/>
              <w:rPr>
                <w:rFonts w:ascii="Times New Roman" w:eastAsia="Times New Roman" w:hAnsi="Times New Roman" w:cs="Times New Roman"/>
                <w:szCs w:val="24"/>
              </w:rPr>
              <w:pPrChange w:id="24" w:author="acer" w:date="2020-09-01T12:04:00Z">
                <w:pPr>
                  <w:spacing w:before="100" w:beforeAutospacing="1" w:after="100" w:afterAutospacing="1" w:line="240" w:lineRule="auto"/>
                  <w:contextualSpacing w:val="0"/>
                </w:pPr>
              </w:pPrChange>
            </w:pPr>
            <w:r w:rsidRPr="00EC6F38">
              <w:rPr>
                <w:rFonts w:ascii="Times New Roman" w:eastAsia="Times New Roman" w:hAnsi="Times New Roman" w:cs="Times New Roman"/>
                <w:szCs w:val="24"/>
              </w:rPr>
              <w:t>Yang terahir adalah me</w:t>
            </w:r>
            <w:r w:rsidR="001F5CE9">
              <w:rPr>
                <w:rFonts w:ascii="Times New Roman" w:eastAsia="Times New Roman" w:hAnsi="Times New Roman" w:cs="Times New Roman"/>
                <w:szCs w:val="24"/>
              </w:rPr>
              <w:t xml:space="preserve">lakukan penelitian, </w:t>
            </w:r>
            <w:proofErr w:type="gramStart"/>
            <w:r w:rsidR="001F5CE9">
              <w:rPr>
                <w:rFonts w:ascii="Times New Roman" w:eastAsia="Times New Roman" w:hAnsi="Times New Roman" w:cs="Times New Roman"/>
                <w:szCs w:val="24"/>
              </w:rPr>
              <w:t xml:space="preserve">tuntutan </w:t>
            </w:r>
            <w:r w:rsidRPr="00EC6F38">
              <w:rPr>
                <w:rFonts w:ascii="Times New Roman" w:eastAsia="Times New Roman" w:hAnsi="Times New Roman" w:cs="Times New Roman"/>
                <w:szCs w:val="24"/>
              </w:rPr>
              <w:t xml:space="preserve"> ini</w:t>
            </w:r>
            <w:proofErr w:type="gramEnd"/>
            <w:r w:rsidRPr="00EC6F38">
              <w:rPr>
                <w:rFonts w:ascii="Times New Roman" w:eastAsia="Times New Roman" w:hAnsi="Times New Roman" w:cs="Times New Roman"/>
                <w:szCs w:val="24"/>
              </w:rPr>
              <w:t xml:space="preserve">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083A"/>
    <w:multiLevelType w:val="multilevel"/>
    <w:tmpl w:val="82A6BA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E6E99"/>
    <w:multiLevelType w:val="multilevel"/>
    <w:tmpl w:val="4976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E2148"/>
    <w:multiLevelType w:val="multilevel"/>
    <w:tmpl w:val="14767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1713EE"/>
    <w:multiLevelType w:val="multilevel"/>
    <w:tmpl w:val="82A6BA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37118C"/>
    <w:multiLevelType w:val="multilevel"/>
    <w:tmpl w:val="AF445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3952A1"/>
    <w:multiLevelType w:val="multilevel"/>
    <w:tmpl w:val="82A6BA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0D5C06"/>
    <w:rsid w:val="000E615C"/>
    <w:rsid w:val="0012251A"/>
    <w:rsid w:val="00125355"/>
    <w:rsid w:val="001D038C"/>
    <w:rsid w:val="001F5CE9"/>
    <w:rsid w:val="00240407"/>
    <w:rsid w:val="0042167F"/>
    <w:rsid w:val="00440C2A"/>
    <w:rsid w:val="006940D9"/>
    <w:rsid w:val="006F54F2"/>
    <w:rsid w:val="008B4DE3"/>
    <w:rsid w:val="00924DF5"/>
    <w:rsid w:val="00BB539E"/>
    <w:rsid w:val="00D2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NormalWeb">
    <w:name w:val="Normal (Web)"/>
    <w:basedOn w:val="Normal"/>
    <w:uiPriority w:val="99"/>
    <w:semiHidden/>
    <w:unhideWhenUsed/>
    <w:rsid w:val="000E615C"/>
    <w:pPr>
      <w:spacing w:before="100" w:beforeAutospacing="1" w:after="100" w:afterAutospacing="1" w:line="240" w:lineRule="auto"/>
      <w:contextualSpacing w:val="0"/>
    </w:pPr>
    <w:rPr>
      <w:rFonts w:ascii="Times New Roman" w:eastAsia="Times New Roman" w:hAnsi="Times New Roman" w:cs="Times New Roman"/>
      <w:szCs w:val="24"/>
      <w:lang w:val="id-ID" w:eastAsia="id-ID"/>
    </w:rPr>
  </w:style>
  <w:style w:type="paragraph" w:styleId="NoSpacing">
    <w:name w:val="No Spacing"/>
    <w:uiPriority w:val="1"/>
    <w:qFormat/>
    <w:rsid w:val="000E615C"/>
    <w:pPr>
      <w:contextualSpacing/>
    </w:pPr>
    <w:rPr>
      <w:rFonts w:ascii="Arial" w:hAnsi="Arial"/>
      <w:sz w:val="24"/>
    </w:rPr>
  </w:style>
  <w:style w:type="paragraph" w:styleId="BalloonText">
    <w:name w:val="Balloon Text"/>
    <w:basedOn w:val="Normal"/>
    <w:link w:val="BalloonTextChar"/>
    <w:uiPriority w:val="99"/>
    <w:semiHidden/>
    <w:unhideWhenUsed/>
    <w:rsid w:val="000E6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15C"/>
    <w:rPr>
      <w:rFonts w:ascii="Tahoma" w:hAnsi="Tahoma" w:cs="Tahoma"/>
      <w:sz w:val="16"/>
      <w:szCs w:val="16"/>
    </w:rPr>
  </w:style>
  <w:style w:type="character" w:styleId="Hyperlink">
    <w:name w:val="Hyperlink"/>
    <w:basedOn w:val="DefaultParagraphFont"/>
    <w:uiPriority w:val="99"/>
    <w:unhideWhenUsed/>
    <w:rsid w:val="006F54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NormalWeb">
    <w:name w:val="Normal (Web)"/>
    <w:basedOn w:val="Normal"/>
    <w:uiPriority w:val="99"/>
    <w:semiHidden/>
    <w:unhideWhenUsed/>
    <w:rsid w:val="000E615C"/>
    <w:pPr>
      <w:spacing w:before="100" w:beforeAutospacing="1" w:after="100" w:afterAutospacing="1" w:line="240" w:lineRule="auto"/>
      <w:contextualSpacing w:val="0"/>
    </w:pPr>
    <w:rPr>
      <w:rFonts w:ascii="Times New Roman" w:eastAsia="Times New Roman" w:hAnsi="Times New Roman" w:cs="Times New Roman"/>
      <w:szCs w:val="24"/>
      <w:lang w:val="id-ID" w:eastAsia="id-ID"/>
    </w:rPr>
  </w:style>
  <w:style w:type="paragraph" w:styleId="NoSpacing">
    <w:name w:val="No Spacing"/>
    <w:uiPriority w:val="1"/>
    <w:qFormat/>
    <w:rsid w:val="000E615C"/>
    <w:pPr>
      <w:contextualSpacing/>
    </w:pPr>
    <w:rPr>
      <w:rFonts w:ascii="Arial" w:hAnsi="Arial"/>
      <w:sz w:val="24"/>
    </w:rPr>
  </w:style>
  <w:style w:type="paragraph" w:styleId="BalloonText">
    <w:name w:val="Balloon Text"/>
    <w:basedOn w:val="Normal"/>
    <w:link w:val="BalloonTextChar"/>
    <w:uiPriority w:val="99"/>
    <w:semiHidden/>
    <w:unhideWhenUsed/>
    <w:rsid w:val="000E6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15C"/>
    <w:rPr>
      <w:rFonts w:ascii="Tahoma" w:hAnsi="Tahoma" w:cs="Tahoma"/>
      <w:sz w:val="16"/>
      <w:szCs w:val="16"/>
    </w:rPr>
  </w:style>
  <w:style w:type="character" w:styleId="Hyperlink">
    <w:name w:val="Hyperlink"/>
    <w:basedOn w:val="DefaultParagraphFont"/>
    <w:uiPriority w:val="99"/>
    <w:unhideWhenUsed/>
    <w:rsid w:val="006F5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560894">
      <w:bodyDiv w:val="1"/>
      <w:marLeft w:val="0"/>
      <w:marRight w:val="0"/>
      <w:marTop w:val="0"/>
      <w:marBottom w:val="0"/>
      <w:divBdr>
        <w:top w:val="none" w:sz="0" w:space="0" w:color="auto"/>
        <w:left w:val="none" w:sz="0" w:space="0" w:color="auto"/>
        <w:bottom w:val="none" w:sz="0" w:space="0" w:color="auto"/>
        <w:right w:val="none" w:sz="0" w:space="0" w:color="auto"/>
      </w:divBdr>
    </w:div>
    <w:div w:id="662586838">
      <w:bodyDiv w:val="1"/>
      <w:marLeft w:val="0"/>
      <w:marRight w:val="0"/>
      <w:marTop w:val="0"/>
      <w:marBottom w:val="0"/>
      <w:divBdr>
        <w:top w:val="none" w:sz="0" w:space="0" w:color="auto"/>
        <w:left w:val="none" w:sz="0" w:space="0" w:color="auto"/>
        <w:bottom w:val="none" w:sz="0" w:space="0" w:color="auto"/>
        <w:right w:val="none" w:sz="0" w:space="0" w:color="auto"/>
      </w:divBdr>
    </w:div>
    <w:div w:id="881332175">
      <w:bodyDiv w:val="1"/>
      <w:marLeft w:val="0"/>
      <w:marRight w:val="0"/>
      <w:marTop w:val="0"/>
      <w:marBottom w:val="0"/>
      <w:divBdr>
        <w:top w:val="none" w:sz="0" w:space="0" w:color="auto"/>
        <w:left w:val="none" w:sz="0" w:space="0" w:color="auto"/>
        <w:bottom w:val="none" w:sz="0" w:space="0" w:color="auto"/>
        <w:right w:val="none" w:sz="0" w:space="0" w:color="auto"/>
      </w:divBdr>
    </w:div>
    <w:div w:id="938290500">
      <w:bodyDiv w:val="1"/>
      <w:marLeft w:val="0"/>
      <w:marRight w:val="0"/>
      <w:marTop w:val="0"/>
      <w:marBottom w:val="0"/>
      <w:divBdr>
        <w:top w:val="none" w:sz="0" w:space="0" w:color="auto"/>
        <w:left w:val="none" w:sz="0" w:space="0" w:color="auto"/>
        <w:bottom w:val="none" w:sz="0" w:space="0" w:color="auto"/>
        <w:right w:val="none" w:sz="0" w:space="0" w:color="auto"/>
      </w:divBdr>
    </w:div>
    <w:div w:id="940137850">
      <w:bodyDiv w:val="1"/>
      <w:marLeft w:val="0"/>
      <w:marRight w:val="0"/>
      <w:marTop w:val="0"/>
      <w:marBottom w:val="0"/>
      <w:divBdr>
        <w:top w:val="none" w:sz="0" w:space="0" w:color="auto"/>
        <w:left w:val="none" w:sz="0" w:space="0" w:color="auto"/>
        <w:bottom w:val="none" w:sz="0" w:space="0" w:color="auto"/>
        <w:right w:val="none" w:sz="0" w:space="0" w:color="auto"/>
      </w:divBdr>
    </w:div>
    <w:div w:id="1135753900">
      <w:bodyDiv w:val="1"/>
      <w:marLeft w:val="0"/>
      <w:marRight w:val="0"/>
      <w:marTop w:val="0"/>
      <w:marBottom w:val="0"/>
      <w:divBdr>
        <w:top w:val="none" w:sz="0" w:space="0" w:color="auto"/>
        <w:left w:val="none" w:sz="0" w:space="0" w:color="auto"/>
        <w:bottom w:val="none" w:sz="0" w:space="0" w:color="auto"/>
        <w:right w:val="none" w:sz="0" w:space="0" w:color="auto"/>
      </w:divBdr>
    </w:div>
    <w:div w:id="1548907051">
      <w:bodyDiv w:val="1"/>
      <w:marLeft w:val="0"/>
      <w:marRight w:val="0"/>
      <w:marTop w:val="0"/>
      <w:marBottom w:val="0"/>
      <w:divBdr>
        <w:top w:val="none" w:sz="0" w:space="0" w:color="auto"/>
        <w:left w:val="none" w:sz="0" w:space="0" w:color="auto"/>
        <w:bottom w:val="none" w:sz="0" w:space="0" w:color="auto"/>
        <w:right w:val="none" w:sz="0" w:space="0" w:color="auto"/>
      </w:divBdr>
    </w:div>
    <w:div w:id="1593201969">
      <w:bodyDiv w:val="1"/>
      <w:marLeft w:val="0"/>
      <w:marRight w:val="0"/>
      <w:marTop w:val="0"/>
      <w:marBottom w:val="0"/>
      <w:divBdr>
        <w:top w:val="none" w:sz="0" w:space="0" w:color="auto"/>
        <w:left w:val="none" w:sz="0" w:space="0" w:color="auto"/>
        <w:bottom w:val="none" w:sz="0" w:space="0" w:color="auto"/>
        <w:right w:val="none" w:sz="0" w:space="0" w:color="auto"/>
      </w:divBdr>
    </w:div>
    <w:div w:id="1639994374">
      <w:bodyDiv w:val="1"/>
      <w:marLeft w:val="0"/>
      <w:marRight w:val="0"/>
      <w:marTop w:val="0"/>
      <w:marBottom w:val="0"/>
      <w:divBdr>
        <w:top w:val="none" w:sz="0" w:space="0" w:color="auto"/>
        <w:left w:val="none" w:sz="0" w:space="0" w:color="auto"/>
        <w:bottom w:val="none" w:sz="0" w:space="0" w:color="auto"/>
        <w:right w:val="none" w:sz="0" w:space="0" w:color="auto"/>
      </w:divBdr>
    </w:div>
    <w:div w:id="201052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acer</cp:lastModifiedBy>
  <cp:revision>3</cp:revision>
  <dcterms:created xsi:type="dcterms:W3CDTF">2020-09-01T05:12:00Z</dcterms:created>
  <dcterms:modified xsi:type="dcterms:W3CDTF">2020-09-01T05:24:00Z</dcterms:modified>
</cp:coreProperties>
</file>