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0C9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1CB60E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5187A2" w14:textId="77777777" w:rsidR="007952C3" w:rsidRDefault="007952C3"/>
    <w:p w14:paraId="6CCD4C8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69A2290" w14:textId="77777777" w:rsidTr="00E0626E">
        <w:tc>
          <w:tcPr>
            <w:tcW w:w="9350" w:type="dxa"/>
          </w:tcPr>
          <w:p w14:paraId="1AFCFE5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5B3F4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C596D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9ACF9" w14:textId="4E5A5F08" w:rsidR="007952C3" w:rsidRPr="00A16D9B" w:rsidRDefault="002D07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0" w:author="Khaira Dewi" w:date="2021-11-12T10:3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>ntuk Fotografi dan Bisnis Kreatif</w:t>
              </w:r>
              <w:r w:rsidRPr="0080542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Jakarta: PT Elex Media Komputindo.</w:t>
              </w:r>
            </w:ins>
            <w:del w:id="1" w:author="Khaira Dewi" w:date="2021-11-12T10:31:00Z">
              <w:r w:rsidR="007952C3"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2" w:author="Khaira Dewi" w:date="2021-11-12T10:24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Internet Marketing for Beginners</w:delText>
              </w:r>
              <w:r w:rsidR="007952C3"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827C64D" w14:textId="77777777" w:rsidR="00AB597A" w:rsidRDefault="00AB597A" w:rsidP="00E0626E">
            <w:pPr>
              <w:spacing w:line="480" w:lineRule="auto"/>
              <w:rPr>
                <w:ins w:id="3" w:author="Khaira Dewi" w:date="2021-11-12T10:33:00Z"/>
                <w:rFonts w:ascii="Times New Roman" w:hAnsi="Times New Roman" w:cs="Times New Roman"/>
                <w:sz w:val="24"/>
                <w:szCs w:val="24"/>
              </w:rPr>
            </w:pPr>
            <w:ins w:id="4" w:author="Khaira Dewi" w:date="2021-11-12T10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5D8F07A9" w14:textId="76341C1F" w:rsidR="00AB597A" w:rsidRDefault="00AB597A" w:rsidP="00E0626E">
            <w:pPr>
              <w:spacing w:line="480" w:lineRule="auto"/>
              <w:rPr>
                <w:ins w:id="5" w:author="Khaira Dewi" w:date="2021-11-12T10:33:00Z"/>
                <w:rFonts w:ascii="Times New Roman" w:hAnsi="Times New Roman" w:cs="Times New Roman"/>
                <w:sz w:val="24"/>
                <w:szCs w:val="24"/>
              </w:rPr>
            </w:pPr>
            <w:ins w:id="6" w:author="Khaira Dewi" w:date="2021-11-12T10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Helianthusonfri, Jefferly. 2012.</w:t>
              </w:r>
              <w:r w:rsidRPr="0080542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5AD9CA1" w14:textId="3DA77DB9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805423">
              <w:rPr>
                <w:rFonts w:ascii="Times New Roman" w:hAnsi="Times New Roman" w:cs="Times New Roman"/>
                <w:sz w:val="24"/>
                <w:szCs w:val="24"/>
                <w:rPrChange w:id="7" w:author="Khaira Dewi" w:date="2021-11-12T10:24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5EB3F7" w14:textId="6743D00C" w:rsidR="007952C3" w:rsidRPr="00A16D9B" w:rsidDel="002D07DB" w:rsidRDefault="007952C3" w:rsidP="00E0626E">
            <w:pPr>
              <w:spacing w:line="480" w:lineRule="auto"/>
              <w:rPr>
                <w:del w:id="8" w:author="Khaira Dewi" w:date="2021-11-12T10:32:00Z"/>
                <w:rFonts w:ascii="Times New Roman" w:hAnsi="Times New Roman" w:cs="Times New Roman"/>
                <w:sz w:val="24"/>
                <w:szCs w:val="24"/>
              </w:rPr>
            </w:pPr>
            <w:del w:id="9" w:author="Khaira Dewi" w:date="2021-11-12T10:31:00Z"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10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Twitter for Business</w:delText>
              </w:r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C2ADEA7" w14:textId="0EA27BE8" w:rsidR="007952C3" w:rsidRPr="00A16D9B" w:rsidDel="00AB597A" w:rsidRDefault="007952C3" w:rsidP="00E0626E">
            <w:pPr>
              <w:spacing w:line="480" w:lineRule="auto"/>
              <w:rPr>
                <w:del w:id="11" w:author="Khaira Dewi" w:date="2021-11-12T10:33:00Z"/>
                <w:rFonts w:ascii="Times New Roman" w:hAnsi="Times New Roman" w:cs="Times New Roman"/>
                <w:sz w:val="24"/>
                <w:szCs w:val="24"/>
              </w:rPr>
            </w:pPr>
            <w:del w:id="12" w:author="Khaira Dewi" w:date="2021-11-12T10:33:00Z">
              <w:r w:rsidRPr="00A16D9B" w:rsidDel="00AB597A">
                <w:rPr>
                  <w:rFonts w:ascii="Times New Roman" w:hAnsi="Times New Roman" w:cs="Times New Roman"/>
                  <w:sz w:val="24"/>
                  <w:szCs w:val="24"/>
                </w:rPr>
                <w:delText>Helianthusonfri, Jefferly. 2012.</w:delText>
              </w:r>
              <w:r w:rsidRPr="00805423" w:rsidDel="00AB597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Pr="00805423" w:rsidDel="00AB597A">
                <w:rPr>
                  <w:rFonts w:ascii="Times New Roman" w:hAnsi="Times New Roman" w:cs="Times New Roman"/>
                  <w:sz w:val="24"/>
                  <w:szCs w:val="24"/>
                  <w:rPrChange w:id="13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 xml:space="preserve">Jualan Online </w:delText>
              </w:r>
            </w:del>
            <w:del w:id="14" w:author="Khaira Dewi" w:date="2021-11-12T10:29:00Z">
              <w:r w:rsidRPr="00805423" w:rsidDel="005962F5">
                <w:rPr>
                  <w:rFonts w:ascii="Times New Roman" w:hAnsi="Times New Roman" w:cs="Times New Roman"/>
                  <w:sz w:val="24"/>
                  <w:szCs w:val="24"/>
                  <w:rPrChange w:id="15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D</w:delText>
              </w:r>
            </w:del>
            <w:del w:id="16" w:author="Khaira Dewi" w:date="2021-11-12T10:33:00Z">
              <w:r w:rsidRPr="00805423" w:rsidDel="00AB597A">
                <w:rPr>
                  <w:rFonts w:ascii="Times New Roman" w:hAnsi="Times New Roman" w:cs="Times New Roman"/>
                  <w:sz w:val="24"/>
                  <w:szCs w:val="24"/>
                  <w:rPrChange w:id="17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engan Facebook dan Blog</w:delText>
              </w:r>
              <w:r w:rsidRPr="00A16D9B" w:rsidDel="00AB597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3AC70ED" w14:textId="035D43EC" w:rsidR="007952C3" w:rsidRPr="00A16D9B" w:rsidDel="002D07DB" w:rsidRDefault="007952C3" w:rsidP="00E0626E">
            <w:pPr>
              <w:spacing w:line="480" w:lineRule="auto"/>
              <w:rPr>
                <w:del w:id="18" w:author="Khaira Dewi" w:date="2021-11-12T10:32:00Z"/>
                <w:rFonts w:ascii="Times New Roman" w:hAnsi="Times New Roman" w:cs="Times New Roman"/>
                <w:sz w:val="24"/>
                <w:szCs w:val="24"/>
              </w:rPr>
            </w:pPr>
            <w:del w:id="19" w:author="Khaira Dewi" w:date="2021-11-12T10:32:00Z"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20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 xml:space="preserve">Mengoptimalkan Blog dan Social Media </w:delText>
              </w:r>
            </w:del>
            <w:del w:id="21" w:author="Khaira Dewi" w:date="2021-11-12T10:30:00Z">
              <w:r w:rsidRPr="00805423" w:rsidDel="005962F5">
                <w:rPr>
                  <w:rFonts w:ascii="Times New Roman" w:hAnsi="Times New Roman" w:cs="Times New Roman"/>
                  <w:sz w:val="24"/>
                  <w:szCs w:val="24"/>
                  <w:rPrChange w:id="22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23" w:author="Khaira Dewi" w:date="2021-11-12T10:32:00Z"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24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ntuk Small Business</w:delText>
              </w:r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9752026" w14:textId="79EF2B32" w:rsidR="007952C3" w:rsidRPr="00A16D9B" w:rsidDel="002D07DB" w:rsidRDefault="007952C3" w:rsidP="00E0626E">
            <w:pPr>
              <w:spacing w:line="480" w:lineRule="auto"/>
              <w:rPr>
                <w:del w:id="25" w:author="Khaira Dewi" w:date="2021-11-12T10:32:00Z"/>
                <w:rFonts w:ascii="Times New Roman" w:hAnsi="Times New Roman" w:cs="Times New Roman"/>
                <w:sz w:val="24"/>
                <w:szCs w:val="24"/>
              </w:rPr>
            </w:pPr>
            <w:del w:id="26" w:author="Khaira Dewi" w:date="2021-11-12T10:32:00Z"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27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 xml:space="preserve">Instagram </w:delText>
              </w:r>
            </w:del>
            <w:del w:id="28" w:author="Khaira Dewi" w:date="2021-11-12T10:30:00Z">
              <w:r w:rsidRPr="00805423" w:rsidDel="005962F5">
                <w:rPr>
                  <w:rFonts w:ascii="Times New Roman" w:hAnsi="Times New Roman" w:cs="Times New Roman"/>
                  <w:sz w:val="24"/>
                  <w:szCs w:val="24"/>
                  <w:rPrChange w:id="29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30" w:author="Khaira Dewi" w:date="2021-11-12T10:32:00Z"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  <w:rPrChange w:id="31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ntuk Fotografi dan Bisnis Kreatif</w:delText>
              </w:r>
              <w:r w:rsidRPr="00805423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  <w:r w:rsidRPr="00A16D9B" w:rsidDel="002D07D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Jakarta: PT Elex Media Komputindo.</w:delText>
              </w:r>
            </w:del>
          </w:p>
          <w:p w14:paraId="0C7992B3" w14:textId="04C2F1EE" w:rsidR="002D07DB" w:rsidRDefault="007952C3" w:rsidP="00E0626E">
            <w:pPr>
              <w:spacing w:line="480" w:lineRule="auto"/>
              <w:rPr>
                <w:ins w:id="32" w:author="Khaira Dewi" w:date="2021-11-12T10:32:00Z"/>
                <w:rFonts w:ascii="Times New Roman" w:hAnsi="Times New Roman" w:cs="Times New Roman"/>
                <w:sz w:val="24"/>
                <w:szCs w:val="24"/>
              </w:rPr>
            </w:pPr>
            <w:del w:id="33" w:author="Khaira Dewi" w:date="2021-11-12T10:33:00Z">
              <w:r w:rsidRPr="00A16D9B" w:rsidDel="00AB597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805423" w:rsidDel="00AB597A">
                <w:rPr>
                  <w:rFonts w:ascii="Times New Roman" w:hAnsi="Times New Roman" w:cs="Times New Roman"/>
                  <w:sz w:val="24"/>
                  <w:szCs w:val="24"/>
                  <w:rPrChange w:id="34" w:author="Khaira Dewi" w:date="2021-11-12T10:25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delText>Resep Ampuh Membangun Sistem Bisnis Online</w:delText>
              </w:r>
              <w:r w:rsidRPr="00A16D9B" w:rsidDel="00AB597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35" w:author="Khaira Dewi" w:date="2021-11-12T10:32:00Z">
              <w:r w:rsidR="002D07D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="002D07DB" w:rsidRPr="00691511">
                <w:rPr>
                  <w:rFonts w:ascii="Times New Roman" w:hAnsi="Times New Roman" w:cs="Times New Roman"/>
                  <w:sz w:val="24"/>
                  <w:szCs w:val="24"/>
                </w:rPr>
                <w:t xml:space="preserve">Mengoptimalkan Blog dan Social Media </w:t>
              </w:r>
              <w:r w:rsidR="002D07D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u</w:t>
              </w:r>
              <w:r w:rsidR="002D07DB" w:rsidRPr="00691511">
                <w:rPr>
                  <w:rFonts w:ascii="Times New Roman" w:hAnsi="Times New Roman" w:cs="Times New Roman"/>
                  <w:sz w:val="24"/>
                  <w:szCs w:val="24"/>
                </w:rPr>
                <w:t>ntuk Small Business</w:t>
              </w:r>
              <w:r w:rsidR="002D07DB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E421F8E" w14:textId="71921697" w:rsidR="002D07DB" w:rsidRPr="00A16D9B" w:rsidRDefault="002D07D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6" w:author="Khaira Dewi" w:date="2021-11-12T10:3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0ED31BF" w14:textId="0743D695" w:rsidR="007952C3" w:rsidRPr="00A16D9B" w:rsidRDefault="002D07DB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7" w:author="Khaira Dewi" w:date="2021-11-12T10:3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691511">
                <w:rPr>
                  <w:rFonts w:ascii="Times New Roman" w:hAnsi="Times New Roman" w:cs="Times New Roman"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</w:tc>
      </w:tr>
    </w:tbl>
    <w:p w14:paraId="022CAE4E" w14:textId="77777777" w:rsidR="007952C3" w:rsidRDefault="007952C3"/>
    <w:p w14:paraId="0727A9F6" w14:textId="77777777" w:rsidR="007952C3" w:rsidRDefault="007952C3"/>
    <w:p w14:paraId="17B0065F" w14:textId="77777777" w:rsidR="007952C3" w:rsidRDefault="007952C3"/>
    <w:p w14:paraId="56F11B9E" w14:textId="77777777" w:rsidR="007952C3" w:rsidRDefault="007952C3"/>
    <w:p w14:paraId="7ABD5CAE" w14:textId="77777777" w:rsidR="007952C3" w:rsidRDefault="007952C3"/>
    <w:p w14:paraId="4D9968B6" w14:textId="77777777" w:rsidR="007952C3" w:rsidRDefault="007952C3"/>
    <w:p w14:paraId="1152DE5E" w14:textId="77777777" w:rsidR="007952C3" w:rsidRDefault="007952C3"/>
    <w:p w14:paraId="3329843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aira Dewi">
    <w15:presenceInfo w15:providerId="Windows Live" w15:userId="ea3145f259227e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C0767"/>
    <w:rsid w:val="002D07DB"/>
    <w:rsid w:val="0042167F"/>
    <w:rsid w:val="005962F5"/>
    <w:rsid w:val="007952C3"/>
    <w:rsid w:val="00805423"/>
    <w:rsid w:val="0084131B"/>
    <w:rsid w:val="00924DF5"/>
    <w:rsid w:val="00A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116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0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F021-5C6B-47F0-B418-DB18C1D1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Khaira Dewi</cp:lastModifiedBy>
  <cp:revision>7</cp:revision>
  <dcterms:created xsi:type="dcterms:W3CDTF">2020-07-24T23:53:00Z</dcterms:created>
  <dcterms:modified xsi:type="dcterms:W3CDTF">2021-11-12T03:33:00Z</dcterms:modified>
</cp:coreProperties>
</file>