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Ubahlahsusunanparagraf-paragrafberikutinisehinggamenjadilebihlogisdansistematis.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7439CC" w:rsidRDefault="008C2877" w:rsidP="0062003E">
            <w:pPr>
              <w:spacing w:line="312" w:lineRule="auto"/>
              <w:jc w:val="both"/>
              <w:rPr>
                <w:rFonts w:ascii="Times New Roman" w:hAnsi="Times New Roman" w:cs="Times New Roman"/>
                <w:sz w:val="24"/>
                <w:szCs w:val="24"/>
                <w:lang w:val="en-ID"/>
                <w:rPrChange w:id="0" w:author="ACER" w:date="2021-02-22T16:20:00Z">
                  <w:rPr>
                    <w:rFonts w:ascii="Times New Roman" w:hAnsi="Times New Roman" w:cs="Times New Roman"/>
                    <w:sz w:val="24"/>
                    <w:szCs w:val="24"/>
                  </w:rPr>
                </w:rPrChange>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w:t>
            </w:r>
            <w:del w:id="1" w:author="ACER" w:date="2021-02-22T16:20:00Z">
              <w:r w:rsidRPr="00A16D9B" w:rsidDel="007439CC">
                <w:rPr>
                  <w:rFonts w:ascii="Times New Roman" w:hAnsi="Times New Roman" w:cs="Times New Roman"/>
                  <w:sz w:val="24"/>
                  <w:szCs w:val="24"/>
                </w:rPr>
                <w:delText xml:space="preserve">Michael </w:delText>
              </w:r>
            </w:del>
            <w:ins w:id="2" w:author="ACER" w:date="2021-02-22T16:20:00Z">
              <w:r w:rsidR="007439CC" w:rsidRPr="00A16D9B">
                <w:rPr>
                  <w:rFonts w:ascii="Times New Roman" w:hAnsi="Times New Roman" w:cs="Times New Roman"/>
                  <w:sz w:val="24"/>
                  <w:szCs w:val="24"/>
                </w:rPr>
                <w:t xml:space="preserve"> </w:t>
              </w:r>
            </w:ins>
            <w:r w:rsidRPr="00A16D9B">
              <w:rPr>
                <w:rFonts w:ascii="Times New Roman" w:hAnsi="Times New Roman" w:cs="Times New Roman"/>
                <w:sz w:val="24"/>
                <w:szCs w:val="24"/>
              </w:rPr>
              <w:t xml:space="preserve">Scriven dan </w:t>
            </w:r>
            <w:del w:id="3" w:author="ACER" w:date="2021-02-22T16:21:00Z">
              <w:r w:rsidRPr="00A16D9B" w:rsidDel="007439CC">
                <w:rPr>
                  <w:rFonts w:ascii="Times New Roman" w:hAnsi="Times New Roman" w:cs="Times New Roman"/>
                  <w:sz w:val="24"/>
                  <w:szCs w:val="24"/>
                </w:rPr>
                <w:delText xml:space="preserve">Richard </w:delText>
              </w:r>
            </w:del>
            <w:ins w:id="4" w:author="ACER" w:date="2021-02-22T16:21:00Z">
              <w:r w:rsidR="007439CC" w:rsidRPr="00A16D9B">
                <w:rPr>
                  <w:rFonts w:ascii="Times New Roman" w:hAnsi="Times New Roman" w:cs="Times New Roman"/>
                  <w:sz w:val="24"/>
                  <w:szCs w:val="24"/>
                </w:rPr>
                <w:t xml:space="preserve"> </w:t>
              </w:r>
            </w:ins>
            <w:r w:rsidRPr="00A16D9B">
              <w:rPr>
                <w:rFonts w:ascii="Times New Roman" w:hAnsi="Times New Roman" w:cs="Times New Roman"/>
                <w:sz w:val="24"/>
                <w:szCs w:val="24"/>
              </w:rPr>
              <w:t xml:space="preserve">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7439CC" w:rsidRDefault="008C2877" w:rsidP="0062003E">
            <w:pPr>
              <w:spacing w:line="312" w:lineRule="auto"/>
              <w:jc w:val="both"/>
              <w:rPr>
                <w:del w:id="5" w:author="ACER" w:date="2021-02-22T16:23:00Z"/>
                <w:rFonts w:ascii="Times New Roman" w:hAnsi="Times New Roman" w:cs="Times New Roman"/>
                <w:sz w:val="24"/>
                <w:szCs w:val="24"/>
              </w:rPr>
            </w:pPr>
            <w:del w:id="6" w:author="ACER" w:date="2021-02-22T16:23:00Z">
              <w:r w:rsidRPr="00A16D9B" w:rsidDel="007439CC">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7439CC">
                <w:rPr>
                  <w:rFonts w:ascii="Times New Roman" w:hAnsi="Times New Roman" w:cs="Times New Roman"/>
                  <w:b/>
                  <w:sz w:val="24"/>
                  <w:szCs w:val="24"/>
                  <w:vertAlign w:val="superscript"/>
                </w:rPr>
                <w:delText>3</w:delText>
              </w:r>
            </w:del>
          </w:p>
          <w:p w:rsidR="008C2877" w:rsidRDefault="008C2877" w:rsidP="0062003E">
            <w:pPr>
              <w:spacing w:line="312" w:lineRule="auto"/>
              <w:jc w:val="both"/>
              <w:rPr>
                <w:ins w:id="7" w:author="ACER" w:date="2021-02-22T16:23:00Z"/>
                <w:rFonts w:ascii="Times New Roman" w:hAnsi="Times New Roman" w:cs="Times New Roman"/>
                <w:sz w:val="24"/>
                <w:szCs w:val="24"/>
                <w:lang w:val="en-ID"/>
              </w:rPr>
            </w:pPr>
          </w:p>
          <w:p w:rsidR="007439CC" w:rsidRPr="007439CC" w:rsidRDefault="007439CC" w:rsidP="0062003E">
            <w:pPr>
              <w:spacing w:line="312" w:lineRule="auto"/>
              <w:jc w:val="both"/>
              <w:rPr>
                <w:rFonts w:ascii="Times New Roman" w:hAnsi="Times New Roman" w:cs="Times New Roman"/>
                <w:sz w:val="24"/>
                <w:szCs w:val="24"/>
                <w:lang w:val="en-ID"/>
                <w:rPrChange w:id="8" w:author="ACER" w:date="2021-02-22T16:23:00Z">
                  <w:rPr>
                    <w:rFonts w:ascii="Times New Roman" w:hAnsi="Times New Roman" w:cs="Times New Roman"/>
                    <w:sz w:val="24"/>
                    <w:szCs w:val="24"/>
                  </w:rPr>
                </w:rPrChange>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bookmarkStart w:id="9" w:name="_GoBack"/>
      <w:bookmarkEnd w:id="9"/>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E16" w:rsidRDefault="00D54E16" w:rsidP="00D80F46">
      <w:r>
        <w:separator/>
      </w:r>
    </w:p>
  </w:endnote>
  <w:endnote w:type="continuationSeparator" w:id="1">
    <w:p w:rsidR="00D54E16" w:rsidRDefault="00D54E16"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E16" w:rsidRDefault="00D54E16" w:rsidP="00D80F46">
      <w:r>
        <w:separator/>
      </w:r>
    </w:p>
  </w:footnote>
  <w:footnote w:type="continuationSeparator" w:id="1">
    <w:p w:rsidR="00D54E16" w:rsidRDefault="00D54E16"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80F46"/>
    <w:rsid w:val="00087455"/>
    <w:rsid w:val="0012251A"/>
    <w:rsid w:val="00184E03"/>
    <w:rsid w:val="002D5B47"/>
    <w:rsid w:val="0042167F"/>
    <w:rsid w:val="004F5D73"/>
    <w:rsid w:val="0052028E"/>
    <w:rsid w:val="007439CC"/>
    <w:rsid w:val="00771E9D"/>
    <w:rsid w:val="00854F52"/>
    <w:rsid w:val="008C2877"/>
    <w:rsid w:val="008D1AF7"/>
    <w:rsid w:val="00924DF5"/>
    <w:rsid w:val="00A16D9B"/>
    <w:rsid w:val="00A86167"/>
    <w:rsid w:val="00AF28E1"/>
    <w:rsid w:val="00D54E16"/>
    <w:rsid w:val="00D80F46"/>
    <w:rsid w:val="00EA5C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7439CC"/>
    <w:rPr>
      <w:rFonts w:ascii="Tahoma" w:hAnsi="Tahoma" w:cs="Tahoma"/>
      <w:sz w:val="16"/>
      <w:szCs w:val="16"/>
    </w:rPr>
  </w:style>
  <w:style w:type="character" w:customStyle="1" w:styleId="BalloonTextChar">
    <w:name w:val="Balloon Text Char"/>
    <w:basedOn w:val="DefaultParagraphFont"/>
    <w:link w:val="BalloonText"/>
    <w:uiPriority w:val="99"/>
    <w:semiHidden/>
    <w:rsid w:val="00743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ACER</cp:lastModifiedBy>
  <cp:revision>8</cp:revision>
  <dcterms:created xsi:type="dcterms:W3CDTF">2019-10-18T19:52:00Z</dcterms:created>
  <dcterms:modified xsi:type="dcterms:W3CDTF">2021-02-22T09:24:00Z</dcterms:modified>
</cp:coreProperties>
</file>