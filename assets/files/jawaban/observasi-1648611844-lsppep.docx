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0B46A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User" w:date="2022-03-30T10:39:00Z">
              <w:r>
                <w:t>M</w:t>
              </w:r>
            </w:ins>
            <w:del w:id="1" w:author="User" w:date="2022-03-30T10:39:00Z">
              <w:r w:rsidR="00BE098E" w:rsidDel="000B46A2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0B46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" w:author="User" w:date="2022-03-30T10:39:00Z">
              <w:r>
                <w:t>F</w:t>
              </w:r>
            </w:ins>
            <w:del w:id="3" w:author="User" w:date="2022-03-30T10:39:00Z">
              <w:r w:rsidR="00BE098E" w:rsidDel="000B46A2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0B46A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User" w:date="2022-03-30T10:39:00Z">
              <w:r>
                <w:t>K</w:t>
              </w:r>
            </w:ins>
            <w:del w:id="5" w:author="User" w:date="2022-03-30T10:39:00Z">
              <w:r w:rsidR="00BE098E" w:rsidDel="000B46A2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0B46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" w:author="User" w:date="2022-03-30T10:39:00Z">
              <w:r>
                <w:t>I</w:t>
              </w:r>
            </w:ins>
            <w:del w:id="7" w:author="User" w:date="2022-03-30T10:39:00Z">
              <w:r w:rsidR="00BE098E" w:rsidDel="000B46A2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0B46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8" w:author="User" w:date="2022-03-30T10:39:00Z">
              <w:r>
                <w:t>O</w:t>
              </w:r>
            </w:ins>
            <w:del w:id="9" w:author="User" w:date="2022-03-30T10:39:00Z">
              <w:r w:rsidR="00BE098E" w:rsidDel="000B46A2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0B46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0" w:author="User" w:date="2022-03-30T10:39:00Z">
              <w:r>
                <w:t>I</w:t>
              </w:r>
            </w:ins>
            <w:del w:id="11" w:author="User" w:date="2022-03-30T10:39:00Z">
              <w:r w:rsidR="00BE098E" w:rsidDel="000B46A2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0B46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2" w:author="User" w:date="2022-03-30T10:39:00Z">
              <w:r>
                <w:t>K</w:t>
              </w:r>
            </w:ins>
            <w:del w:id="13" w:author="User" w:date="2022-03-30T10:39:00Z">
              <w:r w:rsidR="00BE098E" w:rsidDel="000B46A2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0B46A2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14" w:author="User" w:date="2022-03-30T10:39:00Z">
              <w:r>
                <w:t>P</w:t>
              </w:r>
            </w:ins>
            <w:del w:id="15" w:author="User" w:date="2022-03-30T10:39:00Z">
              <w:r w:rsidR="00BE098E" w:rsidDel="000B46A2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0B46A2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16" w:author="User" w:date="2022-03-30T10:39:00Z">
              <w:r>
                <w:t>K</w:t>
              </w:r>
            </w:ins>
            <w:del w:id="17" w:author="User" w:date="2022-03-30T10:39:00Z">
              <w:r w:rsidR="00BE098E" w:rsidDel="000B46A2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0B46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8" w:author="User" w:date="2022-03-30T10:40:00Z">
              <w:r>
                <w:t>M</w:t>
              </w:r>
            </w:ins>
            <w:del w:id="19" w:author="User" w:date="2022-03-30T10:40:00Z">
              <w:r w:rsidR="00BE098E" w:rsidDel="000B46A2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0B46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0" w:author="User" w:date="2022-03-30T10:40:00Z">
              <w:r>
                <w:t>N</w:t>
              </w:r>
            </w:ins>
            <w:del w:id="21" w:author="User" w:date="2022-03-30T10:40:00Z">
              <w:r w:rsidR="00BE098E" w:rsidDel="000B46A2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0B46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2" w:author="User" w:date="2022-03-30T10:40:00Z">
              <w:r>
                <w:t>O</w:t>
              </w:r>
            </w:ins>
            <w:del w:id="23" w:author="User" w:date="2022-03-30T10:40:00Z">
              <w:r w:rsidR="00BE098E" w:rsidDel="000B46A2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0B46A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4" w:author="User" w:date="2022-03-30T10:40:00Z">
              <w:r>
                <w:t>P</w:t>
              </w:r>
            </w:ins>
            <w:del w:id="25" w:author="User" w:date="2022-03-30T10:40:00Z">
              <w:r w:rsidR="00BE098E" w:rsidDel="000B46A2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bookmarkStart w:id="26" w:name="_GoBack"/>
            <w:bookmarkEnd w:id="26"/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0B46A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7" w:author="User" w:date="2022-03-30T10:40:00Z">
              <w:r>
                <w:t>I</w:t>
              </w:r>
            </w:ins>
            <w:del w:id="28" w:author="User" w:date="2022-03-30T10:40:00Z">
              <w:r w:rsidR="00BE098E" w:rsidDel="000B46A2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del w:id="29" w:author="User" w:date="2022-03-30T10:41:00Z">
              <w:r w:rsidR="00BE098E" w:rsidDel="000B46A2">
                <w:delText xml:space="preserve">dalam </w:delText>
              </w:r>
            </w:del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B46A2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F5F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9D1FF-BEB9-47CA-97D2-76EEB7DA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2022-03-30T03:43:00Z</dcterms:created>
  <dcterms:modified xsi:type="dcterms:W3CDTF">2022-03-30T03:43:00Z</dcterms:modified>
</cp:coreProperties>
</file>