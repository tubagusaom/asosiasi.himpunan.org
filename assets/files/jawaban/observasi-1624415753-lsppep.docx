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757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7B0FE46" w14:textId="77777777" w:rsidR="00D80F46" w:rsidRPr="00A16D9B" w:rsidRDefault="00D80F46" w:rsidP="008D1AF7">
      <w:pPr>
        <w:pStyle w:val="ListParagraph"/>
        <w:spacing w:line="312" w:lineRule="auto"/>
        <w:rPr>
          <w:rFonts w:ascii="Times New Roman" w:hAnsi="Times New Roman" w:cs="Times New Roman"/>
          <w:sz w:val="24"/>
          <w:szCs w:val="24"/>
        </w:rPr>
      </w:pPr>
    </w:p>
    <w:p w14:paraId="1C17904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4F07E81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64ED4A5" w14:textId="77777777" w:rsidTr="0062003E">
        <w:tc>
          <w:tcPr>
            <w:tcW w:w="9350" w:type="dxa"/>
          </w:tcPr>
          <w:p w14:paraId="7D6069F6" w14:textId="77777777" w:rsidR="008C2877" w:rsidRPr="00A16D9B" w:rsidRDefault="008C2877" w:rsidP="0062003E">
            <w:pPr>
              <w:spacing w:line="312" w:lineRule="auto"/>
              <w:jc w:val="both"/>
              <w:rPr>
                <w:rFonts w:ascii="Times New Roman" w:hAnsi="Times New Roman" w:cs="Times New Roman"/>
                <w:sz w:val="24"/>
                <w:szCs w:val="24"/>
              </w:rPr>
            </w:pPr>
          </w:p>
          <w:p w14:paraId="76CE02DE"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850EC44" w14:textId="77777777" w:rsidR="008C2877" w:rsidRPr="00A16D9B" w:rsidRDefault="008C2877" w:rsidP="0062003E">
            <w:pPr>
              <w:spacing w:line="312" w:lineRule="auto"/>
              <w:jc w:val="both"/>
              <w:rPr>
                <w:rFonts w:ascii="Times New Roman" w:hAnsi="Times New Roman" w:cs="Times New Roman"/>
                <w:sz w:val="24"/>
                <w:szCs w:val="24"/>
              </w:rPr>
            </w:pPr>
          </w:p>
          <w:p w14:paraId="6A023718" w14:textId="52CF8F10" w:rsidR="002C0817" w:rsidRDefault="002C0817" w:rsidP="0062003E">
            <w:pPr>
              <w:spacing w:line="312" w:lineRule="auto"/>
              <w:jc w:val="both"/>
              <w:rPr>
                <w:ins w:id="0" w:author="Microsoft Office User" w:date="2021-06-23T09:32:00Z"/>
                <w:rFonts w:ascii="Times New Roman" w:hAnsi="Times New Roman" w:cs="Times New Roman"/>
                <w:sz w:val="24"/>
                <w:szCs w:val="24"/>
              </w:rPr>
            </w:pPr>
            <w:ins w:id="1" w:author="Microsoft Office User" w:date="2021-06-23T09:32:00Z">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ins>
          </w:p>
          <w:p w14:paraId="4ADB1C0A" w14:textId="77777777" w:rsidR="002C0817" w:rsidRDefault="002C0817" w:rsidP="0062003E">
            <w:pPr>
              <w:spacing w:line="312" w:lineRule="auto"/>
              <w:jc w:val="both"/>
              <w:rPr>
                <w:ins w:id="2" w:author="Microsoft Office User" w:date="2021-06-23T09:32:00Z"/>
                <w:rFonts w:ascii="Times New Roman" w:hAnsi="Times New Roman" w:cs="Times New Roman"/>
                <w:sz w:val="24"/>
                <w:szCs w:val="24"/>
              </w:rPr>
            </w:pPr>
          </w:p>
          <w:p w14:paraId="10AA8C40" w14:textId="72087E1D" w:rsidR="002C0817" w:rsidRDefault="002C0817" w:rsidP="0062003E">
            <w:pPr>
              <w:spacing w:line="312" w:lineRule="auto"/>
              <w:jc w:val="both"/>
              <w:rPr>
                <w:ins w:id="3" w:author="Microsoft Office User" w:date="2021-06-23T09:30:00Z"/>
                <w:rFonts w:ascii="Times New Roman" w:hAnsi="Times New Roman" w:cs="Times New Roman"/>
                <w:sz w:val="24"/>
                <w:szCs w:val="24"/>
              </w:rPr>
            </w:pPr>
            <w:ins w:id="4" w:author="Microsoft Office User" w:date="2021-06-23T09:30: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3384E304" w14:textId="5FD833D0" w:rsidR="008C2877" w:rsidRPr="00A16D9B" w:rsidDel="002C0817" w:rsidRDefault="008C2877" w:rsidP="0062003E">
            <w:pPr>
              <w:spacing w:line="312" w:lineRule="auto"/>
              <w:jc w:val="both"/>
              <w:rPr>
                <w:del w:id="5" w:author="Microsoft Office User" w:date="2021-06-23T09:32:00Z"/>
                <w:rFonts w:ascii="Times New Roman" w:hAnsi="Times New Roman" w:cs="Times New Roman"/>
                <w:sz w:val="24"/>
                <w:szCs w:val="24"/>
              </w:rPr>
            </w:pPr>
            <w:del w:id="6" w:author="Microsoft Office User" w:date="2021-06-23T09:32:00Z">
              <w:r w:rsidRPr="00A16D9B" w:rsidDel="002C0817">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2C0817">
                <w:rPr>
                  <w:rFonts w:ascii="Times New Roman" w:hAnsi="Times New Roman" w:cs="Times New Roman"/>
                  <w:b/>
                  <w:sz w:val="24"/>
                  <w:szCs w:val="24"/>
                  <w:vertAlign w:val="superscript"/>
                </w:rPr>
                <w:delText>1</w:delText>
              </w:r>
            </w:del>
          </w:p>
          <w:p w14:paraId="0C05E307" w14:textId="77777777" w:rsidR="008C2877" w:rsidRPr="00A16D9B" w:rsidRDefault="008C2877" w:rsidP="0062003E">
            <w:pPr>
              <w:spacing w:line="312" w:lineRule="auto"/>
              <w:jc w:val="both"/>
              <w:rPr>
                <w:rFonts w:ascii="Times New Roman" w:hAnsi="Times New Roman" w:cs="Times New Roman"/>
                <w:sz w:val="24"/>
                <w:szCs w:val="24"/>
              </w:rPr>
            </w:pPr>
          </w:p>
          <w:p w14:paraId="5B1DC4DC" w14:textId="27D67D2F" w:rsidR="002C0817" w:rsidRDefault="002C0817" w:rsidP="0062003E">
            <w:pPr>
              <w:spacing w:line="312" w:lineRule="auto"/>
              <w:jc w:val="both"/>
              <w:rPr>
                <w:ins w:id="7" w:author="Microsoft Office User" w:date="2021-06-23T09:33:00Z"/>
                <w:rFonts w:ascii="Times New Roman" w:hAnsi="Times New Roman" w:cs="Times New Roman"/>
                <w:sz w:val="24"/>
                <w:szCs w:val="24"/>
              </w:rPr>
            </w:pPr>
            <w:ins w:id="8" w:author="Microsoft Office User" w:date="2021-06-23T09:33: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07C83CF0" w14:textId="77777777" w:rsidR="002C0817" w:rsidRDefault="002C0817" w:rsidP="0062003E">
            <w:pPr>
              <w:spacing w:line="312" w:lineRule="auto"/>
              <w:jc w:val="both"/>
              <w:rPr>
                <w:ins w:id="9" w:author="Microsoft Office User" w:date="2021-06-23T09:33:00Z"/>
                <w:rFonts w:ascii="Times New Roman" w:hAnsi="Times New Roman" w:cs="Times New Roman"/>
                <w:sz w:val="24"/>
                <w:szCs w:val="24"/>
              </w:rPr>
            </w:pPr>
          </w:p>
          <w:p w14:paraId="58E33D76" w14:textId="6EF60D48"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w:t>
            </w:r>
            <w:ins w:id="10" w:author="Microsoft Office User" w:date="2021-06-23T09:25:00Z">
              <w:r w:rsidR="002C0817">
                <w:rPr>
                  <w:rFonts w:ascii="Times New Roman" w:hAnsi="Times New Roman" w:cs="Times New Roman"/>
                  <w:sz w:val="24"/>
                  <w:szCs w:val="24"/>
                  <w:lang w:val="en-US"/>
                </w:rPr>
                <w:t>.</w:t>
              </w:r>
            </w:ins>
            <w:ins w:id="11" w:author="Microsoft Office User" w:date="2021-06-23T09:26:00Z">
              <w:r w:rsidR="002C0817">
                <w:rPr>
                  <w:rFonts w:ascii="Times New Roman" w:hAnsi="Times New Roman" w:cs="Times New Roman"/>
                  <w:sz w:val="24"/>
                  <w:szCs w:val="24"/>
                  <w:lang w:val="en-US"/>
                </w:rPr>
                <w:t xml:space="preserve"> </w:t>
              </w:r>
            </w:ins>
            <w:del w:id="12" w:author="Microsoft Office User" w:date="2021-06-23T09:25:00Z">
              <w:r w:rsidRPr="00A16D9B" w:rsidDel="002C0817">
                <w:rPr>
                  <w:rFonts w:ascii="Times New Roman" w:hAnsi="Times New Roman" w:cs="Times New Roman"/>
                  <w:sz w:val="24"/>
                  <w:szCs w:val="24"/>
                </w:rPr>
                <w:delText>. Ada beberapa definisi yang diungkapkan oleh para ahli</w:delText>
              </w:r>
            </w:del>
            <w:proofErr w:type="spellStart"/>
            <w:ins w:id="13" w:author="Microsoft Office User" w:date="2021-06-23T09:27:00Z">
              <w:r w:rsidR="002C0817">
                <w:rPr>
                  <w:rFonts w:ascii="Times New Roman" w:hAnsi="Times New Roman" w:cs="Times New Roman"/>
                  <w:sz w:val="24"/>
                  <w:szCs w:val="24"/>
                  <w:lang w:val="en-US"/>
                </w:rPr>
                <w:t>S</w:t>
              </w:r>
            </w:ins>
            <w:ins w:id="14" w:author="Microsoft Office User" w:date="2021-06-23T09:24:00Z">
              <w:r w:rsidR="002C0817">
                <w:rPr>
                  <w:rFonts w:ascii="Times New Roman" w:hAnsi="Times New Roman" w:cs="Times New Roman"/>
                  <w:sz w:val="24"/>
                  <w:szCs w:val="24"/>
                  <w:lang w:val="en-US"/>
                </w:rPr>
                <w:t>eperti</w:t>
              </w:r>
            </w:ins>
            <w:proofErr w:type="spellEnd"/>
            <w:del w:id="15" w:author="Microsoft Office User" w:date="2021-06-23T09:24:00Z">
              <w:r w:rsidRPr="00A16D9B" w:rsidDel="002C0817">
                <w:rPr>
                  <w:rFonts w:ascii="Times New Roman" w:hAnsi="Times New Roman" w:cs="Times New Roman"/>
                  <w:sz w:val="24"/>
                  <w:szCs w:val="24"/>
                </w:rPr>
                <w:delText>.</w:delText>
              </w:r>
            </w:del>
            <w:ins w:id="16" w:author="Microsoft Office User" w:date="2021-06-23T09:34:00Z">
              <w:r w:rsidR="00662808">
                <w:rPr>
                  <w:rFonts w:ascii="Times New Roman" w:hAnsi="Times New Roman" w:cs="Times New Roman"/>
                  <w:sz w:val="24"/>
                  <w:szCs w:val="24"/>
                  <w:lang w:val="en-US"/>
                </w:rPr>
                <w:t xml:space="preserve"> </w:t>
              </w:r>
            </w:ins>
            <w:del w:id="17" w:author="Microsoft Office User" w:date="2021-06-23T09:24:00Z">
              <w:r w:rsidRPr="00A16D9B" w:rsidDel="002C0817">
                <w:rPr>
                  <w:rFonts w:ascii="Times New Roman" w:hAnsi="Times New Roman" w:cs="Times New Roman"/>
                  <w:sz w:val="24"/>
                  <w:szCs w:val="24"/>
                </w:rPr>
                <w:delText xml:space="preserve"> Michael </w:delText>
              </w:r>
            </w:del>
            <w:proofErr w:type="spellStart"/>
            <w:r w:rsidRPr="00A16D9B">
              <w:rPr>
                <w:rFonts w:ascii="Times New Roman" w:hAnsi="Times New Roman" w:cs="Times New Roman"/>
                <w:sz w:val="24"/>
                <w:szCs w:val="24"/>
              </w:rPr>
              <w:t>Scriven</w:t>
            </w:r>
            <w:proofErr w:type="spellEnd"/>
            <w:ins w:id="18" w:author="Microsoft Office User" w:date="2021-06-23T09:25:00Z">
              <w:r w:rsidR="002C0817">
                <w:rPr>
                  <w:rFonts w:ascii="Times New Roman" w:hAnsi="Times New Roman" w:cs="Times New Roman"/>
                  <w:sz w:val="24"/>
                  <w:szCs w:val="24"/>
                  <w:lang w:val="en-US"/>
                </w:rPr>
                <w:t xml:space="preserve"> &amp; </w:t>
              </w:r>
            </w:ins>
            <w:del w:id="19" w:author="Microsoft Office User" w:date="2021-06-23T09:25:00Z">
              <w:r w:rsidRPr="00A16D9B" w:rsidDel="002C0817">
                <w:rPr>
                  <w:rFonts w:ascii="Times New Roman" w:hAnsi="Times New Roman" w:cs="Times New Roman"/>
                  <w:sz w:val="24"/>
                  <w:szCs w:val="24"/>
                </w:rPr>
                <w:delText xml:space="preserve"> dan Richard </w:delText>
              </w:r>
            </w:del>
            <w:r w:rsidRPr="00A16D9B">
              <w:rPr>
                <w:rFonts w:ascii="Times New Roman" w:hAnsi="Times New Roman" w:cs="Times New Roman"/>
                <w:sz w:val="24"/>
                <w:szCs w:val="24"/>
              </w:rPr>
              <w:t xml:space="preserve">Paul (1987) </w:t>
            </w:r>
            <w:ins w:id="20" w:author="Microsoft Office User" w:date="2021-06-23T09:25:00Z">
              <w:r w:rsidR="002C0817">
                <w:rPr>
                  <w:rFonts w:ascii="Times New Roman" w:hAnsi="Times New Roman" w:cs="Times New Roman"/>
                  <w:sz w:val="24"/>
                  <w:szCs w:val="24"/>
                  <w:lang w:val="en-US"/>
                </w:rPr>
                <w:t xml:space="preserve">yang </w:t>
              </w:r>
            </w:ins>
            <w:r w:rsidRPr="00A16D9B">
              <w:rPr>
                <w:rFonts w:ascii="Times New Roman" w:hAnsi="Times New Roman" w:cs="Times New Roman"/>
                <w:sz w:val="24"/>
                <w:szCs w:val="24"/>
              </w:rPr>
              <w:t xml:space="preserve">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0B9C15E" w14:textId="7B935BD9" w:rsidR="008C2877" w:rsidRDefault="008C2877" w:rsidP="0062003E">
            <w:pPr>
              <w:spacing w:line="312" w:lineRule="auto"/>
              <w:jc w:val="both"/>
              <w:rPr>
                <w:ins w:id="21" w:author="Microsoft Office User" w:date="2021-06-23T09:28:00Z"/>
                <w:rFonts w:ascii="Times New Roman" w:hAnsi="Times New Roman" w:cs="Times New Roman"/>
                <w:sz w:val="24"/>
                <w:szCs w:val="24"/>
              </w:rPr>
            </w:pPr>
          </w:p>
          <w:p w14:paraId="4839DA0B" w14:textId="3A1A2251" w:rsidR="002C0817" w:rsidRPr="00662808" w:rsidDel="002C0817" w:rsidRDefault="00662808" w:rsidP="0062003E">
            <w:pPr>
              <w:spacing w:line="312" w:lineRule="auto"/>
              <w:jc w:val="both"/>
              <w:rPr>
                <w:del w:id="22" w:author="Microsoft Office User" w:date="2021-06-23T09:33:00Z"/>
                <w:rFonts w:ascii="Times New Roman" w:hAnsi="Times New Roman" w:cs="Times New Roman"/>
                <w:sz w:val="24"/>
                <w:szCs w:val="24"/>
                <w:lang w:val="en-US"/>
                <w:rPrChange w:id="23" w:author="Microsoft Office User" w:date="2021-06-23T09:34:00Z">
                  <w:rPr>
                    <w:del w:id="24" w:author="Microsoft Office User" w:date="2021-06-23T09:33:00Z"/>
                    <w:rFonts w:ascii="Times New Roman" w:hAnsi="Times New Roman" w:cs="Times New Roman"/>
                    <w:sz w:val="24"/>
                    <w:szCs w:val="24"/>
                  </w:rPr>
                </w:rPrChange>
              </w:rPr>
            </w:pPr>
            <w:proofErr w:type="spellStart"/>
            <w:ins w:id="25" w:author="Microsoft Office User" w:date="2021-06-23T09:34:00Z">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ins>
          </w:p>
          <w:p w14:paraId="113C0366" w14:textId="78698C41" w:rsidR="008C2877" w:rsidRPr="00A16D9B" w:rsidDel="00662808" w:rsidRDefault="002C0817" w:rsidP="0062003E">
            <w:pPr>
              <w:spacing w:line="312" w:lineRule="auto"/>
              <w:jc w:val="both"/>
              <w:rPr>
                <w:del w:id="26" w:author="Microsoft Office User" w:date="2021-06-23T09:35:00Z"/>
                <w:rFonts w:ascii="Times New Roman" w:hAnsi="Times New Roman" w:cs="Times New Roman"/>
                <w:sz w:val="24"/>
                <w:szCs w:val="24"/>
              </w:rPr>
            </w:pPr>
            <w:ins w:id="27" w:author="Microsoft Office User" w:date="2021-06-23T09:32:00Z">
              <w:r w:rsidRPr="00A16D9B">
                <w:rPr>
                  <w:rFonts w:ascii="Times New Roman" w:hAnsi="Times New Roman" w:cs="Times New Roman"/>
                  <w:sz w:val="24"/>
                  <w:szCs w:val="24"/>
                </w:rPr>
                <w:t xml:space="preserve">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del w:id="28" w:author="Microsoft Office User" w:date="2021-06-23T09:30:00Z">
              <w:r w:rsidR="008C2877" w:rsidRPr="00A16D9B" w:rsidDel="002C0817">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008C2877" w:rsidRPr="00A16D9B" w:rsidDel="002C0817">
                <w:rPr>
                  <w:rFonts w:ascii="Times New Roman" w:hAnsi="Times New Roman" w:cs="Times New Roman"/>
                  <w:b/>
                  <w:sz w:val="24"/>
                  <w:szCs w:val="24"/>
                  <w:vertAlign w:val="superscript"/>
                </w:rPr>
                <w:delText>3</w:delText>
              </w:r>
            </w:del>
          </w:p>
          <w:p w14:paraId="465B2823" w14:textId="77777777" w:rsidR="008C2877" w:rsidRPr="00A16D9B" w:rsidRDefault="008C2877" w:rsidP="0062003E">
            <w:pPr>
              <w:spacing w:line="312" w:lineRule="auto"/>
              <w:jc w:val="both"/>
              <w:rPr>
                <w:rFonts w:ascii="Times New Roman" w:hAnsi="Times New Roman" w:cs="Times New Roman"/>
                <w:sz w:val="24"/>
                <w:szCs w:val="24"/>
              </w:rPr>
            </w:pPr>
          </w:p>
          <w:p w14:paraId="321F9684" w14:textId="31CFDD0E" w:rsidR="008C2877" w:rsidRPr="00A16D9B" w:rsidDel="00662808" w:rsidRDefault="008C2877" w:rsidP="0062003E">
            <w:pPr>
              <w:spacing w:line="312" w:lineRule="auto"/>
              <w:jc w:val="both"/>
              <w:rPr>
                <w:del w:id="29" w:author="Microsoft Office User" w:date="2021-06-23T09:35:00Z"/>
                <w:rFonts w:ascii="Times New Roman" w:hAnsi="Times New Roman" w:cs="Times New Roman"/>
                <w:sz w:val="24"/>
                <w:szCs w:val="24"/>
              </w:rPr>
            </w:pPr>
            <w:del w:id="30" w:author="Microsoft Office User" w:date="2021-06-23T09:28:00Z">
              <w:r w:rsidRPr="00A16D9B" w:rsidDel="002C0817">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2C0817">
                <w:rPr>
                  <w:rFonts w:ascii="Times New Roman" w:hAnsi="Times New Roman" w:cs="Times New Roman"/>
                  <w:b/>
                  <w:sz w:val="24"/>
                  <w:szCs w:val="24"/>
                  <w:vertAlign w:val="superscript"/>
                </w:rPr>
                <w:delText>4</w:delText>
              </w:r>
            </w:del>
          </w:p>
          <w:p w14:paraId="00DE0A97" w14:textId="77777777" w:rsidR="008C2877" w:rsidRPr="00A16D9B" w:rsidRDefault="008C2877" w:rsidP="0062003E">
            <w:pPr>
              <w:spacing w:line="312" w:lineRule="auto"/>
              <w:jc w:val="both"/>
              <w:rPr>
                <w:rFonts w:ascii="Times New Roman" w:hAnsi="Times New Roman" w:cs="Times New Roman"/>
                <w:sz w:val="24"/>
                <w:szCs w:val="24"/>
              </w:rPr>
            </w:pPr>
          </w:p>
          <w:p w14:paraId="61490504" w14:textId="0F66F360" w:rsidR="008C2877" w:rsidRPr="00A16D9B" w:rsidDel="00662808" w:rsidRDefault="008C2877" w:rsidP="0062003E">
            <w:pPr>
              <w:spacing w:line="312" w:lineRule="auto"/>
              <w:jc w:val="both"/>
              <w:rPr>
                <w:del w:id="31" w:author="Microsoft Office User" w:date="2021-06-23T09:35:00Z"/>
                <w:rFonts w:ascii="Times New Roman" w:hAnsi="Times New Roman" w:cs="Times New Roman"/>
                <w:sz w:val="24"/>
                <w:szCs w:val="24"/>
              </w:rPr>
            </w:pPr>
            <w:del w:id="32" w:author="Microsoft Office User" w:date="2021-06-23T09:28:00Z">
              <w:r w:rsidRPr="00A16D9B" w:rsidDel="002C0817">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2C0817">
                <w:rPr>
                  <w:rFonts w:ascii="Times New Roman" w:hAnsi="Times New Roman" w:cs="Times New Roman"/>
                  <w:b/>
                  <w:sz w:val="24"/>
                  <w:szCs w:val="24"/>
                  <w:vertAlign w:val="superscript"/>
                </w:rPr>
                <w:delText>5</w:delText>
              </w:r>
            </w:del>
          </w:p>
          <w:p w14:paraId="49525334" w14:textId="77777777" w:rsidR="008C2877" w:rsidRPr="00A16D9B" w:rsidRDefault="008C2877" w:rsidP="0062003E">
            <w:pPr>
              <w:spacing w:line="312" w:lineRule="auto"/>
              <w:jc w:val="both"/>
              <w:rPr>
                <w:rFonts w:ascii="Times New Roman" w:hAnsi="Times New Roman" w:cs="Times New Roman"/>
                <w:sz w:val="24"/>
                <w:szCs w:val="24"/>
              </w:rPr>
            </w:pPr>
          </w:p>
        </w:tc>
      </w:tr>
    </w:tbl>
    <w:p w14:paraId="4940A737" w14:textId="77777777" w:rsidR="008C2877" w:rsidRDefault="008C2877" w:rsidP="008C2877">
      <w:pPr>
        <w:spacing w:line="312" w:lineRule="auto"/>
        <w:rPr>
          <w:rFonts w:ascii="Times New Roman" w:hAnsi="Times New Roman" w:cs="Times New Roman"/>
          <w:sz w:val="24"/>
          <w:szCs w:val="24"/>
        </w:rPr>
      </w:pPr>
    </w:p>
    <w:p w14:paraId="505BCAC3" w14:textId="77777777" w:rsidR="008C2877" w:rsidRPr="00A16D9B" w:rsidRDefault="008C2877" w:rsidP="008C2877">
      <w:pPr>
        <w:spacing w:line="312" w:lineRule="auto"/>
        <w:rPr>
          <w:rFonts w:ascii="Times New Roman" w:hAnsi="Times New Roman" w:cs="Times New Roman"/>
          <w:sz w:val="24"/>
          <w:szCs w:val="24"/>
        </w:rPr>
      </w:pPr>
    </w:p>
    <w:p w14:paraId="6C7E7640" w14:textId="77777777" w:rsidR="008D1AF7" w:rsidRDefault="008D1AF7" w:rsidP="008D1AF7">
      <w:pPr>
        <w:pStyle w:val="ListParagraph"/>
        <w:spacing w:line="312" w:lineRule="auto"/>
        <w:rPr>
          <w:rFonts w:ascii="Times New Roman" w:hAnsi="Times New Roman" w:cs="Times New Roman"/>
          <w:sz w:val="24"/>
          <w:szCs w:val="24"/>
        </w:rPr>
      </w:pPr>
    </w:p>
    <w:p w14:paraId="4A8B662B" w14:textId="77777777" w:rsidR="008D1AF7" w:rsidRDefault="008D1AF7" w:rsidP="008D1AF7">
      <w:pPr>
        <w:pStyle w:val="ListParagraph"/>
        <w:spacing w:line="312" w:lineRule="auto"/>
        <w:rPr>
          <w:rFonts w:ascii="Times New Roman" w:hAnsi="Times New Roman" w:cs="Times New Roman"/>
          <w:sz w:val="24"/>
          <w:szCs w:val="24"/>
        </w:rPr>
      </w:pPr>
    </w:p>
    <w:p w14:paraId="60DB4F45" w14:textId="77777777" w:rsidR="008D1AF7" w:rsidRDefault="008D1AF7" w:rsidP="008D1AF7">
      <w:pPr>
        <w:pStyle w:val="ListParagraph"/>
        <w:spacing w:line="312" w:lineRule="auto"/>
        <w:rPr>
          <w:rFonts w:ascii="Times New Roman" w:hAnsi="Times New Roman" w:cs="Times New Roman"/>
          <w:sz w:val="24"/>
          <w:szCs w:val="24"/>
        </w:rPr>
      </w:pPr>
    </w:p>
    <w:p w14:paraId="587CE720" w14:textId="77777777" w:rsidR="008D1AF7" w:rsidRDefault="008D1AF7" w:rsidP="008D1AF7">
      <w:pPr>
        <w:pStyle w:val="ListParagraph"/>
        <w:spacing w:line="312" w:lineRule="auto"/>
        <w:rPr>
          <w:rFonts w:ascii="Times New Roman" w:hAnsi="Times New Roman" w:cs="Times New Roman"/>
          <w:sz w:val="24"/>
          <w:szCs w:val="24"/>
        </w:rPr>
      </w:pPr>
    </w:p>
    <w:p w14:paraId="4ABBA764" w14:textId="77777777" w:rsidR="008D1AF7" w:rsidRPr="00A16D9B" w:rsidRDefault="008D1AF7" w:rsidP="008D1AF7">
      <w:pPr>
        <w:pStyle w:val="ListParagraph"/>
        <w:spacing w:line="312" w:lineRule="auto"/>
        <w:rPr>
          <w:rFonts w:ascii="Times New Roman" w:hAnsi="Times New Roman" w:cs="Times New Roman"/>
          <w:sz w:val="24"/>
          <w:szCs w:val="24"/>
        </w:rPr>
      </w:pPr>
    </w:p>
    <w:p w14:paraId="1C118F55" w14:textId="77777777" w:rsidR="00D80F46" w:rsidRPr="00A16D9B" w:rsidRDefault="00D80F46" w:rsidP="008D1AF7">
      <w:pPr>
        <w:spacing w:line="312" w:lineRule="auto"/>
        <w:rPr>
          <w:rFonts w:ascii="Times New Roman" w:hAnsi="Times New Roman" w:cs="Times New Roman"/>
          <w:sz w:val="24"/>
          <w:szCs w:val="24"/>
        </w:rPr>
      </w:pPr>
    </w:p>
    <w:p w14:paraId="68B467D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C77BA" w14:textId="77777777" w:rsidR="00EB2690" w:rsidRDefault="00EB2690" w:rsidP="00D80F46">
      <w:r>
        <w:separator/>
      </w:r>
    </w:p>
  </w:endnote>
  <w:endnote w:type="continuationSeparator" w:id="0">
    <w:p w14:paraId="58FDEB89" w14:textId="77777777" w:rsidR="00EB2690" w:rsidRDefault="00EB269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8CFC6" w14:textId="77777777" w:rsidR="00D80F46" w:rsidRDefault="00D80F46">
    <w:pPr>
      <w:pStyle w:val="Footer"/>
    </w:pPr>
    <w:r>
      <w:t>CLO-4</w:t>
    </w:r>
  </w:p>
  <w:p w14:paraId="0A27957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14A72" w14:textId="77777777" w:rsidR="00EB2690" w:rsidRDefault="00EB2690" w:rsidP="00D80F46">
      <w:r>
        <w:separator/>
      </w:r>
    </w:p>
  </w:footnote>
  <w:footnote w:type="continuationSeparator" w:id="0">
    <w:p w14:paraId="0AC63AE2" w14:textId="77777777" w:rsidR="00EB2690" w:rsidRDefault="00EB269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C0817"/>
    <w:rsid w:val="002D5B47"/>
    <w:rsid w:val="0042167F"/>
    <w:rsid w:val="004F5D73"/>
    <w:rsid w:val="0052028E"/>
    <w:rsid w:val="00662808"/>
    <w:rsid w:val="00771E9D"/>
    <w:rsid w:val="00854F52"/>
    <w:rsid w:val="008C2877"/>
    <w:rsid w:val="008D1AF7"/>
    <w:rsid w:val="00924DF5"/>
    <w:rsid w:val="00A16D9B"/>
    <w:rsid w:val="00A86167"/>
    <w:rsid w:val="00AF28E1"/>
    <w:rsid w:val="00D80F46"/>
    <w:rsid w:val="00E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2BC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2</cp:revision>
  <dcterms:created xsi:type="dcterms:W3CDTF">2021-06-23T02:35:00Z</dcterms:created>
  <dcterms:modified xsi:type="dcterms:W3CDTF">2021-06-23T02:35:00Z</dcterms:modified>
</cp:coreProperties>
</file>