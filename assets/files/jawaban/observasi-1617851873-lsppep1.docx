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0F9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A97F44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2838BF5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  <w:bookmarkStart w:id="0" w:name="_GoBack"/>
      <w:bookmarkEnd w:id="0"/>
    </w:p>
    <w:p w14:paraId="2B9CFE03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6F9A976" w14:textId="77777777" w:rsidTr="00D810B0">
        <w:tc>
          <w:tcPr>
            <w:tcW w:w="9350" w:type="dxa"/>
          </w:tcPr>
          <w:p w14:paraId="40C981E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A037E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02B4BA9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5EC38" w14:textId="77777777" w:rsidR="00D80F46" w:rsidRPr="00A16D9B" w:rsidDel="00A85107" w:rsidRDefault="00A85107" w:rsidP="00A85107">
            <w:pPr>
              <w:spacing w:line="312" w:lineRule="auto"/>
              <w:jc w:val="both"/>
              <w:rPr>
                <w:del w:id="1" w:author="ARIF WIDODO" w:date="2021-04-08T09:59:00Z"/>
                <w:rFonts w:ascii="Times New Roman" w:hAnsi="Times New Roman" w:cs="Times New Roman"/>
                <w:sz w:val="24"/>
                <w:szCs w:val="24"/>
              </w:rPr>
            </w:pPr>
            <w:ins w:id="2" w:author="ARIF WIDODO" w:date="2021-04-08T09:5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  </w:t>
              </w:r>
            </w:ins>
            <w:commentRangeStart w:id="3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Alhamdulillah,</w:t>
            </w:r>
            <w:commentRangeEnd w:id="3"/>
            <w:r>
              <w:rPr>
                <w:rStyle w:val="CommentReference"/>
                <w:lang w:val="en-US"/>
              </w:rPr>
              <w:commentReference w:id="3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segala  puji  bagi  Allah  yang  telah  memberikan  segala  bimbingan-Nya  kepada penulis untuk menyelesaikan buku praktikum Jaringan Komputer ini. </w:t>
            </w:r>
            <w:commentRangeStart w:id="4"/>
          </w:p>
          <w:commentRangeEnd w:id="4"/>
          <w:p w14:paraId="63240C3E" w14:textId="77777777" w:rsidR="00D80F46" w:rsidRPr="00A16D9B" w:rsidDel="00A85107" w:rsidRDefault="00A85107" w:rsidP="00A85107">
            <w:pPr>
              <w:spacing w:line="312" w:lineRule="auto"/>
              <w:jc w:val="both"/>
              <w:rPr>
                <w:del w:id="5" w:author="ARIF WIDODO" w:date="2021-04-08T09:59:00Z"/>
                <w:rFonts w:ascii="Times New Roman" w:hAnsi="Times New Roman" w:cs="Times New Roman"/>
                <w:sz w:val="24"/>
                <w:szCs w:val="24"/>
              </w:rPr>
            </w:pPr>
            <w:del w:id="6" w:author="ARIF WIDODO" w:date="2021-04-08T09:59:00Z">
              <w:r w:rsidDel="00A85107">
                <w:rPr>
                  <w:rStyle w:val="CommentReference"/>
                  <w:lang w:val="en-US"/>
                </w:rPr>
                <w:commentReference w:id="4"/>
              </w:r>
            </w:del>
          </w:p>
          <w:p w14:paraId="78F6869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r w:rsidRPr="00A85107">
              <w:rPr>
                <w:rFonts w:ascii="Times New Roman" w:hAnsi="Times New Roman" w:cs="Times New Roman"/>
                <w:i/>
                <w:sz w:val="24"/>
                <w:szCs w:val="24"/>
                <w:rPrChange w:id="7" w:author="ARIF WIDODO" w:date="2021-04-08T09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A85107">
              <w:rPr>
                <w:rFonts w:ascii="Times New Roman" w:hAnsi="Times New Roman" w:cs="Times New Roman"/>
                <w:i/>
                <w:sz w:val="24"/>
                <w:szCs w:val="24"/>
                <w:rPrChange w:id="8" w:author="ARIF WIDODO" w:date="2021-04-08T09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Linux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sampai dengan membangun internet server yang meliputi </w:t>
            </w:r>
            <w:commentRangeStart w:id="9"/>
            <w:r w:rsidRPr="00A85107">
              <w:rPr>
                <w:rFonts w:ascii="Times New Roman" w:hAnsi="Times New Roman" w:cs="Times New Roman"/>
                <w:i/>
                <w:sz w:val="24"/>
                <w:szCs w:val="24"/>
                <w:rPrChange w:id="10" w:author="ARIF WIDODO" w:date="2021-04-08T09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server, DNS server, web server,  proxy  server,</w:t>
            </w:r>
            <w:commentRangeEnd w:id="9"/>
            <w:r w:rsidR="00A85107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  Selain  itu  buku  praktikum  Jaringan  Komputer  ini  dapat digunakan sebagai panduan bagi mahasiswa saat melaksanakan praktikum tersebut. </w:t>
            </w:r>
          </w:p>
          <w:p w14:paraId="2495D6BA" w14:textId="77777777" w:rsidR="00D80F46" w:rsidRPr="00A85107" w:rsidDel="00A85107" w:rsidRDefault="00A85107" w:rsidP="008D1AF7">
            <w:pPr>
              <w:spacing w:line="312" w:lineRule="auto"/>
              <w:jc w:val="both"/>
              <w:rPr>
                <w:del w:id="11" w:author="ARIF WIDODO" w:date="2021-04-08T09:58:00Z"/>
                <w:rFonts w:ascii="Times New Roman" w:hAnsi="Times New Roman" w:cs="Times New Roman"/>
                <w:sz w:val="24"/>
                <w:szCs w:val="24"/>
                <w:lang w:val="en-US"/>
                <w:rPrChange w:id="12" w:author="ARIF WIDODO" w:date="2021-04-08T09:59:00Z">
                  <w:rPr>
                    <w:del w:id="13" w:author="ARIF WIDODO" w:date="2021-04-08T09:58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4" w:author="ARIF WIDODO" w:date="2021-04-08T09:5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   </w:t>
              </w:r>
            </w:ins>
          </w:p>
          <w:p w14:paraId="235B53E5" w14:textId="77777777" w:rsidR="00D80F46" w:rsidRPr="00A16D9B" w:rsidDel="00A85107" w:rsidRDefault="00D80F46" w:rsidP="008D1AF7">
            <w:pPr>
              <w:spacing w:line="312" w:lineRule="auto"/>
              <w:jc w:val="both"/>
              <w:rPr>
                <w:del w:id="15" w:author="ARIF WIDODO" w:date="2021-04-08T09:59:00Z"/>
                <w:rFonts w:ascii="Times New Roman" w:hAnsi="Times New Roman" w:cs="Times New Roman"/>
                <w:sz w:val="24"/>
                <w:szCs w:val="24"/>
              </w:rPr>
            </w:pPr>
            <w:commentRangeStart w:id="1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commentRangeEnd w:id="16"/>
            <w:r w:rsidR="00A85107">
              <w:rPr>
                <w:rStyle w:val="CommentReference"/>
                <w:lang w:val="en-US"/>
              </w:rPr>
              <w:commentReference w:id="1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menyadari  bahwa  buku  ini  jauh  dari  sempurna,  oleh  karena  itu  penulis  akan  memperbaikinya  secara  berkala.Saran  dan  kritik  untuk  perbaikan  buku  ini  sangat  kami  harapkan.  </w:t>
            </w:r>
          </w:p>
          <w:p w14:paraId="01AE461F" w14:textId="77777777" w:rsidR="00D80F46" w:rsidRPr="00A16D9B" w:rsidDel="00A85107" w:rsidRDefault="00D80F46" w:rsidP="008D1AF7">
            <w:pPr>
              <w:spacing w:line="312" w:lineRule="auto"/>
              <w:jc w:val="both"/>
              <w:rPr>
                <w:del w:id="17" w:author="ARIF WIDODO" w:date="2021-04-08T09:59:00Z"/>
                <w:rFonts w:ascii="Times New Roman" w:hAnsi="Times New Roman" w:cs="Times New Roman"/>
                <w:sz w:val="24"/>
                <w:szCs w:val="24"/>
              </w:rPr>
            </w:pPr>
          </w:p>
          <w:p w14:paraId="15C4C32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</w:t>
            </w:r>
            <w:commentRangeEnd w:id="18"/>
            <w:r w:rsidR="00A85107">
              <w:rPr>
                <w:rStyle w:val="CommentReference"/>
                <w:lang w:val="en-US"/>
              </w:rPr>
              <w:commentReference w:id="1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kuliah  Jaringan Komputer. Amin. </w:t>
            </w:r>
          </w:p>
          <w:p w14:paraId="387F188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D5C8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D3333D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005934C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B409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A85107" w:rsidRPr="00A16D9B" w14:paraId="327330D2" w14:textId="77777777" w:rsidTr="00D810B0">
        <w:trPr>
          <w:ins w:id="19" w:author="ARIF WIDODO" w:date="2021-04-08T09:59:00Z"/>
        </w:trPr>
        <w:tc>
          <w:tcPr>
            <w:tcW w:w="9350" w:type="dxa"/>
          </w:tcPr>
          <w:p w14:paraId="42E6FC8B" w14:textId="77777777" w:rsidR="00A85107" w:rsidRPr="00A16D9B" w:rsidRDefault="00A85107" w:rsidP="008D1AF7">
            <w:pPr>
              <w:spacing w:line="312" w:lineRule="auto"/>
              <w:rPr>
                <w:ins w:id="20" w:author="ARIF WIDODO" w:date="2021-04-08T09:59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24B75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9A5049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206C58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8D4B10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98ED8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FDC470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09DB73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8B0442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92F502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RIF WIDODO" w:date="2021-04-08T09:53:00Z" w:initials="AW">
    <w:p w14:paraId="7421D62F" w14:textId="77777777" w:rsidR="00A85107" w:rsidRDefault="00A85107">
      <w:pPr>
        <w:pStyle w:val="CommentText"/>
      </w:pPr>
      <w:r>
        <w:rPr>
          <w:rStyle w:val="CommentReference"/>
        </w:rPr>
        <w:annotationRef/>
      </w:r>
      <w:proofErr w:type="spellStart"/>
      <w:r>
        <w:t>Awal</w:t>
      </w:r>
      <w:proofErr w:type="spellEnd"/>
      <w:r>
        <w:t xml:space="preserve"> 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mestimya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kekanan</w:t>
      </w:r>
      <w:proofErr w:type="spellEnd"/>
    </w:p>
  </w:comment>
  <w:comment w:id="4" w:author="ARIF WIDODO" w:date="2021-04-08T09:54:00Z" w:initials="AW">
    <w:p w14:paraId="5122CC59" w14:textId="77777777" w:rsidR="00A85107" w:rsidRDefault="00A85107">
      <w:pPr>
        <w:pStyle w:val="CommentText"/>
      </w:pPr>
      <w:r>
        <w:rPr>
          <w:rStyle w:val="CommentReference"/>
        </w:rPr>
        <w:annotationRef/>
      </w:r>
      <w:proofErr w:type="spellStart"/>
      <w:r>
        <w:t>Satu</w:t>
      </w:r>
      <w:proofErr w:type="spellEnd"/>
      <w:r>
        <w:t xml:space="preserve"> 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berikutnya</w:t>
      </w:r>
      <w:proofErr w:type="spellEnd"/>
    </w:p>
  </w:comment>
  <w:comment w:id="9" w:author="ARIF WIDODO" w:date="2021-04-08T09:57:00Z" w:initials="AW">
    <w:p w14:paraId="3F06552A" w14:textId="77777777" w:rsidR="00A85107" w:rsidRDefault="00A85107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miring / </w:t>
      </w:r>
      <w:proofErr w:type="spellStart"/>
      <w:r>
        <w:t>itlatyc</w:t>
      </w:r>
      <w:proofErr w:type="spellEnd"/>
    </w:p>
  </w:comment>
  <w:comment w:id="16" w:author="ARIF WIDODO" w:date="2021-04-08T09:58:00Z" w:initials="AW">
    <w:p w14:paraId="70FDF622" w14:textId="77777777" w:rsidR="00A85107" w:rsidRDefault="00A85107">
      <w:pPr>
        <w:pStyle w:val="CommentText"/>
      </w:pPr>
      <w:r>
        <w:rPr>
          <w:rStyle w:val="CommentReference"/>
        </w:rPr>
        <w:annotationRef/>
      </w:r>
      <w:proofErr w:type="spellStart"/>
      <w:r>
        <w:t>Awal</w:t>
      </w:r>
      <w:proofErr w:type="spellEnd"/>
      <w:r>
        <w:t xml:space="preserve"> 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kekanan</w:t>
      </w:r>
      <w:proofErr w:type="spellEnd"/>
    </w:p>
    <w:p w14:paraId="59D87A4D" w14:textId="77777777" w:rsidR="00A85107" w:rsidRDefault="00A85107">
      <w:pPr>
        <w:pStyle w:val="CommentText"/>
      </w:pPr>
    </w:p>
  </w:comment>
  <w:comment w:id="18" w:author="ARIF WIDODO" w:date="2021-04-08T10:00:00Z" w:initials="AW">
    <w:p w14:paraId="60D8B0DD" w14:textId="77777777" w:rsidR="00A85107" w:rsidRDefault="00A85107">
      <w:pPr>
        <w:pStyle w:val="CommentText"/>
      </w:pPr>
      <w:r>
        <w:rPr>
          <w:rStyle w:val="CommentReference"/>
        </w:rPr>
        <w:annotationRef/>
      </w:r>
      <w:proofErr w:type="spellStart"/>
      <w:r>
        <w:t>Satu</w:t>
      </w:r>
      <w:proofErr w:type="spellEnd"/>
      <w:r>
        <w:t xml:space="preserve"> </w:t>
      </w:r>
      <w:proofErr w:type="spellStart"/>
      <w:r>
        <w:t>ainea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21D62F" w15:done="0"/>
  <w15:commentEx w15:paraId="5122CC59" w15:done="0"/>
  <w15:commentEx w15:paraId="3F06552A" w15:done="0"/>
  <w15:commentEx w15:paraId="59D87A4D" w15:done="0"/>
  <w15:commentEx w15:paraId="60D8B0D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1A442" w14:textId="77777777" w:rsidR="00EB3935" w:rsidRDefault="00EB3935" w:rsidP="00D80F46">
      <w:r>
        <w:separator/>
      </w:r>
    </w:p>
  </w:endnote>
  <w:endnote w:type="continuationSeparator" w:id="0">
    <w:p w14:paraId="57FCC894" w14:textId="77777777" w:rsidR="00EB3935" w:rsidRDefault="00EB393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D07AB" w14:textId="77777777" w:rsidR="00D80F46" w:rsidRDefault="00D80F46">
    <w:pPr>
      <w:pStyle w:val="Footer"/>
    </w:pPr>
    <w:r>
      <w:t>CLO-4</w:t>
    </w:r>
  </w:p>
  <w:p w14:paraId="7ACBF94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9B90A" w14:textId="77777777" w:rsidR="00EB3935" w:rsidRDefault="00EB3935" w:rsidP="00D80F46">
      <w:r>
        <w:separator/>
      </w:r>
    </w:p>
  </w:footnote>
  <w:footnote w:type="continuationSeparator" w:id="0">
    <w:p w14:paraId="61A54E8B" w14:textId="77777777" w:rsidR="00EB3935" w:rsidRDefault="00EB393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IF WIDODO">
    <w15:presenceInfo w15:providerId="None" w15:userId="ARIF WIDO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5107"/>
    <w:rsid w:val="00A86167"/>
    <w:rsid w:val="00AF28E1"/>
    <w:rsid w:val="00D80F46"/>
    <w:rsid w:val="00E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AC64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A85107"/>
  </w:style>
  <w:style w:type="character" w:styleId="CommentReference">
    <w:name w:val="annotation reference"/>
    <w:basedOn w:val="DefaultParagraphFont"/>
    <w:uiPriority w:val="99"/>
    <w:semiHidden/>
    <w:unhideWhenUsed/>
    <w:rsid w:val="00A85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1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1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1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WIDODO</cp:lastModifiedBy>
  <cp:revision>2</cp:revision>
  <dcterms:created xsi:type="dcterms:W3CDTF">2021-04-08T03:01:00Z</dcterms:created>
  <dcterms:modified xsi:type="dcterms:W3CDTF">2021-04-08T03:01:00Z</dcterms:modified>
</cp:coreProperties>
</file>