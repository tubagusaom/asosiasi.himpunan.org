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ED3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1E53D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821D9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2B516B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8348E65" w14:textId="77777777" w:rsidR="00927764" w:rsidRPr="0094076B" w:rsidRDefault="00927764" w:rsidP="00927764">
      <w:pPr>
        <w:rPr>
          <w:rFonts w:ascii="Cambria" w:hAnsi="Cambria"/>
        </w:rPr>
      </w:pPr>
    </w:p>
    <w:p w14:paraId="0347898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6A744C98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AAB5EC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FB07DE9" wp14:editId="30DB482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D6E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6C52BBF" w14:textId="28577C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</w:t>
      </w:r>
      <w:ins w:id="0" w:author="Aisya Bella" w:date="2021-04-28T09:46:00Z">
        <w:r w:rsidR="001903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tapi</w:t>
        </w:r>
      </w:ins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" w:author="Aisya Bella" w:date="2021-04-28T09:46:00Z">
        <w:r w:rsidRPr="00C50A1E" w:rsidDel="001903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proofErr w:type="spellStart"/>
      <w:ins w:id="2" w:author="Aisya Bella" w:date="2021-04-28T09:46:00Z">
        <w:r w:rsidR="001903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3" w:author="Aisya Bella" w:date="2021-04-28T09:47:00Z">
        <w:r w:rsidR="001903E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652C1CB8" w14:textId="225D09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" w:author="Aisya Bella" w:date="2021-04-28T09:47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Aisya Bella" w:date="2021-04-28T09:47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ins w:id="6" w:author="Aisya Bella" w:date="2021-04-28T09:47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luar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biasa</w:t>
        </w:r>
        <w:proofErr w:type="spellEnd"/>
        <w:r w:rsidR="001903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7" w:author="Aisya Bella" w:date="2021-04-28T09:47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8" w:author="Aisya Bella" w:date="2021-04-28T09:47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56B2FB" w14:textId="22467B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del w:id="9" w:author="Aisya Bella" w:date="2021-04-28T09:47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 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10" w:author="Aisya Bella" w:date="2021-04-28T09:47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11" w:author="Aisya Bella" w:date="2021-04-28T09:47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Aisya Bella" w:date="2021-04-28T09:48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di Indonesia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ins w:id="13" w:author="Aisya Bella" w:date="2021-04-28T09:48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di Indonesia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4" w:author="Aisya Bella" w:date="2021-04-28T09:48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D35DA" w14:textId="6986CB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isya Bella" w:date="2021-04-28T09:48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6" w:author="Aisya Bella" w:date="2021-04-28T09:48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Aisya Bella" w:date="2021-04-28T09:48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18" w:author="Aisya Bella" w:date="2021-04-28T09:48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9" w:author="Aisya Bella" w:date="2021-04-28T09:48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</w:ins>
      <w:proofErr w:type="spellEnd"/>
      <w:del w:id="20" w:author="Aisya Bella" w:date="2021-04-28T09:48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21" w:author="Aisya Bella" w:date="2021-04-28T09:49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</w:ins>
      <w:proofErr w:type="spellEnd"/>
      <w:del w:id="22" w:author="Aisya Bella" w:date="2021-04-28T09:49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isya Bella" w:date="2021-04-28T09:49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Soal</w:delText>
        </w:r>
      </w:del>
      <w:proofErr w:type="spellStart"/>
      <w:ins w:id="24" w:author="Aisya Bella" w:date="2021-04-28T09:49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persoalan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5" w:author="Aisya Bella" w:date="2021-04-28T09:49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ins w:id="26" w:author="Aisya Bella" w:date="2021-04-28T09:49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Benar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Aisya Bella" w:date="2021-04-28T09:49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Aisya Bella" w:date="2021-04-28T09:49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9" w:author="Aisya Bella" w:date="2021-04-28T09:49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proofErr w:type="spellStart"/>
      <w:ins w:id="30" w:author="Aisya Bella" w:date="2021-04-28T09:49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Bagaimana</w:t>
        </w:r>
        <w:proofErr w:type="spellEnd"/>
        <w:r w:rsidR="001903E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Aisya Bella" w:date="2021-04-28T09:49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A7D0E6" w14:textId="40EDFB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Aisya Bella" w:date="2021-04-28T09:50:00Z">
        <w:r w:rsidDel="001903EA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proofErr w:type="spellStart"/>
      <w:ins w:id="33" w:author="Aisya Bella" w:date="2021-04-28T09:50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05E631" w14:textId="5C0C4B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34" w:author="Aisya Bella" w:date="2021-04-28T09:50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asyik</w:delText>
        </w:r>
      </w:del>
      <w:proofErr w:type="spellStart"/>
      <w:ins w:id="35" w:author="Aisya Bella" w:date="2021-04-28T09:50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del w:id="36" w:author="Aisya Bella" w:date="2021-04-28T09:50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7" w:author="Aisya Bella" w:date="2021-04-28T09:50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Aisya Bella" w:date="2021-04-28T09:50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39" w:author="Aisya Bella" w:date="2021-04-28T09:50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isya Bella" w:date="2021-04-28T09:50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proofErr w:type="spellStart"/>
      <w:ins w:id="41" w:author="Aisya Bella" w:date="2021-04-28T09:50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5CA917" w14:textId="5C3486D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del w:id="42" w:author="Aisya Bella" w:date="2021-04-28T09:51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Aisya Bella" w:date="2021-04-28T09:51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ins w:id="44" w:author="Aisya Bella" w:date="2021-04-28T09:51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45" w:author="Aisya Bella" w:date="2021-04-28T09:51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bungkus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46" w:author="Aisya Bella" w:date="2021-04-28T09:51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langsung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7" w:author="Aisya Bella" w:date="2021-04-28T09:51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48" w:author="Aisya Bella" w:date="2021-04-28T09:51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9" w:author="Aisya Bella" w:date="2021-04-28T09:51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07CF8F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B497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26CCC5" w14:textId="5A081D8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50" w:author="Aisya Bella" w:date="2021-04-28T09:52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51" w:author="Aisya Bella" w:date="2021-04-28T09:53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2" w:author="Aisya Bella" w:date="2021-04-28T09:53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4A8A8585" w14:textId="01D6E5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</w:t>
      </w:r>
      <w:del w:id="53" w:author="Aisya Bella" w:date="2021-04-28T09:53:00Z">
        <w:r w:rsidRPr="00C50A1E" w:rsidDel="001903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Bisa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54" w:author="Aisya Bella" w:date="2021-04-28T09:53:00Z">
        <w:r w:rsidRPr="00C50A1E" w:rsidDel="001903E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Aisya Bella" w:date="2021-04-28T09:53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saja. Ya, ini soal</w:delText>
        </w:r>
      </w:del>
      <w:proofErr w:type="spellStart"/>
      <w:ins w:id="56" w:author="Aisya Bella" w:date="2021-04-28T09:53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Aisya Bella" w:date="2021-04-28T09:53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58" w:author="Aisya Bella" w:date="2021-04-28T09:53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59" w:author="Aisya Bella" w:date="2021-04-28T09:53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proofErr w:type="spellEnd"/>
      <w:del w:id="60" w:author="Aisya Bella" w:date="2021-04-28T09:53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1" w:author="Aisya Bella" w:date="2021-04-28T09:54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3F3125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62" w:author="Aisya Bella" w:date="2021-04-28T09:54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6AD082" w14:textId="54DCEA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63" w:author="Aisya Bella" w:date="2021-04-28T09:54:00Z">
        <w:r w:rsidDel="001903EA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proofErr w:type="spellStart"/>
      <w:ins w:id="64" w:author="Aisya Bella" w:date="2021-04-28T09:54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65" w:author="Aisya Bella" w:date="2021-04-28T09:54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66" w:author="Aisya Bella" w:date="2021-04-28T09:54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67" w:author="Aisya Bella" w:date="2021-04-28T09:54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Aisya Bella" w:date="2021-04-28T09:54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hendak</w:t>
        </w:r>
      </w:ins>
      <w:proofErr w:type="spellEnd"/>
      <w:del w:id="69" w:author="Aisya Bella" w:date="2021-04-28T09:54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berkali-kali</w:t>
      </w:r>
      <w:del w:id="70" w:author="Aisya Bella" w:date="2021-04-28T09:54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71" w:author="Aisya Bella" w:date="2021-04-28T09:54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da</w:t>
        </w:r>
      </w:ins>
      <w:ins w:id="72" w:author="Aisya Bella" w:date="2021-04-28T09:55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n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terkesan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E03CA" w14:textId="48B421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73" w:author="Aisya Bella" w:date="2021-04-28T09:55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4" w:author="Aisya Bella" w:date="2021-04-28T09:55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75" w:author="Aisya Bella" w:date="2021-04-28T09:55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76" w:author="Aisya Bella" w:date="2021-04-28T09:55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seringkali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7" w:author="Aisya Bella" w:date="2021-04-28T09:55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78" w:author="Aisya Bella" w:date="2021-04-28T09:55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79" w:author="Aisya Bella" w:date="2021-04-28T09:55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0" w:author="Aisya Bella" w:date="2021-04-28T09:55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dipikirkan</w:t>
        </w:r>
        <w:proofErr w:type="spellEnd"/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81" w:author="Aisya Bella" w:date="2021-04-28T09:55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2" w:author="Aisya Bella" w:date="2021-04-28T09:55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197419D4" w14:textId="7259B30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ins w:id="83" w:author="Aisya Bella" w:date="2021-04-28T09:56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</w:ins>
      <w:proofErr w:type="spellEnd"/>
      <w:del w:id="84" w:author="Aisya Bella" w:date="2021-04-28T09:56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del w:id="85" w:author="Aisya Bella" w:date="2021-04-28T09:55:00Z">
        <w:r w:rsidRPr="00C50A1E" w:rsidDel="001903EA">
          <w:rPr>
            <w:rFonts w:ascii="Times New Roman" w:eastAsia="Times New Roman" w:hAnsi="Times New Roman" w:cs="Times New Roman"/>
            <w:sz w:val="24"/>
            <w:szCs w:val="24"/>
          </w:rPr>
          <w:delText xml:space="preserve">eh, </w:delText>
        </w:r>
      </w:del>
      <w:ins w:id="86" w:author="Aisya Bella" w:date="2021-04-28T09:56:00Z">
        <w:r w:rsidR="001903E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del w:id="87" w:author="Aisya Bella" w:date="2021-04-28T09:56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 xml:space="preserve"> 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88" w:author="Aisya Bella" w:date="2021-04-28T09:56:00Z"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9" w:author="Aisya Bella" w:date="2021-04-28T09:56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proofErr w:type="spellStart"/>
      <w:ins w:id="90" w:author="Aisya Bella" w:date="2021-04-28T09:56:00Z">
        <w:r w:rsidR="008B3140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1" w:author="Aisya Bella" w:date="2021-04-28T09:56:00Z"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agar </w:t>
        </w:r>
        <w:proofErr w:type="spellStart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2" w:author="Aisya Bella" w:date="2021-04-28T09:56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del w:id="93" w:author="Aisya Bella" w:date="2021-04-28T09:56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dia</w:t>
      </w:r>
      <w:ins w:id="94" w:author="Aisya Bella" w:date="2021-04-28T09:56:00Z">
        <w:r w:rsidR="008B314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5" w:author="Aisya Bella" w:date="2021-04-28T09:56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8B314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160F8B65" w14:textId="661F6C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6" w:author="Aisya Bella" w:date="2021-04-28T09:57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97" w:author="Aisya Bella" w:date="2021-04-28T09:57:00Z">
        <w:r w:rsidR="008B3140">
          <w:rPr>
            <w:rFonts w:ascii="Times New Roman" w:eastAsia="Times New Roman" w:hAnsi="Times New Roman" w:cs="Times New Roman"/>
            <w:sz w:val="24"/>
            <w:szCs w:val="24"/>
          </w:rPr>
          <w:t>cenderung</w:t>
        </w:r>
        <w:proofErr w:type="spellEnd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98" w:author="Aisya Bella" w:date="2021-04-28T09:57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99" w:author="Aisya Bella" w:date="2021-04-28T09:57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nge-chat.</w:delText>
        </w:r>
      </w:del>
      <w:proofErr w:type="spellStart"/>
      <w:ins w:id="100" w:author="Aisya Bella" w:date="2021-04-28T09:57:00Z">
        <w:r w:rsidR="008B3140">
          <w:rPr>
            <w:rFonts w:ascii="Times New Roman" w:eastAsia="Times New Roman" w:hAnsi="Times New Roman" w:cs="Times New Roman"/>
            <w:sz w:val="24"/>
            <w:szCs w:val="24"/>
          </w:rPr>
          <w:t>mengirim</w:t>
        </w:r>
        <w:proofErr w:type="spellEnd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>pesan</w:t>
        </w:r>
        <w:proofErr w:type="spellEnd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637010" w14:textId="17602A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101" w:author="Aisya Bella" w:date="2021-04-28T09:57:00Z"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2" w:author="Aisya Bella" w:date="2021-04-28T09:57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ACF15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86A976" w14:textId="44D952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</w:t>
      </w:r>
      <w:del w:id="103" w:author="Aisya Bella" w:date="2021-04-28T09:58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del w:id="104" w:author="Aisya Bella" w:date="2021-04-28T09:58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105" w:author="Aisya Bella" w:date="2021-04-28T09:58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ins w:id="106" w:author="Aisya Bella" w:date="2021-04-28T09:58:00Z"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>membuatmu</w:t>
        </w:r>
        <w:proofErr w:type="spellEnd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3140">
          <w:rPr>
            <w:rFonts w:ascii="Times New Roman" w:eastAsia="Times New Roman" w:hAnsi="Times New Roman" w:cs="Times New Roman"/>
            <w:sz w:val="24"/>
            <w:szCs w:val="24"/>
          </w:rPr>
          <w:t>menambah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7" w:author="Aisya Bella" w:date="2021-04-28T09:58:00Z">
        <w:r w:rsidRPr="00C50A1E" w:rsidDel="008B3140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6A1FD61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2659329" w14:textId="77777777" w:rsidR="00927764" w:rsidRPr="00C50A1E" w:rsidRDefault="00927764" w:rsidP="00927764"/>
    <w:p w14:paraId="6DCB856D" w14:textId="77777777" w:rsidR="00927764" w:rsidRPr="005A045A" w:rsidRDefault="00927764" w:rsidP="00927764">
      <w:pPr>
        <w:rPr>
          <w:i/>
        </w:rPr>
      </w:pPr>
    </w:p>
    <w:p w14:paraId="33CA984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E40314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02DD" w14:textId="77777777" w:rsidR="00000000" w:rsidRDefault="008B3140">
      <w:r>
        <w:separator/>
      </w:r>
    </w:p>
  </w:endnote>
  <w:endnote w:type="continuationSeparator" w:id="0">
    <w:p w14:paraId="75D8453A" w14:textId="77777777" w:rsidR="00000000" w:rsidRDefault="008B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B98B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63CF099" w14:textId="77777777" w:rsidR="00941E77" w:rsidRDefault="008B3140">
    <w:pPr>
      <w:pStyle w:val="Footer"/>
    </w:pPr>
  </w:p>
  <w:p w14:paraId="2AE6F506" w14:textId="77777777" w:rsidR="00941E77" w:rsidRDefault="008B3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11C0" w14:textId="77777777" w:rsidR="00000000" w:rsidRDefault="008B3140">
      <w:r>
        <w:separator/>
      </w:r>
    </w:p>
  </w:footnote>
  <w:footnote w:type="continuationSeparator" w:id="0">
    <w:p w14:paraId="5797F119" w14:textId="77777777" w:rsidR="00000000" w:rsidRDefault="008B3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sya Bella">
    <w15:presenceInfo w15:providerId="Windows Live" w15:userId="1b73235fce0c0f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903EA"/>
    <w:rsid w:val="0042167F"/>
    <w:rsid w:val="008B3140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B60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3604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Aisya Bella</cp:lastModifiedBy>
  <cp:revision>2</cp:revision>
  <dcterms:created xsi:type="dcterms:W3CDTF">2021-04-28T02:59:00Z</dcterms:created>
  <dcterms:modified xsi:type="dcterms:W3CDTF">2021-04-28T02:59:00Z</dcterms:modified>
</cp:coreProperties>
</file>