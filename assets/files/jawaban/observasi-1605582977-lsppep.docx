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49E0A"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8EF9F2E"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BBA6E5F" w14:textId="77777777" w:rsidR="00927764" w:rsidRDefault="00927764" w:rsidP="00927764">
      <w:pPr>
        <w:jc w:val="center"/>
        <w:rPr>
          <w:rFonts w:ascii="Cambria" w:hAnsi="Cambria" w:cs="Times New Roman"/>
          <w:sz w:val="24"/>
          <w:szCs w:val="24"/>
        </w:rPr>
      </w:pPr>
    </w:p>
    <w:p w14:paraId="0A28F101"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5FB27992"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bookmarkStart w:id="0" w:name="_Hlk56498868"/>
      <w:r w:rsidRPr="00C50A1E">
        <w:rPr>
          <w:rFonts w:ascii="Times New Roman" w:eastAsia="Times New Roman" w:hAnsi="Times New Roman" w:cs="Times New Roman"/>
          <w:kern w:val="36"/>
          <w:sz w:val="54"/>
          <w:szCs w:val="54"/>
        </w:rPr>
        <w:t>Hujan Turun, Berat Badan Naik</w:t>
      </w:r>
    </w:p>
    <w:p w14:paraId="5CEEB772"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D006F5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BD07182" wp14:editId="169F67FD">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4BC887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6FCD177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2A0A64A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6BC469D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691DD4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387A433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4572A24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59C74D5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4DEEBF2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5B27E5A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24A2112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8781A8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329F347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20AD922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3DCBB2F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4A9E53D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7029D2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7A545A7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111EFA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6C7112E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bookmarkEnd w:id="0"/>
    <w:p w14:paraId="48EFE1DE"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35B8DE7C" w14:textId="77777777" w:rsidR="00927764" w:rsidRPr="00C50A1E" w:rsidRDefault="00927764" w:rsidP="00927764"/>
    <w:p w14:paraId="103C16EA" w14:textId="77777777" w:rsidR="00927764" w:rsidRPr="005A045A" w:rsidRDefault="00927764" w:rsidP="00927764">
      <w:pPr>
        <w:rPr>
          <w:i/>
        </w:rPr>
      </w:pPr>
    </w:p>
    <w:p w14:paraId="6C47B6A4"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1636B528" w14:textId="7873DF6A" w:rsidR="00924DF5" w:rsidRDefault="00924DF5"/>
    <w:p w14:paraId="104EDD52" w14:textId="3C8D5759" w:rsidR="005F6D9F" w:rsidRDefault="005F6D9F"/>
    <w:p w14:paraId="155CD2E4" w14:textId="078C283E" w:rsidR="005F6D9F" w:rsidRDefault="005F6D9F">
      <w:r>
        <w:t>Hasil Penyuntingan</w:t>
      </w:r>
    </w:p>
    <w:p w14:paraId="26F07C69" w14:textId="72E19039" w:rsidR="005F6D9F" w:rsidRDefault="005F6D9F"/>
    <w:p w14:paraId="5B94F8DF" w14:textId="77777777" w:rsidR="005F6D9F" w:rsidRPr="00C50A1E" w:rsidRDefault="005F6D9F" w:rsidP="005F6D9F">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7D1C5AAD" w14:textId="77777777" w:rsidR="005F6D9F" w:rsidRPr="00C50A1E" w:rsidRDefault="005F6D9F" w:rsidP="005F6D9F">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3CF8C9E" w14:textId="77777777" w:rsidR="005F6D9F" w:rsidRPr="00C50A1E" w:rsidRDefault="005F6D9F" w:rsidP="005F6D9F">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42C67F1" wp14:editId="269C66BD">
            <wp:extent cx="3492500" cy="2313015"/>
            <wp:effectExtent l="0" t="0" r="0" b="0"/>
            <wp:docPr id="2" name="Picture 2"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C526749" w14:textId="77777777" w:rsidR="005F6D9F" w:rsidRPr="00C50A1E" w:rsidRDefault="005F6D9F" w:rsidP="005F6D9F">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05125D9" w14:textId="383087EA"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w:t>
      </w:r>
      <w:ins w:id="1" w:author="Evi Purwanti" w:date="2020-11-17T10:05:00Z">
        <w:r w:rsidR="00EA7D02">
          <w:rPr>
            <w:rFonts w:ascii="Times New Roman" w:eastAsia="Times New Roman" w:hAnsi="Times New Roman" w:cs="Times New Roman"/>
            <w:i/>
            <w:iCs/>
            <w:sz w:val="24"/>
            <w:szCs w:val="24"/>
          </w:rPr>
          <w:t xml:space="preserve"> </w:t>
        </w:r>
      </w:ins>
      <w:del w:id="2" w:author="Evi Purwanti" w:date="2020-11-17T10:05:00Z">
        <w:r w:rsidRPr="00C50A1E" w:rsidDel="00EA7D02">
          <w:rPr>
            <w:rFonts w:ascii="Times New Roman" w:eastAsia="Times New Roman" w:hAnsi="Times New Roman" w:cs="Times New Roman"/>
            <w:i/>
            <w:iCs/>
            <w:sz w:val="24"/>
            <w:szCs w:val="24"/>
          </w:rPr>
          <w:delText xml:space="preserve"> </w:delText>
        </w:r>
      </w:del>
      <w:r w:rsidRPr="00C50A1E">
        <w:rPr>
          <w:rFonts w:ascii="Times New Roman" w:eastAsia="Times New Roman" w:hAnsi="Times New Roman" w:cs="Times New Roman"/>
          <w:i/>
          <w:iCs/>
          <w:sz w:val="24"/>
          <w:szCs w:val="24"/>
        </w:rPr>
        <w:t>dia tet</w:t>
      </w:r>
      <w:del w:id="3" w:author="Evi Purwanti" w:date="2020-11-17T10:05:00Z">
        <w:r w:rsidRPr="00C50A1E" w:rsidDel="00EA7D02">
          <w:rPr>
            <w:rFonts w:ascii="Times New Roman" w:eastAsia="Times New Roman" w:hAnsi="Times New Roman" w:cs="Times New Roman"/>
            <w:i/>
            <w:iCs/>
            <w:sz w:val="24"/>
            <w:szCs w:val="24"/>
          </w:rPr>
          <w:delText>e</w:delText>
        </w:r>
      </w:del>
      <w:ins w:id="4" w:author="Evi Purwanti" w:date="2020-11-17T10:05:00Z">
        <w:r w:rsidR="00EA7D02">
          <w:rPr>
            <w:rFonts w:ascii="Times New Roman" w:eastAsia="Times New Roman" w:hAnsi="Times New Roman" w:cs="Times New Roman"/>
            <w:i/>
            <w:iCs/>
            <w:sz w:val="24"/>
            <w:szCs w:val="24"/>
          </w:rPr>
          <w:t>a</w:t>
        </w:r>
      </w:ins>
      <w:r w:rsidRPr="00C50A1E">
        <w:rPr>
          <w:rFonts w:ascii="Times New Roman" w:eastAsia="Times New Roman" w:hAnsi="Times New Roman" w:cs="Times New Roman"/>
          <w:i/>
          <w:iCs/>
          <w:sz w:val="24"/>
          <w:szCs w:val="24"/>
        </w:rPr>
        <w:t>p tem</w:t>
      </w:r>
      <w:del w:id="5" w:author="Evi Purwanti" w:date="2020-11-17T10:05:00Z">
        <w:r w:rsidRPr="00C50A1E" w:rsidDel="00EA7D02">
          <w:rPr>
            <w:rFonts w:ascii="Times New Roman" w:eastAsia="Times New Roman" w:hAnsi="Times New Roman" w:cs="Times New Roman"/>
            <w:i/>
            <w:iCs/>
            <w:sz w:val="24"/>
            <w:szCs w:val="24"/>
          </w:rPr>
          <w:delText>e</w:delText>
        </w:r>
      </w:del>
      <w:ins w:id="6" w:author="Evi Purwanti" w:date="2020-11-17T10:05:00Z">
        <w:r w:rsidR="00EA7D02">
          <w:rPr>
            <w:rFonts w:ascii="Times New Roman" w:eastAsia="Times New Roman" w:hAnsi="Times New Roman" w:cs="Times New Roman"/>
            <w:i/>
            <w:iCs/>
            <w:sz w:val="24"/>
            <w:szCs w:val="24"/>
          </w:rPr>
          <w:t>a</w:t>
        </w:r>
      </w:ins>
      <w:r w:rsidRPr="00C50A1E">
        <w:rPr>
          <w:rFonts w:ascii="Times New Roman" w:eastAsia="Times New Roman" w:hAnsi="Times New Roman" w:cs="Times New Roman"/>
          <w:i/>
          <w:iCs/>
          <w:sz w:val="24"/>
          <w:szCs w:val="24"/>
        </w:rPr>
        <w:t>nan aja. Huft.</w:t>
      </w:r>
    </w:p>
    <w:p w14:paraId="5425D6DD" w14:textId="2DBB9A78"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w:t>
      </w:r>
      <w:ins w:id="7" w:author="Evi Purwanti" w:date="2020-11-17T09:49:00Z">
        <w:r>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sepiring mie instan</w:t>
      </w:r>
      <w:ins w:id="8" w:author="Evi Purwanti" w:date="2020-11-17T09:49:00Z">
        <w:r>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kemasan putih yang aromanya </w:t>
      </w:r>
      <w:ins w:id="9" w:author="Evi Purwanti" w:date="2020-11-17T09:49:00Z">
        <w:r>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aduhai</w:t>
      </w:r>
      <w:ins w:id="10" w:author="Evi Purwanti" w:date="2020-11-17T09:49:00Z">
        <w:r>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menggoda indera penciuman itu atau </w:t>
      </w:r>
      <w:ins w:id="11" w:author="Evi Purwanti" w:date="2020-11-17T09:49:00Z">
        <w:r>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bakwan</w:t>
      </w:r>
      <w:ins w:id="12" w:author="Evi Purwanti" w:date="2020-11-17T09:49:00Z">
        <w:r>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yang baru diangkat dari penggorengan di kala hujan?</w:t>
      </w:r>
    </w:p>
    <w:p w14:paraId="4AB0BEBE" w14:textId="4B8EB498"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w:t>
      </w:r>
      <w:del w:id="13" w:author="Evi Purwanti" w:date="2020-11-17T09:50:00Z">
        <w:r w:rsidRPr="00C50A1E" w:rsidDel="005F6D9F">
          <w:rPr>
            <w:rFonts w:ascii="Times New Roman" w:eastAsia="Times New Roman" w:hAnsi="Times New Roman" w:cs="Times New Roman"/>
            <w:sz w:val="24"/>
            <w:szCs w:val="24"/>
          </w:rPr>
          <w:delText>sehari-</w:delText>
        </w:r>
      </w:del>
      <w:ins w:id="14" w:author="Evi Purwanti" w:date="2020-11-17T09:50:00Z">
        <w:r>
          <w:rPr>
            <w:rFonts w:ascii="Times New Roman" w:eastAsia="Times New Roman" w:hAnsi="Times New Roman" w:cs="Times New Roman"/>
            <w:sz w:val="24"/>
            <w:szCs w:val="24"/>
          </w:rPr>
          <w:t xml:space="preserve">setiap </w:t>
        </w:r>
      </w:ins>
      <w:r w:rsidRPr="00C50A1E">
        <w:rPr>
          <w:rFonts w:ascii="Times New Roman" w:eastAsia="Times New Roman" w:hAnsi="Times New Roman" w:cs="Times New Roman"/>
          <w:sz w:val="24"/>
          <w:szCs w:val="24"/>
        </w:rPr>
        <w:t>hari, begitu kata orang sering mengartikannya. Benar saja</w:t>
      </w:r>
      <w:ins w:id="15" w:author="Evi Purwanti" w:date="2020-11-17T09:50:00Z">
        <w:r>
          <w:rPr>
            <w:rFonts w:ascii="Times New Roman" w:eastAsia="Times New Roman" w:hAnsi="Times New Roman" w:cs="Times New Roman"/>
            <w:sz w:val="24"/>
            <w:szCs w:val="24"/>
          </w:rPr>
          <w:t>,</w:t>
        </w:r>
      </w:ins>
      <w:del w:id="16" w:author="Evi Purwanti" w:date="2020-11-17T09:50:00Z">
        <w:r w:rsidRPr="00C50A1E" w:rsidDel="005F6D9F">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17" w:author="Evi Purwanti" w:date="2020-11-17T09:50:00Z">
        <w:r w:rsidRPr="00C50A1E" w:rsidDel="005F6D9F">
          <w:rPr>
            <w:rFonts w:ascii="Times New Roman" w:eastAsia="Times New Roman" w:hAnsi="Times New Roman" w:cs="Times New Roman"/>
            <w:sz w:val="24"/>
            <w:szCs w:val="24"/>
          </w:rPr>
          <w:delText>M</w:delText>
        </w:r>
      </w:del>
      <w:ins w:id="18" w:author="Evi Purwanti" w:date="2020-11-17T09:50:00Z">
        <w:r>
          <w:rPr>
            <w:rFonts w:ascii="Times New Roman" w:eastAsia="Times New Roman" w:hAnsi="Times New Roman" w:cs="Times New Roman"/>
            <w:sz w:val="24"/>
            <w:szCs w:val="24"/>
          </w:rPr>
          <w:t>m</w:t>
        </w:r>
      </w:ins>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 xml:space="preserve">mundur di antara </w:t>
      </w:r>
      <w:del w:id="19" w:author="Evi Purwanti" w:date="2020-11-17T09:50:00Z">
        <w:r w:rsidDel="005F6D9F">
          <w:rPr>
            <w:rFonts w:ascii="Times New Roman" w:eastAsia="Times New Roman" w:hAnsi="Times New Roman" w:cs="Times New Roman"/>
            <w:sz w:val="24"/>
            <w:szCs w:val="24"/>
          </w:rPr>
          <w:delText>B</w:delText>
        </w:r>
      </w:del>
      <w:ins w:id="20" w:author="Evi Purwanti" w:date="2020-11-17T09:50:00Z">
        <w:r>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ulan November</w:t>
      </w:r>
      <w:del w:id="21" w:author="Evi Purwanti" w:date="2020-11-17T09:50:00Z">
        <w:r w:rsidDel="005F6D9F">
          <w:rPr>
            <w:rFonts w:ascii="Times New Roman" w:eastAsia="Times New Roman" w:hAnsi="Times New Roman" w:cs="Times New Roman"/>
            <w:sz w:val="24"/>
            <w:szCs w:val="24"/>
          </w:rPr>
          <w:delText>-</w:delText>
        </w:r>
      </w:del>
      <w:ins w:id="22" w:author="Evi Purwanti" w:date="2020-11-17T09:52:00Z">
        <w:r>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Desember 2019, </w:t>
      </w:r>
      <w:ins w:id="23" w:author="Evi Purwanti" w:date="2020-11-17T09:54:00Z">
        <w:r>
          <w:rPr>
            <w:rFonts w:ascii="Times New Roman" w:eastAsia="Times New Roman" w:hAnsi="Times New Roman" w:cs="Times New Roman"/>
            <w:sz w:val="24"/>
            <w:szCs w:val="24"/>
          </w:rPr>
          <w:t>musi</w:t>
        </w:r>
      </w:ins>
      <w:ins w:id="24" w:author="Evi Purwanti" w:date="2020-11-17T09:55:00Z">
        <w:r>
          <w:rPr>
            <w:rFonts w:ascii="Times New Roman" w:eastAsia="Times New Roman" w:hAnsi="Times New Roman" w:cs="Times New Roman"/>
            <w:sz w:val="24"/>
            <w:szCs w:val="24"/>
          </w:rPr>
          <w:t>m</w:t>
        </w:r>
      </w:ins>
      <w:ins w:id="25" w:author="Evi Purwanti" w:date="2020-11-17T09:54:00Z">
        <w:r>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hujan benar-benar datang </w:t>
      </w:r>
      <w:del w:id="26" w:author="Evi Purwanti" w:date="2020-11-17T09:53:00Z">
        <w:r w:rsidRPr="00C50A1E" w:rsidDel="005F6D9F">
          <w:rPr>
            <w:rFonts w:ascii="Times New Roman" w:eastAsia="Times New Roman" w:hAnsi="Times New Roman" w:cs="Times New Roman"/>
            <w:sz w:val="24"/>
            <w:szCs w:val="24"/>
          </w:rPr>
          <w:delText>seperti</w:delText>
        </w:r>
      </w:del>
      <w:ins w:id="27" w:author="Evi Purwanti" w:date="2020-11-17T09:53:00Z">
        <w:r>
          <w:rPr>
            <w:rFonts w:ascii="Times New Roman" w:eastAsia="Times New Roman" w:hAnsi="Times New Roman" w:cs="Times New Roman"/>
            <w:sz w:val="24"/>
            <w:szCs w:val="24"/>
          </w:rPr>
          <w:t>sesuai</w:t>
        </w:r>
      </w:ins>
      <w:r w:rsidRPr="00C50A1E">
        <w:rPr>
          <w:rFonts w:ascii="Times New Roman" w:eastAsia="Times New Roman" w:hAnsi="Times New Roman" w:cs="Times New Roman"/>
          <w:sz w:val="24"/>
          <w:szCs w:val="24"/>
        </w:rPr>
        <w:t xml:space="preserve"> perkiraan. Sudah </w:t>
      </w:r>
      <w:del w:id="28" w:author="Evi Purwanti" w:date="2020-11-17T09:53:00Z">
        <w:r w:rsidRPr="00C50A1E" w:rsidDel="005F6D9F">
          <w:rPr>
            <w:rFonts w:ascii="Times New Roman" w:eastAsia="Times New Roman" w:hAnsi="Times New Roman" w:cs="Times New Roman"/>
            <w:sz w:val="24"/>
            <w:szCs w:val="24"/>
          </w:rPr>
          <w:delText xml:space="preserve">sangat </w:delText>
        </w:r>
      </w:del>
      <w:r w:rsidRPr="00C50A1E">
        <w:rPr>
          <w:rFonts w:ascii="Times New Roman" w:eastAsia="Times New Roman" w:hAnsi="Times New Roman" w:cs="Times New Roman"/>
          <w:sz w:val="24"/>
          <w:szCs w:val="24"/>
        </w:rPr>
        <w:t xml:space="preserve">terasa </w:t>
      </w:r>
      <w:del w:id="29" w:author="Evi Purwanti" w:date="2020-11-17T09:53:00Z">
        <w:r w:rsidRPr="00C50A1E" w:rsidDel="005F6D9F">
          <w:rPr>
            <w:rFonts w:ascii="Times New Roman" w:eastAsia="Times New Roman" w:hAnsi="Times New Roman" w:cs="Times New Roman"/>
            <w:sz w:val="24"/>
            <w:szCs w:val="24"/>
          </w:rPr>
          <w:delText xml:space="preserve">apalagi </w:delText>
        </w:r>
      </w:del>
      <w:r w:rsidRPr="00C50A1E">
        <w:rPr>
          <w:rFonts w:ascii="Times New Roman" w:eastAsia="Times New Roman" w:hAnsi="Times New Roman" w:cs="Times New Roman"/>
          <w:sz w:val="24"/>
          <w:szCs w:val="24"/>
        </w:rPr>
        <w:t xml:space="preserve">sejak awal tahun baru </w:t>
      </w:r>
      <w:del w:id="30" w:author="Evi Purwanti" w:date="2020-11-17T09:55:00Z">
        <w:r w:rsidRPr="00C50A1E" w:rsidDel="005F6D9F">
          <w:rPr>
            <w:rFonts w:ascii="Times New Roman" w:eastAsia="Times New Roman" w:hAnsi="Times New Roman" w:cs="Times New Roman"/>
            <w:sz w:val="24"/>
            <w:szCs w:val="24"/>
          </w:rPr>
          <w:delText>kita</w:delText>
        </w:r>
      </w:del>
      <w:ins w:id="31" w:author="Evi Purwanti" w:date="2020-11-17T09:55:00Z">
        <w:r>
          <w:rPr>
            <w:rFonts w:ascii="Times New Roman" w:eastAsia="Times New Roman" w:hAnsi="Times New Roman" w:cs="Times New Roman"/>
            <w:sz w:val="24"/>
            <w:szCs w:val="24"/>
          </w:rPr>
          <w:t>2020</w:t>
        </w:r>
      </w:ins>
      <w:r w:rsidRPr="00C50A1E">
        <w:rPr>
          <w:rFonts w:ascii="Times New Roman" w:eastAsia="Times New Roman" w:hAnsi="Times New Roman" w:cs="Times New Roman"/>
          <w:sz w:val="24"/>
          <w:szCs w:val="24"/>
        </w:rPr>
        <w:t>.</w:t>
      </w:r>
    </w:p>
    <w:p w14:paraId="79924C6C" w14:textId="2DCF83DB"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w:t>
      </w:r>
      <w:del w:id="32" w:author="Evi Purwanti" w:date="2020-11-17T09:55:00Z">
        <w:r w:rsidRPr="00C50A1E" w:rsidDel="005F6D9F">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sering disalahkan karena mengundang kenangan</w:t>
      </w:r>
      <w:ins w:id="33" w:author="Evi Purwanti" w:date="2020-11-17T09:55:00Z">
        <w:r>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tak hanya pandai membuat perasaan hatimu </w:t>
      </w:r>
      <w:del w:id="34" w:author="Evi Purwanti" w:date="2020-11-17T09:56:00Z">
        <w:r w:rsidRPr="00C50A1E" w:rsidDel="00A34872">
          <w:rPr>
            <w:rFonts w:ascii="Times New Roman" w:eastAsia="Times New Roman" w:hAnsi="Times New Roman" w:cs="Times New Roman"/>
            <w:sz w:val="24"/>
            <w:szCs w:val="24"/>
          </w:rPr>
          <w:delText>yang</w:delText>
        </w:r>
      </w:del>
      <w:ins w:id="35" w:author="Evi Purwanti" w:date="2020-11-17T09:56:00Z">
        <w:r w:rsidR="00A34872">
          <w:rPr>
            <w:rFonts w:ascii="Times New Roman" w:eastAsia="Times New Roman" w:hAnsi="Times New Roman" w:cs="Times New Roman"/>
            <w:sz w:val="24"/>
            <w:szCs w:val="24"/>
          </w:rPr>
          <w:t>menjadi</w:t>
        </w:r>
      </w:ins>
      <w:r w:rsidRPr="00C50A1E">
        <w:rPr>
          <w:rFonts w:ascii="Times New Roman" w:eastAsia="Times New Roman" w:hAnsi="Times New Roman" w:cs="Times New Roman"/>
          <w:sz w:val="24"/>
          <w:szCs w:val="24"/>
        </w:rPr>
        <w:t xml:space="preserve"> </w:t>
      </w:r>
      <w:del w:id="36" w:author="Evi Purwanti" w:date="2020-11-17T09:59:00Z">
        <w:r w:rsidRPr="00C50A1E" w:rsidDel="00EA7D02">
          <w:rPr>
            <w:rFonts w:ascii="Times New Roman" w:eastAsia="Times New Roman" w:hAnsi="Times New Roman" w:cs="Times New Roman"/>
            <w:sz w:val="24"/>
            <w:szCs w:val="24"/>
          </w:rPr>
          <w:delText>ambyar</w:delText>
        </w:r>
      </w:del>
      <w:ins w:id="37" w:author="Evi Purwanti" w:date="2020-11-17T09:59:00Z">
        <w:r w:rsidR="00EA7D02">
          <w:rPr>
            <w:rFonts w:ascii="Times New Roman" w:eastAsia="Times New Roman" w:hAnsi="Times New Roman" w:cs="Times New Roman"/>
            <w:sz w:val="24"/>
            <w:szCs w:val="24"/>
          </w:rPr>
          <w:t>gundah</w:t>
        </w:r>
      </w:ins>
      <w:r w:rsidRPr="00C50A1E">
        <w:rPr>
          <w:rFonts w:ascii="Times New Roman" w:eastAsia="Times New Roman" w:hAnsi="Times New Roman" w:cs="Times New Roman"/>
          <w:sz w:val="24"/>
          <w:szCs w:val="24"/>
        </w:rPr>
        <w:t xml:space="preserve">, pun perilaku kita yang lain. Soal makan. Ya, hujan </w:t>
      </w:r>
      <w:del w:id="38" w:author="Evi Purwanti" w:date="2020-11-17T09:57:00Z">
        <w:r w:rsidRPr="00C50A1E" w:rsidDel="00EA7D02">
          <w:rPr>
            <w:rFonts w:ascii="Times New Roman" w:eastAsia="Times New Roman" w:hAnsi="Times New Roman" w:cs="Times New Roman"/>
            <w:sz w:val="24"/>
            <w:szCs w:val="24"/>
          </w:rPr>
          <w:delText>yang</w:delText>
        </w:r>
      </w:del>
      <w:ins w:id="39" w:author="Evi Purwanti" w:date="2020-11-17T09:57:00Z">
        <w:r w:rsidR="00EA7D02">
          <w:rPr>
            <w:rFonts w:ascii="Times New Roman" w:eastAsia="Times New Roman" w:hAnsi="Times New Roman" w:cs="Times New Roman"/>
            <w:sz w:val="24"/>
            <w:szCs w:val="24"/>
          </w:rPr>
          <w:t>juga</w:t>
        </w:r>
      </w:ins>
      <w:r w:rsidRPr="00C50A1E">
        <w:rPr>
          <w:rFonts w:ascii="Times New Roman" w:eastAsia="Times New Roman" w:hAnsi="Times New Roman" w:cs="Times New Roman"/>
          <w:sz w:val="24"/>
          <w:szCs w:val="24"/>
        </w:rPr>
        <w:t xml:space="preserve"> membuat kita jadi sering lapar. Kok bisa ya?</w:t>
      </w:r>
    </w:p>
    <w:p w14:paraId="7C8ABD6C" w14:textId="432AA8EF"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ins w:id="40" w:author="Evi Purwanti" w:date="2020-11-17T09:57:00Z">
        <w:r w:rsidR="00EA7D02">
          <w:rPr>
            <w:rFonts w:ascii="Times New Roman" w:eastAsia="Times New Roman" w:hAnsi="Times New Roman" w:cs="Times New Roman"/>
            <w:b/>
            <w:bCs/>
            <w:sz w:val="24"/>
            <w:szCs w:val="24"/>
          </w:rPr>
          <w:t>?</w:t>
        </w:r>
      </w:ins>
      <w:r w:rsidRPr="00C50A1E">
        <w:rPr>
          <w:rFonts w:ascii="Times New Roman" w:eastAsia="Times New Roman" w:hAnsi="Times New Roman" w:cs="Times New Roman"/>
          <w:sz w:val="24"/>
          <w:szCs w:val="24"/>
        </w:rPr>
        <w:br/>
        <w:t xml:space="preserve">Siapa yang </w:t>
      </w:r>
      <w:del w:id="41" w:author="Evi Purwanti" w:date="2020-11-17T09:58:00Z">
        <w:r w:rsidRPr="00C50A1E" w:rsidDel="00EA7D02">
          <w:rPr>
            <w:rFonts w:ascii="Times New Roman" w:eastAsia="Times New Roman" w:hAnsi="Times New Roman" w:cs="Times New Roman"/>
            <w:sz w:val="24"/>
            <w:szCs w:val="24"/>
          </w:rPr>
          <w:delText>suka</w:delText>
        </w:r>
      </w:del>
      <w:ins w:id="42" w:author="Evi Purwanti" w:date="2020-11-17T09:58:00Z">
        <w:r w:rsidR="00EA7D02">
          <w:rPr>
            <w:rFonts w:ascii="Times New Roman" w:eastAsia="Times New Roman" w:hAnsi="Times New Roman" w:cs="Times New Roman"/>
            <w:sz w:val="24"/>
            <w:szCs w:val="24"/>
          </w:rPr>
          <w:t>sering</w:t>
        </w:r>
      </w:ins>
      <w:r w:rsidRPr="00C50A1E">
        <w:rPr>
          <w:rFonts w:ascii="Times New Roman" w:eastAsia="Times New Roman" w:hAnsi="Times New Roman" w:cs="Times New Roman"/>
          <w:sz w:val="24"/>
          <w:szCs w:val="24"/>
        </w:rPr>
        <w:t xml:space="preserve"> meras</w:t>
      </w:r>
      <w:r>
        <w:rPr>
          <w:rFonts w:ascii="Times New Roman" w:eastAsia="Times New Roman" w:hAnsi="Times New Roman" w:cs="Times New Roman"/>
          <w:sz w:val="24"/>
          <w:szCs w:val="24"/>
        </w:rPr>
        <w:t>a bahwa hujan datang bersama</w:t>
      </w:r>
      <w:ins w:id="43" w:author="Evi Purwanti" w:date="2020-11-17T09:58:00Z">
        <w:r w:rsidR="00EA7D02">
          <w:rPr>
            <w:rFonts w:ascii="Times New Roman" w:eastAsia="Times New Roman" w:hAnsi="Times New Roman" w:cs="Times New Roman"/>
            <w:sz w:val="24"/>
            <w:szCs w:val="24"/>
          </w:rPr>
          <w:t>an</w:t>
        </w:r>
      </w:ins>
      <w:ins w:id="44" w:author="Evi Purwanti" w:date="2020-11-17T09:59:00Z">
        <w:r w:rsidR="00EA7D02">
          <w:rPr>
            <w:rFonts w:ascii="Times New Roman" w:eastAsia="Times New Roman" w:hAnsi="Times New Roman" w:cs="Times New Roman"/>
            <w:sz w:val="24"/>
            <w:szCs w:val="24"/>
          </w:rPr>
          <w:t xml:space="preserve"> dengan </w:t>
        </w:r>
      </w:ins>
      <w:del w:id="45" w:author="Evi Purwanti" w:date="2020-11-17T09:59:00Z">
        <w:r w:rsidDel="00EA7D0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 xml:space="preserve">su makan yang </w:t>
      </w:r>
      <w:del w:id="46" w:author="Evi Purwanti" w:date="2020-11-17T10:00:00Z">
        <w:r w:rsidRPr="00C50A1E" w:rsidDel="00EA7D02">
          <w:rPr>
            <w:rFonts w:ascii="Times New Roman" w:eastAsia="Times New Roman" w:hAnsi="Times New Roman" w:cs="Times New Roman"/>
            <w:sz w:val="24"/>
            <w:szCs w:val="24"/>
          </w:rPr>
          <w:delText>tiba-tiba i</w:delText>
        </w:r>
      </w:del>
      <w:ins w:id="47" w:author="Evi Purwanti" w:date="2020-11-17T10:00:00Z">
        <w:r w:rsidR="00EA7D02">
          <w:rPr>
            <w:rFonts w:ascii="Times New Roman" w:eastAsia="Times New Roman" w:hAnsi="Times New Roman" w:cs="Times New Roman"/>
            <w:sz w:val="24"/>
            <w:szCs w:val="24"/>
          </w:rPr>
          <w:t>i</w:t>
        </w:r>
      </w:ins>
      <w:r w:rsidRPr="00C50A1E">
        <w:rPr>
          <w:rFonts w:ascii="Times New Roman" w:eastAsia="Times New Roman" w:hAnsi="Times New Roman" w:cs="Times New Roman"/>
          <w:sz w:val="24"/>
          <w:szCs w:val="24"/>
        </w:rPr>
        <w:t>kut meningkat?</w:t>
      </w:r>
    </w:p>
    <w:p w14:paraId="7191D18A" w14:textId="1DB63830"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w:t>
      </w:r>
      <w:ins w:id="48" w:author="Evi Purwanti" w:date="2020-11-17T10:00:00Z">
        <w:r w:rsidR="00EA7D02">
          <w:rPr>
            <w:rFonts w:ascii="Times New Roman" w:eastAsia="Times New Roman" w:hAnsi="Times New Roman" w:cs="Times New Roman"/>
            <w:sz w:val="24"/>
            <w:szCs w:val="24"/>
          </w:rPr>
          <w:t xml:space="preserve">si </w:t>
        </w:r>
      </w:ins>
      <w:r w:rsidRPr="00C50A1E">
        <w:rPr>
          <w:rFonts w:ascii="Times New Roman" w:eastAsia="Times New Roman" w:hAnsi="Times New Roman" w:cs="Times New Roman"/>
          <w:sz w:val="24"/>
          <w:szCs w:val="24"/>
        </w:rPr>
        <w:t xml:space="preserve">dia, kegiatan yang paling asyik di saat hujan turun adalah makan. Sering disebut </w:t>
      </w:r>
      <w:ins w:id="49" w:author="Evi Purwanti" w:date="2020-11-17T10:01:00Z">
        <w:r w:rsidR="00EA7D02">
          <w:rPr>
            <w:rFonts w:ascii="Times New Roman" w:eastAsia="Times New Roman" w:hAnsi="Times New Roman" w:cs="Times New Roman"/>
            <w:sz w:val="24"/>
            <w:szCs w:val="24"/>
          </w:rPr>
          <w:t>“</w:t>
        </w:r>
      </w:ins>
      <w:r w:rsidR="00EA7D02" w:rsidRPr="00C50A1E">
        <w:rPr>
          <w:rFonts w:ascii="Times New Roman" w:eastAsia="Times New Roman" w:hAnsi="Times New Roman" w:cs="Times New Roman"/>
          <w:sz w:val="24"/>
          <w:szCs w:val="24"/>
        </w:rPr>
        <w:t>C</w:t>
      </w:r>
      <w:r w:rsidRPr="00C50A1E">
        <w:rPr>
          <w:rFonts w:ascii="Times New Roman" w:eastAsia="Times New Roman" w:hAnsi="Times New Roman" w:cs="Times New Roman"/>
          <w:sz w:val="24"/>
          <w:szCs w:val="24"/>
        </w:rPr>
        <w:t>uma</w:t>
      </w:r>
      <w:ins w:id="50" w:author="Evi Purwanti" w:date="2020-11-17T10:01:00Z">
        <w:r w:rsidR="00EA7D02">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camilan, tapi jumlah kalorinya nyaris melebihi makan berat.</w:t>
      </w:r>
    </w:p>
    <w:p w14:paraId="02209E56" w14:textId="2A3FAB9F"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w:t>
      </w:r>
      <w:ins w:id="51" w:author="Evi Purwanti" w:date="2020-11-17T10:03:00Z">
        <w:r w:rsidR="00EA7D02">
          <w:rPr>
            <w:rFonts w:ascii="Times New Roman" w:eastAsia="Times New Roman" w:hAnsi="Times New Roman" w:cs="Times New Roman"/>
            <w:sz w:val="24"/>
            <w:szCs w:val="24"/>
          </w:rPr>
          <w:t xml:space="preserve">petunjuk </w:t>
        </w:r>
      </w:ins>
      <w:r w:rsidRPr="00C50A1E">
        <w:rPr>
          <w:rFonts w:ascii="Times New Roman" w:eastAsia="Times New Roman" w:hAnsi="Times New Roman" w:cs="Times New Roman"/>
          <w:sz w:val="24"/>
          <w:szCs w:val="24"/>
        </w:rPr>
        <w:t xml:space="preserve">kemasan bisa dikonsumsi 4 porsi habis sekali </w:t>
      </w:r>
      <w:del w:id="52" w:author="Evi Purwanti" w:date="2020-11-17T10:03:00Z">
        <w:r w:rsidRPr="00C50A1E" w:rsidDel="00EA7D02">
          <w:rPr>
            <w:rFonts w:ascii="Times New Roman" w:eastAsia="Times New Roman" w:hAnsi="Times New Roman" w:cs="Times New Roman"/>
            <w:sz w:val="24"/>
            <w:szCs w:val="24"/>
          </w:rPr>
          <w:delText>duduk</w:delText>
        </w:r>
      </w:del>
      <w:ins w:id="53" w:author="Evi Purwanti" w:date="2020-11-17T10:03:00Z">
        <w:r w:rsidR="00EA7D02">
          <w:rPr>
            <w:rFonts w:ascii="Times New Roman" w:eastAsia="Times New Roman" w:hAnsi="Times New Roman" w:cs="Times New Roman"/>
            <w:sz w:val="24"/>
            <w:szCs w:val="24"/>
          </w:rPr>
          <w:t>makan</w:t>
        </w:r>
      </w:ins>
      <w:r w:rsidRPr="00C50A1E">
        <w:rPr>
          <w:rFonts w:ascii="Times New Roman" w:eastAsia="Times New Roman" w:hAnsi="Times New Roman" w:cs="Times New Roman"/>
          <w:sz w:val="24"/>
          <w:szCs w:val="24"/>
        </w:rPr>
        <w:t>. Belum cukup, tambah lagi gorengannya, satu-dua biji eh kok jadi lima?</w:t>
      </w:r>
    </w:p>
    <w:p w14:paraId="3866FED1" w14:textId="45A9B93B"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del w:id="54" w:author="Evi Purwanti" w:date="2020-11-17T10:08:00Z">
        <w:r w:rsidRPr="00C50A1E" w:rsidDel="00123E9A">
          <w:rPr>
            <w:rFonts w:ascii="Times New Roman" w:eastAsia="Times New Roman" w:hAnsi="Times New Roman" w:cs="Times New Roman"/>
            <w:sz w:val="24"/>
            <w:szCs w:val="24"/>
          </w:rPr>
          <w:delText>-</w:delText>
        </w:r>
      </w:del>
      <w:ins w:id="55" w:author="Evi Purwanti" w:date="2020-11-17T10:08:00Z">
        <w:r w:rsidR="00123E9A">
          <w:rPr>
            <w:rFonts w:ascii="Times New Roman" w:eastAsia="Times New Roman" w:hAnsi="Times New Roman" w:cs="Times New Roman"/>
            <w:sz w:val="24"/>
            <w:szCs w:val="24"/>
          </w:rPr>
          <w:t xml:space="preserve"> </w:t>
        </w:r>
      </w:ins>
      <w:ins w:id="56" w:author="Evi Purwanti" w:date="2020-11-17T10:09:00Z">
        <w:r w:rsidR="00123E9A">
          <w:rPr>
            <w:rFonts w:ascii="Times New Roman" w:eastAsia="Times New Roman" w:hAnsi="Times New Roman" w:cs="Times New Roman"/>
            <w:sz w:val="24"/>
            <w:szCs w:val="24"/>
          </w:rPr>
          <w:t>“</w:t>
        </w:r>
      </w:ins>
      <w:r w:rsidRPr="00123E9A">
        <w:rPr>
          <w:rFonts w:ascii="Times New Roman" w:eastAsia="Times New Roman" w:hAnsi="Times New Roman" w:cs="Times New Roman"/>
          <w:sz w:val="24"/>
          <w:szCs w:val="24"/>
          <w:rPrChange w:id="57" w:author="Evi Purwanti" w:date="2020-11-17T10:08:00Z">
            <w:rPr>
              <w:rFonts w:ascii="Times New Roman" w:eastAsia="Times New Roman" w:hAnsi="Times New Roman" w:cs="Times New Roman"/>
              <w:strike/>
              <w:sz w:val="24"/>
              <w:szCs w:val="24"/>
            </w:rPr>
          </w:rPrChange>
        </w:rPr>
        <w:t>seperti sikapnya padamu</w:t>
      </w:r>
      <w:ins w:id="58" w:author="Evi Purwanti" w:date="2020-11-17T10:09: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memang bisa </w:t>
      </w:r>
      <w:ins w:id="59" w:author="Evi Purwanti" w:date="2020-11-17T10:09:00Z">
        <w:r w:rsidR="00123E9A">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jadi salah satu pencetus mengapa kita jadi suka makan. </w:t>
      </w:r>
    </w:p>
    <w:p w14:paraId="624A6CE5" w14:textId="4916286E"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w:t>
      </w:r>
      <w:del w:id="60" w:author="Evi Purwanti" w:date="2020-11-17T10:09:00Z">
        <w:r w:rsidRPr="00C50A1E" w:rsidDel="00123E9A">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seperti tahu bulat digoreng dadakan alias yang masih hangat. Apalagi dengan makan, tubuh akan mendapat </w:t>
      </w:r>
      <w:del w:id="61" w:author="Evi Purwanti" w:date="2020-11-17T10:10:00Z">
        <w:r w:rsidRPr="00C50A1E" w:rsidDel="00123E9A">
          <w:rPr>
            <w:rFonts w:ascii="Times New Roman" w:eastAsia="Times New Roman" w:hAnsi="Times New Roman" w:cs="Times New Roman"/>
            <w:sz w:val="24"/>
            <w:szCs w:val="24"/>
          </w:rPr>
          <w:delText>"</w:delText>
        </w:r>
      </w:del>
      <w:ins w:id="62" w:author="Evi Purwanti" w:date="2020-11-17T10:10: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panas</w:t>
      </w:r>
      <w:del w:id="63" w:author="Evi Purwanti" w:date="2020-11-17T10:10:00Z">
        <w:r w:rsidRPr="00C50A1E" w:rsidDel="00123E9A">
          <w:rPr>
            <w:rFonts w:ascii="Times New Roman" w:eastAsia="Times New Roman" w:hAnsi="Times New Roman" w:cs="Times New Roman"/>
            <w:sz w:val="24"/>
            <w:szCs w:val="24"/>
          </w:rPr>
          <w:delText>"</w:delText>
        </w:r>
      </w:del>
      <w:ins w:id="64" w:author="Evi Purwanti" w:date="2020-11-17T10:10: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akibat terjadinya peningkatan metabolisme dalam tubuh. </w:t>
      </w:r>
    </w:p>
    <w:p w14:paraId="5C407D48" w14:textId="6877B6FF"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w:t>
      </w:r>
      <w:ins w:id="65" w:author="Evi Purwanti" w:date="2020-11-17T10:11:00Z">
        <w:r w:rsidR="00123E9A">
          <w:rPr>
            <w:rFonts w:ascii="Times New Roman" w:eastAsia="Times New Roman" w:hAnsi="Times New Roman" w:cs="Times New Roman"/>
            <w:sz w:val="24"/>
            <w:szCs w:val="24"/>
          </w:rPr>
          <w:t>!</w:t>
        </w:r>
      </w:ins>
      <w:del w:id="66" w:author="Evi Purwanti" w:date="2020-11-17T10:10:00Z">
        <w:r w:rsidRPr="00C50A1E" w:rsidDel="00123E9A">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Dingin yang kita </w:t>
      </w:r>
      <w:del w:id="67" w:author="Evi Purwanti" w:date="2020-11-17T10:11:00Z">
        <w:r w:rsidRPr="00C50A1E" w:rsidDel="00123E9A">
          <w:rPr>
            <w:rFonts w:ascii="Times New Roman" w:eastAsia="Times New Roman" w:hAnsi="Times New Roman" w:cs="Times New Roman"/>
            <w:sz w:val="24"/>
            <w:szCs w:val="24"/>
          </w:rPr>
          <w:delText>kira</w:delText>
        </w:r>
      </w:del>
      <w:ins w:id="68" w:author="Evi Purwanti" w:date="2020-11-17T10:12:00Z">
        <w:r w:rsidR="00123E9A">
          <w:rPr>
            <w:rFonts w:ascii="Times New Roman" w:eastAsia="Times New Roman" w:hAnsi="Times New Roman" w:cs="Times New Roman"/>
            <w:sz w:val="24"/>
            <w:szCs w:val="24"/>
          </w:rPr>
          <w:t>rasakan</w:t>
        </w:r>
      </w:ins>
      <w:r w:rsidRPr="00C50A1E">
        <w:rPr>
          <w:rFonts w:ascii="Times New Roman" w:eastAsia="Times New Roman" w:hAnsi="Times New Roman" w:cs="Times New Roman"/>
          <w:sz w:val="24"/>
          <w:szCs w:val="24"/>
        </w:rPr>
        <w:t xml:space="preserve"> ternyata tidak sedingin kenyataannya, kok~</w:t>
      </w:r>
    </w:p>
    <w:p w14:paraId="3113292B" w14:textId="0C11136B"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ins w:id="69" w:author="Evi Purwanti" w:date="2020-11-17T10:12:00Z">
        <w:r w:rsidR="00123E9A">
          <w:rPr>
            <w:rFonts w:ascii="Times New Roman" w:eastAsia="Times New Roman" w:hAnsi="Times New Roman" w:cs="Times New Roman"/>
            <w:b/>
            <w:bCs/>
            <w:sz w:val="24"/>
            <w:szCs w:val="24"/>
          </w:rPr>
          <w:t>!</w:t>
        </w:r>
      </w:ins>
      <w:del w:id="70" w:author="Evi Purwanti" w:date="2020-11-17T10:12:00Z">
        <w:r w:rsidRPr="00C50A1E" w:rsidDel="00123E9A">
          <w:rPr>
            <w:rFonts w:ascii="Times New Roman" w:eastAsia="Times New Roman" w:hAnsi="Times New Roman" w:cs="Times New Roman"/>
            <w:b/>
            <w:bCs/>
            <w:sz w:val="24"/>
            <w:szCs w:val="24"/>
          </w:rPr>
          <w:delText>...</w:delText>
        </w:r>
      </w:del>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w:t>
      </w:r>
      <w:del w:id="71" w:author="Evi Purwanti" w:date="2020-11-17T10:12:00Z">
        <w:r w:rsidRPr="00C50A1E" w:rsidDel="00123E9A">
          <w:rPr>
            <w:rFonts w:ascii="Times New Roman" w:eastAsia="Times New Roman" w:hAnsi="Times New Roman" w:cs="Times New Roman"/>
            <w:sz w:val="24"/>
            <w:szCs w:val="24"/>
          </w:rPr>
          <w:delText xml:space="preserve"> saja</w:delText>
        </w:r>
      </w:del>
      <w:r w:rsidRPr="00C50A1E">
        <w:rPr>
          <w:rFonts w:ascii="Times New Roman" w:eastAsia="Times New Roman" w:hAnsi="Times New Roman" w:cs="Times New Roman"/>
          <w:sz w:val="24"/>
          <w:szCs w:val="24"/>
        </w:rPr>
        <w:t xml:space="preserve">. Ya, ini soal akses makanan yang jadi tak lagi berjarak. </w:t>
      </w:r>
      <w:del w:id="72" w:author="Evi Purwanti" w:date="2020-11-17T10:13:00Z">
        <w:r w:rsidRPr="00C50A1E" w:rsidDel="00123E9A">
          <w:rPr>
            <w:rFonts w:ascii="Times New Roman" w:eastAsia="Times New Roman" w:hAnsi="Times New Roman" w:cs="Times New Roman"/>
            <w:sz w:val="24"/>
            <w:szCs w:val="24"/>
          </w:rPr>
          <w:delText>Ehem.</w:delText>
        </w:r>
      </w:del>
    </w:p>
    <w:p w14:paraId="471F33AF" w14:textId="77777777"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130E8AFB" w14:textId="1D0BF84D"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w:t>
      </w:r>
      <w:del w:id="73" w:author="Evi Purwanti" w:date="2020-11-17T10:13:00Z">
        <w:r w:rsidRPr="00C50A1E" w:rsidDel="00123E9A">
          <w:rPr>
            <w:rFonts w:ascii="Times New Roman" w:eastAsia="Times New Roman" w:hAnsi="Times New Roman" w:cs="Times New Roman"/>
            <w:sz w:val="24"/>
            <w:szCs w:val="24"/>
          </w:rPr>
          <w:delText>itu</w:delText>
        </w:r>
      </w:del>
      <w:r w:rsidRPr="00C50A1E">
        <w:rPr>
          <w:rFonts w:ascii="Times New Roman" w:eastAsia="Times New Roman" w:hAnsi="Times New Roman" w:cs="Times New Roman"/>
          <w:sz w:val="24"/>
          <w:szCs w:val="24"/>
        </w:rPr>
        <w:t xml:space="preserve"> membuat kita berpikir berkali-kali. Akan merepotkan.</w:t>
      </w:r>
    </w:p>
    <w:p w14:paraId="2FF680D2" w14:textId="000E41B3"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w:t>
      </w:r>
      <w:ins w:id="74" w:author="Evi Purwanti" w:date="2020-11-17T10:14: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salah</w:t>
      </w:r>
      <w:ins w:id="75" w:author="Evi Purwanti" w:date="2020-11-17T10:14: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adalah pemilihan makanan kita yang </w:t>
      </w:r>
      <w:ins w:id="76" w:author="Evi Purwanti" w:date="2020-11-17T10:14: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tidak tahu diri.</w:t>
      </w:r>
      <w:ins w:id="77" w:author="Evi Purwanti" w:date="2020-11-17T10:14: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Yang penting enak, kalori belakangan?</w:t>
      </w:r>
    </w:p>
    <w:p w14:paraId="1EB8D6A0" w14:textId="21166753"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hangat-hangat, takar gulanya jangan kelebihan. Sebab kamu sudah </w:t>
      </w:r>
      <w:ins w:id="78" w:author="Evi Purwanti" w:date="2020-11-17T10:15: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terlalu manis</w:t>
      </w:r>
      <w:ins w:id="79" w:author="Evi Purwanti" w:date="2020-11-17T10:15: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kata dia </w:t>
      </w:r>
      <w:r w:rsidRPr="00C50A1E">
        <w:rPr>
          <w:rFonts w:ascii="Times New Roman" w:eastAsia="Times New Roman" w:hAnsi="Times New Roman" w:cs="Times New Roman"/>
          <w:i/>
          <w:iCs/>
          <w:sz w:val="24"/>
          <w:szCs w:val="24"/>
        </w:rPr>
        <w:t>gitu khan.</w:t>
      </w:r>
    </w:p>
    <w:p w14:paraId="340E85E7" w14:textId="64684AC9"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w:t>
      </w:r>
      <w:ins w:id="80" w:author="Evi Purwanti" w:date="2020-11-17T10:15: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kaum-kaum rebahan</w:t>
      </w:r>
      <w:ins w:id="81" w:author="Evi Purwanti" w:date="2020-11-17T10:15:00Z">
        <w:r w:rsidR="00123E9A">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yang kerjaannya tiduran dan hanya buka tutup media sosial atau pura-pura sibuk padahal tidak ada yang nge-chat. </w:t>
      </w:r>
    </w:p>
    <w:p w14:paraId="2C33B73A" w14:textId="77777777"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5708EA69" w14:textId="659DBB9A"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w:t>
      </w:r>
      <w:ins w:id="82" w:author="Evi Purwanti" w:date="2020-11-17T10:16:00Z">
        <w:r w:rsidR="009D3707">
          <w:rPr>
            <w:rFonts w:ascii="Times New Roman" w:eastAsia="Times New Roman" w:hAnsi="Times New Roman" w:cs="Times New Roman"/>
            <w:sz w:val="24"/>
            <w:szCs w:val="24"/>
          </w:rPr>
          <w:t>“</w:t>
        </w:r>
      </w:ins>
      <w:r>
        <w:rPr>
          <w:rFonts w:ascii="Times New Roman" w:eastAsia="Times New Roman" w:hAnsi="Times New Roman" w:cs="Times New Roman"/>
          <w:sz w:val="24"/>
          <w:szCs w:val="24"/>
        </w:rPr>
        <w:t>tergelincir</w:t>
      </w:r>
      <w:ins w:id="83" w:author="Evi Purwanti" w:date="2020-11-17T10:16:00Z">
        <w:r w:rsidR="009D3707">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makin ke</w:t>
      </w:r>
      <w:r w:rsidRPr="00C50A1E">
        <w:rPr>
          <w:rFonts w:ascii="Times New Roman" w:eastAsia="Times New Roman" w:hAnsi="Times New Roman" w:cs="Times New Roman"/>
          <w:sz w:val="24"/>
          <w:szCs w:val="24"/>
        </w:rPr>
        <w:t>kanan di saat hujan. Coba ingat-ingat apa yang kamu makan saat hujan?</w:t>
      </w:r>
    </w:p>
    <w:p w14:paraId="0C159CC8" w14:textId="77777777" w:rsidR="005F6D9F" w:rsidRPr="00C50A1E" w:rsidRDefault="005F6D9F" w:rsidP="005F6D9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5266D0DE" w14:textId="77777777" w:rsidR="005F6D9F" w:rsidRDefault="005F6D9F"/>
    <w:sectPr w:rsidR="005F6D9F"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6345D" w14:textId="77777777" w:rsidR="00A24A9F" w:rsidRDefault="00A24A9F">
      <w:r>
        <w:separator/>
      </w:r>
    </w:p>
  </w:endnote>
  <w:endnote w:type="continuationSeparator" w:id="0">
    <w:p w14:paraId="1449B884" w14:textId="77777777" w:rsidR="00A24A9F" w:rsidRDefault="00A2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C1747"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8D5A41B" w14:textId="77777777" w:rsidR="00941E77" w:rsidRDefault="00A24A9F">
    <w:pPr>
      <w:pStyle w:val="Footer"/>
    </w:pPr>
  </w:p>
  <w:p w14:paraId="37058B2F" w14:textId="77777777" w:rsidR="00941E77" w:rsidRDefault="00A2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74E2B" w14:textId="77777777" w:rsidR="00A24A9F" w:rsidRDefault="00A24A9F">
      <w:r>
        <w:separator/>
      </w:r>
    </w:p>
  </w:footnote>
  <w:footnote w:type="continuationSeparator" w:id="0">
    <w:p w14:paraId="7CB5A9AD" w14:textId="77777777" w:rsidR="00A24A9F" w:rsidRDefault="00A24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i Purwanti">
    <w15:presenceInfo w15:providerId="Windows Live" w15:userId="092b25463f36c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23E9A"/>
    <w:rsid w:val="001B51CC"/>
    <w:rsid w:val="002318A3"/>
    <w:rsid w:val="0042167F"/>
    <w:rsid w:val="005F6D9F"/>
    <w:rsid w:val="00924DF5"/>
    <w:rsid w:val="00927764"/>
    <w:rsid w:val="009D3707"/>
    <w:rsid w:val="00A24A9F"/>
    <w:rsid w:val="00A34872"/>
    <w:rsid w:val="00C20908"/>
    <w:rsid w:val="00EA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95C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Evi Purwanti</cp:lastModifiedBy>
  <cp:revision>6</cp:revision>
  <dcterms:created xsi:type="dcterms:W3CDTF">2020-08-26T21:16:00Z</dcterms:created>
  <dcterms:modified xsi:type="dcterms:W3CDTF">2020-11-17T03:16:00Z</dcterms:modified>
</cp:coreProperties>
</file>