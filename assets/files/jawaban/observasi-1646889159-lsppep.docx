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86F0" w14:textId="77777777" w:rsidR="009A781E" w:rsidRPr="00C50A1E" w:rsidRDefault="009A781E" w:rsidP="00954009">
      <w:pPr>
        <w:shd w:val="clear" w:color="auto" w:fill="FFFFFF" w:themeFill="background1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A S U S" w:date="2022-03-10T11:47:00Z">
          <w:pPr>
            <w:shd w:val="clear" w:color="auto" w:fill="FFFFFF" w:themeFill="background1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57D865F" w14:textId="288917AD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1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E5E22BD" w14:textId="44FB3C32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2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60BB4F51" wp14:editId="75A80CD0">
            <wp:simplePos x="0" y="0"/>
            <wp:positionH relativeFrom="column">
              <wp:posOffset>6350</wp:posOffset>
            </wp:positionH>
            <wp:positionV relativeFrom="paragraph">
              <wp:posOffset>133350</wp:posOffset>
            </wp:positionV>
            <wp:extent cx="3576320" cy="2368550"/>
            <wp:effectExtent l="0" t="0" r="5080" b="0"/>
            <wp:wrapThrough wrapText="bothSides">
              <wp:wrapPolygon edited="0">
                <wp:start x="0" y="0"/>
                <wp:lineTo x="0" y="21368"/>
                <wp:lineTo x="21516" y="21368"/>
                <wp:lineTo x="21516" y="0"/>
                <wp:lineTo x="0" y="0"/>
              </wp:wrapPolygon>
            </wp:wrapThrough>
            <wp:docPr id="1" name="Picture 1" descr="Hujan Turun, Berat Badan Nai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5BA88" w14:textId="0759828C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3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458A466C" w14:textId="49DA9CC5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4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2D47E48B" w14:textId="2233DC5A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5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2DEDE898" w14:textId="0AC1476F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6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0C643CD9" w14:textId="342CA394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7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3322365A" w14:textId="1B513940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8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0AC724C3" w14:textId="61453037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9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083FCCA3" w14:textId="75412D84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10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607C1B9C" w14:textId="68D08740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11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22E18755" w14:textId="41117CA1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12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56E70188" w14:textId="77329E76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13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6BF60FD2" w14:textId="3CAEE205" w:rsidR="009A781E" w:rsidRDefault="009A781E" w:rsidP="00954009">
      <w:pPr>
        <w:shd w:val="clear" w:color="auto" w:fill="FFFFFF" w:themeFill="background1"/>
        <w:rPr>
          <w:ins w:id="14" w:author="A S U S" w:date="2022-03-10T11:47:00Z"/>
          <w:rFonts w:ascii="Roboto" w:eastAsia="Times New Roman" w:hAnsi="Roboto" w:cs="Times New Roman"/>
          <w:sz w:val="17"/>
          <w:szCs w:val="17"/>
        </w:rPr>
      </w:pPr>
    </w:p>
    <w:p w14:paraId="1C21BDB3" w14:textId="5577345F" w:rsidR="00954009" w:rsidRDefault="00954009" w:rsidP="00954009">
      <w:pPr>
        <w:shd w:val="clear" w:color="auto" w:fill="FFFFFF" w:themeFill="background1"/>
        <w:rPr>
          <w:ins w:id="15" w:author="A S U S" w:date="2022-03-10T11:47:00Z"/>
          <w:rFonts w:ascii="Roboto" w:eastAsia="Times New Roman" w:hAnsi="Roboto" w:cs="Times New Roman"/>
          <w:sz w:val="17"/>
          <w:szCs w:val="17"/>
        </w:rPr>
      </w:pPr>
    </w:p>
    <w:p w14:paraId="59211121" w14:textId="649AF90D" w:rsidR="00954009" w:rsidRDefault="00954009" w:rsidP="00954009">
      <w:pPr>
        <w:shd w:val="clear" w:color="auto" w:fill="FFFFFF" w:themeFill="background1"/>
        <w:rPr>
          <w:ins w:id="16" w:author="A S U S" w:date="2022-03-10T11:47:00Z"/>
          <w:rFonts w:ascii="Roboto" w:eastAsia="Times New Roman" w:hAnsi="Roboto" w:cs="Times New Roman"/>
          <w:sz w:val="17"/>
          <w:szCs w:val="17"/>
        </w:rPr>
      </w:pPr>
    </w:p>
    <w:p w14:paraId="28514E4D" w14:textId="5235AD00" w:rsidR="00954009" w:rsidRDefault="00954009" w:rsidP="00954009">
      <w:pPr>
        <w:shd w:val="clear" w:color="auto" w:fill="FFFFFF" w:themeFill="background1"/>
        <w:rPr>
          <w:ins w:id="17" w:author="A S U S" w:date="2022-03-10T11:47:00Z"/>
          <w:rFonts w:ascii="Roboto" w:eastAsia="Times New Roman" w:hAnsi="Roboto" w:cs="Times New Roman"/>
          <w:sz w:val="17"/>
          <w:szCs w:val="17"/>
        </w:rPr>
      </w:pPr>
    </w:p>
    <w:p w14:paraId="703AA859" w14:textId="155945E3" w:rsidR="00954009" w:rsidRDefault="00954009" w:rsidP="00954009">
      <w:pPr>
        <w:shd w:val="clear" w:color="auto" w:fill="FFFFFF" w:themeFill="background1"/>
        <w:rPr>
          <w:ins w:id="18" w:author="A S U S" w:date="2022-03-10T11:47:00Z"/>
          <w:rFonts w:ascii="Roboto" w:eastAsia="Times New Roman" w:hAnsi="Roboto" w:cs="Times New Roman"/>
          <w:sz w:val="17"/>
          <w:szCs w:val="17"/>
        </w:rPr>
      </w:pPr>
    </w:p>
    <w:p w14:paraId="1CDACA24" w14:textId="77777777" w:rsidR="00954009" w:rsidRDefault="00954009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19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32C94D9B" w14:textId="6FB31084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20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45308047" w14:textId="19B12657" w:rsidR="009A78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21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16E11C2E" w14:textId="77777777" w:rsidR="009A781E" w:rsidRPr="00C50A1E" w:rsidRDefault="009A781E" w:rsidP="00954009">
      <w:pPr>
        <w:shd w:val="clear" w:color="auto" w:fill="FFFFFF" w:themeFill="background1"/>
        <w:rPr>
          <w:rFonts w:ascii="Times New Roman" w:eastAsia="Times New Roman" w:hAnsi="Times New Roman" w:cs="Times New Roman"/>
          <w:sz w:val="18"/>
          <w:szCs w:val="18"/>
        </w:rPr>
        <w:pPrChange w:id="22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C189A38" w14:textId="77777777" w:rsidR="009A781E" w:rsidRPr="00C50A1E" w:rsidRDefault="009A781E" w:rsidP="00954009">
      <w:pPr>
        <w:shd w:val="clear" w:color="auto" w:fill="FFFFFF" w:themeFill="background1"/>
        <w:rPr>
          <w:rFonts w:ascii="Roboto" w:eastAsia="Times New Roman" w:hAnsi="Roboto" w:cs="Times New Roman"/>
          <w:sz w:val="17"/>
          <w:szCs w:val="17"/>
        </w:rPr>
        <w:pPrChange w:id="23" w:author="A S U S" w:date="2022-03-10T11:47:00Z">
          <w:pPr>
            <w:shd w:val="clear" w:color="auto" w:fill="FFFFFF" w:themeFill="background1"/>
            <w:spacing w:line="270" w:lineRule="atLeast"/>
          </w:pPr>
        </w:pPrChange>
      </w:pPr>
    </w:p>
    <w:p w14:paraId="2B98B48B" w14:textId="49B1CC66" w:rsidR="009A781E" w:rsidRPr="00C50A1E" w:rsidRDefault="009A781E" w:rsidP="00954009">
      <w:pPr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1"/>
          <w:szCs w:val="21"/>
        </w:rPr>
        <w:pPrChange w:id="24" w:author="A S U S" w:date="2022-03-10T11:47:00Z">
          <w:pPr>
            <w:shd w:val="clear" w:color="auto" w:fill="FFFFFF" w:themeFill="background1"/>
            <w:jc w:val="center"/>
          </w:pPr>
        </w:pPrChange>
      </w:pPr>
    </w:p>
    <w:p w14:paraId="36D9E29C" w14:textId="796D71B2" w:rsidR="009A781E" w:rsidRPr="00954009" w:rsidRDefault="009A781E" w:rsidP="00954009">
      <w:pPr>
        <w:shd w:val="clear" w:color="auto" w:fill="FFFFFF" w:themeFill="background1"/>
        <w:spacing w:after="120"/>
        <w:rPr>
          <w:rFonts w:ascii="Times New Roman" w:eastAsia="Times New Roman" w:hAnsi="Times New Roman" w:cs="Times New Roman"/>
          <w:sz w:val="24"/>
          <w:szCs w:val="24"/>
          <w:rPrChange w:id="25" w:author="A S U S" w:date="2022-03-10T11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6" w:author="A S U S" w:date="2022-03-10T11:50:00Z">
          <w:pPr>
            <w:shd w:val="clear" w:color="auto" w:fill="FFFFFF" w:themeFill="background1"/>
            <w:spacing w:after="375"/>
          </w:pPr>
        </w:pPrChange>
      </w:pPr>
      <w:proofErr w:type="spellStart"/>
      <w:r w:rsidRPr="00954009">
        <w:rPr>
          <w:rFonts w:ascii="Times New Roman" w:eastAsia="Times New Roman" w:hAnsi="Times New Roman" w:cs="Times New Roman"/>
          <w:sz w:val="24"/>
          <w:szCs w:val="24"/>
          <w:rPrChange w:id="27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954009">
        <w:rPr>
          <w:rFonts w:ascii="Times New Roman" w:eastAsia="Times New Roman" w:hAnsi="Times New Roman" w:cs="Times New Roman"/>
          <w:sz w:val="24"/>
          <w:szCs w:val="24"/>
          <w:rPrChange w:id="28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954009">
        <w:rPr>
          <w:rFonts w:ascii="Times New Roman" w:eastAsia="Times New Roman" w:hAnsi="Times New Roman" w:cs="Times New Roman"/>
          <w:sz w:val="24"/>
          <w:szCs w:val="24"/>
          <w:rPrChange w:id="29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954009">
        <w:rPr>
          <w:rFonts w:ascii="Times New Roman" w:eastAsia="Times New Roman" w:hAnsi="Times New Roman" w:cs="Times New Roman"/>
          <w:sz w:val="24"/>
          <w:szCs w:val="24"/>
          <w:rPrChange w:id="30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954009">
        <w:rPr>
          <w:rFonts w:ascii="Times New Roman" w:eastAsia="Times New Roman" w:hAnsi="Times New Roman" w:cs="Times New Roman"/>
          <w:sz w:val="24"/>
          <w:szCs w:val="24"/>
          <w:rPrChange w:id="31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954009">
        <w:rPr>
          <w:rFonts w:ascii="Times New Roman" w:eastAsia="Times New Roman" w:hAnsi="Times New Roman" w:cs="Times New Roman"/>
          <w:sz w:val="24"/>
          <w:szCs w:val="24"/>
          <w:rPrChange w:id="32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954009">
        <w:rPr>
          <w:rFonts w:ascii="Times New Roman" w:eastAsia="Times New Roman" w:hAnsi="Times New Roman" w:cs="Times New Roman"/>
          <w:sz w:val="24"/>
          <w:szCs w:val="24"/>
          <w:rPrChange w:id="33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954009">
        <w:rPr>
          <w:rFonts w:ascii="Times New Roman" w:eastAsia="Times New Roman" w:hAnsi="Times New Roman" w:cs="Times New Roman"/>
          <w:sz w:val="24"/>
          <w:szCs w:val="24"/>
          <w:rPrChange w:id="34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954009">
        <w:rPr>
          <w:rFonts w:ascii="Times New Roman" w:eastAsia="Times New Roman" w:hAnsi="Times New Roman" w:cs="Times New Roman"/>
          <w:sz w:val="24"/>
          <w:szCs w:val="24"/>
          <w:rPrChange w:id="35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954009">
        <w:rPr>
          <w:rFonts w:ascii="Times New Roman" w:eastAsia="Times New Roman" w:hAnsi="Times New Roman" w:cs="Times New Roman"/>
          <w:sz w:val="24"/>
          <w:szCs w:val="24"/>
          <w:rPrChange w:id="36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954009">
        <w:rPr>
          <w:rFonts w:ascii="Times New Roman" w:eastAsia="Times New Roman" w:hAnsi="Times New Roman" w:cs="Times New Roman"/>
          <w:sz w:val="24"/>
          <w:szCs w:val="24"/>
          <w:rPrChange w:id="37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954009">
        <w:rPr>
          <w:rFonts w:ascii="Times New Roman" w:eastAsia="Times New Roman" w:hAnsi="Times New Roman" w:cs="Times New Roman"/>
          <w:sz w:val="24"/>
          <w:szCs w:val="24"/>
          <w:rPrChange w:id="38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954009">
        <w:rPr>
          <w:rFonts w:ascii="Times New Roman" w:eastAsia="Times New Roman" w:hAnsi="Times New Roman" w:cs="Times New Roman"/>
          <w:sz w:val="24"/>
          <w:szCs w:val="24"/>
          <w:rPrChange w:id="39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</w:t>
      </w:r>
      <w:ins w:id="40" w:author="A S U S" w:date="2022-03-10T11:35:00Z">
        <w:r w:rsidRPr="00954009">
          <w:rPr>
            <w:rFonts w:ascii="Times New Roman" w:eastAsia="Times New Roman" w:hAnsi="Times New Roman" w:cs="Times New Roman"/>
            <w:sz w:val="24"/>
            <w:szCs w:val="24"/>
            <w:rPrChange w:id="41" w:author="A S U S" w:date="2022-03-10T11:4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ap</w:t>
        </w:r>
      </w:ins>
      <w:proofErr w:type="spellEnd"/>
      <w:del w:id="42" w:author="A S U S" w:date="2022-03-10T11:35:00Z">
        <w:r w:rsidRPr="00954009" w:rsidDel="009A781E">
          <w:rPr>
            <w:rFonts w:ascii="Times New Roman" w:eastAsia="Times New Roman" w:hAnsi="Times New Roman" w:cs="Times New Roman"/>
            <w:sz w:val="24"/>
            <w:szCs w:val="24"/>
            <w:rPrChange w:id="43" w:author="A S U S" w:date="2022-03-10T11:4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ep</w:delText>
        </w:r>
      </w:del>
      <w:r w:rsidRPr="00954009">
        <w:rPr>
          <w:rFonts w:ascii="Times New Roman" w:eastAsia="Times New Roman" w:hAnsi="Times New Roman" w:cs="Times New Roman"/>
          <w:sz w:val="24"/>
          <w:szCs w:val="24"/>
          <w:rPrChange w:id="44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45" w:author="A S U S" w:date="2022-03-10T11:36:00Z">
        <w:r w:rsidRPr="00954009">
          <w:rPr>
            <w:rFonts w:ascii="Times New Roman" w:eastAsia="Times New Roman" w:hAnsi="Times New Roman" w:cs="Times New Roman"/>
            <w:sz w:val="24"/>
            <w:szCs w:val="24"/>
            <w:rPrChange w:id="46" w:author="A S U S" w:date="2022-03-10T11:4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berteman</w:t>
        </w:r>
      </w:ins>
      <w:proofErr w:type="spellEnd"/>
      <w:del w:id="47" w:author="A S U S" w:date="2022-03-10T11:36:00Z">
        <w:r w:rsidRPr="00954009" w:rsidDel="009A781E">
          <w:rPr>
            <w:rFonts w:ascii="Times New Roman" w:eastAsia="Times New Roman" w:hAnsi="Times New Roman" w:cs="Times New Roman"/>
            <w:sz w:val="24"/>
            <w:szCs w:val="24"/>
            <w:rPrChange w:id="48" w:author="A S U S" w:date="2022-03-10T11:4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temenan</w:delText>
        </w:r>
      </w:del>
      <w:r w:rsidRPr="00954009">
        <w:rPr>
          <w:rFonts w:ascii="Times New Roman" w:eastAsia="Times New Roman" w:hAnsi="Times New Roman" w:cs="Times New Roman"/>
          <w:sz w:val="24"/>
          <w:szCs w:val="24"/>
          <w:rPrChange w:id="49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50" w:author="A S U S" w:date="2022-03-10T11:36:00Z">
        <w:r w:rsidRPr="00954009">
          <w:rPr>
            <w:rFonts w:ascii="Times New Roman" w:eastAsia="Times New Roman" w:hAnsi="Times New Roman" w:cs="Times New Roman"/>
            <w:sz w:val="24"/>
            <w:szCs w:val="24"/>
            <w:rPrChange w:id="51" w:author="A S U S" w:date="2022-03-10T11:4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s</w:t>
        </w:r>
      </w:ins>
      <w:r w:rsidRPr="00954009">
        <w:rPr>
          <w:rFonts w:ascii="Times New Roman" w:eastAsia="Times New Roman" w:hAnsi="Times New Roman" w:cs="Times New Roman"/>
          <w:sz w:val="24"/>
          <w:szCs w:val="24"/>
          <w:rPrChange w:id="52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954009">
        <w:rPr>
          <w:rFonts w:ascii="Times New Roman" w:eastAsia="Times New Roman" w:hAnsi="Times New Roman" w:cs="Times New Roman"/>
          <w:sz w:val="24"/>
          <w:szCs w:val="24"/>
          <w:rPrChange w:id="53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954009">
        <w:rPr>
          <w:rFonts w:ascii="Times New Roman" w:eastAsia="Times New Roman" w:hAnsi="Times New Roman" w:cs="Times New Roman"/>
          <w:sz w:val="24"/>
          <w:szCs w:val="24"/>
          <w:rPrChange w:id="54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ins w:id="55" w:author="A S U S" w:date="2022-03-10T11:36:00Z">
        <w:r w:rsidRPr="00954009">
          <w:rPr>
            <w:rFonts w:ascii="Times New Roman" w:eastAsia="Times New Roman" w:hAnsi="Times New Roman" w:cs="Times New Roman"/>
            <w:sz w:val="24"/>
            <w:szCs w:val="24"/>
            <w:rPrChange w:id="56" w:author="A S U S" w:date="2022-03-10T11:4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t>..</w:t>
        </w:r>
      </w:ins>
      <w:r w:rsidRPr="00954009">
        <w:rPr>
          <w:rFonts w:ascii="Times New Roman" w:eastAsia="Times New Roman" w:hAnsi="Times New Roman" w:cs="Times New Roman"/>
          <w:sz w:val="24"/>
          <w:szCs w:val="24"/>
          <w:rPrChange w:id="57" w:author="A S U S" w:date="2022-03-10T11:49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5FD74693" w14:textId="360DE7A2" w:rsidR="009A781E" w:rsidRDefault="009A781E" w:rsidP="00954009">
      <w:pPr>
        <w:shd w:val="clear" w:color="auto" w:fill="FFFFFF" w:themeFill="background1"/>
        <w:spacing w:after="120"/>
        <w:rPr>
          <w:ins w:id="58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59" w:author="A S U S" w:date="2022-03-10T11:50:00Z">
          <w:pPr>
            <w:shd w:val="clear" w:color="auto" w:fill="FFFFFF" w:themeFill="background1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60" w:author="A S U S" w:date="2022-03-10T11:36:00Z">
        <w:r w:rsidRPr="00C50A1E" w:rsidDel="009A781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1" w:author="A S U S" w:date="2022-03-10T11:36:00Z">
        <w:r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2" w:author="A S U S" w:date="2022-03-10T11:36:00Z">
        <w:r w:rsidRPr="00C50A1E" w:rsidDel="009A781E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A S U S" w:date="2022-03-10T11:38:00Z">
        <w:r w:rsidRPr="00C50A1E" w:rsidDel="009A781E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4" w:author="A S U S" w:date="2022-03-10T11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5" w:author="A S U S" w:date="2022-03-10T11:36:00Z">
        <w:r w:rsidRPr="00C50A1E" w:rsidDel="009A781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F45FD5" w14:textId="23EE7B00" w:rsidR="009A781E" w:rsidRPr="00C50A1E" w:rsidRDefault="009A781E" w:rsidP="00954009">
      <w:pPr>
        <w:shd w:val="clear" w:color="auto" w:fill="FFFFFF" w:themeFill="background1"/>
        <w:spacing w:after="120"/>
        <w:rPr>
          <w:ins w:id="66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67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68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sehari-hari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kata orang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mengartikannya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ins w:id="69" w:author="A S U S" w:date="2022-03-10T11:3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ins w:id="70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Indonesia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mundu</w:t>
        </w:r>
      </w:ins>
      <w:ins w:id="71" w:author="A S U S" w:date="2022-03-10T11:39:00Z">
        <w:r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proofErr w:type="spellEnd"/>
      <w:ins w:id="72" w:author="A S U S" w:date="2022-03-10T11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antara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November-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Desember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2019,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perkiraan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sangat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terasa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sejak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baru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C0D285F" w14:textId="10899528" w:rsidR="009A781E" w:rsidRDefault="009A781E" w:rsidP="00954009">
      <w:pPr>
        <w:shd w:val="clear" w:color="auto" w:fill="FFFFFF" w:themeFill="background1"/>
        <w:spacing w:after="120"/>
        <w:rPr>
          <w:ins w:id="73" w:author="A S U S" w:date="2022-03-10T11:47:00Z"/>
          <w:rFonts w:ascii="Times New Roman" w:eastAsia="Times New Roman" w:hAnsi="Times New Roman" w:cs="Times New Roman"/>
          <w:sz w:val="24"/>
          <w:szCs w:val="24"/>
        </w:rPr>
        <w:pPrChange w:id="74" w:author="A S U S" w:date="2022-03-10T11:50:00Z">
          <w:pPr>
            <w:shd w:val="clear" w:color="auto" w:fill="FFFFFF" w:themeFill="background1"/>
          </w:pPr>
        </w:pPrChange>
      </w:pPr>
      <w:proofErr w:type="spellStart"/>
      <w:ins w:id="75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disalahkan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mengundang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ins w:id="76" w:author="A S U S" w:date="2022-03-10T11:39:00Z">
        <w:r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ins w:id="77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pandai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perasaan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hatimu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ambyar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78" w:author="A S U S" w:date="2022-03-10T11:40:00Z">
        <w:r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</w:ins>
      <w:proofErr w:type="spellStart"/>
      <w:ins w:id="79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perilaku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lain.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ins w:id="80" w:author="A S U S" w:date="2022-03-10T11:40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81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092BDD5A" w14:textId="77777777" w:rsidR="00954009" w:rsidRPr="00C50A1E" w:rsidRDefault="00954009" w:rsidP="00954009">
      <w:pPr>
        <w:shd w:val="clear" w:color="auto" w:fill="FFFFFF" w:themeFill="background1"/>
        <w:spacing w:after="120"/>
        <w:rPr>
          <w:ins w:id="82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83" w:author="A S U S" w:date="2022-03-10T11:50:00Z">
          <w:pPr>
            <w:shd w:val="clear" w:color="auto" w:fill="F5F5F5"/>
            <w:spacing w:after="375"/>
          </w:pPr>
        </w:pPrChange>
      </w:pPr>
    </w:p>
    <w:p w14:paraId="7FD2B4FA" w14:textId="75BA18EB" w:rsidR="009A781E" w:rsidRPr="00C50A1E" w:rsidRDefault="009A781E" w:rsidP="00954009">
      <w:pPr>
        <w:shd w:val="clear" w:color="auto" w:fill="FFFFFF" w:themeFill="background1"/>
        <w:spacing w:after="120"/>
        <w:rPr>
          <w:ins w:id="84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85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86" w:author="A S U S" w:date="2022-03-10T11:37:00Z"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Mengapa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Kita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Merasa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Lapar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Ketika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Siapa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meras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bahwa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bersama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na</w:t>
        </w:r>
      </w:ins>
      <w:ins w:id="87" w:author="A S U S" w:date="2022-03-10T11:41:00Z">
        <w:r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ins w:id="88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meningkat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5175CD4F" w14:textId="2963C5D9" w:rsidR="009A781E" w:rsidRPr="00C50A1E" w:rsidRDefault="009A781E" w:rsidP="00954009">
      <w:pPr>
        <w:shd w:val="clear" w:color="auto" w:fill="FFFFFF" w:themeFill="background1"/>
        <w:spacing w:after="120"/>
        <w:rPr>
          <w:ins w:id="89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90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91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mengenang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paling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asyik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92" w:author="A S U S" w:date="2022-03-10T11:41:00Z">
        <w:r>
          <w:rPr>
            <w:rFonts w:ascii="Times New Roman" w:eastAsia="Times New Roman" w:hAnsi="Times New Roman" w:cs="Times New Roman"/>
            <w:sz w:val="24"/>
            <w:szCs w:val="24"/>
          </w:rPr>
          <w:t>hanya</w:t>
        </w:r>
      </w:ins>
      <w:proofErr w:type="spellEnd"/>
      <w:ins w:id="93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94" w:author="A S U S" w:date="2022-03-10T11:41:00Z">
        <w:r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ins w:id="95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jumlah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96" w:author="A S U S" w:date="2022-03-10T11:42:00Z">
        <w:r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ins w:id="97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melebihi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2F523E85" w14:textId="77777777" w:rsidR="009A781E" w:rsidRPr="00C50A1E" w:rsidRDefault="009A781E" w:rsidP="00954009">
      <w:pPr>
        <w:shd w:val="clear" w:color="auto" w:fill="FFFFFF" w:themeFill="background1"/>
        <w:spacing w:after="120"/>
        <w:rPr>
          <w:ins w:id="98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99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00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Sebungkus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dikonsumsi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4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porsi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duduk. Belum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tambah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gorengannya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satu-dua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biji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eh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kok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lima?</w:t>
        </w:r>
      </w:ins>
    </w:p>
    <w:p w14:paraId="01354099" w14:textId="75E47EEF" w:rsidR="009A781E" w:rsidRPr="00C50A1E" w:rsidRDefault="009A781E" w:rsidP="00954009">
      <w:pPr>
        <w:shd w:val="clear" w:color="auto" w:fill="FFFFFF" w:themeFill="background1"/>
        <w:spacing w:after="120"/>
        <w:rPr>
          <w:ins w:id="101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02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03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suasana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</w:ins>
      <w:proofErr w:type="spellEnd"/>
      <w:ins w:id="104" w:author="A S U S" w:date="2022-03-10T11:43:00Z">
        <w:r w:rsidR="0095400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ins w:id="105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pencetus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ins>
    </w:p>
    <w:p w14:paraId="72FBDD9C" w14:textId="77777777" w:rsidR="009A781E" w:rsidRPr="00C50A1E" w:rsidRDefault="009A781E" w:rsidP="00954009">
      <w:pPr>
        <w:shd w:val="clear" w:color="auto" w:fill="FFFFFF" w:themeFill="background1"/>
        <w:spacing w:after="120"/>
        <w:rPr>
          <w:ins w:id="106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07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08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alias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mendapat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"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panas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"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peningkatan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metabolisme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ins>
    </w:p>
    <w:p w14:paraId="43719412" w14:textId="7D6802DB" w:rsidR="009A781E" w:rsidRPr="00C50A1E" w:rsidRDefault="009A781E" w:rsidP="00954009">
      <w:pPr>
        <w:shd w:val="clear" w:color="auto" w:fill="FFFFFF" w:themeFill="background1"/>
        <w:spacing w:after="120"/>
        <w:rPr>
          <w:ins w:id="109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10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11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Padahal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akibat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memerlukan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tambahan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lho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sedingin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kenyataannya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kok</w:t>
        </w:r>
      </w:ins>
      <w:proofErr w:type="spellEnd"/>
      <w:ins w:id="112" w:author="A S U S" w:date="2022-03-10T11:43:00Z">
        <w:r w:rsidR="00954009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14:paraId="774A5937" w14:textId="481DAEFE" w:rsidR="009A781E" w:rsidRPr="00C50A1E" w:rsidRDefault="009A781E" w:rsidP="00954009">
      <w:pPr>
        <w:shd w:val="clear" w:color="auto" w:fill="FFFFFF" w:themeFill="background1"/>
        <w:spacing w:after="120"/>
        <w:rPr>
          <w:ins w:id="113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14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15" w:author="A S U S" w:date="2022-03-10T11:37:00Z"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Ternyata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Ini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yang Bisa Jadi </w:t>
        </w:r>
      </w:ins>
      <w:proofErr w:type="spellStart"/>
      <w:ins w:id="116" w:author="A S U S" w:date="2022-03-10T11:43:00Z">
        <w:r w:rsidR="0095400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</w:t>
        </w:r>
      </w:ins>
      <w:ins w:id="117" w:author="A S U S" w:date="2022-03-10T11:44:00Z">
        <w:r w:rsidR="0095400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ins w:id="118" w:author="A S U S" w:date="2022-03-10T11:37:00Z"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abnya</w:t>
        </w:r>
        <w:proofErr w:type="spellEnd"/>
        <w:r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...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br/>
          <w:t>S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elama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berlindung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ruangan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Ruangan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jarak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dekat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akses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ins w:id="119" w:author="A S U S" w:date="2022-03-10T11:44:00Z">
        <w:r w:rsidR="00954009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ins w:id="120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berjarak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Ehem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A4D9BA5" w14:textId="688DED7F" w:rsidR="009A781E" w:rsidRPr="00C50A1E" w:rsidRDefault="009A781E" w:rsidP="00954009">
      <w:pPr>
        <w:shd w:val="clear" w:color="auto" w:fill="FFFFFF" w:themeFill="background1"/>
        <w:spacing w:after="120"/>
        <w:rPr>
          <w:ins w:id="121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22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23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segala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jenis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masakan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bentuk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mi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instan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biskuit-biskuit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toples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cantik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bubuk-bubuk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manis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ekonomis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ins>
    </w:p>
    <w:p w14:paraId="0E591523" w14:textId="77777777" w:rsidR="009A781E" w:rsidRPr="00C50A1E" w:rsidRDefault="009A781E" w:rsidP="00954009">
      <w:pPr>
        <w:shd w:val="clear" w:color="auto" w:fill="FFFFFF" w:themeFill="background1"/>
        <w:spacing w:after="120"/>
        <w:rPr>
          <w:ins w:id="124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25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26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almari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penyimpanan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waktu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berkali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-kali. Akan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A8C8D80" w14:textId="77777777" w:rsidR="009A781E" w:rsidRPr="00C50A1E" w:rsidRDefault="009A781E" w:rsidP="00954009">
      <w:pPr>
        <w:shd w:val="clear" w:color="auto" w:fill="FFFFFF" w:themeFill="background1"/>
        <w:spacing w:after="120"/>
        <w:rPr>
          <w:ins w:id="127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28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29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salah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pemilihan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penting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belakangan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4D1D1A4D" w14:textId="6DF3F54A" w:rsidR="009A781E" w:rsidRPr="00C50A1E" w:rsidRDefault="009A781E" w:rsidP="00954009">
      <w:pPr>
        <w:shd w:val="clear" w:color="auto" w:fill="FFFFFF" w:themeFill="background1"/>
        <w:spacing w:after="120"/>
        <w:rPr>
          <w:ins w:id="130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31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32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Coba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mulai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33" w:author="A S U S" w:date="2022-03-10T11:45:00Z">
        <w:r w:rsidR="0095400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134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aja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dulu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memperhatikan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label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informasi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gizi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ketika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kemasan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minum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hangat-hangat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takar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gulanya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kelebihan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sudah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terlalu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manis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kata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 </w:t>
        </w:r>
        <w:proofErr w:type="spellStart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gitu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khan.</w:t>
        </w:r>
      </w:ins>
    </w:p>
    <w:p w14:paraId="7086DBA7" w14:textId="77777777" w:rsidR="009A781E" w:rsidRPr="00C50A1E" w:rsidRDefault="009A781E" w:rsidP="00954009">
      <w:pPr>
        <w:shd w:val="clear" w:color="auto" w:fill="FFFFFF" w:themeFill="background1"/>
        <w:spacing w:after="120"/>
        <w:rPr>
          <w:ins w:id="135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36" w:author="A S U S" w:date="2022-03-10T11:50:00Z">
          <w:pPr>
            <w:shd w:val="clear" w:color="auto" w:fill="F5F5F5"/>
            <w:spacing w:after="375"/>
          </w:pPr>
        </w:pPrChange>
      </w:pPr>
      <w:ins w:id="137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musim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rasa malas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bergerak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juga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biang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badan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munculnya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kaum-kaum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rebahan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kerjaannya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tiduran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buka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tutup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pura-pura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sibuk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padahal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nge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Pr="00954009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38" w:author="A S U S" w:date="2022-03-10T11:45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chat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</w:ins>
    </w:p>
    <w:p w14:paraId="00A59427" w14:textId="77777777" w:rsidR="009A781E" w:rsidRPr="00C50A1E" w:rsidRDefault="009A781E" w:rsidP="00954009">
      <w:pPr>
        <w:shd w:val="clear" w:color="auto" w:fill="FFFFFF" w:themeFill="background1"/>
        <w:spacing w:after="120"/>
        <w:rPr>
          <w:ins w:id="139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40" w:author="A S U S" w:date="2022-03-10T11:50:00Z">
          <w:pPr>
            <w:shd w:val="clear" w:color="auto" w:fill="F5F5F5"/>
            <w:spacing w:after="375"/>
          </w:pPr>
        </w:pPrChange>
      </w:pPr>
      <w:proofErr w:type="spellStart"/>
      <w:ins w:id="141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Kegiatan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inilah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lemak-lemak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seharusnya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dibakar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memilih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mager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Jadi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simpanan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tubuhmu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dimana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-mana.</w:t>
        </w:r>
      </w:ins>
    </w:p>
    <w:p w14:paraId="6B3140A8" w14:textId="3E345D5E" w:rsidR="009A781E" w:rsidRPr="00C50A1E" w:rsidRDefault="009A781E" w:rsidP="00954009">
      <w:pPr>
        <w:shd w:val="clear" w:color="auto" w:fill="FFFFFF" w:themeFill="background1"/>
        <w:spacing w:after="120"/>
        <w:rPr>
          <w:ins w:id="142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43" w:author="A S U S" w:date="2022-03-10T11:50:00Z">
          <w:pPr>
            <w:shd w:val="clear" w:color="auto" w:fill="F5F5F5"/>
            <w:spacing w:after="375"/>
          </w:pPr>
        </w:pPrChange>
      </w:pPr>
      <w:ins w:id="144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Jadi,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jangan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</w:ins>
      <w:proofErr w:type="spellStart"/>
      <w:ins w:id="145" w:author="A S U S" w:date="2022-03-10T11:46:00Z">
        <w:r w:rsidR="00954009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ins w:id="146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mengendalikan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badan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ikut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tergelincir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makin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 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Coba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ingat-ingat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apa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14:paraId="5B8A587A" w14:textId="79EEB7B6" w:rsidR="009A781E" w:rsidRPr="00C50A1E" w:rsidRDefault="009A781E" w:rsidP="00954009">
      <w:pPr>
        <w:shd w:val="clear" w:color="auto" w:fill="FFFFFF" w:themeFill="background1"/>
        <w:spacing w:after="120"/>
        <w:rPr>
          <w:ins w:id="147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48" w:author="A S U S" w:date="2022-03-10T11:50:00Z">
          <w:pPr>
            <w:shd w:val="clear" w:color="auto" w:fill="F5F5F5"/>
            <w:spacing w:after="375"/>
          </w:pPr>
        </w:pPrChange>
      </w:pPr>
      <w:ins w:id="149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Mi rebus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kuah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susu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telur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Ya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bisalah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500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. HAHA. </w:t>
        </w:r>
      </w:ins>
    </w:p>
    <w:p w14:paraId="657137D4" w14:textId="77777777" w:rsidR="009A781E" w:rsidRPr="00C50A1E" w:rsidRDefault="009A781E" w:rsidP="00954009">
      <w:pPr>
        <w:shd w:val="clear" w:color="auto" w:fill="FFFFFF" w:themeFill="background1"/>
        <w:rPr>
          <w:ins w:id="150" w:author="A S U S" w:date="2022-03-10T11:37:00Z"/>
          <w:rFonts w:ascii="Times New Roman" w:eastAsia="Times New Roman" w:hAnsi="Times New Roman" w:cs="Times New Roman"/>
          <w:sz w:val="24"/>
          <w:szCs w:val="24"/>
        </w:rPr>
        <w:pPrChange w:id="151" w:author="A S U S" w:date="2022-03-10T11:47:00Z">
          <w:pPr>
            <w:shd w:val="clear" w:color="auto" w:fill="F5F5F5"/>
          </w:pPr>
        </w:pPrChange>
      </w:pPr>
      <w:ins w:id="152" w:author="A S U S" w:date="2022-03-10T11:37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Salam,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Listhia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H. Rahman</w:t>
        </w:r>
      </w:ins>
    </w:p>
    <w:p w14:paraId="4377B55A" w14:textId="77777777" w:rsidR="009A781E" w:rsidRPr="00C50A1E" w:rsidRDefault="009A781E" w:rsidP="00954009">
      <w:pPr>
        <w:shd w:val="clear" w:color="auto" w:fill="FFFFFF" w:themeFill="background1"/>
        <w:rPr>
          <w:ins w:id="153" w:author="A S U S" w:date="2022-03-10T11:37:00Z"/>
        </w:rPr>
        <w:pPrChange w:id="154" w:author="A S U S" w:date="2022-03-10T11:47:00Z">
          <w:pPr/>
        </w:pPrChange>
      </w:pPr>
    </w:p>
    <w:p w14:paraId="627528C4" w14:textId="77777777" w:rsidR="009A781E" w:rsidRPr="005A045A" w:rsidRDefault="009A781E" w:rsidP="00954009">
      <w:pPr>
        <w:shd w:val="clear" w:color="auto" w:fill="FFFFFF" w:themeFill="background1"/>
        <w:rPr>
          <w:ins w:id="155" w:author="A S U S" w:date="2022-03-10T11:37:00Z"/>
          <w:i/>
        </w:rPr>
        <w:pPrChange w:id="156" w:author="A S U S" w:date="2022-03-10T11:47:00Z">
          <w:pPr/>
        </w:pPrChange>
      </w:pPr>
    </w:p>
    <w:p w14:paraId="43A9D6B2" w14:textId="77777777" w:rsidR="009A781E" w:rsidRPr="005A045A" w:rsidRDefault="009A781E" w:rsidP="00954009">
      <w:pPr>
        <w:shd w:val="clear" w:color="auto" w:fill="FFFFFF" w:themeFill="background1"/>
        <w:rPr>
          <w:ins w:id="157" w:author="A S U S" w:date="2022-03-10T11:37:00Z"/>
          <w:rFonts w:ascii="Cambria" w:hAnsi="Cambria"/>
          <w:i/>
          <w:sz w:val="18"/>
          <w:szCs w:val="18"/>
        </w:rPr>
        <w:pPrChange w:id="158" w:author="A S U S" w:date="2022-03-10T11:47:00Z">
          <w:pPr/>
        </w:pPrChange>
      </w:pPr>
      <w:proofErr w:type="spellStart"/>
      <w:ins w:id="159" w:author="A S U S" w:date="2022-03-10T11:37:00Z">
        <w:r w:rsidRPr="005A045A">
          <w:rPr>
            <w:rFonts w:ascii="Cambria" w:hAnsi="Cambria"/>
            <w:i/>
            <w:sz w:val="18"/>
            <w:szCs w:val="18"/>
          </w:rPr>
          <w:t>Sumber</w:t>
        </w:r>
        <w:proofErr w:type="spellEnd"/>
        <w:r w:rsidRPr="005A045A">
          <w:rPr>
            <w:rFonts w:ascii="Cambria" w:hAnsi="Cambria"/>
            <w:i/>
            <w:sz w:val="18"/>
            <w:szCs w:val="18"/>
          </w:rPr>
          <w:t xml:space="preserve">: </w:t>
        </w:r>
        <w:r>
          <w:fldChar w:fldCharType="begin"/>
        </w:r>
        <w:r>
          <w:instrText xml:space="preserve"> HYPERLINK "https://www.kompasiana.com/listhiahr/5e11e59a097f367b4a413222/hujan-turun-berat-badan-naik?page=all" \l "section1" </w:instrText>
        </w:r>
        <w:r>
          <w:fldChar w:fldCharType="separate"/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  <w:r>
          <w:rPr>
            <w:rStyle w:val="Hyperlink"/>
            <w:rFonts w:ascii="Cambria" w:hAnsi="Cambria"/>
            <w:i/>
            <w:sz w:val="18"/>
            <w:szCs w:val="18"/>
          </w:rPr>
          <w:fldChar w:fldCharType="end"/>
        </w:r>
      </w:ins>
    </w:p>
    <w:p w14:paraId="2DB81B19" w14:textId="77777777" w:rsidR="009A781E" w:rsidRPr="00C50A1E" w:rsidRDefault="009A781E" w:rsidP="00954009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  <w:pPrChange w:id="160" w:author="A S U S" w:date="2022-03-10T11:47:00Z">
          <w:pPr>
            <w:shd w:val="clear" w:color="auto" w:fill="FFFFFF" w:themeFill="background1"/>
            <w:spacing w:after="375"/>
          </w:pPr>
        </w:pPrChange>
      </w:pPr>
    </w:p>
    <w:p w14:paraId="71F478E0" w14:textId="77777777" w:rsidR="009A781E" w:rsidRDefault="009A781E" w:rsidP="00954009">
      <w:pPr>
        <w:shd w:val="clear" w:color="auto" w:fill="FFFFFF" w:themeFill="background1"/>
        <w:pPrChange w:id="161" w:author="A S U S" w:date="2022-03-10T11:47:00Z">
          <w:pPr>
            <w:shd w:val="clear" w:color="auto" w:fill="FFFFFF" w:themeFill="background1"/>
          </w:pPr>
        </w:pPrChange>
      </w:pPr>
    </w:p>
    <w:sectPr w:rsidR="009A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S U S">
    <w15:presenceInfo w15:providerId="None" w15:userId="A S U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1E"/>
    <w:rsid w:val="00954009"/>
    <w:rsid w:val="009A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B7EE"/>
  <w15:chartTrackingRefBased/>
  <w15:docId w15:val="{B1526693-D04E-49A0-B2BF-A132FCF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81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78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assets-a2.kompasiana.com/items/album/2020/01/05/photo-1561497268-131821f92985-5e11e63d097f362701721a02.jpeg?t=o&amp;v=7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1</cp:revision>
  <dcterms:created xsi:type="dcterms:W3CDTF">2022-03-10T04:32:00Z</dcterms:created>
  <dcterms:modified xsi:type="dcterms:W3CDTF">2022-03-10T04:52:00Z</dcterms:modified>
</cp:coreProperties>
</file>