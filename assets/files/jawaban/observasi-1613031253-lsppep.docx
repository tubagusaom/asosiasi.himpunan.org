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03DF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FE596C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5D621A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2D65AA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45FFDEC" w14:textId="77777777" w:rsidR="00927764" w:rsidRPr="0094076B" w:rsidRDefault="00927764" w:rsidP="00927764">
      <w:pPr>
        <w:rPr>
          <w:rFonts w:ascii="Cambria" w:hAnsi="Cambria"/>
        </w:rPr>
      </w:pPr>
    </w:p>
    <w:p w14:paraId="219D375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276168C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EFCDE5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949B017" wp14:editId="0AF53D0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F08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11AFA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98741C">
        <w:rPr>
          <w:rStyle w:val="CommentReference"/>
        </w:rPr>
        <w:commentReference w:id="0"/>
      </w:r>
    </w:p>
    <w:p w14:paraId="42FACAEF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" w:author="ASUS" w:date="2021-02-11T15:09:00Z">
          <w:pPr>
            <w:shd w:val="clear" w:color="auto" w:fill="F5F5F5"/>
            <w:spacing w:after="375"/>
          </w:pPr>
        </w:pPrChange>
      </w:pPr>
      <w:bookmarkStart w:id="2" w:name="_GoBack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4811D6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ASUS" w:date="2021-02-11T15:00:00Z">
        <w:r w:rsidRPr="0098741C" w:rsidDel="0098741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5" w:author="ASUS" w:date="2021-02-11T14:5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ini</w:delText>
        </w:r>
        <w:r w:rsidRPr="00C50A1E" w:rsidDel="0098741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6" w:author="ASUS" w:date="2021-02-11T15:00:00Z">
        <w:r w:rsidR="009874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98741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98741C">
        <w:rPr>
          <w:rFonts w:ascii="Times New Roman" w:eastAsia="Times New Roman" w:hAnsi="Times New Roman" w:cs="Times New Roman"/>
          <w:color w:val="FF0000"/>
          <w:sz w:val="24"/>
          <w:szCs w:val="24"/>
          <w:rPrChange w:id="8" w:author="ASUS" w:date="2021-02-11T15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</w:t>
      </w:r>
      <w:ins w:id="9" w:author="ASUS" w:date="2021-02-11T15:02:00Z">
        <w:r w:rsidR="0098741C" w:rsidRPr="0098741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0" w:author="ASUS" w:date="2021-02-11T15:0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del w:id="11" w:author="ASUS" w:date="2021-02-11T15:00:00Z">
        <w:r w:rsidRPr="0098741C" w:rsidDel="0098741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2" w:author="ASUS" w:date="2021-02-11T15:0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proofErr w:type="spellStart"/>
      <w:r w:rsidRPr="0098741C">
        <w:rPr>
          <w:rFonts w:ascii="Times New Roman" w:eastAsia="Times New Roman" w:hAnsi="Times New Roman" w:cs="Times New Roman"/>
          <w:color w:val="FF0000"/>
          <w:sz w:val="24"/>
          <w:szCs w:val="24"/>
          <w:rPrChange w:id="13" w:author="ASUS" w:date="2021-02-11T15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an</w:t>
      </w:r>
      <w:commentRangeEnd w:id="7"/>
      <w:r w:rsidR="0098741C" w:rsidRPr="0098741C">
        <w:rPr>
          <w:rStyle w:val="CommentReference"/>
          <w:color w:val="FF0000"/>
          <w:rPrChange w:id="14" w:author="ASUS" w:date="2021-02-11T15:03:00Z">
            <w:rPr>
              <w:rStyle w:val="CommentReference"/>
            </w:rPr>
          </w:rPrChange>
        </w:rPr>
        <w:commentReference w:id="7"/>
      </w:r>
      <w:proofErr w:type="gramStart"/>
      <w:r w:rsidRPr="0098741C">
        <w:rPr>
          <w:rFonts w:ascii="Times New Roman" w:eastAsia="Times New Roman" w:hAnsi="Times New Roman" w:cs="Times New Roman"/>
          <w:color w:val="FF0000"/>
          <w:sz w:val="24"/>
          <w:szCs w:val="24"/>
          <w:rPrChange w:id="15" w:author="ASUS" w:date="2021-02-11T15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tara</w:t>
      </w:r>
      <w:proofErr w:type="spellEnd"/>
      <w:proofErr w:type="gramEnd"/>
      <w:r w:rsidRPr="0098741C">
        <w:rPr>
          <w:rFonts w:ascii="Times New Roman" w:eastAsia="Times New Roman" w:hAnsi="Times New Roman" w:cs="Times New Roman"/>
          <w:color w:val="FF0000"/>
          <w:sz w:val="24"/>
          <w:szCs w:val="24"/>
          <w:rPrChange w:id="16" w:author="ASUS" w:date="2021-02-11T15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del w:id="17" w:author="ASUS" w:date="2021-02-11T15:06:00Z">
        <w:r w:rsidDel="004533F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8" w:author="ASUS" w:date="2021-02-11T15:06:00Z">
        <w:r w:rsidR="004533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4533FC" w:rsidRPr="004533FC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9" w:author="ASUS" w:date="2021-02-11T15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-</w:t>
        </w:r>
        <w:r w:rsidR="004533FC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4533FC">
          <w:rPr>
            <w:rFonts w:ascii="Times New Roman" w:eastAsia="Times New Roman" w:hAnsi="Times New Roman" w:cs="Times New Roman"/>
            <w:sz w:val="24"/>
            <w:szCs w:val="24"/>
          </w:rPr>
          <w:t>s.d.</w:t>
        </w:r>
        <w:proofErr w:type="spellEnd"/>
        <w:r w:rsidR="004533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0"/>
      <w:r w:rsidR="0098741C">
        <w:rPr>
          <w:rStyle w:val="CommentReference"/>
        </w:rPr>
        <w:commentReference w:id="20"/>
      </w:r>
    </w:p>
    <w:p w14:paraId="29E0FE82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1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908ACF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2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29E8E9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3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D917F3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4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3FC">
        <w:rPr>
          <w:rFonts w:ascii="Times New Roman" w:eastAsia="Times New Roman" w:hAnsi="Times New Roman" w:cs="Times New Roman"/>
          <w:color w:val="FF0000"/>
          <w:sz w:val="24"/>
          <w:szCs w:val="24"/>
          <w:rPrChange w:id="25" w:author="ASUS" w:date="2021-02-11T15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4 </w:t>
      </w:r>
      <w:proofErr w:type="spellStart"/>
      <w:ins w:id="26" w:author="ASUS" w:date="2021-02-11T15:07:00Z">
        <w:r w:rsidR="004533FC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4533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4788EEF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7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4533F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28" w:author="ASUS" w:date="2021-02-11T15:0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4533F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29" w:author="ASUS" w:date="2021-02-11T15:0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4533F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0" w:author="ASUS" w:date="2021-02-11T15:0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4533F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1" w:author="ASUS" w:date="2021-02-11T15:0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4533FC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2" w:author="ASUS" w:date="2021-02-11T15:0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0102F82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7FB490B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E2E1B63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5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DD907D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6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FCD7FD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7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F6D0D1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B59579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9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93441F7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0" w:author="ASUS" w:date="2021-02-11T15:0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4D34FA4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1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A2EED1" w14:textId="77777777" w:rsidR="00927764" w:rsidRPr="00C50A1E" w:rsidRDefault="00927764" w:rsidP="004533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2" w:author="ASUS" w:date="2021-02-11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bookmarkEnd w:id="2"/>
    <w:p w14:paraId="3AB090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2972C4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C8A0F76" w14:textId="77777777" w:rsidR="00927764" w:rsidRPr="00C50A1E" w:rsidRDefault="00927764" w:rsidP="00927764"/>
    <w:p w14:paraId="777FE4C6" w14:textId="77777777" w:rsidR="00927764" w:rsidRPr="005A045A" w:rsidRDefault="00927764" w:rsidP="00927764">
      <w:pPr>
        <w:rPr>
          <w:i/>
        </w:rPr>
      </w:pPr>
    </w:p>
    <w:p w14:paraId="0078880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B063C72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US" w:date="2021-02-11T14:56:00Z" w:initials="A">
    <w:p w14:paraId="5D14BF95" w14:textId="77777777" w:rsidR="0098741C" w:rsidRDefault="0098741C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mencanctumkan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</w:p>
    <w:p w14:paraId="0006AEDE" w14:textId="77777777" w:rsidR="0098741C" w:rsidRDefault="0098741C">
      <w:pPr>
        <w:pStyle w:val="CommentText"/>
      </w:pPr>
    </w:p>
    <w:p w14:paraId="1B6F382B" w14:textId="77777777" w:rsidR="0098741C" w:rsidRDefault="0098741C">
      <w:pPr>
        <w:pStyle w:val="CommentText"/>
      </w:pPr>
      <w:proofErr w:type="spellStart"/>
      <w:r>
        <w:t>Catatan</w:t>
      </w:r>
      <w:proofErr w:type="spellEnd"/>
      <w:r>
        <w:t>:</w:t>
      </w:r>
    </w:p>
    <w:p w14:paraId="14CA81F9" w14:textId="77777777" w:rsidR="0098741C" w:rsidRDefault="0098741C">
      <w:pPr>
        <w:pStyle w:val="CommentText"/>
      </w:pPr>
      <w:proofErr w:type="spellStart"/>
      <w:r>
        <w:t>Ganbar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?</w:t>
      </w:r>
    </w:p>
  </w:comment>
  <w:comment w:id="7" w:author="ASUS" w:date="2021-02-11T15:00:00Z" w:initials="A">
    <w:p w14:paraId="37E8DEFC" w14:textId="77777777" w:rsidR="0098741C" w:rsidRDefault="0098741C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kata di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pisah</w:t>
      </w:r>
      <w:proofErr w:type="spellEnd"/>
    </w:p>
    <w:p w14:paraId="7BBF45DB" w14:textId="77777777" w:rsidR="0098741C" w:rsidRDefault="0098741C">
      <w:pPr>
        <w:pStyle w:val="CommentText"/>
      </w:pPr>
    </w:p>
    <w:p w14:paraId="73E7DA5E" w14:textId="77777777" w:rsidR="0098741C" w:rsidRDefault="0098741C">
      <w:pPr>
        <w:pStyle w:val="CommentText"/>
      </w:pPr>
      <w:proofErr w:type="spellStart"/>
      <w:r>
        <w:t>Catatan</w:t>
      </w:r>
      <w:proofErr w:type="spellEnd"/>
      <w:r>
        <w:t>:</w:t>
      </w:r>
    </w:p>
    <w:p w14:paraId="20B13313" w14:textId="77777777" w:rsidR="0098741C" w:rsidRDefault="0098741C">
      <w:pPr>
        <w:pStyle w:val="CommentText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conto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, di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bandung</w:t>
      </w:r>
      <w:proofErr w:type="spellEnd"/>
      <w:r>
        <w:t xml:space="preserve"> </w:t>
      </w:r>
      <w:proofErr w:type="spellStart"/>
      <w:r>
        <w:t>intu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pisah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dirangkaikan</w:t>
      </w:r>
      <w:proofErr w:type="spellEnd"/>
    </w:p>
  </w:comment>
  <w:comment w:id="20" w:author="ASUS" w:date="2021-02-11T15:03:00Z" w:initials="A">
    <w:p w14:paraId="49011B2C" w14:textId="77777777" w:rsidR="0098741C" w:rsidRDefault="0098741C">
      <w:pPr>
        <w:pStyle w:val="CommentText"/>
      </w:pPr>
      <w:r>
        <w:rPr>
          <w:rStyle w:val="CommentReference"/>
        </w:rPr>
        <w:annotationRef/>
      </w:r>
      <w:proofErr w:type="spellStart"/>
      <w:r>
        <w:t>Kallimat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tuntas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</w:t>
      </w:r>
      <w:proofErr w:type="spellStart"/>
      <w:r w:rsidR="004533FC">
        <w:t>perlu</w:t>
      </w:r>
      <w:proofErr w:type="spellEnd"/>
      <w:r w:rsidR="004533FC">
        <w:t xml:space="preserve"> </w:t>
      </w:r>
      <w:proofErr w:type="spellStart"/>
      <w:r w:rsidR="004533FC">
        <w:t>penjelasan</w:t>
      </w:r>
      <w:proofErr w:type="spellEnd"/>
    </w:p>
    <w:p w14:paraId="4A7C3476" w14:textId="77777777" w:rsidR="004533FC" w:rsidRDefault="004533FC">
      <w:pPr>
        <w:pStyle w:val="CommentText"/>
      </w:pPr>
    </w:p>
    <w:p w14:paraId="19F565AA" w14:textId="77777777" w:rsidR="004533FC" w:rsidRDefault="004533FC">
      <w:pPr>
        <w:pStyle w:val="CommentText"/>
      </w:pPr>
      <w:proofErr w:type="spellStart"/>
      <w:r>
        <w:t>Catantan</w:t>
      </w:r>
      <w:proofErr w:type="spellEnd"/>
      <w:r>
        <w:t>;</w:t>
      </w:r>
    </w:p>
    <w:p w14:paraId="7649F994" w14:textId="77777777" w:rsidR="004533FC" w:rsidRDefault="004533FC">
      <w:pPr>
        <w:pStyle w:val="CommentText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maknanya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multitafsir</w:t>
      </w:r>
      <w:proofErr w:type="spellEnd"/>
      <w:r>
        <w:t xml:space="preserve"> </w:t>
      </w:r>
    </w:p>
    <w:p w14:paraId="0EF8A645" w14:textId="77777777" w:rsidR="004533FC" w:rsidRDefault="004533F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CA81F9" w15:done="0"/>
  <w15:commentEx w15:paraId="20B13313" w15:done="0"/>
  <w15:commentEx w15:paraId="0EF8A6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D1473" w14:textId="77777777" w:rsidR="005468C3" w:rsidRDefault="005468C3">
      <w:r>
        <w:separator/>
      </w:r>
    </w:p>
  </w:endnote>
  <w:endnote w:type="continuationSeparator" w:id="0">
    <w:p w14:paraId="670F2512" w14:textId="77777777" w:rsidR="005468C3" w:rsidRDefault="00546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3BCE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E523B89" w14:textId="77777777" w:rsidR="00941E77" w:rsidRDefault="005468C3">
    <w:pPr>
      <w:pStyle w:val="Footer"/>
    </w:pPr>
  </w:p>
  <w:p w14:paraId="13C2E644" w14:textId="77777777" w:rsidR="00941E77" w:rsidRDefault="005468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5A84F" w14:textId="77777777" w:rsidR="005468C3" w:rsidRDefault="005468C3">
      <w:r>
        <w:separator/>
      </w:r>
    </w:p>
  </w:footnote>
  <w:footnote w:type="continuationSeparator" w:id="0">
    <w:p w14:paraId="4A35632F" w14:textId="77777777" w:rsidR="005468C3" w:rsidRDefault="00546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4533FC"/>
    <w:rsid w:val="005468C3"/>
    <w:rsid w:val="00924DF5"/>
    <w:rsid w:val="00927764"/>
    <w:rsid w:val="0098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D88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9874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4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4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4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4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4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4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2020-07-24T23:46:00Z</dcterms:created>
  <dcterms:modified xsi:type="dcterms:W3CDTF">2021-02-11T08:09:00Z</dcterms:modified>
</cp:coreProperties>
</file>