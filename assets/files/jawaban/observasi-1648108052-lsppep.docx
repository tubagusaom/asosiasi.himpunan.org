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4BBF5" w14:textId="77777777" w:rsidR="00974F1C" w:rsidRPr="001D679D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id-ID"/>
          <w:rPrChange w:id="0" w:author="Probo Darono Yakti" w:date="2022-03-24T14:44:00Z">
            <w:rPr>
              <w:rFonts w:ascii="Bookman Old Style" w:hAnsi="Bookman Old Style"/>
              <w:b/>
              <w:sz w:val="28"/>
              <w:szCs w:val="28"/>
            </w:rPr>
          </w:rPrChange>
        </w:rPr>
      </w:pPr>
      <w:r w:rsidRPr="001D679D">
        <w:rPr>
          <w:rFonts w:ascii="Bookman Old Style" w:hAnsi="Bookman Old Style"/>
          <w:b/>
          <w:sz w:val="28"/>
          <w:szCs w:val="28"/>
          <w:lang w:val="id-ID"/>
          <w:rPrChange w:id="1" w:author="Probo Darono Yakti" w:date="2022-03-24T14:44:00Z">
            <w:rPr>
              <w:rFonts w:ascii="Bookman Old Style" w:hAnsi="Bookman Old Style"/>
              <w:b/>
              <w:sz w:val="28"/>
              <w:szCs w:val="28"/>
            </w:rPr>
          </w:rPrChange>
        </w:rPr>
        <w:t>TUGAS OBSERVASI 6</w:t>
      </w:r>
    </w:p>
    <w:p w14:paraId="4A1B9E6A" w14:textId="77777777" w:rsidR="00974F1C" w:rsidRPr="001D679D" w:rsidRDefault="00974F1C" w:rsidP="00974F1C">
      <w:pPr>
        <w:jc w:val="center"/>
        <w:rPr>
          <w:rFonts w:ascii="Bookman Old Style" w:hAnsi="Bookman Old Style"/>
          <w:b/>
          <w:sz w:val="28"/>
          <w:szCs w:val="28"/>
          <w:lang w:val="id-ID"/>
          <w:rPrChange w:id="2" w:author="Probo Darono Yakti" w:date="2022-03-24T14:44:00Z">
            <w:rPr>
              <w:rFonts w:ascii="Bookman Old Style" w:hAnsi="Bookman Old Style"/>
              <w:b/>
              <w:sz w:val="28"/>
              <w:szCs w:val="28"/>
            </w:rPr>
          </w:rPrChange>
        </w:rPr>
      </w:pPr>
      <w:r w:rsidRPr="001D679D">
        <w:rPr>
          <w:rFonts w:ascii="Bookman Old Style" w:hAnsi="Bookman Old Style"/>
          <w:b/>
          <w:sz w:val="28"/>
          <w:szCs w:val="28"/>
          <w:lang w:val="id-ID"/>
          <w:rPrChange w:id="3" w:author="Probo Darono Yakti" w:date="2022-03-24T14:44:00Z">
            <w:rPr>
              <w:rFonts w:ascii="Bookman Old Style" w:hAnsi="Bookman Old Style"/>
              <w:b/>
              <w:sz w:val="28"/>
              <w:szCs w:val="28"/>
            </w:rPr>
          </w:rPrChange>
        </w:rPr>
        <w:t xml:space="preserve">SKEMA </w:t>
      </w:r>
      <w:r w:rsidR="003A47DF" w:rsidRPr="001D679D">
        <w:rPr>
          <w:rFonts w:ascii="Bookman Old Style" w:hAnsi="Bookman Old Style"/>
          <w:b/>
          <w:sz w:val="28"/>
          <w:szCs w:val="28"/>
          <w:lang w:val="id-ID"/>
          <w:rPrChange w:id="4" w:author="Probo Darono Yakti" w:date="2022-03-24T14:44:00Z">
            <w:rPr>
              <w:rFonts w:ascii="Bookman Old Style" w:hAnsi="Bookman Old Style"/>
              <w:b/>
              <w:sz w:val="28"/>
              <w:szCs w:val="28"/>
            </w:rPr>
          </w:rPrChange>
        </w:rPr>
        <w:t>PENULISAN BUKU NONFIKSI</w:t>
      </w:r>
    </w:p>
    <w:p w14:paraId="20991E61" w14:textId="77777777" w:rsidR="00974F1C" w:rsidRPr="001D679D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  <w:lang w:val="id-ID"/>
          <w:rPrChange w:id="5" w:author="Probo Darono Yakti" w:date="2022-03-24T14:4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2D2F28DC" w14:textId="77777777" w:rsidR="00974F1C" w:rsidRPr="001D679D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  <w:lang w:val="id-ID"/>
          <w:rPrChange w:id="6" w:author="Probo Darono Yakti" w:date="2022-03-24T14:44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1D679D">
        <w:rPr>
          <w:rFonts w:ascii="Times New Roman" w:hAnsi="Times New Roman" w:cs="Times New Roman"/>
          <w:sz w:val="24"/>
          <w:szCs w:val="24"/>
          <w:lang w:val="id-ID"/>
          <w:rPrChange w:id="7" w:author="Probo Darono Yakti" w:date="2022-03-24T14:44:00Z">
            <w:rPr>
              <w:rFonts w:ascii="Times New Roman" w:hAnsi="Times New Roman" w:cs="Times New Roman"/>
              <w:sz w:val="24"/>
              <w:szCs w:val="24"/>
            </w:rPr>
          </w:rPrChange>
        </w:rPr>
        <w:t>Susun dan suntinglah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1D679D" w14:paraId="304F51BA" w14:textId="77777777" w:rsidTr="00821BA2">
        <w:tc>
          <w:tcPr>
            <w:tcW w:w="9350" w:type="dxa"/>
          </w:tcPr>
          <w:p w14:paraId="053F4D8D" w14:textId="77777777" w:rsidR="00974F1C" w:rsidRPr="001D679D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rPrChange w:id="8" w:author="Probo Darono Yakti" w:date="2022-03-24T14:44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</w:p>
          <w:p w14:paraId="688ED497" w14:textId="77777777" w:rsidR="00974F1C" w:rsidRPr="001D679D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rPrChange w:id="9" w:author="Probo Darono Yakti" w:date="2022-03-24T14:44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1D679D">
              <w:rPr>
                <w:rFonts w:ascii="Times New Roman" w:hAnsi="Times New Roman" w:cs="Times New Roman"/>
                <w:b/>
                <w:sz w:val="24"/>
                <w:szCs w:val="24"/>
                <w:rPrChange w:id="10" w:author="Probo Darono Yakti" w:date="2022-03-24T14:44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DAFTAR PUSTAKA</w:t>
            </w:r>
          </w:p>
          <w:p w14:paraId="4A7E91CD" w14:textId="77777777" w:rsidR="00974F1C" w:rsidRPr="001D679D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rPrChange w:id="11" w:author="Probo Darono Yakti" w:date="2022-03-24T14:44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</w:p>
          <w:p w14:paraId="454B0BD6" w14:textId="77777777" w:rsidR="00724B1F" w:rsidRPr="008921DC" w:rsidRDefault="00724B1F" w:rsidP="00724B1F">
            <w:pPr>
              <w:ind w:left="720" w:hanging="720"/>
              <w:contextualSpacing/>
              <w:rPr>
                <w:ins w:id="12" w:author="Probo Darono Yakti" w:date="2022-03-24T14:46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13" w:author="Probo Darono Yakti" w:date="2022-03-24T14:46:00Z">
              <w:r w:rsidRPr="008921DC">
                <w:rPr>
                  <w:rFonts w:ascii="Times New Roman" w:hAnsi="Times New Roman" w:cs="Times New Roman"/>
                  <w:sz w:val="24"/>
                  <w:szCs w:val="24"/>
                </w:rPr>
                <w:t>Arradon</w:t>
              </w:r>
              <w:proofErr w:type="spellEnd"/>
              <w:r w:rsidRPr="008921DC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proofErr w:type="spellStart"/>
              <w:r w:rsidRPr="008921DC">
                <w:rPr>
                  <w:rFonts w:ascii="Times New Roman" w:hAnsi="Times New Roman" w:cs="Times New Roman"/>
                  <w:sz w:val="24"/>
                  <w:szCs w:val="24"/>
                </w:rPr>
                <w:t>Issabelee</w:t>
              </w:r>
              <w:proofErr w:type="spellEnd"/>
              <w:r w:rsidRPr="008921DC">
                <w:rPr>
                  <w:rFonts w:ascii="Times New Roman" w:hAnsi="Times New Roman" w:cs="Times New Roman"/>
                  <w:sz w:val="24"/>
                  <w:szCs w:val="24"/>
                </w:rPr>
                <w:t xml:space="preserve">. (2014). “Aceh, Contoh Penyelesaian Kejahatan Masa Lalu.” </w:t>
              </w:r>
              <w:r w:rsidRPr="008921D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Kompas</w:t>
              </w:r>
              <w:r w:rsidRPr="008921DC">
                <w:rPr>
                  <w:rFonts w:ascii="Times New Roman" w:hAnsi="Times New Roman" w:cs="Times New Roman"/>
                  <w:sz w:val="24"/>
                  <w:szCs w:val="24"/>
                </w:rPr>
                <w:t>, 10 Februari 2014.</w:t>
              </w:r>
            </w:ins>
          </w:p>
          <w:p w14:paraId="76BD3284" w14:textId="77777777" w:rsidR="001D679D" w:rsidRPr="000124C0" w:rsidRDefault="001D679D" w:rsidP="001D679D">
            <w:pPr>
              <w:ind w:left="720" w:hanging="720"/>
              <w:contextualSpacing/>
              <w:rPr>
                <w:ins w:id="14" w:author="Probo Darono Yakti" w:date="2022-03-24T14:46:00Z"/>
                <w:rFonts w:ascii="Times New Roman" w:hAnsi="Times New Roman" w:cs="Times New Roman"/>
                <w:sz w:val="24"/>
                <w:szCs w:val="24"/>
              </w:rPr>
            </w:pPr>
            <w:ins w:id="15" w:author="Probo Darono Yakti" w:date="2022-03-24T14:46:00Z">
              <w:r w:rsidRPr="000124C0">
                <w:rPr>
                  <w:rFonts w:ascii="Times New Roman" w:hAnsi="Times New Roman" w:cs="Times New Roman"/>
                  <w:sz w:val="24"/>
                  <w:szCs w:val="24"/>
                </w:rPr>
                <w:t xml:space="preserve">Azhar, T. Nur &amp; Trim, Bambang. (2005). </w:t>
              </w:r>
              <w:r w:rsidRPr="000124C0">
                <w:rPr>
                  <w:rFonts w:ascii="Times New Roman" w:hAnsi="Times New Roman" w:cs="Times New Roman"/>
                  <w:i/>
                  <w:sz w:val="24"/>
                  <w:szCs w:val="24"/>
                </w:rPr>
                <w:t>Jangan ke Dokter Lagi: Keajaiban Sistem Imun d</w:t>
              </w:r>
              <w:r w:rsidRPr="000124C0">
                <w:rPr>
                  <w:rFonts w:ascii="Times New Roman" w:hAnsi="Times New Roman" w:cs="Times New Roman"/>
                  <w:i/>
                  <w:sz w:val="24"/>
                  <w:szCs w:val="24"/>
                </w:rPr>
                <w:t xml:space="preserve">an </w:t>
              </w:r>
              <w:r w:rsidRPr="000124C0">
                <w:rPr>
                  <w:rFonts w:ascii="Times New Roman" w:hAnsi="Times New Roman" w:cs="Times New Roman"/>
                  <w:i/>
                  <w:sz w:val="24"/>
                  <w:szCs w:val="24"/>
                </w:rPr>
                <w:t>Kiat Menghalau Penyakit</w:t>
              </w:r>
              <w:r w:rsidRPr="000124C0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. </w:t>
              </w:r>
              <w:r w:rsidRPr="000124C0">
                <w:rPr>
                  <w:rFonts w:ascii="Times New Roman" w:hAnsi="Times New Roman" w:cs="Times New Roman"/>
                  <w:sz w:val="24"/>
                  <w:szCs w:val="24"/>
                </w:rPr>
                <w:t xml:space="preserve">Bandung: MQ </w:t>
              </w:r>
              <w:proofErr w:type="spellStart"/>
              <w:r w:rsidRPr="000124C0">
                <w:rPr>
                  <w:rFonts w:ascii="Times New Roman" w:hAnsi="Times New Roman" w:cs="Times New Roman"/>
                  <w:sz w:val="24"/>
                  <w:szCs w:val="24"/>
                </w:rPr>
                <w:t>Publishing</w:t>
              </w:r>
              <w:proofErr w:type="spellEnd"/>
              <w:r w:rsidRPr="000124C0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74AC435B" w14:textId="4C0652BA" w:rsidR="00974F1C" w:rsidRPr="001D679D" w:rsidDel="001D679D" w:rsidRDefault="001D679D" w:rsidP="00724B1F">
            <w:pPr>
              <w:ind w:left="720" w:hanging="720"/>
              <w:contextualSpacing/>
              <w:rPr>
                <w:del w:id="16" w:author="Probo Darono Yakti" w:date="2022-03-24T14:40:00Z"/>
                <w:rFonts w:ascii="Times New Roman" w:hAnsi="Times New Roman" w:cs="Times New Roman"/>
                <w:sz w:val="24"/>
                <w:szCs w:val="24"/>
                <w:rPrChange w:id="17" w:author="Probo Darono Yakti" w:date="2022-03-24T14:45:00Z">
                  <w:rPr>
                    <w:del w:id="18" w:author="Probo Darono Yakti" w:date="2022-03-24T14:40:00Z"/>
                    <w:lang w:val="en-US"/>
                  </w:rPr>
                </w:rPrChange>
              </w:rPr>
              <w:pPrChange w:id="19" w:author="Probo Darono Yakti" w:date="2022-03-24T14:47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proofErr w:type="spellStart"/>
            <w:ins w:id="20" w:author="Probo Darono Yakti" w:date="2022-03-24T14:46:00Z">
              <w:r w:rsidRPr="007C0170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proofErr w:type="spellEnd"/>
              <w:r w:rsidRPr="007C0170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proofErr w:type="spellStart"/>
              <w:r w:rsidRPr="007C0170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proofErr w:type="spellEnd"/>
              <w:r w:rsidRPr="007C0170">
                <w:rPr>
                  <w:rFonts w:ascii="Times New Roman" w:hAnsi="Times New Roman" w:cs="Times New Roman"/>
                  <w:sz w:val="24"/>
                  <w:szCs w:val="24"/>
                </w:rPr>
                <w:t xml:space="preserve">. (2016). </w:t>
              </w:r>
              <w:r w:rsidRPr="007C0170">
                <w:rPr>
                  <w:rFonts w:ascii="Times New Roman" w:hAnsi="Times New Roman" w:cs="Times New Roman"/>
                  <w:i/>
                  <w:sz w:val="24"/>
                  <w:szCs w:val="24"/>
                </w:rPr>
                <w:t xml:space="preserve">Facebook </w:t>
              </w:r>
              <w:proofErr w:type="spellStart"/>
              <w:r w:rsidRPr="007C0170">
                <w:rPr>
                  <w:rFonts w:ascii="Times New Roman" w:hAnsi="Times New Roman" w:cs="Times New Roman"/>
                  <w:i/>
                  <w:sz w:val="24"/>
                  <w:szCs w:val="24"/>
                </w:rPr>
                <w:t>Marketing</w:t>
              </w:r>
              <w:proofErr w:type="spellEnd"/>
              <w:r w:rsidRPr="007C0170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. </w:t>
              </w:r>
              <w:r w:rsidRPr="007C0170">
                <w:rPr>
                  <w:rFonts w:ascii="Times New Roman" w:hAnsi="Times New Roman" w:cs="Times New Roman"/>
                  <w:sz w:val="24"/>
                  <w:szCs w:val="24"/>
                </w:rPr>
                <w:t xml:space="preserve">Jakarta: </w:t>
              </w:r>
              <w:proofErr w:type="spellStart"/>
              <w:r w:rsidRPr="007C0170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7C0170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7C0170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7C0170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  <w:del w:id="21" w:author="Probo Darono Yakti" w:date="2022-03-24T14:40:00Z">
              <w:r w:rsidR="00974F1C"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22" w:author="Probo Darono Yakti" w:date="2022-03-24T14:45:00Z">
                    <w:rPr>
                      <w:lang w:val="en-US"/>
                    </w:rPr>
                  </w:rPrChange>
                </w:rPr>
                <w:delText xml:space="preserve">Nama penulis: Jony </w:delText>
              </w:r>
            </w:del>
            <w:del w:id="23" w:author="Probo Darono Yakti" w:date="2022-03-24T14:47:00Z">
              <w:r w:rsidR="00974F1C" w:rsidRPr="001D679D" w:rsidDel="00724B1F">
                <w:rPr>
                  <w:rFonts w:ascii="Times New Roman" w:hAnsi="Times New Roman" w:cs="Times New Roman"/>
                  <w:sz w:val="24"/>
                  <w:szCs w:val="24"/>
                  <w:rPrChange w:id="24" w:author="Probo Darono Yakti" w:date="2022-03-24T14:45:00Z">
                    <w:rPr>
                      <w:lang w:val="en-US"/>
                    </w:rPr>
                  </w:rPrChange>
                </w:rPr>
                <w:delText>Wong</w:delText>
              </w:r>
            </w:del>
          </w:p>
          <w:p w14:paraId="0FA0EAC1" w14:textId="7C0AD638" w:rsidR="00974F1C" w:rsidRPr="001D679D" w:rsidDel="001D679D" w:rsidRDefault="00974F1C" w:rsidP="00724B1F">
            <w:pPr>
              <w:contextualSpacing/>
              <w:rPr>
                <w:del w:id="25" w:author="Probo Darono Yakti" w:date="2022-03-24T14:40:00Z"/>
                <w:rFonts w:ascii="Times New Roman" w:hAnsi="Times New Roman" w:cs="Times New Roman"/>
                <w:iCs/>
                <w:sz w:val="24"/>
                <w:szCs w:val="24"/>
                <w:rPrChange w:id="26" w:author="Probo Darono Yakti" w:date="2022-03-24T14:45:00Z">
                  <w:rPr>
                    <w:del w:id="27" w:author="Probo Darono Yakti" w:date="2022-03-24T14:40:00Z"/>
                    <w:rFonts w:ascii="Times New Roman" w:hAnsi="Times New Roman" w:cs="Times New Roman"/>
                    <w:iCs/>
                    <w:sz w:val="24"/>
                    <w:szCs w:val="24"/>
                  </w:rPr>
                </w:rPrChange>
              </w:rPr>
              <w:pPrChange w:id="28" w:author="Probo Darono Yakti" w:date="2022-03-24T14:47:00Z">
                <w:pPr>
                  <w:spacing w:line="312" w:lineRule="auto"/>
                  <w:ind w:left="457"/>
                </w:pPr>
              </w:pPrChange>
            </w:pPr>
            <w:del w:id="29" w:author="Probo Darono Yakti" w:date="2022-03-24T14:40:00Z"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30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 xml:space="preserve">Judul buku: </w:delText>
              </w:r>
            </w:del>
            <w:del w:id="31" w:author="Probo Darono Yakti" w:date="2022-03-24T14:47:00Z">
              <w:r w:rsidRPr="001D679D" w:rsidDel="00724B1F">
                <w:rPr>
                  <w:rFonts w:ascii="Times New Roman" w:hAnsi="Times New Roman" w:cs="Times New Roman"/>
                  <w:i/>
                  <w:sz w:val="24"/>
                  <w:szCs w:val="24"/>
                  <w:rPrChange w:id="32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delText xml:space="preserve">Internet </w:delText>
              </w:r>
              <w:r w:rsidR="001D679D" w:rsidRPr="001D679D" w:rsidDel="00724B1F">
                <w:rPr>
                  <w:rFonts w:ascii="Times New Roman" w:hAnsi="Times New Roman" w:cs="Times New Roman"/>
                  <w:i/>
                  <w:sz w:val="24"/>
                  <w:szCs w:val="24"/>
                  <w:rPrChange w:id="33" w:author="Probo Darono Yakti" w:date="2022-03-24T14:45:00Z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rPrChange>
                </w:rPr>
                <w:delText xml:space="preserve">Marketing </w:delText>
              </w:r>
            </w:del>
            <w:del w:id="34" w:author="Probo Darono Yakti" w:date="2022-03-24T14:44:00Z">
              <w:r w:rsidR="001D679D" w:rsidRPr="001D679D" w:rsidDel="001D679D">
                <w:rPr>
                  <w:rFonts w:ascii="Times New Roman" w:hAnsi="Times New Roman" w:cs="Times New Roman"/>
                  <w:i/>
                  <w:sz w:val="24"/>
                  <w:szCs w:val="24"/>
                  <w:rPrChange w:id="35" w:author="Probo Darono Yakti" w:date="2022-03-24T14:45:00Z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rPrChange>
                </w:rPr>
                <w:delText xml:space="preserve">For </w:delText>
              </w:r>
            </w:del>
            <w:del w:id="36" w:author="Probo Darono Yakti" w:date="2022-03-24T14:47:00Z">
              <w:r w:rsidR="001D679D" w:rsidRPr="001D679D" w:rsidDel="00724B1F">
                <w:rPr>
                  <w:rFonts w:ascii="Times New Roman" w:hAnsi="Times New Roman" w:cs="Times New Roman"/>
                  <w:i/>
                  <w:sz w:val="24"/>
                  <w:szCs w:val="24"/>
                  <w:rPrChange w:id="37" w:author="Probo Darono Yakti" w:date="2022-03-24T14:45:00Z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rPrChange>
                </w:rPr>
                <w:delText>Beginners</w:delText>
              </w:r>
            </w:del>
          </w:p>
          <w:p w14:paraId="2B5AA8C9" w14:textId="7027B83C" w:rsidR="00974F1C" w:rsidRPr="001D679D" w:rsidDel="001D679D" w:rsidRDefault="00974F1C" w:rsidP="00724B1F">
            <w:pPr>
              <w:contextualSpacing/>
              <w:rPr>
                <w:del w:id="38" w:author="Probo Darono Yakti" w:date="2022-03-24T14:40:00Z"/>
                <w:rFonts w:ascii="Times New Roman" w:hAnsi="Times New Roman" w:cs="Times New Roman"/>
                <w:iCs/>
                <w:sz w:val="24"/>
                <w:szCs w:val="24"/>
                <w:rPrChange w:id="39" w:author="Probo Darono Yakti" w:date="2022-03-24T14:45:00Z">
                  <w:rPr>
                    <w:del w:id="40" w:author="Probo Darono Yakti" w:date="2022-03-24T14:40:00Z"/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pPrChange w:id="41" w:author="Probo Darono Yakti" w:date="2022-03-24T14:47:00Z">
                <w:pPr>
                  <w:spacing w:line="312" w:lineRule="auto"/>
                  <w:ind w:left="457"/>
                </w:pPr>
              </w:pPrChange>
            </w:pPr>
            <w:del w:id="42" w:author="Probo Darono Yakti" w:date="2022-03-24T14:40:00Z">
              <w:r w:rsidRPr="001D679D" w:rsidDel="001D679D">
                <w:rPr>
                  <w:rFonts w:ascii="Times New Roman" w:hAnsi="Times New Roman" w:cs="Times New Roman"/>
                  <w:iCs/>
                  <w:sz w:val="24"/>
                  <w:szCs w:val="24"/>
                  <w:rPrChange w:id="43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>Tahun terbit: 2010</w:delText>
              </w:r>
            </w:del>
          </w:p>
          <w:p w14:paraId="5009E31D" w14:textId="0838E9A3" w:rsidR="00974F1C" w:rsidRPr="001D679D" w:rsidDel="001D679D" w:rsidRDefault="00974F1C" w:rsidP="00724B1F">
            <w:pPr>
              <w:contextualSpacing/>
              <w:rPr>
                <w:del w:id="44" w:author="Probo Darono Yakti" w:date="2022-03-24T14:40:00Z"/>
                <w:rFonts w:ascii="Times New Roman" w:hAnsi="Times New Roman" w:cs="Times New Roman"/>
                <w:sz w:val="24"/>
                <w:szCs w:val="24"/>
                <w:rPrChange w:id="45" w:author="Probo Darono Yakti" w:date="2022-03-24T14:45:00Z">
                  <w:rPr>
                    <w:del w:id="46" w:author="Probo Darono Yakti" w:date="2022-03-24T14:40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7" w:author="Probo Darono Yakti" w:date="2022-03-24T14:47:00Z">
                <w:pPr/>
              </w:pPrChange>
            </w:pPr>
            <w:del w:id="48" w:author="Probo Darono Yakti" w:date="2022-03-24T14:40:00Z">
              <w:r w:rsidRPr="001D679D" w:rsidDel="001D679D">
                <w:rPr>
                  <w:rFonts w:ascii="Times New Roman" w:hAnsi="Times New Roman" w:cs="Times New Roman"/>
                  <w:iCs/>
                  <w:sz w:val="24"/>
                  <w:szCs w:val="24"/>
                  <w:rPrChange w:id="49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 xml:space="preserve">Penerbit: </w:delText>
              </w:r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50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Elex Media Komputindo</w:delText>
              </w:r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51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>, Jakarta</w:delText>
              </w:r>
            </w:del>
          </w:p>
          <w:p w14:paraId="218B7CD5" w14:textId="77777777" w:rsidR="001D679D" w:rsidRPr="001D679D" w:rsidRDefault="001D679D" w:rsidP="00724B1F">
            <w:pPr>
              <w:contextualSpacing/>
              <w:rPr>
                <w:ins w:id="52" w:author="Probo Darono Yakti" w:date="2022-03-24T14:40:00Z"/>
                <w:rFonts w:ascii="Times New Roman" w:hAnsi="Times New Roman" w:cs="Times New Roman"/>
                <w:sz w:val="24"/>
                <w:szCs w:val="24"/>
                <w:rPrChange w:id="53" w:author="Probo Darono Yakti" w:date="2022-03-24T14:45:00Z">
                  <w:rPr>
                    <w:ins w:id="54" w:author="Probo Darono Yakti" w:date="2022-03-24T14:40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55" w:author="Probo Darono Yakti" w:date="2022-03-24T14:47:00Z">
                <w:pPr>
                  <w:spacing w:line="312" w:lineRule="auto"/>
                  <w:ind w:left="457"/>
                </w:pPr>
              </w:pPrChange>
            </w:pPr>
          </w:p>
          <w:p w14:paraId="265A9CF0" w14:textId="21F64F5F" w:rsidR="00974F1C" w:rsidRPr="001D679D" w:rsidDel="001D679D" w:rsidRDefault="00974F1C" w:rsidP="001D679D">
            <w:pPr>
              <w:ind w:left="720" w:hanging="720"/>
              <w:contextualSpacing/>
              <w:rPr>
                <w:del w:id="56" w:author="Probo Darono Yakti" w:date="2022-03-24T14:40:00Z"/>
                <w:rFonts w:ascii="Times New Roman" w:hAnsi="Times New Roman" w:cs="Times New Roman"/>
                <w:sz w:val="24"/>
                <w:szCs w:val="24"/>
                <w:rPrChange w:id="57" w:author="Probo Darono Yakti" w:date="2022-03-24T14:45:00Z">
                  <w:rPr>
                    <w:del w:id="58" w:author="Probo Darono Yakti" w:date="2022-03-24T14:40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59" w:author="Probo Darono Yakti" w:date="2022-03-24T14:46:00Z">
                <w:pPr>
                  <w:spacing w:line="312" w:lineRule="auto"/>
                  <w:ind w:left="457"/>
                </w:pPr>
              </w:pPrChange>
            </w:pPr>
          </w:p>
          <w:p w14:paraId="7D436F03" w14:textId="4F024718" w:rsidR="00974F1C" w:rsidRPr="001D679D" w:rsidDel="001D679D" w:rsidRDefault="00974F1C" w:rsidP="001D679D">
            <w:pPr>
              <w:ind w:left="720" w:hanging="720"/>
              <w:contextualSpacing/>
              <w:rPr>
                <w:del w:id="60" w:author="Probo Darono Yakti" w:date="2022-03-24T14:41:00Z"/>
                <w:rFonts w:ascii="Times New Roman" w:hAnsi="Times New Roman" w:cs="Times New Roman"/>
                <w:iCs/>
                <w:sz w:val="24"/>
                <w:szCs w:val="24"/>
                <w:rPrChange w:id="61" w:author="Probo Darono Yakti" w:date="2022-03-24T14:45:00Z">
                  <w:rPr>
                    <w:del w:id="62" w:author="Probo Darono Yakti" w:date="2022-03-24T14:41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63" w:author="Probo Darono Yakti" w:date="2022-03-24T14:46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64" w:author="Probo Darono Yakti" w:date="2022-03-24T14:40:00Z"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65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 xml:space="preserve">Nama penulis: </w:delText>
              </w:r>
            </w:del>
            <w:del w:id="66" w:author="Probo Darono Yakti" w:date="2022-03-24T14:41:00Z"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67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Jefferly</w:delText>
              </w:r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68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 xml:space="preserve"> </w:delText>
              </w:r>
            </w:del>
            <w:del w:id="69" w:author="Probo Darono Yakti" w:date="2022-03-24T14:46:00Z"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70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Helianthusonfri</w:delText>
              </w:r>
            </w:del>
            <w:del w:id="71" w:author="Probo Darono Yakti" w:date="2022-03-24T14:41:00Z"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72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br/>
              </w:r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73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 xml:space="preserve">Judul buku: </w:delText>
              </w:r>
            </w:del>
            <w:del w:id="74" w:author="Probo Darono Yakti" w:date="2022-03-24T14:46:00Z">
              <w:r w:rsidRPr="001D679D" w:rsidDel="001D679D">
                <w:rPr>
                  <w:rFonts w:ascii="Times New Roman" w:hAnsi="Times New Roman" w:cs="Times New Roman"/>
                  <w:i/>
                  <w:sz w:val="24"/>
                  <w:szCs w:val="24"/>
                  <w:rPrChange w:id="75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delText>Facebook Marketing</w:delText>
              </w:r>
            </w:del>
          </w:p>
          <w:p w14:paraId="1F06BF67" w14:textId="2BECE451" w:rsidR="00974F1C" w:rsidRPr="001D679D" w:rsidDel="001D679D" w:rsidRDefault="00974F1C" w:rsidP="001D679D">
            <w:pPr>
              <w:ind w:left="720" w:hanging="720"/>
              <w:contextualSpacing/>
              <w:rPr>
                <w:del w:id="76" w:author="Probo Darono Yakti" w:date="2022-03-24T14:41:00Z"/>
                <w:rFonts w:ascii="Times New Roman" w:hAnsi="Times New Roman" w:cs="Times New Roman"/>
                <w:iCs/>
                <w:sz w:val="24"/>
                <w:szCs w:val="24"/>
                <w:rPrChange w:id="77" w:author="Probo Darono Yakti" w:date="2022-03-24T14:45:00Z">
                  <w:rPr>
                    <w:del w:id="78" w:author="Probo Darono Yakti" w:date="2022-03-24T14:41:00Z"/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pPrChange w:id="79" w:author="Probo Darono Yakti" w:date="2022-03-24T14:4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80" w:author="Probo Darono Yakti" w:date="2022-03-24T14:41:00Z">
              <w:r w:rsidRPr="001D679D" w:rsidDel="001D679D">
                <w:rPr>
                  <w:rFonts w:ascii="Times New Roman" w:hAnsi="Times New Roman" w:cs="Times New Roman"/>
                  <w:iCs/>
                  <w:sz w:val="24"/>
                  <w:szCs w:val="24"/>
                  <w:rPrChange w:id="81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>Tahun terbit: 2016</w:delText>
              </w:r>
            </w:del>
          </w:p>
          <w:p w14:paraId="60E988E4" w14:textId="2149BB91" w:rsidR="00974F1C" w:rsidRPr="001D679D" w:rsidDel="001D679D" w:rsidRDefault="00974F1C" w:rsidP="001D679D">
            <w:pPr>
              <w:ind w:left="720" w:hanging="720"/>
              <w:contextualSpacing/>
              <w:rPr>
                <w:del w:id="82" w:author="Probo Darono Yakti" w:date="2022-03-24T14:46:00Z"/>
                <w:rFonts w:ascii="Times New Roman" w:hAnsi="Times New Roman" w:cs="Times New Roman"/>
                <w:sz w:val="24"/>
                <w:szCs w:val="24"/>
                <w:rPrChange w:id="83" w:author="Probo Darono Yakti" w:date="2022-03-24T14:45:00Z">
                  <w:rPr>
                    <w:del w:id="84" w:author="Probo Darono Yakti" w:date="2022-03-24T14:4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85" w:author="Probo Darono Yakti" w:date="2022-03-24T14:4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86" w:author="Probo Darono Yakti" w:date="2022-03-24T14:41:00Z">
              <w:r w:rsidRPr="001D679D" w:rsidDel="001D679D">
                <w:rPr>
                  <w:rFonts w:ascii="Times New Roman" w:hAnsi="Times New Roman" w:cs="Times New Roman"/>
                  <w:iCs/>
                  <w:sz w:val="24"/>
                  <w:szCs w:val="24"/>
                  <w:rPrChange w:id="87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 xml:space="preserve">Penerbit: </w:delText>
              </w:r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88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Elex Media Komputindo</w:delText>
              </w:r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89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>, Jakarta</w:delText>
              </w:r>
            </w:del>
          </w:p>
          <w:p w14:paraId="7A356EB0" w14:textId="77777777" w:rsidR="00974F1C" w:rsidRPr="001D679D" w:rsidDel="001D679D" w:rsidRDefault="00974F1C" w:rsidP="001D679D">
            <w:pPr>
              <w:pStyle w:val="ListParagraph"/>
              <w:ind w:hanging="720"/>
              <w:rPr>
                <w:del w:id="90" w:author="Probo Darono Yakti" w:date="2022-03-24T14:42:00Z"/>
                <w:rFonts w:ascii="Times New Roman" w:hAnsi="Times New Roman" w:cs="Times New Roman"/>
                <w:sz w:val="24"/>
                <w:szCs w:val="24"/>
                <w:rPrChange w:id="91" w:author="Probo Darono Yakti" w:date="2022-03-24T14:45:00Z">
                  <w:rPr>
                    <w:del w:id="92" w:author="Probo Darono Yakti" w:date="2022-03-24T14:42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93" w:author="Probo Darono Yakti" w:date="2022-03-24T14:46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14:paraId="6EE44A4C" w14:textId="296BC74F" w:rsidR="00974F1C" w:rsidRPr="001D679D" w:rsidDel="001D679D" w:rsidRDefault="00974F1C" w:rsidP="001D679D">
            <w:pPr>
              <w:ind w:left="720" w:hanging="720"/>
              <w:contextualSpacing/>
              <w:rPr>
                <w:del w:id="94" w:author="Probo Darono Yakti" w:date="2022-03-24T14:41:00Z"/>
                <w:rFonts w:ascii="Times New Roman" w:hAnsi="Times New Roman" w:cs="Times New Roman"/>
                <w:i/>
                <w:sz w:val="24"/>
                <w:szCs w:val="24"/>
                <w:rPrChange w:id="95" w:author="Probo Darono Yakti" w:date="2022-03-24T14:45:00Z">
                  <w:rPr>
                    <w:del w:id="96" w:author="Probo Darono Yakti" w:date="2022-03-24T14:41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97" w:author="Probo Darono Yakti" w:date="2022-03-24T14:46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98" w:author="Probo Darono Yakti" w:date="2022-03-24T14:41:00Z"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99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 xml:space="preserve">Nama penulis: Tauhid Nur </w:delText>
              </w:r>
            </w:del>
            <w:del w:id="100" w:author="Probo Darono Yakti" w:date="2022-03-24T14:46:00Z"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101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 xml:space="preserve">Azhar </w:delText>
              </w:r>
            </w:del>
            <w:del w:id="102" w:author="Probo Darono Yakti" w:date="2022-03-24T14:41:00Z"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103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 xml:space="preserve">dan Bambang </w:delText>
              </w:r>
            </w:del>
            <w:del w:id="104" w:author="Probo Darono Yakti" w:date="2022-03-24T14:46:00Z"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105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>Trim</w:delText>
              </w:r>
            </w:del>
            <w:del w:id="106" w:author="Probo Darono Yakti" w:date="2022-03-24T14:41:00Z"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107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br/>
              </w:r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108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 xml:space="preserve">Judul buku: </w:delText>
              </w:r>
            </w:del>
            <w:del w:id="109" w:author="Probo Darono Yakti" w:date="2022-03-24T14:46:00Z">
              <w:r w:rsidRPr="001D679D" w:rsidDel="001D679D">
                <w:rPr>
                  <w:rFonts w:ascii="Times New Roman" w:hAnsi="Times New Roman" w:cs="Times New Roman"/>
                  <w:i/>
                  <w:sz w:val="24"/>
                  <w:szCs w:val="24"/>
                  <w:rPrChange w:id="110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 xml:space="preserve">Jangan ke Dokter Lagi: </w:delText>
              </w:r>
              <w:r w:rsidR="001D679D" w:rsidRPr="001D679D" w:rsidDel="001D679D">
                <w:rPr>
                  <w:rFonts w:ascii="Times New Roman" w:hAnsi="Times New Roman" w:cs="Times New Roman"/>
                  <w:i/>
                  <w:sz w:val="24"/>
                  <w:szCs w:val="24"/>
                  <w:rPrChange w:id="111" w:author="Probo Darono Yakti" w:date="2022-03-24T14:45:00Z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rPrChange>
                </w:rPr>
                <w:delText xml:space="preserve">Keajaiban Sistem Imun </w:delText>
              </w:r>
            </w:del>
            <w:del w:id="112" w:author="Probo Darono Yakti" w:date="2022-03-24T14:44:00Z">
              <w:r w:rsidR="001D679D" w:rsidRPr="001D679D" w:rsidDel="001D679D">
                <w:rPr>
                  <w:rFonts w:ascii="Times New Roman" w:hAnsi="Times New Roman" w:cs="Times New Roman"/>
                  <w:i/>
                  <w:sz w:val="24"/>
                  <w:szCs w:val="24"/>
                  <w:rPrChange w:id="113" w:author="Probo Darono Yakti" w:date="2022-03-24T14:45:00Z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rPrChange>
                </w:rPr>
                <w:delText xml:space="preserve">Dan </w:delText>
              </w:r>
            </w:del>
            <w:del w:id="114" w:author="Probo Darono Yakti" w:date="2022-03-24T14:46:00Z">
              <w:r w:rsidR="001D679D" w:rsidRPr="001D679D" w:rsidDel="001D679D">
                <w:rPr>
                  <w:rFonts w:ascii="Times New Roman" w:hAnsi="Times New Roman" w:cs="Times New Roman"/>
                  <w:i/>
                  <w:sz w:val="24"/>
                  <w:szCs w:val="24"/>
                  <w:rPrChange w:id="115" w:author="Probo Darono Yakti" w:date="2022-03-24T14:45:00Z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rPrChange>
                </w:rPr>
                <w:delText>Kiat Menghalau Penyakit</w:delText>
              </w:r>
            </w:del>
          </w:p>
          <w:p w14:paraId="47034942" w14:textId="64E84A21" w:rsidR="00974F1C" w:rsidRPr="001D679D" w:rsidDel="001D679D" w:rsidRDefault="00974F1C" w:rsidP="001D679D">
            <w:pPr>
              <w:ind w:left="720" w:hanging="720"/>
              <w:contextualSpacing/>
              <w:rPr>
                <w:del w:id="116" w:author="Probo Darono Yakti" w:date="2022-03-24T14:41:00Z"/>
                <w:rFonts w:ascii="Times New Roman" w:hAnsi="Times New Roman" w:cs="Times New Roman"/>
                <w:iCs/>
                <w:sz w:val="24"/>
                <w:szCs w:val="24"/>
                <w:rPrChange w:id="117" w:author="Probo Darono Yakti" w:date="2022-03-24T14:45:00Z">
                  <w:rPr>
                    <w:del w:id="118" w:author="Probo Darono Yakti" w:date="2022-03-24T14:41:00Z"/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pPrChange w:id="119" w:author="Probo Darono Yakti" w:date="2022-03-24T14:4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20" w:author="Probo Darono Yakti" w:date="2022-03-24T14:41:00Z">
              <w:r w:rsidRPr="001D679D" w:rsidDel="001D679D">
                <w:rPr>
                  <w:rFonts w:ascii="Times New Roman" w:hAnsi="Times New Roman" w:cs="Times New Roman"/>
                  <w:iCs/>
                  <w:sz w:val="24"/>
                  <w:szCs w:val="24"/>
                  <w:rPrChange w:id="121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>Tahun terbit: 2005</w:delText>
              </w:r>
            </w:del>
          </w:p>
          <w:p w14:paraId="641E485C" w14:textId="6F1E4154" w:rsidR="00974F1C" w:rsidRPr="001D679D" w:rsidDel="001D679D" w:rsidRDefault="00974F1C" w:rsidP="001D679D">
            <w:pPr>
              <w:ind w:left="720" w:hanging="720"/>
              <w:contextualSpacing/>
              <w:rPr>
                <w:del w:id="122" w:author="Probo Darono Yakti" w:date="2022-03-24T14:46:00Z"/>
                <w:rFonts w:ascii="Times New Roman" w:hAnsi="Times New Roman" w:cs="Times New Roman"/>
                <w:sz w:val="24"/>
                <w:szCs w:val="24"/>
                <w:rPrChange w:id="123" w:author="Probo Darono Yakti" w:date="2022-03-24T14:45:00Z">
                  <w:rPr>
                    <w:del w:id="124" w:author="Probo Darono Yakti" w:date="2022-03-24T14:4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25" w:author="Probo Darono Yakti" w:date="2022-03-24T14:4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26" w:author="Probo Darono Yakti" w:date="2022-03-24T14:41:00Z">
              <w:r w:rsidRPr="001D679D" w:rsidDel="001D679D">
                <w:rPr>
                  <w:rFonts w:ascii="Times New Roman" w:hAnsi="Times New Roman" w:cs="Times New Roman"/>
                  <w:iCs/>
                  <w:sz w:val="24"/>
                  <w:szCs w:val="24"/>
                  <w:rPrChange w:id="127" w:author="Probo Darono Yakti" w:date="2022-03-24T14:45:00Z">
                    <w:rPr>
                      <w:iCs/>
                      <w:lang w:val="en-US"/>
                    </w:rPr>
                  </w:rPrChange>
                </w:rPr>
                <w:delText xml:space="preserve">Penerbit: </w:delText>
              </w:r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128" w:author="Probo Darono Yakti" w:date="2022-03-24T14:45:00Z">
                    <w:rPr>
                      <w:lang w:val="en-US"/>
                    </w:rPr>
                  </w:rPrChange>
                </w:rPr>
                <w:delText xml:space="preserve">MQ Publishing, </w:delText>
              </w:r>
            </w:del>
            <w:del w:id="129" w:author="Probo Darono Yakti" w:date="2022-03-24T14:46:00Z"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130" w:author="Probo Darono Yakti" w:date="2022-03-24T14:45:00Z">
                    <w:rPr>
                      <w:lang w:val="en-US"/>
                    </w:rPr>
                  </w:rPrChange>
                </w:rPr>
                <w:delText>Bandung</w:delText>
              </w:r>
            </w:del>
          </w:p>
          <w:p w14:paraId="78CAD406" w14:textId="4C47C82A" w:rsidR="00974F1C" w:rsidRPr="001D679D" w:rsidDel="001D679D" w:rsidRDefault="00974F1C" w:rsidP="001D679D">
            <w:pPr>
              <w:ind w:left="720" w:hanging="720"/>
              <w:contextualSpacing/>
              <w:rPr>
                <w:del w:id="131" w:author="Probo Darono Yakti" w:date="2022-03-24T14:42:00Z"/>
                <w:rFonts w:ascii="Times New Roman" w:hAnsi="Times New Roman" w:cs="Times New Roman"/>
                <w:sz w:val="24"/>
                <w:szCs w:val="24"/>
                <w:rPrChange w:id="132" w:author="Probo Darono Yakti" w:date="2022-03-24T14:45:00Z">
                  <w:rPr>
                    <w:del w:id="133" w:author="Probo Darono Yakti" w:date="2022-03-24T14:42:00Z"/>
                    <w:lang w:val="en-US"/>
                  </w:rPr>
                </w:rPrChange>
              </w:rPr>
              <w:pPrChange w:id="134" w:author="Probo Darono Yakti" w:date="2022-03-24T14:46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14:paraId="1834EBE2" w14:textId="3FC93D3E" w:rsidR="00974F1C" w:rsidRPr="001D679D" w:rsidDel="001D679D" w:rsidRDefault="00974F1C" w:rsidP="001D679D">
            <w:pPr>
              <w:pStyle w:val="ListParagraph"/>
              <w:numPr>
                <w:ilvl w:val="0"/>
                <w:numId w:val="2"/>
              </w:numPr>
              <w:ind w:hanging="720"/>
              <w:rPr>
                <w:del w:id="135" w:author="Probo Darono Yakti" w:date="2022-03-24T14:42:00Z"/>
                <w:rFonts w:ascii="Times New Roman" w:hAnsi="Times New Roman" w:cs="Times New Roman"/>
                <w:sz w:val="24"/>
                <w:szCs w:val="24"/>
                <w:rPrChange w:id="136" w:author="Probo Darono Yakti" w:date="2022-03-24T14:45:00Z">
                  <w:rPr>
                    <w:del w:id="137" w:author="Probo Darono Yakti" w:date="2022-03-24T14:42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38" w:author="Probo Darono Yakti" w:date="2022-03-24T14:46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139" w:author="Probo Darono Yakti" w:date="2022-03-24T14:42:00Z"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140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 xml:space="preserve">Nama penulis: John W. </w:delText>
              </w:r>
            </w:del>
            <w:proofErr w:type="spellStart"/>
            <w:r w:rsidRPr="001D679D">
              <w:rPr>
                <w:rFonts w:ascii="Times New Roman" w:hAnsi="Times New Roman" w:cs="Times New Roman"/>
                <w:sz w:val="24"/>
                <w:szCs w:val="24"/>
                <w:rPrChange w:id="141" w:author="Probo Darono Yakti" w:date="2022-03-24T14:45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>Osborne</w:t>
            </w:r>
            <w:proofErr w:type="spellEnd"/>
            <w:ins w:id="142" w:author="Probo Darono Yakti" w:date="2022-03-24T14:42:00Z">
              <w:r w:rsidR="001D679D" w:rsidRPr="001D679D">
                <w:rPr>
                  <w:rFonts w:ascii="Times New Roman" w:hAnsi="Times New Roman" w:cs="Times New Roman"/>
                  <w:sz w:val="24"/>
                  <w:szCs w:val="24"/>
                  <w:rPrChange w:id="143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, </w:t>
              </w:r>
              <w:r w:rsidR="001D679D" w:rsidRPr="001D679D">
                <w:rPr>
                  <w:rFonts w:ascii="Times New Roman" w:hAnsi="Times New Roman" w:cs="Times New Roman"/>
                  <w:sz w:val="24"/>
                  <w:szCs w:val="24"/>
                  <w:rPrChange w:id="144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John W.</w:t>
              </w:r>
              <w:r w:rsidR="001D679D" w:rsidRPr="001D679D">
                <w:rPr>
                  <w:rFonts w:ascii="Times New Roman" w:hAnsi="Times New Roman" w:cs="Times New Roman"/>
                  <w:sz w:val="24"/>
                  <w:szCs w:val="24"/>
                  <w:rPrChange w:id="145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del w:id="146" w:author="Probo Darono Yakti" w:date="2022-03-24T14:42:00Z"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147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br/>
              </w:r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148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 xml:space="preserve">Judul buku: </w:delText>
              </w:r>
            </w:del>
            <w:r w:rsidRPr="001D679D">
              <w:rPr>
                <w:rFonts w:ascii="Times New Roman" w:hAnsi="Times New Roman" w:cs="Times New Roman"/>
                <w:i/>
                <w:sz w:val="24"/>
                <w:szCs w:val="24"/>
                <w:rPrChange w:id="149" w:author="Probo Darono Yakti" w:date="2022-03-24T14:45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Kiat Berbicara di Depan Umum </w:t>
            </w:r>
            <w:del w:id="150" w:author="Probo Darono Yakti" w:date="2022-03-24T14:44:00Z">
              <w:r w:rsidRPr="001D679D" w:rsidDel="001D679D">
                <w:rPr>
                  <w:rFonts w:ascii="Times New Roman" w:hAnsi="Times New Roman" w:cs="Times New Roman"/>
                  <w:i/>
                  <w:sz w:val="24"/>
                  <w:szCs w:val="24"/>
                  <w:rPrChange w:id="151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 xml:space="preserve">Untuk </w:delText>
              </w:r>
            </w:del>
            <w:ins w:id="152" w:author="Probo Darono Yakti" w:date="2022-03-24T14:44:00Z">
              <w:r w:rsidR="001D679D" w:rsidRPr="001D679D">
                <w:rPr>
                  <w:rFonts w:ascii="Times New Roman" w:hAnsi="Times New Roman" w:cs="Times New Roman"/>
                  <w:i/>
                  <w:sz w:val="24"/>
                  <w:szCs w:val="24"/>
                  <w:rPrChange w:id="153" w:author="Probo Darono Yakti" w:date="2022-03-24T14:45:00Z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rPrChange>
                </w:rPr>
                <w:t>u</w:t>
              </w:r>
              <w:r w:rsidR="001D679D" w:rsidRPr="001D679D">
                <w:rPr>
                  <w:rFonts w:ascii="Times New Roman" w:hAnsi="Times New Roman" w:cs="Times New Roman"/>
                  <w:i/>
                  <w:sz w:val="24"/>
                  <w:szCs w:val="24"/>
                  <w:rPrChange w:id="154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ntuk </w:t>
              </w:r>
            </w:ins>
            <w:r w:rsidRPr="001D679D">
              <w:rPr>
                <w:rFonts w:ascii="Times New Roman" w:hAnsi="Times New Roman" w:cs="Times New Roman"/>
                <w:i/>
                <w:sz w:val="24"/>
                <w:szCs w:val="24"/>
                <w:rPrChange w:id="155" w:author="Probo Darono Yakti" w:date="2022-03-24T14:45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Eksekutif</w:t>
            </w:r>
            <w:r w:rsidRPr="001D679D">
              <w:rPr>
                <w:rFonts w:ascii="Times New Roman" w:hAnsi="Times New Roman" w:cs="Times New Roman"/>
                <w:iCs/>
                <w:sz w:val="24"/>
                <w:szCs w:val="24"/>
                <w:rPrChange w:id="156" w:author="Probo Darono Yakti" w:date="2022-03-24T14:45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.</w:t>
            </w:r>
            <w:ins w:id="157" w:author="Probo Darono Yakti" w:date="2022-03-24T14:42:00Z">
              <w:r w:rsidR="001D679D" w:rsidRPr="001D679D">
                <w:rPr>
                  <w:rFonts w:ascii="Times New Roman" w:hAnsi="Times New Roman" w:cs="Times New Roman"/>
                  <w:iCs/>
                  <w:sz w:val="24"/>
                  <w:szCs w:val="24"/>
                  <w:rPrChange w:id="158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 xml:space="preserve"> (</w:t>
              </w:r>
              <w:proofErr w:type="spellStart"/>
              <w:r w:rsidR="001D679D" w:rsidRPr="001D679D">
                <w:rPr>
                  <w:rFonts w:ascii="Times New Roman" w:hAnsi="Times New Roman" w:cs="Times New Roman"/>
                  <w:iCs/>
                  <w:sz w:val="24"/>
                  <w:szCs w:val="24"/>
                  <w:rPrChange w:id="159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Terj</w:t>
              </w:r>
              <w:proofErr w:type="spellEnd"/>
              <w:r w:rsidR="001D679D" w:rsidRPr="001D679D">
                <w:rPr>
                  <w:rFonts w:ascii="Times New Roman" w:hAnsi="Times New Roman" w:cs="Times New Roman"/>
                  <w:iCs/>
                  <w:sz w:val="24"/>
                  <w:szCs w:val="24"/>
                  <w:rPrChange w:id="160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 xml:space="preserve">.) </w:t>
              </w:r>
            </w:ins>
          </w:p>
          <w:p w14:paraId="414A00C3" w14:textId="1BCE7B41" w:rsidR="00974F1C" w:rsidRPr="001D679D" w:rsidDel="001D679D" w:rsidRDefault="00974F1C" w:rsidP="001D679D">
            <w:pPr>
              <w:pStyle w:val="ListParagraph"/>
              <w:numPr>
                <w:ilvl w:val="0"/>
                <w:numId w:val="2"/>
              </w:numPr>
              <w:ind w:hanging="720"/>
              <w:rPr>
                <w:del w:id="161" w:author="Probo Darono Yakti" w:date="2022-03-24T14:42:00Z"/>
                <w:rFonts w:ascii="Times New Roman" w:hAnsi="Times New Roman" w:cs="Times New Roman"/>
                <w:sz w:val="24"/>
                <w:szCs w:val="24"/>
                <w:rPrChange w:id="162" w:author="Probo Darono Yakti" w:date="2022-03-24T14:45:00Z">
                  <w:rPr>
                    <w:del w:id="163" w:author="Probo Darono Yakti" w:date="2022-03-24T14:42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64" w:author="Probo Darono Yakti" w:date="2022-03-24T14:4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65" w:author="Probo Darono Yakti" w:date="2022-03-24T14:42:00Z">
              <w:r w:rsidRPr="001D679D" w:rsidDel="001D679D">
                <w:rPr>
                  <w:rFonts w:ascii="Times New Roman" w:hAnsi="Times New Roman" w:cs="Times New Roman"/>
                  <w:iCs/>
                  <w:sz w:val="24"/>
                  <w:szCs w:val="24"/>
                  <w:rPrChange w:id="166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 xml:space="preserve">Terjemahan: </w:delText>
              </w:r>
            </w:del>
            <w:proofErr w:type="spellStart"/>
            <w:r w:rsidRPr="001D679D">
              <w:rPr>
                <w:rFonts w:ascii="Times New Roman" w:hAnsi="Times New Roman" w:cs="Times New Roman"/>
                <w:iCs/>
                <w:sz w:val="24"/>
                <w:szCs w:val="24"/>
                <w:rPrChange w:id="167" w:author="Probo Darono Yakti" w:date="2022-03-24T14:45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Walfred</w:t>
            </w:r>
            <w:proofErr w:type="spellEnd"/>
            <w:r w:rsidRPr="001D679D">
              <w:rPr>
                <w:rFonts w:ascii="Times New Roman" w:hAnsi="Times New Roman" w:cs="Times New Roman"/>
                <w:iCs/>
                <w:sz w:val="24"/>
                <w:szCs w:val="24"/>
                <w:rPrChange w:id="168" w:author="Probo Darono Yakti" w:date="2022-03-24T14:45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 Andre</w:t>
            </w:r>
            <w:ins w:id="169" w:author="Probo Darono Yakti" w:date="2022-03-24T14:42:00Z">
              <w:r w:rsidR="001D679D" w:rsidRPr="001D679D">
                <w:rPr>
                  <w:rFonts w:ascii="Times New Roman" w:hAnsi="Times New Roman" w:cs="Times New Roman"/>
                  <w:iCs/>
                  <w:sz w:val="24"/>
                  <w:szCs w:val="24"/>
                  <w:rPrChange w:id="170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 xml:space="preserve">. </w:t>
              </w:r>
            </w:ins>
          </w:p>
          <w:p w14:paraId="4F0C1381" w14:textId="12F16544" w:rsidR="00974F1C" w:rsidRPr="001D679D" w:rsidDel="001D679D" w:rsidRDefault="00974F1C" w:rsidP="001D679D">
            <w:pPr>
              <w:pStyle w:val="ListParagraph"/>
              <w:numPr>
                <w:ilvl w:val="0"/>
                <w:numId w:val="2"/>
              </w:numPr>
              <w:ind w:hanging="720"/>
              <w:rPr>
                <w:del w:id="171" w:author="Probo Darono Yakti" w:date="2022-03-24T14:42:00Z"/>
                <w:rFonts w:ascii="Times New Roman" w:hAnsi="Times New Roman" w:cs="Times New Roman"/>
                <w:iCs/>
                <w:sz w:val="24"/>
                <w:szCs w:val="24"/>
                <w:rPrChange w:id="172" w:author="Probo Darono Yakti" w:date="2022-03-24T14:45:00Z">
                  <w:rPr>
                    <w:del w:id="173" w:author="Probo Darono Yakti" w:date="2022-03-24T14:42:00Z"/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pPrChange w:id="174" w:author="Probo Darono Yakti" w:date="2022-03-24T14:4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75" w:author="Probo Darono Yakti" w:date="2022-03-24T14:42:00Z">
              <w:r w:rsidRPr="001D679D" w:rsidDel="001D679D">
                <w:rPr>
                  <w:rFonts w:ascii="Times New Roman" w:hAnsi="Times New Roman" w:cs="Times New Roman"/>
                  <w:iCs/>
                  <w:sz w:val="24"/>
                  <w:szCs w:val="24"/>
                  <w:rPrChange w:id="176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>Tahun terbit: 1993</w:delText>
              </w:r>
            </w:del>
          </w:p>
          <w:p w14:paraId="1D550D76" w14:textId="09600FC9" w:rsidR="00974F1C" w:rsidRPr="001D679D" w:rsidDel="001D679D" w:rsidRDefault="00974F1C" w:rsidP="001D679D">
            <w:pPr>
              <w:ind w:left="720" w:hanging="720"/>
              <w:contextualSpacing/>
              <w:rPr>
                <w:del w:id="177" w:author="Probo Darono Yakti" w:date="2022-03-24T14:42:00Z"/>
                <w:rFonts w:ascii="Times New Roman" w:hAnsi="Times New Roman" w:cs="Times New Roman"/>
                <w:sz w:val="24"/>
                <w:szCs w:val="24"/>
                <w:rPrChange w:id="178" w:author="Probo Darono Yakti" w:date="2022-03-24T14:45:00Z">
                  <w:rPr>
                    <w:del w:id="179" w:author="Probo Darono Yakti" w:date="2022-03-24T14:42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80" w:author="Probo Darono Yakti" w:date="2022-03-24T14:46:00Z">
                <w:pPr/>
              </w:pPrChange>
            </w:pPr>
            <w:del w:id="181" w:author="Probo Darono Yakti" w:date="2022-03-24T14:42:00Z">
              <w:r w:rsidRPr="001D679D" w:rsidDel="001D679D">
                <w:rPr>
                  <w:rFonts w:ascii="Times New Roman" w:hAnsi="Times New Roman" w:cs="Times New Roman"/>
                  <w:iCs/>
                  <w:sz w:val="24"/>
                  <w:szCs w:val="24"/>
                  <w:rPrChange w:id="182" w:author="Probo Darono Yakti" w:date="2022-03-24T14:45:00Z">
                    <w:rPr>
                      <w:iCs/>
                      <w:lang w:val="en-US"/>
                    </w:rPr>
                  </w:rPrChange>
                </w:rPr>
                <w:delText xml:space="preserve">Penerbit: </w:delText>
              </w:r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183" w:author="Probo Darono Yakti" w:date="2022-03-24T14:45:00Z">
                    <w:rPr>
                      <w:lang w:val="en-US"/>
                    </w:rPr>
                  </w:rPrChange>
                </w:rPr>
                <w:delText>Bumi Aksara, Jakarta</w:delText>
              </w:r>
            </w:del>
            <w:ins w:id="184" w:author="Probo Darono Yakti" w:date="2022-03-24T14:42:00Z">
              <w:r w:rsidR="001D679D" w:rsidRPr="001D679D">
                <w:rPr>
                  <w:rFonts w:ascii="Times New Roman" w:hAnsi="Times New Roman" w:cs="Times New Roman"/>
                  <w:sz w:val="24"/>
                  <w:szCs w:val="24"/>
                  <w:rPrChange w:id="185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Jakarta</w:t>
              </w:r>
              <w:r w:rsidR="001D679D" w:rsidRPr="001D679D">
                <w:rPr>
                  <w:rFonts w:ascii="Times New Roman" w:hAnsi="Times New Roman" w:cs="Times New Roman"/>
                  <w:sz w:val="24"/>
                  <w:szCs w:val="24"/>
                  <w:rPrChange w:id="186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: </w:t>
              </w:r>
              <w:r w:rsidR="001D679D" w:rsidRPr="001D679D">
                <w:rPr>
                  <w:rFonts w:ascii="Times New Roman" w:hAnsi="Times New Roman" w:cs="Times New Roman"/>
                  <w:sz w:val="24"/>
                  <w:szCs w:val="24"/>
                  <w:rPrChange w:id="187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Bumi Aksara</w:t>
              </w:r>
              <w:r w:rsidR="001D679D" w:rsidRPr="001D679D">
                <w:rPr>
                  <w:rFonts w:ascii="Times New Roman" w:hAnsi="Times New Roman" w:cs="Times New Roman"/>
                  <w:sz w:val="24"/>
                  <w:szCs w:val="24"/>
                  <w:rPrChange w:id="188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.</w:t>
              </w:r>
            </w:ins>
          </w:p>
          <w:p w14:paraId="62F23A49" w14:textId="5AF805D4" w:rsidR="00974F1C" w:rsidRPr="001D679D" w:rsidDel="001D679D" w:rsidRDefault="00974F1C" w:rsidP="001D679D">
            <w:pPr>
              <w:ind w:left="720" w:hanging="720"/>
              <w:contextualSpacing/>
              <w:rPr>
                <w:del w:id="189" w:author="Probo Darono Yakti" w:date="2022-03-24T14:42:00Z"/>
                <w:rFonts w:ascii="Times New Roman" w:hAnsi="Times New Roman" w:cs="Times New Roman"/>
                <w:sz w:val="24"/>
                <w:szCs w:val="24"/>
                <w:rPrChange w:id="190" w:author="Probo Darono Yakti" w:date="2022-03-24T14:45:00Z">
                  <w:rPr>
                    <w:del w:id="191" w:author="Probo Darono Yakti" w:date="2022-03-24T14:42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92" w:author="Probo Darono Yakti" w:date="2022-03-24T14:46:00Z">
                <w:pPr/>
              </w:pPrChange>
            </w:pPr>
          </w:p>
          <w:p w14:paraId="78046BBB" w14:textId="77777777" w:rsidR="001D679D" w:rsidRPr="001D679D" w:rsidRDefault="001D679D" w:rsidP="001D679D">
            <w:pPr>
              <w:ind w:left="720" w:hanging="720"/>
              <w:contextualSpacing/>
              <w:rPr>
                <w:ins w:id="193" w:author="Probo Darono Yakti" w:date="2022-03-24T14:44:00Z"/>
                <w:rFonts w:ascii="Times New Roman" w:hAnsi="Times New Roman" w:cs="Times New Roman"/>
                <w:sz w:val="24"/>
                <w:szCs w:val="24"/>
                <w:rPrChange w:id="194" w:author="Probo Darono Yakti" w:date="2022-03-24T14:45:00Z">
                  <w:rPr>
                    <w:ins w:id="195" w:author="Probo Darono Yakti" w:date="2022-03-24T14:44:00Z"/>
                    <w:lang w:val="en-US"/>
                  </w:rPr>
                </w:rPrChange>
              </w:rPr>
              <w:pPrChange w:id="196" w:author="Probo Darono Yakti" w:date="2022-03-24T14:46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14:paraId="01B2FB3C" w14:textId="0BA96C49" w:rsidR="00974F1C" w:rsidDel="00724B1F" w:rsidRDefault="00724B1F" w:rsidP="001D679D">
            <w:pPr>
              <w:ind w:left="720" w:hanging="720"/>
              <w:contextualSpacing/>
              <w:rPr>
                <w:del w:id="197" w:author="Probo Darono Yakti" w:date="2022-03-24T14:43:00Z"/>
                <w:rFonts w:ascii="Times New Roman" w:hAnsi="Times New Roman" w:cs="Times New Roman"/>
                <w:iCs/>
                <w:sz w:val="24"/>
                <w:szCs w:val="24"/>
              </w:rPr>
            </w:pPr>
            <w:ins w:id="198" w:author="Probo Darono Yakti" w:date="2022-03-24T14:46:00Z">
              <w:r w:rsidRPr="006969AA">
                <w:rPr>
                  <w:rFonts w:ascii="Times New Roman" w:hAnsi="Times New Roman" w:cs="Times New Roman"/>
                  <w:sz w:val="24"/>
                  <w:szCs w:val="24"/>
                </w:rPr>
                <w:t xml:space="preserve">Trim, Bambang. (2011). </w:t>
              </w:r>
              <w:r w:rsidRPr="006969AA">
                <w:rPr>
                  <w:rFonts w:ascii="Times New Roman" w:hAnsi="Times New Roman" w:cs="Times New Roman"/>
                  <w:i/>
                  <w:sz w:val="24"/>
                  <w:szCs w:val="24"/>
                </w:rPr>
                <w:t xml:space="preserve">Muhammad </w:t>
              </w:r>
              <w:proofErr w:type="spellStart"/>
              <w:r w:rsidRPr="006969AA">
                <w:rPr>
                  <w:rFonts w:ascii="Times New Roman" w:hAnsi="Times New Roman" w:cs="Times New Roman"/>
                  <w:i/>
                  <w:sz w:val="24"/>
                  <w:szCs w:val="24"/>
                </w:rPr>
                <w:t>Effect</w:t>
              </w:r>
              <w:proofErr w:type="spellEnd"/>
              <w:r w:rsidRPr="006969AA">
                <w:rPr>
                  <w:rFonts w:ascii="Times New Roman" w:hAnsi="Times New Roman" w:cs="Times New Roman"/>
                  <w:i/>
                  <w:sz w:val="24"/>
                  <w:szCs w:val="24"/>
                </w:rPr>
                <w:t>: Getaran yang D</w:t>
              </w:r>
              <w:r w:rsidRPr="006969AA">
                <w:rPr>
                  <w:rFonts w:ascii="Times New Roman" w:hAnsi="Times New Roman" w:cs="Times New Roman"/>
                  <w:i/>
                  <w:sz w:val="24"/>
                  <w:szCs w:val="24"/>
                </w:rPr>
                <w:t xml:space="preserve">irindukan </w:t>
              </w:r>
              <w:r w:rsidRPr="006969AA">
                <w:rPr>
                  <w:rFonts w:ascii="Times New Roman" w:hAnsi="Times New Roman" w:cs="Times New Roman"/>
                  <w:i/>
                  <w:sz w:val="24"/>
                  <w:szCs w:val="24"/>
                </w:rPr>
                <w:t>dan D</w:t>
              </w:r>
              <w:r w:rsidRPr="006969AA">
                <w:rPr>
                  <w:rFonts w:ascii="Times New Roman" w:hAnsi="Times New Roman" w:cs="Times New Roman"/>
                  <w:i/>
                  <w:sz w:val="24"/>
                  <w:szCs w:val="24"/>
                </w:rPr>
                <w:t>itakuti</w:t>
              </w:r>
              <w:r w:rsidRPr="006969AA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. , Solo: Tinta Medina.</w:t>
              </w:r>
            </w:ins>
            <w:del w:id="199" w:author="Probo Darono Yakti" w:date="2022-03-24T14:42:00Z">
              <w:r w:rsidR="00974F1C"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200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 xml:space="preserve">Nama penulis: Issabelee </w:delText>
              </w:r>
            </w:del>
            <w:del w:id="201" w:author="Probo Darono Yakti" w:date="2022-03-24T14:46:00Z">
              <w:r w:rsidR="00974F1C" w:rsidRPr="001D679D" w:rsidDel="00724B1F">
                <w:rPr>
                  <w:rFonts w:ascii="Times New Roman" w:hAnsi="Times New Roman" w:cs="Times New Roman"/>
                  <w:sz w:val="24"/>
                  <w:szCs w:val="24"/>
                  <w:rPrChange w:id="202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>Arradon</w:delText>
              </w:r>
            </w:del>
            <w:del w:id="203" w:author="Probo Darono Yakti" w:date="2022-03-24T14:43:00Z">
              <w:r w:rsidR="00974F1C"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204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br/>
              </w:r>
              <w:r w:rsidR="00974F1C"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205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 xml:space="preserve">Judul buku: </w:delText>
              </w:r>
            </w:del>
            <w:del w:id="206" w:author="Probo Darono Yakti" w:date="2022-03-24T14:46:00Z">
              <w:r w:rsidR="00974F1C" w:rsidRPr="001D679D" w:rsidDel="00724B1F">
                <w:rPr>
                  <w:rFonts w:ascii="Times New Roman" w:hAnsi="Times New Roman" w:cs="Times New Roman"/>
                  <w:sz w:val="24"/>
                  <w:szCs w:val="24"/>
                  <w:rPrChange w:id="207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>Aceh, Contoh Penyelesaian Kejahatan Masa Lalu</w:delText>
              </w:r>
            </w:del>
          </w:p>
          <w:p w14:paraId="7DABD773" w14:textId="77777777" w:rsidR="00724B1F" w:rsidRPr="001D679D" w:rsidRDefault="00724B1F" w:rsidP="001D679D">
            <w:pPr>
              <w:ind w:left="720" w:hanging="720"/>
              <w:contextualSpacing/>
              <w:rPr>
                <w:ins w:id="208" w:author="Probo Darono Yakti" w:date="2022-03-24T14:46:00Z"/>
                <w:rFonts w:ascii="Times New Roman" w:hAnsi="Times New Roman" w:cs="Times New Roman"/>
                <w:i/>
                <w:iCs/>
                <w:sz w:val="24"/>
                <w:szCs w:val="24"/>
                <w:rPrChange w:id="209" w:author="Probo Darono Yakti" w:date="2022-03-24T14:45:00Z">
                  <w:rPr>
                    <w:ins w:id="210" w:author="Probo Darono Yakti" w:date="2022-03-24T14:4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211" w:author="Probo Darono Yakti" w:date="2022-03-24T14:46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</w:p>
          <w:p w14:paraId="4A5CD1D0" w14:textId="479377AB" w:rsidR="00974F1C" w:rsidRPr="001D679D" w:rsidDel="001D679D" w:rsidRDefault="00974F1C" w:rsidP="001D679D">
            <w:pPr>
              <w:ind w:left="720" w:hanging="720"/>
              <w:contextualSpacing/>
              <w:rPr>
                <w:del w:id="212" w:author="Probo Darono Yakti" w:date="2022-03-24T14:43:00Z"/>
                <w:rFonts w:ascii="Times New Roman" w:hAnsi="Times New Roman" w:cs="Times New Roman"/>
                <w:i/>
                <w:iCs/>
                <w:sz w:val="24"/>
                <w:szCs w:val="24"/>
                <w:rPrChange w:id="213" w:author="Probo Darono Yakti" w:date="2022-03-24T14:45:00Z">
                  <w:rPr>
                    <w:del w:id="214" w:author="Probo Darono Yakti" w:date="2022-03-24T14:43:00Z"/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pPrChange w:id="215" w:author="Probo Darono Yakti" w:date="2022-03-24T14:4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216" w:author="Probo Darono Yakti" w:date="2022-03-24T14:43:00Z">
              <w:r w:rsidRPr="001D679D" w:rsidDel="001D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217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>Tahun terbit: 2014</w:delText>
              </w:r>
            </w:del>
          </w:p>
          <w:p w14:paraId="65E9E810" w14:textId="76917539" w:rsidR="00974F1C" w:rsidRPr="001D679D" w:rsidDel="00724B1F" w:rsidRDefault="00974F1C" w:rsidP="001D679D">
            <w:pPr>
              <w:ind w:left="720" w:hanging="720"/>
              <w:contextualSpacing/>
              <w:rPr>
                <w:del w:id="218" w:author="Probo Darono Yakti" w:date="2022-03-24T14:46:00Z"/>
                <w:rFonts w:ascii="Times New Roman" w:hAnsi="Times New Roman" w:cs="Times New Roman"/>
                <w:sz w:val="24"/>
                <w:szCs w:val="24"/>
                <w:rPrChange w:id="219" w:author="Probo Darono Yakti" w:date="2022-03-24T14:45:00Z">
                  <w:rPr>
                    <w:del w:id="220" w:author="Probo Darono Yakti" w:date="2022-03-24T14:4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221" w:author="Probo Darono Yakti" w:date="2022-03-24T14:4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222" w:author="Probo Darono Yakti" w:date="2022-03-24T14:43:00Z">
              <w:r w:rsidRPr="001D679D" w:rsidDel="001D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223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 xml:space="preserve">Penerbit: </w:delText>
              </w:r>
            </w:del>
            <w:del w:id="224" w:author="Probo Darono Yakti" w:date="2022-03-24T14:46:00Z">
              <w:r w:rsidRPr="001D679D" w:rsidDel="00724B1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225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>Kompas</w:delText>
              </w:r>
            </w:del>
            <w:del w:id="226" w:author="Probo Darono Yakti" w:date="2022-03-24T14:43:00Z"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227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>, 10 Februari 2014</w:delText>
              </w:r>
            </w:del>
          </w:p>
          <w:p w14:paraId="597893F0" w14:textId="1FCFCE7C" w:rsidR="00974F1C" w:rsidRPr="001D679D" w:rsidDel="001D679D" w:rsidRDefault="00974F1C" w:rsidP="001D679D">
            <w:pPr>
              <w:pStyle w:val="ListParagraph"/>
              <w:ind w:hanging="720"/>
              <w:rPr>
                <w:del w:id="228" w:author="Probo Darono Yakti" w:date="2022-03-24T14:43:00Z"/>
                <w:rFonts w:ascii="Times New Roman" w:hAnsi="Times New Roman" w:cs="Times New Roman"/>
                <w:sz w:val="24"/>
                <w:szCs w:val="24"/>
                <w:rPrChange w:id="229" w:author="Probo Darono Yakti" w:date="2022-03-24T14:45:00Z">
                  <w:rPr>
                    <w:del w:id="230" w:author="Probo Darono Yakti" w:date="2022-03-24T14:43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231" w:author="Probo Darono Yakti" w:date="2022-03-24T14:46:00Z">
                <w:pPr>
                  <w:pStyle w:val="ListParagraph"/>
                  <w:spacing w:line="312" w:lineRule="auto"/>
                </w:pPr>
              </w:pPrChange>
            </w:pPr>
          </w:p>
          <w:p w14:paraId="01D04E22" w14:textId="1B69FC8A" w:rsidR="00974F1C" w:rsidRPr="001D679D" w:rsidDel="001D679D" w:rsidRDefault="00974F1C" w:rsidP="001D679D">
            <w:pPr>
              <w:ind w:left="720" w:hanging="720"/>
              <w:contextualSpacing/>
              <w:rPr>
                <w:del w:id="232" w:author="Probo Darono Yakti" w:date="2022-03-24T14:43:00Z"/>
                <w:rFonts w:ascii="Times New Roman" w:hAnsi="Times New Roman" w:cs="Times New Roman"/>
                <w:sz w:val="24"/>
                <w:szCs w:val="24"/>
                <w:rPrChange w:id="233" w:author="Probo Darono Yakti" w:date="2022-03-24T14:45:00Z">
                  <w:rPr>
                    <w:del w:id="234" w:author="Probo Darono Yakti" w:date="2022-03-24T14:43:00Z"/>
                    <w:lang w:val="en-US"/>
                  </w:rPr>
                </w:rPrChange>
              </w:rPr>
              <w:pPrChange w:id="235" w:author="Probo Darono Yakti" w:date="2022-03-24T14:46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236" w:author="Probo Darono Yakti" w:date="2022-03-24T14:43:00Z"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237" w:author="Probo Darono Yakti" w:date="2022-03-24T14:45:00Z">
                    <w:rPr>
                      <w:lang w:val="en-US"/>
                    </w:rPr>
                  </w:rPrChange>
                </w:rPr>
                <w:delText xml:space="preserve">Nama penulis: Bambang </w:delText>
              </w:r>
            </w:del>
            <w:proofErr w:type="spellStart"/>
            <w:r w:rsidRPr="001D679D">
              <w:rPr>
                <w:rFonts w:ascii="Times New Roman" w:hAnsi="Times New Roman" w:cs="Times New Roman"/>
                <w:sz w:val="24"/>
                <w:szCs w:val="24"/>
                <w:rPrChange w:id="238" w:author="Probo Darono Yakti" w:date="2022-03-24T14:45:00Z">
                  <w:rPr>
                    <w:lang w:val="en-US"/>
                  </w:rPr>
                </w:rPrChange>
              </w:rPr>
              <w:t>Trim</w:t>
            </w:r>
            <w:proofErr w:type="spellEnd"/>
            <w:ins w:id="239" w:author="Probo Darono Yakti" w:date="2022-03-24T14:43:00Z">
              <w:r w:rsidR="001D679D" w:rsidRPr="001D679D">
                <w:rPr>
                  <w:rFonts w:ascii="Times New Roman" w:hAnsi="Times New Roman" w:cs="Times New Roman"/>
                  <w:sz w:val="24"/>
                  <w:szCs w:val="24"/>
                  <w:rPrChange w:id="240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, </w:t>
              </w:r>
              <w:r w:rsidR="001D679D" w:rsidRPr="001D679D">
                <w:rPr>
                  <w:rFonts w:ascii="Times New Roman" w:hAnsi="Times New Roman" w:cs="Times New Roman"/>
                  <w:sz w:val="24"/>
                  <w:szCs w:val="24"/>
                  <w:rPrChange w:id="241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Bambang</w:t>
              </w:r>
              <w:r w:rsidR="001D679D" w:rsidRPr="001D679D">
                <w:rPr>
                  <w:rFonts w:ascii="Times New Roman" w:hAnsi="Times New Roman" w:cs="Times New Roman"/>
                  <w:sz w:val="24"/>
                  <w:szCs w:val="24"/>
                  <w:rPrChange w:id="242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. </w:t>
              </w:r>
            </w:ins>
          </w:p>
          <w:p w14:paraId="2F523011" w14:textId="5B9AB1D4" w:rsidR="00974F1C" w:rsidRPr="001D679D" w:rsidDel="001D679D" w:rsidRDefault="00974F1C" w:rsidP="001D679D">
            <w:pPr>
              <w:ind w:left="720" w:hanging="720"/>
              <w:contextualSpacing/>
              <w:rPr>
                <w:del w:id="243" w:author="Probo Darono Yakti" w:date="2022-03-24T14:43:00Z"/>
                <w:rFonts w:ascii="Times New Roman" w:hAnsi="Times New Roman" w:cs="Times New Roman"/>
                <w:sz w:val="24"/>
                <w:szCs w:val="24"/>
                <w:rPrChange w:id="244" w:author="Probo Darono Yakti" w:date="2022-03-24T14:45:00Z">
                  <w:rPr>
                    <w:del w:id="245" w:author="Probo Darono Yakti" w:date="2022-03-24T14:43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246" w:author="Probo Darono Yakti" w:date="2022-03-24T14:4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247" w:author="Probo Darono Yakti" w:date="2022-03-24T14:43:00Z"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248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 xml:space="preserve">Tahun terbit: </w:delText>
              </w:r>
            </w:del>
            <w:ins w:id="249" w:author="Probo Darono Yakti" w:date="2022-03-24T14:43:00Z">
              <w:r w:rsidR="001D679D" w:rsidRPr="001D679D">
                <w:rPr>
                  <w:rFonts w:ascii="Times New Roman" w:hAnsi="Times New Roman" w:cs="Times New Roman"/>
                  <w:sz w:val="24"/>
                  <w:szCs w:val="24"/>
                  <w:rPrChange w:id="250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(</w:t>
              </w:r>
            </w:ins>
            <w:r w:rsidRPr="001D679D">
              <w:rPr>
                <w:rFonts w:ascii="Times New Roman" w:hAnsi="Times New Roman" w:cs="Times New Roman"/>
                <w:sz w:val="24"/>
                <w:szCs w:val="24"/>
                <w:rPrChange w:id="251" w:author="Probo Darono Yakti" w:date="2022-03-24T14:4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2011</w:t>
            </w:r>
            <w:ins w:id="252" w:author="Probo Darono Yakti" w:date="2022-03-24T14:43:00Z">
              <w:r w:rsidR="001D679D" w:rsidRPr="001D679D">
                <w:rPr>
                  <w:rFonts w:ascii="Times New Roman" w:hAnsi="Times New Roman" w:cs="Times New Roman"/>
                  <w:sz w:val="24"/>
                  <w:szCs w:val="24"/>
                  <w:rPrChange w:id="253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)</w:t>
              </w:r>
            </w:ins>
          </w:p>
          <w:p w14:paraId="7F0ABB1D" w14:textId="395A0B82" w:rsidR="00974F1C" w:rsidRPr="001D679D" w:rsidDel="001D679D" w:rsidRDefault="00974F1C" w:rsidP="001D679D">
            <w:pPr>
              <w:ind w:left="720" w:hanging="720"/>
              <w:contextualSpacing/>
              <w:rPr>
                <w:del w:id="254" w:author="Probo Darono Yakti" w:date="2022-03-24T14:44:00Z"/>
                <w:rFonts w:ascii="Times New Roman" w:hAnsi="Times New Roman" w:cs="Times New Roman"/>
                <w:i/>
                <w:sz w:val="24"/>
                <w:szCs w:val="24"/>
                <w:rPrChange w:id="255" w:author="Probo Darono Yakti" w:date="2022-03-24T14:45:00Z">
                  <w:rPr>
                    <w:del w:id="256" w:author="Probo Darono Yakti" w:date="2022-03-24T14:44:00Z"/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pPrChange w:id="257" w:author="Probo Darono Yakti" w:date="2022-03-24T14:4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258" w:author="Probo Darono Yakti" w:date="2022-03-24T14:43:00Z"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259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 xml:space="preserve">Judul buku: </w:delText>
              </w:r>
            </w:del>
            <w:ins w:id="260" w:author="Probo Darono Yakti" w:date="2022-03-24T14:43:00Z">
              <w:r w:rsidR="001D679D" w:rsidRPr="001D679D">
                <w:rPr>
                  <w:rFonts w:ascii="Times New Roman" w:hAnsi="Times New Roman" w:cs="Times New Roman"/>
                  <w:sz w:val="24"/>
                  <w:szCs w:val="24"/>
                  <w:rPrChange w:id="261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1D679D">
              <w:rPr>
                <w:rFonts w:ascii="Times New Roman" w:hAnsi="Times New Roman" w:cs="Times New Roman"/>
                <w:i/>
                <w:sz w:val="24"/>
                <w:szCs w:val="24"/>
                <w:rPrChange w:id="262" w:author="Probo Darono Yakti" w:date="2022-03-24T14:45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The </w:t>
            </w:r>
            <w:del w:id="263" w:author="Probo Darono Yakti" w:date="2022-03-24T14:44:00Z">
              <w:r w:rsidRPr="001D679D" w:rsidDel="001D679D">
                <w:rPr>
                  <w:rFonts w:ascii="Times New Roman" w:hAnsi="Times New Roman" w:cs="Times New Roman"/>
                  <w:i/>
                  <w:sz w:val="24"/>
                  <w:szCs w:val="24"/>
                  <w:rPrChange w:id="264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 xml:space="preserve">art </w:delText>
              </w:r>
            </w:del>
            <w:ins w:id="265" w:author="Probo Darono Yakti" w:date="2022-03-24T14:44:00Z">
              <w:r w:rsidR="001D679D" w:rsidRPr="001D679D">
                <w:rPr>
                  <w:rFonts w:ascii="Times New Roman" w:hAnsi="Times New Roman" w:cs="Times New Roman"/>
                  <w:i/>
                  <w:sz w:val="24"/>
                  <w:szCs w:val="24"/>
                  <w:rPrChange w:id="266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A</w:t>
              </w:r>
              <w:r w:rsidR="001D679D" w:rsidRPr="001D679D">
                <w:rPr>
                  <w:rFonts w:ascii="Times New Roman" w:hAnsi="Times New Roman" w:cs="Times New Roman"/>
                  <w:i/>
                  <w:sz w:val="24"/>
                  <w:szCs w:val="24"/>
                  <w:rPrChange w:id="267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rt </w:t>
              </w:r>
            </w:ins>
            <w:proofErr w:type="spellStart"/>
            <w:r w:rsidRPr="001D679D">
              <w:rPr>
                <w:rFonts w:ascii="Times New Roman" w:hAnsi="Times New Roman" w:cs="Times New Roman"/>
                <w:i/>
                <w:sz w:val="24"/>
                <w:szCs w:val="24"/>
                <w:rPrChange w:id="268" w:author="Probo Darono Yakti" w:date="2022-03-24T14:45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of</w:t>
            </w:r>
            <w:proofErr w:type="spellEnd"/>
            <w:r w:rsidRPr="001D679D">
              <w:rPr>
                <w:rFonts w:ascii="Times New Roman" w:hAnsi="Times New Roman" w:cs="Times New Roman"/>
                <w:i/>
                <w:sz w:val="24"/>
                <w:szCs w:val="24"/>
                <w:rPrChange w:id="269" w:author="Probo Darono Yakti" w:date="2022-03-24T14:45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 </w:t>
            </w:r>
            <w:proofErr w:type="spellStart"/>
            <w:r w:rsidRPr="001D679D">
              <w:rPr>
                <w:rFonts w:ascii="Times New Roman" w:hAnsi="Times New Roman" w:cs="Times New Roman"/>
                <w:i/>
                <w:sz w:val="24"/>
                <w:szCs w:val="24"/>
                <w:rPrChange w:id="270" w:author="Probo Darono Yakti" w:date="2022-03-24T14:45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Stimulating</w:t>
            </w:r>
            <w:proofErr w:type="spellEnd"/>
            <w:r w:rsidRPr="001D679D">
              <w:rPr>
                <w:rFonts w:ascii="Times New Roman" w:hAnsi="Times New Roman" w:cs="Times New Roman"/>
                <w:i/>
                <w:sz w:val="24"/>
                <w:szCs w:val="24"/>
                <w:rPrChange w:id="271" w:author="Probo Darono Yakti" w:date="2022-03-24T14:45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 </w:t>
            </w:r>
            <w:proofErr w:type="spellStart"/>
            <w:r w:rsidRPr="001D679D">
              <w:rPr>
                <w:rFonts w:ascii="Times New Roman" w:hAnsi="Times New Roman" w:cs="Times New Roman"/>
                <w:i/>
                <w:sz w:val="24"/>
                <w:szCs w:val="24"/>
                <w:rPrChange w:id="272" w:author="Probo Darono Yakti" w:date="2022-03-24T14:45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Idea</w:t>
            </w:r>
            <w:proofErr w:type="spellEnd"/>
            <w:r w:rsidRPr="001D679D">
              <w:rPr>
                <w:rFonts w:ascii="Times New Roman" w:hAnsi="Times New Roman" w:cs="Times New Roman"/>
                <w:i/>
                <w:sz w:val="24"/>
                <w:szCs w:val="24"/>
                <w:rPrChange w:id="273" w:author="Probo Darono Yakti" w:date="2022-03-24T14:45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: Jurus mendulang Ide dan Insaf agar kaya di Jalan Menulis</w:t>
            </w:r>
            <w:ins w:id="274" w:author="Probo Darono Yakti" w:date="2022-03-24T14:44:00Z">
              <w:r w:rsidR="001D679D" w:rsidRPr="001D679D">
                <w:rPr>
                  <w:rFonts w:ascii="Times New Roman" w:hAnsi="Times New Roman" w:cs="Times New Roman"/>
                  <w:iCs/>
                  <w:sz w:val="24"/>
                  <w:szCs w:val="24"/>
                  <w:rPrChange w:id="275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 xml:space="preserve">. </w:t>
              </w:r>
            </w:ins>
          </w:p>
          <w:p w14:paraId="59B94E8E" w14:textId="0BABA7AD" w:rsidR="00974F1C" w:rsidRPr="001D679D" w:rsidRDefault="00974F1C" w:rsidP="001D679D">
            <w:pPr>
              <w:ind w:left="720" w:hanging="720"/>
              <w:contextualSpacing/>
              <w:rPr>
                <w:rFonts w:ascii="Times New Roman" w:hAnsi="Times New Roman" w:cs="Times New Roman"/>
                <w:sz w:val="24"/>
                <w:szCs w:val="24"/>
                <w:rPrChange w:id="276" w:author="Probo Darono Yakti" w:date="2022-03-24T14:45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277" w:author="Probo Darono Yakti" w:date="2022-03-24T14:4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278" w:author="Probo Darono Yakti" w:date="2022-03-24T14:44:00Z">
              <w:r w:rsidRPr="001D679D" w:rsidDel="001D679D">
                <w:rPr>
                  <w:rFonts w:ascii="Times New Roman" w:hAnsi="Times New Roman" w:cs="Times New Roman"/>
                  <w:iCs/>
                  <w:sz w:val="24"/>
                  <w:szCs w:val="24"/>
                  <w:rPrChange w:id="279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 xml:space="preserve">Penerbit: </w:delText>
              </w:r>
            </w:del>
            <w:del w:id="280" w:author="Probo Darono Yakti" w:date="2022-03-24T14:45:00Z">
              <w:r w:rsidRPr="001D679D" w:rsidDel="001D679D">
                <w:rPr>
                  <w:rFonts w:ascii="Times New Roman" w:hAnsi="Times New Roman" w:cs="Times New Roman"/>
                  <w:iCs/>
                  <w:sz w:val="24"/>
                  <w:szCs w:val="24"/>
                  <w:rPrChange w:id="281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 xml:space="preserve">Metagraf, </w:delText>
              </w:r>
            </w:del>
            <w:r w:rsidRPr="001D679D">
              <w:rPr>
                <w:rFonts w:ascii="Times New Roman" w:hAnsi="Times New Roman" w:cs="Times New Roman"/>
                <w:iCs/>
                <w:sz w:val="24"/>
                <w:szCs w:val="24"/>
                <w:rPrChange w:id="282" w:author="Probo Darono Yakti" w:date="2022-03-24T14:45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>Solo</w:t>
            </w:r>
            <w:ins w:id="283" w:author="Probo Darono Yakti" w:date="2022-03-24T14:45:00Z">
              <w:r w:rsidR="001D679D" w:rsidRPr="001D679D">
                <w:rPr>
                  <w:rFonts w:ascii="Times New Roman" w:hAnsi="Times New Roman" w:cs="Times New Roman"/>
                  <w:sz w:val="24"/>
                  <w:szCs w:val="24"/>
                  <w:rPrChange w:id="284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: </w:t>
              </w:r>
              <w:proofErr w:type="spellStart"/>
              <w:r w:rsidR="001D679D" w:rsidRPr="001D679D">
                <w:rPr>
                  <w:rFonts w:ascii="Times New Roman" w:hAnsi="Times New Roman" w:cs="Times New Roman"/>
                  <w:iCs/>
                  <w:sz w:val="24"/>
                  <w:szCs w:val="24"/>
                  <w:rPrChange w:id="285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Metagraf</w:t>
              </w:r>
              <w:proofErr w:type="spellEnd"/>
              <w:r w:rsidR="001D679D" w:rsidRPr="001D679D">
                <w:rPr>
                  <w:rFonts w:ascii="Times New Roman" w:hAnsi="Times New Roman" w:cs="Times New Roman"/>
                  <w:iCs/>
                  <w:sz w:val="24"/>
                  <w:szCs w:val="24"/>
                  <w:rPrChange w:id="286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.</w:t>
              </w:r>
            </w:ins>
            <w:del w:id="287" w:author="Probo Darono Yakti" w:date="2022-03-24T14:45:00Z"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288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 xml:space="preserve"> </w:delText>
              </w:r>
            </w:del>
          </w:p>
          <w:p w14:paraId="350783B7" w14:textId="0A67D295" w:rsidR="00974F1C" w:rsidRPr="001D679D" w:rsidDel="001D679D" w:rsidRDefault="00724B1F" w:rsidP="001D679D">
            <w:pPr>
              <w:ind w:left="720" w:hanging="720"/>
              <w:contextualSpacing/>
              <w:rPr>
                <w:del w:id="289" w:author="Probo Darono Yakti" w:date="2022-03-24T14:45:00Z"/>
                <w:rFonts w:ascii="Times New Roman" w:hAnsi="Times New Roman" w:cs="Times New Roman"/>
                <w:sz w:val="24"/>
                <w:szCs w:val="24"/>
                <w:rPrChange w:id="290" w:author="Probo Darono Yakti" w:date="2022-03-24T14:45:00Z">
                  <w:rPr>
                    <w:del w:id="291" w:author="Probo Darono Yakti" w:date="2022-03-24T14:45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292" w:author="Probo Darono Yakti" w:date="2022-03-24T14:46:00Z">
                <w:pPr>
                  <w:pStyle w:val="ListParagraph"/>
                  <w:spacing w:line="312" w:lineRule="auto"/>
                  <w:ind w:left="457"/>
                </w:pPr>
              </w:pPrChange>
            </w:pPr>
            <w:ins w:id="293" w:author="Probo Darono Yakti" w:date="2022-03-24T14:47:00Z">
              <w:r w:rsidRPr="00365ABA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</w:t>
              </w:r>
              <w:proofErr w:type="spellStart"/>
              <w:r w:rsidRPr="00365ABA">
                <w:rPr>
                  <w:rFonts w:ascii="Times New Roman" w:hAnsi="Times New Roman" w:cs="Times New Roman"/>
                  <w:sz w:val="24"/>
                  <w:szCs w:val="24"/>
                </w:rPr>
                <w:t>Jony</w:t>
              </w:r>
              <w:proofErr w:type="spellEnd"/>
              <w:r w:rsidRPr="00365ABA">
                <w:rPr>
                  <w:rFonts w:ascii="Times New Roman" w:hAnsi="Times New Roman" w:cs="Times New Roman"/>
                  <w:sz w:val="24"/>
                  <w:szCs w:val="24"/>
                </w:rPr>
                <w:t xml:space="preserve">. (2010). </w:t>
              </w:r>
              <w:r w:rsidRPr="00365ABA">
                <w:rPr>
                  <w:rFonts w:ascii="Times New Roman" w:hAnsi="Times New Roman" w:cs="Times New Roman"/>
                  <w:i/>
                  <w:sz w:val="24"/>
                  <w:szCs w:val="24"/>
                </w:rPr>
                <w:t xml:space="preserve">Internet </w:t>
              </w:r>
              <w:proofErr w:type="spellStart"/>
              <w:r w:rsidRPr="00365ABA">
                <w:rPr>
                  <w:rFonts w:ascii="Times New Roman" w:hAnsi="Times New Roman" w:cs="Times New Roman"/>
                  <w:i/>
                  <w:sz w:val="24"/>
                  <w:szCs w:val="24"/>
                </w:rPr>
                <w:t>Marketing</w:t>
              </w:r>
              <w:proofErr w:type="spellEnd"/>
              <w:r w:rsidRPr="00365ABA">
                <w:rPr>
                  <w:rFonts w:ascii="Times New Roman" w:hAnsi="Times New Roman" w:cs="Times New Roman"/>
                  <w:i/>
                  <w:sz w:val="24"/>
                  <w:szCs w:val="24"/>
                </w:rPr>
                <w:t xml:space="preserve"> </w:t>
              </w:r>
              <w:proofErr w:type="spellStart"/>
              <w:r w:rsidRPr="00365ABA">
                <w:rPr>
                  <w:rFonts w:ascii="Times New Roman" w:hAnsi="Times New Roman" w:cs="Times New Roman"/>
                  <w:i/>
                  <w:sz w:val="24"/>
                  <w:szCs w:val="24"/>
                </w:rPr>
                <w:t>f</w:t>
              </w:r>
              <w:r w:rsidRPr="00365ABA">
                <w:rPr>
                  <w:rFonts w:ascii="Times New Roman" w:hAnsi="Times New Roman" w:cs="Times New Roman"/>
                  <w:i/>
                  <w:sz w:val="24"/>
                  <w:szCs w:val="24"/>
                </w:rPr>
                <w:t>or</w:t>
              </w:r>
              <w:proofErr w:type="spellEnd"/>
              <w:r w:rsidRPr="00365ABA">
                <w:rPr>
                  <w:rFonts w:ascii="Times New Roman" w:hAnsi="Times New Roman" w:cs="Times New Roman"/>
                  <w:i/>
                  <w:sz w:val="24"/>
                  <w:szCs w:val="24"/>
                </w:rPr>
                <w:t xml:space="preserve"> </w:t>
              </w:r>
              <w:proofErr w:type="spellStart"/>
              <w:r w:rsidRPr="00365ABA">
                <w:rPr>
                  <w:rFonts w:ascii="Times New Roman" w:hAnsi="Times New Roman" w:cs="Times New Roman"/>
                  <w:i/>
                  <w:sz w:val="24"/>
                  <w:szCs w:val="24"/>
                </w:rPr>
                <w:t>Beginners</w:t>
              </w:r>
              <w:proofErr w:type="spellEnd"/>
              <w:r w:rsidRPr="00365ABA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. </w:t>
              </w:r>
              <w:r w:rsidRPr="00365ABA">
                <w:rPr>
                  <w:rFonts w:ascii="Times New Roman" w:hAnsi="Times New Roman" w:cs="Times New Roman"/>
                  <w:sz w:val="24"/>
                  <w:szCs w:val="24"/>
                </w:rPr>
                <w:t>Jakarta:</w:t>
              </w:r>
              <w:r w:rsidRPr="00365ABA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365ABA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365ABA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365ABA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365ABA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7C54CD0F" w14:textId="24024952" w:rsidR="00974F1C" w:rsidRPr="001D679D" w:rsidDel="001D679D" w:rsidRDefault="00974F1C" w:rsidP="001D679D">
            <w:pPr>
              <w:ind w:left="720" w:hanging="720"/>
              <w:contextualSpacing/>
              <w:rPr>
                <w:del w:id="294" w:author="Probo Darono Yakti" w:date="2022-03-24T14:45:00Z"/>
                <w:rFonts w:ascii="Times New Roman" w:hAnsi="Times New Roman" w:cs="Times New Roman"/>
                <w:sz w:val="24"/>
                <w:szCs w:val="24"/>
                <w:rPrChange w:id="295" w:author="Probo Darono Yakti" w:date="2022-03-24T14:45:00Z">
                  <w:rPr>
                    <w:del w:id="296" w:author="Probo Darono Yakti" w:date="2022-03-24T14:45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297" w:author="Probo Darono Yakti" w:date="2022-03-24T14:46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298" w:author="Probo Darono Yakti" w:date="2022-03-24T14:45:00Z"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299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 xml:space="preserve">Nama penulis: Bambang </w:delText>
              </w:r>
            </w:del>
            <w:del w:id="300" w:author="Probo Darono Yakti" w:date="2022-03-24T14:46:00Z">
              <w:r w:rsidRPr="001D679D" w:rsidDel="00724B1F">
                <w:rPr>
                  <w:rFonts w:ascii="Times New Roman" w:hAnsi="Times New Roman" w:cs="Times New Roman"/>
                  <w:sz w:val="24"/>
                  <w:szCs w:val="24"/>
                  <w:rPrChange w:id="301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>Trim</w:delText>
              </w:r>
            </w:del>
          </w:p>
          <w:p w14:paraId="5C4BA086" w14:textId="75FC55B0" w:rsidR="00974F1C" w:rsidRPr="001D679D" w:rsidDel="001D679D" w:rsidRDefault="00974F1C" w:rsidP="001D679D">
            <w:pPr>
              <w:ind w:left="720" w:hanging="720"/>
              <w:contextualSpacing/>
              <w:rPr>
                <w:del w:id="302" w:author="Probo Darono Yakti" w:date="2022-03-24T14:45:00Z"/>
                <w:rFonts w:ascii="Times New Roman" w:hAnsi="Times New Roman" w:cs="Times New Roman"/>
                <w:sz w:val="24"/>
                <w:szCs w:val="24"/>
                <w:rPrChange w:id="303" w:author="Probo Darono Yakti" w:date="2022-03-24T14:45:00Z">
                  <w:rPr>
                    <w:del w:id="304" w:author="Probo Darono Yakti" w:date="2022-03-24T14:45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05" w:author="Probo Darono Yakti" w:date="2022-03-24T14:4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306" w:author="Probo Darono Yakti" w:date="2022-03-24T14:45:00Z"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307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 xml:space="preserve">Tahun terbit: </w:delText>
              </w:r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308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2011</w:delText>
              </w:r>
            </w:del>
          </w:p>
          <w:p w14:paraId="5C5A1A0E" w14:textId="264AFC5B" w:rsidR="00974F1C" w:rsidRPr="001D679D" w:rsidDel="001D679D" w:rsidRDefault="00974F1C" w:rsidP="001D679D">
            <w:pPr>
              <w:ind w:left="720" w:hanging="720"/>
              <w:contextualSpacing/>
              <w:rPr>
                <w:del w:id="309" w:author="Probo Darono Yakti" w:date="2022-03-24T14:45:00Z"/>
                <w:rFonts w:ascii="Times New Roman" w:hAnsi="Times New Roman" w:cs="Times New Roman"/>
                <w:iCs/>
                <w:sz w:val="24"/>
                <w:szCs w:val="24"/>
                <w:rPrChange w:id="310" w:author="Probo Darono Yakti" w:date="2022-03-24T14:45:00Z">
                  <w:rPr>
                    <w:del w:id="311" w:author="Probo Darono Yakti" w:date="2022-03-24T14:45:00Z"/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pPrChange w:id="312" w:author="Probo Darono Yakti" w:date="2022-03-24T14:4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313" w:author="Probo Darono Yakti" w:date="2022-03-24T14:45:00Z">
              <w:r w:rsidRPr="001D679D" w:rsidDel="001D679D">
                <w:rPr>
                  <w:rFonts w:ascii="Times New Roman" w:hAnsi="Times New Roman" w:cs="Times New Roman"/>
                  <w:sz w:val="24"/>
                  <w:szCs w:val="24"/>
                  <w:rPrChange w:id="314" w:author="Probo Darono Yakti" w:date="2022-03-24T14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 xml:space="preserve">Judul buku: </w:delText>
              </w:r>
            </w:del>
            <w:del w:id="315" w:author="Probo Darono Yakti" w:date="2022-03-24T14:46:00Z">
              <w:r w:rsidRPr="001D679D" w:rsidDel="00724B1F">
                <w:rPr>
                  <w:rFonts w:ascii="Times New Roman" w:hAnsi="Times New Roman" w:cs="Times New Roman"/>
                  <w:i/>
                  <w:sz w:val="24"/>
                  <w:szCs w:val="24"/>
                  <w:rPrChange w:id="316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 xml:space="preserve">Muhammad Effect: Getaran yang </w:delText>
              </w:r>
            </w:del>
            <w:del w:id="317" w:author="Probo Darono Yakti" w:date="2022-03-24T14:45:00Z">
              <w:r w:rsidRPr="001D679D" w:rsidDel="001D679D">
                <w:rPr>
                  <w:rFonts w:ascii="Times New Roman" w:hAnsi="Times New Roman" w:cs="Times New Roman"/>
                  <w:i/>
                  <w:sz w:val="24"/>
                  <w:szCs w:val="24"/>
                  <w:rPrChange w:id="318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 xml:space="preserve">dirindukan </w:delText>
              </w:r>
            </w:del>
            <w:del w:id="319" w:author="Probo Darono Yakti" w:date="2022-03-24T14:46:00Z">
              <w:r w:rsidRPr="001D679D" w:rsidDel="00724B1F">
                <w:rPr>
                  <w:rFonts w:ascii="Times New Roman" w:hAnsi="Times New Roman" w:cs="Times New Roman"/>
                  <w:i/>
                  <w:sz w:val="24"/>
                  <w:szCs w:val="24"/>
                  <w:rPrChange w:id="320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 xml:space="preserve">dan </w:delText>
              </w:r>
            </w:del>
            <w:del w:id="321" w:author="Probo Darono Yakti" w:date="2022-03-24T14:45:00Z">
              <w:r w:rsidRPr="001D679D" w:rsidDel="001D679D">
                <w:rPr>
                  <w:rFonts w:ascii="Times New Roman" w:hAnsi="Times New Roman" w:cs="Times New Roman"/>
                  <w:i/>
                  <w:sz w:val="24"/>
                  <w:szCs w:val="24"/>
                  <w:rPrChange w:id="322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>ditakuti</w:delText>
              </w:r>
            </w:del>
          </w:p>
          <w:p w14:paraId="07A68213" w14:textId="20132018" w:rsidR="00974F1C" w:rsidRPr="001D679D" w:rsidDel="001D679D" w:rsidRDefault="00974F1C" w:rsidP="001D679D">
            <w:pPr>
              <w:ind w:left="720" w:hanging="720"/>
              <w:contextualSpacing/>
              <w:rPr>
                <w:del w:id="323" w:author="Probo Darono Yakti" w:date="2022-03-24T14:45:00Z"/>
                <w:rFonts w:ascii="Times New Roman" w:hAnsi="Times New Roman" w:cs="Times New Roman"/>
                <w:sz w:val="24"/>
                <w:szCs w:val="24"/>
                <w:rPrChange w:id="324" w:author="Probo Darono Yakti" w:date="2022-03-24T14:45:00Z">
                  <w:rPr>
                    <w:del w:id="325" w:author="Probo Darono Yakti" w:date="2022-03-24T14:45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326" w:author="Probo Darono Yakti" w:date="2022-03-24T14:4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327" w:author="Probo Darono Yakti" w:date="2022-03-24T14:45:00Z">
              <w:r w:rsidRPr="001D679D" w:rsidDel="001D679D">
                <w:rPr>
                  <w:rFonts w:ascii="Times New Roman" w:hAnsi="Times New Roman" w:cs="Times New Roman"/>
                  <w:iCs/>
                  <w:sz w:val="24"/>
                  <w:szCs w:val="24"/>
                  <w:rPrChange w:id="328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>Penerbit: Tinta Medina</w:delText>
              </w:r>
            </w:del>
            <w:del w:id="329" w:author="Probo Darono Yakti" w:date="2022-03-24T14:46:00Z">
              <w:r w:rsidRPr="001D679D" w:rsidDel="00724B1F">
                <w:rPr>
                  <w:rFonts w:ascii="Times New Roman" w:hAnsi="Times New Roman" w:cs="Times New Roman"/>
                  <w:iCs/>
                  <w:sz w:val="24"/>
                  <w:szCs w:val="24"/>
                  <w:rPrChange w:id="330" w:author="Probo Darono Yakti" w:date="2022-03-24T14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>, Solo</w:delText>
              </w:r>
            </w:del>
          </w:p>
          <w:p w14:paraId="19D8D777" w14:textId="77777777" w:rsidR="00974F1C" w:rsidRPr="001D679D" w:rsidDel="001D679D" w:rsidRDefault="00974F1C" w:rsidP="001D679D">
            <w:pPr>
              <w:ind w:left="720" w:hanging="720"/>
              <w:contextualSpacing/>
              <w:rPr>
                <w:del w:id="331" w:author="Probo Darono Yakti" w:date="2022-03-24T14:45:00Z"/>
                <w:rFonts w:ascii="Times New Roman" w:hAnsi="Times New Roman" w:cs="Times New Roman"/>
                <w:sz w:val="24"/>
                <w:szCs w:val="24"/>
                <w:rPrChange w:id="332" w:author="Probo Darono Yakti" w:date="2022-03-24T14:44:00Z">
                  <w:rPr>
                    <w:del w:id="333" w:author="Probo Darono Yakti" w:date="2022-03-24T14:45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334" w:author="Probo Darono Yakti" w:date="2022-03-24T14:46:00Z">
                <w:pPr>
                  <w:spacing w:line="312" w:lineRule="auto"/>
                  <w:ind w:left="457"/>
                </w:pPr>
              </w:pPrChange>
            </w:pPr>
          </w:p>
          <w:p w14:paraId="2ECEAB6D" w14:textId="77777777" w:rsidR="00974F1C" w:rsidRPr="001D679D" w:rsidDel="001D679D" w:rsidRDefault="00974F1C" w:rsidP="001D679D">
            <w:pPr>
              <w:ind w:left="720" w:hanging="720"/>
              <w:contextualSpacing/>
              <w:rPr>
                <w:del w:id="335" w:author="Probo Darono Yakti" w:date="2022-03-24T14:45:00Z"/>
                <w:rFonts w:ascii="Times New Roman" w:hAnsi="Times New Roman" w:cs="Times New Roman"/>
                <w:sz w:val="24"/>
                <w:szCs w:val="24"/>
                <w:rPrChange w:id="336" w:author="Probo Darono Yakti" w:date="2022-03-24T14:44:00Z">
                  <w:rPr>
                    <w:del w:id="337" w:author="Probo Darono Yakti" w:date="2022-03-24T14:45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338" w:author="Probo Darono Yakti" w:date="2022-03-24T14:46:00Z">
                <w:pPr>
                  <w:spacing w:line="480" w:lineRule="auto"/>
                </w:pPr>
              </w:pPrChange>
            </w:pPr>
          </w:p>
          <w:p w14:paraId="49933B1B" w14:textId="77777777" w:rsidR="00974F1C" w:rsidRPr="001D679D" w:rsidRDefault="00974F1C" w:rsidP="001D679D">
            <w:pPr>
              <w:ind w:left="720" w:hanging="720"/>
              <w:contextualSpacing/>
              <w:rPr>
                <w:rFonts w:ascii="Times New Roman" w:hAnsi="Times New Roman" w:cs="Times New Roman"/>
                <w:sz w:val="24"/>
                <w:szCs w:val="24"/>
                <w:rPrChange w:id="339" w:author="Probo Darono Yakti" w:date="2022-03-24T14:44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40" w:author="Probo Darono Yakti" w:date="2022-03-24T14:46:00Z">
                <w:pPr>
                  <w:spacing w:line="480" w:lineRule="auto"/>
                </w:pPr>
              </w:pPrChange>
            </w:pPr>
          </w:p>
        </w:tc>
      </w:tr>
    </w:tbl>
    <w:p w14:paraId="6DFF1B05" w14:textId="77777777" w:rsidR="00924DF5" w:rsidRPr="001D679D" w:rsidRDefault="00924DF5">
      <w:pPr>
        <w:rPr>
          <w:lang w:val="id-ID"/>
          <w:rPrChange w:id="341" w:author="Probo Darono Yakti" w:date="2022-03-24T14:44:00Z">
            <w:rPr/>
          </w:rPrChange>
        </w:rPr>
      </w:pPr>
    </w:p>
    <w:sectPr w:rsidR="00924DF5" w:rsidRPr="001D679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obo Darono Yakti">
    <w15:presenceInfo w15:providerId="Windows Live" w15:userId="11a1902e66461f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D679D"/>
    <w:rsid w:val="003A47DF"/>
    <w:rsid w:val="0042167F"/>
    <w:rsid w:val="00724B1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D5B1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Probo Darono Yakti</cp:lastModifiedBy>
  <cp:revision>3</cp:revision>
  <dcterms:created xsi:type="dcterms:W3CDTF">2020-08-26T21:21:00Z</dcterms:created>
  <dcterms:modified xsi:type="dcterms:W3CDTF">2022-03-24T07:47:00Z</dcterms:modified>
</cp:coreProperties>
</file>