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D3778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8A5B8E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8B36C9A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65A455C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1023A61A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Naik</w:t>
      </w:r>
    </w:p>
    <w:p w14:paraId="42A7F874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0F35F25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6AFB4AC" wp14:editId="6DB2E274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5E296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8226DA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BD5A5B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E433598" w14:textId="20D0D36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0" w:author="riska yasashi" w:date="2020-10-06T15:22:00Z">
        <w:r w:rsidDel="003232EF">
          <w:rPr>
            <w:rFonts w:ascii="Times New Roman" w:eastAsia="Times New Roman" w:hAnsi="Times New Roman" w:cs="Times New Roman"/>
            <w:sz w:val="24"/>
            <w:szCs w:val="24"/>
          </w:rPr>
          <w:delText xml:space="preserve">Bulan </w:delText>
        </w:r>
      </w:del>
      <w:proofErr w:type="spellStart"/>
      <w:ins w:id="1" w:author="riska yasashi" w:date="2020-10-06T15:22:00Z">
        <w:r w:rsidR="003232EF">
          <w:rPr>
            <w:rFonts w:ascii="Times New Roman" w:eastAsia="Times New Roman" w:hAnsi="Times New Roman" w:cs="Times New Roman"/>
            <w:sz w:val="24"/>
            <w:szCs w:val="24"/>
          </w:rPr>
          <w:t>bulan</w:t>
        </w:r>
        <w:proofErr w:type="spellEnd"/>
        <w:r w:rsidR="003232E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ins w:id="2" w:author="riska yasashi" w:date="2020-10-06T15:23:00Z">
        <w:r w:rsidR="003232EF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3" w:author="riska yasashi" w:date="2020-10-06T15:23:00Z">
        <w:r w:rsidRPr="00C50A1E" w:rsidDel="003232EF">
          <w:rPr>
            <w:rFonts w:ascii="Times New Roman" w:eastAsia="Times New Roman" w:hAnsi="Times New Roman" w:cs="Times New Roman"/>
            <w:sz w:val="24"/>
            <w:szCs w:val="24"/>
          </w:rPr>
          <w:delText xml:space="preserve"> kita.</w:delText>
        </w:r>
      </w:del>
    </w:p>
    <w:p w14:paraId="236BF97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4D02D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5730B6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89870C" w14:textId="6AB7505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" w:author="riska yasashi" w:date="2020-10-06T15:24:00Z">
        <w:r w:rsidR="003232EF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proofErr w:type="spellEnd"/>
      <w:del w:id="5" w:author="riska yasashi" w:date="2020-10-06T15:24:00Z">
        <w:r w:rsidRPr="00C50A1E" w:rsidDel="003232EF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3C0EBFA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CDB8A3E" w14:textId="656817A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6" w:author="riska yasashi" w:date="2020-10-06T15:25:00Z">
        <w:r w:rsidR="003232E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" w:author="riska yasashi" w:date="2020-10-06T15:25:00Z">
        <w:r w:rsidRPr="00C50A1E" w:rsidDel="003232EF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D5329D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6A7800B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C0DC8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8" w:author="riska yasashi" w:date="2020-10-06T15:26:00Z">
        <w:r w:rsidDel="003232E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9D9E62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5FA40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B24D1C0" w14:textId="74CE988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</w:t>
      </w:r>
      <w:del w:id="9" w:author="riska yasashi" w:date="2020-10-06T15:27:00Z">
        <w:r w:rsidRPr="00C50A1E" w:rsidDel="003232EF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10" w:author="riska yasashi" w:date="2020-10-06T15:27:00Z">
        <w:r w:rsidR="003232EF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3232EF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11" w:author="riska yasashi" w:date="2020-10-06T15:27:00Z">
        <w:r w:rsidRPr="00C50A1E" w:rsidDel="003232EF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3E8F7C8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232EF">
        <w:rPr>
          <w:rFonts w:ascii="Times New Roman" w:eastAsia="Times New Roman" w:hAnsi="Times New Roman" w:cs="Times New Roman"/>
          <w:i/>
          <w:sz w:val="24"/>
          <w:szCs w:val="24"/>
          <w:rPrChange w:id="12" w:author="riska yasashi" w:date="2020-10-06T15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1AA2A35" w14:textId="414AF10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13" w:author="riska yasashi" w:date="2020-10-06T15:28:00Z">
        <w:r w:rsidR="003232E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di</w:t>
      </w:r>
      <w:ins w:id="14" w:author="riska yasashi" w:date="2020-10-06T15:28:00Z">
        <w:r w:rsidR="003232E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1821E5D5" w14:textId="5DF553D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" w:author="riska yasashi" w:date="2020-10-06T15:29:00Z">
        <w:r w:rsidRPr="00C50A1E" w:rsidDel="003232EF">
          <w:rPr>
            <w:rFonts w:ascii="Times New Roman" w:eastAsia="Times New Roman" w:hAnsi="Times New Roman" w:cs="Times New Roman"/>
            <w:sz w:val="24"/>
            <w:szCs w:val="24"/>
          </w:rPr>
          <w:delText xml:space="preserve">nafsu </w:delText>
        </w:r>
      </w:del>
      <w:proofErr w:type="spellStart"/>
      <w:ins w:id="16" w:author="riska yasashi" w:date="2020-10-06T15:29:00Z">
        <w:r w:rsidR="003232EF">
          <w:rPr>
            <w:rFonts w:ascii="Times New Roman" w:eastAsia="Times New Roman" w:hAnsi="Times New Roman" w:cs="Times New Roman"/>
            <w:sz w:val="24"/>
            <w:szCs w:val="24"/>
          </w:rPr>
          <w:t>napsu</w:t>
        </w:r>
        <w:proofErr w:type="spellEnd"/>
        <w:r w:rsidR="003232E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bookmarkStart w:id="17" w:name="_GoBack"/>
      <w:bookmarkEnd w:id="17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77AE72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7102CE02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3A612D3" w14:textId="77777777" w:rsidR="00927764" w:rsidRPr="00C50A1E" w:rsidRDefault="00927764" w:rsidP="00927764"/>
    <w:p w14:paraId="652CD1F0" w14:textId="77777777" w:rsidR="00927764" w:rsidRPr="005A045A" w:rsidRDefault="00927764" w:rsidP="00927764">
      <w:pPr>
        <w:rPr>
          <w:i/>
        </w:rPr>
      </w:pPr>
    </w:p>
    <w:p w14:paraId="037EC141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0C87EA8" w14:textId="77777777"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D2B88" w14:textId="77777777" w:rsidR="003249A9" w:rsidRDefault="003249A9">
      <w:r>
        <w:separator/>
      </w:r>
    </w:p>
  </w:endnote>
  <w:endnote w:type="continuationSeparator" w:id="0">
    <w:p w14:paraId="3CA91A52" w14:textId="77777777" w:rsidR="003249A9" w:rsidRDefault="00324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64872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265EE1E" w14:textId="77777777" w:rsidR="00941E77" w:rsidRDefault="003249A9">
    <w:pPr>
      <w:pStyle w:val="Footer"/>
    </w:pPr>
  </w:p>
  <w:p w14:paraId="5B6CD149" w14:textId="77777777" w:rsidR="00941E77" w:rsidRDefault="003249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9F6A5" w14:textId="77777777" w:rsidR="003249A9" w:rsidRDefault="003249A9">
      <w:r>
        <w:separator/>
      </w:r>
    </w:p>
  </w:footnote>
  <w:footnote w:type="continuationSeparator" w:id="0">
    <w:p w14:paraId="365B9BAB" w14:textId="77777777" w:rsidR="003249A9" w:rsidRDefault="00324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iska yasashi">
    <w15:presenceInfo w15:providerId="Windows Live" w15:userId="603394d49b2efe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3232EF"/>
    <w:rsid w:val="003249A9"/>
    <w:rsid w:val="0042167F"/>
    <w:rsid w:val="00924DF5"/>
    <w:rsid w:val="00927764"/>
    <w:rsid w:val="00C20908"/>
    <w:rsid w:val="00E0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D69C6A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3232EF"/>
  </w:style>
  <w:style w:type="paragraph" w:styleId="BalloonText">
    <w:name w:val="Balloon Text"/>
    <w:basedOn w:val="Normal"/>
    <w:link w:val="BalloonTextChar"/>
    <w:uiPriority w:val="99"/>
    <w:semiHidden/>
    <w:unhideWhenUsed/>
    <w:rsid w:val="003232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2E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2B032C-F9C4-4C44-BAF5-B00BEBF63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riska yasashi</cp:lastModifiedBy>
  <cp:revision>4</cp:revision>
  <dcterms:created xsi:type="dcterms:W3CDTF">2020-08-26T21:16:00Z</dcterms:created>
  <dcterms:modified xsi:type="dcterms:W3CDTF">2020-10-06T08:30:00Z</dcterms:modified>
</cp:coreProperties>
</file>