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242CA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5E9375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EFCFD76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A94978B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0E17AE6" w14:textId="77777777" w:rsidTr="00821BA2">
        <w:tc>
          <w:tcPr>
            <w:tcW w:w="9350" w:type="dxa"/>
          </w:tcPr>
          <w:p w14:paraId="31869D1E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144657DA" w14:textId="77777777" w:rsidR="00125355" w:rsidRPr="00811452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Cs w:val="24"/>
                <w:rPrChange w:id="0" w:author="Boris Ramadhika" w:date="2021-12-18T09:5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811452">
              <w:rPr>
                <w:rFonts w:ascii="Times New Roman" w:eastAsia="Times New Roman" w:hAnsi="Times New Roman" w:cs="Times New Roman"/>
                <w:b/>
                <w:bCs/>
                <w:szCs w:val="24"/>
                <w:rPrChange w:id="1" w:author="Boris Ramadhika" w:date="2021-12-18T09:5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Oleh Kodar Akbar</w:t>
            </w:r>
          </w:p>
          <w:p w14:paraId="69A4F267" w14:textId="0CB616F2" w:rsidR="00125355" w:rsidRPr="00EC6F38" w:rsidRDefault="00811452" w:rsidP="0081145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" w:author="Boris Ramadhika" w:date="2021-12-18T09:5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3" w:author="Boris Ramadhika" w:date="2021-12-18T09:5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 zaman ini</w:t>
            </w:r>
            <w:ins w:id="4" w:author="Boris Ramadhika" w:date="2021-12-18T09:57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berada pada zona industri yang sangat </w:t>
            </w:r>
            <w:del w:id="5" w:author="Boris Ramadhika" w:date="2021-12-18T09:57:00Z">
              <w:r w:rsidR="00125355" w:rsidRPr="00EC6F38" w:rsidDel="00811452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6" w:author="Boris Ramadhika" w:date="2021-12-18T09:57:00Z">
              <w:r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 Industri yang tiap menit bahkan detik</w:t>
            </w:r>
            <w:del w:id="7" w:author="Boris Ramadhika" w:date="2021-12-18T09:57:00Z">
              <w:r w:rsidR="00125355" w:rsidRPr="00EC6F38" w:rsidDel="00811452">
                <w:rPr>
                  <w:rFonts w:ascii="Times New Roman" w:eastAsia="Times New Roman" w:hAnsi="Times New Roman" w:cs="Times New Roman"/>
                  <w:szCs w:val="24"/>
                </w:rPr>
                <w:delText xml:space="preserve"> dia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akan berubah semakin maju, </w:t>
            </w:r>
            <w:del w:id="8" w:author="Boris Ramadhika" w:date="2021-12-18T09:58:00Z">
              <w:r w:rsidR="00125355" w:rsidRPr="00EC6F38" w:rsidDel="00811452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sering kita sebut dengan </w:t>
            </w:r>
            <w:ins w:id="9" w:author="Boris Ramadhika" w:date="2021-12-18T10:09:00Z">
              <w:r w:rsidR="00EA7582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10" w:author="Boris Ramadhika" w:date="2021-12-18T10:09:00Z">
              <w:r w:rsidR="00125355" w:rsidRPr="00EC6F38" w:rsidDel="00EA7582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evolusi </w:t>
            </w:r>
            <w:del w:id="11" w:author="Boris Ramadhika" w:date="2021-12-18T09:58:00Z">
              <w:r w:rsidR="00125355" w:rsidRPr="00EC6F38" w:rsidDel="00811452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ins w:id="12" w:author="Boris Ramadhika" w:date="2021-12-18T10:09:00Z">
              <w:r w:rsidR="00EA7582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ins w:id="13" w:author="Boris Ramadhika" w:date="2021-12-18T09:58:00Z">
              <w:r>
                <w:rPr>
                  <w:rFonts w:ascii="Times New Roman" w:eastAsia="Times New Roman" w:hAnsi="Times New Roman" w:cs="Times New Roman"/>
                  <w:szCs w:val="24"/>
                </w:rPr>
                <w:t>ndustri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Istilah </w:t>
            </w:r>
            <w:del w:id="14" w:author="Boris Ramadhika" w:date="2021-12-18T09:58:00Z">
              <w:r w:rsidR="00125355" w:rsidRPr="00EC6F38" w:rsidDel="007C297D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ins w:id="15" w:author="Boris Ramadhika" w:date="2021-12-18T09:58:00Z">
              <w:r w:rsidR="007C297D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  <w:r w:rsidR="007C297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 jarang kita dengar bahkan banyak yang masih awam</w:t>
            </w:r>
            <w:ins w:id="16" w:author="Boris Ramadhika" w:date="2021-12-18T10:00:00Z">
              <w:r w:rsidR="007C297D">
                <w:rPr>
                  <w:rFonts w:ascii="Times New Roman" w:eastAsia="Times New Roman" w:hAnsi="Times New Roman" w:cs="Times New Roman"/>
                  <w:szCs w:val="24"/>
                </w:rPr>
                <w:t xml:space="preserve"> mengenai istilah yang sejatinya telah banyak digaungkan di berbagai media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7F439B3" w14:textId="6273167F" w:rsidR="00125355" w:rsidRPr="00EC6F38" w:rsidRDefault="00CE6E19" w:rsidP="007C297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7" w:author="Boris Ramadhika" w:date="2021-12-18T10:0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8" w:author="Boris Ramadhika" w:date="2021-12-18T10:0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Bagi pendidik</w:t>
            </w:r>
            <w:del w:id="19" w:author="Boris Ramadhika" w:date="2021-12-18T10:05:00Z">
              <w:r w:rsidR="00125355" w:rsidRPr="00EC6F38" w:rsidDel="00CE6E19">
                <w:rPr>
                  <w:rFonts w:ascii="Times New Roman" w:eastAsia="Times New Roman" w:hAnsi="Times New Roman" w:cs="Times New Roman"/>
                  <w:szCs w:val="24"/>
                </w:rPr>
                <w:delText xml:space="preserve"> maupun peserta didik</w:delText>
              </w:r>
            </w:del>
            <w:ins w:id="20" w:author="Boris Ramadhika" w:date="2021-12-18T10:00:00Z">
              <w:r w:rsidR="007C297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1" w:author="Boris Ramadhika" w:date="2021-12-18T10:04:00Z">
              <w:r w:rsidR="00125355" w:rsidRPr="00EC6F38" w:rsidDel="00CE6E19">
                <w:rPr>
                  <w:rFonts w:ascii="Times New Roman" w:eastAsia="Times New Roman" w:hAnsi="Times New Roman" w:cs="Times New Roman"/>
                  <w:szCs w:val="24"/>
                </w:rPr>
                <w:delText>hari ini kita di</w:delText>
              </w:r>
            </w:del>
            <w:del w:id="22" w:author="Boris Ramadhika" w:date="2021-12-18T10:00:00Z">
              <w:r w:rsidR="00125355" w:rsidRPr="00EC6F38" w:rsidDel="007C297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23" w:author="Boris Ramadhika" w:date="2021-12-18T10:04:00Z">
              <w:r w:rsidR="00125355" w:rsidRPr="00EC6F38" w:rsidDel="00CE6E19">
                <w:rPr>
                  <w:rFonts w:ascii="Times New Roman" w:eastAsia="Times New Roman" w:hAnsi="Times New Roman" w:cs="Times New Roman"/>
                  <w:szCs w:val="24"/>
                </w:rPr>
                <w:delText xml:space="preserve">siapkan </w:delText>
              </w:r>
            </w:del>
            <w:ins w:id="24" w:author="Boris Ramadhika" w:date="2021-12-18T10:0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25" w:author="Boris Ramadhika" w:date="2021-12-18T10:0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adanya </w:t>
              </w:r>
            </w:ins>
            <w:ins w:id="26" w:author="Boris Ramadhika" w:date="2021-12-18T10:09:00Z">
              <w:r w:rsidR="00EA7582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ins w:id="27" w:author="Boris Ramadhika" w:date="2021-12-18T10:0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evolusi </w:t>
              </w:r>
            </w:ins>
            <w:ins w:id="28" w:author="Boris Ramadhika" w:date="2021-12-18T10:09:00Z">
              <w:r w:rsidR="00EA7582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ins w:id="29" w:author="Boris Ramadhika" w:date="2021-12-18T10:05:00Z">
              <w:r>
                <w:rPr>
                  <w:rFonts w:ascii="Times New Roman" w:eastAsia="Times New Roman" w:hAnsi="Times New Roman" w:cs="Times New Roman"/>
                  <w:szCs w:val="24"/>
                </w:rPr>
                <w:t>ndustri 4.0 harus dapat</w:t>
              </w:r>
            </w:ins>
            <w:ins w:id="30" w:author="Boris Ramadhika" w:date="2021-12-18T10:0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membuat </w:t>
              </w:r>
            </w:ins>
            <w:ins w:id="31" w:author="Boris Ramadhika" w:date="2021-12-18T10:0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lulusan </w:t>
              </w:r>
            </w:ins>
            <w:ins w:id="32" w:author="Boris Ramadhika" w:date="2021-12-18T10:06:00Z">
              <w:r>
                <w:rPr>
                  <w:rFonts w:ascii="Times New Roman" w:eastAsia="Times New Roman" w:hAnsi="Times New Roman" w:cs="Times New Roman"/>
                  <w:szCs w:val="24"/>
                </w:rPr>
                <w:t>peserta didik siap</w:t>
              </w:r>
            </w:ins>
            <w:ins w:id="33" w:author="Boris Ramadhika" w:date="2021-12-18T10:05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 memasuki dunia kerja</w:t>
            </w:r>
            <w:ins w:id="34" w:author="Boris Ramadhika" w:date="2021-12-18T10:01:00Z">
              <w:r w:rsidR="007C297D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5" w:author="Boris Ramadhika" w:date="2021-12-18T10:01:00Z">
              <w:r w:rsidR="00125355" w:rsidRPr="00EC6F38" w:rsidDel="007C297D">
                <w:rPr>
                  <w:rFonts w:ascii="Times New Roman" w:eastAsia="Times New Roman" w:hAnsi="Times New Roman" w:cs="Times New Roman"/>
                  <w:szCs w:val="24"/>
                </w:rPr>
                <w:delText>namun b</w:delText>
              </w:r>
            </w:del>
            <w:ins w:id="36" w:author="Boris Ramadhika" w:date="2021-12-18T10:01:00Z">
              <w:r w:rsidR="007C297D">
                <w:rPr>
                  <w:rFonts w:ascii="Times New Roman" w:eastAsia="Times New Roman" w:hAnsi="Times New Roman" w:cs="Times New Roman"/>
                  <w:szCs w:val="24"/>
                </w:rPr>
                <w:t>B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ukan lagi </w:t>
            </w:r>
            <w:ins w:id="37" w:author="Boris Ramadhika" w:date="2021-12-18T10:01:00Z">
              <w:r w:rsidR="007C297D">
                <w:rPr>
                  <w:rFonts w:ascii="Times New Roman" w:eastAsia="Times New Roman" w:hAnsi="Times New Roman" w:cs="Times New Roman"/>
                  <w:szCs w:val="24"/>
                </w:rPr>
                <w:t>se</w:t>
              </w:r>
            </w:ins>
            <w:ins w:id="38" w:author="Boris Ramadhika" w:date="2021-12-18T10:02:00Z">
              <w:r w:rsidR="007C297D">
                <w:rPr>
                  <w:rFonts w:ascii="Times New Roman" w:eastAsia="Times New Roman" w:hAnsi="Times New Roman" w:cs="Times New Roman"/>
                  <w:szCs w:val="24"/>
                </w:rPr>
                <w:t xml:space="preserve">bagai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39" w:author="Boris Ramadhika" w:date="2021-12-18T10:02:00Z">
              <w:r w:rsidR="00125355" w:rsidRPr="00EC6F38" w:rsidDel="007C297D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ins w:id="40" w:author="Boris Ramadhika" w:date="2021-12-18T10:0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pada umumnya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tetapi </w:t>
            </w:r>
            <w:del w:id="41" w:author="Boris Ramadhika" w:date="2021-12-18T10:06:00Z">
              <w:r w:rsidR="00125355" w:rsidRPr="00EC6F38" w:rsidDel="00CE6E19">
                <w:rPr>
                  <w:rFonts w:ascii="Times New Roman" w:eastAsia="Times New Roman" w:hAnsi="Times New Roman" w:cs="Times New Roman"/>
                  <w:szCs w:val="24"/>
                </w:rPr>
                <w:delText>kita di</w:delText>
              </w:r>
            </w:del>
            <w:del w:id="42" w:author="Boris Ramadhika" w:date="2021-12-18T10:01:00Z">
              <w:r w:rsidR="00125355" w:rsidRPr="00EC6F38" w:rsidDel="007C297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43" w:author="Boris Ramadhika" w:date="2021-12-18T10:06:00Z">
              <w:r w:rsidR="00125355" w:rsidRPr="00EC6F38" w:rsidDel="00CE6E19">
                <w:rPr>
                  <w:rFonts w:ascii="Times New Roman" w:eastAsia="Times New Roman" w:hAnsi="Times New Roman" w:cs="Times New Roman"/>
                  <w:szCs w:val="24"/>
                </w:rPr>
                <w:delText>siapkan</w:delText>
              </w:r>
            </w:del>
            <w:ins w:id="44" w:author="Boris Ramadhika" w:date="2021-12-18T10:0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mereka </w:t>
              </w:r>
            </w:ins>
            <w:ins w:id="45" w:author="Boris Ramadhika" w:date="2021-12-18T10:06:00Z">
              <w:r>
                <w:rPr>
                  <w:rFonts w:ascii="Times New Roman" w:eastAsia="Times New Roman" w:hAnsi="Times New Roman" w:cs="Times New Roman"/>
                  <w:szCs w:val="24"/>
                </w:rPr>
                <w:t>harus mampu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</w:t>
            </w:r>
            <w:del w:id="46" w:author="Boris Ramadhika" w:date="2021-12-18T10:02:00Z">
              <w:r w:rsidR="00125355" w:rsidRPr="00EC6F38" w:rsidDel="007C297D">
                <w:rPr>
                  <w:rFonts w:ascii="Times New Roman" w:eastAsia="Times New Roman" w:hAnsi="Times New Roman" w:cs="Times New Roman"/>
                  <w:szCs w:val="24"/>
                </w:rPr>
                <w:delText xml:space="preserve">membuat </w:delText>
              </w:r>
            </w:del>
            <w:ins w:id="47" w:author="Boris Ramadhika" w:date="2021-12-18T10:02:00Z">
              <w:r w:rsidR="007C297D">
                <w:rPr>
                  <w:rFonts w:ascii="Times New Roman" w:eastAsia="Times New Roman" w:hAnsi="Times New Roman" w:cs="Times New Roman"/>
                  <w:szCs w:val="24"/>
                </w:rPr>
                <w:t xml:space="preserve"> menciptakan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 kerja baru</w:t>
            </w:r>
            <w:del w:id="48" w:author="Boris Ramadhika" w:date="2021-12-18T10:02:00Z">
              <w:r w:rsidR="00125355" w:rsidRPr="00EC6F38" w:rsidDel="007C297D">
                <w:rPr>
                  <w:rFonts w:ascii="Times New Roman" w:eastAsia="Times New Roman" w:hAnsi="Times New Roman" w:cs="Times New Roman"/>
                  <w:szCs w:val="24"/>
                </w:rPr>
                <w:delText xml:space="preserve"> yang belum tercipta</w:delText>
              </w:r>
            </w:del>
            <w:del w:id="49" w:author="Boris Ramadhika" w:date="2021-12-18T10:01:00Z">
              <w:r w:rsidR="00125355" w:rsidRPr="00EC6F38" w:rsidDel="007C297D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menggunakan kemampuan teknologi dan ide kreatif </w:t>
            </w:r>
            <w:del w:id="50" w:author="Boris Ramadhika" w:date="2021-12-18T10:07:00Z">
              <w:r w:rsidR="00125355" w:rsidRPr="00EC6F38" w:rsidDel="00CE6E19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ins w:id="51" w:author="Boris Ramadhika" w:date="2021-12-18T10:07:00Z">
              <w:r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52" w:author="Boris Ramadhika" w:date="2021-12-18T10:03:00Z">
              <w:r w:rsidR="007C297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ins w:id="53" w:author="Boris Ramadhika" w:date="2021-12-18T10:07:00Z">
              <w:r>
                <w:rPr>
                  <w:rFonts w:ascii="Times New Roman" w:eastAsia="Times New Roman" w:hAnsi="Times New Roman" w:cs="Times New Roman"/>
                  <w:szCs w:val="24"/>
                </w:rPr>
                <w:t>Oleh karenanya, s</w:t>
              </w:r>
            </w:ins>
            <w:ins w:id="54" w:author="Boris Ramadhika" w:date="2021-12-18T10:03:00Z">
              <w:r w:rsidR="007C297D">
                <w:rPr>
                  <w:rFonts w:ascii="Times New Roman" w:eastAsia="Times New Roman" w:hAnsi="Times New Roman" w:cs="Times New Roman"/>
                  <w:szCs w:val="24"/>
                </w:rPr>
                <w:t>alah satu jalan yang dapat dilakukan adalah dengan melalui pendidikan.</w:t>
              </w:r>
            </w:ins>
          </w:p>
          <w:p w14:paraId="6F567186" w14:textId="3595D5A8" w:rsidR="00125355" w:rsidRPr="00EC6F38" w:rsidRDefault="00CE6E19" w:rsidP="00CE6E1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5" w:author="Boris Ramadhika" w:date="2021-12-18T10:0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56" w:author="Boris Ramadhika" w:date="2021-12-18T10:0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</w:t>
            </w:r>
            <w:del w:id="57" w:author="Boris Ramadhika" w:date="2021-12-18T10:07:00Z">
              <w:r w:rsidR="00125355" w:rsidRPr="00EC6F38" w:rsidDel="00CE6E1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58" w:author="Boris Ramadhika" w:date="2021-12-18T10:08:00Z">
              <w:r w:rsidR="00125355" w:rsidRPr="00EC6F38" w:rsidDel="00CE6E19">
                <w:rPr>
                  <w:rFonts w:ascii="Times New Roman" w:eastAsia="Times New Roman" w:hAnsi="Times New Roman" w:cs="Times New Roman"/>
                  <w:szCs w:val="24"/>
                </w:rPr>
                <w:delText xml:space="preserve">buat </w:delText>
              </w:r>
            </w:del>
            <w:ins w:id="59" w:author="Boris Ramadhika" w:date="2021-12-18T10:08:00Z">
              <w:r>
                <w:rPr>
                  <w:rFonts w:ascii="Times New Roman" w:eastAsia="Times New Roman" w:hAnsi="Times New Roman" w:cs="Times New Roman"/>
                  <w:szCs w:val="24"/>
                </w:rPr>
                <w:t>implementasikan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untuk mewujudkan pendidikan yang cerdas dan kreatif. Tujuan dari terciptanya </w:t>
            </w:r>
            <w:ins w:id="60" w:author="Boris Ramadhika" w:date="2021-12-18T10:09:00Z">
              <w:r w:rsidR="00EA7582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61" w:author="Boris Ramadhika" w:date="2021-12-18T10:09:00Z">
              <w:r w:rsidR="00125355" w:rsidRPr="00EC6F38" w:rsidDel="00EA7582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endidikan 4.0 ini adalah</w:t>
            </w:r>
            <w:ins w:id="62" w:author="Boris Ramadhika" w:date="2021-12-18T10:08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untuk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3" w:author="Boris Ramadhika" w:date="2021-12-18T10:08:00Z">
              <w:r w:rsidR="00125355" w:rsidRPr="00EC6F38" w:rsidDel="00CE6E19">
                <w:rPr>
                  <w:rFonts w:ascii="Times New Roman" w:eastAsia="Times New Roman" w:hAnsi="Times New Roman" w:cs="Times New Roman"/>
                  <w:szCs w:val="24"/>
                </w:rPr>
                <w:delText xml:space="preserve">peningkatan </w:delText>
              </w:r>
            </w:del>
            <w:ins w:id="64" w:author="Boris Ramadhika" w:date="2021-12-18T10:08:00Z">
              <w:r>
                <w:rPr>
                  <w:rFonts w:ascii="Times New Roman" w:eastAsia="Times New Roman" w:hAnsi="Times New Roman" w:cs="Times New Roman"/>
                  <w:szCs w:val="24"/>
                </w:rPr>
                <w:t>meningkatkan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dan </w:t>
            </w:r>
            <w:del w:id="65" w:author="Boris Ramadhika" w:date="2021-12-18T10:08:00Z">
              <w:r w:rsidR="00125355" w:rsidRPr="00EC6F38" w:rsidDel="00CE6E19">
                <w:rPr>
                  <w:rFonts w:ascii="Times New Roman" w:eastAsia="Times New Roman" w:hAnsi="Times New Roman" w:cs="Times New Roman"/>
                  <w:szCs w:val="24"/>
                </w:rPr>
                <w:delText xml:space="preserve">pemerataan </w:delText>
              </w:r>
            </w:del>
            <w:ins w:id="66" w:author="Boris Ramadhika" w:date="2021-12-18T10:08:00Z">
              <w:r>
                <w:rPr>
                  <w:rFonts w:ascii="Times New Roman" w:eastAsia="Times New Roman" w:hAnsi="Times New Roman" w:cs="Times New Roman"/>
                  <w:szCs w:val="24"/>
                </w:rPr>
                <w:t>memeratakan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del w:id="67" w:author="Boris Ramadhika" w:date="2021-12-18T10:08:00Z">
              <w:r w:rsidR="00125355" w:rsidRPr="00EC6F38" w:rsidDel="00CE6E19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cara mem</w:t>
            </w:r>
            <w:ins w:id="68" w:author="Boris Ramadhika" w:date="2021-12-18T10:08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erluas akses dan </w:t>
            </w:r>
            <w:del w:id="69" w:author="Boris Ramadhika" w:date="2021-12-18T10:08:00Z">
              <w:r w:rsidR="00125355" w:rsidRPr="00EC6F38" w:rsidDel="00CE6E19">
                <w:rPr>
                  <w:rFonts w:ascii="Times New Roman" w:eastAsia="Times New Roman" w:hAnsi="Times New Roman" w:cs="Times New Roman"/>
                  <w:szCs w:val="24"/>
                </w:rPr>
                <w:delText xml:space="preserve">memanfaatkan </w:delText>
              </w:r>
            </w:del>
            <w:ins w:id="70" w:author="Boris Ramadhika" w:date="2021-12-18T10:08:00Z">
              <w:r>
                <w:rPr>
                  <w:rFonts w:ascii="Times New Roman" w:eastAsia="Times New Roman" w:hAnsi="Times New Roman" w:cs="Times New Roman"/>
                  <w:szCs w:val="24"/>
                </w:rPr>
                <w:t>kebermanfaatan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teknologi.</w:t>
            </w:r>
          </w:p>
          <w:p w14:paraId="624E184A" w14:textId="334B6B3B" w:rsidR="00125355" w:rsidRPr="00EC6F38" w:rsidDel="00EA7582" w:rsidRDefault="00EA7582" w:rsidP="00EA758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71" w:author="Boris Ramadhika" w:date="2021-12-18T10:14:00Z"/>
                <w:rFonts w:ascii="Times New Roman" w:eastAsia="Times New Roman" w:hAnsi="Times New Roman" w:cs="Times New Roman"/>
                <w:szCs w:val="24"/>
              </w:rPr>
              <w:pPrChange w:id="72" w:author="Boris Ramadhika" w:date="2021-12-18T10:1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73" w:author="Boris Ramadhika" w:date="2021-12-18T10:1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 hanya itu</w:t>
            </w:r>
            <w:ins w:id="74" w:author="Boris Ramadhika" w:date="2021-12-18T10:09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5" w:author="Boris Ramadhika" w:date="2021-12-18T10:09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76" w:author="Boris Ramadhika" w:date="2021-12-18T10:09:00Z">
              <w:r w:rsidR="00125355" w:rsidRPr="00EC6F38" w:rsidDel="00EA7582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ins w:id="77" w:author="Boris Ramadhika" w:date="2021-12-18T10:1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harus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menghasilkan 4 aspek yang sangat di</w:t>
            </w:r>
            <w:del w:id="78" w:author="Boris Ramadhika" w:date="2021-12-18T10:10:00Z">
              <w:r w:rsidR="00125355" w:rsidRPr="00EC6F38" w:rsidDel="00EA758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 di era milenial ini yaitu kolaboratif, komunikatif, ber</w:t>
            </w:r>
            <w:ins w:id="79" w:author="Boris Ramadhika" w:date="2021-12-18T10:11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80" w:author="Boris Ramadhika" w:date="2021-12-18T10:11:00Z">
              <w:r w:rsidR="00125355" w:rsidRPr="00EC6F38" w:rsidDel="00EA7582">
                <w:rPr>
                  <w:rFonts w:ascii="Times New Roman" w:eastAsia="Times New Roman" w:hAnsi="Times New Roman" w:cs="Times New Roman"/>
                  <w:szCs w:val="24"/>
                </w:rPr>
                <w:delText>f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ikir kritis,</w:t>
            </w:r>
            <w:ins w:id="81" w:author="Boris Ramadhika" w:date="2021-12-18T10:1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kreatif. Mengapa demikian</w:t>
            </w:r>
            <w:ins w:id="82" w:author="Boris Ramadhika" w:date="2021-12-18T10:11:00Z">
              <w:r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83" w:author="Boris Ramadhika" w:date="2021-12-18T10:12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84" w:author="Boris Ramadhika" w:date="2021-12-18T10:11:00Z">
              <w:r w:rsidR="00125355" w:rsidRPr="00EC6F38" w:rsidDel="00EA7582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ini </w:t>
            </w:r>
            <w:del w:id="85" w:author="Boris Ramadhika" w:date="2021-12-18T10:12:00Z">
              <w:r w:rsidR="00125355" w:rsidRPr="00EC6F38" w:rsidDel="00EA7582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sedang gencar-gencarnya di</w:t>
            </w:r>
            <w:del w:id="86" w:author="Boris Ramadhika" w:date="2021-12-18T10:12:00Z">
              <w:r w:rsidR="00125355" w:rsidRPr="00EC6F38" w:rsidDel="00EA758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publis, karena di era ini kita harus mempersiapkan diri atau generasi muda untuk memasuki dunia </w:t>
            </w:r>
            <w:ins w:id="87" w:author="Boris Ramadhika" w:date="2021-12-18T10:12:00Z">
              <w:r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</w:ins>
            <w:del w:id="88" w:author="Boris Ramadhika" w:date="2021-12-18T10:12:00Z">
              <w:r w:rsidR="00125355" w:rsidRPr="00EC6F38" w:rsidDel="00EA7582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evolusi </w:t>
            </w:r>
            <w:ins w:id="89" w:author="Boris Ramadhika" w:date="2021-12-18T10:12:00Z">
              <w:r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90" w:author="Boris Ramadhika" w:date="2021-12-18T10:12:00Z">
              <w:r w:rsidR="00125355" w:rsidRPr="00EC6F38" w:rsidDel="00EA7582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ndustri 4.0.</w:t>
            </w:r>
            <w:ins w:id="91" w:author="Boris Ramadhika" w:date="2021-12-18T10:1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Oleh karena itu, </w:t>
              </w:r>
            </w:ins>
            <w:ins w:id="92" w:author="Boris Ramadhika" w:date="2021-12-18T10:15:00Z">
              <w:r w:rsidR="00AB7D8D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</w:ins>
            <w:ins w:id="93" w:author="Boris Ramadhika" w:date="2021-12-18T10:14:00Z">
              <w:r>
                <w:rPr>
                  <w:rFonts w:ascii="Times New Roman" w:eastAsia="Times New Roman" w:hAnsi="Times New Roman" w:cs="Times New Roman"/>
                  <w:szCs w:val="24"/>
                </w:rPr>
                <w:t>diharapkan</w:t>
              </w:r>
              <w:r w:rsidR="00AB7D8D">
                <w:rPr>
                  <w:rFonts w:ascii="Times New Roman" w:eastAsia="Times New Roman" w:hAnsi="Times New Roman" w:cs="Times New Roman"/>
                  <w:szCs w:val="24"/>
                </w:rPr>
                <w:t xml:space="preserve"> mampu memiliki karakteristik Pendidikan </w:t>
              </w:r>
            </w:ins>
            <w:ins w:id="94" w:author="Boris Ramadhika" w:date="2021-12-18T10:15:00Z">
              <w:r w:rsidR="00AB7D8D">
                <w:rPr>
                  <w:rFonts w:ascii="Times New Roman" w:eastAsia="Times New Roman" w:hAnsi="Times New Roman" w:cs="Times New Roman"/>
                  <w:szCs w:val="24"/>
                </w:rPr>
                <w:t>4.0 seperti berikut:</w:t>
              </w:r>
            </w:ins>
          </w:p>
          <w:p w14:paraId="6906BD66" w14:textId="73AB8CFA" w:rsidR="00125355" w:rsidRPr="00EC6F38" w:rsidDel="00AB7D8D" w:rsidRDefault="00125355" w:rsidP="00AB7D8D">
            <w:pPr>
              <w:spacing w:after="0" w:line="240" w:lineRule="auto"/>
              <w:contextualSpacing w:val="0"/>
              <w:jc w:val="both"/>
              <w:rPr>
                <w:del w:id="95" w:author="Boris Ramadhika" w:date="2021-12-18T10:15:00Z"/>
                <w:rFonts w:ascii="Times New Roman" w:eastAsia="Times New Roman" w:hAnsi="Times New Roman" w:cs="Times New Roman"/>
                <w:szCs w:val="24"/>
              </w:rPr>
              <w:pPrChange w:id="96" w:author="Boris Ramadhika" w:date="2021-12-18T10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97" w:author="Boris Ramadhika" w:date="2021-12-18T10:15:00Z">
              <w:r w:rsidRPr="00EC6F38" w:rsidDel="00AB7D8D">
                <w:rPr>
                  <w:rFonts w:ascii="Times New Roman" w:eastAsia="Times New Roman" w:hAnsi="Times New Roman" w:cs="Times New Roman"/>
                  <w:szCs w:val="24"/>
                </w:rPr>
                <w:delText>Karakteristik pendidikan 4.0</w:delText>
              </w:r>
            </w:del>
          </w:p>
          <w:p w14:paraId="429CEF2F" w14:textId="245B88C3" w:rsidR="00125355" w:rsidRPr="00EC6F38" w:rsidRDefault="00125355" w:rsidP="00AB7D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8" w:author="Boris Ramadhika" w:date="2021-12-18T10:1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Tahapan belajar </w:t>
            </w:r>
            <w:ins w:id="99" w:author="Boris Ramadhika" w:date="2021-12-18T10:17:00Z">
              <w:r w:rsidR="00AB7D8D">
                <w:rPr>
                  <w:rFonts w:ascii="Times New Roman" w:eastAsia="Times New Roman" w:hAnsi="Times New Roman" w:cs="Times New Roman"/>
                  <w:szCs w:val="24"/>
                </w:rPr>
                <w:t xml:space="preserve">harus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 dengan kemampuan dan minat/kebutuhan siswa.</w:t>
            </w:r>
          </w:p>
          <w:p w14:paraId="1990C4F4" w14:textId="0ACEE8CB" w:rsidR="00125355" w:rsidRPr="00EC6F38" w:rsidRDefault="00125355" w:rsidP="00AB7D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0" w:author="Boris Ramadhika" w:date="2021-12-18T10:1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01" w:author="Boris Ramadhika" w:date="2021-12-18T10:17:00Z">
              <w:r w:rsidRPr="00EC6F38" w:rsidDel="00AB7D8D">
                <w:rPr>
                  <w:rFonts w:ascii="Times New Roman" w:eastAsia="Times New Roman" w:hAnsi="Times New Roman" w:cs="Times New Roman"/>
                  <w:szCs w:val="24"/>
                </w:rPr>
                <w:delText>Pada taha</w:delText>
              </w:r>
            </w:del>
            <w:del w:id="102" w:author="Boris Ramadhika" w:date="2021-12-18T10:16:00Z">
              <w:r w:rsidRPr="00EC6F38" w:rsidDel="00AB7D8D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del w:id="103" w:author="Boris Ramadhika" w:date="2021-12-18T10:17:00Z">
              <w:r w:rsidRPr="00EC6F38" w:rsidDel="00AB7D8D">
                <w:rPr>
                  <w:rFonts w:ascii="Times New Roman" w:eastAsia="Times New Roman" w:hAnsi="Times New Roman" w:cs="Times New Roman"/>
                  <w:szCs w:val="24"/>
                </w:rPr>
                <w:delText xml:space="preserve"> ini guru di</w:delText>
              </w:r>
            </w:del>
            <w:del w:id="104" w:author="Boris Ramadhika" w:date="2021-12-18T10:16:00Z">
              <w:r w:rsidRPr="00EC6F38" w:rsidDel="00AB7D8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105" w:author="Boris Ramadhika" w:date="2021-12-18T10:17:00Z">
              <w:r w:rsidRPr="00EC6F38" w:rsidDel="00AB7D8D">
                <w:rPr>
                  <w:rFonts w:ascii="Times New Roman" w:eastAsia="Times New Roman" w:hAnsi="Times New Roman" w:cs="Times New Roman"/>
                  <w:szCs w:val="24"/>
                </w:rPr>
                <w:delText xml:space="preserve">tutut </w:delText>
              </w:r>
            </w:del>
            <w:ins w:id="106" w:author="Boris Ramadhika" w:date="2021-12-18T10:17:00Z">
              <w:r w:rsidR="00AB7D8D">
                <w:rPr>
                  <w:rFonts w:ascii="Times New Roman" w:eastAsia="Times New Roman" w:hAnsi="Times New Roman" w:cs="Times New Roman"/>
                  <w:szCs w:val="24"/>
                </w:rPr>
                <w:t>Mamp</w:t>
              </w:r>
            </w:ins>
            <w:ins w:id="107" w:author="Boris Ramadhika" w:date="2021-12-18T10:18:00Z">
              <w:r w:rsidR="00AB7D8D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ins w:id="108" w:author="Boris Ramadhika" w:date="2021-12-18T10:17:00Z">
              <w:r w:rsidR="00AB7D8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09" w:author="Boris Ramadhika" w:date="2021-12-18T10:17:00Z">
              <w:r w:rsidRPr="00EC6F38" w:rsidDel="00AB7D8D">
                <w:rPr>
                  <w:rFonts w:ascii="Times New Roman" w:eastAsia="Times New Roman" w:hAnsi="Times New Roman" w:cs="Times New Roman"/>
                  <w:szCs w:val="24"/>
                </w:rPr>
                <w:delText xml:space="preserve">untuk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 pembelajaran sesuai dengan minat dan bakat/kebutuhan siswa.</w:t>
            </w:r>
          </w:p>
          <w:p w14:paraId="61E0872D" w14:textId="28D2BD23" w:rsidR="00125355" w:rsidRPr="00EC6F38" w:rsidRDefault="00AB7D8D" w:rsidP="00AB7D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0" w:author="Boris Ramadhika" w:date="2021-12-18T10:1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111" w:author="Boris Ramadhika" w:date="2021-12-18T10:16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Mampu </w:t>
              </w:r>
            </w:ins>
            <w:del w:id="112" w:author="Boris Ramadhika" w:date="2021-12-18T10:16:00Z">
              <w:r w:rsidR="00125355" w:rsidRPr="00EC6F38" w:rsidDel="00AB7D8D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ins w:id="113" w:author="Boris Ramadhika" w:date="2021-12-18T10:16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enggunakan penilaian formatif.</w:t>
            </w:r>
          </w:p>
          <w:p w14:paraId="7DAEAE93" w14:textId="3B39976D" w:rsidR="00125355" w:rsidRPr="00EC6F38" w:rsidRDefault="00125355" w:rsidP="00AB7D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4" w:author="Boris Ramadhika" w:date="2021-12-18T10:1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15" w:author="Boris Ramadhika" w:date="2021-12-18T10:16:00Z">
              <w:r w:rsidRPr="00EC6F38" w:rsidDel="00AB7D8D">
                <w:rPr>
                  <w:rFonts w:ascii="Times New Roman" w:eastAsia="Times New Roman" w:hAnsi="Times New Roman" w:cs="Times New Roman"/>
                  <w:szCs w:val="24"/>
                </w:rPr>
                <w:delText xml:space="preserve">Yaitu guru di sini di tuntut </w:delText>
              </w:r>
            </w:del>
            <w:ins w:id="116" w:author="Boris Ramadhika" w:date="2021-12-18T10:16:00Z">
              <w:r w:rsidR="00AB7D8D">
                <w:rPr>
                  <w:rFonts w:ascii="Times New Roman" w:eastAsia="Times New Roman" w:hAnsi="Times New Roman" w:cs="Times New Roman"/>
                  <w:szCs w:val="24"/>
                </w:rPr>
                <w:t xml:space="preserve">Mampu </w:t>
              </w:r>
            </w:ins>
            <w:del w:id="117" w:author="Boris Ramadhika" w:date="2021-12-18T10:16:00Z">
              <w:r w:rsidRPr="00EC6F38" w:rsidDel="00AB7D8D">
                <w:rPr>
                  <w:rFonts w:ascii="Times New Roman" w:eastAsia="Times New Roman" w:hAnsi="Times New Roman" w:cs="Times New Roman"/>
                  <w:szCs w:val="24"/>
                </w:rPr>
                <w:delText xml:space="preserve">untuk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 si</w:t>
            </w:r>
            <w:ins w:id="118" w:author="Boris Ramadhika" w:date="2021-12-18T10:16:00Z">
              <w:r w:rsidR="00AB7D8D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 dalam mencari kemampuan dan bakat siswa.</w:t>
            </w:r>
          </w:p>
          <w:p w14:paraId="316C2674" w14:textId="6589B69B" w:rsidR="00125355" w:rsidRPr="00EC6F38" w:rsidRDefault="00125355" w:rsidP="00AB7D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9" w:author="Boris Ramadhika" w:date="2021-12-18T10:1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20" w:author="Boris Ramadhika" w:date="2021-12-18T10:17:00Z">
              <w:r w:rsidRPr="00EC6F38" w:rsidDel="00AB7D8D">
                <w:rPr>
                  <w:rFonts w:ascii="Times New Roman" w:eastAsia="Times New Roman" w:hAnsi="Times New Roman" w:cs="Times New Roman"/>
                  <w:szCs w:val="24"/>
                </w:rPr>
                <w:delText>Menempatkan guru</w:delText>
              </w:r>
            </w:del>
            <w:ins w:id="121" w:author="Boris Ramadhika" w:date="2021-12-18T10:17:00Z">
              <w:r w:rsidR="00AB7D8D">
                <w:rPr>
                  <w:rFonts w:ascii="Times New Roman" w:eastAsia="Times New Roman" w:hAnsi="Times New Roman" w:cs="Times New Roman"/>
                  <w:szCs w:val="24"/>
                </w:rPr>
                <w:t>Mampu berperan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sebagai mentor.</w:t>
            </w:r>
          </w:p>
          <w:p w14:paraId="1D0BFD18" w14:textId="4A7236A5" w:rsidR="00125355" w:rsidRPr="00EC6F38" w:rsidRDefault="00125355" w:rsidP="00AB7D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2" w:author="Boris Ramadhika" w:date="2021-12-18T10:1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23" w:author="Boris Ramadhika" w:date="2021-12-18T10:17:00Z">
              <w:r w:rsidRPr="00EC6F38" w:rsidDel="00AB7D8D">
                <w:rPr>
                  <w:rFonts w:ascii="Times New Roman" w:eastAsia="Times New Roman" w:hAnsi="Times New Roman" w:cs="Times New Roman"/>
                  <w:szCs w:val="24"/>
                </w:rPr>
                <w:delText xml:space="preserve">Guri dilatih untuk </w:delText>
              </w:r>
            </w:del>
            <w:ins w:id="124" w:author="Boris Ramadhika" w:date="2021-12-18T10:17:00Z">
              <w:r w:rsidR="00AB7D8D">
                <w:rPr>
                  <w:rFonts w:ascii="Times New Roman" w:eastAsia="Times New Roman" w:hAnsi="Times New Roman" w:cs="Times New Roman"/>
                  <w:szCs w:val="24"/>
                </w:rPr>
                <w:t>Mampu</w:t>
              </w:r>
            </w:ins>
            <w:ins w:id="125" w:author="Boris Ramadhika" w:date="2021-12-18T10:18:00Z">
              <w:r w:rsidR="00AB7D8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 kurikulum dan memberikan kebebasan</w:t>
            </w:r>
            <w:ins w:id="126" w:author="Boris Ramadhika" w:date="2021-12-18T10:18:00Z">
              <w:r w:rsidR="00AB7D8D">
                <w:rPr>
                  <w:rFonts w:ascii="Times New Roman" w:eastAsia="Times New Roman" w:hAnsi="Times New Roman" w:cs="Times New Roman"/>
                  <w:szCs w:val="24"/>
                </w:rPr>
                <w:t xml:space="preserve"> mengajar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menentukan cara belajar </w:t>
            </w:r>
            <w:del w:id="127" w:author="Boris Ramadhika" w:date="2021-12-18T10:18:00Z">
              <w:r w:rsidRPr="00EC6F38" w:rsidDel="00AB7D8D">
                <w:rPr>
                  <w:rFonts w:ascii="Times New Roman" w:eastAsia="Times New Roman" w:hAnsi="Times New Roman" w:cs="Times New Roman"/>
                  <w:szCs w:val="24"/>
                </w:rPr>
                <w:delText xml:space="preserve">mengajar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siswa.</w:t>
            </w:r>
          </w:p>
          <w:p w14:paraId="6FF94A19" w14:textId="5748376B" w:rsidR="00125355" w:rsidRPr="00EC6F38" w:rsidRDefault="00125355" w:rsidP="00AB7D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8" w:author="Boris Ramadhika" w:date="2021-12-18T10:1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29" w:author="Boris Ramadhika" w:date="2021-12-18T10:18:00Z">
              <w:r w:rsidRPr="00EC6F38" w:rsidDel="00AB7D8D">
                <w:rPr>
                  <w:rFonts w:ascii="Times New Roman" w:eastAsia="Times New Roman" w:hAnsi="Times New Roman" w:cs="Times New Roman"/>
                  <w:szCs w:val="24"/>
                </w:rPr>
                <w:delText>Pengembangan profesi guru.</w:delText>
              </w:r>
            </w:del>
            <w:ins w:id="130" w:author="Boris Ramadhika" w:date="2021-12-18T10:18:00Z">
              <w:r w:rsidR="00AB7D8D">
                <w:rPr>
                  <w:rFonts w:ascii="Times New Roman" w:eastAsia="Times New Roman" w:hAnsi="Times New Roman" w:cs="Times New Roman"/>
                  <w:szCs w:val="24"/>
                </w:rPr>
                <w:t>Mampu mengembangkan diri</w:t>
              </w:r>
            </w:ins>
            <w:ins w:id="131" w:author="Boris Ramadhika" w:date="2021-12-18T10:19:00Z">
              <w:r w:rsidR="00AB7D8D">
                <w:rPr>
                  <w:rFonts w:ascii="Times New Roman" w:eastAsia="Times New Roman" w:hAnsi="Times New Roman" w:cs="Times New Roman"/>
                  <w:szCs w:val="24"/>
                </w:rPr>
                <w:t xml:space="preserve"> untuk tidak menetap di satu strata</w:t>
              </w:r>
            </w:ins>
          </w:p>
          <w:p w14:paraId="499C8CC1" w14:textId="54FC647A" w:rsidR="00125355" w:rsidRPr="00EC6F38" w:rsidDel="00AB7D8D" w:rsidRDefault="00125355" w:rsidP="00AB7D8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132" w:author="Boris Ramadhika" w:date="2021-12-18T10:19:00Z"/>
                <w:rFonts w:ascii="Times New Roman" w:eastAsia="Times New Roman" w:hAnsi="Times New Roman" w:cs="Times New Roman"/>
                <w:szCs w:val="24"/>
              </w:rPr>
              <w:pPrChange w:id="133" w:author="Boris Ramadhika" w:date="2021-12-18T10:1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34" w:author="Boris Ramadhika" w:date="2021-12-18T10:19:00Z">
              <w:r w:rsidRPr="00EC6F38" w:rsidDel="00AB7D8D">
                <w:rPr>
                  <w:rFonts w:ascii="Times New Roman" w:eastAsia="Times New Roman" w:hAnsi="Times New Roman" w:cs="Times New Roman"/>
                  <w:szCs w:val="24"/>
                </w:rPr>
                <w:delText>Dimana guru sebagai pendidik di era 4.0 maka guru tidak boleh menetap dengan satu strata, harus selalu berkembang agar dapat mengajarkan pendidikan sesuai dengan eranya.</w:delText>
              </w:r>
            </w:del>
          </w:p>
          <w:p w14:paraId="15D0A2B4" w14:textId="377745E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 </w:t>
            </w:r>
            <w:ins w:id="135" w:author="Boris Ramadhika" w:date="2021-12-18T10:19:00Z">
              <w:r w:rsidR="00AB7D8D">
                <w:rPr>
                  <w:rFonts w:ascii="Times New Roman" w:eastAsia="Times New Roman" w:hAnsi="Times New Roman" w:cs="Times New Roman"/>
                  <w:szCs w:val="24"/>
                </w:rPr>
                <w:t xml:space="preserve">  </w:t>
              </w:r>
              <w:r w:rsidR="0092739A">
                <w:rPr>
                  <w:rFonts w:ascii="Times New Roman" w:eastAsia="Times New Roman" w:hAnsi="Times New Roman" w:cs="Times New Roman"/>
                  <w:szCs w:val="24"/>
                </w:rPr>
                <w:t xml:space="preserve">Selain itu, </w:t>
              </w:r>
            </w:ins>
            <w:del w:id="136" w:author="Boris Ramadhika" w:date="2021-12-18T10:19:00Z">
              <w:r w:rsidRPr="00EC6F38" w:rsidDel="0092739A">
                <w:rPr>
                  <w:rFonts w:ascii="Times New Roman" w:eastAsia="Times New Roman" w:hAnsi="Times New Roman" w:cs="Times New Roman"/>
                  <w:szCs w:val="24"/>
                </w:rPr>
                <w:delText>D</w:delText>
              </w:r>
            </w:del>
            <w:ins w:id="137" w:author="Boris Ramadhika" w:date="2021-12-18T10:19:00Z">
              <w:r w:rsidR="0092739A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 dalam </w:t>
            </w:r>
            <w:ins w:id="138" w:author="Boris Ramadhika" w:date="2021-12-18T10:19:00Z">
              <w:r w:rsidR="0092739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39" w:author="Boris Ramadhika" w:date="2021-12-18T10:19:00Z">
              <w:r w:rsidRPr="00EC6F38" w:rsidDel="0092739A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ins w:id="140" w:author="Boris Ramadhika" w:date="2021-12-18T10:19:00Z">
              <w:r w:rsidR="0092739A">
                <w:rPr>
                  <w:rFonts w:ascii="Times New Roman" w:eastAsia="Times New Roman" w:hAnsi="Times New Roman" w:cs="Times New Roman"/>
                  <w:szCs w:val="24"/>
                </w:rPr>
                <w:t xml:space="preserve"> 3.0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1" w:author="Boris Ramadhika" w:date="2021-12-18T10:19:00Z">
              <w:r w:rsidRPr="00EC6F38" w:rsidDel="0092739A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industri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ini ada 5 aspek yang di</w:t>
            </w:r>
            <w:del w:id="142" w:author="Boris Ramadhika" w:date="2021-12-18T10:19:00Z">
              <w:r w:rsidRPr="00EC6F38" w:rsidDel="0092739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 pada proses pembelajaran</w:t>
            </w:r>
            <w:ins w:id="143" w:author="Boris Ramadhika" w:date="2021-12-18T10:19:00Z">
              <w:r w:rsidR="0092739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yaitu:</w:t>
            </w:r>
          </w:p>
          <w:p w14:paraId="7FFE9E0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6600FC5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4EDE277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3B9CFC7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108E1ADB" w14:textId="3ACC0D6A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44" w:author="Boris Ramadhika" w:date="2021-12-18T10:20:00Z">
              <w:r w:rsidRPr="00EC6F38" w:rsidDel="0092739A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ins w:id="145" w:author="Boris Ramadhika" w:date="2021-12-18T10:20:00Z">
              <w:r w:rsidR="0092739A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</w:p>
          <w:p w14:paraId="36A8EAD2" w14:textId="1332E8C5" w:rsidR="00125355" w:rsidRPr="00EC6F38" w:rsidRDefault="0092739A" w:rsidP="0092739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46" w:author="Boris Ramadhika" w:date="2021-12-18T10:2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47" w:author="Boris Ramadhika" w:date="2021-12-18T10:2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 dasarnya</w:t>
            </w:r>
            <w:ins w:id="148" w:author="Boris Ramadhika" w:date="2021-12-18T10:20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9" w:author="Boris Ramadhika" w:date="2021-12-18T10:21:00Z">
              <w:r w:rsidR="00125355" w:rsidRPr="00EC6F38" w:rsidDel="0092739A">
                <w:rPr>
                  <w:rFonts w:ascii="Times New Roman" w:eastAsia="Times New Roman" w:hAnsi="Times New Roman" w:cs="Times New Roman"/>
                  <w:szCs w:val="24"/>
                </w:rPr>
                <w:delText xml:space="preserve">kita bisa lihat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mengamati dan memahami ini sebenarnya </w:t>
            </w:r>
            <w:del w:id="150" w:author="Boris Ramadhika" w:date="2021-12-18T10:21:00Z">
              <w:r w:rsidR="00125355" w:rsidRPr="00EC6F38" w:rsidDel="0092739A">
                <w:rPr>
                  <w:rFonts w:ascii="Times New Roman" w:eastAsia="Times New Roman" w:hAnsi="Times New Roman" w:cs="Times New Roman"/>
                  <w:szCs w:val="24"/>
                </w:rPr>
                <w:delText xml:space="preserve">jadi </w:delText>
              </w:r>
            </w:del>
            <w:ins w:id="151" w:author="Boris Ramadhika" w:date="2021-12-18T10:2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adalah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 kesatuan</w:t>
            </w:r>
            <w:ins w:id="152" w:author="Boris Ramadhika" w:date="2021-12-18T10:21:00Z">
              <w:r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53" w:author="Boris Ramadhika" w:date="2021-12-18T10:21:00Z">
              <w:r w:rsidR="00125355" w:rsidRPr="00EC6F38" w:rsidDel="0092739A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54" w:author="Boris Ramadhika" w:date="2021-12-18T10:21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55" w:author="Boris Ramadhika" w:date="2021-12-18T10:21:00Z">
              <w:r w:rsidR="00125355" w:rsidRPr="00EC6F38" w:rsidDel="0092739A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 proses mengamati dan memahami</w:t>
            </w:r>
            <w:ins w:id="156" w:author="Boris Ramadhika" w:date="2021-12-18T10:21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bisa memiliki pikiran yang kritis. Pikiran kritis sangat di</w:t>
            </w:r>
            <w:del w:id="157" w:author="Boris Ramadhika" w:date="2021-12-18T10:21:00Z">
              <w:r w:rsidR="00125355" w:rsidRPr="00EC6F38" w:rsidDel="0092739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butuhkan karena </w:t>
            </w:r>
            <w:del w:id="158" w:author="Boris Ramadhika" w:date="2021-12-18T10:21:00Z">
              <w:r w:rsidR="00125355" w:rsidRPr="00EC6F38" w:rsidDel="0092739A">
                <w:rPr>
                  <w:rFonts w:ascii="Times New Roman" w:eastAsia="Times New Roman" w:hAnsi="Times New Roman" w:cs="Times New Roman"/>
                  <w:szCs w:val="24"/>
                </w:rPr>
                <w:delText>dengan pikiran yang kritis maka akan</w:delText>
              </w:r>
            </w:del>
            <w:ins w:id="159" w:author="Boris Ramadhika" w:date="2021-12-18T10:2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dapat memicu</w:t>
              </w:r>
            </w:ins>
            <w:del w:id="160" w:author="Boris Ramadhika" w:date="2021-12-18T10:21:00Z">
              <w:r w:rsidR="00125355" w:rsidRPr="00EC6F38" w:rsidDel="0092739A">
                <w:rPr>
                  <w:rFonts w:ascii="Times New Roman" w:eastAsia="Times New Roman" w:hAnsi="Times New Roman" w:cs="Times New Roman"/>
                  <w:szCs w:val="24"/>
                </w:rPr>
                <w:delText xml:space="preserve"> timbul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 ide atau gagasan.</w:t>
            </w:r>
          </w:p>
          <w:p w14:paraId="09455B06" w14:textId="01FEE758" w:rsidR="00125355" w:rsidRPr="00EC6F38" w:rsidRDefault="0092739A" w:rsidP="0092739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61" w:author="Boris Ramadhika" w:date="2021-12-18T10:2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62" w:author="Boris Ramadhika" w:date="2021-12-18T10:2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 gagasan yang mucul dari pemikiran kritis tadi</w:t>
            </w:r>
            <w:ins w:id="163" w:author="Boris Ramadhika" w:date="2021-12-18T10:22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4" w:author="Boris Ramadhika" w:date="2021-12-18T10:22:00Z">
              <w:r w:rsidR="00125355" w:rsidRPr="00EC6F38" w:rsidDel="0092739A">
                <w:rPr>
                  <w:rFonts w:ascii="Times New Roman" w:eastAsia="Times New Roman" w:hAnsi="Times New Roman" w:cs="Times New Roman"/>
                  <w:szCs w:val="24"/>
                </w:rPr>
                <w:delText>maka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selanjutnya </w:t>
            </w:r>
            <w:del w:id="165" w:author="Boris Ramadhika" w:date="2021-12-18T10:22:00Z">
              <w:r w:rsidR="00125355" w:rsidRPr="00EC6F38" w:rsidDel="0092739A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166" w:author="Boris Ramadhika" w:date="2021-12-18T10:22:00Z">
              <w:r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mencoba/</w:t>
            </w:r>
            <w:del w:id="167" w:author="Boris Ramadhika" w:date="2021-12-18T10:22:00Z">
              <w:r w:rsidR="00125355" w:rsidRPr="00EC6F38" w:rsidDel="0092739A">
                <w:rPr>
                  <w:rFonts w:ascii="Times New Roman" w:eastAsia="Times New Roman" w:hAnsi="Times New Roman" w:cs="Times New Roman"/>
                  <w:szCs w:val="24"/>
                </w:rPr>
                <w:delText xml:space="preserve"> pengaplikasian</w:delText>
              </w:r>
            </w:del>
            <w:ins w:id="168" w:author="Boris Ramadhika" w:date="2021-12-18T10:22:00Z">
              <w:r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del w:id="169" w:author="Boris Ramadhika" w:date="2021-12-18T10:22:00Z">
              <w:r w:rsidR="00125355" w:rsidRPr="00EC6F38" w:rsidDel="0092739A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</w:delText>
              </w:r>
            </w:del>
            <w:ins w:id="170" w:author="Boris Ramadhika" w:date="2021-12-18T10:2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Pendidikan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4.0 ini</w:t>
            </w:r>
            <w:ins w:id="171" w:author="Boris Ramadhika" w:date="2021-12-18T10:22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2" w:author="Boris Ramadhika" w:date="2021-12-18T10:22:00Z">
              <w:r w:rsidR="00125355" w:rsidRPr="00EC6F38" w:rsidDel="0092739A">
                <w:rPr>
                  <w:rFonts w:ascii="Times New Roman" w:eastAsia="Times New Roman" w:hAnsi="Times New Roman" w:cs="Times New Roman"/>
                  <w:szCs w:val="24"/>
                </w:rPr>
                <w:delText xml:space="preserve">lebih banyak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173" w:author="Boris Ramadhika" w:date="2021-12-18T10:22:00Z">
              <w:r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74" w:author="Boris Ramadhika" w:date="2021-12-18T10:22:00Z">
              <w:r w:rsidR="00125355" w:rsidRPr="00EC6F38" w:rsidDel="0092739A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k </w:t>
            </w:r>
            <w:ins w:id="175" w:author="Boris Ramadhika" w:date="2021-12-18T10:2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menjadi lebih banyak </w:t>
              </w:r>
            </w:ins>
            <w:del w:id="176" w:author="Boris Ramadhika" w:date="2021-12-18T10:23:00Z">
              <w:r w:rsidR="00125355" w:rsidRPr="00EC6F38" w:rsidDel="0092739A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lebih </w:delText>
              </w:r>
            </w:del>
            <w:ins w:id="177" w:author="Boris Ramadhika" w:date="2021-12-18T10:2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dengan tujuan untuk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menyiapkan anak </w:t>
            </w:r>
            <w:del w:id="178" w:author="Boris Ramadhika" w:date="2021-12-18T10:23:00Z">
              <w:r w:rsidR="00125355" w:rsidRPr="00EC6F38" w:rsidDel="0092739A">
                <w:rPr>
                  <w:rFonts w:ascii="Times New Roman" w:eastAsia="Times New Roman" w:hAnsi="Times New Roman" w:cs="Times New Roman"/>
                  <w:szCs w:val="24"/>
                </w:rPr>
                <w:delText xml:space="preserve">pada bagaimana kita </w:delText>
              </w:r>
            </w:del>
            <w:ins w:id="179" w:author="Boris Ramadhika" w:date="2021-12-18T10:2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dalam hal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 ide baru atau gagasan.</w:t>
            </w:r>
          </w:p>
          <w:p w14:paraId="44C1BBC3" w14:textId="02A0DAE2" w:rsidR="00125355" w:rsidRPr="00EC6F38" w:rsidRDefault="0092739A" w:rsidP="0092739A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80" w:author="Boris Ramadhika" w:date="2021-12-18T10:2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81" w:author="Boris Ramadhika" w:date="2021-12-18T10:2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Setelah proses mencoba</w:t>
            </w:r>
            <w:ins w:id="182" w:author="Boris Ramadhika" w:date="2021-12-18T10:23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selanjutnya yaitu mendiskusikan. Mendiskusikan di sini bukan hanya satu atau dua orang</w:t>
            </w:r>
            <w:ins w:id="183" w:author="Boris Ramadhika" w:date="2021-12-18T10:23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84" w:author="Boris Ramadhika" w:date="2021-12-18T10:23:00Z">
              <w:r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tapi </w:t>
            </w:r>
            <w:del w:id="185" w:author="Boris Ramadhika" w:date="2021-12-18T10:23:00Z">
              <w:r w:rsidR="00125355" w:rsidRPr="00EC6F38" w:rsidDel="0092739A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ins w:id="186" w:author="Boris Ramadhika" w:date="2021-12-18T10:23:00Z">
              <w:r>
                <w:rPr>
                  <w:rFonts w:ascii="Times New Roman" w:eastAsia="Times New Roman" w:hAnsi="Times New Roman" w:cs="Times New Roman"/>
                  <w:szCs w:val="24"/>
                </w:rPr>
                <w:t>a</w:t>
              </w:r>
            </w:ins>
            <w:ins w:id="187" w:author="Boris Ramadhika" w:date="2021-12-18T10:2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da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kolaborasi komunikasi </w:t>
            </w:r>
            <w:del w:id="188" w:author="Boris Ramadhika" w:date="2021-12-18T10:24:00Z">
              <w:r w:rsidR="00125355" w:rsidRPr="00EC6F38" w:rsidDel="0092739A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</w:delText>
              </w:r>
            </w:del>
            <w:ins w:id="189" w:author="Boris Ramadhika" w:date="2021-12-18T10:2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yang melibatkan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 orang. Hal ini dilakukan karena banyak pandangan yang berbeda atau ide-ide yang baru akan muncul.</w:t>
            </w:r>
          </w:p>
          <w:p w14:paraId="574D05B9" w14:textId="44D5DEE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90" w:author="Boris Ramadhika" w:date="2021-12-18T10:24:00Z">
              <w:r w:rsidRPr="00EC6F38" w:rsidDel="0092739A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  <w:r w:rsidRPr="00EC6F38" w:rsidDel="00BC2FDD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ins w:id="191" w:author="Boris Ramadhika" w:date="2021-12-18T10:24:00Z">
              <w:r w:rsidR="00BC2FDD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era</w:t>
            </w:r>
            <w:ins w:id="192" w:author="Boris Ramadhika" w:date="2021-12-18T10:24:00Z">
              <w:r w:rsidR="0092739A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ins w:id="193" w:author="Boris Ramadhika" w:date="2021-12-18T10:24:00Z">
              <w:r w:rsidR="00BC2FD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94" w:author="Boris Ramadhika" w:date="2021-12-18T10:24:00Z">
              <w:r w:rsidRPr="00EC6F38" w:rsidDel="00BC2FDD">
                <w:rPr>
                  <w:rFonts w:ascii="Times New Roman" w:eastAsia="Times New Roman" w:hAnsi="Times New Roman" w:cs="Times New Roman"/>
                  <w:szCs w:val="24"/>
                </w:rPr>
                <w:delText xml:space="preserve">adalah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 penelitian</w:t>
            </w:r>
            <w:del w:id="195" w:author="Boris Ramadhika" w:date="2021-12-18T10:25:00Z">
              <w:r w:rsidRPr="00EC6F38" w:rsidDel="00BC2FDD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96" w:author="Boris Ramadhika" w:date="2021-12-18T10:25:00Z">
              <w:r w:rsidRPr="00EC6F38" w:rsidDel="00BC2FDD">
                <w:rPr>
                  <w:rFonts w:ascii="Times New Roman" w:eastAsia="Times New Roman" w:hAnsi="Times New Roman" w:cs="Times New Roman"/>
                  <w:szCs w:val="24"/>
                </w:rPr>
                <w:delText xml:space="preserve">tuntutan 4.0 ini adalah </w:delText>
              </w:r>
            </w:del>
            <w:ins w:id="197" w:author="Boris Ramadhika" w:date="2021-12-18T10:25:00Z">
              <w:r w:rsidR="00BC2FDD">
                <w:rPr>
                  <w:rFonts w:ascii="Times New Roman" w:eastAsia="Times New Roman" w:hAnsi="Times New Roman" w:cs="Times New Roman"/>
                  <w:szCs w:val="24"/>
                </w:rPr>
                <w:t xml:space="preserve">dilakukan guna menimbulkan pikiran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 dan inovatif. Dengan melakukan penelitian</w:t>
            </w:r>
            <w:ins w:id="198" w:author="Boris Ramadhika" w:date="2021-12-18T10:25:00Z">
              <w:r w:rsidR="00BC2FD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99" w:author="Boris Ramadhika" w:date="2021-12-18T10:25:00Z">
              <w:r w:rsidRPr="00EC6F38" w:rsidDel="00BC2FDD">
                <w:rPr>
                  <w:rFonts w:ascii="Times New Roman" w:eastAsia="Times New Roman" w:hAnsi="Times New Roman" w:cs="Times New Roman"/>
                  <w:szCs w:val="24"/>
                </w:rPr>
                <w:delText xml:space="preserve">kita bisa lihat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 kreatif dan inovatif</w:t>
            </w:r>
            <w:del w:id="200" w:author="Boris Ramadhika" w:date="2021-12-18T10:25:00Z">
              <w:r w:rsidRPr="00EC6F38" w:rsidDel="00BC2FDD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ins w:id="201" w:author="Boris Ramadhika" w:date="2021-12-18T10:25:00Z">
              <w:r w:rsidR="00BC2FDD">
                <w:rPr>
                  <w:rFonts w:ascii="Times New Roman" w:eastAsia="Times New Roman" w:hAnsi="Times New Roman" w:cs="Times New Roman"/>
                  <w:szCs w:val="24"/>
                </w:rPr>
                <w:t>akan terlihat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534AA9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oris Ramadhika">
    <w15:presenceInfo w15:providerId="Windows Live" w15:userId="725e62812b08c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7C297D"/>
    <w:rsid w:val="00811452"/>
    <w:rsid w:val="00924DF5"/>
    <w:rsid w:val="0092739A"/>
    <w:rsid w:val="00AB7D8D"/>
    <w:rsid w:val="00BC2FDD"/>
    <w:rsid w:val="00CE6E19"/>
    <w:rsid w:val="00EA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1DAE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81145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Boris Ramadhika</cp:lastModifiedBy>
  <cp:revision>4</cp:revision>
  <dcterms:created xsi:type="dcterms:W3CDTF">2020-08-26T22:03:00Z</dcterms:created>
  <dcterms:modified xsi:type="dcterms:W3CDTF">2021-12-18T03:26:00Z</dcterms:modified>
</cp:coreProperties>
</file>