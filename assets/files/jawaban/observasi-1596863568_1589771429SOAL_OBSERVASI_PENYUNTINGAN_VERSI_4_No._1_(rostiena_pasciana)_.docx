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421FB2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del w:id="0" w:author="Rostiena Pasciana" w:date="2020-08-08T12:11:00Z">
              <w:r w:rsidRPr="00A16D9B" w:rsidDel="00421FB2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1" w:author="Rostiena Pasciana" w:date="2020-08-08T12:12:00Z">
              <w:r w:rsidR="00421FB2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:rsidR="00D80F46" w:rsidRPr="00421FB2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421FB2" w:rsidRDefault="00D80F46" w:rsidP="008D1AF7">
            <w:pPr>
              <w:spacing w:line="312" w:lineRule="auto"/>
              <w:jc w:val="both"/>
              <w:rPr>
                <w:del w:id="2" w:author="Rostiena Pasciana" w:date="2020-08-08T12:12:00Z"/>
                <w:rFonts w:ascii="Times New Roman" w:hAnsi="Times New Roman" w:cs="Times New Roman"/>
                <w:sz w:val="24"/>
                <w:szCs w:val="24"/>
              </w:rPr>
            </w:pPr>
            <w:del w:id="3" w:author="Rostiena Pasciana" w:date="2020-08-08T12:12:00Z">
              <w:r w:rsidRPr="00A16D9B" w:rsidDel="00421FB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segala  puji  bagi  Allah  yang  telah  memberikan  segala  bimbingan-Nya  kepada penulis untuk menyelesaikan buku praktikum Jaringan Komputer ini. </w:delText>
              </w:r>
            </w:del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4" w:author="Rostiena Pasciana" w:date="2020-08-08T12:1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5" w:author="Rostiena Pasciana" w:date="2020-08-08T12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6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7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8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9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421FB2">
              <w:rPr>
                <w:rFonts w:ascii="Times New Roman" w:hAnsi="Times New Roman" w:cs="Times New Roman"/>
                <w:i/>
                <w:sz w:val="24"/>
                <w:szCs w:val="24"/>
                <w:rPrChange w:id="10" w:author="Rostiena Pasciana" w:date="2020-08-08T12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ins w:id="11" w:author="Rostiena Pasciana" w:date="2020-08-08T12:17:00Z">
              <w:r w:rsidR="00421F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</w:t>
            </w:r>
            <w:del w:id="12" w:author="Rostiena Pasciana" w:date="2020-08-08T12:19:00Z">
              <w:r w:rsidRPr="00A16D9B" w:rsidDel="00421FB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tersebut</w:delText>
              </w:r>
            </w:del>
            <w:ins w:id="13" w:author="Rostiena Pasciana" w:date="2020-08-08T12:19:00Z">
              <w:r w:rsidR="00421F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komputer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421FB2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14" w:author="Rostiena Pasciana" w:date="2020-08-08T12:1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15" w:author="Rostiena Pasciana" w:date="2020-08-08T12:14:00Z">
              <w:r w:rsidRPr="00A16D9B" w:rsidDel="00421FB2">
                <w:rPr>
                  <w:rFonts w:ascii="Times New Roman" w:hAnsi="Times New Roman" w:cs="Times New Roman"/>
                  <w:sz w:val="24"/>
                  <w:szCs w:val="24"/>
                </w:rPr>
                <w:delText>Penulis  menyadari  bahwa  buku  ini  jauh  dari  sempurna,  oleh  karena  itu  penulis  akan  memperbaikinya  secara  berkala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.Saran  dan  kritik  untuk  perbaikan  buku  ini  sangat  kami  harapkan</w:t>
            </w:r>
            <w:ins w:id="16" w:author="Rostiena Pasciana" w:date="2020-08-08T12:14:00Z">
              <w:r w:rsidR="00421F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7" w:author="Rostiena Pasciana" w:date="2020-08-08T12:15:00Z">
              <w:r w:rsidR="00421F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sebagai </w:t>
              </w:r>
            </w:ins>
            <w:ins w:id="18" w:author="Rostiena Pasciana" w:date="2020-08-08T12:20:00Z">
              <w:r w:rsidR="00421FB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bahan </w:t>
              </w:r>
            </w:ins>
            <w:ins w:id="19" w:author="Rostiena Pasciana" w:date="2020-08-08T12:14:00Z">
              <w:r w:rsidR="00122AA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pengembangan</w:t>
              </w:r>
            </w:ins>
            <w:bookmarkStart w:id="20" w:name="_GoBack"/>
            <w:bookmarkEnd w:id="2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</w:t>
            </w:r>
            <w:del w:id="21" w:author="Rostiena Pasciana" w:date="2020-08-08T12:16:00Z">
              <w:r w:rsidRPr="00A16D9B" w:rsidDel="00421FB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Amin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D8D" w:rsidRDefault="00117D8D" w:rsidP="00D80F46">
      <w:r>
        <w:separator/>
      </w:r>
    </w:p>
  </w:endnote>
  <w:endnote w:type="continuationSeparator" w:id="0">
    <w:p w:rsidR="00117D8D" w:rsidRDefault="00117D8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D8D" w:rsidRDefault="00117D8D" w:rsidP="00D80F46">
      <w:r>
        <w:separator/>
      </w:r>
    </w:p>
  </w:footnote>
  <w:footnote w:type="continuationSeparator" w:id="0">
    <w:p w:rsidR="00117D8D" w:rsidRDefault="00117D8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ena Pasciana">
    <w15:presenceInfo w15:providerId="Windows Live" w15:userId="c24f82ec57f99c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17D8D"/>
    <w:rsid w:val="0012251A"/>
    <w:rsid w:val="00122AAA"/>
    <w:rsid w:val="00184E03"/>
    <w:rsid w:val="002D5B47"/>
    <w:rsid w:val="00327783"/>
    <w:rsid w:val="0042167F"/>
    <w:rsid w:val="00421FB2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421FB2"/>
  </w:style>
  <w:style w:type="paragraph" w:styleId="BalloonText">
    <w:name w:val="Balloon Text"/>
    <w:basedOn w:val="Normal"/>
    <w:link w:val="BalloonTextChar"/>
    <w:uiPriority w:val="99"/>
    <w:semiHidden/>
    <w:unhideWhenUsed/>
    <w:rsid w:val="0042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1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F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F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F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5840F-292E-48FF-AD05-4797A212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Rostiena Pasciana</cp:lastModifiedBy>
  <cp:revision>2</cp:revision>
  <dcterms:created xsi:type="dcterms:W3CDTF">2020-08-08T05:21:00Z</dcterms:created>
  <dcterms:modified xsi:type="dcterms:W3CDTF">2020-08-08T05:21:00Z</dcterms:modified>
</cp:coreProperties>
</file>