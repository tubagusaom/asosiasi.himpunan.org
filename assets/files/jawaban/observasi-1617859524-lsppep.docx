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7005A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CC55FE7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AFCE746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34157C6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0CD11DC6" w14:textId="77777777" w:rsidR="00927764" w:rsidRPr="0094076B" w:rsidRDefault="00927764" w:rsidP="00927764">
      <w:pPr>
        <w:rPr>
          <w:rFonts w:ascii="Cambria" w:hAnsi="Cambria"/>
        </w:rPr>
      </w:pPr>
    </w:p>
    <w:p w14:paraId="4D6FFC69" w14:textId="77777777" w:rsidR="00927764" w:rsidRPr="003C6577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rPrChange w:id="0" w:author="LittleG" w:date="2021-04-08T11:48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</w:pPr>
      <w:proofErr w:type="spellStart"/>
      <w:r w:rsidRPr="003C6577">
        <w:rPr>
          <w:rFonts w:ascii="Times New Roman" w:eastAsia="Times New Roman" w:hAnsi="Times New Roman" w:cs="Times New Roman"/>
          <w:kern w:val="36"/>
          <w:sz w:val="48"/>
          <w:szCs w:val="48"/>
          <w:rPrChange w:id="1" w:author="LittleG" w:date="2021-04-08T11:48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Hujan</w:t>
      </w:r>
      <w:proofErr w:type="spellEnd"/>
      <w:r w:rsidRPr="003C6577">
        <w:rPr>
          <w:rFonts w:ascii="Times New Roman" w:eastAsia="Times New Roman" w:hAnsi="Times New Roman" w:cs="Times New Roman"/>
          <w:kern w:val="36"/>
          <w:sz w:val="48"/>
          <w:szCs w:val="48"/>
          <w:rPrChange w:id="2" w:author="LittleG" w:date="2021-04-08T11:48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 xml:space="preserve"> </w:t>
      </w:r>
      <w:proofErr w:type="spellStart"/>
      <w:r w:rsidRPr="003C6577">
        <w:rPr>
          <w:rFonts w:ascii="Times New Roman" w:eastAsia="Times New Roman" w:hAnsi="Times New Roman" w:cs="Times New Roman"/>
          <w:kern w:val="36"/>
          <w:sz w:val="48"/>
          <w:szCs w:val="48"/>
          <w:rPrChange w:id="3" w:author="LittleG" w:date="2021-04-08T11:48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Turun</w:t>
      </w:r>
      <w:proofErr w:type="spellEnd"/>
      <w:r w:rsidRPr="003C6577">
        <w:rPr>
          <w:rFonts w:ascii="Times New Roman" w:eastAsia="Times New Roman" w:hAnsi="Times New Roman" w:cs="Times New Roman"/>
          <w:kern w:val="36"/>
          <w:sz w:val="48"/>
          <w:szCs w:val="48"/>
          <w:rPrChange w:id="4" w:author="LittleG" w:date="2021-04-08T11:48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 xml:space="preserve">, </w:t>
      </w:r>
      <w:proofErr w:type="spellStart"/>
      <w:r w:rsidRPr="003C6577">
        <w:rPr>
          <w:rFonts w:ascii="Times New Roman" w:eastAsia="Times New Roman" w:hAnsi="Times New Roman" w:cs="Times New Roman"/>
          <w:kern w:val="36"/>
          <w:sz w:val="48"/>
          <w:szCs w:val="48"/>
          <w:rPrChange w:id="5" w:author="LittleG" w:date="2021-04-08T11:48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Berat</w:t>
      </w:r>
      <w:proofErr w:type="spellEnd"/>
      <w:r w:rsidRPr="003C6577">
        <w:rPr>
          <w:rFonts w:ascii="Times New Roman" w:eastAsia="Times New Roman" w:hAnsi="Times New Roman" w:cs="Times New Roman"/>
          <w:kern w:val="36"/>
          <w:sz w:val="48"/>
          <w:szCs w:val="48"/>
          <w:rPrChange w:id="6" w:author="LittleG" w:date="2021-04-08T11:48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 xml:space="preserve"> Badan Naik</w:t>
      </w:r>
    </w:p>
    <w:p w14:paraId="5C332CEC" w14:textId="2D002CD5" w:rsidR="00927764" w:rsidRPr="003C6577" w:rsidRDefault="00927764" w:rsidP="00927764">
      <w:pPr>
        <w:shd w:val="clear" w:color="auto" w:fill="F5F5F5"/>
        <w:spacing w:line="270" w:lineRule="atLeast"/>
        <w:rPr>
          <w:ins w:id="7" w:author="LittleG" w:date="2021-04-08T11:48:00Z"/>
          <w:rFonts w:ascii="Times New Roman" w:eastAsia="Times New Roman" w:hAnsi="Times New Roman" w:cs="Times New Roman"/>
          <w:sz w:val="20"/>
          <w:szCs w:val="20"/>
          <w:rPrChange w:id="8" w:author="LittleG" w:date="2021-04-08T11:49:00Z">
            <w:rPr>
              <w:ins w:id="9" w:author="LittleG" w:date="2021-04-08T11:48:00Z"/>
              <w:rFonts w:ascii="Roboto" w:eastAsia="Times New Roman" w:hAnsi="Roboto" w:cs="Times New Roman"/>
              <w:sz w:val="17"/>
              <w:szCs w:val="17"/>
            </w:rPr>
          </w:rPrChange>
        </w:rPr>
      </w:pPr>
      <w:r w:rsidRPr="003C6577">
        <w:rPr>
          <w:rFonts w:ascii="Times New Roman" w:eastAsia="Times New Roman" w:hAnsi="Times New Roman" w:cs="Times New Roman"/>
          <w:sz w:val="20"/>
          <w:szCs w:val="20"/>
          <w:rPrChange w:id="10" w:author="LittleG" w:date="2021-04-08T11:49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 xml:space="preserve">5 </w:t>
      </w:r>
      <w:proofErr w:type="spellStart"/>
      <w:r w:rsidRPr="003C6577">
        <w:rPr>
          <w:rFonts w:ascii="Times New Roman" w:eastAsia="Times New Roman" w:hAnsi="Times New Roman" w:cs="Times New Roman"/>
          <w:sz w:val="20"/>
          <w:szCs w:val="20"/>
          <w:rPrChange w:id="11" w:author="LittleG" w:date="2021-04-08T11:49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>Januari</w:t>
      </w:r>
      <w:proofErr w:type="spellEnd"/>
      <w:r w:rsidRPr="003C6577">
        <w:rPr>
          <w:rFonts w:ascii="Times New Roman" w:eastAsia="Times New Roman" w:hAnsi="Times New Roman" w:cs="Times New Roman"/>
          <w:sz w:val="20"/>
          <w:szCs w:val="20"/>
          <w:rPrChange w:id="12" w:author="LittleG" w:date="2021-04-08T11:49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 xml:space="preserve"> 2020   20:48 </w:t>
      </w:r>
      <w:proofErr w:type="spellStart"/>
      <w:r w:rsidRPr="003C6577">
        <w:rPr>
          <w:rFonts w:ascii="Times New Roman" w:eastAsia="Times New Roman" w:hAnsi="Times New Roman" w:cs="Times New Roman"/>
          <w:sz w:val="20"/>
          <w:szCs w:val="20"/>
          <w:rPrChange w:id="13" w:author="LittleG" w:date="2021-04-08T11:49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>Diperbarui</w:t>
      </w:r>
      <w:proofErr w:type="spellEnd"/>
      <w:r w:rsidRPr="003C6577">
        <w:rPr>
          <w:rFonts w:ascii="Times New Roman" w:eastAsia="Times New Roman" w:hAnsi="Times New Roman" w:cs="Times New Roman"/>
          <w:sz w:val="20"/>
          <w:szCs w:val="20"/>
          <w:rPrChange w:id="14" w:author="LittleG" w:date="2021-04-08T11:49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 xml:space="preserve">: 6 </w:t>
      </w:r>
      <w:proofErr w:type="spellStart"/>
      <w:r w:rsidRPr="003C6577">
        <w:rPr>
          <w:rFonts w:ascii="Times New Roman" w:eastAsia="Times New Roman" w:hAnsi="Times New Roman" w:cs="Times New Roman"/>
          <w:sz w:val="20"/>
          <w:szCs w:val="20"/>
          <w:rPrChange w:id="15" w:author="LittleG" w:date="2021-04-08T11:49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>Januari</w:t>
      </w:r>
      <w:proofErr w:type="spellEnd"/>
      <w:r w:rsidRPr="003C6577">
        <w:rPr>
          <w:rFonts w:ascii="Times New Roman" w:eastAsia="Times New Roman" w:hAnsi="Times New Roman" w:cs="Times New Roman"/>
          <w:sz w:val="20"/>
          <w:szCs w:val="20"/>
          <w:rPrChange w:id="16" w:author="LittleG" w:date="2021-04-08T11:49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 xml:space="preserve"> 2020   </w:t>
      </w:r>
      <w:proofErr w:type="gramStart"/>
      <w:r w:rsidRPr="003C6577">
        <w:rPr>
          <w:rFonts w:ascii="Times New Roman" w:eastAsia="Times New Roman" w:hAnsi="Times New Roman" w:cs="Times New Roman"/>
          <w:sz w:val="20"/>
          <w:szCs w:val="20"/>
          <w:rPrChange w:id="17" w:author="LittleG" w:date="2021-04-08T11:49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>05:43  61</w:t>
      </w:r>
      <w:proofErr w:type="gramEnd"/>
      <w:r w:rsidRPr="003C6577">
        <w:rPr>
          <w:rFonts w:ascii="Times New Roman" w:eastAsia="Times New Roman" w:hAnsi="Times New Roman" w:cs="Times New Roman"/>
          <w:sz w:val="20"/>
          <w:szCs w:val="20"/>
          <w:rPrChange w:id="18" w:author="LittleG" w:date="2021-04-08T11:49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>  10 3</w:t>
      </w:r>
    </w:p>
    <w:p w14:paraId="7AC4A471" w14:textId="77777777" w:rsidR="003C6577" w:rsidRPr="00C50A1E" w:rsidRDefault="003C6577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</w:p>
    <w:p w14:paraId="324F3F57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111F099" wp14:editId="4CE5265A">
            <wp:extent cx="4616660" cy="305752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323" cy="308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8B283" w14:textId="07B3E036" w:rsidR="003C6577" w:rsidRPr="003C6577" w:rsidRDefault="003C6577" w:rsidP="00927764">
      <w:pPr>
        <w:spacing w:line="270" w:lineRule="atLeast"/>
        <w:jc w:val="center"/>
        <w:rPr>
          <w:ins w:id="19" w:author="LittleG" w:date="2021-04-08T11:49:00Z"/>
          <w:rFonts w:ascii="Times New Roman" w:eastAsia="Times New Roman" w:hAnsi="Times New Roman" w:cs="Times New Roman"/>
          <w:sz w:val="24"/>
          <w:szCs w:val="24"/>
          <w:rPrChange w:id="20" w:author="LittleG" w:date="2021-04-08T11:51:00Z">
            <w:rPr>
              <w:ins w:id="21" w:author="LittleG" w:date="2021-04-08T11:49:00Z"/>
              <w:rFonts w:ascii="Times New Roman" w:eastAsia="Times New Roman" w:hAnsi="Times New Roman" w:cs="Times New Roman"/>
              <w:sz w:val="18"/>
              <w:szCs w:val="18"/>
            </w:rPr>
          </w:rPrChange>
        </w:rPr>
      </w:pPr>
      <w:ins w:id="22" w:author="LittleG" w:date="2021-04-08T11:49:00Z">
        <w:r w:rsidRPr="003C6577">
          <w:rPr>
            <w:rFonts w:ascii="Times New Roman" w:eastAsia="Times New Roman" w:hAnsi="Times New Roman" w:cs="Times New Roman"/>
            <w:sz w:val="24"/>
            <w:szCs w:val="24"/>
            <w:rPrChange w:id="23" w:author="LittleG" w:date="2021-04-08T11:51:00Z">
              <w:rPr>
                <w:rFonts w:ascii="Times New Roman" w:eastAsia="Times New Roman" w:hAnsi="Times New Roman" w:cs="Times New Roman"/>
                <w:sz w:val="18"/>
                <w:szCs w:val="18"/>
              </w:rPr>
            </w:rPrChange>
          </w:rPr>
          <w:t xml:space="preserve">Gambar 1. </w:t>
        </w:r>
        <w:proofErr w:type="spellStart"/>
        <w:r w:rsidRPr="003C6577">
          <w:rPr>
            <w:rFonts w:ascii="Times New Roman" w:eastAsia="Times New Roman" w:hAnsi="Times New Roman" w:cs="Times New Roman"/>
            <w:sz w:val="24"/>
            <w:szCs w:val="24"/>
            <w:rPrChange w:id="24" w:author="LittleG" w:date="2021-04-08T11:51:00Z">
              <w:rPr>
                <w:rFonts w:ascii="Times New Roman" w:eastAsia="Times New Roman" w:hAnsi="Times New Roman" w:cs="Times New Roman"/>
                <w:sz w:val="18"/>
                <w:szCs w:val="18"/>
              </w:rPr>
            </w:rPrChange>
          </w:rPr>
          <w:t>I</w:t>
        </w:r>
      </w:ins>
      <w:ins w:id="25" w:author="LittleG" w:date="2021-04-08T11:50:00Z">
        <w:r w:rsidRPr="003C6577">
          <w:rPr>
            <w:rFonts w:ascii="Times New Roman" w:eastAsia="Times New Roman" w:hAnsi="Times New Roman" w:cs="Times New Roman"/>
            <w:sz w:val="24"/>
            <w:szCs w:val="24"/>
            <w:rPrChange w:id="26" w:author="LittleG" w:date="2021-04-08T11:51:00Z">
              <w:rPr>
                <w:rFonts w:ascii="Times New Roman" w:eastAsia="Times New Roman" w:hAnsi="Times New Roman" w:cs="Times New Roman"/>
                <w:sz w:val="18"/>
                <w:szCs w:val="18"/>
              </w:rPr>
            </w:rPrChange>
          </w:rPr>
          <w:t>lustrasi</w:t>
        </w:r>
        <w:proofErr w:type="spellEnd"/>
        <w:r w:rsidRPr="003C6577">
          <w:rPr>
            <w:rFonts w:ascii="Times New Roman" w:eastAsia="Times New Roman" w:hAnsi="Times New Roman" w:cs="Times New Roman"/>
            <w:sz w:val="24"/>
            <w:szCs w:val="24"/>
            <w:rPrChange w:id="27" w:author="LittleG" w:date="2021-04-08T11:51:00Z">
              <w:rPr>
                <w:rFonts w:ascii="Times New Roman" w:eastAsia="Times New Roman" w:hAnsi="Times New Roman" w:cs="Times New Roman"/>
                <w:sz w:val="18"/>
                <w:szCs w:val="18"/>
              </w:rPr>
            </w:rPrChange>
          </w:rPr>
          <w:t xml:space="preserve"> </w:t>
        </w:r>
        <w:proofErr w:type="spellStart"/>
        <w:r w:rsidRPr="003C6577">
          <w:rPr>
            <w:rFonts w:ascii="Times New Roman" w:eastAsia="Times New Roman" w:hAnsi="Times New Roman" w:cs="Times New Roman"/>
            <w:sz w:val="24"/>
            <w:szCs w:val="24"/>
            <w:rPrChange w:id="28" w:author="LittleG" w:date="2021-04-08T11:51:00Z">
              <w:rPr>
                <w:rFonts w:ascii="Times New Roman" w:eastAsia="Times New Roman" w:hAnsi="Times New Roman" w:cs="Times New Roman"/>
                <w:sz w:val="18"/>
                <w:szCs w:val="18"/>
              </w:rPr>
            </w:rPrChange>
          </w:rPr>
          <w:t>Seorang</w:t>
        </w:r>
        <w:proofErr w:type="spellEnd"/>
        <w:r w:rsidRPr="003C6577">
          <w:rPr>
            <w:rFonts w:ascii="Times New Roman" w:eastAsia="Times New Roman" w:hAnsi="Times New Roman" w:cs="Times New Roman"/>
            <w:sz w:val="24"/>
            <w:szCs w:val="24"/>
            <w:rPrChange w:id="29" w:author="LittleG" w:date="2021-04-08T11:51:00Z">
              <w:rPr>
                <w:rFonts w:ascii="Times New Roman" w:eastAsia="Times New Roman" w:hAnsi="Times New Roman" w:cs="Times New Roman"/>
                <w:sz w:val="18"/>
                <w:szCs w:val="18"/>
              </w:rPr>
            </w:rPrChange>
          </w:rPr>
          <w:t xml:space="preserve"> Wanita Sedang </w:t>
        </w:r>
        <w:proofErr w:type="spellStart"/>
        <w:r w:rsidRPr="003C6577">
          <w:rPr>
            <w:rFonts w:ascii="Times New Roman" w:eastAsia="Times New Roman" w:hAnsi="Times New Roman" w:cs="Times New Roman"/>
            <w:sz w:val="24"/>
            <w:szCs w:val="24"/>
            <w:rPrChange w:id="30" w:author="LittleG" w:date="2021-04-08T11:51:00Z">
              <w:rPr>
                <w:rFonts w:ascii="Times New Roman" w:eastAsia="Times New Roman" w:hAnsi="Times New Roman" w:cs="Times New Roman"/>
                <w:sz w:val="18"/>
                <w:szCs w:val="18"/>
              </w:rPr>
            </w:rPrChange>
          </w:rPr>
          <w:t>Minum</w:t>
        </w:r>
        <w:proofErr w:type="spellEnd"/>
        <w:r w:rsidRPr="003C6577">
          <w:rPr>
            <w:rFonts w:ascii="Times New Roman" w:eastAsia="Times New Roman" w:hAnsi="Times New Roman" w:cs="Times New Roman"/>
            <w:sz w:val="24"/>
            <w:szCs w:val="24"/>
            <w:rPrChange w:id="31" w:author="LittleG" w:date="2021-04-08T11:51:00Z">
              <w:rPr>
                <w:rFonts w:ascii="Times New Roman" w:eastAsia="Times New Roman" w:hAnsi="Times New Roman" w:cs="Times New Roman"/>
                <w:sz w:val="18"/>
                <w:szCs w:val="18"/>
              </w:rPr>
            </w:rPrChange>
          </w:rPr>
          <w:t xml:space="preserve"> Kopi Pada </w:t>
        </w:r>
        <w:proofErr w:type="spellStart"/>
        <w:r w:rsidRPr="003C6577">
          <w:rPr>
            <w:rFonts w:ascii="Times New Roman" w:eastAsia="Times New Roman" w:hAnsi="Times New Roman" w:cs="Times New Roman"/>
            <w:sz w:val="24"/>
            <w:szCs w:val="24"/>
            <w:rPrChange w:id="32" w:author="LittleG" w:date="2021-04-08T11:51:00Z">
              <w:rPr>
                <w:rFonts w:ascii="Times New Roman" w:eastAsia="Times New Roman" w:hAnsi="Times New Roman" w:cs="Times New Roman"/>
                <w:sz w:val="18"/>
                <w:szCs w:val="18"/>
              </w:rPr>
            </w:rPrChange>
          </w:rPr>
          <w:t>Saa</w:t>
        </w:r>
      </w:ins>
      <w:ins w:id="33" w:author="LittleG" w:date="2021-04-08T11:51:00Z">
        <w:r w:rsidRPr="003C6577">
          <w:rPr>
            <w:rFonts w:ascii="Times New Roman" w:eastAsia="Times New Roman" w:hAnsi="Times New Roman" w:cs="Times New Roman"/>
            <w:sz w:val="24"/>
            <w:szCs w:val="24"/>
            <w:rPrChange w:id="34" w:author="LittleG" w:date="2021-04-08T11:51:00Z">
              <w:rPr>
                <w:rFonts w:ascii="Times New Roman" w:eastAsia="Times New Roman" w:hAnsi="Times New Roman" w:cs="Times New Roman"/>
                <w:sz w:val="18"/>
                <w:szCs w:val="18"/>
              </w:rPr>
            </w:rPrChange>
          </w:rPr>
          <w:t>t</w:t>
        </w:r>
        <w:proofErr w:type="spellEnd"/>
        <w:r w:rsidRPr="003C6577">
          <w:rPr>
            <w:rFonts w:ascii="Times New Roman" w:eastAsia="Times New Roman" w:hAnsi="Times New Roman" w:cs="Times New Roman"/>
            <w:sz w:val="24"/>
            <w:szCs w:val="24"/>
            <w:rPrChange w:id="35" w:author="LittleG" w:date="2021-04-08T11:51:00Z">
              <w:rPr>
                <w:rFonts w:ascii="Times New Roman" w:eastAsia="Times New Roman" w:hAnsi="Times New Roman" w:cs="Times New Roman"/>
                <w:sz w:val="18"/>
                <w:szCs w:val="18"/>
              </w:rPr>
            </w:rPrChange>
          </w:rPr>
          <w:t xml:space="preserve"> </w:t>
        </w:r>
        <w:proofErr w:type="spellStart"/>
        <w:r w:rsidRPr="003C6577">
          <w:rPr>
            <w:rFonts w:ascii="Times New Roman" w:eastAsia="Times New Roman" w:hAnsi="Times New Roman" w:cs="Times New Roman"/>
            <w:sz w:val="24"/>
            <w:szCs w:val="24"/>
            <w:rPrChange w:id="36" w:author="LittleG" w:date="2021-04-08T11:51:00Z">
              <w:rPr>
                <w:rFonts w:ascii="Times New Roman" w:eastAsia="Times New Roman" w:hAnsi="Times New Roman" w:cs="Times New Roman"/>
                <w:sz w:val="18"/>
                <w:szCs w:val="18"/>
              </w:rPr>
            </w:rPrChange>
          </w:rPr>
          <w:t>Hujan</w:t>
        </w:r>
        <w:proofErr w:type="spellEnd"/>
        <w:r w:rsidRPr="003C6577">
          <w:rPr>
            <w:rFonts w:ascii="Times New Roman" w:eastAsia="Times New Roman" w:hAnsi="Times New Roman" w:cs="Times New Roman"/>
            <w:sz w:val="24"/>
            <w:szCs w:val="24"/>
            <w:rPrChange w:id="37" w:author="LittleG" w:date="2021-04-08T11:51:00Z">
              <w:rPr>
                <w:rFonts w:ascii="Times New Roman" w:eastAsia="Times New Roman" w:hAnsi="Times New Roman" w:cs="Times New Roman"/>
                <w:sz w:val="18"/>
                <w:szCs w:val="18"/>
              </w:rPr>
            </w:rPrChange>
          </w:rPr>
          <w:t xml:space="preserve"> </w:t>
        </w:r>
        <w:proofErr w:type="spellStart"/>
        <w:r w:rsidRPr="003C6577">
          <w:rPr>
            <w:rFonts w:ascii="Times New Roman" w:eastAsia="Times New Roman" w:hAnsi="Times New Roman" w:cs="Times New Roman"/>
            <w:sz w:val="24"/>
            <w:szCs w:val="24"/>
            <w:rPrChange w:id="38" w:author="LittleG" w:date="2021-04-08T11:51:00Z">
              <w:rPr>
                <w:rFonts w:ascii="Times New Roman" w:eastAsia="Times New Roman" w:hAnsi="Times New Roman" w:cs="Times New Roman"/>
                <w:sz w:val="18"/>
                <w:szCs w:val="18"/>
              </w:rPr>
            </w:rPrChange>
          </w:rPr>
          <w:t>Turun</w:t>
        </w:r>
      </w:ins>
      <w:proofErr w:type="spellEnd"/>
    </w:p>
    <w:p w14:paraId="253DABC6" w14:textId="41C7092B" w:rsidR="00927764" w:rsidRPr="003C6577" w:rsidRDefault="003C6577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24"/>
          <w:szCs w:val="24"/>
          <w:rPrChange w:id="39" w:author="LittleG" w:date="2021-04-08T11:51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</w:pPr>
      <w:proofErr w:type="spellStart"/>
      <w:ins w:id="40" w:author="LittleG" w:date="2021-04-08T11:51:00Z">
        <w:r>
          <w:rPr>
            <w:rFonts w:ascii="Times New Roman" w:eastAsia="Times New Roman" w:hAnsi="Times New Roman" w:cs="Times New Roman"/>
            <w:sz w:val="24"/>
            <w:szCs w:val="24"/>
          </w:rPr>
          <w:t>Sumber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: </w:t>
        </w:r>
      </w:ins>
      <w:proofErr w:type="spellStart"/>
      <w:r w:rsidR="00927764" w:rsidRPr="003C6577">
        <w:rPr>
          <w:rFonts w:ascii="Times New Roman" w:eastAsia="Times New Roman" w:hAnsi="Times New Roman" w:cs="Times New Roman"/>
          <w:sz w:val="24"/>
          <w:szCs w:val="24"/>
          <w:rPrChange w:id="41" w:author="LittleG" w:date="2021-04-08T11:51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  <w:t>Ilustrasi</w:t>
      </w:r>
      <w:proofErr w:type="spellEnd"/>
      <w:r w:rsidR="00927764" w:rsidRPr="003C6577">
        <w:rPr>
          <w:rFonts w:ascii="Times New Roman" w:eastAsia="Times New Roman" w:hAnsi="Times New Roman" w:cs="Times New Roman"/>
          <w:sz w:val="24"/>
          <w:szCs w:val="24"/>
          <w:rPrChange w:id="42" w:author="LittleG" w:date="2021-04-08T11:51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  <w:t xml:space="preserve"> | unsplash.com</w:t>
      </w:r>
    </w:p>
    <w:p w14:paraId="05613874" w14:textId="77777777" w:rsidR="003C6577" w:rsidRDefault="003C6577" w:rsidP="00927764">
      <w:pPr>
        <w:shd w:val="clear" w:color="auto" w:fill="F5F5F5"/>
        <w:spacing w:after="375"/>
        <w:rPr>
          <w:ins w:id="43" w:author="LittleG" w:date="2021-04-08T11:49:00Z"/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49F38320" w14:textId="0565E38A" w:rsidR="00927764" w:rsidRPr="00C50A1E" w:rsidRDefault="00927764" w:rsidP="003C6577">
      <w:pPr>
        <w:shd w:val="clear" w:color="auto" w:fill="F5F5F5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  <w:pPrChange w:id="44" w:author="LittleG" w:date="2021-04-08T11:5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ins w:id="45" w:author="LittleG" w:date="2021-04-08T11:52:00Z">
        <w:r w:rsidR="003C657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.</w:t>
        </w:r>
      </w:ins>
      <w:del w:id="46" w:author="LittleG" w:date="2021-04-08T11:52:00Z">
        <w:r w:rsidRPr="00C50A1E" w:rsidDel="003C657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47" w:author="LittleG" w:date="2021-04-08T11:52:00Z">
        <w:r w:rsidRPr="00C50A1E" w:rsidDel="003C657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berat </w:delText>
        </w:r>
      </w:del>
      <w:proofErr w:type="spellStart"/>
      <w:ins w:id="48" w:author="LittleG" w:date="2021-04-08T11:52:00Z">
        <w:r w:rsidR="003C657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B</w:t>
        </w:r>
        <w:r w:rsidR="003C6577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erat</w:t>
        </w:r>
        <w:proofErr w:type="spellEnd"/>
        <w:r w:rsidR="003C6577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 naik</w:t>
      </w:r>
      <w:ins w:id="49" w:author="LittleG" w:date="2021-04-08T11:52:00Z">
        <w:r w:rsidR="003C657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.</w:t>
        </w:r>
      </w:ins>
      <w:del w:id="50" w:author="LittleG" w:date="2021-04-08T11:52:00Z">
        <w:r w:rsidRPr="00C50A1E" w:rsidDel="003C657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51" w:author="LittleG" w:date="2021-04-08T11:52:00Z">
        <w:r w:rsidRPr="00C50A1E" w:rsidDel="003C657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hubungan </w:delText>
        </w:r>
      </w:del>
      <w:proofErr w:type="spellStart"/>
      <w:ins w:id="52" w:author="LittleG" w:date="2021-04-08T11:52:00Z">
        <w:r w:rsidR="003C657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H</w:t>
        </w:r>
        <w:r w:rsidR="003C6577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ubungan</w:t>
        </w:r>
        <w:proofErr w:type="spellEnd"/>
        <w:r w:rsidR="003C6577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del w:id="53" w:author="LittleG" w:date="2021-04-08T11:52:00Z">
        <w:r w:rsidRPr="00C50A1E" w:rsidDel="003C657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</w:delText>
        </w:r>
      </w:del>
      <w:ins w:id="54" w:author="LittleG" w:date="2021-04-08T11:52:00Z">
        <w:r w:rsidR="003C657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…</w:t>
        </w:r>
      </w:ins>
    </w:p>
    <w:p w14:paraId="1DFA454F" w14:textId="0A7550D7" w:rsidR="00927764" w:rsidRPr="00C50A1E" w:rsidRDefault="00927764" w:rsidP="003C6577">
      <w:pPr>
        <w:shd w:val="clear" w:color="auto" w:fill="F5F5F5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5" w:author="LittleG" w:date="2021-04-08T11:5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56" w:author="LittleG" w:date="2021-04-08T11:55:00Z">
        <w:r w:rsidRPr="00C50A1E" w:rsidDel="00405196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7" w:author="LittleG" w:date="2021-04-08T11:55:00Z">
        <w:r w:rsidRPr="00C50A1E" w:rsidDel="00405196">
          <w:rPr>
            <w:rFonts w:ascii="Times New Roman" w:eastAsia="Times New Roman" w:hAnsi="Times New Roman" w:cs="Times New Roman"/>
            <w:sz w:val="24"/>
            <w:szCs w:val="24"/>
          </w:rPr>
          <w:delText xml:space="preserve">instan </w:delText>
        </w:r>
      </w:del>
      <w:proofErr w:type="spellStart"/>
      <w:ins w:id="58" w:author="LittleG" w:date="2021-04-08T11:55:00Z">
        <w:r w:rsidR="00405196">
          <w:rPr>
            <w:rFonts w:ascii="Times New Roman" w:eastAsia="Times New Roman" w:hAnsi="Times New Roman" w:cs="Times New Roman"/>
            <w:sz w:val="24"/>
            <w:szCs w:val="24"/>
          </w:rPr>
          <w:t>seduh</w:t>
        </w:r>
        <w:proofErr w:type="spellEnd"/>
        <w:r w:rsidR="0040519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del w:id="59" w:author="LittleG" w:date="2021-04-08T11:54:00Z">
        <w:r w:rsidRPr="00C50A1E" w:rsidDel="003C6577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del w:id="60" w:author="LittleG" w:date="2021-04-08T11:55:00Z">
        <w:r w:rsidRPr="00C50A1E" w:rsidDel="00405196">
          <w:rPr>
            <w:rFonts w:ascii="Times New Roman" w:eastAsia="Times New Roman" w:hAnsi="Times New Roman" w:cs="Times New Roman"/>
            <w:sz w:val="24"/>
            <w:szCs w:val="24"/>
          </w:rPr>
          <w:delText xml:space="preserve"> itu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61" w:author="LittleG" w:date="2021-04-08T11:56:00Z">
        <w:r w:rsidR="00405196">
          <w:rPr>
            <w:rFonts w:ascii="Times New Roman" w:eastAsia="Times New Roman" w:hAnsi="Times New Roman" w:cs="Times New Roman"/>
            <w:sz w:val="24"/>
            <w:szCs w:val="24"/>
          </w:rPr>
          <w:t>pada</w:t>
        </w:r>
      </w:ins>
      <w:del w:id="62" w:author="LittleG" w:date="2021-04-08T11:55:00Z">
        <w:r w:rsidRPr="00C50A1E" w:rsidDel="00405196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3" w:author="LittleG" w:date="2021-04-08T11:56:00Z">
        <w:r w:rsidR="00405196">
          <w:rPr>
            <w:rFonts w:ascii="Times New Roman" w:eastAsia="Times New Roman" w:hAnsi="Times New Roman" w:cs="Times New Roman"/>
            <w:sz w:val="24"/>
            <w:szCs w:val="24"/>
          </w:rPr>
          <w:t>saat</w:t>
        </w:r>
      </w:ins>
      <w:proofErr w:type="spellEnd"/>
      <w:del w:id="64" w:author="LittleG" w:date="2021-04-08T11:56:00Z">
        <w:r w:rsidRPr="00C50A1E" w:rsidDel="00405196">
          <w:rPr>
            <w:rFonts w:ascii="Times New Roman" w:eastAsia="Times New Roman" w:hAnsi="Times New Roman" w:cs="Times New Roman"/>
            <w:sz w:val="24"/>
            <w:szCs w:val="24"/>
          </w:rPr>
          <w:delText>kala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541A3A5" w14:textId="6A360A48" w:rsidR="00927764" w:rsidRPr="00C50A1E" w:rsidRDefault="00405196" w:rsidP="003C6577">
      <w:pPr>
        <w:shd w:val="clear" w:color="auto" w:fill="F5F5F5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5" w:author="LittleG" w:date="2021-04-08T11:54:00Z">
          <w:pPr>
            <w:shd w:val="clear" w:color="auto" w:fill="F5F5F5"/>
            <w:spacing w:after="375"/>
          </w:pPr>
        </w:pPrChange>
      </w:pPr>
      <w:ins w:id="66" w:author="LittleG" w:date="2021-04-08T11:56:00Z">
        <w:r>
          <w:rPr>
            <w:rFonts w:ascii="Times New Roman" w:eastAsia="Times New Roman" w:hAnsi="Times New Roman" w:cs="Times New Roman"/>
            <w:sz w:val="24"/>
            <w:szCs w:val="24"/>
          </w:rPr>
          <w:t>“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Bulan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7" w:author="LittleG" w:date="2021-04-08T11:56:00Z">
        <w:r w:rsidR="00927764" w:rsidRPr="00C50A1E" w:rsidDel="00405196">
          <w:rPr>
            <w:rFonts w:ascii="Times New Roman" w:eastAsia="Times New Roman" w:hAnsi="Times New Roman" w:cs="Times New Roman"/>
            <w:sz w:val="24"/>
            <w:szCs w:val="24"/>
          </w:rPr>
          <w:delText>Januari</w:delText>
        </w:r>
      </w:del>
      <w:proofErr w:type="spellStart"/>
      <w:ins w:id="68" w:author="LittleG" w:date="2021-04-08T11:56:00Z">
        <w:r>
          <w:rPr>
            <w:rFonts w:ascii="Times New Roman" w:eastAsia="Times New Roman" w:hAnsi="Times New Roman" w:cs="Times New Roman"/>
            <w:sz w:val="24"/>
            <w:szCs w:val="24"/>
          </w:rPr>
          <w:t>j</w:t>
        </w:r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anuari</w:t>
        </w:r>
      </w:ins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69" w:author="LittleG" w:date="2021-04-08T11:56:00Z">
        <w:r>
          <w:rPr>
            <w:rFonts w:ascii="Times New Roman" w:eastAsia="Times New Roman" w:hAnsi="Times New Roman" w:cs="Times New Roman"/>
            <w:sz w:val="24"/>
            <w:szCs w:val="24"/>
          </w:rPr>
          <w:t>setiap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hari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70" w:author="LittleG" w:date="2021-04-08T11:56:00Z">
        <w:r w:rsidR="00927764" w:rsidRPr="00C50A1E" w:rsidDel="00405196">
          <w:rPr>
            <w:rFonts w:ascii="Times New Roman" w:eastAsia="Times New Roman" w:hAnsi="Times New Roman" w:cs="Times New Roman"/>
            <w:sz w:val="24"/>
            <w:szCs w:val="24"/>
          </w:rPr>
          <w:delText xml:space="preserve"> sehari-hari</w:delText>
        </w:r>
      </w:del>
      <w:ins w:id="71" w:author="LittleG" w:date="2021-04-08T11:56:00Z">
        <w:r>
          <w:rPr>
            <w:rFonts w:ascii="Times New Roman" w:eastAsia="Times New Roman" w:hAnsi="Times New Roman" w:cs="Times New Roman"/>
            <w:sz w:val="24"/>
            <w:szCs w:val="24"/>
          </w:rPr>
          <w:t>”,</w:t>
        </w:r>
      </w:ins>
      <w:del w:id="72" w:author="LittleG" w:date="2021-04-08T11:56:00Z">
        <w:r w:rsidR="00927764" w:rsidRPr="00C50A1E" w:rsidDel="00405196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ins w:id="73" w:author="LittleG" w:date="2021-04-08T11:57:00Z">
        <w:r>
          <w:rPr>
            <w:rFonts w:ascii="Times New Roman" w:eastAsia="Times New Roman" w:hAnsi="Times New Roman" w:cs="Times New Roman"/>
            <w:sz w:val="24"/>
            <w:szCs w:val="24"/>
          </w:rPr>
          <w:t>pun</w:t>
        </w:r>
      </w:ins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74" w:author="LittleG" w:date="2021-04-08T11:57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pada </w:t>
        </w:r>
      </w:ins>
      <w:del w:id="75" w:author="LittleG" w:date="2021-04-08T11:57:00Z">
        <w:r w:rsidR="00927764" w:rsidRPr="00C50A1E" w:rsidDel="00405196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6" w:author="LittleG" w:date="2021-04-08T11:57:00Z">
        <w:r w:rsidR="00927764" w:rsidDel="00405196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7" w:author="LittleG" w:date="2021-04-08T11:57:00Z">
        <w:r w:rsidR="00927764" w:rsidDel="00405196">
          <w:rPr>
            <w:rFonts w:ascii="Times New Roman" w:eastAsia="Times New Roman" w:hAnsi="Times New Roman" w:cs="Times New Roman"/>
            <w:sz w:val="24"/>
            <w:szCs w:val="24"/>
          </w:rPr>
          <w:delText xml:space="preserve">Bulan </w:delText>
        </w:r>
      </w:del>
      <w:proofErr w:type="spellStart"/>
      <w:ins w:id="78" w:author="LittleG" w:date="2021-04-08T11:57:00Z">
        <w:r>
          <w:rPr>
            <w:rFonts w:ascii="Times New Roman" w:eastAsia="Times New Roman" w:hAnsi="Times New Roman" w:cs="Times New Roman"/>
            <w:sz w:val="24"/>
            <w:szCs w:val="24"/>
          </w:rPr>
          <w:t>b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ulan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>
        <w:rPr>
          <w:rFonts w:ascii="Times New Roman" w:eastAsia="Times New Roman" w:hAnsi="Times New Roman" w:cs="Times New Roman"/>
          <w:sz w:val="24"/>
          <w:szCs w:val="24"/>
        </w:rPr>
        <w:t>November</w:t>
      </w:r>
      <w:ins w:id="79" w:author="LittleG" w:date="2021-04-08T11:57:00Z">
        <w:r>
          <w:rPr>
            <w:rFonts w:ascii="Times New Roman" w:eastAsia="Times New Roman" w:hAnsi="Times New Roman" w:cs="Times New Roman"/>
            <w:sz w:val="24"/>
            <w:szCs w:val="24"/>
          </w:rPr>
          <w:t>–</w:t>
        </w:r>
      </w:ins>
      <w:proofErr w:type="spellStart"/>
      <w:del w:id="80" w:author="LittleG" w:date="2021-04-08T11:57:00Z">
        <w:r w:rsidR="00927764" w:rsidDel="00405196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ins w:id="81" w:author="LittleG" w:date="2021-04-08T11:57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ins w:id="82" w:author="LittleG" w:date="2021-04-08T11:58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telah</w:t>
        </w:r>
      </w:ins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3" w:author="LittleG" w:date="2021-04-08T11:58:00Z">
        <w:r w:rsidR="00927764" w:rsidRPr="00C50A1E" w:rsidDel="00405196">
          <w:rPr>
            <w:rFonts w:ascii="Times New Roman" w:eastAsia="Times New Roman" w:hAnsi="Times New Roman" w:cs="Times New Roman"/>
            <w:sz w:val="24"/>
            <w:szCs w:val="24"/>
          </w:rPr>
          <w:delText>perkiraan</w:delText>
        </w:r>
      </w:del>
      <w:proofErr w:type="spellStart"/>
      <w:ins w:id="84" w:author="LittleG" w:date="2021-04-08T11:58:00Z">
        <w:r>
          <w:rPr>
            <w:rFonts w:ascii="Times New Roman" w:eastAsia="Times New Roman" w:hAnsi="Times New Roman" w:cs="Times New Roman"/>
            <w:sz w:val="24"/>
            <w:szCs w:val="24"/>
          </w:rPr>
          <w:t>diperkirakan</w:t>
        </w:r>
      </w:ins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5" w:author="LittleG" w:date="2021-04-08T12:01:00Z">
        <w:r w:rsidR="00927764" w:rsidRPr="00C50A1E" w:rsidDel="00E47640">
          <w:rPr>
            <w:rFonts w:ascii="Times New Roman" w:eastAsia="Times New Roman" w:hAnsi="Times New Roman" w:cs="Times New Roman"/>
            <w:sz w:val="24"/>
            <w:szCs w:val="24"/>
          </w:rPr>
          <w:delText xml:space="preserve">sangat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6" w:author="LittleG" w:date="2021-04-08T11:59:00Z">
        <w:r w:rsidR="00927764" w:rsidRPr="00C50A1E" w:rsidDel="00405196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87" w:author="LittleG" w:date="2021-04-08T11:59:00Z">
        <w:r w:rsidR="00927764" w:rsidRPr="00C50A1E" w:rsidDel="00405196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2FB067" w14:textId="361FDFE5" w:rsidR="00927764" w:rsidRPr="00C50A1E" w:rsidDel="006E0906" w:rsidRDefault="00927764" w:rsidP="00E47640">
      <w:pPr>
        <w:shd w:val="clear" w:color="auto" w:fill="F5F5F5"/>
        <w:spacing w:line="360" w:lineRule="auto"/>
        <w:ind w:firstLine="720"/>
        <w:jc w:val="both"/>
        <w:rPr>
          <w:del w:id="88" w:author="LittleG" w:date="2021-04-08T12:05:00Z"/>
          <w:rFonts w:ascii="Times New Roman" w:eastAsia="Times New Roman" w:hAnsi="Times New Roman" w:cs="Times New Roman"/>
          <w:sz w:val="24"/>
          <w:szCs w:val="24"/>
        </w:rPr>
        <w:pPrChange w:id="89" w:author="LittleG" w:date="2021-04-08T12:01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90" w:author="LittleG" w:date="2021-04-08T12:02:00Z">
        <w:r w:rsidR="00E47640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91" w:author="LittleG" w:date="2021-04-08T12:02:00Z">
        <w:r w:rsidRPr="00C50A1E" w:rsidDel="00E47640">
          <w:rPr>
            <w:rFonts w:ascii="Times New Roman" w:eastAsia="Times New Roman" w:hAnsi="Times New Roman" w:cs="Times New Roman"/>
            <w:sz w:val="24"/>
            <w:szCs w:val="24"/>
          </w:rPr>
          <w:delText>ambyar</w:delText>
        </w:r>
      </w:del>
      <w:proofErr w:type="spellStart"/>
      <w:ins w:id="92" w:author="LittleG" w:date="2021-04-08T12:02:00Z">
        <w:r w:rsidR="00E47640">
          <w:rPr>
            <w:rFonts w:ascii="Times New Roman" w:eastAsia="Times New Roman" w:hAnsi="Times New Roman" w:cs="Times New Roman"/>
            <w:sz w:val="24"/>
            <w:szCs w:val="24"/>
          </w:rPr>
          <w:t>hancur</w:t>
        </w:r>
      </w:ins>
      <w:proofErr w:type="spellEnd"/>
      <w:del w:id="93" w:author="LittleG" w:date="2021-04-08T12:02:00Z">
        <w:r w:rsidRPr="00C50A1E" w:rsidDel="00E47640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4" w:author="LittleG" w:date="2021-04-08T12:02:00Z">
        <w:r w:rsidRPr="00C50A1E" w:rsidDel="00E47640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ins w:id="95" w:author="LittleG" w:date="2021-04-08T12:02:00Z">
        <w:r w:rsidR="00E47640">
          <w:rPr>
            <w:rFonts w:ascii="Times New Roman" w:eastAsia="Times New Roman" w:hAnsi="Times New Roman" w:cs="Times New Roman"/>
            <w:sz w:val="24"/>
            <w:szCs w:val="24"/>
          </w:rPr>
          <w:t>juga</w:t>
        </w:r>
        <w:r w:rsidR="00E4764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ins w:id="96" w:author="LittleG" w:date="2021-04-08T12:03:00Z">
        <w:r w:rsidR="00E47640">
          <w:rPr>
            <w:rFonts w:ascii="Times New Roman" w:eastAsia="Times New Roman" w:hAnsi="Times New Roman" w:cs="Times New Roman"/>
            <w:sz w:val="24"/>
            <w:szCs w:val="24"/>
          </w:rPr>
          <w:t>Terkait</w:t>
        </w:r>
        <w:proofErr w:type="spellEnd"/>
        <w:r w:rsidR="00E4764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47640">
          <w:rPr>
            <w:rFonts w:ascii="Times New Roman" w:eastAsia="Times New Roman" w:hAnsi="Times New Roman" w:cs="Times New Roman"/>
            <w:sz w:val="24"/>
            <w:szCs w:val="24"/>
          </w:rPr>
          <w:t>tentang</w:t>
        </w:r>
      </w:ins>
      <w:proofErr w:type="spellEnd"/>
      <w:del w:id="97" w:author="LittleG" w:date="2021-04-08T12:03:00Z">
        <w:r w:rsidRPr="00C50A1E" w:rsidDel="00E47640">
          <w:rPr>
            <w:rFonts w:ascii="Times New Roman" w:eastAsia="Times New Roman" w:hAnsi="Times New Roman" w:cs="Times New Roman"/>
            <w:sz w:val="24"/>
            <w:szCs w:val="24"/>
          </w:rPr>
          <w:delText>Soal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98" w:author="LittleG" w:date="2021-04-08T12:03:00Z">
        <w:r w:rsidRPr="00C50A1E" w:rsidDel="00E47640">
          <w:rPr>
            <w:rFonts w:ascii="Times New Roman" w:eastAsia="Times New Roman" w:hAnsi="Times New Roman" w:cs="Times New Roman"/>
            <w:sz w:val="24"/>
            <w:szCs w:val="24"/>
          </w:rPr>
          <w:delText>Ya, h</w:delText>
        </w:r>
      </w:del>
      <w:proofErr w:type="spellStart"/>
      <w:ins w:id="99" w:author="LittleG" w:date="2021-04-08T12:03:00Z">
        <w:r w:rsidR="00E47640">
          <w:rPr>
            <w:rFonts w:ascii="Times New Roman" w:eastAsia="Times New Roman" w:hAnsi="Times New Roman" w:cs="Times New Roman"/>
            <w:sz w:val="24"/>
            <w:szCs w:val="24"/>
          </w:rPr>
          <w:t>H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72D8429" w14:textId="77777777" w:rsidR="00E47640" w:rsidRDefault="00E47640" w:rsidP="006E0906">
      <w:pPr>
        <w:shd w:val="clear" w:color="auto" w:fill="F5F5F5"/>
        <w:spacing w:line="360" w:lineRule="auto"/>
        <w:ind w:firstLine="720"/>
        <w:jc w:val="both"/>
        <w:rPr>
          <w:ins w:id="100" w:author="LittleG" w:date="2021-04-08T12:04:00Z"/>
          <w:rFonts w:ascii="Times New Roman" w:eastAsia="Times New Roman" w:hAnsi="Times New Roman" w:cs="Times New Roman"/>
          <w:b/>
          <w:bCs/>
          <w:sz w:val="24"/>
          <w:szCs w:val="24"/>
        </w:rPr>
        <w:pPrChange w:id="101" w:author="LittleG" w:date="2021-04-08T12:05:00Z">
          <w:pPr>
            <w:shd w:val="clear" w:color="auto" w:fill="F5F5F5"/>
            <w:spacing w:line="360" w:lineRule="auto"/>
          </w:pPr>
        </w:pPrChange>
      </w:pPr>
    </w:p>
    <w:p w14:paraId="133A6A33" w14:textId="046F0472" w:rsidR="00E47640" w:rsidRPr="006E0906" w:rsidRDefault="00927764" w:rsidP="00E47640">
      <w:pPr>
        <w:shd w:val="clear" w:color="auto" w:fill="F5F5F5"/>
        <w:spacing w:line="360" w:lineRule="auto"/>
        <w:rPr>
          <w:ins w:id="102" w:author="LittleG" w:date="2021-04-08T12:04:00Z"/>
          <w:rFonts w:ascii="Times New Roman" w:eastAsia="Times New Roman" w:hAnsi="Times New Roman" w:cs="Times New Roman"/>
          <w:i/>
          <w:iCs/>
          <w:sz w:val="24"/>
          <w:szCs w:val="24"/>
          <w:rPrChange w:id="103" w:author="LittleG" w:date="2021-04-08T12:06:00Z">
            <w:rPr>
              <w:ins w:id="104" w:author="LittleG" w:date="2021-04-08T12:04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6E0906">
        <w:rPr>
          <w:rFonts w:ascii="Times New Roman" w:eastAsia="Times New Roman" w:hAnsi="Times New Roman" w:cs="Times New Roman"/>
          <w:i/>
          <w:iCs/>
          <w:sz w:val="24"/>
          <w:szCs w:val="24"/>
          <w:rPrChange w:id="105" w:author="LittleG" w:date="2021-04-08T12:06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lastRenderedPageBreak/>
        <w:t>Mengapa</w:t>
      </w:r>
      <w:proofErr w:type="spellEnd"/>
      <w:r w:rsidRPr="006E0906">
        <w:rPr>
          <w:rFonts w:ascii="Times New Roman" w:eastAsia="Times New Roman" w:hAnsi="Times New Roman" w:cs="Times New Roman"/>
          <w:i/>
          <w:iCs/>
          <w:sz w:val="24"/>
          <w:szCs w:val="24"/>
          <w:rPrChange w:id="106" w:author="LittleG" w:date="2021-04-08T12:06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Kita </w:t>
      </w:r>
      <w:proofErr w:type="spellStart"/>
      <w:r w:rsidRPr="006E0906">
        <w:rPr>
          <w:rFonts w:ascii="Times New Roman" w:eastAsia="Times New Roman" w:hAnsi="Times New Roman" w:cs="Times New Roman"/>
          <w:i/>
          <w:iCs/>
          <w:sz w:val="24"/>
          <w:szCs w:val="24"/>
          <w:rPrChange w:id="107" w:author="LittleG" w:date="2021-04-08T12:06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Merasa</w:t>
      </w:r>
      <w:proofErr w:type="spellEnd"/>
      <w:r w:rsidRPr="006E0906">
        <w:rPr>
          <w:rFonts w:ascii="Times New Roman" w:eastAsia="Times New Roman" w:hAnsi="Times New Roman" w:cs="Times New Roman"/>
          <w:i/>
          <w:iCs/>
          <w:sz w:val="24"/>
          <w:szCs w:val="24"/>
          <w:rPrChange w:id="108" w:author="LittleG" w:date="2021-04-08T12:06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6E0906">
        <w:rPr>
          <w:rFonts w:ascii="Times New Roman" w:eastAsia="Times New Roman" w:hAnsi="Times New Roman" w:cs="Times New Roman"/>
          <w:i/>
          <w:iCs/>
          <w:sz w:val="24"/>
          <w:szCs w:val="24"/>
          <w:rPrChange w:id="109" w:author="LittleG" w:date="2021-04-08T12:06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Lapar</w:t>
      </w:r>
      <w:proofErr w:type="spellEnd"/>
      <w:r w:rsidRPr="006E0906">
        <w:rPr>
          <w:rFonts w:ascii="Times New Roman" w:eastAsia="Times New Roman" w:hAnsi="Times New Roman" w:cs="Times New Roman"/>
          <w:i/>
          <w:iCs/>
          <w:sz w:val="24"/>
          <w:szCs w:val="24"/>
          <w:rPrChange w:id="110" w:author="LittleG" w:date="2021-04-08T12:06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Ketika </w:t>
      </w:r>
      <w:proofErr w:type="spellStart"/>
      <w:r w:rsidRPr="006E0906">
        <w:rPr>
          <w:rFonts w:ascii="Times New Roman" w:eastAsia="Times New Roman" w:hAnsi="Times New Roman" w:cs="Times New Roman"/>
          <w:i/>
          <w:iCs/>
          <w:sz w:val="24"/>
          <w:szCs w:val="24"/>
          <w:rPrChange w:id="111" w:author="LittleG" w:date="2021-04-08T12:06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Hujan</w:t>
      </w:r>
      <w:proofErr w:type="spellEnd"/>
      <w:ins w:id="112" w:author="LittleG" w:date="2021-04-08T12:13:00Z">
        <w:r w:rsidR="006E090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?</w:t>
        </w:r>
      </w:ins>
      <w:del w:id="113" w:author="LittleG" w:date="2021-04-08T12:04:00Z">
        <w:r w:rsidRPr="006E0906" w:rsidDel="00E47640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114" w:author="LittleG" w:date="2021-04-08T12:0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br/>
        </w:r>
      </w:del>
    </w:p>
    <w:p w14:paraId="5A8F59D9" w14:textId="43866C68" w:rsidR="00927764" w:rsidRPr="00C50A1E" w:rsidDel="006E0906" w:rsidRDefault="00927764" w:rsidP="006E0906">
      <w:pPr>
        <w:shd w:val="clear" w:color="auto" w:fill="F5F5F5"/>
        <w:spacing w:line="360" w:lineRule="auto"/>
        <w:ind w:firstLine="720"/>
        <w:jc w:val="both"/>
        <w:rPr>
          <w:del w:id="115" w:author="LittleG" w:date="2021-04-08T12:07:00Z"/>
          <w:rFonts w:ascii="Times New Roman" w:eastAsia="Times New Roman" w:hAnsi="Times New Roman" w:cs="Times New Roman"/>
          <w:sz w:val="24"/>
          <w:szCs w:val="24"/>
        </w:rPr>
        <w:pPrChange w:id="116" w:author="LittleG" w:date="2021-04-08T12:07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117" w:author="LittleG" w:date="2021-04-08T12:06:00Z">
        <w:r w:rsidR="006E0906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118" w:author="LittleG" w:date="2021-04-08T12:06:00Z">
        <w:r w:rsidDel="006E0906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119" w:author="LittleG" w:date="2021-04-08T12:07:00Z">
        <w:r w:rsidR="006E090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4876D264" w14:textId="1552D0F1" w:rsidR="00927764" w:rsidRPr="00C50A1E" w:rsidDel="006E0906" w:rsidRDefault="00927764" w:rsidP="006E0906">
      <w:pPr>
        <w:shd w:val="clear" w:color="auto" w:fill="F5F5F5"/>
        <w:spacing w:line="360" w:lineRule="auto"/>
        <w:ind w:firstLine="720"/>
        <w:jc w:val="both"/>
        <w:rPr>
          <w:del w:id="120" w:author="LittleG" w:date="2021-04-08T12:08:00Z"/>
          <w:rFonts w:ascii="Times New Roman" w:eastAsia="Times New Roman" w:hAnsi="Times New Roman" w:cs="Times New Roman"/>
          <w:sz w:val="24"/>
          <w:szCs w:val="24"/>
        </w:rPr>
        <w:pPrChange w:id="121" w:author="LittleG" w:date="2021-04-08T12:07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del w:id="122" w:author="LittleG" w:date="2021-04-08T12:07:00Z">
        <w:r w:rsidRPr="00C50A1E" w:rsidDel="006E0906">
          <w:rPr>
            <w:rFonts w:ascii="Times New Roman" w:eastAsia="Times New Roman" w:hAnsi="Times New Roman" w:cs="Times New Roman"/>
            <w:sz w:val="24"/>
            <w:szCs w:val="24"/>
          </w:rPr>
          <w:delText>asyik</w:delText>
        </w:r>
      </w:del>
      <w:proofErr w:type="spellStart"/>
      <w:ins w:id="123" w:author="LittleG" w:date="2021-04-08T12:07:00Z">
        <w:r w:rsidR="006E0906">
          <w:rPr>
            <w:rFonts w:ascii="Times New Roman" w:eastAsia="Times New Roman" w:hAnsi="Times New Roman" w:cs="Times New Roman"/>
            <w:sz w:val="24"/>
            <w:szCs w:val="24"/>
          </w:rPr>
          <w:t>menyenangkan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4" w:author="LittleG" w:date="2021-04-08T12:07:00Z">
        <w:r w:rsidRPr="00C50A1E" w:rsidDel="006E0906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del w:id="125" w:author="LittleG" w:date="2021-04-08T12:07:00Z">
        <w:r w:rsidRPr="00C50A1E" w:rsidDel="006E0906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126" w:author="LittleG" w:date="2021-04-08T12:08:00Z">
        <w:r w:rsidR="006E090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11722A23" w14:textId="6ED9C1E5" w:rsidR="00927764" w:rsidRPr="00C50A1E" w:rsidRDefault="00927764" w:rsidP="006E0906">
      <w:pPr>
        <w:shd w:val="clear" w:color="auto" w:fill="F5F5F5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27" w:author="LittleG" w:date="2021-04-08T12:08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8" w:author="LittleG" w:date="2021-04-08T12:08:00Z">
        <w:r w:rsidRPr="00C50A1E" w:rsidDel="006E0906">
          <w:rPr>
            <w:rFonts w:ascii="Times New Roman" w:eastAsia="Times New Roman" w:hAnsi="Times New Roman" w:cs="Times New Roman"/>
            <w:sz w:val="24"/>
            <w:szCs w:val="24"/>
          </w:rPr>
          <w:delText xml:space="preserve">4 </w:delText>
        </w:r>
      </w:del>
      <w:proofErr w:type="spellStart"/>
      <w:ins w:id="129" w:author="LittleG" w:date="2021-04-08T12:08:00Z">
        <w:r w:rsidR="006E0906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  <w:proofErr w:type="spellEnd"/>
        <w:r w:rsidR="006E090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</w:t>
      </w:r>
      <w:ins w:id="130" w:author="LittleG" w:date="2021-04-08T12:08:00Z">
        <w:r w:rsidR="006E090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31" w:author="LittleG" w:date="2021-04-08T12:08:00Z">
        <w:r w:rsidRPr="00C50A1E" w:rsidDel="006E090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63C73217" w14:textId="64E8EA19" w:rsidR="00927764" w:rsidRPr="00C50A1E" w:rsidDel="006E0906" w:rsidRDefault="00927764" w:rsidP="006E0906">
      <w:pPr>
        <w:shd w:val="clear" w:color="auto" w:fill="F5F5F5"/>
        <w:spacing w:line="360" w:lineRule="auto"/>
        <w:ind w:firstLine="720"/>
        <w:jc w:val="both"/>
        <w:rPr>
          <w:del w:id="132" w:author="LittleG" w:date="2021-04-08T12:09:00Z"/>
          <w:rFonts w:ascii="Times New Roman" w:eastAsia="Times New Roman" w:hAnsi="Times New Roman" w:cs="Times New Roman"/>
          <w:sz w:val="24"/>
          <w:szCs w:val="24"/>
        </w:rPr>
        <w:pPrChange w:id="133" w:author="LittleG" w:date="2021-04-08T12:08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34" w:author="LittleG" w:date="2021-04-08T12:08:00Z">
        <w:r w:rsidRPr="00C50A1E" w:rsidDel="006E0906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ins w:id="135" w:author="LittleG" w:date="2021-04-08T12:08:00Z">
        <w:r w:rsidR="006E0906">
          <w:rPr>
            <w:rFonts w:ascii="Times New Roman" w:eastAsia="Times New Roman" w:hAnsi="Times New Roman" w:cs="Times New Roman"/>
            <w:sz w:val="24"/>
            <w:szCs w:val="24"/>
          </w:rPr>
          <w:t>me</w:t>
        </w:r>
      </w:ins>
      <w:ins w:id="136" w:author="LittleG" w:date="2021-04-08T12:09:00Z">
        <w:r w:rsidR="006E0906">
          <w:rPr>
            <w:rFonts w:ascii="Times New Roman" w:eastAsia="Times New Roman" w:hAnsi="Times New Roman" w:cs="Times New Roman"/>
            <w:sz w:val="24"/>
            <w:szCs w:val="24"/>
          </w:rPr>
          <w:t>njadi</w:t>
        </w:r>
      </w:ins>
      <w:proofErr w:type="spellEnd"/>
      <w:ins w:id="137" w:author="LittleG" w:date="2021-04-08T12:08:00Z">
        <w:r w:rsidR="006E090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del w:id="138" w:author="LittleG" w:date="2021-04-08T12:08:00Z">
        <w:r w:rsidRPr="00C50A1E" w:rsidDel="006E0906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  <w:r w:rsidRPr="00C50A1E" w:rsidDel="006E0906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del w:id="139" w:author="LittleG" w:date="2021-04-08T12:09:00Z">
        <w:r w:rsidRPr="00C50A1E" w:rsidDel="006E0906">
          <w:rPr>
            <w:rFonts w:ascii="Times New Roman" w:eastAsia="Times New Roman" w:hAnsi="Times New Roman" w:cs="Times New Roman"/>
            <w:sz w:val="24"/>
            <w:szCs w:val="24"/>
          </w:rPr>
          <w:delText xml:space="preserve"> memang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40" w:author="LittleG" w:date="2021-04-08T12:09:00Z">
        <w:r w:rsidR="006E0906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1" w:author="LittleG" w:date="2021-04-08T12:09:00Z">
        <w:r w:rsidRPr="00C50A1E" w:rsidDel="006E0906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BD99117" w14:textId="3AD917C7" w:rsidR="00927764" w:rsidRPr="00C50A1E" w:rsidRDefault="00927764" w:rsidP="006E0906">
      <w:pPr>
        <w:shd w:val="clear" w:color="auto" w:fill="F5F5F5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42" w:author="LittleG" w:date="2021-04-08T12:0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3" w:author="LittleG" w:date="2021-04-08T12:09:00Z">
        <w:r w:rsidRPr="00C50A1E" w:rsidDel="006E0906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4" w:author="LittleG" w:date="2021-04-08T12:10:00Z">
        <w:r w:rsidRPr="00C50A1E" w:rsidDel="006E0906">
          <w:rPr>
            <w:rFonts w:ascii="Times New Roman" w:eastAsia="Times New Roman" w:hAnsi="Times New Roman" w:cs="Times New Roman"/>
            <w:sz w:val="24"/>
            <w:szCs w:val="24"/>
          </w:rPr>
          <w:delText xml:space="preserve">dengan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45" w:author="LittleG" w:date="2021-04-08T12:10:00Z">
        <w:r w:rsidR="006E0906">
          <w:rPr>
            <w:rFonts w:ascii="Times New Roman" w:eastAsia="Times New Roman" w:hAnsi="Times New Roman" w:cs="Times New Roman"/>
            <w:sz w:val="24"/>
            <w:szCs w:val="24"/>
          </w:rPr>
          <w:t>‘</w:t>
        </w:r>
      </w:ins>
      <w:proofErr w:type="spellStart"/>
      <w:del w:id="146" w:author="LittleG" w:date="2021-04-08T12:10:00Z">
        <w:r w:rsidRPr="00C50A1E" w:rsidDel="006E0906">
          <w:rPr>
            <w:rFonts w:ascii="Times New Roman" w:eastAsia="Times New Roman" w:hAnsi="Times New Roman" w:cs="Times New Roman"/>
            <w:sz w:val="24"/>
            <w:szCs w:val="24"/>
          </w:rPr>
          <w:delText>"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ins w:id="147" w:author="LittleG" w:date="2021-04-08T12:10:00Z">
        <w:r w:rsidR="006E0906">
          <w:rPr>
            <w:rFonts w:ascii="Times New Roman" w:eastAsia="Times New Roman" w:hAnsi="Times New Roman" w:cs="Times New Roman"/>
            <w:sz w:val="24"/>
            <w:szCs w:val="24"/>
          </w:rPr>
          <w:t>’</w:t>
        </w:r>
      </w:ins>
      <w:del w:id="148" w:author="LittleG" w:date="2021-04-08T12:10:00Z">
        <w:r w:rsidRPr="00C50A1E" w:rsidDel="006E0906">
          <w:rPr>
            <w:rFonts w:ascii="Times New Roman" w:eastAsia="Times New Roman" w:hAnsi="Times New Roman" w:cs="Times New Roman"/>
            <w:sz w:val="24"/>
            <w:szCs w:val="24"/>
          </w:rPr>
          <w:delText>"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49" w:author="LittleG" w:date="2021-04-08T12:11:00Z">
        <w:r w:rsidR="006E0906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4A01F69" w14:textId="1C0EF238" w:rsidR="00927764" w:rsidRPr="00C50A1E" w:rsidRDefault="00927764" w:rsidP="006E0906">
      <w:pPr>
        <w:shd w:val="clear" w:color="auto" w:fill="F5F5F5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50" w:author="LittleG" w:date="2021-04-08T12:11:00Z">
          <w:pPr>
            <w:shd w:val="clear" w:color="auto" w:fill="F5F5F5"/>
            <w:spacing w:after="375"/>
          </w:pPr>
        </w:pPrChange>
      </w:pPr>
      <w:del w:id="151" w:author="LittleG" w:date="2021-04-08T12:11:00Z">
        <w:r w:rsidRPr="00C50A1E" w:rsidDel="006E0906">
          <w:rPr>
            <w:rFonts w:ascii="Times New Roman" w:eastAsia="Times New Roman" w:hAnsi="Times New Roman" w:cs="Times New Roman"/>
            <w:sz w:val="24"/>
            <w:szCs w:val="24"/>
          </w:rPr>
          <w:delText xml:space="preserve">Padahal </w:delText>
        </w:r>
      </w:del>
      <w:ins w:id="152" w:author="LittleG" w:date="2021-04-08T12:11:00Z">
        <w:r w:rsidR="006E0906" w:rsidRPr="00C50A1E">
          <w:rPr>
            <w:rFonts w:ascii="Times New Roman" w:eastAsia="Times New Roman" w:hAnsi="Times New Roman" w:cs="Times New Roman"/>
            <w:sz w:val="24"/>
            <w:szCs w:val="24"/>
          </w:rPr>
          <w:t>Pa</w:t>
        </w:r>
        <w:r w:rsidR="006E0906">
          <w:rPr>
            <w:rFonts w:ascii="Times New Roman" w:eastAsia="Times New Roman" w:hAnsi="Times New Roman" w:cs="Times New Roman"/>
            <w:sz w:val="24"/>
            <w:szCs w:val="24"/>
          </w:rPr>
          <w:t>da</w:t>
        </w:r>
        <w:r w:rsidR="006E090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del w:id="153" w:author="LittleG" w:date="2021-04-08T12:11:00Z">
        <w:r w:rsidRPr="00C50A1E" w:rsidDel="006E0906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154" w:author="LittleG" w:date="2021-04-08T12:12:00Z">
        <w:r w:rsidR="006E0906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55" w:author="LittleG" w:date="2021-04-08T12:12:00Z">
        <w:r w:rsidRPr="00C50A1E" w:rsidDel="006E0906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1A03BA4E" w14:textId="77777777" w:rsidR="006E0906" w:rsidRDefault="006E0906" w:rsidP="003C6577">
      <w:pPr>
        <w:shd w:val="clear" w:color="auto" w:fill="F5F5F5"/>
        <w:spacing w:line="360" w:lineRule="auto"/>
        <w:jc w:val="both"/>
        <w:rPr>
          <w:ins w:id="156" w:author="LittleG" w:date="2021-04-08T12:12:00Z"/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4599DB" w14:textId="682CC030" w:rsidR="006E0906" w:rsidRDefault="00927764" w:rsidP="006E0906">
      <w:pPr>
        <w:shd w:val="clear" w:color="auto" w:fill="F5F5F5"/>
        <w:spacing w:line="360" w:lineRule="auto"/>
        <w:rPr>
          <w:ins w:id="157" w:author="LittleG" w:date="2021-04-08T12:13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906">
        <w:rPr>
          <w:rFonts w:ascii="Times New Roman" w:eastAsia="Times New Roman" w:hAnsi="Times New Roman" w:cs="Times New Roman"/>
          <w:i/>
          <w:iCs/>
          <w:sz w:val="24"/>
          <w:szCs w:val="24"/>
          <w:rPrChange w:id="158" w:author="LittleG" w:date="2021-04-08T12:12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Ternyata</w:t>
      </w:r>
      <w:proofErr w:type="spellEnd"/>
      <w:r w:rsidRPr="006E0906">
        <w:rPr>
          <w:rFonts w:ascii="Times New Roman" w:eastAsia="Times New Roman" w:hAnsi="Times New Roman" w:cs="Times New Roman"/>
          <w:i/>
          <w:iCs/>
          <w:sz w:val="24"/>
          <w:szCs w:val="24"/>
          <w:rPrChange w:id="159" w:author="LittleG" w:date="2021-04-08T12:12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6E0906">
        <w:rPr>
          <w:rFonts w:ascii="Times New Roman" w:eastAsia="Times New Roman" w:hAnsi="Times New Roman" w:cs="Times New Roman"/>
          <w:i/>
          <w:iCs/>
          <w:sz w:val="24"/>
          <w:szCs w:val="24"/>
          <w:rPrChange w:id="160" w:author="LittleG" w:date="2021-04-08T12:12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Ini</w:t>
      </w:r>
      <w:proofErr w:type="spellEnd"/>
      <w:r w:rsidRPr="006E0906">
        <w:rPr>
          <w:rFonts w:ascii="Times New Roman" w:eastAsia="Times New Roman" w:hAnsi="Times New Roman" w:cs="Times New Roman"/>
          <w:i/>
          <w:iCs/>
          <w:sz w:val="24"/>
          <w:szCs w:val="24"/>
          <w:rPrChange w:id="161" w:author="LittleG" w:date="2021-04-08T12:12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yang </w:t>
      </w:r>
      <w:del w:id="162" w:author="LittleG" w:date="2021-04-08T12:14:00Z">
        <w:r w:rsidRPr="006E0906" w:rsidDel="006E0906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163" w:author="LittleG" w:date="2021-04-08T12:12:00Z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rPrChange>
          </w:rPr>
          <w:delText>Bisa Jadi</w:delText>
        </w:r>
      </w:del>
      <w:proofErr w:type="spellStart"/>
      <w:ins w:id="164" w:author="LittleG" w:date="2021-04-08T12:14:00Z">
        <w:r w:rsidR="006E090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Menjadi</w:t>
        </w:r>
      </w:ins>
      <w:proofErr w:type="spellEnd"/>
      <w:r w:rsidRPr="006E0906">
        <w:rPr>
          <w:rFonts w:ascii="Times New Roman" w:eastAsia="Times New Roman" w:hAnsi="Times New Roman" w:cs="Times New Roman"/>
          <w:i/>
          <w:iCs/>
          <w:sz w:val="24"/>
          <w:szCs w:val="24"/>
          <w:rPrChange w:id="165" w:author="LittleG" w:date="2021-04-08T12:12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S</w:t>
      </w:r>
      <w:proofErr w:type="spellStart"/>
      <w:r w:rsidRPr="006E0906">
        <w:rPr>
          <w:rFonts w:ascii="Times New Roman" w:eastAsia="Times New Roman" w:hAnsi="Times New Roman" w:cs="Times New Roman"/>
          <w:i/>
          <w:iCs/>
          <w:sz w:val="24"/>
          <w:szCs w:val="24"/>
          <w:rPrChange w:id="166" w:author="LittleG" w:date="2021-04-08T12:12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ebabnya</w:t>
      </w:r>
      <w:proofErr w:type="spellEnd"/>
      <w:r w:rsidRPr="006E0906">
        <w:rPr>
          <w:rFonts w:ascii="Times New Roman" w:eastAsia="Times New Roman" w:hAnsi="Times New Roman" w:cs="Times New Roman"/>
          <w:i/>
          <w:iCs/>
          <w:sz w:val="24"/>
          <w:szCs w:val="24"/>
          <w:rPrChange w:id="167" w:author="LittleG" w:date="2021-04-08T12:12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.</w:t>
      </w:r>
      <w:del w:id="168" w:author="LittleG" w:date="2021-04-08T12:13:00Z">
        <w:r w:rsidRPr="006E0906" w:rsidDel="006E0906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169" w:author="LittleG" w:date="2021-04-08T12:12:00Z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rPrChange>
          </w:rPr>
          <w:delText>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DE1C2F4" w14:textId="71A360BB" w:rsidR="00927764" w:rsidRPr="00C50A1E" w:rsidDel="006E0906" w:rsidRDefault="00927764" w:rsidP="006E0906">
      <w:pPr>
        <w:shd w:val="clear" w:color="auto" w:fill="F5F5F5"/>
        <w:spacing w:line="360" w:lineRule="auto"/>
        <w:ind w:firstLine="720"/>
        <w:jc w:val="both"/>
        <w:rPr>
          <w:del w:id="170" w:author="LittleG" w:date="2021-04-08T12:15:00Z"/>
          <w:rFonts w:ascii="Times New Roman" w:eastAsia="Times New Roman" w:hAnsi="Times New Roman" w:cs="Times New Roman"/>
          <w:sz w:val="24"/>
          <w:szCs w:val="24"/>
        </w:rPr>
        <w:pPrChange w:id="171" w:author="LittleG" w:date="2021-04-08T12:1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del w:id="172" w:author="LittleG" w:date="2021-04-08T12:14:00Z">
        <w:r w:rsidRPr="00C50A1E" w:rsidDel="006E0906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173" w:author="LittleG" w:date="2021-04-08T12:14:00Z">
        <w:r w:rsidR="006E0906">
          <w:rPr>
            <w:rFonts w:ascii="Times New Roman" w:eastAsia="Times New Roman" w:hAnsi="Times New Roman" w:cs="Times New Roman"/>
            <w:sz w:val="24"/>
            <w:szCs w:val="24"/>
          </w:rPr>
          <w:t>…</w:t>
        </w:r>
      </w:ins>
    </w:p>
    <w:p w14:paraId="45C85F60" w14:textId="77777777" w:rsidR="006E0906" w:rsidRDefault="006E0906" w:rsidP="006E0906">
      <w:pPr>
        <w:shd w:val="clear" w:color="auto" w:fill="F5F5F5"/>
        <w:spacing w:line="360" w:lineRule="auto"/>
        <w:ind w:firstLine="720"/>
        <w:jc w:val="both"/>
        <w:rPr>
          <w:ins w:id="174" w:author="LittleG" w:date="2021-04-08T12:13:00Z"/>
          <w:rFonts w:ascii="Times New Roman" w:eastAsia="Times New Roman" w:hAnsi="Times New Roman" w:cs="Times New Roman"/>
          <w:sz w:val="24"/>
          <w:szCs w:val="24"/>
        </w:rPr>
        <w:pPrChange w:id="175" w:author="LittleG" w:date="2021-04-08T12:15:00Z">
          <w:pPr>
            <w:shd w:val="clear" w:color="auto" w:fill="F5F5F5"/>
            <w:spacing w:line="360" w:lineRule="auto"/>
            <w:jc w:val="both"/>
          </w:pPr>
        </w:pPrChange>
      </w:pPr>
    </w:p>
    <w:p w14:paraId="3900F33E" w14:textId="48C78CF9" w:rsidR="00927764" w:rsidRPr="00C50A1E" w:rsidDel="00BD7E02" w:rsidRDefault="00927764" w:rsidP="006E0906">
      <w:pPr>
        <w:shd w:val="clear" w:color="auto" w:fill="F5F5F5"/>
        <w:spacing w:line="360" w:lineRule="auto"/>
        <w:ind w:firstLine="720"/>
        <w:jc w:val="both"/>
        <w:rPr>
          <w:del w:id="176" w:author="LittleG" w:date="2021-04-08T12:16:00Z"/>
          <w:rFonts w:ascii="Times New Roman" w:eastAsia="Times New Roman" w:hAnsi="Times New Roman" w:cs="Times New Roman"/>
          <w:sz w:val="24"/>
          <w:szCs w:val="24"/>
        </w:rPr>
        <w:pPrChange w:id="177" w:author="LittleG" w:date="2021-04-08T12:1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178" w:author="LittleG" w:date="2021-04-08T12:15:00Z">
        <w:r w:rsidRPr="00C50A1E" w:rsidDel="00BD7E02">
          <w:rPr>
            <w:rFonts w:ascii="Times New Roman" w:eastAsia="Times New Roman" w:hAnsi="Times New Roman" w:cs="Times New Roman"/>
            <w:sz w:val="24"/>
            <w:szCs w:val="24"/>
          </w:rPr>
          <w:delText>e instan</w:delText>
        </w:r>
      </w:del>
      <w:ins w:id="179" w:author="LittleG" w:date="2021-04-08T12:15:00Z">
        <w:r w:rsidR="00BD7E0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D7E02">
          <w:rPr>
            <w:rFonts w:ascii="Times New Roman" w:eastAsia="Times New Roman" w:hAnsi="Times New Roman" w:cs="Times New Roman"/>
            <w:sz w:val="24"/>
            <w:szCs w:val="24"/>
          </w:rPr>
          <w:t>seduh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180" w:author="LittleG" w:date="2021-04-08T12:15:00Z">
        <w:r w:rsidDel="00BD7E0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RPr="00C50A1E" w:rsidDel="00BD7E02">
          <w:rPr>
            <w:rFonts w:ascii="Times New Roman" w:eastAsia="Times New Roman" w:hAnsi="Times New Roman" w:cs="Times New Roman"/>
            <w:sz w:val="24"/>
            <w:szCs w:val="24"/>
          </w:rPr>
          <w:delText>tata</w:delText>
        </w:r>
      </w:del>
      <w:ins w:id="181" w:author="LittleG" w:date="2021-04-08T12:15:00Z">
        <w:r w:rsidR="00BD7E02">
          <w:rPr>
            <w:rFonts w:ascii="Times New Roman" w:eastAsia="Times New Roman" w:hAnsi="Times New Roman" w:cs="Times New Roman"/>
            <w:sz w:val="24"/>
            <w:szCs w:val="24"/>
          </w:rPr>
          <w:t>simpan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82" w:author="LittleG" w:date="2021-04-08T12:15:00Z">
        <w:r w:rsidR="00BD7E02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del w:id="183" w:author="LittleG" w:date="2021-04-08T12:16:00Z">
        <w:r w:rsidRPr="00C50A1E" w:rsidDel="00BD7E02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84" w:author="LittleG" w:date="2021-04-08T12:16:00Z">
        <w:r w:rsidR="00BD7E02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14:paraId="74805AE0" w14:textId="0DF801BD" w:rsidR="00927764" w:rsidRPr="00C50A1E" w:rsidRDefault="00927764" w:rsidP="00BD7E02">
      <w:pPr>
        <w:shd w:val="clear" w:color="auto" w:fill="F5F5F5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85" w:author="LittleG" w:date="2021-04-08T12:16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186" w:author="LittleG" w:date="2021-04-08T12:16:00Z">
        <w:r w:rsidDel="00BD7E02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BD7E0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187" w:author="LittleG" w:date="2021-04-08T12:16:00Z">
        <w:r w:rsidR="00BD7E02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BD7E0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del w:id="188" w:author="LittleG" w:date="2021-04-08T12:16:00Z">
        <w:r w:rsidRPr="00C50A1E" w:rsidDel="00BD7E02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89" w:author="LittleG" w:date="2021-04-08T12:16:00Z">
        <w:r w:rsidRPr="00C50A1E" w:rsidDel="00BD7E02">
          <w:rPr>
            <w:rFonts w:ascii="Times New Roman" w:eastAsia="Times New Roman" w:hAnsi="Times New Roman" w:cs="Times New Roman"/>
            <w:sz w:val="24"/>
            <w:szCs w:val="24"/>
          </w:rPr>
          <w:delText xml:space="preserve">Sebagai </w:delText>
        </w:r>
      </w:del>
      <w:proofErr w:type="spellStart"/>
      <w:ins w:id="190" w:author="LittleG" w:date="2021-04-08T12:16:00Z">
        <w:r w:rsidR="00BD7E02">
          <w:rPr>
            <w:rFonts w:ascii="Times New Roman" w:eastAsia="Times New Roman" w:hAnsi="Times New Roman" w:cs="Times New Roman"/>
            <w:sz w:val="24"/>
            <w:szCs w:val="24"/>
          </w:rPr>
          <w:t>s</w:t>
        </w:r>
        <w:r w:rsidR="00BD7E02" w:rsidRPr="00C50A1E">
          <w:rPr>
            <w:rFonts w:ascii="Times New Roman" w:eastAsia="Times New Roman" w:hAnsi="Times New Roman" w:cs="Times New Roman"/>
            <w:sz w:val="24"/>
            <w:szCs w:val="24"/>
          </w:rPr>
          <w:t>ebagai</w:t>
        </w:r>
        <w:proofErr w:type="spellEnd"/>
        <w:r w:rsidR="00BD7E0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91" w:author="LittleG" w:date="2021-04-08T12:16:00Z">
        <w:r w:rsidRPr="00C50A1E" w:rsidDel="00BD7E02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proofErr w:type="spellStart"/>
      <w:ins w:id="192" w:author="LittleG" w:date="2021-04-08T12:16:00Z">
        <w:r w:rsidR="00BD7E02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BD7E0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93" w:author="LittleG" w:date="2021-04-08T12:17:00Z">
        <w:r w:rsidR="00BD7E02">
          <w:rPr>
            <w:rFonts w:ascii="Times New Roman" w:eastAsia="Times New Roman" w:hAnsi="Times New Roman" w:cs="Times New Roman"/>
            <w:sz w:val="24"/>
            <w:szCs w:val="24"/>
          </w:rPr>
          <w:t>pada</w:t>
        </w:r>
      </w:ins>
      <w:del w:id="194" w:author="LittleG" w:date="2021-04-08T12:17:00Z">
        <w:r w:rsidRPr="00C50A1E" w:rsidDel="00BD7E02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ins w:id="195" w:author="LittleG" w:date="2021-04-08T12:17:00Z">
        <w:r w:rsidR="00BD7E02">
          <w:rPr>
            <w:rFonts w:ascii="Times New Roman" w:eastAsia="Times New Roman" w:hAnsi="Times New Roman" w:cs="Times New Roman"/>
            <w:sz w:val="24"/>
            <w:szCs w:val="24"/>
          </w:rPr>
          <w:t xml:space="preserve">Hal </w:t>
        </w:r>
        <w:proofErr w:type="spellStart"/>
        <w:r w:rsidR="00BD7E02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="00BD7E0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96" w:author="LittleG" w:date="2021-04-08T12:17:00Z">
        <w:r w:rsidRPr="00C50A1E" w:rsidDel="00BD7E02">
          <w:rPr>
            <w:rFonts w:ascii="Times New Roman" w:eastAsia="Times New Roman" w:hAnsi="Times New Roman" w:cs="Times New Roman"/>
            <w:sz w:val="24"/>
            <w:szCs w:val="24"/>
          </w:rPr>
          <w:delText xml:space="preserve">Akan </w:delText>
        </w:r>
      </w:del>
      <w:proofErr w:type="spellStart"/>
      <w:ins w:id="197" w:author="LittleG" w:date="2021-04-08T12:17:00Z">
        <w:r w:rsidR="00BD7E02">
          <w:rPr>
            <w:rFonts w:ascii="Times New Roman" w:eastAsia="Times New Roman" w:hAnsi="Times New Roman" w:cs="Times New Roman"/>
            <w:sz w:val="24"/>
            <w:szCs w:val="24"/>
          </w:rPr>
          <w:t>a</w:t>
        </w:r>
        <w:r w:rsidR="00BD7E02" w:rsidRPr="00C50A1E">
          <w:rPr>
            <w:rFonts w:ascii="Times New Roman" w:eastAsia="Times New Roman" w:hAnsi="Times New Roman" w:cs="Times New Roman"/>
            <w:sz w:val="24"/>
            <w:szCs w:val="24"/>
          </w:rPr>
          <w:t>kan</w:t>
        </w:r>
        <w:proofErr w:type="spellEnd"/>
        <w:r w:rsidR="00BD7E0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2B3CE8" w14:textId="29F8E238" w:rsidR="00927764" w:rsidRPr="00C50A1E" w:rsidDel="00BD7E02" w:rsidRDefault="00927764" w:rsidP="00BD7E02">
      <w:pPr>
        <w:shd w:val="clear" w:color="auto" w:fill="F5F5F5"/>
        <w:spacing w:line="360" w:lineRule="auto"/>
        <w:ind w:firstLine="720"/>
        <w:jc w:val="both"/>
        <w:rPr>
          <w:del w:id="198" w:author="LittleG" w:date="2021-04-08T12:19:00Z"/>
          <w:rFonts w:ascii="Times New Roman" w:eastAsia="Times New Roman" w:hAnsi="Times New Roman" w:cs="Times New Roman"/>
          <w:sz w:val="24"/>
          <w:szCs w:val="24"/>
        </w:rPr>
        <w:pPrChange w:id="199" w:author="LittleG" w:date="2021-04-08T12:17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00" w:author="LittleG" w:date="2021-04-08T12:17:00Z">
        <w:r w:rsidRPr="00C50A1E" w:rsidDel="00BD7E02">
          <w:rPr>
            <w:rFonts w:ascii="Times New Roman" w:eastAsia="Times New Roman" w:hAnsi="Times New Roman" w:cs="Times New Roman"/>
            <w:sz w:val="24"/>
            <w:szCs w:val="24"/>
          </w:rPr>
          <w:delText xml:space="preserve">saat </w:delText>
        </w:r>
      </w:del>
      <w:proofErr w:type="spellStart"/>
      <w:ins w:id="201" w:author="LittleG" w:date="2021-04-08T12:17:00Z">
        <w:r w:rsidR="00BD7E02">
          <w:rPr>
            <w:rFonts w:ascii="Times New Roman" w:eastAsia="Times New Roman" w:hAnsi="Times New Roman" w:cs="Times New Roman"/>
            <w:sz w:val="24"/>
            <w:szCs w:val="24"/>
          </w:rPr>
          <w:t>ketika</w:t>
        </w:r>
        <w:proofErr w:type="spellEnd"/>
        <w:r w:rsidR="00BD7E0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202" w:author="LittleG" w:date="2021-04-08T12:18:00Z">
        <w:r w:rsidR="00BD7E02">
          <w:rPr>
            <w:rFonts w:ascii="Times New Roman" w:eastAsia="Times New Roman" w:hAnsi="Times New Roman" w:cs="Times New Roman"/>
            <w:sz w:val="24"/>
            <w:szCs w:val="24"/>
          </w:rPr>
          <w:t xml:space="preserve">Hal </w:t>
        </w:r>
      </w:ins>
      <w:del w:id="203" w:author="LittleG" w:date="2021-04-08T12:18:00Z">
        <w:r w:rsidRPr="00C50A1E" w:rsidDel="00BD7E02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ins w:id="204" w:author="LittleG" w:date="2021-04-08T12:18:00Z">
        <w:r w:rsidR="00BD7E02">
          <w:rPr>
            <w:rFonts w:ascii="Times New Roman" w:eastAsia="Times New Roman" w:hAnsi="Times New Roman" w:cs="Times New Roman"/>
            <w:sz w:val="24"/>
            <w:szCs w:val="24"/>
          </w:rPr>
          <w:t>y</w:t>
        </w:r>
        <w:r w:rsidR="00BD7E0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205" w:author="LittleG" w:date="2021-04-08T12:18:00Z">
        <w:r w:rsidR="00BD7E02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BD7E0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06" w:author="LittleG" w:date="2021-04-08T12:18:00Z">
        <w:r w:rsidRPr="00C50A1E" w:rsidDel="00BD7E02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ins w:id="207" w:author="LittleG" w:date="2021-04-08T12:18:00Z">
        <w:r w:rsidR="00BD7E02">
          <w:rPr>
            <w:rFonts w:ascii="Times New Roman" w:eastAsia="Times New Roman" w:hAnsi="Times New Roman" w:cs="Times New Roman"/>
            <w:sz w:val="24"/>
            <w:szCs w:val="24"/>
          </w:rPr>
          <w:t>y</w:t>
        </w:r>
        <w:r w:rsidR="00BD7E0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208" w:author="LittleG" w:date="2021-04-08T12:19:00Z">
        <w:r w:rsidR="00BD7E0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44CC8219" w14:textId="5C65F6DC" w:rsidR="00927764" w:rsidRPr="00C50A1E" w:rsidDel="00BD7E02" w:rsidRDefault="00927764" w:rsidP="00BD7E02">
      <w:pPr>
        <w:shd w:val="clear" w:color="auto" w:fill="F5F5F5"/>
        <w:spacing w:line="360" w:lineRule="auto"/>
        <w:ind w:firstLine="720"/>
        <w:jc w:val="both"/>
        <w:rPr>
          <w:del w:id="209" w:author="LittleG" w:date="2021-04-08T12:20:00Z"/>
          <w:rFonts w:ascii="Times New Roman" w:eastAsia="Times New Roman" w:hAnsi="Times New Roman" w:cs="Times New Roman"/>
          <w:sz w:val="24"/>
          <w:szCs w:val="24"/>
        </w:rPr>
        <w:pPrChange w:id="210" w:author="LittleG" w:date="2021-04-08T12:1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211" w:author="LittleG" w:date="2021-04-08T12:19:00Z">
        <w:r w:rsidRPr="00C50A1E" w:rsidDel="00BD7E02">
          <w:rPr>
            <w:rFonts w:ascii="Times New Roman" w:eastAsia="Times New Roman" w:hAnsi="Times New Roman" w:cs="Times New Roman"/>
            <w:sz w:val="24"/>
            <w:szCs w:val="24"/>
          </w:rPr>
          <w:delText>Atau j</w:delText>
        </w:r>
      </w:del>
      <w:ins w:id="212" w:author="LittleG" w:date="2021-04-08T12:19:00Z">
        <w:r w:rsidR="00BD7E02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ika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13" w:author="LittleG" w:date="2021-04-08T12:19:00Z">
        <w:r w:rsidR="00BD7E02">
          <w:rPr>
            <w:rFonts w:ascii="Times New Roman" w:eastAsia="Times New Roman" w:hAnsi="Times New Roman" w:cs="Times New Roman"/>
            <w:sz w:val="24"/>
            <w:szCs w:val="24"/>
          </w:rPr>
          <w:t>ber</w:t>
        </w:r>
      </w:ins>
      <w:del w:id="214" w:author="LittleG" w:date="2021-04-08T12:19:00Z">
        <w:r w:rsidRPr="00C50A1E" w:rsidDel="00BD7E02">
          <w:rPr>
            <w:rFonts w:ascii="Times New Roman" w:eastAsia="Times New Roman" w:hAnsi="Times New Roman" w:cs="Times New Roman"/>
            <w:sz w:val="24"/>
            <w:szCs w:val="24"/>
          </w:rPr>
          <w:delText>ke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215" w:author="LittleG" w:date="2021-04-08T12:20:00Z">
        <w:r w:rsidR="00BD7E02">
          <w:rPr>
            <w:rFonts w:ascii="Times New Roman" w:eastAsia="Times New Roman" w:hAnsi="Times New Roman" w:cs="Times New Roman"/>
            <w:sz w:val="24"/>
            <w:szCs w:val="24"/>
          </w:rPr>
          <w:t xml:space="preserve"> “</w:t>
        </w:r>
      </w:ins>
      <w:proofErr w:type="spellStart"/>
      <w:del w:id="216" w:author="LittleG" w:date="2021-04-08T12:20:00Z">
        <w:r w:rsidRPr="00C50A1E" w:rsidDel="00BD7E0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ins w:id="217" w:author="LittleG" w:date="2021-04-08T12:20:00Z">
        <w:r w:rsidR="00BD7E02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D7E02">
        <w:rPr>
          <w:rFonts w:ascii="Times New Roman" w:eastAsia="Times New Roman" w:hAnsi="Times New Roman" w:cs="Times New Roman"/>
          <w:sz w:val="24"/>
          <w:szCs w:val="24"/>
          <w:rPrChange w:id="218" w:author="LittleG" w:date="2021-04-08T12:2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gitu</w:t>
      </w:r>
      <w:proofErr w:type="spellEnd"/>
      <w:r w:rsidRPr="00BD7E02">
        <w:rPr>
          <w:rFonts w:ascii="Times New Roman" w:eastAsia="Times New Roman" w:hAnsi="Times New Roman" w:cs="Times New Roman"/>
          <w:sz w:val="24"/>
          <w:szCs w:val="24"/>
          <w:rPrChange w:id="219" w:author="LittleG" w:date="2021-04-08T12:2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BD7E02">
        <w:rPr>
          <w:rFonts w:ascii="Times New Roman" w:eastAsia="Times New Roman" w:hAnsi="Times New Roman" w:cs="Times New Roman"/>
          <w:sz w:val="24"/>
          <w:szCs w:val="24"/>
          <w:rPrChange w:id="220" w:author="LittleG" w:date="2021-04-08T12:2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k</w:t>
      </w:r>
      <w:del w:id="221" w:author="LittleG" w:date="2021-04-08T12:20:00Z">
        <w:r w:rsidRPr="00BD7E02" w:rsidDel="00BD7E02">
          <w:rPr>
            <w:rFonts w:ascii="Times New Roman" w:eastAsia="Times New Roman" w:hAnsi="Times New Roman" w:cs="Times New Roman"/>
            <w:sz w:val="24"/>
            <w:szCs w:val="24"/>
            <w:rPrChange w:id="222" w:author="LittleG" w:date="2021-04-08T12:20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h</w:delText>
        </w:r>
      </w:del>
      <w:r w:rsidRPr="00BD7E02">
        <w:rPr>
          <w:rFonts w:ascii="Times New Roman" w:eastAsia="Times New Roman" w:hAnsi="Times New Roman" w:cs="Times New Roman"/>
          <w:sz w:val="24"/>
          <w:szCs w:val="24"/>
          <w:rPrChange w:id="223" w:author="LittleG" w:date="2021-04-08T12:2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an</w:t>
      </w:r>
      <w:proofErr w:type="spellEnd"/>
      <w:ins w:id="224" w:author="LittleG" w:date="2021-04-08T12:20:00Z">
        <w:r w:rsidR="00BD7E02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del w:id="225" w:author="LittleG" w:date="2021-04-08T12:20:00Z">
        <w:r w:rsidRPr="00C50A1E" w:rsidDel="00BD7E0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</w:delText>
        </w:r>
      </w:del>
    </w:p>
    <w:p w14:paraId="25BD4F4A" w14:textId="77777777" w:rsidR="00BD7E02" w:rsidRDefault="00BD7E02" w:rsidP="00BD7E02">
      <w:pPr>
        <w:shd w:val="clear" w:color="auto" w:fill="F5F5F5"/>
        <w:spacing w:line="360" w:lineRule="auto"/>
        <w:ind w:firstLine="720"/>
        <w:jc w:val="both"/>
        <w:rPr>
          <w:ins w:id="226" w:author="LittleG" w:date="2021-04-08T12:20:00Z"/>
          <w:rFonts w:ascii="Times New Roman" w:eastAsia="Times New Roman" w:hAnsi="Times New Roman" w:cs="Times New Roman"/>
          <w:sz w:val="24"/>
          <w:szCs w:val="24"/>
        </w:rPr>
        <w:pPrChange w:id="227" w:author="LittleG" w:date="2021-04-08T12:20:00Z">
          <w:pPr>
            <w:shd w:val="clear" w:color="auto" w:fill="F5F5F5"/>
            <w:spacing w:line="360" w:lineRule="auto"/>
            <w:jc w:val="both"/>
          </w:pPr>
        </w:pPrChange>
      </w:pPr>
    </w:p>
    <w:p w14:paraId="74A7CF9F" w14:textId="632FF565" w:rsidR="00927764" w:rsidRPr="00C50A1E" w:rsidDel="00BD7E02" w:rsidRDefault="00927764" w:rsidP="00BD7E02">
      <w:pPr>
        <w:shd w:val="clear" w:color="auto" w:fill="F5F5F5"/>
        <w:spacing w:line="360" w:lineRule="auto"/>
        <w:ind w:firstLine="720"/>
        <w:jc w:val="both"/>
        <w:rPr>
          <w:del w:id="228" w:author="LittleG" w:date="2021-04-08T12:22:00Z"/>
          <w:rFonts w:ascii="Times New Roman" w:eastAsia="Times New Roman" w:hAnsi="Times New Roman" w:cs="Times New Roman"/>
          <w:sz w:val="24"/>
          <w:szCs w:val="24"/>
        </w:rPr>
        <w:pPrChange w:id="229" w:author="LittleG" w:date="2021-04-08T12:20:00Z">
          <w:pPr>
            <w:shd w:val="clear" w:color="auto" w:fill="F5F5F5"/>
            <w:spacing w:after="375"/>
          </w:pPr>
        </w:pPrChange>
      </w:pPr>
      <w:del w:id="230" w:author="LittleG" w:date="2021-04-08T12:20:00Z">
        <w:r w:rsidRPr="00C50A1E" w:rsidDel="00BD7E02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ins w:id="231" w:author="LittleG" w:date="2021-04-08T12:20:00Z">
        <w:r w:rsidR="00BD7E02"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r w:rsidR="00BD7E0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32" w:author="LittleG" w:date="2021-04-08T12:20:00Z">
        <w:r w:rsidRPr="00C50A1E" w:rsidDel="00BD7E02">
          <w:rPr>
            <w:rFonts w:ascii="Times New Roman" w:eastAsia="Times New Roman" w:hAnsi="Times New Roman" w:cs="Times New Roman"/>
            <w:sz w:val="24"/>
            <w:szCs w:val="24"/>
          </w:rPr>
          <w:delText xml:space="preserve">juga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33" w:author="LittleG" w:date="2021-04-08T12:20:00Z">
        <w:r w:rsidRPr="00C50A1E" w:rsidDel="00BD7E02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ins w:id="234" w:author="LittleG" w:date="2021-04-08T12:20:00Z">
        <w:r w:rsidR="00BD7E02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BD7E0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del w:id="235" w:author="LittleG" w:date="2021-04-08T12:21:00Z">
        <w:r w:rsidRPr="00C50A1E" w:rsidDel="00BD7E02">
          <w:rPr>
            <w:rFonts w:ascii="Times New Roman" w:eastAsia="Times New Roman" w:hAnsi="Times New Roman" w:cs="Times New Roman"/>
            <w:sz w:val="24"/>
            <w:szCs w:val="24"/>
          </w:rPr>
          <w:delText>yang lebih suka</w:delText>
        </w:r>
      </w:del>
      <w:proofErr w:type="spellStart"/>
      <w:ins w:id="236" w:author="LittleG" w:date="2021-04-08T12:21:00Z">
        <w:r w:rsidR="00BD7E02">
          <w:rPr>
            <w:rFonts w:ascii="Times New Roman" w:eastAsia="Times New Roman" w:hAnsi="Times New Roman" w:cs="Times New Roman"/>
            <w:sz w:val="24"/>
            <w:szCs w:val="24"/>
          </w:rPr>
          <w:t>kita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naik</w:t>
      </w:r>
      <w:del w:id="237" w:author="LittleG" w:date="2021-04-08T12:21:00Z">
        <w:r w:rsidRPr="00C50A1E" w:rsidDel="00BD7E02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ins w:id="238" w:author="LittleG" w:date="2021-04-08T12:21:00Z">
        <w:r w:rsidR="00BD7E02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del w:id="239" w:author="LittleG" w:date="2021-04-08T12:21:00Z">
        <w:r w:rsidRPr="00C50A1E" w:rsidDel="00BD7E0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D7E02">
        <w:rPr>
          <w:rFonts w:ascii="Times New Roman" w:eastAsia="Times New Roman" w:hAnsi="Times New Roman" w:cs="Times New Roman"/>
          <w:i/>
          <w:iCs/>
          <w:sz w:val="24"/>
          <w:szCs w:val="24"/>
          <w:rPrChange w:id="240" w:author="LittleG" w:date="2021-04-08T12:2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14:paraId="64D4FF18" w14:textId="614E8615" w:rsidR="00927764" w:rsidRPr="00C50A1E" w:rsidRDefault="00927764" w:rsidP="00BD7E02">
      <w:pPr>
        <w:shd w:val="clear" w:color="auto" w:fill="F5F5F5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41" w:author="LittleG" w:date="2021-04-08T12:22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42" w:author="LittleG" w:date="2021-04-08T12:22:00Z">
        <w:r w:rsidRPr="00C50A1E" w:rsidDel="00BD7E02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ins w:id="243" w:author="LittleG" w:date="2021-04-08T12:22:00Z">
        <w:r w:rsidR="00BD7E02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BD7E0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44" w:author="LittleG" w:date="2021-04-08T12:22:00Z">
        <w:r w:rsidR="00BD7E02">
          <w:rPr>
            <w:rFonts w:ascii="Times New Roman" w:eastAsia="Times New Roman" w:hAnsi="Times New Roman" w:cs="Times New Roman"/>
            <w:sz w:val="24"/>
            <w:szCs w:val="24"/>
          </w:rPr>
          <w:t>‘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ins w:id="245" w:author="LittleG" w:date="2021-04-08T12:22:00Z">
        <w:r w:rsidR="00BD7E02">
          <w:rPr>
            <w:rFonts w:ascii="Times New Roman" w:eastAsia="Times New Roman" w:hAnsi="Times New Roman" w:cs="Times New Roman"/>
            <w:sz w:val="24"/>
            <w:szCs w:val="24"/>
          </w:rPr>
          <w:t>’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246" w:author="LittleG" w:date="2021-04-08T12:23:00Z">
        <w:r w:rsidDel="00BD7E02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ins w:id="247" w:author="LittleG" w:date="2021-04-08T12:23:00Z">
        <w:r w:rsidR="00BD7E02">
          <w:rPr>
            <w:rFonts w:ascii="Times New Roman" w:eastAsia="Times New Roman" w:hAnsi="Times New Roman" w:cs="Times New Roman"/>
            <w:sz w:val="24"/>
            <w:szCs w:val="24"/>
          </w:rPr>
          <w:t>Akibatnya</w:t>
        </w:r>
        <w:proofErr w:type="spellEnd"/>
        <w:r w:rsidR="00BD7E0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248" w:author="LittleG" w:date="2021-04-08T12:23:00Z">
        <w:r w:rsidR="00BD7E0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ins w:id="249" w:author="LittleG" w:date="2021-04-08T12:23:00Z">
        <w:r w:rsidR="00BD7E0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D7E02">
          <w:rPr>
            <w:rFonts w:ascii="Times New Roman" w:eastAsia="Times New Roman" w:hAnsi="Times New Roman" w:cs="Times New Roman"/>
            <w:sz w:val="24"/>
            <w:szCs w:val="24"/>
          </w:rPr>
          <w:t>ada</w:t>
        </w:r>
      </w:ins>
      <w:proofErr w:type="spellEnd"/>
      <w:del w:id="250" w:author="LittleG" w:date="2021-04-08T12:23:00Z">
        <w:r w:rsidRPr="00C50A1E" w:rsidDel="00BD7E02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5A4B3121" w14:textId="337285C3" w:rsidR="00927764" w:rsidRPr="00C50A1E" w:rsidRDefault="00927764" w:rsidP="003C6577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51" w:author="LittleG" w:date="2021-04-08T11:53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52" w:author="LittleG" w:date="2021-04-08T12:23:00Z">
        <w:r w:rsidR="00CD5100">
          <w:rPr>
            <w:rFonts w:ascii="Times New Roman" w:eastAsia="Times New Roman" w:hAnsi="Times New Roman" w:cs="Times New Roman"/>
            <w:sz w:val="24"/>
            <w:szCs w:val="24"/>
          </w:rPr>
          <w:t>ada</w:t>
        </w:r>
        <w:proofErr w:type="spellEnd"/>
        <w:r w:rsidR="00CD5100">
          <w:rPr>
            <w:rFonts w:ascii="Times New Roman" w:eastAsia="Times New Roman" w:hAnsi="Times New Roman" w:cs="Times New Roman"/>
            <w:sz w:val="24"/>
            <w:szCs w:val="24"/>
          </w:rPr>
          <w:t xml:space="preserve"> pada</w:t>
        </w:r>
      </w:ins>
      <w:del w:id="253" w:author="LittleG" w:date="2021-04-08T12:23:00Z">
        <w:r w:rsidRPr="00C50A1E" w:rsidDel="00CD5100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254" w:author="LittleG" w:date="2021-04-08T12:23:00Z">
        <w:r w:rsidR="00CD510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55" w:author="LittleG" w:date="2021-04-08T12:23:00Z">
        <w:r w:rsidRPr="00C50A1E" w:rsidDel="00CD5100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ins w:id="256" w:author="LittleG" w:date="2021-04-08T12:23:00Z">
        <w:r w:rsidR="00CD5100"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r w:rsidR="00CD510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46D796C" w14:textId="77777777" w:rsidR="00CD5100" w:rsidRDefault="00CD5100" w:rsidP="003C6577">
      <w:pPr>
        <w:shd w:val="clear" w:color="auto" w:fill="F5F5F5"/>
        <w:spacing w:line="360" w:lineRule="auto"/>
        <w:jc w:val="both"/>
        <w:rPr>
          <w:ins w:id="257" w:author="LittleG" w:date="2021-04-08T12:24:00Z"/>
          <w:rFonts w:ascii="Times New Roman" w:eastAsia="Times New Roman" w:hAnsi="Times New Roman" w:cs="Times New Roman"/>
          <w:sz w:val="24"/>
          <w:szCs w:val="24"/>
        </w:rPr>
      </w:pPr>
    </w:p>
    <w:p w14:paraId="11A8B108" w14:textId="044380E3" w:rsidR="00927764" w:rsidRPr="00CD5100" w:rsidRDefault="00927764" w:rsidP="003C6577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rPrChange w:id="258" w:author="LittleG" w:date="2021-04-08T12:2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259" w:author="LittleG" w:date="2021-04-08T11:53:00Z">
          <w:pPr>
            <w:shd w:val="clear" w:color="auto" w:fill="F5F5F5"/>
            <w:spacing w:after="375"/>
          </w:pPr>
        </w:pPrChange>
      </w:pPr>
      <w:r w:rsidRPr="00CD5100">
        <w:rPr>
          <w:rFonts w:ascii="Times New Roman" w:eastAsia="Times New Roman" w:hAnsi="Times New Roman" w:cs="Times New Roman"/>
          <w:i/>
          <w:iCs/>
          <w:sz w:val="24"/>
          <w:szCs w:val="24"/>
          <w:rPrChange w:id="260" w:author="LittleG" w:date="2021-04-08T12:2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</w:t>
      </w:r>
      <w:del w:id="261" w:author="LittleG" w:date="2021-04-08T12:24:00Z">
        <w:r w:rsidRPr="00CD5100" w:rsidDel="00CD5100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262" w:author="LittleG" w:date="2021-04-08T12:24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e</w:delText>
        </w:r>
      </w:del>
      <w:r w:rsidRPr="00CD5100">
        <w:rPr>
          <w:rFonts w:ascii="Times New Roman" w:eastAsia="Times New Roman" w:hAnsi="Times New Roman" w:cs="Times New Roman"/>
          <w:i/>
          <w:iCs/>
          <w:sz w:val="24"/>
          <w:szCs w:val="24"/>
          <w:rPrChange w:id="263" w:author="LittleG" w:date="2021-04-08T12:2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rebus </w:t>
      </w:r>
      <w:proofErr w:type="spellStart"/>
      <w:r w:rsidRPr="00CD5100">
        <w:rPr>
          <w:rFonts w:ascii="Times New Roman" w:eastAsia="Times New Roman" w:hAnsi="Times New Roman" w:cs="Times New Roman"/>
          <w:i/>
          <w:iCs/>
          <w:sz w:val="24"/>
          <w:szCs w:val="24"/>
          <w:rPrChange w:id="264" w:author="LittleG" w:date="2021-04-08T12:2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kuah</w:t>
      </w:r>
      <w:proofErr w:type="spellEnd"/>
      <w:r w:rsidRPr="00CD5100">
        <w:rPr>
          <w:rFonts w:ascii="Times New Roman" w:eastAsia="Times New Roman" w:hAnsi="Times New Roman" w:cs="Times New Roman"/>
          <w:i/>
          <w:iCs/>
          <w:sz w:val="24"/>
          <w:szCs w:val="24"/>
          <w:rPrChange w:id="265" w:author="LittleG" w:date="2021-04-08T12:2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susu </w:t>
      </w:r>
      <w:proofErr w:type="spellStart"/>
      <w:r w:rsidRPr="00CD5100">
        <w:rPr>
          <w:rFonts w:ascii="Times New Roman" w:eastAsia="Times New Roman" w:hAnsi="Times New Roman" w:cs="Times New Roman"/>
          <w:i/>
          <w:iCs/>
          <w:sz w:val="24"/>
          <w:szCs w:val="24"/>
          <w:rPrChange w:id="266" w:author="LittleG" w:date="2021-04-08T12:2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ditambah</w:t>
      </w:r>
      <w:proofErr w:type="spellEnd"/>
      <w:r w:rsidRPr="00CD5100">
        <w:rPr>
          <w:rFonts w:ascii="Times New Roman" w:eastAsia="Times New Roman" w:hAnsi="Times New Roman" w:cs="Times New Roman"/>
          <w:i/>
          <w:iCs/>
          <w:sz w:val="24"/>
          <w:szCs w:val="24"/>
          <w:rPrChange w:id="267" w:author="LittleG" w:date="2021-04-08T12:2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D5100">
        <w:rPr>
          <w:rFonts w:ascii="Times New Roman" w:eastAsia="Times New Roman" w:hAnsi="Times New Roman" w:cs="Times New Roman"/>
          <w:i/>
          <w:iCs/>
          <w:sz w:val="24"/>
          <w:szCs w:val="24"/>
          <w:rPrChange w:id="268" w:author="LittleG" w:date="2021-04-08T12:2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telur</w:t>
      </w:r>
      <w:proofErr w:type="spellEnd"/>
      <w:r w:rsidRPr="00CD5100">
        <w:rPr>
          <w:rFonts w:ascii="Times New Roman" w:eastAsia="Times New Roman" w:hAnsi="Times New Roman" w:cs="Times New Roman"/>
          <w:i/>
          <w:iCs/>
          <w:sz w:val="24"/>
          <w:szCs w:val="24"/>
          <w:rPrChange w:id="269" w:author="LittleG" w:date="2021-04-08T12:2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CD5100">
        <w:rPr>
          <w:rFonts w:ascii="Times New Roman" w:eastAsia="Times New Roman" w:hAnsi="Times New Roman" w:cs="Times New Roman"/>
          <w:i/>
          <w:iCs/>
          <w:sz w:val="24"/>
          <w:szCs w:val="24"/>
          <w:rPrChange w:id="270" w:author="LittleG" w:date="2021-04-08T12:2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</w:t>
      </w:r>
      <w:proofErr w:type="spellEnd"/>
      <w:r w:rsidRPr="00CD5100">
        <w:rPr>
          <w:rFonts w:ascii="Times New Roman" w:eastAsia="Times New Roman" w:hAnsi="Times New Roman" w:cs="Times New Roman"/>
          <w:i/>
          <w:iCs/>
          <w:sz w:val="24"/>
          <w:szCs w:val="24"/>
          <w:rPrChange w:id="271" w:author="LittleG" w:date="2021-04-08T12:2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D5100">
        <w:rPr>
          <w:rFonts w:ascii="Times New Roman" w:eastAsia="Times New Roman" w:hAnsi="Times New Roman" w:cs="Times New Roman"/>
          <w:i/>
          <w:iCs/>
          <w:sz w:val="24"/>
          <w:szCs w:val="24"/>
          <w:rPrChange w:id="272" w:author="LittleG" w:date="2021-04-08T12:2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bisalah</w:t>
      </w:r>
      <w:proofErr w:type="spellEnd"/>
      <w:r w:rsidRPr="00CD5100">
        <w:rPr>
          <w:rFonts w:ascii="Times New Roman" w:eastAsia="Times New Roman" w:hAnsi="Times New Roman" w:cs="Times New Roman"/>
          <w:i/>
          <w:iCs/>
          <w:sz w:val="24"/>
          <w:szCs w:val="24"/>
          <w:rPrChange w:id="273" w:author="LittleG" w:date="2021-04-08T12:2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D5100">
        <w:rPr>
          <w:rFonts w:ascii="Times New Roman" w:eastAsia="Times New Roman" w:hAnsi="Times New Roman" w:cs="Times New Roman"/>
          <w:i/>
          <w:iCs/>
          <w:sz w:val="24"/>
          <w:szCs w:val="24"/>
          <w:rPrChange w:id="274" w:author="LittleG" w:date="2021-04-08T12:2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CD5100">
        <w:rPr>
          <w:rFonts w:ascii="Times New Roman" w:eastAsia="Times New Roman" w:hAnsi="Times New Roman" w:cs="Times New Roman"/>
          <w:i/>
          <w:iCs/>
          <w:sz w:val="24"/>
          <w:szCs w:val="24"/>
          <w:rPrChange w:id="275" w:author="LittleG" w:date="2021-04-08T12:2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D5100">
        <w:rPr>
          <w:rFonts w:ascii="Times New Roman" w:eastAsia="Times New Roman" w:hAnsi="Times New Roman" w:cs="Times New Roman"/>
          <w:i/>
          <w:iCs/>
          <w:sz w:val="24"/>
          <w:szCs w:val="24"/>
          <w:rPrChange w:id="276" w:author="LittleG" w:date="2021-04-08T12:2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proofErr w:type="spellEnd"/>
      <w:r w:rsidRPr="00CD5100">
        <w:rPr>
          <w:rFonts w:ascii="Times New Roman" w:eastAsia="Times New Roman" w:hAnsi="Times New Roman" w:cs="Times New Roman"/>
          <w:i/>
          <w:iCs/>
          <w:sz w:val="24"/>
          <w:szCs w:val="24"/>
          <w:rPrChange w:id="277" w:author="LittleG" w:date="2021-04-08T12:2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500 </w:t>
      </w:r>
      <w:proofErr w:type="spellStart"/>
      <w:r w:rsidRPr="00CD5100">
        <w:rPr>
          <w:rFonts w:ascii="Times New Roman" w:eastAsia="Times New Roman" w:hAnsi="Times New Roman" w:cs="Times New Roman"/>
          <w:i/>
          <w:iCs/>
          <w:sz w:val="24"/>
          <w:szCs w:val="24"/>
          <w:rPrChange w:id="278" w:author="LittleG" w:date="2021-04-08T12:2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kalori</w:t>
      </w:r>
      <w:proofErr w:type="spellEnd"/>
      <w:r w:rsidRPr="00CD5100">
        <w:rPr>
          <w:rFonts w:ascii="Times New Roman" w:eastAsia="Times New Roman" w:hAnsi="Times New Roman" w:cs="Times New Roman"/>
          <w:i/>
          <w:iCs/>
          <w:sz w:val="24"/>
          <w:szCs w:val="24"/>
          <w:rPrChange w:id="279" w:author="LittleG" w:date="2021-04-08T12:2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del w:id="280" w:author="LittleG" w:date="2021-04-08T12:24:00Z">
        <w:r w:rsidRPr="00CD5100" w:rsidDel="00CD5100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281" w:author="LittleG" w:date="2021-04-08T12:24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HAHA</w:delText>
        </w:r>
      </w:del>
      <w:ins w:id="282" w:author="LittleG" w:date="2021-04-08T12:24:00Z">
        <w:r w:rsidR="00CD5100" w:rsidRPr="00CD5100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283" w:author="LittleG" w:date="2021-04-08T12:24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H</w:t>
        </w:r>
        <w:r w:rsidR="00CD5100" w:rsidRPr="00CD5100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284" w:author="LittleG" w:date="2021-04-08T12:24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ahaha</w:t>
        </w:r>
      </w:ins>
      <w:del w:id="285" w:author="LittleG" w:date="2021-04-08T12:24:00Z">
        <w:r w:rsidRPr="00CD5100" w:rsidDel="00CD5100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286" w:author="LittleG" w:date="2021-04-08T12:24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.</w:delText>
        </w:r>
      </w:del>
      <w:ins w:id="287" w:author="LittleG" w:date="2021-04-08T12:24:00Z">
        <w:r w:rsidR="00CD5100" w:rsidRPr="00CD5100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288" w:author="LittleG" w:date="2021-04-08T12:24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…</w:t>
        </w:r>
      </w:ins>
      <w:r w:rsidRPr="00CD5100">
        <w:rPr>
          <w:rFonts w:ascii="Times New Roman" w:eastAsia="Times New Roman" w:hAnsi="Times New Roman" w:cs="Times New Roman"/>
          <w:i/>
          <w:iCs/>
          <w:sz w:val="24"/>
          <w:szCs w:val="24"/>
          <w:rPrChange w:id="289" w:author="LittleG" w:date="2021-04-08T12:2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 </w:t>
      </w:r>
    </w:p>
    <w:p w14:paraId="179F5810" w14:textId="77777777" w:rsidR="00CD5100" w:rsidRDefault="00CD5100" w:rsidP="003C6577">
      <w:pPr>
        <w:shd w:val="clear" w:color="auto" w:fill="F5F5F5"/>
        <w:spacing w:line="360" w:lineRule="auto"/>
        <w:jc w:val="both"/>
        <w:rPr>
          <w:ins w:id="290" w:author="LittleG" w:date="2021-04-08T12:24:00Z"/>
          <w:rFonts w:ascii="Times New Roman" w:eastAsia="Times New Roman" w:hAnsi="Times New Roman" w:cs="Times New Roman"/>
          <w:sz w:val="24"/>
          <w:szCs w:val="24"/>
        </w:rPr>
      </w:pPr>
    </w:p>
    <w:p w14:paraId="0F9C44EB" w14:textId="2CB42FED" w:rsidR="00927764" w:rsidRPr="00C50A1E" w:rsidRDefault="00927764" w:rsidP="003C6577">
      <w:pPr>
        <w:shd w:val="clear" w:color="auto" w:fill="F5F5F5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91" w:author="LittleG" w:date="2021-04-08T11:53:00Z">
          <w:pPr>
            <w:shd w:val="clear" w:color="auto" w:fill="F5F5F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90CAA02" w14:textId="77777777" w:rsidR="00927764" w:rsidRPr="00C50A1E" w:rsidDel="00CD5100" w:rsidRDefault="00927764" w:rsidP="00927764">
      <w:pPr>
        <w:rPr>
          <w:del w:id="292" w:author="LittleG" w:date="2021-04-08T12:24:00Z"/>
        </w:rPr>
      </w:pPr>
    </w:p>
    <w:p w14:paraId="75E3093B" w14:textId="77777777" w:rsidR="00927764" w:rsidRPr="005A045A" w:rsidRDefault="00927764" w:rsidP="00927764">
      <w:pPr>
        <w:rPr>
          <w:i/>
        </w:rPr>
      </w:pPr>
    </w:p>
    <w:p w14:paraId="21E61C0A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3CE6C00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540DB" w14:textId="77777777" w:rsidR="006853F1" w:rsidRDefault="006853F1">
      <w:r>
        <w:separator/>
      </w:r>
    </w:p>
  </w:endnote>
  <w:endnote w:type="continuationSeparator" w:id="0">
    <w:p w14:paraId="3E6374BE" w14:textId="77777777" w:rsidR="006853F1" w:rsidRDefault="00685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E6EC5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08C2E4B" w14:textId="77777777" w:rsidR="00941E77" w:rsidRDefault="006853F1">
    <w:pPr>
      <w:pStyle w:val="Footer"/>
    </w:pPr>
  </w:p>
  <w:p w14:paraId="5CD8CBF6" w14:textId="77777777" w:rsidR="00941E77" w:rsidRDefault="006853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0A883" w14:textId="77777777" w:rsidR="006853F1" w:rsidRDefault="006853F1">
      <w:r>
        <w:separator/>
      </w:r>
    </w:p>
  </w:footnote>
  <w:footnote w:type="continuationSeparator" w:id="0">
    <w:p w14:paraId="65EAA365" w14:textId="77777777" w:rsidR="006853F1" w:rsidRDefault="006853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ittleG">
    <w15:presenceInfo w15:providerId="None" w15:userId="Little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177771"/>
    <w:rsid w:val="003C6577"/>
    <w:rsid w:val="00405196"/>
    <w:rsid w:val="0042167F"/>
    <w:rsid w:val="006853F1"/>
    <w:rsid w:val="006E0906"/>
    <w:rsid w:val="00924DF5"/>
    <w:rsid w:val="00927764"/>
    <w:rsid w:val="00BD7E02"/>
    <w:rsid w:val="00CD5100"/>
    <w:rsid w:val="00E4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AF921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LittleG</cp:lastModifiedBy>
  <cp:revision>4</cp:revision>
  <dcterms:created xsi:type="dcterms:W3CDTF">2021-04-08T05:01:00Z</dcterms:created>
  <dcterms:modified xsi:type="dcterms:W3CDTF">2021-04-08T05:24:00Z</dcterms:modified>
</cp:coreProperties>
</file>