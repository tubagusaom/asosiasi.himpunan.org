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BD7A3"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29C7B7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838F911" w14:textId="77777777" w:rsidR="00927764" w:rsidRDefault="00927764" w:rsidP="00927764">
      <w:pPr>
        <w:jc w:val="center"/>
        <w:rPr>
          <w:rFonts w:ascii="Cambria" w:hAnsi="Cambria" w:cs="Times New Roman"/>
          <w:sz w:val="24"/>
          <w:szCs w:val="24"/>
        </w:rPr>
      </w:pPr>
    </w:p>
    <w:p w14:paraId="2CB7D88B"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23FB1E6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3C9D09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w:t>
      </w:r>
      <w:del w:id="0" w:author="user" w:date="2020-12-16T12:05:00Z">
        <w:r w:rsidRPr="00C50A1E" w:rsidDel="00F65B49">
          <w:rPr>
            <w:rFonts w:ascii="Roboto" w:eastAsia="Times New Roman" w:hAnsi="Roboto" w:cs="Times New Roman"/>
            <w:sz w:val="17"/>
            <w:szCs w:val="17"/>
          </w:rPr>
          <w:delText> </w:delText>
        </w:r>
      </w:del>
      <w:r w:rsidRPr="00C50A1E">
        <w:rPr>
          <w:rFonts w:ascii="Roboto" w:eastAsia="Times New Roman" w:hAnsi="Roboto" w:cs="Times New Roman"/>
          <w:sz w:val="17"/>
          <w:szCs w:val="17"/>
        </w:rPr>
        <w:t>61 </w:t>
      </w:r>
      <w:del w:id="1" w:author="user" w:date="2020-12-16T12:05:00Z">
        <w:r w:rsidRPr="00C50A1E" w:rsidDel="00F65B49">
          <w:rPr>
            <w:rFonts w:ascii="Roboto" w:eastAsia="Times New Roman" w:hAnsi="Roboto" w:cs="Times New Roman"/>
            <w:sz w:val="17"/>
            <w:szCs w:val="17"/>
          </w:rPr>
          <w:delText> </w:delText>
        </w:r>
      </w:del>
      <w:r w:rsidRPr="00C50A1E">
        <w:rPr>
          <w:rFonts w:ascii="Roboto" w:eastAsia="Times New Roman" w:hAnsi="Roboto" w:cs="Times New Roman"/>
          <w:sz w:val="17"/>
          <w:szCs w:val="17"/>
        </w:rPr>
        <w:t>10 3</w:t>
      </w:r>
    </w:p>
    <w:p w14:paraId="20554BFD"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D12EC54" wp14:editId="6A013BC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350F5D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3F4E7AA" w14:textId="1756E0A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w:t>
      </w:r>
      <w:ins w:id="2" w:author="user" w:date="2020-12-16T12:07:00Z">
        <w:r w:rsidR="00F65B49">
          <w:rPr>
            <w:rFonts w:ascii="Times New Roman" w:eastAsia="Times New Roman" w:hAnsi="Times New Roman" w:cs="Times New Roman"/>
            <w:i/>
            <w:iCs/>
            <w:sz w:val="24"/>
            <w:szCs w:val="24"/>
          </w:rPr>
          <w:t xml:space="preserve">dengan </w:t>
        </w:r>
      </w:ins>
      <w:del w:id="3" w:author="user" w:date="2020-12-16T12:07:00Z">
        <w:r w:rsidRPr="00C50A1E" w:rsidDel="00F65B49">
          <w:rPr>
            <w:rFonts w:ascii="Times New Roman" w:eastAsia="Times New Roman" w:hAnsi="Times New Roman" w:cs="Times New Roman"/>
            <w:i/>
            <w:iCs/>
            <w:sz w:val="24"/>
            <w:szCs w:val="24"/>
          </w:rPr>
          <w:delText>sama</w:delText>
        </w:r>
      </w:del>
      <w:r w:rsidRPr="00C50A1E">
        <w:rPr>
          <w:rFonts w:ascii="Times New Roman" w:eastAsia="Times New Roman" w:hAnsi="Times New Roman" w:cs="Times New Roman"/>
          <w:i/>
          <w:iCs/>
          <w:sz w:val="24"/>
          <w:szCs w:val="24"/>
        </w:rPr>
        <w:t xml:space="preserve"> dia tet</w:t>
      </w:r>
      <w:ins w:id="4" w:author="user" w:date="2020-12-16T12:06:00Z">
        <w:r w:rsidR="00F65B49">
          <w:rPr>
            <w:rFonts w:ascii="Times New Roman" w:eastAsia="Times New Roman" w:hAnsi="Times New Roman" w:cs="Times New Roman"/>
            <w:i/>
            <w:iCs/>
            <w:sz w:val="24"/>
            <w:szCs w:val="24"/>
          </w:rPr>
          <w:t>a</w:t>
        </w:r>
      </w:ins>
      <w:del w:id="5" w:author="user" w:date="2020-12-16T12:06:00Z">
        <w:r w:rsidRPr="00C50A1E" w:rsidDel="00F65B49">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 xml:space="preserve">p </w:t>
      </w:r>
      <w:ins w:id="6" w:author="user" w:date="2020-12-16T12:08:00Z">
        <w:r w:rsidR="00F65B49">
          <w:rPr>
            <w:rFonts w:ascii="Times New Roman" w:eastAsia="Times New Roman" w:hAnsi="Times New Roman" w:cs="Times New Roman"/>
            <w:i/>
            <w:iCs/>
            <w:sz w:val="24"/>
            <w:szCs w:val="24"/>
          </w:rPr>
          <w:t>per</w:t>
        </w:r>
      </w:ins>
      <w:ins w:id="7" w:author="user" w:date="2020-12-16T12:07:00Z">
        <w:r w:rsidR="00F65B49">
          <w:rPr>
            <w:rFonts w:ascii="Times New Roman" w:eastAsia="Times New Roman" w:hAnsi="Times New Roman" w:cs="Times New Roman"/>
            <w:i/>
            <w:iCs/>
            <w:sz w:val="24"/>
            <w:szCs w:val="24"/>
          </w:rPr>
          <w:t>t</w:t>
        </w:r>
      </w:ins>
      <w:ins w:id="8" w:author="user" w:date="2020-12-16T12:08:00Z">
        <w:r w:rsidR="00F65B49">
          <w:rPr>
            <w:rFonts w:ascii="Times New Roman" w:eastAsia="Times New Roman" w:hAnsi="Times New Roman" w:cs="Times New Roman"/>
            <w:i/>
            <w:iCs/>
            <w:sz w:val="24"/>
            <w:szCs w:val="24"/>
          </w:rPr>
          <w:t>emanan</w:t>
        </w:r>
      </w:ins>
      <w:del w:id="9" w:author="user" w:date="2020-12-16T12:07:00Z">
        <w:r w:rsidRPr="00C50A1E" w:rsidDel="00F65B49">
          <w:rPr>
            <w:rFonts w:ascii="Times New Roman" w:eastAsia="Times New Roman" w:hAnsi="Times New Roman" w:cs="Times New Roman"/>
            <w:i/>
            <w:iCs/>
            <w:sz w:val="24"/>
            <w:szCs w:val="24"/>
          </w:rPr>
          <w:delText>t</w:delText>
        </w:r>
      </w:del>
      <w:del w:id="10" w:author="user" w:date="2020-12-16T12:08:00Z">
        <w:r w:rsidRPr="00C50A1E" w:rsidDel="00F65B49">
          <w:rPr>
            <w:rFonts w:ascii="Times New Roman" w:eastAsia="Times New Roman" w:hAnsi="Times New Roman" w:cs="Times New Roman"/>
            <w:i/>
            <w:iCs/>
            <w:sz w:val="24"/>
            <w:szCs w:val="24"/>
          </w:rPr>
          <w:delText>emen</w:delText>
        </w:r>
      </w:del>
      <w:del w:id="11" w:author="user" w:date="2020-12-16T12:07:00Z">
        <w:r w:rsidRPr="00C50A1E" w:rsidDel="00F65B49">
          <w:rPr>
            <w:rFonts w:ascii="Times New Roman" w:eastAsia="Times New Roman" w:hAnsi="Times New Roman" w:cs="Times New Roman"/>
            <w:i/>
            <w:iCs/>
            <w:sz w:val="24"/>
            <w:szCs w:val="24"/>
          </w:rPr>
          <w:delText>an aja</w:delText>
        </w:r>
      </w:del>
      <w:r w:rsidRPr="00C50A1E">
        <w:rPr>
          <w:rFonts w:ascii="Times New Roman" w:eastAsia="Times New Roman" w:hAnsi="Times New Roman" w:cs="Times New Roman"/>
          <w:i/>
          <w:iCs/>
          <w:sz w:val="24"/>
          <w:szCs w:val="24"/>
        </w:rPr>
        <w:t>.</w:t>
      </w:r>
      <w:del w:id="12" w:author="user" w:date="2020-12-16T12:07:00Z">
        <w:r w:rsidRPr="00C50A1E" w:rsidDel="00F65B49">
          <w:rPr>
            <w:rFonts w:ascii="Times New Roman" w:eastAsia="Times New Roman" w:hAnsi="Times New Roman" w:cs="Times New Roman"/>
            <w:i/>
            <w:iCs/>
            <w:sz w:val="24"/>
            <w:szCs w:val="24"/>
          </w:rPr>
          <w:delText xml:space="preserve"> Huft.</w:delText>
        </w:r>
      </w:del>
    </w:p>
    <w:p w14:paraId="7568506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3DE27D7A" w14:textId="740259C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ins w:id="13" w:author="user" w:date="2020-12-16T12:09:00Z">
        <w:r w:rsidR="00F65B49">
          <w:rPr>
            <w:rFonts w:ascii="Times New Roman" w:eastAsia="Times New Roman" w:hAnsi="Times New Roman" w:cs="Times New Roman"/>
            <w:sz w:val="24"/>
            <w:szCs w:val="24"/>
          </w:rPr>
          <w:t>b</w:t>
        </w:r>
      </w:ins>
      <w:del w:id="14" w:author="user" w:date="2020-12-16T12:09:00Z">
        <w:r w:rsidDel="00F65B49">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ins w:id="15" w:author="user" w:date="2020-12-16T12:09:00Z">
        <w:r w:rsidR="00F65B49">
          <w:rPr>
            <w:rFonts w:ascii="Times New Roman" w:eastAsia="Times New Roman" w:hAnsi="Times New Roman" w:cs="Times New Roman"/>
            <w:sz w:val="24"/>
            <w:szCs w:val="24"/>
          </w:rPr>
          <w:t>—</w:t>
        </w:r>
      </w:ins>
      <w:del w:id="16" w:author="user" w:date="2020-12-16T12:09:00Z">
        <w:r w:rsidDel="00F65B49">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4F4925A" w14:textId="193B161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F65B49">
        <w:rPr>
          <w:rFonts w:ascii="Times New Roman" w:eastAsia="Times New Roman" w:hAnsi="Times New Roman" w:cs="Times New Roman"/>
          <w:i/>
          <w:iCs/>
          <w:sz w:val="24"/>
          <w:szCs w:val="24"/>
          <w:rPrChange w:id="17" w:author="user" w:date="2020-12-16T12:10:00Z">
            <w:rPr>
              <w:rFonts w:ascii="Times New Roman" w:eastAsia="Times New Roman" w:hAnsi="Times New Roman" w:cs="Times New Roman"/>
              <w:sz w:val="24"/>
              <w:szCs w:val="24"/>
            </w:rPr>
          </w:rPrChange>
        </w:rPr>
        <w:t>ambyar</w:t>
      </w:r>
      <w:r w:rsidRPr="00C50A1E">
        <w:rPr>
          <w:rFonts w:ascii="Times New Roman" w:eastAsia="Times New Roman" w:hAnsi="Times New Roman" w:cs="Times New Roman"/>
          <w:sz w:val="24"/>
          <w:szCs w:val="24"/>
        </w:rPr>
        <w:t xml:space="preserve">, pun perilaku kita yang lain. Soal makan. Ya, hujan yang membuat kita jadi sering lapar. </w:t>
      </w:r>
      <w:r w:rsidRPr="00F65B49">
        <w:rPr>
          <w:rFonts w:ascii="Times New Roman" w:eastAsia="Times New Roman" w:hAnsi="Times New Roman" w:cs="Times New Roman"/>
          <w:i/>
          <w:iCs/>
          <w:sz w:val="24"/>
          <w:szCs w:val="24"/>
          <w:rPrChange w:id="18" w:author="user" w:date="2020-12-16T12:11:00Z">
            <w:rPr>
              <w:rFonts w:ascii="Times New Roman" w:eastAsia="Times New Roman" w:hAnsi="Times New Roman" w:cs="Times New Roman"/>
              <w:sz w:val="24"/>
              <w:szCs w:val="24"/>
            </w:rPr>
          </w:rPrChange>
        </w:rPr>
        <w:t>Kok</w:t>
      </w:r>
      <w:ins w:id="19" w:author="user" w:date="2020-12-16T12:11:00Z">
        <w:r w:rsidR="00F65B49" w:rsidRPr="00F65B49">
          <w:rPr>
            <w:rFonts w:ascii="Times New Roman" w:eastAsia="Times New Roman" w:hAnsi="Times New Roman" w:cs="Times New Roman"/>
            <w:i/>
            <w:iCs/>
            <w:sz w:val="24"/>
            <w:szCs w:val="24"/>
            <w:rPrChange w:id="20" w:author="user" w:date="2020-12-16T12:11:00Z">
              <w:rPr>
                <w:rFonts w:ascii="Times New Roman" w:eastAsia="Times New Roman" w:hAnsi="Times New Roman" w:cs="Times New Roman"/>
                <w:sz w:val="24"/>
                <w:szCs w:val="24"/>
              </w:rPr>
            </w:rPrChange>
          </w:rPr>
          <w:t>,</w:t>
        </w:r>
      </w:ins>
      <w:r w:rsidRPr="00C50A1E">
        <w:rPr>
          <w:rFonts w:ascii="Times New Roman" w:eastAsia="Times New Roman" w:hAnsi="Times New Roman" w:cs="Times New Roman"/>
          <w:sz w:val="24"/>
          <w:szCs w:val="24"/>
        </w:rPr>
        <w:t xml:space="preserve"> bisa ya?</w:t>
      </w:r>
    </w:p>
    <w:p w14:paraId="259F692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F91CA9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7150EDE" w14:textId="74C5763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ins w:id="21" w:author="user" w:date="2020-12-16T12:13:00Z">
        <w:r w:rsidR="00F65B49">
          <w:rPr>
            <w:rFonts w:ascii="Times New Roman" w:eastAsia="Times New Roman" w:hAnsi="Times New Roman" w:cs="Times New Roman"/>
            <w:sz w:val="24"/>
            <w:szCs w:val="24"/>
          </w:rPr>
          <w:t>empat</w:t>
        </w:r>
      </w:ins>
      <w:del w:id="22" w:author="user" w:date="2020-12-16T12:13:00Z">
        <w:r w:rsidRPr="00C50A1E" w:rsidDel="00F65B49">
          <w:rPr>
            <w:rFonts w:ascii="Times New Roman" w:eastAsia="Times New Roman" w:hAnsi="Times New Roman" w:cs="Times New Roman"/>
            <w:sz w:val="24"/>
            <w:szCs w:val="24"/>
          </w:rPr>
          <w:delText>4</w:delText>
        </w:r>
      </w:del>
      <w:r w:rsidRPr="00C50A1E">
        <w:rPr>
          <w:rFonts w:ascii="Times New Roman" w:eastAsia="Times New Roman" w:hAnsi="Times New Roman" w:cs="Times New Roman"/>
          <w:sz w:val="24"/>
          <w:szCs w:val="24"/>
        </w:rPr>
        <w:t xml:space="preserve"> porsi habis sekali duduk. Belum cukup, tambah lagi gorengannya, satu-dua </w:t>
      </w:r>
      <w:ins w:id="23" w:author="user" w:date="2020-12-16T12:13:00Z">
        <w:r w:rsidR="00F65B49">
          <w:rPr>
            <w:rFonts w:ascii="Times New Roman" w:eastAsia="Times New Roman" w:hAnsi="Times New Roman" w:cs="Times New Roman"/>
            <w:sz w:val="24"/>
            <w:szCs w:val="24"/>
          </w:rPr>
          <w:t>buah</w:t>
        </w:r>
      </w:ins>
      <w:ins w:id="24" w:author="user" w:date="2020-12-16T12:14:00Z">
        <w:r w:rsidR="00F65B49">
          <w:rPr>
            <w:rFonts w:ascii="Times New Roman" w:eastAsia="Times New Roman" w:hAnsi="Times New Roman" w:cs="Times New Roman"/>
            <w:sz w:val="24"/>
            <w:szCs w:val="24"/>
          </w:rPr>
          <w:t xml:space="preserve">, </w:t>
        </w:r>
      </w:ins>
      <w:del w:id="25" w:author="user" w:date="2020-12-16T12:13:00Z">
        <w:r w:rsidRPr="00C50A1E" w:rsidDel="00F65B49">
          <w:rPr>
            <w:rFonts w:ascii="Times New Roman" w:eastAsia="Times New Roman" w:hAnsi="Times New Roman" w:cs="Times New Roman"/>
            <w:sz w:val="24"/>
            <w:szCs w:val="24"/>
          </w:rPr>
          <w:delText>biji</w:delText>
        </w:r>
      </w:del>
      <w:r w:rsidRPr="00C50A1E">
        <w:rPr>
          <w:rFonts w:ascii="Times New Roman" w:eastAsia="Times New Roman" w:hAnsi="Times New Roman" w:cs="Times New Roman"/>
          <w:sz w:val="24"/>
          <w:szCs w:val="24"/>
        </w:rPr>
        <w:t xml:space="preserve"> </w:t>
      </w:r>
      <w:r w:rsidRPr="00F65B49">
        <w:rPr>
          <w:rFonts w:ascii="Times New Roman" w:eastAsia="Times New Roman" w:hAnsi="Times New Roman" w:cs="Times New Roman"/>
          <w:i/>
          <w:iCs/>
          <w:sz w:val="24"/>
          <w:szCs w:val="24"/>
          <w:rPrChange w:id="26" w:author="user" w:date="2020-12-16T12:14:00Z">
            <w:rPr>
              <w:rFonts w:ascii="Times New Roman" w:eastAsia="Times New Roman" w:hAnsi="Times New Roman" w:cs="Times New Roman"/>
              <w:sz w:val="24"/>
              <w:szCs w:val="24"/>
            </w:rPr>
          </w:rPrChange>
        </w:rPr>
        <w:t>eh</w:t>
      </w:r>
      <w:ins w:id="27" w:author="user" w:date="2020-12-16T12:14:00Z">
        <w:r w:rsidR="00F65B4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r w:rsidRPr="00F65B49">
        <w:rPr>
          <w:rFonts w:ascii="Times New Roman" w:eastAsia="Times New Roman" w:hAnsi="Times New Roman" w:cs="Times New Roman"/>
          <w:i/>
          <w:iCs/>
          <w:sz w:val="24"/>
          <w:szCs w:val="24"/>
          <w:rPrChange w:id="28" w:author="user" w:date="2020-12-16T12:14:00Z">
            <w:rPr>
              <w:rFonts w:ascii="Times New Roman" w:eastAsia="Times New Roman" w:hAnsi="Times New Roman" w:cs="Times New Roman"/>
              <w:sz w:val="24"/>
              <w:szCs w:val="24"/>
            </w:rPr>
          </w:rPrChange>
        </w:rPr>
        <w:t>kok</w:t>
      </w:r>
      <w:r w:rsidRPr="00C50A1E">
        <w:rPr>
          <w:rFonts w:ascii="Times New Roman" w:eastAsia="Times New Roman" w:hAnsi="Times New Roman" w:cs="Times New Roman"/>
          <w:sz w:val="24"/>
          <w:szCs w:val="24"/>
        </w:rPr>
        <w:t xml:space="preserve"> jadi lima?</w:t>
      </w:r>
    </w:p>
    <w:p w14:paraId="0DE82D99" w14:textId="252A1DD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ins w:id="29" w:author="user" w:date="2020-12-16T12:15:00Z">
        <w:r w:rsidR="00D224C8">
          <w:rPr>
            <w:rFonts w:ascii="Times New Roman" w:eastAsia="Times New Roman" w:hAnsi="Times New Roman" w:cs="Times New Roman"/>
            <w:sz w:val="24"/>
            <w:szCs w:val="24"/>
          </w:rPr>
          <w:t>—</w:t>
        </w:r>
      </w:ins>
      <w:del w:id="30" w:author="user" w:date="2020-12-16T12:15:00Z">
        <w:r w:rsidRPr="00C50A1E" w:rsidDel="00D224C8">
          <w:rPr>
            <w:rFonts w:ascii="Times New Roman" w:eastAsia="Times New Roman" w:hAnsi="Times New Roman" w:cs="Times New Roman"/>
            <w:sz w:val="24"/>
            <w:szCs w:val="24"/>
          </w:rPr>
          <w:delText xml:space="preserve"> </w:delText>
        </w:r>
      </w:del>
      <w:ins w:id="31" w:author="user" w:date="2020-12-16T12:15:00Z">
        <w:r w:rsidR="00D224C8">
          <w:rPr>
            <w:rFonts w:ascii="Times New Roman" w:eastAsia="Times New Roman" w:hAnsi="Times New Roman" w:cs="Times New Roman"/>
            <w:sz w:val="24"/>
            <w:szCs w:val="24"/>
          </w:rPr>
          <w:t>seperti sikapnya padamu</w:t>
        </w:r>
      </w:ins>
      <w:del w:id="32" w:author="user" w:date="2020-12-16T12:15:00Z">
        <w:r w:rsidRPr="00C50A1E" w:rsidDel="00D224C8">
          <w:rPr>
            <w:rFonts w:ascii="Times New Roman" w:eastAsia="Times New Roman" w:hAnsi="Times New Roman" w:cs="Times New Roman"/>
            <w:sz w:val="24"/>
            <w:szCs w:val="24"/>
          </w:rPr>
          <w:delText>-</w:delText>
        </w:r>
        <w:r w:rsidRPr="00C50A1E" w:rsidDel="00D224C8">
          <w:rPr>
            <w:rFonts w:ascii="Times New Roman" w:eastAsia="Times New Roman" w:hAnsi="Times New Roman" w:cs="Times New Roman"/>
            <w:strike/>
            <w:sz w:val="24"/>
            <w:szCs w:val="24"/>
          </w:rPr>
          <w:delText xml:space="preserve">seperti </w:delText>
        </w:r>
      </w:del>
      <w:r w:rsidRPr="00C50A1E">
        <w:rPr>
          <w:rFonts w:ascii="Times New Roman" w:eastAsia="Times New Roman" w:hAnsi="Times New Roman" w:cs="Times New Roman"/>
          <w:strike/>
          <w:sz w:val="24"/>
          <w:szCs w:val="24"/>
        </w:rPr>
        <w:t>sikapnya padamu</w:t>
      </w:r>
      <w:ins w:id="33" w:author="user" w:date="2020-12-16T12:15:00Z">
        <w:r w:rsidR="00D224C8">
          <w:rPr>
            <w:rFonts w:ascii="Times New Roman" w:eastAsia="Times New Roman" w:hAnsi="Times New Roman" w:cs="Times New Roman"/>
            <w:sz w:val="24"/>
            <w:szCs w:val="24"/>
          </w:rPr>
          <w:t>—</w:t>
        </w:r>
      </w:ins>
      <w:del w:id="34" w:author="user" w:date="2020-12-16T12:15:00Z">
        <w:r w:rsidRPr="00C50A1E" w:rsidDel="00D224C8">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memang bisa jadi salah satu pencetus mengapa kita jadi suka makan. </w:t>
      </w:r>
    </w:p>
    <w:p w14:paraId="1F29FC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8DAFE14" w14:textId="5BC8469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35" w:author="user" w:date="2020-12-16T12:16:00Z">
        <w:r w:rsidR="00D224C8">
          <w:rPr>
            <w:rFonts w:ascii="Times New Roman" w:eastAsia="Times New Roman" w:hAnsi="Times New Roman" w:cs="Times New Roman"/>
            <w:sz w:val="24"/>
            <w:szCs w:val="24"/>
          </w:rPr>
          <w:t>.</w:t>
        </w:r>
      </w:ins>
      <w:del w:id="36" w:author="user" w:date="2020-12-16T12:16:00Z">
        <w:r w:rsidRPr="00C50A1E" w:rsidDel="00D224C8">
          <w:rPr>
            <w:rFonts w:ascii="Times New Roman" w:eastAsia="Times New Roman" w:hAnsi="Times New Roman" w:cs="Times New Roman"/>
            <w:sz w:val="24"/>
            <w:szCs w:val="24"/>
          </w:rPr>
          <w:delText>~</w:delText>
        </w:r>
      </w:del>
    </w:p>
    <w:p w14:paraId="74521762" w14:textId="5CD8788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w:t>
      </w:r>
      <w:ins w:id="37" w:author="user" w:date="2020-12-16T12:16:00Z">
        <w:r w:rsidR="00D224C8">
          <w:rPr>
            <w:rFonts w:ascii="Times New Roman" w:eastAsia="Times New Roman" w:hAnsi="Times New Roman" w:cs="Times New Roman"/>
            <w:b/>
            <w:bCs/>
            <w:sz w:val="24"/>
            <w:szCs w:val="24"/>
          </w:rPr>
          <w:t>Men</w:t>
        </w:r>
      </w:ins>
      <w:del w:id="38" w:author="user" w:date="2020-12-16T12:16:00Z">
        <w:r w:rsidRPr="00C50A1E" w:rsidDel="00D224C8">
          <w:rPr>
            <w:rFonts w:ascii="Times New Roman" w:eastAsia="Times New Roman" w:hAnsi="Times New Roman" w:cs="Times New Roman"/>
            <w:b/>
            <w:bCs/>
            <w:sz w:val="24"/>
            <w:szCs w:val="24"/>
          </w:rPr>
          <w:delText>J</w:delText>
        </w:r>
      </w:del>
      <w:r w:rsidRPr="00C50A1E">
        <w:rPr>
          <w:rFonts w:ascii="Times New Roman" w:eastAsia="Times New Roman" w:hAnsi="Times New Roman" w:cs="Times New Roman"/>
          <w:b/>
          <w:bCs/>
          <w:sz w:val="24"/>
          <w:szCs w:val="24"/>
        </w:rPr>
        <w:t xml:space="preserve">adi </w:t>
      </w:r>
      <w:ins w:id="39" w:author="user" w:date="2020-12-16T12:16:00Z">
        <w:r w:rsidR="00D224C8">
          <w:rPr>
            <w:rFonts w:ascii="Times New Roman" w:eastAsia="Times New Roman" w:hAnsi="Times New Roman" w:cs="Times New Roman"/>
            <w:b/>
            <w:bCs/>
            <w:sz w:val="24"/>
            <w:szCs w:val="24"/>
          </w:rPr>
          <w:t>Penye</w:t>
        </w:r>
      </w:ins>
      <w:del w:id="40" w:author="user" w:date="2020-12-16T12:16:00Z">
        <w:r w:rsidRPr="00C50A1E" w:rsidDel="00D224C8">
          <w:rPr>
            <w:rFonts w:ascii="Times New Roman" w:eastAsia="Times New Roman" w:hAnsi="Times New Roman" w:cs="Times New Roman"/>
            <w:b/>
            <w:bCs/>
            <w:sz w:val="24"/>
            <w:szCs w:val="24"/>
          </w:rPr>
          <w:delText>Se</w:delText>
        </w:r>
      </w:del>
      <w:r w:rsidRPr="00C50A1E">
        <w:rPr>
          <w:rFonts w:ascii="Times New Roman" w:eastAsia="Times New Roman" w:hAnsi="Times New Roman" w:cs="Times New Roman"/>
          <w:b/>
          <w:bCs/>
          <w:sz w:val="24"/>
          <w:szCs w:val="24"/>
        </w:rPr>
        <w:t>babnya</w:t>
      </w:r>
      <w:del w:id="41" w:author="user" w:date="2020-12-16T12:16:00Z">
        <w:r w:rsidRPr="00C50A1E" w:rsidDel="00D224C8">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0C580DC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9164D6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7A48A1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E5353A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DBBF9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6F6C8957" w14:textId="6579CE2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D224C8">
        <w:rPr>
          <w:rFonts w:ascii="Times New Roman" w:eastAsia="Times New Roman" w:hAnsi="Times New Roman" w:cs="Times New Roman"/>
          <w:i/>
          <w:iCs/>
          <w:sz w:val="24"/>
          <w:szCs w:val="24"/>
          <w:rPrChange w:id="42" w:author="user" w:date="2020-12-16T12:17: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w:t>
      </w:r>
      <w:ins w:id="43" w:author="user" w:date="2020-12-16T12:17:00Z">
        <w:r w:rsidR="00D224C8">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31DDBF73" w14:textId="59A63B2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w:t>
      </w:r>
      <w:del w:id="44" w:author="user" w:date="2020-12-16T12:18:00Z">
        <w:r w:rsidRPr="00C50A1E" w:rsidDel="00D224C8">
          <w:rPr>
            <w:rFonts w:ascii="Times New Roman" w:eastAsia="Times New Roman" w:hAnsi="Times New Roman" w:cs="Times New Roman"/>
            <w:sz w:val="24"/>
            <w:szCs w:val="24"/>
          </w:rPr>
          <w:delText xml:space="preserve">di </w:delText>
        </w:r>
      </w:del>
      <w:r w:rsidRPr="00C50A1E">
        <w:rPr>
          <w:rFonts w:ascii="Times New Roman" w:eastAsia="Times New Roman" w:hAnsi="Times New Roman" w:cs="Times New Roman"/>
          <w:sz w:val="24"/>
          <w:szCs w:val="24"/>
        </w:rPr>
        <w:t xml:space="preserve">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w:t>
      </w:r>
      <w:ins w:id="45" w:author="user" w:date="2020-12-16T12:18:00Z">
        <w:r w:rsidR="00D224C8">
          <w:rPr>
            <w:rFonts w:ascii="Times New Roman" w:eastAsia="Times New Roman" w:hAnsi="Times New Roman" w:cs="Times New Roman"/>
            <w:sz w:val="24"/>
            <w:szCs w:val="24"/>
          </w:rPr>
          <w:t xml:space="preserve">pada </w:t>
        </w:r>
      </w:ins>
      <w:del w:id="46" w:author="user" w:date="2020-12-16T12:18:00Z">
        <w:r w:rsidRPr="00C50A1E" w:rsidDel="00D224C8">
          <w:rPr>
            <w:rFonts w:ascii="Times New Roman" w:eastAsia="Times New Roman" w:hAnsi="Times New Roman" w:cs="Times New Roman"/>
            <w:sz w:val="24"/>
            <w:szCs w:val="24"/>
          </w:rPr>
          <w:delText xml:space="preserve">di </w:delText>
        </w:r>
      </w:del>
      <w:r w:rsidRPr="00C50A1E">
        <w:rPr>
          <w:rFonts w:ascii="Times New Roman" w:eastAsia="Times New Roman" w:hAnsi="Times New Roman" w:cs="Times New Roman"/>
          <w:sz w:val="24"/>
          <w:szCs w:val="24"/>
        </w:rPr>
        <w:t>saat hujan. Coba ingat-ingat apa yang kamu makan saat hujan?</w:t>
      </w:r>
    </w:p>
    <w:p w14:paraId="230667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7BEB48E"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A2197DB" w14:textId="77777777" w:rsidR="00927764" w:rsidRPr="00C50A1E" w:rsidRDefault="00927764" w:rsidP="00927764"/>
    <w:p w14:paraId="75CB9874" w14:textId="77777777" w:rsidR="00927764" w:rsidRPr="005A045A" w:rsidRDefault="00927764" w:rsidP="00927764">
      <w:pPr>
        <w:rPr>
          <w:i/>
        </w:rPr>
      </w:pPr>
    </w:p>
    <w:p w14:paraId="1EA48990"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293E10B0"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83E5F" w14:textId="77777777" w:rsidR="005C3D66" w:rsidRDefault="005C3D66">
      <w:r>
        <w:separator/>
      </w:r>
    </w:p>
  </w:endnote>
  <w:endnote w:type="continuationSeparator" w:id="0">
    <w:p w14:paraId="3D1B96D2" w14:textId="77777777" w:rsidR="005C3D66" w:rsidRDefault="005C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E8F0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2927C6D" w14:textId="77777777" w:rsidR="00941E77" w:rsidRDefault="005C3D66">
    <w:pPr>
      <w:pStyle w:val="Footer"/>
    </w:pPr>
  </w:p>
  <w:p w14:paraId="28BC3CF0" w14:textId="77777777" w:rsidR="00941E77" w:rsidRDefault="005C3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78E8E" w14:textId="77777777" w:rsidR="005C3D66" w:rsidRDefault="005C3D66">
      <w:r>
        <w:separator/>
      </w:r>
    </w:p>
  </w:footnote>
  <w:footnote w:type="continuationSeparator" w:id="0">
    <w:p w14:paraId="0607F316" w14:textId="77777777" w:rsidR="005C3D66" w:rsidRDefault="005C3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5C3D66"/>
    <w:rsid w:val="00924DF5"/>
    <w:rsid w:val="00927764"/>
    <w:rsid w:val="00C20908"/>
    <w:rsid w:val="00D224C8"/>
    <w:rsid w:val="00F6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B88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2020-12-16T05:19:00Z</dcterms:created>
  <dcterms:modified xsi:type="dcterms:W3CDTF">2020-12-16T05:19:00Z</dcterms:modified>
</cp:coreProperties>
</file>