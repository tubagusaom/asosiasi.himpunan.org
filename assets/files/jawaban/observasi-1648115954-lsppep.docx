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7764" w:rsidRPr="0094076B" w:rsidRDefault="00927764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:rsidR="00927764" w:rsidRPr="00927764" w:rsidRDefault="00927764" w:rsidP="00927764">
      <w:pPr>
        <w:pStyle w:val="ListParagraph"/>
        <w:numPr>
          <w:ilvl w:val="0"/>
          <w:numId w:val="2"/>
        </w:numPr>
        <w:ind w:left="567" w:hanging="567"/>
        <w:rPr>
          <w:rFonts w:ascii="Cambria" w:hAnsi="Cambria"/>
        </w:rPr>
      </w:pPr>
      <w:proofErr w:type="spellStart"/>
      <w:r w:rsidRPr="00927764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artikel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berikut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ini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dengan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menggunakan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tanda-tanda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koreksi</w:t>
      </w:r>
      <w:proofErr w:type="spellEnd"/>
      <w:r w:rsidRPr="00927764">
        <w:rPr>
          <w:rFonts w:ascii="Cambria" w:hAnsi="Cambria" w:cs="Times New Roman"/>
          <w:sz w:val="24"/>
          <w:szCs w:val="24"/>
        </w:rPr>
        <w:t>.</w:t>
      </w:r>
    </w:p>
    <w:p w:rsidR="00927764" w:rsidRPr="0094076B" w:rsidRDefault="00927764" w:rsidP="00927764">
      <w:pPr>
        <w:rPr>
          <w:rFonts w:ascii="Cambria" w:hAnsi="Cambria"/>
        </w:rPr>
      </w:pPr>
    </w:p>
    <w:p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Naik</w:t>
      </w:r>
      <w:proofErr w:type="spellEnd"/>
    </w:p>
    <w:p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05:43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7A1E6BCE" wp14:editId="7C1AA53C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naik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ins w:id="0" w:author="Domi" w:date="2022-03-24T16:25:00Z">
        <w:r w:rsidR="0009524D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ins w:id="1" w:author="Domi" w:date="2022-03-24T16:49:00Z">
        <w:r w:rsidR="006E7D26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>s</w:t>
        </w:r>
      </w:ins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ins w:id="2" w:author="Domi" w:date="2022-03-24T16:25:00Z">
        <w:r w:rsidR="0009524D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ins w:id="3" w:author="Domi" w:date="2022-03-24T16:26:00Z">
        <w:r w:rsidR="0009524D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</w:t>
      </w:r>
      <w:del w:id="4" w:author="Domi" w:date="2022-03-24T16:49:00Z">
        <w:r w:rsidRPr="00C50A1E" w:rsidDel="006E7D26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kala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ins w:id="5" w:author="Domi" w:date="2022-03-24T16:26:00Z">
        <w:r w:rsidR="0009524D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del w:id="6" w:author="Domi" w:date="2022-03-24T16:49:00Z">
        <w:r w:rsidDel="006E7D26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November-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ins w:id="7" w:author="Domi" w:date="2022-03-24T16:26:00Z">
        <w:r w:rsidR="0009524D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ins w:id="8" w:author="Domi" w:date="2022-03-24T16:27:00Z">
        <w:r w:rsidR="0009524D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pun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</w:t>
      </w:r>
      <w:ins w:id="9" w:author="Domi" w:date="2022-03-24T16:50:00Z">
        <w:r w:rsidR="006E7D26">
          <w:rPr>
            <w:rFonts w:ascii="Times New Roman" w:eastAsia="Times New Roman" w:hAnsi="Times New Roman" w:cs="Times New Roman"/>
            <w:sz w:val="24"/>
            <w:szCs w:val="24"/>
          </w:rPr>
          <w:t xml:space="preserve">, </w:t>
        </w:r>
        <w:proofErr w:type="spellStart"/>
        <w:r w:rsidR="006E7D26">
          <w:rPr>
            <w:rFonts w:ascii="Times New Roman" w:eastAsia="Times New Roman" w:hAnsi="Times New Roman" w:cs="Times New Roman"/>
            <w:sz w:val="24"/>
            <w:szCs w:val="24"/>
          </w:rPr>
          <w:t>s</w:t>
        </w:r>
      </w:ins>
      <w:del w:id="10" w:author="Domi" w:date="2022-03-24T16:50:00Z">
        <w:r w:rsidRPr="00C50A1E" w:rsidDel="006E7D26">
          <w:rPr>
            <w:rFonts w:ascii="Times New Roman" w:eastAsia="Times New Roman" w:hAnsi="Times New Roman" w:cs="Times New Roman"/>
            <w:sz w:val="24"/>
            <w:szCs w:val="24"/>
          </w:rPr>
          <w:delText>. S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ins w:id="11" w:author="Domi" w:date="2022-03-24T16:27:00Z">
        <w:r w:rsidR="0009524D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?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nap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ins w:id="12" w:author="Domi" w:date="2022-03-24T16:51:00Z">
        <w:r w:rsidR="006E7D26">
          <w:rPr>
            <w:rFonts w:ascii="Times New Roman" w:eastAsia="Times New Roman" w:hAnsi="Times New Roman" w:cs="Times New Roman"/>
            <w:sz w:val="24"/>
            <w:szCs w:val="24"/>
          </w:rPr>
          <w:t>te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ins w:id="13" w:author="Domi" w:date="2022-03-24T16:48:00Z">
        <w:r w:rsidR="006E7D26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ins w:id="14" w:author="Domi" w:date="2022-03-24T16:48:00Z">
        <w:r w:rsidR="006E7D26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duduk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ins w:id="15" w:author="Domi" w:date="2022-03-24T16:29:00Z">
        <w:r w:rsidR="0009524D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eh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lima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ins w:id="16" w:author="Domi" w:date="2022-03-24T16:48:00Z">
        <w:r w:rsidR="006E7D26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sikapnya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padamu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ins w:id="17" w:author="Domi" w:date="2022-03-24T16:29:00Z">
        <w:r w:rsidR="0009524D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ins w:id="18" w:author="Domi" w:date="2022-03-24T16:30:00Z">
        <w:r w:rsidR="0009524D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lho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ins w:id="19" w:author="Domi" w:date="2022-03-24T16:30:00Z">
        <w:r w:rsidR="0009524D">
          <w:rPr>
            <w:rFonts w:ascii="Times New Roman" w:eastAsia="Times New Roman" w:hAnsi="Times New Roman" w:cs="Times New Roman"/>
            <w:sz w:val="24"/>
            <w:szCs w:val="24"/>
          </w:rPr>
          <w:t>.</w:t>
        </w:r>
      </w:ins>
      <w:del w:id="20" w:author="Domi" w:date="2022-03-24T16:30:00Z">
        <w:r w:rsidRPr="00C50A1E" w:rsidDel="0009524D">
          <w:rPr>
            <w:rFonts w:ascii="Times New Roman" w:eastAsia="Times New Roman" w:hAnsi="Times New Roman" w:cs="Times New Roman"/>
            <w:sz w:val="24"/>
            <w:szCs w:val="24"/>
          </w:rPr>
          <w:delText>~</w:delText>
        </w:r>
      </w:del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</w:t>
      </w:r>
      <w:ins w:id="21" w:author="Domi" w:date="2022-03-24T16:53:00Z">
        <w:r w:rsidR="006E7D26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b</w:t>
        </w:r>
      </w:ins>
      <w:proofErr w:type="spellEnd"/>
      <w:del w:id="22" w:author="Domi" w:date="2022-03-24T16:53:00Z">
        <w:r w:rsidRPr="00C50A1E" w:rsidDel="006E7D26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delText>bnya</w:delText>
        </w:r>
      </w:del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  <w:del w:id="23" w:author="Domi" w:date="2022-03-24T16:30:00Z">
        <w:r w:rsidRPr="00C50A1E" w:rsidDel="0009524D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delText>..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Ehem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24" w:author="Domi" w:date="2022-03-24T16:53:00Z">
        <w:r w:rsidR="006E7D26">
          <w:rPr>
            <w:rFonts w:ascii="Times New Roman" w:eastAsia="Times New Roman" w:hAnsi="Times New Roman" w:cs="Times New Roman"/>
            <w:sz w:val="24"/>
            <w:szCs w:val="24"/>
          </w:rPr>
          <w:t xml:space="preserve">di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25" w:author="Domi" w:date="2022-03-24T16:54:00Z">
        <w:r w:rsidR="006E7D26">
          <w:rPr>
            <w:rFonts w:ascii="Times New Roman" w:eastAsia="Times New Roman" w:hAnsi="Times New Roman" w:cs="Times New Roman"/>
            <w:sz w:val="24"/>
            <w:szCs w:val="24"/>
          </w:rPr>
          <w:t>m</w:t>
        </w:r>
      </w:ins>
      <w:del w:id="26" w:author="Domi" w:date="2022-03-24T16:53:00Z">
        <w:r w:rsidRPr="00C50A1E" w:rsidDel="006E7D26">
          <w:rPr>
            <w:rFonts w:ascii="Times New Roman" w:eastAsia="Times New Roman" w:hAnsi="Times New Roman" w:cs="Times New Roman"/>
            <w:sz w:val="24"/>
            <w:szCs w:val="24"/>
          </w:rPr>
          <w:delText>m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</w:t>
      </w:r>
      <w:proofErr w:type="spellEnd"/>
      <w:del w:id="27" w:author="Domi" w:date="2022-03-24T16:54:00Z">
        <w:r w:rsidRPr="00C50A1E" w:rsidDel="006E7D26">
          <w:rPr>
            <w:rFonts w:ascii="Times New Roman" w:eastAsia="Times New Roman" w:hAnsi="Times New Roman" w:cs="Times New Roman"/>
            <w:sz w:val="24"/>
            <w:szCs w:val="24"/>
          </w:rPr>
          <w:delText>-biskuit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</w:t>
      </w:r>
      <w:del w:id="28" w:author="Domi" w:date="2022-03-24T16:54:00Z">
        <w:r w:rsidDel="006E7D26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tata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29" w:author="Domi" w:date="2022-03-24T16:54:00Z">
        <w:r w:rsidR="006E7D26">
          <w:rPr>
            <w:rFonts w:ascii="Times New Roman" w:eastAsia="Times New Roman" w:hAnsi="Times New Roman" w:cs="Times New Roman"/>
            <w:sz w:val="24"/>
            <w:szCs w:val="24"/>
          </w:rPr>
          <w:t xml:space="preserve">di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</w:t>
      </w:r>
      <w:proofErr w:type="spellEnd"/>
      <w:del w:id="30" w:author="Domi" w:date="2022-03-24T16:54:00Z">
        <w:r w:rsidRPr="00C50A1E" w:rsidDel="006E7D26">
          <w:rPr>
            <w:rFonts w:ascii="Times New Roman" w:eastAsia="Times New Roman" w:hAnsi="Times New Roman" w:cs="Times New Roman"/>
            <w:sz w:val="24"/>
            <w:szCs w:val="24"/>
          </w:rPr>
          <w:delText>-bubuk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31" w:author="Domi" w:date="2022-03-24T16:54:00Z">
        <w:r w:rsidR="006E7D26">
          <w:rPr>
            <w:rFonts w:ascii="Times New Roman" w:eastAsia="Times New Roman" w:hAnsi="Times New Roman" w:cs="Times New Roman"/>
            <w:sz w:val="24"/>
            <w:szCs w:val="24"/>
          </w:rPr>
          <w:t xml:space="preserve">di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proofErr w:type="gramStart"/>
      <w:ins w:id="32" w:author="Domi" w:date="2022-03-24T16:54:00Z">
        <w:r w:rsidR="006E7D26">
          <w:rPr>
            <w:rFonts w:ascii="Times New Roman" w:eastAsia="Times New Roman" w:hAnsi="Times New Roman" w:cs="Times New Roman"/>
            <w:sz w:val="24"/>
            <w:szCs w:val="24"/>
          </w:rPr>
          <w:t>le</w:t>
        </w:r>
      </w:ins>
      <w:del w:id="33" w:author="Domi" w:date="2022-03-24T16:54:00Z">
        <w:r w:rsidDel="006E7D26">
          <w:rPr>
            <w:rFonts w:ascii="Times New Roman" w:eastAsia="Times New Roman" w:hAnsi="Times New Roman" w:cs="Times New Roman"/>
            <w:sz w:val="24"/>
            <w:szCs w:val="24"/>
          </w:rPr>
          <w:delText>al</w:delText>
        </w:r>
      </w:del>
      <w:r>
        <w:rPr>
          <w:rFonts w:ascii="Times New Roman" w:eastAsia="Times New Roman" w:hAnsi="Times New Roman" w:cs="Times New Roman"/>
          <w:sz w:val="24"/>
          <w:szCs w:val="24"/>
        </w:rPr>
        <w:t>mari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</w:t>
      </w:r>
      <w:del w:id="34" w:author="Domi" w:date="2022-03-24T16:54:00Z">
        <w:r w:rsidRPr="00C50A1E" w:rsidDel="006E7D26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-kali</w:t>
      </w:r>
      <w:ins w:id="35" w:author="Domi" w:date="2022-03-24T16:55:00Z">
        <w:r w:rsidR="006E7D26">
          <w:rPr>
            <w:rFonts w:ascii="Times New Roman" w:eastAsia="Times New Roman" w:hAnsi="Times New Roman" w:cs="Times New Roman"/>
            <w:sz w:val="24"/>
            <w:szCs w:val="24"/>
          </w:rPr>
          <w:t xml:space="preserve">, </w:t>
        </w:r>
        <w:proofErr w:type="spellStart"/>
        <w:r w:rsidR="006E7D26">
          <w:rPr>
            <w:rFonts w:ascii="Times New Roman" w:eastAsia="Times New Roman" w:hAnsi="Times New Roman" w:cs="Times New Roman"/>
            <w:sz w:val="24"/>
            <w:szCs w:val="24"/>
          </w:rPr>
          <w:t>a</w:t>
        </w:r>
      </w:ins>
      <w:del w:id="36" w:author="Domi" w:date="2022-03-24T16:55:00Z">
        <w:r w:rsidRPr="00C50A1E" w:rsidDel="006E7D26">
          <w:rPr>
            <w:rFonts w:ascii="Times New Roman" w:eastAsia="Times New Roman" w:hAnsi="Times New Roman" w:cs="Times New Roman"/>
            <w:sz w:val="24"/>
            <w:szCs w:val="24"/>
          </w:rPr>
          <w:delText>. A</w:delText>
        </w:r>
      </w:del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kan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ins w:id="37" w:author="Domi" w:date="2022-03-24T16:55:00Z">
        <w:r w:rsidR="006E7D26">
          <w:rPr>
            <w:rFonts w:ascii="Times New Roman" w:eastAsia="Times New Roman" w:hAnsi="Times New Roman" w:cs="Times New Roman"/>
            <w:sz w:val="24"/>
            <w:szCs w:val="24"/>
          </w:rPr>
          <w:t>.</w:t>
        </w:r>
      </w:ins>
      <w:del w:id="38" w:author="Domi" w:date="2022-03-24T16:55:00Z">
        <w:r w:rsidRPr="00C50A1E" w:rsidDel="006E7D26">
          <w:rPr>
            <w:rFonts w:ascii="Times New Roman" w:eastAsia="Times New Roman" w:hAnsi="Times New Roman" w:cs="Times New Roman"/>
            <w:sz w:val="24"/>
            <w:szCs w:val="24"/>
          </w:rPr>
          <w:delText>?</w:delText>
        </w:r>
      </w:del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39" w:author="Domi" w:date="2022-03-24T16:55:00Z">
        <w:r w:rsidR="006E7D26">
          <w:rPr>
            <w:rFonts w:ascii="Times New Roman" w:eastAsia="Times New Roman" w:hAnsi="Times New Roman" w:cs="Times New Roman"/>
            <w:sz w:val="24"/>
            <w:szCs w:val="24"/>
          </w:rPr>
          <w:t>s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ins w:id="40" w:author="Domi" w:date="2022-03-24T16:32:00Z">
        <w:r w:rsidR="0009524D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khan.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malas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naiknya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ins w:id="41" w:author="Domi" w:date="2022-03-24T16:33:00Z">
        <w:r w:rsidR="0009524D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-chat.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lemak-lemak</w:t>
      </w:r>
      <w:proofErr w:type="spellEnd"/>
      <w:ins w:id="42" w:author="Domi" w:date="2022-03-24T16:33:00Z">
        <w:r w:rsidR="0009524D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dimana-mana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ins w:id="43" w:author="Domi" w:date="2022-03-24T16:33:00Z">
        <w:r w:rsidR="0009524D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ins w:id="44" w:author="Domi" w:date="2022-03-24T16:57:00Z">
        <w:r w:rsidR="006E7D26">
          <w:rPr>
            <w:rFonts w:ascii="Times New Roman" w:eastAsia="Times New Roman" w:hAnsi="Times New Roman" w:cs="Times New Roman"/>
            <w:sz w:val="24"/>
            <w:szCs w:val="24"/>
          </w:rPr>
          <w:t xml:space="preserve">, </w:t>
        </w:r>
        <w:proofErr w:type="spellStart"/>
        <w:r w:rsidR="006E7D26">
          <w:rPr>
            <w:rFonts w:ascii="Times New Roman" w:eastAsia="Times New Roman" w:hAnsi="Times New Roman" w:cs="Times New Roman"/>
            <w:sz w:val="24"/>
            <w:szCs w:val="24"/>
          </w:rPr>
          <w:t>c</w:t>
        </w:r>
      </w:ins>
      <w:del w:id="45" w:author="Domi" w:date="2022-03-24T16:57:00Z">
        <w:r w:rsidRPr="00C50A1E" w:rsidDel="006E7D26">
          <w:rPr>
            <w:rFonts w:ascii="Times New Roman" w:eastAsia="Times New Roman" w:hAnsi="Times New Roman" w:cs="Times New Roman"/>
            <w:sz w:val="24"/>
            <w:szCs w:val="24"/>
          </w:rPr>
          <w:delText>. C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 HAHA</w:t>
      </w:r>
      <w:bookmarkStart w:id="46" w:name="_GoBack"/>
      <w:bookmarkEnd w:id="46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:rsidR="00927764" w:rsidRPr="00C50A1E" w:rsidRDefault="00927764" w:rsidP="00927764"/>
    <w:p w:rsidR="00927764" w:rsidRPr="005A045A" w:rsidRDefault="00927764" w:rsidP="00927764">
      <w:pPr>
        <w:rPr>
          <w:i/>
        </w:rPr>
      </w:pPr>
    </w:p>
    <w:p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9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:rsidR="00924DF5" w:rsidRDefault="00924DF5"/>
    <w:sectPr w:rsidR="00924DF5" w:rsidSect="00927764">
      <w:footerReference w:type="default" r:id="rId10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6998" w:rsidRDefault="00E76998">
      <w:r>
        <w:separator/>
      </w:r>
    </w:p>
  </w:endnote>
  <w:endnote w:type="continuationSeparator" w:id="0">
    <w:p w:rsidR="00E76998" w:rsidRDefault="00E769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:rsidR="00941E77" w:rsidRDefault="00E76998">
    <w:pPr>
      <w:pStyle w:val="Footer"/>
    </w:pPr>
  </w:p>
  <w:p w:rsidR="00941E77" w:rsidRDefault="00E7699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6998" w:rsidRDefault="00E76998">
      <w:r>
        <w:separator/>
      </w:r>
    </w:p>
  </w:footnote>
  <w:footnote w:type="continuationSeparator" w:id="0">
    <w:p w:rsidR="00E76998" w:rsidRDefault="00E769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Domi">
    <w15:presenceInfo w15:providerId="Windows Live" w15:userId="4ea396ff52f5c39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764"/>
    <w:rsid w:val="0009524D"/>
    <w:rsid w:val="0012251A"/>
    <w:rsid w:val="0042167F"/>
    <w:rsid w:val="006E7D26"/>
    <w:rsid w:val="00924DF5"/>
    <w:rsid w:val="00927764"/>
    <w:rsid w:val="00E76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ssets-a2.kompasiana.com/items/album/2020/01/05/photo-1561497268-131821f92985-5e11e63d097f362701721a02.jpeg?t=o&amp;v=760" TargetMode="Externa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kompasiana.com/listhiahr/5e11e59a097f367b4a413222/hujan-turun-berat-badan-naik?page=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588</Words>
  <Characters>3357</Characters>
  <Application>Microsoft Office Word</Application>
  <DocSecurity>0</DocSecurity>
  <Lines>27</Lines>
  <Paragraphs>7</Paragraphs>
  <ScaleCrop>false</ScaleCrop>
  <Company/>
  <LinksUpToDate>false</LinksUpToDate>
  <CharactersWithSpaces>3938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Domi</cp:lastModifiedBy>
  <cp:revision>3</cp:revision>
  <dcterms:created xsi:type="dcterms:W3CDTF">2020-07-24T23:46:00Z</dcterms:created>
  <dcterms:modified xsi:type="dcterms:W3CDTF">2022-03-24T09:57:00Z</dcterms:modified>
</cp:coreProperties>
</file>