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DD8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B16AC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5B089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66A6E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E1E08BF" w14:textId="77777777" w:rsidR="00927764" w:rsidRPr="0094076B" w:rsidRDefault="00927764" w:rsidP="00927764">
      <w:pPr>
        <w:rPr>
          <w:rFonts w:ascii="Cambria" w:hAnsi="Cambria"/>
        </w:rPr>
      </w:pPr>
    </w:p>
    <w:p w14:paraId="0142418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5D8D67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4AA7BDA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C28ECD" wp14:editId="45ED2A6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F76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ED7F4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DBF4B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C2149A" w14:textId="14B471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0" w:author="Satya Candra Wibawa Sakti" w:date="2022-03-24T17:08:00Z">
        <w:r w:rsidRPr="00C50A1E" w:rsidDel="00B344A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" w:author="Satya Candra Wibawa Sakti" w:date="2022-03-24T17:08:00Z">
        <w:r w:rsidR="00B344A9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B344A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2"/>
      <w:del w:id="3" w:author="Satya Candra Wibawa Sakti" w:date="2022-03-24T17:08:00Z">
        <w:r w:rsidRPr="00C50A1E" w:rsidDel="00B344A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  <w:commentRangeEnd w:id="2"/>
        <w:r w:rsidR="00B344A9" w:rsidDel="00B344A9">
          <w:rPr>
            <w:rStyle w:val="CommentReference"/>
          </w:rPr>
          <w:commentReference w:id="2"/>
        </w:r>
        <w:r w:rsidRPr="00C50A1E" w:rsidDel="00B344A9">
          <w:rPr>
            <w:rFonts w:ascii="Times New Roman" w:eastAsia="Times New Roman" w:hAnsi="Times New Roman" w:cs="Times New Roman"/>
            <w:sz w:val="24"/>
            <w:szCs w:val="24"/>
          </w:rPr>
          <w:delText xml:space="preserve">eski </w:delText>
        </w:r>
      </w:del>
      <w:proofErr w:type="spellStart"/>
      <w:ins w:id="4" w:author="Satya Candra Wibawa Sakti" w:date="2022-03-24T17:08:00Z">
        <w:r w:rsidR="00B344A9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B344A9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B344A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Satya Candra Wibawa Sakti" w:date="2022-03-24T17:08:00Z">
        <w:r w:rsidRPr="00C50A1E" w:rsidDel="00B344A9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ins w:id="6" w:author="Satya Candra Wibawa Sakti" w:date="2022-03-24T17:08:00Z">
        <w:r w:rsidR="00B344A9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B344A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Satya Candra Wibawa Sakti" w:date="2022-03-24T17:08:00Z">
        <w:r w:rsidDel="00B344A9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8" w:author="Satya Candra Wibawa Sakti" w:date="2022-03-24T17:08:00Z">
        <w:r w:rsidR="00B344A9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B344A9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B344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D0A26" w14:textId="07ADC8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" w:author="Satya Candra Wibawa Sakti" w:date="2022-03-24T17:09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Satya Candra Wibawa Sakti" w:date="2022-03-24T17:09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11" w:author="Satya Candra Wibawa Sakti" w:date="2022-03-24T17:09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2" w:author="Satya Candra Wibawa Sakti" w:date="2022-03-24T17:09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13" w:author="Satya Candra Wibawa Sakti" w:date="2022-03-24T17:09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4" w:author="Satya Candra Wibawa Sakti" w:date="2022-03-24T17:09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5" w:author="Satya Candra Wibawa Sakti" w:date="2022-03-24T17:09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Satya Candra Wibawa Sakti" w:date="2022-03-24T17:09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proofErr w:type="spellStart"/>
      <w:ins w:id="17" w:author="Satya Candra Wibawa Sakti" w:date="2022-03-24T17:09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Satya Candra Wibawa Sakti" w:date="2022-03-24T17:09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9B221C" w14:textId="0868DF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Satya Candra Wibawa Sakti" w:date="2022-03-24T17:10:00Z">
        <w:r w:rsidDel="00920BD4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0" w:author="Satya Candra Wibawa Sakti" w:date="2022-03-24T17:10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920BD4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783889" w14:textId="74CAD7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Satya Candra Wibawa Sakti" w:date="2022-03-24T17:10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22" w:author="Satya Candra Wibawa Sakti" w:date="2022-03-24T17:10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3" w:author="Satya Candra Wibawa Sakti" w:date="2022-03-24T17:10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ins w:id="24" w:author="Satya Candra Wibawa Sakti" w:date="2022-03-24T17:10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920B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20BD4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Satya Candra Wibawa Sakti" w:date="2022-03-24T17:10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6" w:author="Satya Candra Wibawa Sakti" w:date="2022-03-24T17:10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D8144" w14:textId="4CCC76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Satya Candra Wibawa Sakti" w:date="2022-03-24T17:11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28" w:author="Satya Candra Wibawa Sakti" w:date="2022-03-24T17:11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9" w:author="Satya Candra Wibawa Sakti" w:date="2022-03-24T17:11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Satya Candra Wibawa Sakti" w:date="2022-03-24T17:11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920B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Satya Candra Wibawa Sakti" w:date="2022-03-24T17:11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32" w:author="Satya Candra Wibawa Sakti" w:date="2022-03-24T17:11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" w:author="Satya Candra Wibawa Sakti" w:date="2022-03-24T17:11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8F4C899" w14:textId="201CA6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34" w:author="Satya Candra Wibawa Sakti" w:date="2022-03-24T17:12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5" w:author="Satya Candra Wibawa Sakti" w:date="2022-03-24T17:12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920BD4" w:rsidDel="00920BD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920BD4">
        <w:rPr>
          <w:rFonts w:ascii="Times New Roman" w:eastAsia="Times New Roman" w:hAnsi="Times New Roman" w:cs="Times New Roman"/>
          <w:sz w:val="24"/>
          <w:szCs w:val="24"/>
          <w:rPrChange w:id="36" w:author="Satya Candra Wibawa Sakti" w:date="2022-03-24T17:1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920BD4">
        <w:rPr>
          <w:rFonts w:ascii="Times New Roman" w:eastAsia="Times New Roman" w:hAnsi="Times New Roman" w:cs="Times New Roman"/>
          <w:sz w:val="24"/>
          <w:szCs w:val="24"/>
          <w:rPrChange w:id="37" w:author="Satya Candra Wibawa Sakti" w:date="2022-03-24T17:1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920BD4">
        <w:rPr>
          <w:rFonts w:ascii="Times New Roman" w:eastAsia="Times New Roman" w:hAnsi="Times New Roman" w:cs="Times New Roman"/>
          <w:sz w:val="24"/>
          <w:szCs w:val="24"/>
          <w:rPrChange w:id="38" w:author="Satya Candra Wibawa Sakti" w:date="2022-03-24T17:1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920BD4">
        <w:rPr>
          <w:rFonts w:ascii="Times New Roman" w:eastAsia="Times New Roman" w:hAnsi="Times New Roman" w:cs="Times New Roman"/>
          <w:sz w:val="24"/>
          <w:szCs w:val="24"/>
          <w:rPrChange w:id="39" w:author="Satya Candra Wibawa Sakti" w:date="2022-03-24T17:1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920BD4">
        <w:rPr>
          <w:rFonts w:ascii="Times New Roman" w:eastAsia="Times New Roman" w:hAnsi="Times New Roman" w:cs="Times New Roman"/>
          <w:sz w:val="24"/>
          <w:szCs w:val="24"/>
          <w:rPrChange w:id="40" w:author="Satya Candra Wibawa Sakti" w:date="2022-03-24T17:1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Satya Candra Wibawa Sakti" w:date="2022-03-24T17:12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C06694" w14:textId="3E89CC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42" w:author="Satya Candra Wibawa Sakti" w:date="2022-03-24T17:12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2C232A" w14:textId="1CACBF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del w:id="43" w:author="Satya Candra Wibawa Sakti" w:date="2022-03-24T17:13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4" w:author="Satya Candra Wibawa Sakti" w:date="2022-03-24T17:13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!</w:t>
        </w:r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5" w:author="Satya Candra Wibawa Sakti" w:date="2022-03-24T17:13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6" w:author="Satya Candra Wibawa Sakti" w:date="2022-03-24T17:13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14DF593" w14:textId="2E9DE0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Satya Candra Wibawa Sakti" w:date="2022-03-24T17:13:00Z">
        <w:r w:rsidRPr="00C50A1E" w:rsidDel="00920BD4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proofErr w:type="spellStart"/>
      <w:ins w:id="48" w:author="Satya Candra Wibawa Sakti" w:date="2022-03-24T17:13:00Z">
        <w:r w:rsidR="00920BD4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920BD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2D0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A35433" w14:textId="07FA19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49" w:author="Satya Candra Wibawa Sakti" w:date="2022-03-24T17:14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Satya Candra Wibawa Sakti" w:date="2022-03-24T17:14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proofErr w:type="spellStart"/>
      <w:ins w:id="51" w:author="Satya Candra Wibawa Sakti" w:date="2022-03-24T17:14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7328A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1FEEC" w14:textId="678B2A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2" w:author="Satya Candra Wibawa Sakti" w:date="2022-03-24T17:14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3" w:author="Satya Candra Wibawa Sakti" w:date="2022-03-24T17:14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CFD67C5" w14:textId="0D4F54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4" w:author="Satya Candra Wibawa Sakti" w:date="2022-03-24T17:14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5" w:author="Satya Candra Wibawa Sakti" w:date="2022-03-24T17:14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proofErr w:type="spellStart"/>
      <w:ins w:id="56" w:author="Satya Candra Wibawa Sakti" w:date="2022-03-24T17:14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57" w:author="Satya Candra Wibawa Sakti" w:date="2022-03-24T17:14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328A2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328A2">
        <w:rPr>
          <w:rFonts w:ascii="Times New Roman" w:eastAsia="Times New Roman" w:hAnsi="Times New Roman" w:cs="Times New Roman"/>
          <w:sz w:val="24"/>
          <w:szCs w:val="24"/>
          <w:rPrChange w:id="58" w:author="Satya Candra Wibawa Sakti" w:date="2022-03-24T17:1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7328A2">
        <w:rPr>
          <w:rFonts w:ascii="Times New Roman" w:eastAsia="Times New Roman" w:hAnsi="Times New Roman" w:cs="Times New Roman"/>
          <w:sz w:val="24"/>
          <w:szCs w:val="24"/>
          <w:rPrChange w:id="59" w:author="Satya Candra Wibawa Sakti" w:date="2022-03-24T17:1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328A2">
        <w:rPr>
          <w:rFonts w:ascii="Times New Roman" w:eastAsia="Times New Roman" w:hAnsi="Times New Roman" w:cs="Times New Roman"/>
          <w:sz w:val="24"/>
          <w:szCs w:val="24"/>
          <w:rPrChange w:id="60" w:author="Satya Candra Wibawa Sakti" w:date="2022-03-24T17:1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61" w:author="Satya Candra Wibawa Sakti" w:date="2022-03-24T17:15:00Z">
        <w:r w:rsidRPr="007328A2" w:rsidDel="007328A2">
          <w:rPr>
            <w:rFonts w:ascii="Times New Roman" w:eastAsia="Times New Roman" w:hAnsi="Times New Roman" w:cs="Times New Roman"/>
            <w:sz w:val="24"/>
            <w:szCs w:val="24"/>
            <w:rPrChange w:id="62" w:author="Satya Candra Wibawa Sakti" w:date="2022-03-24T17:14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7328A2">
        <w:rPr>
          <w:rFonts w:ascii="Times New Roman" w:eastAsia="Times New Roman" w:hAnsi="Times New Roman" w:cs="Times New Roman"/>
          <w:sz w:val="24"/>
          <w:szCs w:val="24"/>
          <w:rPrChange w:id="63" w:author="Satya Candra Wibawa Sakti" w:date="2022-03-24T17:1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0082C7B6" w14:textId="0B9D9E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64" w:author="Satya Candra Wibawa Sakti" w:date="2022-03-24T17:15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65" w:author="Satya Candra Wibawa Sakti" w:date="2022-03-24T17:15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66" w:author="Satya Candra Wibawa Sakti" w:date="2022-03-24T17:15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7" w:author="Satya Candra Wibawa Sakti" w:date="2022-03-24T17:15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>nge-</w:delText>
        </w:r>
      </w:del>
      <w:proofErr w:type="spellStart"/>
      <w:ins w:id="68" w:author="Satya Candra Wibawa Sakti" w:date="2022-03-24T17:15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344E1C" w14:textId="5D4A4F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69" w:author="Satya Candra Wibawa Sakti" w:date="2022-03-24T17:15:00Z">
        <w:r w:rsidR="007328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328A2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7328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0" w:author="Satya Candra Wibawa Sakti" w:date="2022-03-24T17:15:00Z">
        <w:r w:rsidRPr="00C50A1E" w:rsidDel="007328A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5A55C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D933D5" w14:textId="52EDB9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1" w:author="Satya Candra Wibawa Sakti" w:date="2022-03-24T17:16:00Z">
        <w:r w:rsidR="00745E97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745E9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72" w:author="Satya Candra Wibawa Sakti" w:date="2022-03-24T17:16:00Z">
        <w:r w:rsidR="00745E97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73" w:author="Satya Candra Wibawa Sakti" w:date="2022-03-24T17:16:00Z">
        <w:r w:rsidRPr="00C50A1E" w:rsidDel="00745E9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Satya Candra Wibawa Sakti" w:date="2022-03-24T17:16:00Z">
        <w:r w:rsidRPr="00C50A1E" w:rsidDel="00745E97">
          <w:rPr>
            <w:rFonts w:ascii="Times New Roman" w:eastAsia="Times New Roman" w:hAnsi="Times New Roman" w:cs="Times New Roman"/>
            <w:sz w:val="24"/>
            <w:szCs w:val="24"/>
          </w:rPr>
          <w:delText xml:space="preserve">500 </w:delText>
        </w:r>
      </w:del>
      <w:ins w:id="75" w:author="Satya Candra Wibawa Sakti" w:date="2022-03-24T17:16:00Z">
        <w:r w:rsidR="00745E97">
          <w:rPr>
            <w:rFonts w:ascii="Times New Roman" w:eastAsia="Times New Roman" w:hAnsi="Times New Roman" w:cs="Times New Roman"/>
            <w:sz w:val="24"/>
            <w:szCs w:val="24"/>
          </w:rPr>
          <w:t>lima ratus</w:t>
        </w:r>
        <w:r w:rsidR="00745E9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6" w:author="Satya Candra Wibawa Sakti" w:date="2022-03-24T17:16:00Z">
        <w:r w:rsidRPr="00C50A1E" w:rsidDel="00745E97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77" w:author="Satya Candra Wibawa Sakti" w:date="2022-03-24T17:16:00Z">
        <w:r w:rsidR="00745E97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A6586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9B5CEF" w14:textId="77777777" w:rsidR="00927764" w:rsidRPr="00C50A1E" w:rsidRDefault="00927764" w:rsidP="00927764"/>
    <w:p w14:paraId="39492919" w14:textId="77777777" w:rsidR="00927764" w:rsidRPr="005A045A" w:rsidRDefault="00927764" w:rsidP="00927764">
      <w:pPr>
        <w:rPr>
          <w:i/>
        </w:rPr>
      </w:pPr>
    </w:p>
    <w:p w14:paraId="46BA699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729B7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atya Candra Wibawa Sakti" w:date="2022-03-24T17:05:00Z" w:initials="SCWS">
    <w:p w14:paraId="49CD82C9" w14:textId="588FD37A" w:rsidR="00B344A9" w:rsidRDefault="00B344A9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CD82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2358" w16cex:dateUtc="2022-03-24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CD82C9" w16cid:durableId="25E723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D80F" w14:textId="77777777" w:rsidR="00A8718E" w:rsidRDefault="00A8718E">
      <w:r>
        <w:separator/>
      </w:r>
    </w:p>
  </w:endnote>
  <w:endnote w:type="continuationSeparator" w:id="0">
    <w:p w14:paraId="35591C48" w14:textId="77777777" w:rsidR="00A8718E" w:rsidRDefault="00A8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E12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14D5FB2" w14:textId="77777777" w:rsidR="00941E77" w:rsidRDefault="00A8718E">
    <w:pPr>
      <w:pStyle w:val="Footer"/>
    </w:pPr>
  </w:p>
  <w:p w14:paraId="605CE5B0" w14:textId="77777777" w:rsidR="00941E77" w:rsidRDefault="00A87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C333" w14:textId="77777777" w:rsidR="00A8718E" w:rsidRDefault="00A8718E">
      <w:r>
        <w:separator/>
      </w:r>
    </w:p>
  </w:footnote>
  <w:footnote w:type="continuationSeparator" w:id="0">
    <w:p w14:paraId="0C25C7CA" w14:textId="77777777" w:rsidR="00A8718E" w:rsidRDefault="00A87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 Candra Wibawa Sakti">
    <w15:presenceInfo w15:providerId="Windows Live" w15:userId="a7c92fa250341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328A2"/>
    <w:rsid w:val="00745E97"/>
    <w:rsid w:val="00920BD4"/>
    <w:rsid w:val="00924DF5"/>
    <w:rsid w:val="00927764"/>
    <w:rsid w:val="00A8718E"/>
    <w:rsid w:val="00B3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D5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34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559</Words>
  <Characters>3505</Characters>
  <Application>Microsoft Office Word</Application>
  <DocSecurity>0</DocSecurity>
  <Lines>116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Satya Candra Wibawa Sakti</cp:lastModifiedBy>
  <cp:revision>3</cp:revision>
  <dcterms:created xsi:type="dcterms:W3CDTF">2020-07-24T23:46:00Z</dcterms:created>
  <dcterms:modified xsi:type="dcterms:W3CDTF">2022-03-24T10:16:00Z</dcterms:modified>
</cp:coreProperties>
</file>