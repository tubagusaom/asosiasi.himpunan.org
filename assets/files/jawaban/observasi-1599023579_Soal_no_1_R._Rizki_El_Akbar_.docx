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B90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3E7CB3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E6CC0B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D2B3448" w14:textId="7B368FF6" w:rsidR="00125355" w:rsidRDefault="00125355" w:rsidP="00D8537A">
      <w:pPr>
        <w:pStyle w:val="ListParagraph"/>
        <w:numPr>
          <w:ilvl w:val="0"/>
          <w:numId w:val="3"/>
        </w:numPr>
        <w:rPr>
          <w:ins w:id="0" w:author="Windows User" w:date="2020-09-02T10:55:00Z"/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p w14:paraId="773DC746" w14:textId="1812D2D3" w:rsidR="00F47D2D" w:rsidRDefault="00F47D2D" w:rsidP="00F47D2D">
      <w:pPr>
        <w:rPr>
          <w:ins w:id="1" w:author="Windows User" w:date="2020-09-02T10:55:00Z"/>
          <w:rFonts w:ascii="Minion Pro" w:hAnsi="Minion Pro"/>
        </w:rPr>
      </w:pPr>
    </w:p>
    <w:p w14:paraId="252EAF03" w14:textId="0AFCCF13" w:rsidR="00F47D2D" w:rsidRPr="00F47D2D" w:rsidRDefault="00F47D2D" w:rsidP="00F47D2D">
      <w:pPr>
        <w:tabs>
          <w:tab w:val="left" w:pos="1170"/>
        </w:tabs>
        <w:rPr>
          <w:rPrChange w:id="2" w:author="Windows User" w:date="2020-09-02T10:55:00Z">
            <w:rPr>
              <w:rFonts w:ascii="Minion Pro" w:hAnsi="Minion Pro"/>
            </w:rPr>
          </w:rPrChange>
        </w:rPr>
        <w:pPrChange w:id="3" w:author="Windows User" w:date="2020-09-02T10:55:00Z">
          <w:pPr>
            <w:pStyle w:val="ListParagraph"/>
            <w:numPr>
              <w:numId w:val="3"/>
            </w:numPr>
            <w:ind w:hanging="360"/>
          </w:pPr>
        </w:pPrChange>
      </w:pPr>
      <w:ins w:id="4" w:author="Windows User" w:date="2020-09-02T10:55:00Z">
        <w:r>
          <w:tab/>
        </w:r>
      </w:ins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D65A124" w14:textId="77777777" w:rsidTr="00821BA2">
        <w:tc>
          <w:tcPr>
            <w:tcW w:w="9350" w:type="dxa"/>
          </w:tcPr>
          <w:p w14:paraId="0D81804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3C2300A1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25DBFC5A" w14:textId="487E6C0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5" w:author="Windows User" w:date="2020-09-02T10:27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6" w:author="Windows User" w:date="2020-09-02T10:27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extrim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7" w:author="Windows User" w:date="2020-09-02T10:28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ins w:id="8" w:author="Windows User" w:date="2020-09-02T10:29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</w:ins>
            <w:del w:id="9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akan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berubah semakin maju</w:t>
            </w:r>
            <w:ins w:id="10" w:author="Windows User" w:date="2020-09-02T10:29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. Fenomena tersebut</w:t>
              </w:r>
            </w:ins>
            <w:del w:id="11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Windows User" w:date="2020-09-02T10:29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 kita sebut dengan revolusi industry 4.0. Istilah</w:t>
            </w:r>
            <w:ins w:id="13" w:author="Windows User" w:date="2020-09-02T10:30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 xml:space="preserve"> tersebut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Windows User" w:date="2020-09-02T10:30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 bahkan banyak yang masih awam.</w:t>
            </w:r>
          </w:p>
          <w:p w14:paraId="036CD6B3" w14:textId="2399589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15" w:author="Windows User" w:date="2020-09-02T10:31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 siapkan untuk memasuki dunia kerja</w:t>
            </w:r>
            <w:ins w:id="16" w:author="Windows User" w:date="2020-09-02T10:31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namun bukan lagi perkerja, tetapi kita di siapkan untuk membuat lapangan kerja baru</w:t>
            </w:r>
            <w:ins w:id="17" w:author="Windows User" w:date="2020-09-02T10:33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. Lapangan kerja yang baru yang dimaksud adalah lapangan 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belum tercipta</w:t>
            </w:r>
            <w:ins w:id="18" w:author="Windows User" w:date="2020-09-02T10:33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 xml:space="preserve"> dan berkait</w:t>
              </w:r>
            </w:ins>
            <w:ins w:id="19" w:author="Windows User" w:date="2020-09-02T10:34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del w:id="20" w:author="Windows User" w:date="2020-09-02T10:33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Windows User" w:date="2020-09-02T10:34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dengan menggunakan</w:delText>
              </w:r>
            </w:del>
            <w:ins w:id="22" w:author="Windows User" w:date="2020-09-02T10:34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kemampuan teknologi dan ide kreatif kita.</w:t>
            </w:r>
          </w:p>
          <w:p w14:paraId="017547E1" w14:textId="4C2599F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3" w:author="Windows User" w:date="2020-09-02T10:35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dari terciptanya pendidikan 4.0 ini adalah </w:t>
            </w:r>
            <w:ins w:id="24" w:author="Windows User" w:date="2020-09-02T10:3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 dan pemerataan pendidikan, dengan cara mem</w:t>
            </w:r>
            <w:ins w:id="25" w:author="Windows User" w:date="2020-09-02T10:36:00Z">
              <w:r w:rsidR="00BF204F">
                <w:rPr>
                  <w:rFonts w:ascii="Times New Roman" w:eastAsia="Times New Roman" w:hAnsi="Times New Roman" w:cs="Times New Roman"/>
                  <w:szCs w:val="24"/>
                </w:rPr>
                <w:t>per</w:t>
              </w:r>
            </w:ins>
            <w:del w:id="26" w:author="Windows User" w:date="2020-09-02T10:36:00Z">
              <w:r w:rsidRPr="00EC6F38" w:rsidDel="00BF204F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luas akses dan</w:t>
            </w:r>
            <w:ins w:id="27" w:author="Windows User" w:date="2020-09-02T10:3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pemanfaatan</w:t>
              </w:r>
            </w:ins>
            <w:del w:id="28" w:author="Windows User" w:date="2020-09-02T10:36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memanfaatkan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teknologi.</w:t>
            </w:r>
          </w:p>
          <w:p w14:paraId="0B5334B8" w14:textId="1E43D34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 butuhkan di era milenial</w:t>
            </w:r>
            <w:ins w:id="29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0" w:author="Windows User" w:date="2020-09-02T10:39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kolaboratif, komunikatif, ber</w:t>
            </w:r>
            <w:ins w:id="31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2" w:author="Windows User" w:date="2020-09-02T10:39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 kritis</w:t>
            </w:r>
            <w:ins w:id="33" w:author="Windows User" w:date="2020-09-02T10:37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del w:id="34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</w:t>
            </w:r>
            <w:del w:id="35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Mengapa demikian</w:delText>
              </w:r>
            </w:del>
            <w:ins w:id="36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7" w:author="Windows User" w:date="2020-09-02T10:38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38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ins w:id="39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pada hari ini </w:t>
              </w:r>
            </w:ins>
            <w:del w:id="40" w:author="Windows User" w:date="2020-09-02T10:37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 publis</w:t>
            </w:r>
            <w:ins w:id="41" w:author="Windows User" w:date="2020-09-02T10:39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. Hal ini</w:t>
              </w:r>
            </w:ins>
            <w:del w:id="42" w:author="Windows User" w:date="2020-09-02T10:38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3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ins w:id="44" w:author="Windows User" w:date="2020-09-02T10:38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kita harus mempersiapkan diri atau generasi muda untuk memasuki dunia revolusi industri 4.0.</w:t>
            </w:r>
          </w:p>
          <w:p w14:paraId="121A30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11B97E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4403AC5" w14:textId="5EB69A4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45" w:author="Windows User" w:date="2020-09-02T10:45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6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47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bakat/kebutuhan siswa.</w:t>
            </w:r>
          </w:p>
          <w:p w14:paraId="7F1B5D6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57DC66EB" w14:textId="096239E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49" w:author="Windows User" w:date="2020-09-02T10:45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50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uru di sini di</w:t>
            </w:r>
            <w:del w:id="51" w:author="Windows User" w:date="2020-09-02T10:45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52" w:author="Windows User" w:date="2020-09-02T10:4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3D6523B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6C17A487" w14:textId="1854CE1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3" w:author="Windows User" w:date="2020-09-02T10:46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4" w:author="Windows User" w:date="2020-09-02T10:46:00Z">
              <w:r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620FBD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10EDD3E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0EE6DD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</w:t>
            </w:r>
            <w:del w:id="55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49D79A4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F464D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72AC59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EEB14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B742E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132F2D0A" w14:textId="6612DC0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</w:t>
            </w:r>
            <w:ins w:id="56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mel</w:t>
              </w:r>
            </w:ins>
            <w:del w:id="57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ihat proses mengamati dan memahami ini sebenarnya jadi satu kesatuan</w:t>
            </w:r>
            <w:ins w:id="58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9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0" w:author="Windows User" w:date="2020-09-02T10:47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1" w:author="Windows User" w:date="2020-09-02T10:47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62" w:author="Windows User" w:date="2020-09-02T10:48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14:paraId="13DFA7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63" w:author="Windows User" w:date="2020-09-02T10:48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pengaplikasian. Pada revolusi 4.0 ini lebih banyak praktek karena lebih menyiapkan anak pada bagaimana kita menumbuhkan ide baru atau gagasan.</w:t>
            </w:r>
          </w:p>
          <w:p w14:paraId="0619B14A" w14:textId="5284259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64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</w:t>
            </w:r>
            <w:ins w:id="65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berk</w:t>
              </w:r>
            </w:ins>
            <w:del w:id="66" w:author="Windows User" w:date="2020-09-02T10:49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olaborasi</w:t>
            </w:r>
            <w:ins w:id="67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68" w:author="Windows User" w:date="2020-09-02T10:49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komunikasi dengan banyak orang. Hal ini dilakukan karena banyak pandangan yang berbeda atau ide-ide </w:t>
            </w:r>
            <w:del w:id="69" w:author="Windows User" w:date="2020-09-02T10:49:00Z">
              <w:r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ins w:id="70" w:author="Windows User" w:date="2020-09-02T10:50:00Z">
              <w:r w:rsidR="00CD6AF9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muncul.</w:t>
            </w:r>
          </w:p>
          <w:p w14:paraId="22B32380" w14:textId="3274D199" w:rsidR="00125355" w:rsidRPr="00EC6F38" w:rsidRDefault="00CD6AF9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1" w:author="Windows User" w:date="2020-09-02T10:50:00Z">
              <w:r>
                <w:rPr>
                  <w:rFonts w:ascii="Times New Roman" w:eastAsia="Times New Roman" w:hAnsi="Times New Roman" w:cs="Times New Roman"/>
                  <w:szCs w:val="24"/>
                </w:rPr>
                <w:t>Proses</w:t>
              </w:r>
            </w:ins>
            <w:del w:id="72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</w:t>
            </w:r>
            <w:ins w:id="73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ins w:id="74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75" w:author="Windows User" w:date="2020-09-02T10:40:00Z">
              <w:r w:rsidR="00125355"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76" w:author="Windows User" w:date="2020-09-02T10:40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7" w:author="Windows User" w:date="2020-09-02T10:40:00Z">
              <w:r w:rsidR="00125355" w:rsidRPr="00EC6F38" w:rsidDel="00E45A41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</w:t>
            </w:r>
            <w:ins w:id="78" w:author="Windows User" w:date="2020-09-02T10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adalah kreatif dan inovatif. </w:t>
            </w:r>
            <w:del w:id="79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melakukan </w:delText>
              </w:r>
            </w:del>
            <w:ins w:id="80" w:author="Windows User" w:date="2020-09-02T10:5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1" w:author="Windows User" w:date="2020-09-02T10:50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enelitian </w:t>
            </w:r>
            <w:ins w:id="82" w:author="Windows User" w:date="2020-09-02T10:51:00Z">
              <w:r>
                <w:rPr>
                  <w:rFonts w:ascii="Times New Roman" w:eastAsia="Times New Roman" w:hAnsi="Times New Roman" w:cs="Times New Roman"/>
                  <w:szCs w:val="24"/>
                </w:rPr>
                <w:t>dapat dilakukan untuk</w:t>
              </w:r>
            </w:ins>
            <w:del w:id="83" w:author="Windows User" w:date="2020-09-02T10:51:00Z">
              <w:r w:rsidR="00125355" w:rsidRPr="00EC6F38" w:rsidDel="00CD6AF9">
                <w:rPr>
                  <w:rFonts w:ascii="Times New Roman" w:eastAsia="Times New Roman" w:hAnsi="Times New Roman" w:cs="Times New Roman"/>
                  <w:szCs w:val="24"/>
                </w:rPr>
                <w:delText>kita bisa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4" w:author="Windows User" w:date="2020-09-02T10:44:00Z">
              <w:r w:rsidR="00E45A4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14:paraId="4EE3D26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0D4D" w14:textId="77777777" w:rsidR="00CF7427" w:rsidRDefault="00CF7427" w:rsidP="00E45A41">
      <w:pPr>
        <w:spacing w:after="0" w:line="240" w:lineRule="auto"/>
      </w:pPr>
      <w:r>
        <w:separator/>
      </w:r>
    </w:p>
  </w:endnote>
  <w:endnote w:type="continuationSeparator" w:id="0">
    <w:p w14:paraId="5EA25AF3" w14:textId="77777777" w:rsidR="00CF7427" w:rsidRDefault="00CF7427" w:rsidP="00E4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4BC53" w14:textId="77777777" w:rsidR="00CF7427" w:rsidRDefault="00CF7427" w:rsidP="00E45A41">
      <w:pPr>
        <w:spacing w:after="0" w:line="240" w:lineRule="auto"/>
      </w:pPr>
      <w:r>
        <w:separator/>
      </w:r>
    </w:p>
  </w:footnote>
  <w:footnote w:type="continuationSeparator" w:id="0">
    <w:p w14:paraId="0B223F12" w14:textId="77777777" w:rsidR="00CF7427" w:rsidRDefault="00CF7427" w:rsidP="00E4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BF204F"/>
    <w:rsid w:val="00CD6AF9"/>
    <w:rsid w:val="00CF7427"/>
    <w:rsid w:val="00E45A41"/>
    <w:rsid w:val="00F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AE9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4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4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45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4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2020-09-02T03:51:00Z</dcterms:created>
  <dcterms:modified xsi:type="dcterms:W3CDTF">2020-09-02T03:55:00Z</dcterms:modified>
</cp:coreProperties>
</file>