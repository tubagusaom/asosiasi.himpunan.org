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0CD4">
              <w:rPr>
                <w:rFonts w:ascii="Times New Roman" w:eastAsia="Times New Roman" w:hAnsi="Times New Roman" w:cs="Times New Roman"/>
                <w:szCs w:val="24"/>
              </w:rPr>
              <w:t>ekstrem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ins w:id="0" w:author="Windows User" w:date="2020-12-02T09:51:00Z">
              <w:r w:rsidR="003D0CD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" w:author="Windows User" w:date="2020-12-02T09:52:00Z">
              <w:r w:rsidRPr="00EC6F38" w:rsidDel="003D0CD4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0CD4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0CD4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0CD4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0CD4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0CD4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3D0CD4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2" w:author="Windows User" w:date="2020-12-02T09:54:00Z">
              <w:r w:rsidR="003D0CD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" w:author="Windows User" w:date="2020-12-02T09:57:00Z">
              <w:r w:rsidR="003D0CD4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  <w:proofErr w:type="spellEnd"/>
              <w:r w:rsidR="003D0CD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" w:author="Windows User" w:date="2020-12-02T09:55:00Z">
              <w:r w:rsidRPr="00EC6F38" w:rsidDel="003D0CD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5" w:author="Windows User" w:date="2020-12-02T09:57:00Z">
              <w:r w:rsidR="003D0CD4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6" w:author="Windows User" w:date="2020-12-02T09:57:00Z">
              <w:r w:rsidRPr="00EC6F38" w:rsidDel="003D0CD4">
                <w:rPr>
                  <w:rFonts w:ascii="Times New Roman" w:eastAsia="Times New Roman" w:hAnsi="Times New Roman" w:cs="Times New Roman"/>
                  <w:szCs w:val="24"/>
                </w:rPr>
                <w:delText>, tetapi kita</w:delText>
              </w:r>
            </w:del>
            <w:proofErr w:type="spellStart"/>
            <w:ins w:id="7" w:author="Windows User" w:date="2020-12-02T09:57:00Z">
              <w:r w:rsidR="003D0CD4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Windows User" w:date="2020-12-02T09:57:00Z">
              <w:r w:rsidRPr="00EC6F38" w:rsidDel="003D0CD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</w:t>
            </w:r>
            <w:r w:rsidR="003D0CD4">
              <w:rPr>
                <w:rFonts w:ascii="Times New Roman" w:eastAsia="Times New Roman" w:hAnsi="Times New Roman" w:cs="Times New Roman"/>
                <w:szCs w:val="24"/>
              </w:rPr>
              <w:t>mpuan</w:t>
            </w:r>
            <w:proofErr w:type="spellEnd"/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0CD4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0CD4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3D0CD4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="003D0CD4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0CD4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3D0CD4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9" w:author="Windows User" w:date="2020-12-02T09:59:00Z">
              <w:r w:rsidR="003D0CD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Windows User" w:date="2020-12-02T09:59:00Z">
              <w:r w:rsidRPr="00EC6F38" w:rsidDel="003D0CD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</w:t>
            </w:r>
            <w:r w:rsidR="003D0CD4">
              <w:rPr>
                <w:rFonts w:ascii="Times New Roman" w:eastAsia="Times New Roman" w:hAnsi="Times New Roman" w:cs="Times New Roman"/>
                <w:szCs w:val="24"/>
              </w:rPr>
              <w:t>itis</w:t>
            </w:r>
            <w:proofErr w:type="spellEnd"/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3D0CD4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3D0CD4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0CD4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? </w:t>
            </w:r>
            <w:proofErr w:type="spellStart"/>
            <w:r w:rsidR="003D0CD4">
              <w:rPr>
                <w:rFonts w:ascii="Times New Roman" w:eastAsia="Times New Roman" w:hAnsi="Times New Roman" w:cs="Times New Roman"/>
                <w:szCs w:val="24"/>
              </w:rPr>
              <w:t>Saat</w:t>
            </w:r>
            <w:proofErr w:type="spellEnd"/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0CD4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 w:rsidR="003D0CD4"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 w:rsidR="003D0CD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D0CD4">
              <w:rPr>
                <w:rFonts w:ascii="Times New Roman" w:eastAsia="Times New Roman" w:hAnsi="Times New Roman" w:cs="Times New Roman"/>
                <w:szCs w:val="24"/>
              </w:rPr>
              <w:t>diperkenalkan</w:t>
            </w:r>
            <w:proofErr w:type="spellEnd"/>
            <w:ins w:id="11" w:author="Windows User" w:date="2020-12-02T10:06:00Z"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>kepada</w:t>
              </w:r>
              <w:proofErr w:type="spellEnd"/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>masyarakat</w:t>
              </w:r>
              <w:proofErr w:type="spellEnd"/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>Tujuannya</w:t>
              </w:r>
              <w:proofErr w:type="spellEnd"/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proofErr w:type="spellEnd"/>
            <w:del w:id="12" w:author="Windows User" w:date="2020-12-02T10:06:00Z">
              <w:r w:rsidRPr="00EC6F38" w:rsidDel="00D92A6D">
                <w:rPr>
                  <w:rFonts w:ascii="Times New Roman" w:eastAsia="Times New Roman" w:hAnsi="Times New Roman" w:cs="Times New Roman"/>
                  <w:szCs w:val="24"/>
                </w:rPr>
                <w:delText>, karena di era in</w:delText>
              </w:r>
            </w:del>
            <w:del w:id="13" w:author="Windows User" w:date="2020-12-02T10:07:00Z">
              <w:r w:rsidRPr="00EC6F38" w:rsidDel="00D92A6D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14" w:author="Windows User" w:date="2020-12-02T10:07:00Z"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5" w:author="Windows User" w:date="2020-12-02T10:07:00Z">
              <w:r w:rsidRPr="00EC6F38" w:rsidDel="00D92A6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D92A6D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ditu</w:t>
            </w:r>
            <w:r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</w:t>
            </w:r>
            <w:r w:rsidR="000161AF"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="000161A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61AF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0161A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61AF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0161A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0161AF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0161AF">
              <w:rPr>
                <w:rFonts w:ascii="Times New Roman" w:eastAsia="Times New Roman" w:hAnsi="Times New Roman" w:cs="Times New Roman"/>
                <w:szCs w:val="24"/>
              </w:rPr>
              <w:t xml:space="preserve"> strata. </w:t>
            </w:r>
            <w:proofErr w:type="spellStart"/>
            <w:r w:rsidR="000161AF">
              <w:rPr>
                <w:rFonts w:ascii="Times New Roman" w:eastAsia="Times New Roman" w:hAnsi="Times New Roman" w:cs="Times New Roman"/>
                <w:szCs w:val="24"/>
              </w:rPr>
              <w:t>Mereka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D92A6D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ins w:id="16" w:author="Windows User" w:date="2020-12-02T10:06:00Z"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7" w:author="Windows User" w:date="2020-12-02T10:06:00Z">
              <w:r w:rsidRPr="00EC6F38" w:rsidDel="00D92A6D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bookmarkStart w:id="18" w:name="_GoBack"/>
            <w:bookmarkEnd w:id="18"/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D92A6D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D92A6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92A6D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D92A6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92A6D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D92A6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92A6D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92A6D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D92A6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92A6D">
              <w:rPr>
                <w:rFonts w:ascii="Times New Roman" w:eastAsia="Times New Roman" w:hAnsi="Times New Roman" w:cs="Times New Roman"/>
                <w:szCs w:val="24"/>
              </w:rPr>
              <w:t>memunculkan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19" w:author="Windows User" w:date="2020-12-02T10:04:00Z"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del w:id="20" w:author="Windows User" w:date="2020-12-02T10:04:00Z">
              <w:r w:rsidRPr="00EC6F38" w:rsidDel="00D92A6D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proofErr w:type="spellStart"/>
            <w:ins w:id="21" w:author="Windows User" w:date="2020-12-02T10:04:00Z"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>penerapan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</w:t>
            </w:r>
            <w:r w:rsidR="00D92A6D">
              <w:rPr>
                <w:rFonts w:ascii="Times New Roman" w:eastAsia="Times New Roman" w:hAnsi="Times New Roman" w:cs="Times New Roman"/>
                <w:szCs w:val="24"/>
              </w:rPr>
              <w:t>lusi</w:t>
            </w:r>
            <w:proofErr w:type="spellEnd"/>
            <w:r w:rsidR="00D92A6D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D92A6D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D92A6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92A6D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D92A6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92A6D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D92A6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92A6D">
              <w:rPr>
                <w:rFonts w:ascii="Times New Roman" w:eastAsia="Times New Roman" w:hAnsi="Times New Roman" w:cs="Times New Roman"/>
                <w:szCs w:val="24"/>
              </w:rPr>
              <w:t>prakti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="00D92A6D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92A6D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ins w:id="22" w:author="Windows User" w:date="2020-12-02T10:02:00Z"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23" w:author="Windows User" w:date="2020-12-02T10:02:00Z">
              <w:r w:rsidRPr="00EC6F38" w:rsidDel="00D92A6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Windows User" w:date="2020-12-02T10:02:00Z">
              <w:r w:rsidRPr="00EC6F38" w:rsidDel="00D92A6D">
                <w:rPr>
                  <w:rFonts w:ascii="Times New Roman" w:eastAsia="Times New Roman" w:hAnsi="Times New Roman" w:cs="Times New Roman"/>
                  <w:szCs w:val="24"/>
                </w:rPr>
                <w:delText>mendiskusikan</w:delText>
              </w:r>
            </w:del>
            <w:proofErr w:type="spellStart"/>
            <w:ins w:id="25" w:author="Windows User" w:date="2020-12-02T10:02:00Z"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>berdiskusi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26" w:author="Windows User" w:date="2020-12-02T10:03:00Z">
              <w:r w:rsidRPr="00EC6F38" w:rsidDel="00D92A6D">
                <w:rPr>
                  <w:rFonts w:ascii="Times New Roman" w:eastAsia="Times New Roman" w:hAnsi="Times New Roman" w:cs="Times New Roman"/>
                  <w:szCs w:val="24"/>
                </w:rPr>
                <w:delText xml:space="preserve">Mendiskusikan </w:delText>
              </w:r>
            </w:del>
            <w:proofErr w:type="spellStart"/>
            <w:ins w:id="27" w:author="Windows User" w:date="2020-12-02T10:03:00Z"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>Berdiskusi</w:t>
              </w:r>
              <w:proofErr w:type="spellEnd"/>
              <w:r w:rsidR="00D92A6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28" w:author="Windows User" w:date="2020-12-02T10:03:00Z"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del w:id="29" w:author="Windows User" w:date="2020-12-02T10:03:00Z">
              <w:r w:rsidRPr="00EC6F38" w:rsidDel="00D92A6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92A6D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D92A6D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D92A6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0" w:author="Windows User" w:date="2020-12-02T10:0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31" w:author="Windows User" w:date="2020-12-02T10:02:00Z"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32" w:author="Windows User" w:date="2020-12-02T10:02:00Z">
              <w:r w:rsidRPr="00EC6F38" w:rsidDel="00D92A6D">
                <w:rPr>
                  <w:rFonts w:ascii="Times New Roman" w:eastAsia="Times New Roman" w:hAnsi="Times New Roman" w:cs="Times New Roman"/>
                  <w:szCs w:val="24"/>
                </w:rPr>
                <w:delText>, 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33" w:author="Windows User" w:date="2020-12-02T10:02:00Z"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4" w:author="Windows User" w:date="2020-12-02T10:02:00Z">
              <w:r w:rsidR="00D92A6D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cumentProtection w:edit="trackedChanges"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161AF"/>
    <w:rsid w:val="0012251A"/>
    <w:rsid w:val="00125355"/>
    <w:rsid w:val="001D038C"/>
    <w:rsid w:val="00240407"/>
    <w:rsid w:val="003D0CD4"/>
    <w:rsid w:val="0042167F"/>
    <w:rsid w:val="00924DF5"/>
    <w:rsid w:val="00D9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A1B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5</cp:revision>
  <dcterms:created xsi:type="dcterms:W3CDTF">2020-08-26T22:03:00Z</dcterms:created>
  <dcterms:modified xsi:type="dcterms:W3CDTF">2020-12-02T03:08:00Z</dcterms:modified>
</cp:coreProperties>
</file>