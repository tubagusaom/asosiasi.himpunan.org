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992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37AC9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E5BA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E1EAB5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99FC15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0C8B17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E4D2F6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BE037AE" wp14:editId="03C4D68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17A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43718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0A7B2B8" w14:textId="6AAA96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vivobooks14" w:date="2020-12-16T14:57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proofErr w:type="spellStart"/>
      <w:ins w:id="1" w:author="vivobooks14" w:date="2020-12-16T14:57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Adakah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2" w:author="vivobooks14" w:date="2020-12-16T14:58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vivobooks14" w:date="2020-12-16T14:59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vivobooks14" w:date="2020-12-16T14:58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vivobooks14" w:date="2020-12-16T14:58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vivobooks14" w:date="2020-12-16T14:58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sepiring</w:t>
        </w:r>
        <w:proofErr w:type="spellEnd"/>
        <w:r w:rsidR="002A41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del w:id="7" w:author="vivobooks14" w:date="2020-12-16T14:58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80090D" w14:textId="58CF7D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vivobooks14" w:date="2020-12-16T15:00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9" w:author="vivobooks14" w:date="2020-12-16T14:59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0" w:author="vivobooks14" w:date="2020-12-16T14:59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vivobooks14" w:date="2020-12-16T15:00:00Z"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</w:ins>
      <w:proofErr w:type="spellEnd"/>
      <w:ins w:id="12" w:author="vivobooks14" w:date="2020-12-16T15:01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3" w:author="vivobooks14" w:date="2020-12-16T15:00:00Z">
        <w:r w:rsidR="002A419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14" w:author="vivobooks14" w:date="2020-12-16T15:02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5" w:author="vivobooks14" w:date="2020-12-16T15:00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 hujan benar-benar datang seperti perkiraan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" w:author="vivobooks14" w:date="2020-12-16T15:02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14:paraId="26E7E0C9" w14:textId="6DB1BC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7" w:author="vivobooks14" w:date="2020-12-16T15:03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vivobooks14" w:date="2020-12-16T15:03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tak hanya pandai </w:delText>
        </w:r>
      </w:del>
      <w:ins w:id="19" w:author="vivobooks14" w:date="2020-12-16T15:03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vivobooks14" w:date="2020-12-16T15:04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2A41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419B">
          <w:rPr>
            <w:rFonts w:ascii="Times New Roman" w:eastAsia="Times New Roman" w:hAnsi="Times New Roman" w:cs="Times New Roman"/>
            <w:sz w:val="24"/>
            <w:szCs w:val="24"/>
          </w:rPr>
          <w:t>resah</w:t>
        </w:r>
        <w:proofErr w:type="spellEnd"/>
        <w:r w:rsidR="002A41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vivobooks14" w:date="2020-12-16T15:04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del w:id="22" w:author="vivobooks14" w:date="2020-12-16T15:03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vivobooks14" w:date="2020-12-16T15:04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4" w:author="vivobooks14" w:date="2020-12-16T15:04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5" w:author="vivobooks14" w:date="2020-12-16T15:04:00Z">
        <w:r w:rsidR="002A419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vivobooks14" w:date="2020-12-16T15:04:00Z">
        <w:r w:rsidRPr="00C50A1E" w:rsidDel="002A419B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7" w:author="vivobooks14" w:date="2020-12-16T15:04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Kok bisa ya?</w:delText>
        </w:r>
      </w:del>
    </w:p>
    <w:p w14:paraId="28A747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62601E" w14:textId="4CF799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8" w:author="vivobooks14" w:date="2020-12-16T15:05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 berat</w:delText>
        </w:r>
      </w:del>
      <w:ins w:id="29" w:author="vivobooks14" w:date="2020-12-16T15:05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>utama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E1F6A" w14:textId="14510B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0" w:author="vivobooks14" w:date="2020-12-16T15:05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31" w:author="vivobooks14" w:date="2020-12-16T15:05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vivobooks14" w:date="2020-12-16T15:06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jadi </w:delText>
        </w:r>
      </w:del>
      <w:ins w:id="33" w:author="vivobooks14" w:date="2020-12-16T15:06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del w:id="34" w:author="vivobooks14" w:date="2020-12-16T15:06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5" w:author="vivobooks14" w:date="2020-12-16T15:06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1D7E80B" w14:textId="5B37D7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vivobooks14" w:date="2020-12-16T15:06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EDD33A" w14:textId="237E9B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vivobooks14" w:date="2020-12-16T15:07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vivobooks14" w:date="2020-12-16T15:07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vivobooks14" w:date="2020-12-16T15:07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alias yang </w:delText>
        </w:r>
      </w:del>
      <w:ins w:id="40" w:author="vivobooks14" w:date="2020-12-16T15:07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CD1A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F885148" w14:textId="2817CF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vivobooks14" w:date="2020-12-16T15:08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2F19A" w14:textId="6BC0ED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42" w:author="vivobooks14" w:date="2020-12-16T15:08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proofErr w:type="gramEnd"/>
      <w:ins w:id="43" w:author="vivobooks14" w:date="2020-12-16T15:09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44" w:author="vivobooks14" w:date="2020-12-16T15:08:00Z">
        <w:r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45" w:author="vivobooks14" w:date="2020-12-16T15:09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vivobooks14" w:date="2020-12-16T15:09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manis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1B6E7F" w14:textId="1051829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del w:id="47" w:author="vivobooks14" w:date="2020-12-16T15:09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060FB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48" w:author="vivobooks14" w:date="2020-12-16T15:09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vivobooks14" w:date="2020-12-16T15:09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keluar </w:delText>
        </w:r>
      </w:del>
      <w:ins w:id="50" w:author="vivobooks14" w:date="2020-12-16T15:09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0FBD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del w:id="51" w:author="vivobooks14" w:date="2020-12-16T15:09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2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berkali-kali.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AD7E7" w14:textId="64D766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3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4" w:author="vivobooks14" w:date="2020-12-16T15:10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vivobooks14" w:date="2020-12-16T15:10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6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57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tidak tahu diri.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vivobooks14" w:date="2020-12-16T15:10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9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E9839F" w14:textId="01FE5C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60" w:author="vivobooks14" w:date="2020-12-16T15:11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1" w:author="vivobooks14" w:date="2020-12-16T15:11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vivobooks14" w:date="2020-12-16T15:10:00Z"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060FB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2A6B48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0C07347" w14:textId="3A9CF9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3" w:author="vivobooks14" w:date="2020-12-16T15:11:00Z">
        <w:r w:rsidDel="00060FBD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060FBD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2213606F" w14:textId="3326BE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4" w:author="vivobooks14" w:date="2020-12-16T15:11:00Z">
        <w:r w:rsidR="00060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673C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F903F3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BD731C5" w14:textId="77777777" w:rsidR="00927764" w:rsidRPr="00C50A1E" w:rsidRDefault="00927764" w:rsidP="00927764"/>
    <w:p w14:paraId="699D4355" w14:textId="77777777" w:rsidR="00927764" w:rsidRPr="005A045A" w:rsidRDefault="00927764" w:rsidP="00927764">
      <w:pPr>
        <w:rPr>
          <w:i/>
        </w:rPr>
      </w:pPr>
    </w:p>
    <w:p w14:paraId="512CFBE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5C7C51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5D01E" w14:textId="77777777" w:rsidR="00173696" w:rsidRDefault="00173696">
      <w:r>
        <w:separator/>
      </w:r>
    </w:p>
  </w:endnote>
  <w:endnote w:type="continuationSeparator" w:id="0">
    <w:p w14:paraId="73C91C70" w14:textId="77777777" w:rsidR="00173696" w:rsidRDefault="0017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339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032775" w14:textId="77777777" w:rsidR="00941E77" w:rsidRDefault="00173696">
    <w:pPr>
      <w:pStyle w:val="Footer"/>
    </w:pPr>
  </w:p>
  <w:p w14:paraId="730D9A27" w14:textId="77777777" w:rsidR="00941E77" w:rsidRDefault="00173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68AB" w14:textId="77777777" w:rsidR="00173696" w:rsidRDefault="00173696">
      <w:r>
        <w:separator/>
      </w:r>
    </w:p>
  </w:footnote>
  <w:footnote w:type="continuationSeparator" w:id="0">
    <w:p w14:paraId="611B799E" w14:textId="77777777" w:rsidR="00173696" w:rsidRDefault="0017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vobooks14">
    <w15:presenceInfo w15:providerId="None" w15:userId="vivobooks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0FBD"/>
    <w:rsid w:val="000728F3"/>
    <w:rsid w:val="0012251A"/>
    <w:rsid w:val="00173696"/>
    <w:rsid w:val="002318A3"/>
    <w:rsid w:val="002A419B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E1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vivobooks14</cp:lastModifiedBy>
  <cp:revision>4</cp:revision>
  <dcterms:created xsi:type="dcterms:W3CDTF">2020-08-26T21:16:00Z</dcterms:created>
  <dcterms:modified xsi:type="dcterms:W3CDTF">2020-12-16T08:11:00Z</dcterms:modified>
</cp:coreProperties>
</file>