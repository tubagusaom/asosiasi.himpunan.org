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7764" w:rsidRPr="0094076B" w:rsidRDefault="000728F3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:rsidR="00927764" w:rsidRPr="00C20908" w:rsidRDefault="00927764" w:rsidP="00C20908">
      <w:pPr>
        <w:pStyle w:val="ListParagraph"/>
        <w:numPr>
          <w:ilvl w:val="0"/>
          <w:numId w:val="3"/>
        </w:numPr>
        <w:rPr>
          <w:rFonts w:ascii="Cambria" w:hAnsi="Cambria"/>
        </w:rPr>
      </w:pPr>
      <w:proofErr w:type="spellStart"/>
      <w:r w:rsidRPr="00C20908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artikel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berikut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ini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="00C20908">
        <w:rPr>
          <w:rFonts w:ascii="Cambria" w:hAnsi="Cambria" w:cs="Times New Roman"/>
          <w:sz w:val="24"/>
          <w:szCs w:val="24"/>
        </w:rPr>
        <w:t>secara</w:t>
      </w:r>
      <w:proofErr w:type="spellEnd"/>
      <w:r w:rsidR="00C20908">
        <w:rPr>
          <w:rFonts w:ascii="Cambria" w:hAnsi="Cambria" w:cs="Times New Roman"/>
          <w:sz w:val="24"/>
          <w:szCs w:val="24"/>
        </w:rPr>
        <w:t xml:space="preserve"> digital!</w:t>
      </w:r>
    </w:p>
    <w:p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Naik</w:t>
      </w:r>
      <w:proofErr w:type="spellEnd"/>
    </w:p>
    <w:p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del w:id="0" w:author="user" w:date="2020-11-17T09:41:00Z">
        <w:r w:rsidRPr="00C50A1E" w:rsidDel="00C42800">
          <w:rPr>
            <w:rFonts w:ascii="Roboto" w:eastAsia="Times New Roman" w:hAnsi="Roboto" w:cs="Times New Roman"/>
            <w:sz w:val="17"/>
            <w:szCs w:val="17"/>
          </w:rPr>
          <w:delText>Diperbarui</w:delText>
        </w:r>
      </w:del>
      <w:ins w:id="1" w:author="user" w:date="2020-11-17T09:41:00Z">
        <w:r w:rsidR="00C42800">
          <w:rPr>
            <w:rFonts w:ascii="Roboto" w:eastAsia="Times New Roman" w:hAnsi="Roboto" w:cs="Times New Roman"/>
            <w:sz w:val="17"/>
            <w:szCs w:val="17"/>
          </w:rPr>
          <w:t>d</w:t>
        </w:r>
        <w:r w:rsidR="00C42800" w:rsidRPr="00C50A1E">
          <w:rPr>
            <w:rFonts w:ascii="Roboto" w:eastAsia="Times New Roman" w:hAnsi="Roboto" w:cs="Times New Roman"/>
            <w:sz w:val="17"/>
            <w:szCs w:val="17"/>
          </w:rPr>
          <w:t>iperbarui</w:t>
        </w:r>
      </w:ins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05:43</w:t>
      </w:r>
      <w:proofErr w:type="gramStart"/>
      <w:r w:rsidRPr="00C50A1E">
        <w:rPr>
          <w:rFonts w:ascii="Roboto" w:eastAsia="Times New Roman" w:hAnsi="Roboto" w:cs="Times New Roman"/>
          <w:sz w:val="17"/>
          <w:szCs w:val="17"/>
        </w:rPr>
        <w:t>  61</w:t>
      </w:r>
      <w:proofErr w:type="gramEnd"/>
      <w:r w:rsidRPr="00C50A1E">
        <w:rPr>
          <w:rFonts w:ascii="Roboto" w:eastAsia="Times New Roman" w:hAnsi="Roboto" w:cs="Times New Roman"/>
          <w:sz w:val="17"/>
          <w:szCs w:val="17"/>
        </w:rPr>
        <w:t>  10 3</w:t>
      </w:r>
    </w:p>
    <w:p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7A1E6BCE" wp14:editId="7C1AA53C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naik</w:t>
      </w:r>
      <w:proofErr w:type="spellEnd"/>
      <w:del w:id="2" w:author="user" w:date="2020-11-17T09:42:00Z">
        <w:r w:rsidRPr="00C50A1E" w:rsidDel="00107DA4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delText xml:space="preserve">, </w:delText>
        </w:r>
      </w:del>
      <w:ins w:id="3" w:author="user" w:date="2020-11-17T09:42:00Z">
        <w:r w:rsidR="00107DA4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>.</w:t>
        </w:r>
        <w:r w:rsidR="00107DA4" w:rsidRPr="00C50A1E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 xml:space="preserve"> </w:t>
        </w:r>
      </w:ins>
      <w:del w:id="4" w:author="user" w:date="2020-11-17T09:42:00Z">
        <w:r w:rsidRPr="00C50A1E" w:rsidDel="00107DA4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delText xml:space="preserve">hubungan </w:delText>
        </w:r>
      </w:del>
      <w:proofErr w:type="spellStart"/>
      <w:ins w:id="5" w:author="user" w:date="2020-11-17T09:42:00Z">
        <w:r w:rsidR="00107DA4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>H</w:t>
        </w:r>
        <w:r w:rsidR="00107DA4" w:rsidRPr="00C50A1E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>ubungan</w:t>
        </w:r>
        <w:proofErr w:type="spellEnd"/>
        <w:r w:rsidR="00107DA4" w:rsidRPr="00C50A1E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 xml:space="preserve"> </w:t>
        </w:r>
      </w:ins>
      <w:del w:id="6" w:author="user" w:date="2020-11-17T09:42:00Z">
        <w:r w:rsidRPr="00C50A1E" w:rsidDel="00107DA4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delText xml:space="preserve">sama </w:delText>
        </w:r>
      </w:del>
      <w:proofErr w:type="spellStart"/>
      <w:ins w:id="7" w:author="user" w:date="2020-11-17T09:42:00Z">
        <w:r w:rsidR="00107DA4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>dengan</w:t>
        </w:r>
        <w:proofErr w:type="spellEnd"/>
        <w:r w:rsidR="00107DA4" w:rsidRPr="00C50A1E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del w:id="8" w:author="user" w:date="2020-11-17T09:42:00Z">
        <w:r w:rsidRPr="00C50A1E" w:rsidDel="00107DA4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delText xml:space="preserve">tetep </w:delText>
        </w:r>
      </w:del>
      <w:proofErr w:type="spellStart"/>
      <w:ins w:id="9" w:author="user" w:date="2020-11-17T09:42:00Z">
        <w:r w:rsidR="00107DA4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>tetap</w:t>
        </w:r>
        <w:proofErr w:type="spellEnd"/>
        <w:r w:rsidR="00107DA4" w:rsidRPr="00C50A1E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 xml:space="preserve"> </w:t>
        </w:r>
      </w:ins>
      <w:del w:id="10" w:author="user" w:date="2020-11-17T09:42:00Z">
        <w:r w:rsidRPr="00C50A1E" w:rsidDel="00107DA4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delText xml:space="preserve">temenan </w:delText>
        </w:r>
      </w:del>
      <w:proofErr w:type="spellStart"/>
      <w:ins w:id="11" w:author="user" w:date="2020-11-17T09:42:00Z">
        <w:r w:rsidR="00107DA4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>berteman</w:t>
        </w:r>
        <w:proofErr w:type="spellEnd"/>
        <w:r w:rsidR="00107DA4" w:rsidRPr="00C50A1E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 xml:space="preserve"> </w:t>
        </w:r>
      </w:ins>
      <w:del w:id="12" w:author="user" w:date="2020-11-17T09:43:00Z">
        <w:r w:rsidRPr="00C50A1E" w:rsidDel="00107DA4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delText>aja</w:delText>
        </w:r>
      </w:del>
      <w:proofErr w:type="spellStart"/>
      <w:ins w:id="13" w:author="user" w:date="2020-11-17T09:43:00Z">
        <w:r w:rsidR="00107DA4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>saja</w:t>
        </w:r>
      </w:ins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Huft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ins w:id="14" w:author="user" w:date="2020-11-17T09:43:00Z">
        <w:r w:rsidR="00C65E8F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aduhai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indera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del w:id="15" w:author="user" w:date="2020-11-17T09:44:00Z">
        <w:r w:rsidRPr="00C50A1E" w:rsidDel="00136AD1">
          <w:rPr>
            <w:rFonts w:ascii="Times New Roman" w:eastAsia="Times New Roman" w:hAnsi="Times New Roman" w:cs="Times New Roman"/>
            <w:sz w:val="24"/>
            <w:szCs w:val="24"/>
          </w:rPr>
          <w:delText xml:space="preserve"> itu</w:delText>
        </w:r>
      </w:del>
      <w:ins w:id="16" w:author="user" w:date="2020-11-17T09:43:00Z">
        <w:r w:rsidR="00C65E8F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kala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ins w:id="17" w:author="user" w:date="2020-11-17T09:55:00Z">
        <w:r w:rsidR="00AC4812" w:rsidRPr="00AC4812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AC4812" w:rsidRPr="00C50A1E">
          <w:rPr>
            <w:rFonts w:ascii="Times New Roman" w:eastAsia="Times New Roman" w:hAnsi="Times New Roman" w:cs="Times New Roman"/>
            <w:sz w:val="24"/>
            <w:szCs w:val="24"/>
          </w:rPr>
          <w:t>sering</w:t>
        </w:r>
        <w:proofErr w:type="spellEnd"/>
        <w:r w:rsidR="00AC4812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AC4812">
          <w:rPr>
            <w:rFonts w:ascii="Times New Roman" w:eastAsia="Times New Roman" w:hAnsi="Times New Roman" w:cs="Times New Roman"/>
            <w:sz w:val="24"/>
            <w:szCs w:val="24"/>
          </w:rPr>
          <w:t>diartikan</w:t>
        </w:r>
        <w:proofErr w:type="spellEnd"/>
        <w:r w:rsidR="00AC4812">
          <w:rPr>
            <w:rFonts w:ascii="Times New Roman" w:eastAsia="Times New Roman" w:hAnsi="Times New Roman" w:cs="Times New Roman"/>
            <w:sz w:val="24"/>
            <w:szCs w:val="24"/>
          </w:rPr>
          <w:t xml:space="preserve"> orang </w:t>
        </w:r>
        <w:proofErr w:type="spellStart"/>
        <w:r w:rsidR="00AC4812">
          <w:rPr>
            <w:rFonts w:ascii="Times New Roman" w:eastAsia="Times New Roman" w:hAnsi="Times New Roman" w:cs="Times New Roman"/>
            <w:sz w:val="24"/>
            <w:szCs w:val="24"/>
          </w:rPr>
          <w:t>sebagai</w:t>
        </w:r>
      </w:ins>
      <w:del w:id="18" w:author="user" w:date="2020-11-17T09:45:00Z">
        <w:r w:rsidRPr="00C50A1E" w:rsidDel="00136AD1">
          <w:rPr>
            <w:rFonts w:ascii="Times New Roman" w:eastAsia="Times New Roman" w:hAnsi="Times New Roman" w:cs="Times New Roman"/>
            <w:sz w:val="24"/>
            <w:szCs w:val="24"/>
          </w:rPr>
          <w:delText>,</w:delText>
        </w:r>
      </w:del>
      <w:del w:id="19" w:author="user" w:date="2020-11-17T09:55:00Z">
        <w:r w:rsidRPr="00C50A1E" w:rsidDel="00AC4812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ins w:id="20" w:author="user" w:date="2020-11-17T09:45:00Z">
        <w:r w:rsidR="00136AD1">
          <w:rPr>
            <w:rFonts w:ascii="Times New Roman" w:eastAsia="Times New Roman" w:hAnsi="Times New Roman" w:cs="Times New Roman"/>
            <w:sz w:val="24"/>
            <w:szCs w:val="24"/>
          </w:rPr>
          <w:t>“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ins w:id="21" w:author="user" w:date="2020-11-17T09:45:00Z">
        <w:r w:rsidR="007D4FCB">
          <w:rPr>
            <w:rFonts w:ascii="Times New Roman" w:eastAsia="Times New Roman" w:hAnsi="Times New Roman" w:cs="Times New Roman"/>
            <w:sz w:val="24"/>
            <w:szCs w:val="24"/>
          </w:rPr>
          <w:t>”</w:t>
        </w:r>
      </w:ins>
      <w:del w:id="22" w:author="user" w:date="2020-11-17T09:45:00Z">
        <w:r w:rsidRPr="00C50A1E" w:rsidDel="007D4FCB">
          <w:rPr>
            <w:rFonts w:ascii="Times New Roman" w:eastAsia="Times New Roman" w:hAnsi="Times New Roman" w:cs="Times New Roman"/>
            <w:sz w:val="24"/>
            <w:szCs w:val="24"/>
          </w:rPr>
          <w:delText>,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23" w:author="user" w:date="2020-11-17T09:56:00Z">
        <w:r w:rsidRPr="00C50A1E" w:rsidDel="00AC4812">
          <w:rPr>
            <w:rFonts w:ascii="Times New Roman" w:eastAsia="Times New Roman" w:hAnsi="Times New Roman" w:cs="Times New Roman"/>
            <w:sz w:val="24"/>
            <w:szCs w:val="24"/>
          </w:rPr>
          <w:delText>begitu kata orang</w:delText>
        </w:r>
      </w:del>
      <w:del w:id="24" w:author="user" w:date="2020-11-17T09:55:00Z">
        <w:r w:rsidRPr="00C50A1E" w:rsidDel="00AC4812">
          <w:rPr>
            <w:rFonts w:ascii="Times New Roman" w:eastAsia="Times New Roman" w:hAnsi="Times New Roman" w:cs="Times New Roman"/>
            <w:sz w:val="24"/>
            <w:szCs w:val="24"/>
          </w:rPr>
          <w:delText xml:space="preserve"> sering mengartikannya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ins w:id="25" w:author="user" w:date="2020-11-17T09:51:00Z">
        <w:r w:rsidR="00F218C0">
          <w:rPr>
            <w:rFonts w:ascii="Times New Roman" w:eastAsia="Times New Roman" w:hAnsi="Times New Roman" w:cs="Times New Roman"/>
            <w:sz w:val="24"/>
            <w:szCs w:val="24"/>
          </w:rPr>
          <w:t>H</w:t>
        </w:r>
        <w:r w:rsidR="00F218C0" w:rsidRPr="00C50A1E">
          <w:rPr>
            <w:rFonts w:ascii="Times New Roman" w:eastAsia="Times New Roman" w:hAnsi="Times New Roman" w:cs="Times New Roman"/>
            <w:sz w:val="24"/>
            <w:szCs w:val="24"/>
          </w:rPr>
          <w:t>ujan</w:t>
        </w:r>
        <w:proofErr w:type="spellEnd"/>
        <w:r w:rsidR="00F218C0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F218C0" w:rsidRPr="00C50A1E">
          <w:rPr>
            <w:rFonts w:ascii="Times New Roman" w:eastAsia="Times New Roman" w:hAnsi="Times New Roman" w:cs="Times New Roman"/>
            <w:sz w:val="24"/>
            <w:szCs w:val="24"/>
          </w:rPr>
          <w:t>benar-benar</w:t>
        </w:r>
        <w:proofErr w:type="spellEnd"/>
        <w:r w:rsidR="00F218C0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F218C0" w:rsidRPr="00C50A1E">
          <w:rPr>
            <w:rFonts w:ascii="Times New Roman" w:eastAsia="Times New Roman" w:hAnsi="Times New Roman" w:cs="Times New Roman"/>
            <w:sz w:val="24"/>
            <w:szCs w:val="24"/>
          </w:rPr>
          <w:t>datang</w:t>
        </w:r>
        <w:proofErr w:type="spellEnd"/>
        <w:r w:rsidR="00F218C0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F218C0" w:rsidRPr="00C50A1E">
          <w:rPr>
            <w:rFonts w:ascii="Times New Roman" w:eastAsia="Times New Roman" w:hAnsi="Times New Roman" w:cs="Times New Roman"/>
            <w:sz w:val="24"/>
            <w:szCs w:val="24"/>
          </w:rPr>
          <w:t>seperti</w:t>
        </w:r>
        <w:proofErr w:type="spellEnd"/>
        <w:r w:rsidR="00F218C0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F218C0" w:rsidRPr="00C50A1E">
          <w:rPr>
            <w:rFonts w:ascii="Times New Roman" w:eastAsia="Times New Roman" w:hAnsi="Times New Roman" w:cs="Times New Roman"/>
            <w:sz w:val="24"/>
            <w:szCs w:val="24"/>
          </w:rPr>
          <w:t>perkiraan</w:t>
        </w:r>
        <w:proofErr w:type="spellEnd"/>
        <w:r w:rsidR="00F218C0">
          <w:rPr>
            <w:rFonts w:ascii="Times New Roman" w:eastAsia="Times New Roman" w:hAnsi="Times New Roman" w:cs="Times New Roman"/>
            <w:sz w:val="24"/>
            <w:szCs w:val="24"/>
          </w:rPr>
          <w:t>,</w:t>
        </w:r>
        <w:r w:rsidR="00F218C0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26" w:author="user" w:date="2020-11-17T09:51:00Z">
        <w:r w:rsidRPr="00C50A1E" w:rsidDel="00F218C0">
          <w:rPr>
            <w:rFonts w:ascii="Times New Roman" w:eastAsia="Times New Roman" w:hAnsi="Times New Roman" w:cs="Times New Roman"/>
            <w:sz w:val="24"/>
            <w:szCs w:val="24"/>
          </w:rPr>
          <w:delText>M</w:delText>
        </w:r>
      </w:del>
      <w:proofErr w:type="spellStart"/>
      <w:ins w:id="27" w:author="user" w:date="2020-11-17T09:51:00Z">
        <w:r w:rsidR="00F218C0">
          <w:rPr>
            <w:rFonts w:ascii="Times New Roman" w:eastAsia="Times New Roman" w:hAnsi="Times New Roman" w:cs="Times New Roman"/>
            <w:sz w:val="24"/>
            <w:szCs w:val="24"/>
          </w:rPr>
          <w:t>m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eski</w:t>
      </w:r>
      <w:ins w:id="28" w:author="user" w:date="2020-11-17T09:46:00Z">
        <w:r w:rsidR="00470319">
          <w:rPr>
            <w:rFonts w:ascii="Times New Roman" w:eastAsia="Times New Roman" w:hAnsi="Times New Roman" w:cs="Times New Roman"/>
            <w:sz w:val="24"/>
            <w:szCs w:val="24"/>
          </w:rPr>
          <w:t>pun</w:t>
        </w:r>
      </w:ins>
      <w:proofErr w:type="spellEnd"/>
      <w:del w:id="29" w:author="user" w:date="2020-11-17T09:47:00Z">
        <w:r w:rsidRPr="00C50A1E" w:rsidDel="00470319">
          <w:rPr>
            <w:rFonts w:ascii="Times New Roman" w:eastAsia="Times New Roman" w:hAnsi="Times New Roman" w:cs="Times New Roman"/>
            <w:sz w:val="24"/>
            <w:szCs w:val="24"/>
          </w:rPr>
          <w:delText xml:space="preserve"> di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30" w:author="user" w:date="2020-11-17T09:47:00Z">
        <w:r w:rsidRPr="00C50A1E" w:rsidDel="0076665A">
          <w:rPr>
            <w:rFonts w:ascii="Times New Roman" w:eastAsia="Times New Roman" w:hAnsi="Times New Roman" w:cs="Times New Roman"/>
            <w:sz w:val="24"/>
            <w:szCs w:val="24"/>
          </w:rPr>
          <w:delText xml:space="preserve">tahun ini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ins w:id="31" w:author="user" w:date="2020-11-17T09:47:00Z">
        <w:r w:rsidR="0076665A" w:rsidRPr="00C50A1E">
          <w:rPr>
            <w:rFonts w:ascii="Times New Roman" w:eastAsia="Times New Roman" w:hAnsi="Times New Roman" w:cs="Times New Roman"/>
            <w:sz w:val="24"/>
            <w:szCs w:val="24"/>
          </w:rPr>
          <w:t>tahun</w:t>
        </w:r>
        <w:proofErr w:type="spellEnd"/>
        <w:r w:rsidR="0076665A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76665A" w:rsidRPr="00C50A1E">
          <w:rPr>
            <w:rFonts w:ascii="Times New Roman" w:eastAsia="Times New Roman" w:hAnsi="Times New Roman" w:cs="Times New Roman"/>
            <w:sz w:val="24"/>
            <w:szCs w:val="24"/>
          </w:rPr>
          <w:t>ini</w:t>
        </w:r>
        <w:proofErr w:type="spellEnd"/>
        <w:r w:rsidR="0076665A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32" w:author="user" w:date="2020-11-17T09:47:00Z">
        <w:r w:rsidDel="0076665A">
          <w:rPr>
            <w:rFonts w:ascii="Times New Roman" w:eastAsia="Times New Roman" w:hAnsi="Times New Roman" w:cs="Times New Roman"/>
            <w:sz w:val="24"/>
            <w:szCs w:val="24"/>
          </w:rPr>
          <w:delText xml:space="preserve">Bulan </w:delText>
        </w:r>
      </w:del>
      <w:r>
        <w:rPr>
          <w:rFonts w:ascii="Times New Roman" w:eastAsia="Times New Roman" w:hAnsi="Times New Roman" w:cs="Times New Roman"/>
          <w:sz w:val="24"/>
          <w:szCs w:val="24"/>
        </w:rPr>
        <w:t>November-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</w:t>
      </w:r>
      <w:del w:id="33" w:author="user" w:date="2020-11-17T09:54:00Z">
        <w:r w:rsidRPr="00C50A1E" w:rsidDel="0009166E">
          <w:rPr>
            <w:rFonts w:ascii="Times New Roman" w:eastAsia="Times New Roman" w:hAnsi="Times New Roman" w:cs="Times New Roman"/>
            <w:sz w:val="24"/>
            <w:szCs w:val="24"/>
          </w:rPr>
          <w:delText>,</w:delText>
        </w:r>
      </w:del>
      <w:proofErr w:type="gramStart"/>
      <w:ins w:id="34" w:author="user" w:date="2020-11-17T09:54:00Z">
        <w:r w:rsidR="0009166E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del w:id="35" w:author="user" w:date="2020-11-17T09:51:00Z">
        <w:r w:rsidRPr="00C50A1E" w:rsidDel="00F218C0">
          <w:rPr>
            <w:rFonts w:ascii="Times New Roman" w:eastAsia="Times New Roman" w:hAnsi="Times New Roman" w:cs="Times New Roman"/>
            <w:sz w:val="24"/>
            <w:szCs w:val="24"/>
          </w:rPr>
          <w:delText xml:space="preserve"> hujan benar-benar datang seperti perkiraan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ins w:id="36" w:author="user" w:date="2020-11-17T09:52:00Z">
        <w:r w:rsidR="00B62D14">
          <w:rPr>
            <w:rFonts w:ascii="Times New Roman" w:eastAsia="Times New Roman" w:hAnsi="Times New Roman" w:cs="Times New Roman"/>
            <w:sz w:val="24"/>
            <w:szCs w:val="24"/>
          </w:rPr>
          <w:t xml:space="preserve">Curah </w:t>
        </w:r>
        <w:proofErr w:type="spellStart"/>
        <w:r w:rsidR="00B62D14">
          <w:rPr>
            <w:rFonts w:ascii="Times New Roman" w:eastAsia="Times New Roman" w:hAnsi="Times New Roman" w:cs="Times New Roman"/>
            <w:sz w:val="24"/>
            <w:szCs w:val="24"/>
          </w:rPr>
          <w:t>hujan</w:t>
        </w:r>
        <w:proofErr w:type="spellEnd"/>
        <w:r w:rsidR="00B62D14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37" w:author="user" w:date="2020-11-17T09:52:00Z">
        <w:r w:rsidRPr="00C50A1E" w:rsidDel="00B62D14">
          <w:rPr>
            <w:rFonts w:ascii="Times New Roman" w:eastAsia="Times New Roman" w:hAnsi="Times New Roman" w:cs="Times New Roman"/>
            <w:sz w:val="24"/>
            <w:szCs w:val="24"/>
          </w:rPr>
          <w:delText xml:space="preserve">Sudah </w:delText>
        </w:r>
      </w:del>
      <w:proofErr w:type="spellStart"/>
      <w:ins w:id="38" w:author="user" w:date="2020-11-17T09:52:00Z">
        <w:r w:rsidR="00B62D14">
          <w:rPr>
            <w:rFonts w:ascii="Times New Roman" w:eastAsia="Times New Roman" w:hAnsi="Times New Roman" w:cs="Times New Roman"/>
            <w:sz w:val="24"/>
            <w:szCs w:val="24"/>
          </w:rPr>
          <w:t>s</w:t>
        </w:r>
        <w:r w:rsidR="00B62D14" w:rsidRPr="00C50A1E">
          <w:rPr>
            <w:rFonts w:ascii="Times New Roman" w:eastAsia="Times New Roman" w:hAnsi="Times New Roman" w:cs="Times New Roman"/>
            <w:sz w:val="24"/>
            <w:szCs w:val="24"/>
          </w:rPr>
          <w:t>udah</w:t>
        </w:r>
        <w:proofErr w:type="spellEnd"/>
        <w:r w:rsidR="00B62D14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39" w:author="user" w:date="2020-11-17T09:53:00Z">
        <w:r w:rsidRPr="00C50A1E" w:rsidDel="0009166E">
          <w:rPr>
            <w:rFonts w:ascii="Times New Roman" w:eastAsia="Times New Roman" w:hAnsi="Times New Roman" w:cs="Times New Roman"/>
            <w:sz w:val="24"/>
            <w:szCs w:val="24"/>
          </w:rPr>
          <w:delText xml:space="preserve">apalagi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del w:id="40" w:author="user" w:date="2020-11-17T09:57:00Z">
        <w:r w:rsidRPr="00C50A1E" w:rsidDel="007C09E0">
          <w:rPr>
            <w:rFonts w:ascii="Times New Roman" w:eastAsia="Times New Roman" w:hAnsi="Times New Roman" w:cs="Times New Roman"/>
            <w:sz w:val="24"/>
            <w:szCs w:val="24"/>
          </w:rPr>
          <w:delText xml:space="preserve"> kita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41" w:author="user" w:date="2020-11-17T09:58:00Z">
        <w:r w:rsidRPr="00C50A1E" w:rsidDel="007C09E0">
          <w:rPr>
            <w:rFonts w:ascii="Times New Roman" w:eastAsia="Times New Roman" w:hAnsi="Times New Roman" w:cs="Times New Roman"/>
            <w:sz w:val="24"/>
            <w:szCs w:val="24"/>
          </w:rPr>
          <w:delText xml:space="preserve">yang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ins w:id="42" w:author="user" w:date="2020-11-17T10:08:00Z">
        <w:r w:rsidR="005630B4">
          <w:rPr>
            <w:rFonts w:ascii="Times New Roman" w:eastAsia="Times New Roman" w:hAnsi="Times New Roman" w:cs="Times New Roman"/>
            <w:sz w:val="24"/>
            <w:szCs w:val="24"/>
          </w:rPr>
          <w:t>kali</w:t>
        </w:r>
      </w:ins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ins w:id="43" w:author="user" w:date="2020-11-17T10:01:00Z">
        <w:r w:rsidR="000F35A6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gramStart"/>
        <w:r w:rsidR="000F35A6">
          <w:rPr>
            <w:rFonts w:ascii="Times New Roman" w:eastAsia="Times New Roman" w:hAnsi="Times New Roman" w:cs="Times New Roman"/>
            <w:sz w:val="24"/>
            <w:szCs w:val="24"/>
          </w:rPr>
          <w:t xml:space="preserve">yang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End"/>
      <w:del w:id="44" w:author="user" w:date="2020-11-17T10:07:00Z">
        <w:r w:rsidRPr="00C50A1E" w:rsidDel="0076196A">
          <w:rPr>
            <w:rFonts w:ascii="Times New Roman" w:eastAsia="Times New Roman" w:hAnsi="Times New Roman" w:cs="Times New Roman"/>
            <w:sz w:val="24"/>
            <w:szCs w:val="24"/>
          </w:rPr>
          <w:delText>ternyata tak</w:delText>
        </w:r>
      </w:del>
      <w:proofErr w:type="spellStart"/>
      <w:ins w:id="45" w:author="user" w:date="2020-11-17T10:07:00Z">
        <w:r w:rsidR="0076196A">
          <w:rPr>
            <w:rFonts w:ascii="Times New Roman" w:eastAsia="Times New Roman" w:hAnsi="Times New Roman" w:cs="Times New Roman"/>
            <w:sz w:val="24"/>
            <w:szCs w:val="24"/>
          </w:rPr>
          <w:t>tidak</w:t>
        </w:r>
      </w:ins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46" w:author="user" w:date="2020-11-17T10:07:00Z">
        <w:r w:rsidRPr="00C50A1E" w:rsidDel="0076196A">
          <w:rPr>
            <w:rFonts w:ascii="Times New Roman" w:eastAsia="Times New Roman" w:hAnsi="Times New Roman" w:cs="Times New Roman"/>
            <w:sz w:val="24"/>
            <w:szCs w:val="24"/>
          </w:rPr>
          <w:delText xml:space="preserve">pandai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47" w:author="user" w:date="2020-11-17T10:08:00Z">
        <w:r w:rsidRPr="00C50A1E" w:rsidDel="005630B4">
          <w:rPr>
            <w:rFonts w:ascii="Times New Roman" w:eastAsia="Times New Roman" w:hAnsi="Times New Roman" w:cs="Times New Roman"/>
            <w:sz w:val="24"/>
            <w:szCs w:val="24"/>
          </w:rPr>
          <w:delText xml:space="preserve">perasaan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</w:t>
      </w:r>
      <w:proofErr w:type="spellEnd"/>
      <w:del w:id="48" w:author="user" w:date="2020-11-17T10:08:00Z">
        <w:r w:rsidRPr="00C50A1E" w:rsidDel="005630B4">
          <w:rPr>
            <w:rFonts w:ascii="Times New Roman" w:eastAsia="Times New Roman" w:hAnsi="Times New Roman" w:cs="Times New Roman"/>
            <w:sz w:val="24"/>
            <w:szCs w:val="24"/>
          </w:rPr>
          <w:delText>mu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49" w:author="user" w:date="2020-11-17T10:04:00Z">
        <w:r w:rsidRPr="00C50A1E" w:rsidDel="001B2294">
          <w:rPr>
            <w:rFonts w:ascii="Times New Roman" w:eastAsia="Times New Roman" w:hAnsi="Times New Roman" w:cs="Times New Roman"/>
            <w:sz w:val="24"/>
            <w:szCs w:val="24"/>
          </w:rPr>
          <w:delText xml:space="preserve">yang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ambyar</w:t>
      </w:r>
      <w:proofErr w:type="spellEnd"/>
      <w:ins w:id="50" w:author="user" w:date="2020-11-17T10:04:00Z">
        <w:r w:rsidR="001B2294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del w:id="51" w:author="user" w:date="2020-11-17T10:01:00Z">
        <w:r w:rsidRPr="00C50A1E" w:rsidDel="00556EAA">
          <w:rPr>
            <w:rFonts w:ascii="Times New Roman" w:eastAsia="Times New Roman" w:hAnsi="Times New Roman" w:cs="Times New Roman"/>
            <w:sz w:val="24"/>
            <w:szCs w:val="24"/>
          </w:rPr>
          <w:delText>, pun</w:delText>
        </w:r>
      </w:del>
      <w:ins w:id="52" w:author="user" w:date="2020-11-17T10:01:00Z">
        <w:r w:rsidR="00556EAA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ins w:id="53" w:author="user" w:date="2020-11-17T10:04:00Z">
        <w:r w:rsidR="001B2294">
          <w:rPr>
            <w:rFonts w:ascii="Times New Roman" w:eastAsia="Times New Roman" w:hAnsi="Times New Roman" w:cs="Times New Roman"/>
            <w:sz w:val="24"/>
            <w:szCs w:val="24"/>
          </w:rPr>
          <w:t>tetapi</w:t>
        </w:r>
      </w:ins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ins w:id="54" w:author="user" w:date="2020-11-17T10:06:00Z">
        <w:r w:rsidR="00E55A8E">
          <w:rPr>
            <w:rFonts w:ascii="Times New Roman" w:eastAsia="Times New Roman" w:hAnsi="Times New Roman" w:cs="Times New Roman"/>
            <w:sz w:val="24"/>
            <w:szCs w:val="24"/>
          </w:rPr>
          <w:t xml:space="preserve">juga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lain</w:t>
      </w:r>
      <w:ins w:id="55" w:author="user" w:date="2020-11-17T10:00:00Z">
        <w:r w:rsidR="000F35A6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0F35A6">
          <w:rPr>
            <w:rFonts w:ascii="Times New Roman" w:eastAsia="Times New Roman" w:hAnsi="Times New Roman" w:cs="Times New Roman"/>
            <w:sz w:val="24"/>
            <w:szCs w:val="24"/>
          </w:rPr>
          <w:t>seperti</w:t>
        </w:r>
      </w:ins>
      <w:proofErr w:type="spellEnd"/>
      <w:del w:id="56" w:author="user" w:date="2020-11-17T10:00:00Z">
        <w:r w:rsidRPr="00C50A1E" w:rsidDel="000F35A6">
          <w:rPr>
            <w:rFonts w:ascii="Times New Roman" w:eastAsia="Times New Roman" w:hAnsi="Times New Roman" w:cs="Times New Roman"/>
            <w:sz w:val="24"/>
            <w:szCs w:val="24"/>
          </w:rPr>
          <w:delText>.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57" w:author="user" w:date="2020-11-17T10:00:00Z">
        <w:r w:rsidRPr="00C50A1E" w:rsidDel="000F35A6">
          <w:rPr>
            <w:rFonts w:ascii="Times New Roman" w:eastAsia="Times New Roman" w:hAnsi="Times New Roman" w:cs="Times New Roman"/>
            <w:sz w:val="24"/>
            <w:szCs w:val="24"/>
          </w:rPr>
          <w:delText xml:space="preserve">Soal </w:delText>
        </w:r>
      </w:del>
      <w:proofErr w:type="spellStart"/>
      <w:ins w:id="58" w:author="user" w:date="2020-11-17T10:00:00Z">
        <w:r w:rsidR="000F35A6">
          <w:rPr>
            <w:rFonts w:ascii="Times New Roman" w:eastAsia="Times New Roman" w:hAnsi="Times New Roman" w:cs="Times New Roman"/>
            <w:sz w:val="24"/>
            <w:szCs w:val="24"/>
          </w:rPr>
          <w:t>s</w:t>
        </w:r>
        <w:r w:rsidR="000F35A6" w:rsidRPr="00C50A1E">
          <w:rPr>
            <w:rFonts w:ascii="Times New Roman" w:eastAsia="Times New Roman" w:hAnsi="Times New Roman" w:cs="Times New Roman"/>
            <w:sz w:val="24"/>
            <w:szCs w:val="24"/>
          </w:rPr>
          <w:t>oal</w:t>
        </w:r>
        <w:proofErr w:type="spellEnd"/>
        <w:r w:rsidR="000F35A6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59" w:author="user" w:date="2020-11-17T10:06:00Z">
        <w:r w:rsidRPr="00C50A1E" w:rsidDel="00E55A8E">
          <w:rPr>
            <w:rFonts w:ascii="Times New Roman" w:eastAsia="Times New Roman" w:hAnsi="Times New Roman" w:cs="Times New Roman"/>
            <w:sz w:val="24"/>
            <w:szCs w:val="24"/>
          </w:rPr>
          <w:delText xml:space="preserve">yang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ins w:id="60" w:author="user" w:date="2020-11-17T10:06:00Z">
        <w:r w:rsidR="00E55A8E">
          <w:rPr>
            <w:rFonts w:ascii="Times New Roman" w:eastAsia="Times New Roman" w:hAnsi="Times New Roman" w:cs="Times New Roman"/>
            <w:sz w:val="24"/>
            <w:szCs w:val="24"/>
          </w:rPr>
          <w:t>.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ins w:id="61" w:author="user" w:date="2020-11-17T10:09:00Z">
        <w:r w:rsidR="00823842">
          <w:rPr>
            <w:rFonts w:ascii="Times New Roman" w:eastAsia="Times New Roman" w:hAnsi="Times New Roman" w:cs="Times New Roman"/>
            <w:sz w:val="24"/>
            <w:szCs w:val="24"/>
          </w:rPr>
          <w:t>kan</w:t>
        </w:r>
      </w:ins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62" w:author="user" w:date="2020-11-17T10:09:00Z">
        <w:r w:rsidDel="00823842">
          <w:rPr>
            <w:rFonts w:ascii="Times New Roman" w:eastAsia="Times New Roman" w:hAnsi="Times New Roman" w:cs="Times New Roman"/>
            <w:sz w:val="24"/>
            <w:szCs w:val="24"/>
          </w:rPr>
          <w:delText>nap</w:delText>
        </w:r>
        <w:r w:rsidRPr="00C50A1E" w:rsidDel="00823842">
          <w:rPr>
            <w:rFonts w:ascii="Times New Roman" w:eastAsia="Times New Roman" w:hAnsi="Times New Roman" w:cs="Times New Roman"/>
            <w:sz w:val="24"/>
            <w:szCs w:val="24"/>
          </w:rPr>
          <w:delText xml:space="preserve">su </w:delText>
        </w:r>
      </w:del>
      <w:proofErr w:type="spellStart"/>
      <w:ins w:id="63" w:author="user" w:date="2020-11-17T10:09:00Z">
        <w:r w:rsidR="00823842">
          <w:rPr>
            <w:rFonts w:ascii="Times New Roman" w:eastAsia="Times New Roman" w:hAnsi="Times New Roman" w:cs="Times New Roman"/>
            <w:sz w:val="24"/>
            <w:szCs w:val="24"/>
          </w:rPr>
          <w:t>na</w:t>
        </w:r>
        <w:r w:rsidR="00823842">
          <w:rPr>
            <w:rFonts w:ascii="Times New Roman" w:eastAsia="Times New Roman" w:hAnsi="Times New Roman" w:cs="Times New Roman"/>
            <w:sz w:val="24"/>
            <w:szCs w:val="24"/>
          </w:rPr>
          <w:t>f</w:t>
        </w:r>
        <w:r w:rsidR="00823842" w:rsidRPr="00C50A1E">
          <w:rPr>
            <w:rFonts w:ascii="Times New Roman" w:eastAsia="Times New Roman" w:hAnsi="Times New Roman" w:cs="Times New Roman"/>
            <w:sz w:val="24"/>
            <w:szCs w:val="24"/>
          </w:rPr>
          <w:t>su</w:t>
        </w:r>
        <w:proofErr w:type="spellEnd"/>
        <w:r w:rsidR="00823842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64" w:author="user" w:date="2020-11-17T10:09:00Z">
        <w:r w:rsidRPr="00C50A1E" w:rsidDel="00823842">
          <w:rPr>
            <w:rFonts w:ascii="Times New Roman" w:eastAsia="Times New Roman" w:hAnsi="Times New Roman" w:cs="Times New Roman"/>
            <w:sz w:val="24"/>
            <w:szCs w:val="24"/>
          </w:rPr>
          <w:delText xml:space="preserve">ikut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del w:id="65" w:author="user" w:date="2020-11-17T10:10:00Z">
        <w:r w:rsidRPr="00C50A1E" w:rsidDel="00253555">
          <w:rPr>
            <w:rFonts w:ascii="Times New Roman" w:eastAsia="Times New Roman" w:hAnsi="Times New Roman" w:cs="Times New Roman"/>
            <w:sz w:val="24"/>
            <w:szCs w:val="24"/>
          </w:rPr>
          <w:delText>Selain mengenang dia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del w:id="66" w:author="user" w:date="2020-11-17T10:10:00Z">
        <w:r w:rsidRPr="00C50A1E" w:rsidDel="00253555">
          <w:rPr>
            <w:rFonts w:ascii="Times New Roman" w:eastAsia="Times New Roman" w:hAnsi="Times New Roman" w:cs="Times New Roman"/>
            <w:sz w:val="24"/>
            <w:szCs w:val="24"/>
          </w:rPr>
          <w:delText xml:space="preserve">kegiatan </w:delText>
        </w:r>
      </w:del>
      <w:proofErr w:type="spellStart"/>
      <w:ins w:id="67" w:author="user" w:date="2020-11-17T10:10:00Z">
        <w:r w:rsidR="00253555">
          <w:rPr>
            <w:rFonts w:ascii="Times New Roman" w:eastAsia="Times New Roman" w:hAnsi="Times New Roman" w:cs="Times New Roman"/>
            <w:sz w:val="24"/>
            <w:szCs w:val="24"/>
          </w:rPr>
          <w:t>K</w:t>
        </w:r>
        <w:r w:rsidR="00253555" w:rsidRPr="00C50A1E">
          <w:rPr>
            <w:rFonts w:ascii="Times New Roman" w:eastAsia="Times New Roman" w:hAnsi="Times New Roman" w:cs="Times New Roman"/>
            <w:sz w:val="24"/>
            <w:szCs w:val="24"/>
          </w:rPr>
          <w:t>egiatan</w:t>
        </w:r>
        <w:proofErr w:type="spellEnd"/>
        <w:r w:rsidR="00253555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yang paling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asyik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68" w:author="user" w:date="2020-11-17T10:10:00Z">
        <w:r w:rsidR="00253555">
          <w:rPr>
            <w:rFonts w:ascii="Times New Roman" w:eastAsia="Times New Roman" w:hAnsi="Times New Roman" w:cs="Times New Roman"/>
            <w:sz w:val="24"/>
            <w:szCs w:val="24"/>
          </w:rPr>
          <w:t>s</w:t>
        </w:r>
        <w:r w:rsidR="00253555" w:rsidRPr="00C50A1E">
          <w:rPr>
            <w:rFonts w:ascii="Times New Roman" w:eastAsia="Times New Roman" w:hAnsi="Times New Roman" w:cs="Times New Roman"/>
            <w:sz w:val="24"/>
            <w:szCs w:val="24"/>
          </w:rPr>
          <w:t>elain</w:t>
        </w:r>
        <w:proofErr w:type="spellEnd"/>
        <w:r w:rsidR="00253555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253555" w:rsidRPr="00C50A1E">
          <w:rPr>
            <w:rFonts w:ascii="Times New Roman" w:eastAsia="Times New Roman" w:hAnsi="Times New Roman" w:cs="Times New Roman"/>
            <w:sz w:val="24"/>
            <w:szCs w:val="24"/>
          </w:rPr>
          <w:t>mengenang</w:t>
        </w:r>
        <w:proofErr w:type="spellEnd"/>
        <w:r w:rsidR="00253555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253555" w:rsidRPr="00C50A1E">
          <w:rPr>
            <w:rFonts w:ascii="Times New Roman" w:eastAsia="Times New Roman" w:hAnsi="Times New Roman" w:cs="Times New Roman"/>
            <w:sz w:val="24"/>
            <w:szCs w:val="24"/>
          </w:rPr>
          <w:t>dia</w:t>
        </w:r>
        <w:proofErr w:type="spellEnd"/>
        <w:r w:rsidR="00253555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ins w:id="69" w:author="user" w:date="2020-11-17T10:11:00Z">
        <w:r w:rsidR="00FB28F2">
          <w:rPr>
            <w:rFonts w:ascii="Times New Roman" w:eastAsia="Times New Roman" w:hAnsi="Times New Roman" w:cs="Times New Roman"/>
            <w:sz w:val="24"/>
            <w:szCs w:val="24"/>
          </w:rPr>
          <w:t>Meskipun</w:t>
        </w:r>
        <w:proofErr w:type="spellEnd"/>
        <w:r w:rsidR="00FB28F2">
          <w:rPr>
            <w:rFonts w:ascii="Times New Roman" w:eastAsia="Times New Roman" w:hAnsi="Times New Roman" w:cs="Times New Roman"/>
            <w:sz w:val="24"/>
            <w:szCs w:val="24"/>
          </w:rPr>
          <w:t xml:space="preserve"> ,</w:t>
        </w:r>
        <w:proofErr w:type="gramEnd"/>
        <w:r w:rsidR="00FB28F2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FB28F2">
          <w:rPr>
            <w:rFonts w:ascii="Times New Roman" w:eastAsia="Times New Roman" w:hAnsi="Times New Roman" w:cs="Times New Roman"/>
            <w:sz w:val="24"/>
            <w:szCs w:val="24"/>
          </w:rPr>
          <w:t>s</w:t>
        </w:r>
      </w:ins>
      <w:del w:id="70" w:author="user" w:date="2020-11-17T10:11:00Z">
        <w:r w:rsidRPr="00C50A1E" w:rsidDel="00FB28F2">
          <w:rPr>
            <w:rFonts w:ascii="Times New Roman" w:eastAsia="Times New Roman" w:hAnsi="Times New Roman" w:cs="Times New Roman"/>
            <w:sz w:val="24"/>
            <w:szCs w:val="24"/>
          </w:rPr>
          <w:delText>S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71" w:author="user" w:date="2020-11-17T10:09:00Z">
        <w:r w:rsidRPr="00C50A1E" w:rsidDel="00253555">
          <w:rPr>
            <w:rFonts w:ascii="Times New Roman" w:eastAsia="Times New Roman" w:hAnsi="Times New Roman" w:cs="Times New Roman"/>
            <w:sz w:val="24"/>
            <w:szCs w:val="24"/>
          </w:rPr>
          <w:delText xml:space="preserve">cuma </w:delText>
        </w:r>
      </w:del>
      <w:proofErr w:type="spellStart"/>
      <w:ins w:id="72" w:author="user" w:date="2020-11-17T10:09:00Z">
        <w:r w:rsidR="00253555">
          <w:rPr>
            <w:rFonts w:ascii="Times New Roman" w:eastAsia="Times New Roman" w:hAnsi="Times New Roman" w:cs="Times New Roman"/>
            <w:sz w:val="24"/>
            <w:szCs w:val="24"/>
          </w:rPr>
          <w:t>hanya</w:t>
        </w:r>
        <w:proofErr w:type="spellEnd"/>
        <w:r w:rsidR="00253555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del w:id="73" w:author="user" w:date="2020-11-17T10:10:00Z">
        <w:r w:rsidRPr="00C50A1E" w:rsidDel="00253555">
          <w:rPr>
            <w:rFonts w:ascii="Times New Roman" w:eastAsia="Times New Roman" w:hAnsi="Times New Roman" w:cs="Times New Roman"/>
            <w:sz w:val="24"/>
            <w:szCs w:val="24"/>
          </w:rPr>
          <w:delText>, tapi</w:delText>
        </w:r>
      </w:del>
      <w:ins w:id="74" w:author="user" w:date="2020-11-17T10:11:00Z">
        <w:r w:rsidR="00FB28F2">
          <w:rPr>
            <w:rFonts w:ascii="Times New Roman" w:eastAsia="Times New Roman" w:hAnsi="Times New Roman" w:cs="Times New Roman"/>
            <w:sz w:val="24"/>
            <w:szCs w:val="24"/>
          </w:rPr>
          <w:t>tetapi</w:t>
        </w:r>
      </w:ins>
      <w:proofErr w:type="spellEnd"/>
      <w:del w:id="75" w:author="user" w:date="2020-11-17T10:10:00Z">
        <w:r w:rsidRPr="00C50A1E" w:rsidDel="00253555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ins w:id="76" w:author="user" w:date="2020-11-17T10:10:00Z">
        <w:r w:rsidR="00253555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nyaris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77" w:author="user" w:date="2020-11-17T10:11:00Z">
        <w:r w:rsidRPr="00C50A1E" w:rsidDel="00FB28F2">
          <w:rPr>
            <w:rFonts w:ascii="Times New Roman" w:eastAsia="Times New Roman" w:hAnsi="Times New Roman" w:cs="Times New Roman"/>
            <w:sz w:val="24"/>
            <w:szCs w:val="24"/>
          </w:rPr>
          <w:delText xml:space="preserve">yang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78" w:author="user" w:date="2020-11-17T10:11:00Z">
        <w:r w:rsidRPr="00C50A1E" w:rsidDel="00FB28F2">
          <w:rPr>
            <w:rFonts w:ascii="Times New Roman" w:eastAsia="Times New Roman" w:hAnsi="Times New Roman" w:cs="Times New Roman"/>
            <w:sz w:val="24"/>
            <w:szCs w:val="24"/>
          </w:rPr>
          <w:delText xml:space="preserve">bisa </w:delText>
        </w:r>
      </w:del>
      <w:proofErr w:type="spellStart"/>
      <w:ins w:id="79" w:author="user" w:date="2020-11-17T10:11:00Z">
        <w:r w:rsidR="00FB28F2">
          <w:rPr>
            <w:rFonts w:ascii="Times New Roman" w:eastAsia="Times New Roman" w:hAnsi="Times New Roman" w:cs="Times New Roman"/>
            <w:sz w:val="24"/>
            <w:szCs w:val="24"/>
          </w:rPr>
          <w:t>dapat</w:t>
        </w:r>
        <w:proofErr w:type="spellEnd"/>
        <w:r w:rsidR="00FB28F2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80" w:author="user" w:date="2020-11-17T10:13:00Z">
        <w:r w:rsidR="00377440" w:rsidRPr="00C50A1E">
          <w:rPr>
            <w:rFonts w:ascii="Times New Roman" w:eastAsia="Times New Roman" w:hAnsi="Times New Roman" w:cs="Times New Roman"/>
            <w:sz w:val="24"/>
            <w:szCs w:val="24"/>
          </w:rPr>
          <w:t>habis</w:t>
        </w:r>
        <w:proofErr w:type="spellEnd"/>
        <w:r w:rsidR="00377440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81" w:author="user" w:date="2020-11-17T10:11:00Z">
        <w:r w:rsidRPr="00C50A1E" w:rsidDel="00FB28F2">
          <w:rPr>
            <w:rFonts w:ascii="Times New Roman" w:eastAsia="Times New Roman" w:hAnsi="Times New Roman" w:cs="Times New Roman"/>
            <w:sz w:val="24"/>
            <w:szCs w:val="24"/>
          </w:rPr>
          <w:delText>4</w:delText>
        </w:r>
      </w:del>
      <w:proofErr w:type="spellStart"/>
      <w:ins w:id="82" w:author="user" w:date="2020-11-17T10:12:00Z">
        <w:r w:rsidR="00FB28F2">
          <w:rPr>
            <w:rFonts w:ascii="Times New Roman" w:eastAsia="Times New Roman" w:hAnsi="Times New Roman" w:cs="Times New Roman"/>
            <w:sz w:val="24"/>
            <w:szCs w:val="24"/>
          </w:rPr>
          <w:t>empat</w:t>
        </w:r>
      </w:ins>
      <w:del w:id="83" w:author="user" w:date="2020-11-17T10:11:00Z">
        <w:r w:rsidRPr="00C50A1E" w:rsidDel="00FB28F2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84" w:author="user" w:date="2020-11-17T10:13:00Z">
        <w:r w:rsidRPr="00C50A1E" w:rsidDel="00377440">
          <w:rPr>
            <w:rFonts w:ascii="Times New Roman" w:eastAsia="Times New Roman" w:hAnsi="Times New Roman" w:cs="Times New Roman"/>
            <w:sz w:val="24"/>
            <w:szCs w:val="24"/>
          </w:rPr>
          <w:delText xml:space="preserve">habis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duduk.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satu-dua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eh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lima?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sikapnya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padamu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del w:id="85" w:author="user" w:date="2020-11-17T10:15:00Z">
        <w:r w:rsidRPr="00C50A1E" w:rsidDel="00EA1D03">
          <w:rPr>
            <w:rFonts w:ascii="Times New Roman" w:eastAsia="Times New Roman" w:hAnsi="Times New Roman" w:cs="Times New Roman"/>
            <w:sz w:val="24"/>
            <w:szCs w:val="24"/>
          </w:rPr>
          <w:delText xml:space="preserve">Terutama makanan </w:delText>
        </w:r>
      </w:del>
      <w:proofErr w:type="spellStart"/>
      <w:ins w:id="86" w:author="user" w:date="2020-11-17T10:15:00Z">
        <w:r w:rsidR="00EA1D03">
          <w:rPr>
            <w:rFonts w:ascii="Times New Roman" w:eastAsia="Times New Roman" w:hAnsi="Times New Roman" w:cs="Times New Roman"/>
            <w:sz w:val="24"/>
            <w:szCs w:val="24"/>
          </w:rPr>
          <w:t>M</w:t>
        </w:r>
        <w:r w:rsidR="00EA1D03" w:rsidRPr="00C50A1E">
          <w:rPr>
            <w:rFonts w:ascii="Times New Roman" w:eastAsia="Times New Roman" w:hAnsi="Times New Roman" w:cs="Times New Roman"/>
            <w:sz w:val="24"/>
            <w:szCs w:val="24"/>
          </w:rPr>
          <w:t>akanan</w:t>
        </w:r>
        <w:proofErr w:type="spellEnd"/>
        <w:r w:rsidR="00EA1D03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87" w:author="user" w:date="2020-11-17T10:14:00Z">
        <w:r w:rsidRPr="00C50A1E" w:rsidDel="0045346B">
          <w:rPr>
            <w:rFonts w:ascii="Times New Roman" w:eastAsia="Times New Roman" w:hAnsi="Times New Roman" w:cs="Times New Roman"/>
            <w:sz w:val="24"/>
            <w:szCs w:val="24"/>
          </w:rPr>
          <w:delText xml:space="preserve">yang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proofErr w:type="gramStart"/>
      <w:ins w:id="88" w:author="user" w:date="2020-11-17T10:16:00Z">
        <w:r w:rsidR="004F3DE7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89" w:author="user" w:date="2020-11-17T10:16:00Z">
        <w:r w:rsidRPr="00C50A1E" w:rsidDel="004F3DE7">
          <w:rPr>
            <w:rFonts w:ascii="Times New Roman" w:eastAsia="Times New Roman" w:hAnsi="Times New Roman" w:cs="Times New Roman"/>
            <w:sz w:val="24"/>
            <w:szCs w:val="24"/>
          </w:rPr>
          <w:delText xml:space="preserve">Apalagi dengan makan, </w:delText>
        </w:r>
      </w:del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del w:id="90" w:author="user" w:date="2020-11-17T10:17:00Z">
        <w:r w:rsidRPr="00C50A1E" w:rsidDel="004F3DE7">
          <w:rPr>
            <w:rFonts w:ascii="Times New Roman" w:eastAsia="Times New Roman" w:hAnsi="Times New Roman" w:cs="Times New Roman"/>
            <w:sz w:val="24"/>
            <w:szCs w:val="24"/>
          </w:rPr>
          <w:delText>Padahal kenyataannya</w:delText>
        </w:r>
      </w:del>
      <w:proofErr w:type="spellStart"/>
      <w:ins w:id="91" w:author="user" w:date="2020-11-17T10:17:00Z">
        <w:r w:rsidR="004F3DE7">
          <w:rPr>
            <w:rFonts w:ascii="Times New Roman" w:eastAsia="Times New Roman" w:hAnsi="Times New Roman" w:cs="Times New Roman"/>
            <w:sz w:val="24"/>
            <w:szCs w:val="24"/>
          </w:rPr>
          <w:t>K</w:t>
        </w:r>
        <w:r w:rsidR="004F3DE7" w:rsidRPr="00C50A1E">
          <w:rPr>
            <w:rFonts w:ascii="Times New Roman" w:eastAsia="Times New Roman" w:hAnsi="Times New Roman" w:cs="Times New Roman"/>
            <w:sz w:val="24"/>
            <w:szCs w:val="24"/>
          </w:rPr>
          <w:t>enyataannya</w:t>
        </w:r>
      </w:ins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del w:id="92" w:author="user" w:date="2020-11-17T10:17:00Z">
        <w:r w:rsidRPr="00C50A1E" w:rsidDel="004F3DE7">
          <w:rPr>
            <w:rFonts w:ascii="Times New Roman" w:eastAsia="Times New Roman" w:hAnsi="Times New Roman" w:cs="Times New Roman"/>
            <w:sz w:val="24"/>
            <w:szCs w:val="24"/>
          </w:rPr>
          <w:delText>mu, lho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del w:id="93" w:author="user" w:date="2020-11-17T10:17:00Z">
        <w:r w:rsidRPr="00C50A1E" w:rsidDel="004253FB">
          <w:rPr>
            <w:rFonts w:ascii="Times New Roman" w:eastAsia="Times New Roman" w:hAnsi="Times New Roman" w:cs="Times New Roman"/>
            <w:sz w:val="24"/>
            <w:szCs w:val="24"/>
          </w:rPr>
          <w:delText>, kok~</w:delText>
        </w:r>
      </w:del>
      <w:ins w:id="94" w:author="user" w:date="2020-11-17T10:17:00Z">
        <w:r w:rsidR="004253FB">
          <w:rPr>
            <w:rFonts w:ascii="Times New Roman" w:eastAsia="Times New Roman" w:hAnsi="Times New Roman" w:cs="Times New Roman"/>
            <w:sz w:val="24"/>
            <w:szCs w:val="24"/>
          </w:rPr>
          <w:t>.</w:t>
        </w:r>
      </w:ins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Sebabnya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...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del w:id="95" w:author="user" w:date="2020-11-17T10:17:00Z">
        <w:r w:rsidRPr="00C50A1E" w:rsidDel="004253FB">
          <w:rPr>
            <w:rFonts w:ascii="Times New Roman" w:eastAsia="Times New Roman" w:hAnsi="Times New Roman" w:cs="Times New Roman"/>
            <w:sz w:val="24"/>
            <w:szCs w:val="24"/>
          </w:rPr>
          <w:delText xml:space="preserve">tentu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del w:id="96" w:author="user" w:date="2020-11-17T10:17:00Z">
        <w:r w:rsidRPr="00C50A1E" w:rsidDel="004253FB">
          <w:rPr>
            <w:rFonts w:ascii="Times New Roman" w:eastAsia="Times New Roman" w:hAnsi="Times New Roman" w:cs="Times New Roman"/>
            <w:sz w:val="24"/>
            <w:szCs w:val="24"/>
          </w:rPr>
          <w:delText xml:space="preserve"> saja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97" w:author="user" w:date="2020-11-17T10:18:00Z">
        <w:r w:rsidRPr="00C50A1E" w:rsidDel="004253FB">
          <w:rPr>
            <w:rFonts w:ascii="Times New Roman" w:eastAsia="Times New Roman" w:hAnsi="Times New Roman" w:cs="Times New Roman"/>
            <w:sz w:val="24"/>
            <w:szCs w:val="24"/>
          </w:rPr>
          <w:delText xml:space="preserve">yang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del w:id="98" w:author="user" w:date="2020-11-17T10:18:00Z">
        <w:r w:rsidRPr="00C50A1E" w:rsidDel="004253FB">
          <w:rPr>
            <w:rFonts w:ascii="Times New Roman" w:eastAsia="Times New Roman" w:hAnsi="Times New Roman" w:cs="Times New Roman"/>
            <w:sz w:val="24"/>
            <w:szCs w:val="24"/>
          </w:rPr>
          <w:delText xml:space="preserve"> saja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99" w:author="user" w:date="2020-11-17T10:18:00Z">
        <w:r w:rsidRPr="00C50A1E" w:rsidDel="004253FB">
          <w:rPr>
            <w:rFonts w:ascii="Times New Roman" w:eastAsia="Times New Roman" w:hAnsi="Times New Roman" w:cs="Times New Roman"/>
            <w:sz w:val="24"/>
            <w:szCs w:val="24"/>
          </w:rPr>
          <w:delText xml:space="preserve">tak </w:delText>
        </w:r>
      </w:del>
      <w:proofErr w:type="spellStart"/>
      <w:ins w:id="100" w:author="user" w:date="2020-11-17T10:18:00Z">
        <w:r w:rsidR="004253FB">
          <w:rPr>
            <w:rFonts w:ascii="Times New Roman" w:eastAsia="Times New Roman" w:hAnsi="Times New Roman" w:cs="Times New Roman"/>
            <w:sz w:val="24"/>
            <w:szCs w:val="24"/>
          </w:rPr>
          <w:t>tidak</w:t>
        </w:r>
        <w:proofErr w:type="spellEnd"/>
        <w:r w:rsidR="004253FB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Ehem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Del="008870B2" w:rsidRDefault="00927764" w:rsidP="00927764">
      <w:pPr>
        <w:shd w:val="clear" w:color="auto" w:fill="F5F5F5"/>
        <w:spacing w:after="375"/>
        <w:rPr>
          <w:del w:id="101" w:author="user" w:date="2020-11-17T10:18:00Z"/>
          <w:rFonts w:ascii="Times New Roman" w:eastAsia="Times New Roman" w:hAnsi="Times New Roman" w:cs="Times New Roman"/>
          <w:sz w:val="24"/>
          <w:szCs w:val="24"/>
        </w:rPr>
      </w:pPr>
      <w:del w:id="102" w:author="user" w:date="2020-11-17T10:19:00Z">
        <w:r w:rsidRPr="00C50A1E" w:rsidDel="008870B2">
          <w:rPr>
            <w:rFonts w:ascii="Times New Roman" w:eastAsia="Times New Roman" w:hAnsi="Times New Roman" w:cs="Times New Roman"/>
            <w:sz w:val="24"/>
            <w:szCs w:val="24"/>
          </w:rPr>
          <w:delText xml:space="preserve">Mulai dari segala </w:delText>
        </w:r>
      </w:del>
      <w:proofErr w:type="spellStart"/>
      <w:ins w:id="103" w:author="user" w:date="2020-11-17T10:19:00Z">
        <w:r w:rsidR="008870B2">
          <w:rPr>
            <w:rFonts w:ascii="Times New Roman" w:eastAsia="Times New Roman" w:hAnsi="Times New Roman" w:cs="Times New Roman"/>
            <w:sz w:val="24"/>
            <w:szCs w:val="24"/>
          </w:rPr>
          <w:t>S</w:t>
        </w:r>
        <w:r w:rsidR="008870B2" w:rsidRPr="00C50A1E">
          <w:rPr>
            <w:rFonts w:ascii="Times New Roman" w:eastAsia="Times New Roman" w:hAnsi="Times New Roman" w:cs="Times New Roman"/>
            <w:sz w:val="24"/>
            <w:szCs w:val="24"/>
          </w:rPr>
          <w:t>egala</w:t>
        </w:r>
        <w:proofErr w:type="spellEnd"/>
        <w:r w:rsidR="008870B2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104" w:author="user" w:date="2020-11-17T10:19:00Z">
        <w:r w:rsidR="008870B2">
          <w:rPr>
            <w:rFonts w:ascii="Times New Roman" w:eastAsia="Times New Roman" w:hAnsi="Times New Roman" w:cs="Times New Roman"/>
            <w:sz w:val="24"/>
            <w:szCs w:val="24"/>
          </w:rPr>
          <w:t>m</w:t>
        </w:r>
        <w:r w:rsidR="008870B2" w:rsidRPr="00C50A1E">
          <w:rPr>
            <w:rFonts w:ascii="Times New Roman" w:eastAsia="Times New Roman" w:hAnsi="Times New Roman" w:cs="Times New Roman"/>
            <w:sz w:val="24"/>
            <w:szCs w:val="24"/>
          </w:rPr>
          <w:t>lai</w:t>
        </w:r>
        <w:proofErr w:type="spellEnd"/>
        <w:r w:rsidR="008870B2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8870B2" w:rsidRPr="00C50A1E">
          <w:rPr>
            <w:rFonts w:ascii="Times New Roman" w:eastAsia="Times New Roman" w:hAnsi="Times New Roman" w:cs="Times New Roman"/>
            <w:sz w:val="24"/>
            <w:szCs w:val="24"/>
          </w:rPr>
          <w:t>dari</w:t>
        </w:r>
        <w:proofErr w:type="spellEnd"/>
        <w:r w:rsidR="008870B2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105" w:author="user" w:date="2020-11-17T10:19:00Z">
        <w:r w:rsidRPr="00C50A1E" w:rsidDel="008870B2">
          <w:rPr>
            <w:rFonts w:ascii="Times New Roman" w:eastAsia="Times New Roman" w:hAnsi="Times New Roman" w:cs="Times New Roman"/>
            <w:sz w:val="24"/>
            <w:szCs w:val="24"/>
          </w:rPr>
          <w:delText xml:space="preserve">dalam bentuk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di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ins w:id="106" w:author="user" w:date="2020-11-17T10:18:00Z">
        <w:r w:rsidR="008870B2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del w:id="107" w:author="user" w:date="2020-11-17T10:18:00Z">
        <w:r w:rsidRPr="00C50A1E" w:rsidDel="008870B2">
          <w:rPr>
            <w:rFonts w:ascii="Times New Roman" w:eastAsia="Times New Roman" w:hAnsi="Times New Roman" w:cs="Times New Roman"/>
            <w:sz w:val="24"/>
            <w:szCs w:val="24"/>
          </w:rPr>
          <w:delText>. </w:delText>
        </w:r>
      </w:del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del w:id="108" w:author="user" w:date="2020-11-17T10:19:00Z">
        <w:r w:rsidRPr="00C50A1E" w:rsidDel="00B87475">
          <w:rPr>
            <w:rFonts w:ascii="Times New Roman" w:eastAsia="Times New Roman" w:hAnsi="Times New Roman" w:cs="Times New Roman"/>
            <w:sz w:val="24"/>
            <w:szCs w:val="24"/>
          </w:rPr>
          <w:delText xml:space="preserve">Semua </w:delText>
        </w:r>
      </w:del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ins w:id="109" w:author="user" w:date="2020-11-17T10:20:00Z">
        <w:r w:rsidR="00B87475">
          <w:rPr>
            <w:rFonts w:ascii="Times New Roman" w:eastAsia="Times New Roman" w:hAnsi="Times New Roman" w:cs="Times New Roman"/>
            <w:sz w:val="24"/>
            <w:szCs w:val="24"/>
          </w:rPr>
          <w:t>dalam</w:t>
        </w:r>
        <w:proofErr w:type="spellEnd"/>
        <w:r w:rsidR="00B8747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almari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ins w:id="110" w:author="user" w:date="2020-11-17T10:20:00Z">
        <w:r w:rsidR="009C3738">
          <w:rPr>
            <w:rFonts w:ascii="Times New Roman" w:eastAsia="Times New Roman" w:hAnsi="Times New Roman" w:cs="Times New Roman"/>
            <w:sz w:val="24"/>
            <w:szCs w:val="24"/>
          </w:rPr>
          <w:t>Itu</w:t>
        </w:r>
        <w:proofErr w:type="spellEnd"/>
        <w:r w:rsidR="009C3738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9C3738">
          <w:rPr>
            <w:rFonts w:ascii="Times New Roman" w:eastAsia="Times New Roman" w:hAnsi="Times New Roman" w:cs="Times New Roman"/>
            <w:sz w:val="24"/>
            <w:szCs w:val="24"/>
          </w:rPr>
          <w:t>semua</w:t>
        </w:r>
        <w:proofErr w:type="spellEnd"/>
        <w:r w:rsidR="009C3738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9C3738">
          <w:rPr>
            <w:rFonts w:ascii="Times New Roman" w:eastAsia="Times New Roman" w:hAnsi="Times New Roman" w:cs="Times New Roman"/>
            <w:sz w:val="24"/>
            <w:szCs w:val="24"/>
          </w:rPr>
          <w:t>s</w:t>
        </w:r>
      </w:ins>
      <w:del w:id="111" w:author="user" w:date="2020-11-17T10:21:00Z">
        <w:r w:rsidRPr="00C50A1E" w:rsidDel="009C3738">
          <w:rPr>
            <w:rFonts w:ascii="Times New Roman" w:eastAsia="Times New Roman" w:hAnsi="Times New Roman" w:cs="Times New Roman"/>
            <w:sz w:val="24"/>
            <w:szCs w:val="24"/>
          </w:rPr>
          <w:delText>S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112" w:author="user" w:date="2020-11-17T10:21:00Z">
        <w:r w:rsidR="009C3738">
          <w:rPr>
            <w:rFonts w:ascii="Times New Roman" w:eastAsia="Times New Roman" w:hAnsi="Times New Roman" w:cs="Times New Roman"/>
            <w:sz w:val="24"/>
            <w:szCs w:val="24"/>
          </w:rPr>
          <w:t>kalau</w:t>
        </w:r>
        <w:proofErr w:type="spellEnd"/>
        <w:r w:rsidR="009C3738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-kali.</w:t>
      </w:r>
      <w:del w:id="113" w:author="user" w:date="2020-11-17T10:21:00Z">
        <w:r w:rsidRPr="00C50A1E" w:rsidDel="009C3738">
          <w:rPr>
            <w:rFonts w:ascii="Times New Roman" w:eastAsia="Times New Roman" w:hAnsi="Times New Roman" w:cs="Times New Roman"/>
            <w:sz w:val="24"/>
            <w:szCs w:val="24"/>
          </w:rPr>
          <w:delText xml:space="preserve"> Akan merepotkan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ins w:id="114" w:author="user" w:date="2020-11-17T10:22:00Z">
        <w:r w:rsidR="000C2FDD">
          <w:rPr>
            <w:rFonts w:ascii="Times New Roman" w:eastAsia="Times New Roman" w:hAnsi="Times New Roman" w:cs="Times New Roman"/>
            <w:sz w:val="24"/>
            <w:szCs w:val="24"/>
          </w:rPr>
          <w:t xml:space="preserve">, </w:t>
        </w:r>
        <w:proofErr w:type="spellStart"/>
        <w:r w:rsidR="000C2FDD">
          <w:rPr>
            <w:rFonts w:ascii="Times New Roman" w:eastAsia="Times New Roman" w:hAnsi="Times New Roman" w:cs="Times New Roman"/>
            <w:sz w:val="24"/>
            <w:szCs w:val="24"/>
          </w:rPr>
          <w:t>tetapi</w:t>
        </w:r>
      </w:ins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del w:id="115" w:author="user" w:date="2020-11-17T10:23:00Z">
        <w:r w:rsidRPr="00C50A1E" w:rsidDel="00BC604D">
          <w:rPr>
            <w:rFonts w:ascii="Times New Roman" w:eastAsia="Times New Roman" w:hAnsi="Times New Roman" w:cs="Times New Roman"/>
            <w:sz w:val="24"/>
            <w:szCs w:val="24"/>
          </w:rPr>
          <w:delText xml:space="preserve">Yang </w:delText>
        </w:r>
      </w:del>
      <w:proofErr w:type="gramStart"/>
      <w:ins w:id="116" w:author="user" w:date="2020-11-17T10:23:00Z">
        <w:r w:rsidR="00BC604D">
          <w:rPr>
            <w:rFonts w:ascii="Times New Roman" w:eastAsia="Times New Roman" w:hAnsi="Times New Roman" w:cs="Times New Roman"/>
            <w:sz w:val="24"/>
            <w:szCs w:val="24"/>
          </w:rPr>
          <w:t>y</w:t>
        </w:r>
        <w:r w:rsidR="00BC604D" w:rsidRPr="00C50A1E">
          <w:rPr>
            <w:rFonts w:ascii="Times New Roman" w:eastAsia="Times New Roman" w:hAnsi="Times New Roman" w:cs="Times New Roman"/>
            <w:sz w:val="24"/>
            <w:szCs w:val="24"/>
          </w:rPr>
          <w:t>ang</w:t>
        </w:r>
        <w:proofErr w:type="gramEnd"/>
        <w:r w:rsidR="00BC604D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117" w:author="user" w:date="2020-11-17T10:23:00Z">
        <w:r w:rsidRPr="00C50A1E" w:rsidDel="00BC604D">
          <w:rPr>
            <w:rFonts w:ascii="Times New Roman" w:eastAsia="Times New Roman" w:hAnsi="Times New Roman" w:cs="Times New Roman"/>
            <w:sz w:val="24"/>
            <w:szCs w:val="24"/>
          </w:rPr>
          <w:delText xml:space="preserve">sering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118" w:author="user" w:date="2020-11-17T10:23:00Z">
        <w:r w:rsidRPr="00C50A1E" w:rsidDel="00BC604D">
          <w:rPr>
            <w:rFonts w:ascii="Times New Roman" w:eastAsia="Times New Roman" w:hAnsi="Times New Roman" w:cs="Times New Roman"/>
            <w:sz w:val="24"/>
            <w:szCs w:val="24"/>
          </w:rPr>
          <w:delText xml:space="preserve">kita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119" w:author="user" w:date="2020-11-17T10:22:00Z">
        <w:r w:rsidR="000C2FDD">
          <w:rPr>
            <w:rFonts w:ascii="Times New Roman" w:eastAsia="Times New Roman" w:hAnsi="Times New Roman" w:cs="Times New Roman"/>
            <w:sz w:val="24"/>
            <w:szCs w:val="24"/>
          </w:rPr>
          <w:t>urusan</w:t>
        </w:r>
        <w:proofErr w:type="spellEnd"/>
        <w:r w:rsidR="000C2FDD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</w:t>
      </w:r>
      <w:proofErr w:type="spellEnd"/>
      <w:del w:id="120" w:author="user" w:date="2020-11-17T10:22:00Z">
        <w:r w:rsidRPr="00C50A1E" w:rsidDel="000C2FDD">
          <w:rPr>
            <w:rFonts w:ascii="Times New Roman" w:eastAsia="Times New Roman" w:hAnsi="Times New Roman" w:cs="Times New Roman"/>
            <w:sz w:val="24"/>
            <w:szCs w:val="24"/>
          </w:rPr>
          <w:delText>an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ins w:id="121" w:author="user" w:date="2020-11-17T10:23:00Z">
        <w:r w:rsidR="00BC604D">
          <w:rPr>
            <w:rFonts w:ascii="Times New Roman" w:eastAsia="Times New Roman" w:hAnsi="Times New Roman" w:cs="Times New Roman"/>
            <w:sz w:val="24"/>
            <w:szCs w:val="24"/>
          </w:rPr>
          <w:t>an</w:t>
        </w:r>
      </w:ins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122" w:author="user" w:date="2020-11-17T10:24:00Z">
        <w:r w:rsidRPr="00C50A1E" w:rsidDel="00B533A9">
          <w:rPr>
            <w:rFonts w:ascii="Times New Roman" w:eastAsia="Times New Roman" w:hAnsi="Times New Roman" w:cs="Times New Roman"/>
            <w:sz w:val="24"/>
            <w:szCs w:val="24"/>
          </w:rPr>
          <w:delText>kelebihan</w:delText>
        </w:r>
      </w:del>
      <w:proofErr w:type="spellStart"/>
      <w:ins w:id="123" w:author="user" w:date="2020-11-17T10:24:00Z">
        <w:r w:rsidR="00B533A9">
          <w:rPr>
            <w:rFonts w:ascii="Times New Roman" w:eastAsia="Times New Roman" w:hAnsi="Times New Roman" w:cs="Times New Roman"/>
            <w:sz w:val="24"/>
            <w:szCs w:val="24"/>
          </w:rPr>
          <w:t>berlebihan</w:t>
        </w:r>
      </w:ins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del w:id="124" w:author="user" w:date="2020-11-17T10:25:00Z">
        <w:r w:rsidRPr="00C50A1E" w:rsidDel="00B533A9">
          <w:rPr>
            <w:rFonts w:ascii="Times New Roman" w:eastAsia="Times New Roman" w:hAnsi="Times New Roman" w:cs="Times New Roman"/>
            <w:sz w:val="24"/>
            <w:szCs w:val="24"/>
          </w:rPr>
          <w:delText xml:space="preserve">Sebab kamu </w:delText>
        </w:r>
      </w:del>
      <w:ins w:id="125" w:author="user" w:date="2020-11-17T10:25:00Z">
        <w:r w:rsidR="00B533A9">
          <w:rPr>
            <w:rFonts w:ascii="Times New Roman" w:eastAsia="Times New Roman" w:hAnsi="Times New Roman" w:cs="Times New Roman"/>
            <w:sz w:val="24"/>
            <w:szCs w:val="24"/>
          </w:rPr>
          <w:t xml:space="preserve">Kata </w:t>
        </w:r>
        <w:proofErr w:type="spellStart"/>
        <w:r w:rsidR="00B533A9">
          <w:rPr>
            <w:rFonts w:ascii="Times New Roman" w:eastAsia="Times New Roman" w:hAnsi="Times New Roman" w:cs="Times New Roman"/>
            <w:sz w:val="24"/>
            <w:szCs w:val="24"/>
          </w:rPr>
          <w:t>dia</w:t>
        </w:r>
        <w:proofErr w:type="spellEnd"/>
        <w:r w:rsidR="00B533A9">
          <w:rPr>
            <w:rFonts w:ascii="Times New Roman" w:eastAsia="Times New Roman" w:hAnsi="Times New Roman" w:cs="Times New Roman"/>
            <w:sz w:val="24"/>
            <w:szCs w:val="24"/>
          </w:rPr>
          <w:t xml:space="preserve">, </w:t>
        </w:r>
        <w:proofErr w:type="spellStart"/>
        <w:r w:rsidR="00B533A9">
          <w:rPr>
            <w:rFonts w:ascii="Times New Roman" w:eastAsia="Times New Roman" w:hAnsi="Times New Roman" w:cs="Times New Roman"/>
            <w:sz w:val="24"/>
            <w:szCs w:val="24"/>
          </w:rPr>
          <w:t>k</w:t>
        </w:r>
        <w:r w:rsidR="00B533A9" w:rsidRPr="00C50A1E">
          <w:rPr>
            <w:rFonts w:ascii="Times New Roman" w:eastAsia="Times New Roman" w:hAnsi="Times New Roman" w:cs="Times New Roman"/>
            <w:sz w:val="24"/>
            <w:szCs w:val="24"/>
          </w:rPr>
          <w:t>amu</w:t>
        </w:r>
        <w:proofErr w:type="spellEnd"/>
        <w:r w:rsidR="00B533A9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proofErr w:type="gramEnd"/>
      <w:ins w:id="126" w:author="user" w:date="2020-11-17T10:25:00Z">
        <w:r w:rsidR="00B533A9">
          <w:rPr>
            <w:rFonts w:ascii="Times New Roman" w:eastAsia="Times New Roman" w:hAnsi="Times New Roman" w:cs="Times New Roman"/>
            <w:sz w:val="24"/>
            <w:szCs w:val="24"/>
          </w:rPr>
          <w:t>.</w:t>
        </w:r>
      </w:ins>
      <w:del w:id="127" w:author="user" w:date="2020-11-17T10:25:00Z">
        <w:r w:rsidRPr="00C50A1E" w:rsidDel="00B533A9">
          <w:rPr>
            <w:rFonts w:ascii="Times New Roman" w:eastAsia="Times New Roman" w:hAnsi="Times New Roman" w:cs="Times New Roman"/>
            <w:sz w:val="24"/>
            <w:szCs w:val="24"/>
          </w:rPr>
          <w:delText>,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128" w:author="user" w:date="2020-11-17T10:25:00Z">
        <w:r w:rsidRPr="00C50A1E" w:rsidDel="00B533A9">
          <w:rPr>
            <w:rFonts w:ascii="Times New Roman" w:eastAsia="Times New Roman" w:hAnsi="Times New Roman" w:cs="Times New Roman"/>
            <w:sz w:val="24"/>
            <w:szCs w:val="24"/>
          </w:rPr>
          <w:delText>kata dia </w:delText>
        </w:r>
        <w:r w:rsidRPr="00C50A1E" w:rsidDel="00B533A9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delText>gitu khan</w:delText>
        </w:r>
      </w:del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malas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del w:id="129" w:author="user" w:date="2020-11-17T10:26:00Z">
        <w:r w:rsidRPr="00C50A1E" w:rsidDel="00E37A13">
          <w:rPr>
            <w:rFonts w:ascii="Times New Roman" w:eastAsia="Times New Roman" w:hAnsi="Times New Roman" w:cs="Times New Roman"/>
            <w:sz w:val="24"/>
            <w:szCs w:val="24"/>
          </w:rPr>
          <w:delText xml:space="preserve">bisa </w:delText>
        </w:r>
      </w:del>
      <w:proofErr w:type="spellStart"/>
      <w:ins w:id="130" w:author="user" w:date="2020-11-17T10:26:00Z">
        <w:r w:rsidR="00E37A13">
          <w:rPr>
            <w:rFonts w:ascii="Times New Roman" w:eastAsia="Times New Roman" w:hAnsi="Times New Roman" w:cs="Times New Roman"/>
            <w:sz w:val="24"/>
            <w:szCs w:val="24"/>
          </w:rPr>
          <w:t>dapat</w:t>
        </w:r>
        <w:proofErr w:type="spellEnd"/>
        <w:r w:rsidR="00E37A13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131" w:author="user" w:date="2020-11-17T10:26:00Z">
        <w:r w:rsidRPr="00C50A1E" w:rsidDel="00E37A13">
          <w:rPr>
            <w:rFonts w:ascii="Times New Roman" w:eastAsia="Times New Roman" w:hAnsi="Times New Roman" w:cs="Times New Roman"/>
            <w:sz w:val="24"/>
            <w:szCs w:val="24"/>
          </w:rPr>
          <w:delText xml:space="preserve">jadi </w:delText>
        </w:r>
      </w:del>
      <w:proofErr w:type="spellStart"/>
      <w:ins w:id="132" w:author="user" w:date="2020-11-17T10:26:00Z">
        <w:r w:rsidR="00E37A13">
          <w:rPr>
            <w:rFonts w:ascii="Times New Roman" w:eastAsia="Times New Roman" w:hAnsi="Times New Roman" w:cs="Times New Roman"/>
            <w:sz w:val="24"/>
            <w:szCs w:val="24"/>
          </w:rPr>
          <w:t>menjadi</w:t>
        </w:r>
        <w:proofErr w:type="spellEnd"/>
        <w:r w:rsidR="00E37A13">
          <w:rPr>
            <w:rFonts w:ascii="Times New Roman" w:eastAsia="Times New Roman" w:hAnsi="Times New Roman" w:cs="Times New Roman"/>
            <w:sz w:val="24"/>
            <w:szCs w:val="24"/>
          </w:rPr>
          <w:t>=</w:t>
        </w:r>
        <w:r w:rsidR="00E37A13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133" w:author="user" w:date="2020-11-17T10:26:00Z">
        <w:r w:rsidR="00E37A13">
          <w:rPr>
            <w:rFonts w:ascii="Times New Roman" w:eastAsia="Times New Roman" w:hAnsi="Times New Roman" w:cs="Times New Roman"/>
            <w:sz w:val="24"/>
            <w:szCs w:val="24"/>
          </w:rPr>
          <w:t>kenaika</w:t>
        </w:r>
        <w:proofErr w:type="spellEnd"/>
        <w:r w:rsidR="00E37A13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ins w:id="134" w:author="user" w:date="2020-11-17T10:26:00Z">
        <w:r w:rsidR="00E37A13">
          <w:rPr>
            <w:rFonts w:ascii="Times New Roman" w:eastAsia="Times New Roman" w:hAnsi="Times New Roman" w:cs="Times New Roman"/>
            <w:sz w:val="24"/>
            <w:szCs w:val="24"/>
          </w:rPr>
          <w:t>.</w:t>
        </w:r>
      </w:ins>
      <w:del w:id="135" w:author="user" w:date="2020-11-17T10:26:00Z">
        <w:r w:rsidRPr="00C50A1E" w:rsidDel="00E37A13">
          <w:rPr>
            <w:rFonts w:ascii="Times New Roman" w:eastAsia="Times New Roman" w:hAnsi="Times New Roman" w:cs="Times New Roman"/>
            <w:sz w:val="24"/>
            <w:szCs w:val="24"/>
          </w:rPr>
          <w:delText xml:space="preserve"> yang lebih suka naiknya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del w:id="136" w:author="user" w:date="2020-11-17T10:26:00Z">
        <w:r w:rsidRPr="00C50A1E" w:rsidDel="00E37A13">
          <w:rPr>
            <w:rFonts w:ascii="Times New Roman" w:eastAsia="Times New Roman" w:hAnsi="Times New Roman" w:cs="Times New Roman"/>
            <w:sz w:val="24"/>
            <w:szCs w:val="24"/>
          </w:rPr>
          <w:delText xml:space="preserve">Apalagi munculnya </w:delText>
        </w:r>
      </w:del>
      <w:proofErr w:type="spellStart"/>
      <w:ins w:id="137" w:author="user" w:date="2020-11-17T10:26:00Z">
        <w:r w:rsidR="00E37A13">
          <w:rPr>
            <w:rFonts w:ascii="Times New Roman" w:eastAsia="Times New Roman" w:hAnsi="Times New Roman" w:cs="Times New Roman"/>
            <w:sz w:val="24"/>
            <w:szCs w:val="24"/>
          </w:rPr>
          <w:t>M</w:t>
        </w:r>
        <w:r w:rsidR="00E37A13" w:rsidRPr="00C50A1E">
          <w:rPr>
            <w:rFonts w:ascii="Times New Roman" w:eastAsia="Times New Roman" w:hAnsi="Times New Roman" w:cs="Times New Roman"/>
            <w:sz w:val="24"/>
            <w:szCs w:val="24"/>
          </w:rPr>
          <w:t>unculnya</w:t>
        </w:r>
        <w:proofErr w:type="spellEnd"/>
        <w:r w:rsidR="00E37A13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</w:t>
      </w:r>
      <w:proofErr w:type="spellEnd"/>
      <w:del w:id="138" w:author="user" w:date="2020-11-17T10:26:00Z">
        <w:r w:rsidRPr="00C50A1E" w:rsidDel="00E37A13">
          <w:rPr>
            <w:rFonts w:ascii="Times New Roman" w:eastAsia="Times New Roman" w:hAnsi="Times New Roman" w:cs="Times New Roman"/>
            <w:sz w:val="24"/>
            <w:szCs w:val="24"/>
          </w:rPr>
          <w:delText>-kaum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139" w:author="user" w:date="2020-11-17T10:26:00Z">
        <w:r w:rsidR="00F64ED2">
          <w:rPr>
            <w:rFonts w:ascii="Times New Roman" w:eastAsia="Times New Roman" w:hAnsi="Times New Roman" w:cs="Times New Roman"/>
            <w:sz w:val="24"/>
            <w:szCs w:val="24"/>
          </w:rPr>
          <w:t>hanya</w:t>
        </w:r>
        <w:proofErr w:type="spellEnd"/>
        <w:r w:rsidR="00F64ED2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140" w:author="user" w:date="2020-11-17T10:27:00Z">
        <w:r w:rsidRPr="00C50A1E" w:rsidDel="00F64ED2">
          <w:rPr>
            <w:rFonts w:ascii="Times New Roman" w:eastAsia="Times New Roman" w:hAnsi="Times New Roman" w:cs="Times New Roman"/>
            <w:sz w:val="24"/>
            <w:szCs w:val="24"/>
          </w:rPr>
          <w:delText xml:space="preserve">hanya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del w:id="141" w:author="user" w:date="2020-11-17T10:27:00Z">
        <w:r w:rsidRPr="00C50A1E" w:rsidDel="00F64ED2">
          <w:rPr>
            <w:rFonts w:ascii="Times New Roman" w:eastAsia="Times New Roman" w:hAnsi="Times New Roman" w:cs="Times New Roman"/>
            <w:sz w:val="24"/>
            <w:szCs w:val="24"/>
          </w:rPr>
          <w:delText>nge</w:delText>
        </w:r>
      </w:del>
      <w:ins w:id="142" w:author="user" w:date="2020-11-17T10:27:00Z">
        <w:r w:rsidR="00F64ED2">
          <w:rPr>
            <w:rFonts w:ascii="Times New Roman" w:eastAsia="Times New Roman" w:hAnsi="Times New Roman" w:cs="Times New Roman"/>
            <w:sz w:val="24"/>
            <w:szCs w:val="24"/>
          </w:rPr>
          <w:t>men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F64ED2">
        <w:rPr>
          <w:rFonts w:ascii="Times New Roman" w:eastAsia="Times New Roman" w:hAnsi="Times New Roman" w:cs="Times New Roman"/>
          <w:i/>
          <w:sz w:val="24"/>
          <w:szCs w:val="24"/>
          <w:rPrChange w:id="143" w:author="user" w:date="2020-11-17T10:27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chat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lemak-lemak</w:t>
      </w:r>
      <w:proofErr w:type="spellEnd"/>
      <w:ins w:id="144" w:author="user" w:date="2020-11-17T10:28:00Z">
        <w:r w:rsidR="008A3CE5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ins w:id="145" w:author="user" w:date="2020-11-17T10:28:00Z">
        <w:r w:rsidR="008A3CE5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146" w:author="user" w:date="2020-11-17T10:28:00Z">
        <w:r w:rsidRPr="00C50A1E" w:rsidDel="008A3CE5">
          <w:rPr>
            <w:rFonts w:ascii="Times New Roman" w:eastAsia="Times New Roman" w:hAnsi="Times New Roman" w:cs="Times New Roman"/>
            <w:sz w:val="24"/>
            <w:szCs w:val="24"/>
          </w:rPr>
          <w:delText xml:space="preserve">jadi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ins w:id="147" w:author="user" w:date="2020-11-17T10:28:00Z">
        <w:r w:rsidR="008A3CE5">
          <w:rPr>
            <w:rFonts w:ascii="Times New Roman" w:eastAsia="Times New Roman" w:hAnsi="Times New Roman" w:cs="Times New Roman"/>
            <w:sz w:val="24"/>
            <w:szCs w:val="24"/>
          </w:rPr>
          <w:t>‘</w:t>
        </w:r>
      </w:ins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mager</w:t>
      </w:r>
      <w:proofErr w:type="spellEnd"/>
      <w:ins w:id="148" w:author="user" w:date="2020-11-17T10:28:00Z">
        <w:r w:rsidR="008A3CE5">
          <w:rPr>
            <w:rFonts w:ascii="Times New Roman" w:eastAsia="Times New Roman" w:hAnsi="Times New Roman" w:cs="Times New Roman"/>
            <w:sz w:val="24"/>
            <w:szCs w:val="24"/>
          </w:rPr>
          <w:t>’</w:t>
        </w:r>
      </w:ins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del w:id="149" w:author="user" w:date="2020-11-17T10:28:00Z">
        <w:r w:rsidDel="008A3CE5">
          <w:rPr>
            <w:rFonts w:ascii="Times New Roman" w:eastAsia="Times New Roman" w:hAnsi="Times New Roman" w:cs="Times New Roman"/>
            <w:sz w:val="24"/>
            <w:szCs w:val="24"/>
          </w:rPr>
          <w:delText>. Jadi</w:delText>
        </w:r>
      </w:del>
      <w:ins w:id="150" w:author="user" w:date="2020-11-17T10:28:00Z">
        <w:r w:rsidR="008A3CE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8A3CE5">
          <w:rPr>
            <w:rFonts w:ascii="Times New Roman" w:eastAsia="Times New Roman" w:hAnsi="Times New Roman" w:cs="Times New Roman"/>
            <w:sz w:val="24"/>
            <w:szCs w:val="24"/>
          </w:rPr>
          <w:t>menjadi</w:t>
        </w:r>
        <w:proofErr w:type="spellEnd"/>
        <w:r w:rsidR="008A3CE5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del w:id="151" w:author="user" w:date="2020-11-17T10:28:00Z">
        <w:r w:rsidRPr="00C50A1E" w:rsidDel="008A3CE5">
          <w:rPr>
            <w:rFonts w:ascii="Times New Roman" w:eastAsia="Times New Roman" w:hAnsi="Times New Roman" w:cs="Times New Roman"/>
            <w:sz w:val="24"/>
            <w:szCs w:val="24"/>
          </w:rPr>
          <w:delText xml:space="preserve">,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di</w:t>
      </w:r>
      <w:proofErr w:type="spellEnd"/>
      <w:ins w:id="152" w:author="user" w:date="2020-11-17T10:28:00Z">
        <w:r w:rsidR="008A3CE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mana-mana.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153" w:author="user" w:date="2020-11-17T10:29:00Z">
        <w:r w:rsidRPr="00C50A1E" w:rsidDel="00584201">
          <w:rPr>
            <w:rFonts w:ascii="Times New Roman" w:eastAsia="Times New Roman" w:hAnsi="Times New Roman" w:cs="Times New Roman"/>
            <w:sz w:val="24"/>
            <w:szCs w:val="24"/>
          </w:rPr>
          <w:delText xml:space="preserve">bisa </w:delText>
        </w:r>
      </w:del>
      <w:proofErr w:type="spellStart"/>
      <w:ins w:id="154" w:author="user" w:date="2020-11-17T10:29:00Z">
        <w:r w:rsidR="00584201">
          <w:rPr>
            <w:rFonts w:ascii="Times New Roman" w:eastAsia="Times New Roman" w:hAnsi="Times New Roman" w:cs="Times New Roman"/>
            <w:sz w:val="24"/>
            <w:szCs w:val="24"/>
          </w:rPr>
          <w:t>dapat</w:t>
        </w:r>
        <w:proofErr w:type="spellEnd"/>
        <w:r w:rsidR="00584201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del w:id="155" w:author="user" w:date="2020-11-17T10:30:00Z">
        <w:r w:rsidRPr="00C50A1E" w:rsidDel="00584201">
          <w:rPr>
            <w:rFonts w:ascii="Times New Roman" w:eastAsia="Times New Roman" w:hAnsi="Times New Roman" w:cs="Times New Roman"/>
            <w:sz w:val="24"/>
            <w:szCs w:val="24"/>
          </w:rPr>
          <w:delText>. K</w:delText>
        </w:r>
      </w:del>
      <w:ins w:id="156" w:author="user" w:date="2020-11-17T10:30:00Z">
        <w:r w:rsidR="0058420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584201">
          <w:rPr>
            <w:rFonts w:ascii="Times New Roman" w:eastAsia="Times New Roman" w:hAnsi="Times New Roman" w:cs="Times New Roman"/>
            <w:sz w:val="24"/>
            <w:szCs w:val="24"/>
          </w:rPr>
          <w:t>k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alau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ins w:id="157" w:author="user" w:date="2020-11-17T10:29:00Z">
        <w:r w:rsidR="005753E0">
          <w:rPr>
            <w:rFonts w:ascii="Times New Roman" w:eastAsia="Times New Roman" w:hAnsi="Times New Roman" w:cs="Times New Roman"/>
            <w:sz w:val="24"/>
            <w:szCs w:val="24"/>
          </w:rPr>
          <w:t>“</w:t>
        </w:r>
      </w:ins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ins w:id="158" w:author="user" w:date="2020-11-17T10:29:00Z">
        <w:r w:rsidR="005753E0">
          <w:rPr>
            <w:rFonts w:ascii="Times New Roman" w:eastAsia="Times New Roman" w:hAnsi="Times New Roman" w:cs="Times New Roman"/>
            <w:sz w:val="24"/>
            <w:szCs w:val="24"/>
          </w:rPr>
          <w:t>”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Mie rebus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159" w:author="user" w:date="2020-11-17T10:30:00Z">
        <w:r w:rsidRPr="00C50A1E" w:rsidDel="00584201">
          <w:rPr>
            <w:rFonts w:ascii="Times New Roman" w:eastAsia="Times New Roman" w:hAnsi="Times New Roman" w:cs="Times New Roman"/>
            <w:sz w:val="24"/>
            <w:szCs w:val="24"/>
          </w:rPr>
          <w:delText xml:space="preserve">susu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ins w:id="160" w:author="user" w:date="2020-11-17T10:30:00Z">
        <w:r w:rsidR="0058420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161" w:author="user" w:date="2020-11-17T10:30:00Z">
        <w:r w:rsidRPr="00C50A1E" w:rsidDel="00584201">
          <w:rPr>
            <w:rFonts w:ascii="Times New Roman" w:eastAsia="Times New Roman" w:hAnsi="Times New Roman" w:cs="Times New Roman"/>
            <w:sz w:val="24"/>
            <w:szCs w:val="24"/>
          </w:rPr>
          <w:delText>.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162" w:author="user" w:date="2020-11-17T10:30:00Z">
        <w:r w:rsidRPr="00C50A1E" w:rsidDel="00E26791">
          <w:rPr>
            <w:rFonts w:ascii="Times New Roman" w:eastAsia="Times New Roman" w:hAnsi="Times New Roman" w:cs="Times New Roman"/>
            <w:sz w:val="24"/>
            <w:szCs w:val="24"/>
          </w:rPr>
          <w:delText xml:space="preserve">Ya </w:delText>
        </w:r>
      </w:del>
      <w:proofErr w:type="spellStart"/>
      <w:ins w:id="163" w:author="user" w:date="2020-11-17T10:30:00Z">
        <w:r w:rsidR="00E26791">
          <w:rPr>
            <w:rFonts w:ascii="Times New Roman" w:eastAsia="Times New Roman" w:hAnsi="Times New Roman" w:cs="Times New Roman"/>
            <w:sz w:val="24"/>
            <w:szCs w:val="24"/>
          </w:rPr>
          <w:t>y</w:t>
        </w:r>
        <w:bookmarkStart w:id="164" w:name="_GoBack"/>
        <w:bookmarkEnd w:id="164"/>
        <w:r w:rsidR="00E26791" w:rsidRPr="00C50A1E">
          <w:rPr>
            <w:rFonts w:ascii="Times New Roman" w:eastAsia="Times New Roman" w:hAnsi="Times New Roman" w:cs="Times New Roman"/>
            <w:sz w:val="24"/>
            <w:szCs w:val="24"/>
          </w:rPr>
          <w:t>a</w:t>
        </w:r>
        <w:proofErr w:type="spellEnd"/>
        <w:r w:rsidR="00E26791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 HAHA. </w:t>
      </w:r>
    </w:p>
    <w:p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:rsidR="00927764" w:rsidRPr="00C50A1E" w:rsidRDefault="00927764" w:rsidP="00927764"/>
    <w:p w:rsidR="00927764" w:rsidRPr="005A045A" w:rsidRDefault="00927764" w:rsidP="00927764">
      <w:pPr>
        <w:rPr>
          <w:i/>
        </w:rPr>
      </w:pPr>
    </w:p>
    <w:p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9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:rsidR="00924DF5" w:rsidRDefault="00924DF5"/>
    <w:sectPr w:rsidR="00924DF5" w:rsidSect="00927764">
      <w:footerReference w:type="default" r:id="rId10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7044" w:rsidRDefault="00937044">
      <w:r>
        <w:separator/>
      </w:r>
    </w:p>
  </w:endnote>
  <w:endnote w:type="continuationSeparator" w:id="0">
    <w:p w:rsidR="00937044" w:rsidRDefault="009370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:rsidR="00941E77" w:rsidRDefault="00937044">
    <w:pPr>
      <w:pStyle w:val="Footer"/>
    </w:pPr>
  </w:p>
  <w:p w:rsidR="00941E77" w:rsidRDefault="0093704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7044" w:rsidRDefault="00937044">
      <w:r>
        <w:separator/>
      </w:r>
    </w:p>
  </w:footnote>
  <w:footnote w:type="continuationSeparator" w:id="0">
    <w:p w:rsidR="00937044" w:rsidRDefault="009370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0204BF4"/>
    <w:multiLevelType w:val="hybridMultilevel"/>
    <w:tmpl w:val="5C6E8022"/>
    <w:lvl w:ilvl="0" w:tplc="FFD88E16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user">
    <w15:presenceInfo w15:providerId="None" w15:userId="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764"/>
    <w:rsid w:val="000728F3"/>
    <w:rsid w:val="0009166E"/>
    <w:rsid w:val="000C2FDD"/>
    <w:rsid w:val="000F35A6"/>
    <w:rsid w:val="00107DA4"/>
    <w:rsid w:val="001173C4"/>
    <w:rsid w:val="0012251A"/>
    <w:rsid w:val="00136AD1"/>
    <w:rsid w:val="001B2294"/>
    <w:rsid w:val="002318A3"/>
    <w:rsid w:val="00253555"/>
    <w:rsid w:val="00377440"/>
    <w:rsid w:val="0042167F"/>
    <w:rsid w:val="004253FB"/>
    <w:rsid w:val="0045346B"/>
    <w:rsid w:val="00470319"/>
    <w:rsid w:val="004F3DE7"/>
    <w:rsid w:val="00556EAA"/>
    <w:rsid w:val="005630B4"/>
    <w:rsid w:val="005753E0"/>
    <w:rsid w:val="00584201"/>
    <w:rsid w:val="0076196A"/>
    <w:rsid w:val="0076665A"/>
    <w:rsid w:val="007C09E0"/>
    <w:rsid w:val="007D4FCB"/>
    <w:rsid w:val="00823842"/>
    <w:rsid w:val="008870B2"/>
    <w:rsid w:val="008A3CE5"/>
    <w:rsid w:val="00924DF5"/>
    <w:rsid w:val="00927764"/>
    <w:rsid w:val="00937044"/>
    <w:rsid w:val="009C3738"/>
    <w:rsid w:val="00AC4812"/>
    <w:rsid w:val="00B533A9"/>
    <w:rsid w:val="00B62D14"/>
    <w:rsid w:val="00B87475"/>
    <w:rsid w:val="00BC604D"/>
    <w:rsid w:val="00C20908"/>
    <w:rsid w:val="00C42800"/>
    <w:rsid w:val="00C65E8F"/>
    <w:rsid w:val="00E26791"/>
    <w:rsid w:val="00E37A13"/>
    <w:rsid w:val="00E55A8E"/>
    <w:rsid w:val="00EA1D03"/>
    <w:rsid w:val="00F218C0"/>
    <w:rsid w:val="00F64ED2"/>
    <w:rsid w:val="00FB2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E322FB-C0DC-483F-A5F6-6FCBDCB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paragraph" w:styleId="BalloonText">
    <w:name w:val="Balloon Text"/>
    <w:basedOn w:val="Normal"/>
    <w:link w:val="BalloonTextChar"/>
    <w:uiPriority w:val="99"/>
    <w:semiHidden/>
    <w:unhideWhenUsed/>
    <w:rsid w:val="00F64ED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4ED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assets-a2.kompasiana.com/items/album/2020/01/05/photo-1561497268-131821f92985-5e11e63d097f362701721a02.jpeg?t=o&amp;v=760" TargetMode="Externa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kompasiana.com/listhiahr/5e11e59a097f367b4a413222/hujan-turun-berat-badan-naik?page=a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648</Words>
  <Characters>3697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user</cp:lastModifiedBy>
  <cp:revision>2</cp:revision>
  <dcterms:created xsi:type="dcterms:W3CDTF">2020-11-17T03:31:00Z</dcterms:created>
  <dcterms:modified xsi:type="dcterms:W3CDTF">2020-11-17T03:31:00Z</dcterms:modified>
</cp:coreProperties>
</file>