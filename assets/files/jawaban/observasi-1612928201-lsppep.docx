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EDC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D8A150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54B12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D1D5E0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AAC9D6B" w14:textId="77777777" w:rsidR="00927764" w:rsidRPr="0094076B" w:rsidRDefault="00927764" w:rsidP="00927764">
      <w:pPr>
        <w:rPr>
          <w:rFonts w:ascii="Cambria" w:hAnsi="Cambria"/>
        </w:rPr>
      </w:pPr>
    </w:p>
    <w:p w14:paraId="1B1FBCC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B9B07C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75850D3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2620C3C" wp14:editId="667C45D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E73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9AB5371" w14:textId="2F4DC84D" w:rsidR="00927764" w:rsidRPr="00C50A1E" w:rsidRDefault="00C12B3D" w:rsidP="00067AF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0" w:author="ASUS A409F" w:date="2021-02-10T11:26:00Z">
          <w:pPr>
            <w:shd w:val="clear" w:color="auto" w:fill="F5F5F5"/>
            <w:spacing w:after="375"/>
          </w:pPr>
        </w:pPrChange>
      </w:pPr>
      <w:ins w:id="1" w:author="ASUS A409F" w:date="2021-02-10T11:11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2" w:author="ASUS A409F" w:date="2021-02-10T11:1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4CACF8CE" w14:textId="5609F269" w:rsidR="00927764" w:rsidRPr="00C50A1E" w:rsidRDefault="00927764" w:rsidP="00067AF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" w:author="ASUS A409F" w:date="2021-02-10T11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SUS A409F" w:date="2021-02-10T11:12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5" w:author="ASUS A409F" w:date="2021-02-10T11:12:00Z">
        <w:r w:rsidR="00C12B3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2D1E01D" w14:textId="54A65889" w:rsidR="00927764" w:rsidRPr="00C50A1E" w:rsidRDefault="00927764" w:rsidP="00067AF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6" w:author="ASUS A409F" w:date="2021-02-10T11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7" w:author="ASUS A409F" w:date="2021-02-10T11:13:00Z">
        <w:r w:rsidDel="00C12B3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8" w:author="ASUS A409F" w:date="2021-02-10T11:13:00Z">
        <w:r w:rsidR="00C12B3D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9" w:author="ASUS A409F" w:date="2021-02-10T11:13:00Z">
        <w:r w:rsidR="00C12B3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F73E0" w14:textId="0897951E" w:rsidR="00927764" w:rsidRPr="00C50A1E" w:rsidRDefault="00927764" w:rsidP="00067AF8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0" w:author="ASUS A409F" w:date="2021-02-10T11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" w:author="ASUS A409F" w:date="2021-02-10T11:14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proofErr w:type="spellStart"/>
      <w:ins w:id="12" w:author="ASUS A409F" w:date="2021-02-10T11:14:00Z">
        <w:r w:rsidR="00C12B3D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13" w:author="ASUS A409F" w:date="2021-02-10T11:25:00Z">
        <w:r w:rsidRPr="00C50A1E" w:rsidDel="00067AF8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5D532E" w14:textId="77777777" w:rsidR="00927764" w:rsidRPr="00C50A1E" w:rsidRDefault="00927764" w:rsidP="00067AF8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4D00C0" w14:textId="600CC0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14" w:author="ASUS A409F" w:date="2021-02-10T11:14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ASUS A409F" w:date="2021-02-10T11:27:00Z">
        <w:r w:rsidR="00067AF8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del w:id="16" w:author="ASUS A409F" w:date="2021-02-10T11:27:00Z">
        <w:r w:rsidRPr="00C50A1E" w:rsidDel="00067AF8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ASUS A409F" w:date="2021-02-10T11:15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proofErr w:type="spellStart"/>
      <w:ins w:id="18" w:author="ASUS A409F" w:date="2021-02-10T11:15:00Z">
        <w:r w:rsidR="00C12B3D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294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ASUS A409F" w:date="2021-02-10T11:15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habis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3B907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7098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6A8D4C1" w14:textId="7F0CDC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20" w:author="ASUS A409F" w:date="2021-02-10T11:16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21" w:author="ASUS A409F" w:date="2021-02-10T11:16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22" w:author="ASUS A409F" w:date="2021-02-10T11:16:00Z">
        <w:r w:rsidR="00C12B3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5F6E393" w14:textId="73A80A26" w:rsidR="00927764" w:rsidRPr="00C41BE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  <w:rPrChange w:id="23" w:author="ASUS A409F" w:date="2021-02-10T11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4" w:author="ASUS A409F" w:date="2021-02-10T11:17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5" w:author="ASUS A409F" w:date="2021-02-10T11:30:00Z">
        <w:r w:rsidRPr="00C50A1E" w:rsidDel="00C41BE3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  <w:proofErr w:type="spellStart"/>
      <w:ins w:id="26" w:author="ASUS A409F" w:date="2021-02-10T11:30:00Z">
        <w:r w:rsidR="00C41BE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Ehem</w:t>
        </w:r>
        <w:proofErr w:type="spellEnd"/>
        <w:r w:rsidR="00C41BE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1B857B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7" w:author="ASUS A409F" w:date="2021-02-10T11:17:00Z">
        <w:r w:rsidDel="00C12B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del w:id="28" w:author="ASUS A409F" w:date="2021-02-10T11:17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CFB80E" w14:textId="3E03FB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9" w:author="ASUS A409F" w:date="2021-02-10T11:31:00Z">
        <w:r w:rsidDel="007F0506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del w:id="30" w:author="ASUS A409F" w:date="2021-02-10T11:30:00Z">
        <w:r w:rsidDel="007F0506">
          <w:rPr>
            <w:rFonts w:ascii="Times New Roman" w:eastAsia="Times New Roman" w:hAnsi="Times New Roman" w:cs="Times New Roman"/>
            <w:sz w:val="24"/>
            <w:szCs w:val="24"/>
          </w:rPr>
          <w:delText>mari</w:delText>
        </w:r>
      </w:del>
      <w:proofErr w:type="spellStart"/>
      <w:ins w:id="31" w:author="ASUS A409F" w:date="2021-02-10T11:30:00Z">
        <w:r w:rsidR="007F0506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4F2B6" w14:textId="0DB20B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32" w:author="ASUS A409F" w:date="2021-02-10T11:31:00Z">
        <w:r w:rsidRPr="00C50A1E" w:rsidDel="00DE0BA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33" w:author="ASUS A409F" w:date="2021-02-10T11:31:00Z">
        <w:r w:rsidR="00DE0BA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D701340" w14:textId="1708F4B3" w:rsidR="00927764" w:rsidRPr="00C50A1E" w:rsidRDefault="00C12B3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4" w:author="ASUS A409F" w:date="2021-02-10T11:19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del w:id="35" w:author="ASUS A409F" w:date="2021-02-10T11:19:00Z">
        <w:r w:rsidR="00927764"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36" w:author="ASUS A409F" w:date="2021-02-10T11:19:00Z"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37" w:author="ASUS A409F" w:date="2021-02-10T11:20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F9F3DA4" w14:textId="5B06A4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8" w:author="ASUS A409F" w:date="2021-02-10T11:34:00Z">
        <w:r w:rsidR="00DE0BA9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ASUS A409F" w:date="2021-02-10T11:34:00Z">
        <w:r w:rsidR="00DE0BA9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proofErr w:type="spellEnd"/>
      <w:del w:id="40" w:author="ASUS A409F" w:date="2021-02-10T11:34:00Z">
        <w:r w:rsidRPr="00C50A1E" w:rsidDel="00DE0BA9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41" w:author="ASUS A409F" w:date="2021-02-10T11:34:00Z">
        <w:r w:rsidRPr="00C50A1E" w:rsidDel="00DE0BA9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42" w:author="ASUS A409F" w:date="2021-02-10T11:34:00Z">
        <w:r w:rsidRPr="00C50A1E" w:rsidDel="00DE0BA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43" w:author="ASUS A409F" w:date="2021-02-10T11:21:00Z">
        <w:r w:rsidRPr="00C50A1E" w:rsidDel="00C12B3D">
          <w:rPr>
            <w:rFonts w:ascii="Times New Roman" w:eastAsia="Times New Roman" w:hAnsi="Times New Roman" w:cs="Times New Roman"/>
            <w:sz w:val="24"/>
            <w:szCs w:val="24"/>
          </w:rPr>
          <w:delText>chat</w:delText>
        </w:r>
      </w:del>
      <w:ins w:id="44" w:author="ASUS A409F" w:date="2021-02-10T11:21:00Z">
        <w:r w:rsidR="00C12B3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0C89AE" w14:textId="0C5450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45" w:author="ASUS A409F" w:date="2021-02-10T11:21:00Z">
        <w:r w:rsidRPr="00C50A1E" w:rsidDel="00BC4269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ASUS A409F" w:date="2021-02-10T11:35:00Z">
        <w:r w:rsidRPr="00C50A1E" w:rsidDel="009D0068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47" w:author="ASUS A409F" w:date="2021-02-10T11:22:00Z">
        <w:r w:rsidR="00BC426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48" w:author="ASUS A409F" w:date="2021-02-10T11:22:00Z">
        <w:r w:rsidRPr="00C50A1E" w:rsidDel="00BC426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49" w:author="ASUS A409F" w:date="2021-02-10T11:22:00Z">
        <w:r w:rsidR="00BC4269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B0AAE88" w14:textId="3FD618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0" w:author="ASUS A409F" w:date="2021-02-10T11:22:00Z">
        <w:r w:rsidR="000E4E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1" w:author="ASUS A409F" w:date="2021-02-10T11:22:00Z">
        <w:r w:rsidRPr="00C50A1E" w:rsidDel="000E4EB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D65479" w14:textId="2C10C6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ins w:id="52" w:author="ASUS A409F" w:date="2021-02-10T11:37:00Z">
        <w:r w:rsidR="00CC50FD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  <w:proofErr w:type="spellStart"/>
        <w:r w:rsidR="00CC50FD">
          <w:rPr>
            <w:rFonts w:ascii="Times New Roman" w:eastAsia="Times New Roman" w:hAnsi="Times New Roman" w:cs="Times New Roman"/>
            <w:sz w:val="24"/>
            <w:szCs w:val="24"/>
          </w:rPr>
          <w:t>ha</w:t>
        </w:r>
        <w:proofErr w:type="spellEnd"/>
        <w:r w:rsidR="00CC50F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3" w:author="ASUS A409F" w:date="2021-02-10T11:37:00Z">
        <w:r w:rsidRPr="00C50A1E" w:rsidDel="00CC50F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del w:id="54" w:author="ASUS A409F" w:date="2021-02-10T11:36:00Z">
        <w:r w:rsidRPr="00C50A1E" w:rsidDel="00CC50FD">
          <w:rPr>
            <w:rFonts w:ascii="Times New Roman" w:eastAsia="Times New Roman" w:hAnsi="Times New Roman" w:cs="Times New Roman"/>
            <w:sz w:val="24"/>
            <w:szCs w:val="24"/>
          </w:rPr>
          <w:delText>HA</w:delText>
        </w:r>
      </w:del>
      <w:del w:id="55" w:author="ASUS A409F" w:date="2021-02-10T11:37:00Z">
        <w:r w:rsidRPr="00C50A1E" w:rsidDel="00CC50F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73813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A312453" w14:textId="77777777" w:rsidR="00927764" w:rsidRPr="00C50A1E" w:rsidRDefault="00927764" w:rsidP="00927764"/>
    <w:p w14:paraId="3A4B5BF8" w14:textId="77777777" w:rsidR="00927764" w:rsidRPr="005A045A" w:rsidRDefault="00927764" w:rsidP="00927764">
      <w:pPr>
        <w:rPr>
          <w:i/>
        </w:rPr>
      </w:pPr>
    </w:p>
    <w:p w14:paraId="78140E6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47AB44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1F0D0" w14:textId="77777777" w:rsidR="003C302F" w:rsidRDefault="003C302F">
      <w:r>
        <w:separator/>
      </w:r>
    </w:p>
  </w:endnote>
  <w:endnote w:type="continuationSeparator" w:id="0">
    <w:p w14:paraId="72961D73" w14:textId="77777777" w:rsidR="003C302F" w:rsidRDefault="003C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06AC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E1DAE43" w14:textId="77777777" w:rsidR="00941E77" w:rsidRDefault="003C302F">
    <w:pPr>
      <w:pStyle w:val="Footer"/>
    </w:pPr>
  </w:p>
  <w:p w14:paraId="43B302E0" w14:textId="77777777" w:rsidR="00941E77" w:rsidRDefault="003C3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36E1A" w14:textId="77777777" w:rsidR="003C302F" w:rsidRDefault="003C302F">
      <w:r>
        <w:separator/>
      </w:r>
    </w:p>
  </w:footnote>
  <w:footnote w:type="continuationSeparator" w:id="0">
    <w:p w14:paraId="25ED8008" w14:textId="77777777" w:rsidR="003C302F" w:rsidRDefault="003C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 A409F">
    <w15:presenceInfo w15:providerId="None" w15:userId="ASUS A40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67AF8"/>
    <w:rsid w:val="000E4EB2"/>
    <w:rsid w:val="0012251A"/>
    <w:rsid w:val="003C302F"/>
    <w:rsid w:val="0042167F"/>
    <w:rsid w:val="007F0506"/>
    <w:rsid w:val="00924DF5"/>
    <w:rsid w:val="00927764"/>
    <w:rsid w:val="009D0068"/>
    <w:rsid w:val="00BC4269"/>
    <w:rsid w:val="00C12B3D"/>
    <w:rsid w:val="00C41BE3"/>
    <w:rsid w:val="00CC50FD"/>
    <w:rsid w:val="00D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8C7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A409F</cp:lastModifiedBy>
  <cp:revision>10</cp:revision>
  <dcterms:created xsi:type="dcterms:W3CDTF">2020-07-24T23:46:00Z</dcterms:created>
  <dcterms:modified xsi:type="dcterms:W3CDTF">2021-02-10T03:37:00Z</dcterms:modified>
</cp:coreProperties>
</file>