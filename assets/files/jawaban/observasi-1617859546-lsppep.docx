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0DA90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5CD8628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8A056B8" w14:textId="77777777" w:rsidR="007952C3" w:rsidRDefault="007952C3"/>
    <w:p w14:paraId="0A2B8E70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0EADD09F" w14:textId="77777777" w:rsidTr="00E0626E">
        <w:tc>
          <w:tcPr>
            <w:tcW w:w="9350" w:type="dxa"/>
          </w:tcPr>
          <w:p w14:paraId="44041E01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FFD27E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D3B2C94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0F117C" w14:textId="6CD0B64A" w:rsidR="006527D0" w:rsidRDefault="006527D0" w:rsidP="00A40ABC">
            <w:pPr>
              <w:spacing w:line="360" w:lineRule="auto"/>
              <w:jc w:val="both"/>
              <w:rPr>
                <w:ins w:id="0" w:author="LittleG" w:date="2021-04-08T11:42:00Z"/>
                <w:rFonts w:ascii="Times New Roman" w:hAnsi="Times New Roman" w:cs="Times New Roman"/>
                <w:sz w:val="24"/>
                <w:szCs w:val="24"/>
              </w:rPr>
              <w:pPrChange w:id="1" w:author="LittleG" w:date="2021-04-08T11:45:00Z">
                <w:pPr>
                  <w:spacing w:line="480" w:lineRule="auto"/>
                </w:pPr>
              </w:pPrChange>
            </w:pPr>
            <w:ins w:id="2" w:author="LittleG" w:date="2021-04-08T11:4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Instagram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5229E688" w14:textId="71BA911A" w:rsidR="007952C3" w:rsidRPr="00A16D9B" w:rsidRDefault="006527D0" w:rsidP="00A40A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3" w:author="LittleG" w:date="2021-04-08T11:45:00Z">
                <w:pPr>
                  <w:spacing w:line="480" w:lineRule="auto"/>
                </w:pPr>
              </w:pPrChange>
            </w:pPr>
            <w:ins w:id="4" w:author="LittleG" w:date="2021-04-08T11:4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  <w:del w:id="5" w:author="LittleG" w:date="2021-04-08T11:43:00Z">
              <w:r w:rsidR="007952C3" w:rsidRPr="00A16D9B" w:rsidDel="006527D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="007952C3" w:rsidRPr="00A16D9B" w:rsidDel="006527D0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="007952C3" w:rsidRPr="00A16D9B" w:rsidDel="006527D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Elex Media Komputindo. </w:delText>
              </w:r>
            </w:del>
          </w:p>
          <w:p w14:paraId="2C7DD529" w14:textId="77777777" w:rsidR="007952C3" w:rsidRPr="00A16D9B" w:rsidRDefault="007952C3" w:rsidP="00A40A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6" w:author="LittleG" w:date="2021-04-08T11:45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26752FE" w14:textId="77777777" w:rsidR="007952C3" w:rsidRPr="00A16D9B" w:rsidRDefault="007952C3" w:rsidP="00A40A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7" w:author="LittleG" w:date="2021-04-08T11:45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0E7D6F5" w14:textId="388CB01C" w:rsidR="007952C3" w:rsidRPr="00A16D9B" w:rsidRDefault="007952C3" w:rsidP="00A40A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8" w:author="LittleG" w:date="2021-04-08T11:45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ins w:id="9" w:author="LittleG" w:date="2021-04-08T11:41:00Z">
              <w:r w:rsidR="006527D0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d</w:t>
              </w:r>
            </w:ins>
            <w:del w:id="10" w:author="LittleG" w:date="2021-04-08T11:41:00Z">
              <w:r w:rsidRPr="00A16D9B" w:rsidDel="006527D0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D</w:delText>
              </w:r>
            </w:del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92E3212" w14:textId="084CFCC4" w:rsidR="007952C3" w:rsidRPr="00A16D9B" w:rsidRDefault="007952C3" w:rsidP="00A40A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11" w:author="LittleG" w:date="2021-04-08T11:45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Social Media </w:t>
            </w:r>
            <w:ins w:id="12" w:author="LittleG" w:date="2021-04-08T11:42:00Z">
              <w:r w:rsidR="006527D0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</w:ins>
            <w:del w:id="13" w:author="LittleG" w:date="2021-04-08T11:42:00Z">
              <w:r w:rsidRPr="00A16D9B" w:rsidDel="006527D0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U</w:delText>
              </w:r>
            </w:del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C43B7CD" w14:textId="39EAD400" w:rsidR="007952C3" w:rsidRPr="00A16D9B" w:rsidDel="006527D0" w:rsidRDefault="007952C3" w:rsidP="00A40ABC">
            <w:pPr>
              <w:spacing w:line="360" w:lineRule="auto"/>
              <w:jc w:val="both"/>
              <w:rPr>
                <w:del w:id="14" w:author="LittleG" w:date="2021-04-08T11:42:00Z"/>
                <w:rFonts w:ascii="Times New Roman" w:hAnsi="Times New Roman" w:cs="Times New Roman"/>
                <w:sz w:val="24"/>
                <w:szCs w:val="24"/>
              </w:rPr>
              <w:pPrChange w:id="15" w:author="LittleG" w:date="2021-04-08T11:45:00Z">
                <w:pPr>
                  <w:spacing w:line="480" w:lineRule="auto"/>
                </w:pPr>
              </w:pPrChange>
            </w:pPr>
            <w:del w:id="16" w:author="LittleG" w:date="2021-04-08T11:42:00Z">
              <w:r w:rsidRPr="00A16D9B" w:rsidDel="006527D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6527D0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6527D0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2CEF21EB" w14:textId="1D5D8623" w:rsidR="007952C3" w:rsidRPr="00A16D9B" w:rsidDel="006527D0" w:rsidRDefault="007952C3" w:rsidP="00A40ABC">
            <w:pPr>
              <w:spacing w:line="360" w:lineRule="auto"/>
              <w:jc w:val="both"/>
              <w:rPr>
                <w:del w:id="17" w:author="LittleG" w:date="2021-04-08T11:43:00Z"/>
                <w:rFonts w:ascii="Times New Roman" w:hAnsi="Times New Roman" w:cs="Times New Roman"/>
                <w:sz w:val="24"/>
                <w:szCs w:val="24"/>
              </w:rPr>
              <w:pPrChange w:id="18" w:author="LittleG" w:date="2021-04-08T11:45:00Z">
                <w:pPr>
                  <w:spacing w:line="480" w:lineRule="auto"/>
                </w:pPr>
              </w:pPrChange>
            </w:pPr>
            <w:del w:id="19" w:author="LittleG" w:date="2021-04-08T11:43:00Z">
              <w:r w:rsidRPr="00A16D9B" w:rsidDel="006527D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6527D0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6527D0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14:paraId="6CF5042B" w14:textId="21E1CEE0" w:rsidR="007952C3" w:rsidRPr="00A16D9B" w:rsidRDefault="006527D0" w:rsidP="00A40A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20" w:author="LittleG" w:date="2021-04-08T11:45:00Z">
                <w:pPr>
                  <w:spacing w:line="312" w:lineRule="auto"/>
                </w:pPr>
              </w:pPrChange>
            </w:pPr>
            <w:ins w:id="21" w:author="LittleG" w:date="2021-04-08T11:4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</w:tc>
      </w:tr>
    </w:tbl>
    <w:p w14:paraId="3D2925ED" w14:textId="77777777" w:rsidR="007952C3" w:rsidRDefault="007952C3"/>
    <w:p w14:paraId="6EA0B77B" w14:textId="77777777" w:rsidR="007952C3" w:rsidRDefault="007952C3"/>
    <w:p w14:paraId="26ABE757" w14:textId="77777777" w:rsidR="007952C3" w:rsidRDefault="007952C3"/>
    <w:p w14:paraId="2BD6BF9C" w14:textId="77777777" w:rsidR="007952C3" w:rsidRDefault="007952C3"/>
    <w:p w14:paraId="688196B1" w14:textId="77777777" w:rsidR="007952C3" w:rsidRDefault="007952C3"/>
    <w:p w14:paraId="4E7EE808" w14:textId="77777777" w:rsidR="007952C3" w:rsidRDefault="007952C3"/>
    <w:p w14:paraId="75984BAD" w14:textId="77777777" w:rsidR="007952C3" w:rsidRDefault="007952C3"/>
    <w:p w14:paraId="6E9C24B4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ittleG">
    <w15:presenceInfo w15:providerId="None" w15:userId="Little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6527D0"/>
    <w:rsid w:val="007952C3"/>
    <w:rsid w:val="00924DF5"/>
    <w:rsid w:val="00A4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A12BD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LittleG</cp:lastModifiedBy>
  <cp:revision>2</cp:revision>
  <dcterms:created xsi:type="dcterms:W3CDTF">2021-04-08T04:46:00Z</dcterms:created>
  <dcterms:modified xsi:type="dcterms:W3CDTF">2021-04-08T04:46:00Z</dcterms:modified>
</cp:coreProperties>
</file>