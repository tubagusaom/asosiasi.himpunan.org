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C37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048308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C7985E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D12BBE0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49F1FE0" w14:textId="77777777" w:rsidTr="00821BA2">
        <w:tc>
          <w:tcPr>
            <w:tcW w:w="9350" w:type="dxa"/>
          </w:tcPr>
          <w:p w14:paraId="22BE30D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565090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018A96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2806D3" w14:textId="75BBDA1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0" w:author="Jundra Darwanty" w:date="2022-02-03T11:48:00Z">
              <w:r w:rsidR="00D745C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9A92C9" w14:textId="3153AF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" w:author="Jundra Darwanty" w:date="2022-02-03T11:51:00Z">
              <w:r w:rsidRPr="00EC6F38" w:rsidDel="00D745C0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del w:id="2" w:author="Jundra Darwanty" w:date="2022-02-03T11:52:00Z">
              <w:r w:rsidRPr="00EC6F38" w:rsidDel="00D745C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FE0375" w14:textId="1A8F0CD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D745C0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3" w:author="Jundra Darwanty" w:date="2022-02-03T11:52:00Z">
              <w:r w:rsidR="00D745C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" w:author="Jundra Darwanty" w:date="2022-02-03T11:52:00Z">
              <w:r w:rsidRPr="00EC6F38" w:rsidDel="00D745C0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D745C0">
              <w:rPr>
                <w:rFonts w:ascii="Times New Roman" w:eastAsia="Times New Roman" w:hAnsi="Times New Roman" w:cs="Times New Roman"/>
                <w:szCs w:val="24"/>
              </w:rPr>
              <w:t>?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AD7829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8B886E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A1B6B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EEB70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F0E255" w14:textId="4CF7E78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" w:author="Jundra Darwanty" w:date="2022-02-03T11:54:00Z">
              <w:r w:rsidRPr="00EC6F38" w:rsidDel="003206CA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6" w:author="Jundra Darwanty" w:date="2022-02-03T11:54:00Z">
              <w:r w:rsidR="003206CA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27BFB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BF23ABA" w14:textId="6F21CEC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" w:author="Jundra Darwanty" w:date="2022-02-03T11:55:00Z">
              <w:r w:rsidR="003206CA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8" w:author="Jundra Darwanty" w:date="2022-02-03T11:55:00Z">
              <w:r w:rsidRPr="00EC6F38" w:rsidDel="003206CA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6C3BF5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E9081A4" w14:textId="77595D87" w:rsidR="00125355" w:rsidRPr="00EC6F38" w:rsidRDefault="003206C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CA2E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F76CC0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B7D2C0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C0E4D6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BBD1C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0F6572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57B646B" w14:textId="7960EA0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Jundra Darwanty" w:date="2022-02-03T11:58:00Z">
              <w:r w:rsidR="003206C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</w:t>
            </w:r>
            <w:ins w:id="10" w:author="Jundra Darwanty" w:date="2022-02-03T11:59:00Z">
              <w:r w:rsidR="006042C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6042C5">
              <w:rPr>
                <w:rFonts w:ascii="Times New Roman" w:eastAsia="Times New Roman" w:hAnsi="Times New Roman" w:cs="Times New Roman"/>
                <w:szCs w:val="24"/>
              </w:rPr>
              <w:t>.</w:t>
            </w:r>
            <w:del w:id="11" w:author="Jundra Darwanty" w:date="2022-02-03T11:59:00Z">
              <w:r w:rsidR="006042C5" w:rsidDel="006042C5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" w:author="Jundra Darwanty" w:date="2022-02-03T12:00:00Z">
              <w:r w:rsidR="006042C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" w:author="Jundra Darwanty" w:date="2022-02-03T12:00:00Z">
              <w:r w:rsidRPr="00EC6F38" w:rsidDel="006042C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C8152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DFFB39" w14:textId="3561113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6042C5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B24342" w14:textId="77777777" w:rsidR="006042C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042C5">
              <w:rPr>
                <w:rFonts w:ascii="Times New Roman" w:eastAsia="Times New Roman" w:hAnsi="Times New Roman" w:cs="Times New Roman"/>
                <w:szCs w:val="24"/>
              </w:rPr>
              <w:t>Mereka</w:t>
            </w:r>
            <w:proofErr w:type="spellEnd"/>
          </w:p>
          <w:p w14:paraId="1AB59EF0" w14:textId="6E3497D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2796A12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dra Darwanty">
    <w15:presenceInfo w15:providerId="Windows Live" w15:userId="ccabcf393e8579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206CA"/>
    <w:rsid w:val="0042167F"/>
    <w:rsid w:val="006042C5"/>
    <w:rsid w:val="00924DF5"/>
    <w:rsid w:val="00D7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F81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D745C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Jundra Darwanty</cp:lastModifiedBy>
  <cp:revision>4</cp:revision>
  <dcterms:created xsi:type="dcterms:W3CDTF">2020-08-26T22:03:00Z</dcterms:created>
  <dcterms:modified xsi:type="dcterms:W3CDTF">2022-02-03T05:03:00Z</dcterms:modified>
</cp:coreProperties>
</file>