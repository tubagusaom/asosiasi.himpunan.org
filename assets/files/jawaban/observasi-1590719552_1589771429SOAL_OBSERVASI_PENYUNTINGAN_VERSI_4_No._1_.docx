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50F" w:rsidRDefault="009D550F" w:rsidP="009D550F">
      <w:proofErr w:type="spellStart"/>
      <w:r>
        <w:t>Nama</w:t>
      </w:r>
      <w:proofErr w:type="spellEnd"/>
      <w:r>
        <w:t xml:space="preserve">: </w:t>
      </w:r>
      <w:proofErr w:type="spellStart"/>
      <w:r>
        <w:t>Rhoni</w:t>
      </w:r>
      <w:proofErr w:type="spellEnd"/>
      <w:r>
        <w:t xml:space="preserve"> Rodin</w:t>
      </w:r>
    </w:p>
    <w:p w:rsidR="009D550F" w:rsidRDefault="009D550F" w:rsidP="009D550F"/>
    <w:p w:rsidR="00D80F46" w:rsidRPr="00A16D9B" w:rsidRDefault="00D80F46" w:rsidP="009D550F">
      <w:r w:rsidRPr="00A16D9B">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w:t>
            </w:r>
            <w:del w:id="0" w:author="Joe Rianto" w:date="2020-05-29T09:38:00Z">
              <w:r w:rsidRPr="00A16D9B" w:rsidDel="009D550F">
                <w:rPr>
                  <w:rFonts w:ascii="Times New Roman" w:hAnsi="Times New Roman" w:cs="Times New Roman"/>
                  <w:sz w:val="24"/>
                  <w:szCs w:val="24"/>
                </w:rPr>
                <w:delText>segala</w:delText>
              </w:r>
            </w:del>
            <w:bookmarkStart w:id="1" w:name="_GoBack"/>
            <w:bookmarkEnd w:id="1"/>
            <w:r w:rsidRPr="00A16D9B">
              <w:rPr>
                <w:rFonts w:ascii="Times New Roman" w:hAnsi="Times New Roman" w:cs="Times New Roman"/>
                <w:sz w:val="24"/>
                <w:szCs w:val="24"/>
              </w:rPr>
              <w:t xml:space="preserve">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w:t>
            </w:r>
            <w:del w:id="2" w:author="Joe Rianto" w:date="2020-05-29T09:37:00Z">
              <w:r w:rsidRPr="00A16D9B" w:rsidDel="009D550F">
                <w:rPr>
                  <w:rFonts w:ascii="Times New Roman" w:hAnsi="Times New Roman" w:cs="Times New Roman"/>
                  <w:sz w:val="24"/>
                  <w:szCs w:val="24"/>
                </w:rPr>
                <w:delText>dipergunakan</w:delText>
              </w:r>
            </w:del>
            <w:r w:rsidRPr="00A16D9B">
              <w:rPr>
                <w:rFonts w:ascii="Times New Roman" w:hAnsi="Times New Roman" w:cs="Times New Roman"/>
                <w:sz w:val="24"/>
                <w:szCs w:val="24"/>
              </w:rPr>
              <w:t xml:space="preserve">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w:t>
            </w:r>
            <w:del w:id="3" w:author="Joe Rianto" w:date="2020-05-29T09:31:00Z">
              <w:r w:rsidRPr="00A16D9B" w:rsidDel="009D550F">
                <w:rPr>
                  <w:rFonts w:ascii="Times New Roman" w:hAnsi="Times New Roman" w:cs="Times New Roman"/>
                  <w:sz w:val="24"/>
                  <w:szCs w:val="24"/>
                </w:rPr>
                <w:delText>bahwa</w:delText>
              </w:r>
            </w:del>
            <w:r w:rsidRPr="00A16D9B">
              <w:rPr>
                <w:rFonts w:ascii="Times New Roman" w:hAnsi="Times New Roman" w:cs="Times New Roman"/>
                <w:sz w:val="24"/>
                <w:szCs w:val="24"/>
              </w:rPr>
              <w:t xml:space="preserve">  buku  ini  jauh  dari  sempurna,  oleh  karena  itu  penulis  akan  memperbaikinya  secara  </w:t>
            </w:r>
            <w:commentRangeStart w:id="4"/>
            <w:r w:rsidRPr="00A16D9B">
              <w:rPr>
                <w:rFonts w:ascii="Times New Roman" w:hAnsi="Times New Roman" w:cs="Times New Roman"/>
                <w:sz w:val="24"/>
                <w:szCs w:val="24"/>
              </w:rPr>
              <w:t>berkala.Saran</w:t>
            </w:r>
            <w:commentRangeEnd w:id="4"/>
            <w:r w:rsidR="009D550F">
              <w:rPr>
                <w:rStyle w:val="CommentReference"/>
                <w:lang w:val="en-US"/>
              </w:rPr>
              <w:commentReference w:id="4"/>
            </w:r>
            <w:r w:rsidRPr="00A16D9B">
              <w:rPr>
                <w:rFonts w:ascii="Times New Roman" w:hAnsi="Times New Roman" w:cs="Times New Roman"/>
                <w:sz w:val="24"/>
                <w:szCs w:val="24"/>
              </w:rPr>
              <w:t xml:space="preserve">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del w:id="5" w:author="Joe Rianto" w:date="2020-05-29T09:37:00Z">
              <w:r w:rsidRPr="00A16D9B" w:rsidDel="009D550F">
                <w:rPr>
                  <w:rFonts w:ascii="Times New Roman" w:hAnsi="Times New Roman" w:cs="Times New Roman"/>
                  <w:sz w:val="24"/>
                  <w:szCs w:val="24"/>
                </w:rPr>
                <w:delText>Akhir  kata,  s</w:delText>
              </w:r>
            </w:del>
            <w:ins w:id="6" w:author="Joe Rianto" w:date="2020-05-29T09:37:00Z">
              <w:r w:rsidR="009D550F">
                <w:rPr>
                  <w:rFonts w:ascii="Times New Roman" w:hAnsi="Times New Roman" w:cs="Times New Roman"/>
                  <w:sz w:val="24"/>
                  <w:szCs w:val="24"/>
                  <w:lang w:val="en-US"/>
                </w:rPr>
                <w:t>S</w:t>
              </w:r>
            </w:ins>
            <w:r w:rsidRPr="00A16D9B">
              <w:rPr>
                <w:rFonts w:ascii="Times New Roman" w:hAnsi="Times New Roman" w:cs="Times New Roman"/>
                <w:sz w:val="24"/>
                <w:szCs w:val="24"/>
              </w:rPr>
              <w:t xml:space="preserve">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oe Rianto" w:date="2020-05-29T09:31:00Z" w:initials="JR">
    <w:p w:rsidR="009D550F" w:rsidRDefault="009D550F">
      <w:pPr>
        <w:pStyle w:val="CommentText"/>
      </w:pPr>
      <w:r>
        <w:rPr>
          <w:rStyle w:val="CommentReference"/>
        </w:rPr>
        <w:annotationRef/>
      </w:r>
      <w:proofErr w:type="spellStart"/>
      <w:r>
        <w:t>Setelah</w:t>
      </w:r>
      <w:proofErr w:type="spellEnd"/>
      <w:r>
        <w:t xml:space="preserve"> </w:t>
      </w:r>
      <w:proofErr w:type="spellStart"/>
      <w:r>
        <w:t>tanda</w:t>
      </w:r>
      <w:proofErr w:type="spellEnd"/>
      <w:r>
        <w:t xml:space="preserve"> </w:t>
      </w:r>
      <w:proofErr w:type="spellStart"/>
      <w:r>
        <w:t>titik</w:t>
      </w:r>
      <w:proofErr w:type="spellEnd"/>
      <w:r>
        <w:t xml:space="preserve"> kata </w:t>
      </w:r>
      <w:proofErr w:type="spellStart"/>
      <w:r>
        <w:t>berikutnya</w:t>
      </w:r>
      <w:proofErr w:type="spellEnd"/>
      <w:r>
        <w:t xml:space="preserve"> </w:t>
      </w:r>
      <w:proofErr w:type="spellStart"/>
      <w:r>
        <w:t>satu</w:t>
      </w:r>
      <w:proofErr w:type="spellEnd"/>
      <w:r>
        <w:t xml:space="preserve"> </w:t>
      </w:r>
      <w:proofErr w:type="spellStart"/>
      <w:r>
        <w:t>spasi</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EE0" w:rsidRDefault="00633EE0" w:rsidP="00D80F46">
      <w:r>
        <w:separator/>
      </w:r>
    </w:p>
  </w:endnote>
  <w:endnote w:type="continuationSeparator" w:id="0">
    <w:p w:rsidR="00633EE0" w:rsidRDefault="00633EE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EE0" w:rsidRDefault="00633EE0" w:rsidP="00D80F46">
      <w:r>
        <w:separator/>
      </w:r>
    </w:p>
  </w:footnote>
  <w:footnote w:type="continuationSeparator" w:id="0">
    <w:p w:rsidR="00633EE0" w:rsidRDefault="00633EE0"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D5B47"/>
    <w:rsid w:val="00327783"/>
    <w:rsid w:val="0042167F"/>
    <w:rsid w:val="0046485C"/>
    <w:rsid w:val="004F5D73"/>
    <w:rsid w:val="00633EE0"/>
    <w:rsid w:val="00771E9D"/>
    <w:rsid w:val="008D1AF7"/>
    <w:rsid w:val="00924DF5"/>
    <w:rsid w:val="009D550F"/>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9D550F"/>
    <w:rPr>
      <w:sz w:val="16"/>
      <w:szCs w:val="16"/>
    </w:rPr>
  </w:style>
  <w:style w:type="paragraph" w:styleId="CommentText">
    <w:name w:val="annotation text"/>
    <w:basedOn w:val="Normal"/>
    <w:link w:val="CommentTextChar"/>
    <w:uiPriority w:val="99"/>
    <w:semiHidden/>
    <w:unhideWhenUsed/>
    <w:rsid w:val="009D550F"/>
    <w:rPr>
      <w:sz w:val="20"/>
      <w:szCs w:val="20"/>
    </w:rPr>
  </w:style>
  <w:style w:type="character" w:customStyle="1" w:styleId="CommentTextChar">
    <w:name w:val="Comment Text Char"/>
    <w:basedOn w:val="DefaultParagraphFont"/>
    <w:link w:val="CommentText"/>
    <w:uiPriority w:val="99"/>
    <w:semiHidden/>
    <w:rsid w:val="009D550F"/>
    <w:rPr>
      <w:sz w:val="20"/>
      <w:szCs w:val="20"/>
    </w:rPr>
  </w:style>
  <w:style w:type="paragraph" w:styleId="CommentSubject">
    <w:name w:val="annotation subject"/>
    <w:basedOn w:val="CommentText"/>
    <w:next w:val="CommentText"/>
    <w:link w:val="CommentSubjectChar"/>
    <w:uiPriority w:val="99"/>
    <w:semiHidden/>
    <w:unhideWhenUsed/>
    <w:rsid w:val="009D550F"/>
    <w:rPr>
      <w:b/>
      <w:bCs/>
    </w:rPr>
  </w:style>
  <w:style w:type="character" w:customStyle="1" w:styleId="CommentSubjectChar">
    <w:name w:val="Comment Subject Char"/>
    <w:basedOn w:val="CommentTextChar"/>
    <w:link w:val="CommentSubject"/>
    <w:uiPriority w:val="99"/>
    <w:semiHidden/>
    <w:rsid w:val="009D550F"/>
    <w:rPr>
      <w:b/>
      <w:bCs/>
      <w:sz w:val="20"/>
      <w:szCs w:val="20"/>
    </w:rPr>
  </w:style>
  <w:style w:type="paragraph" w:styleId="BalloonText">
    <w:name w:val="Balloon Text"/>
    <w:basedOn w:val="Normal"/>
    <w:link w:val="BalloonTextChar"/>
    <w:uiPriority w:val="99"/>
    <w:semiHidden/>
    <w:unhideWhenUsed/>
    <w:rsid w:val="009D550F"/>
    <w:rPr>
      <w:rFonts w:ascii="Tahoma" w:hAnsi="Tahoma" w:cs="Tahoma"/>
      <w:sz w:val="16"/>
      <w:szCs w:val="16"/>
    </w:rPr>
  </w:style>
  <w:style w:type="character" w:customStyle="1" w:styleId="BalloonTextChar">
    <w:name w:val="Balloon Text Char"/>
    <w:basedOn w:val="DefaultParagraphFont"/>
    <w:link w:val="BalloonText"/>
    <w:uiPriority w:val="99"/>
    <w:semiHidden/>
    <w:rsid w:val="009D5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9D550F"/>
    <w:rPr>
      <w:sz w:val="16"/>
      <w:szCs w:val="16"/>
    </w:rPr>
  </w:style>
  <w:style w:type="paragraph" w:styleId="CommentText">
    <w:name w:val="annotation text"/>
    <w:basedOn w:val="Normal"/>
    <w:link w:val="CommentTextChar"/>
    <w:uiPriority w:val="99"/>
    <w:semiHidden/>
    <w:unhideWhenUsed/>
    <w:rsid w:val="009D550F"/>
    <w:rPr>
      <w:sz w:val="20"/>
      <w:szCs w:val="20"/>
    </w:rPr>
  </w:style>
  <w:style w:type="character" w:customStyle="1" w:styleId="CommentTextChar">
    <w:name w:val="Comment Text Char"/>
    <w:basedOn w:val="DefaultParagraphFont"/>
    <w:link w:val="CommentText"/>
    <w:uiPriority w:val="99"/>
    <w:semiHidden/>
    <w:rsid w:val="009D550F"/>
    <w:rPr>
      <w:sz w:val="20"/>
      <w:szCs w:val="20"/>
    </w:rPr>
  </w:style>
  <w:style w:type="paragraph" w:styleId="CommentSubject">
    <w:name w:val="annotation subject"/>
    <w:basedOn w:val="CommentText"/>
    <w:next w:val="CommentText"/>
    <w:link w:val="CommentSubjectChar"/>
    <w:uiPriority w:val="99"/>
    <w:semiHidden/>
    <w:unhideWhenUsed/>
    <w:rsid w:val="009D550F"/>
    <w:rPr>
      <w:b/>
      <w:bCs/>
    </w:rPr>
  </w:style>
  <w:style w:type="character" w:customStyle="1" w:styleId="CommentSubjectChar">
    <w:name w:val="Comment Subject Char"/>
    <w:basedOn w:val="CommentTextChar"/>
    <w:link w:val="CommentSubject"/>
    <w:uiPriority w:val="99"/>
    <w:semiHidden/>
    <w:rsid w:val="009D550F"/>
    <w:rPr>
      <w:b/>
      <w:bCs/>
      <w:sz w:val="20"/>
      <w:szCs w:val="20"/>
    </w:rPr>
  </w:style>
  <w:style w:type="paragraph" w:styleId="BalloonText">
    <w:name w:val="Balloon Text"/>
    <w:basedOn w:val="Normal"/>
    <w:link w:val="BalloonTextChar"/>
    <w:uiPriority w:val="99"/>
    <w:semiHidden/>
    <w:unhideWhenUsed/>
    <w:rsid w:val="009D550F"/>
    <w:rPr>
      <w:rFonts w:ascii="Tahoma" w:hAnsi="Tahoma" w:cs="Tahoma"/>
      <w:sz w:val="16"/>
      <w:szCs w:val="16"/>
    </w:rPr>
  </w:style>
  <w:style w:type="character" w:customStyle="1" w:styleId="BalloonTextChar">
    <w:name w:val="Balloon Text Char"/>
    <w:basedOn w:val="DefaultParagraphFont"/>
    <w:link w:val="BalloonText"/>
    <w:uiPriority w:val="99"/>
    <w:semiHidden/>
    <w:rsid w:val="009D5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Joe Rianto</cp:lastModifiedBy>
  <cp:revision>7</cp:revision>
  <dcterms:created xsi:type="dcterms:W3CDTF">2019-10-18T19:52:00Z</dcterms:created>
  <dcterms:modified xsi:type="dcterms:W3CDTF">2020-05-29T02:38:00Z</dcterms:modified>
</cp:coreProperties>
</file>