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0" w:author="Windows User" w:date="2021-11-06T09:51:00Z">
        <w:r w:rsidR="009115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Tanda baca seharusnya koma (,) dan huruf pertama kata "meski" tidak perlu menggunakan </w:t>
        </w:r>
      </w:ins>
      <w:ins w:id="1" w:author="Windows User" w:date="2021-11-06T09:52:00Z">
        <w:r w:rsidR="009115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kapital.</w:t>
        </w:r>
        <w:proofErr w:type="gramEnd"/>
        <w:r w:rsidR="009115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" w:author="Windows User" w:date="2021-11-06T09:51:00Z">
        <w:r w:rsidRPr="00C50A1E" w:rsidDel="0091155D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E3684" w:rsidRDefault="00927764" w:rsidP="00927764">
      <w:pPr>
        <w:shd w:val="clear" w:color="auto" w:fill="F5F5F5"/>
        <w:spacing w:after="375"/>
        <w:rPr>
          <w:ins w:id="3" w:author="Windows User" w:date="2021-11-06T09:57:00Z"/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4" w:author="Windows User" w:date="2021-11-06T09:57:00Z"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</w:p>
    <w:p w:rsidR="00927764" w:rsidRPr="00C50A1E" w:rsidRDefault="00FE36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" w:author="Windows User" w:date="2021-11-06T09:57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Sangat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E3684" w:rsidRPr="00FE3684" w:rsidRDefault="00927764" w:rsidP="00927764">
      <w:pPr>
        <w:shd w:val="clear" w:color="auto" w:fill="F5F5F5"/>
        <w:spacing w:after="375"/>
        <w:rPr>
          <w:ins w:id="6" w:author="Windows User" w:date="2021-11-06T09:58:00Z"/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7" w:author="Windows User" w:date="2021-11-06T09:58:00Z">
        <w:r w:rsidRPr="00C50A1E" w:rsidDel="00FE368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8" w:author="Windows User" w:date="2021-11-06T10:00:00Z">
        <w:r w:rsidR="00FE368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tidak perlu menggunakan cetak miring. penulisan kata "khan" yang benar adalah "kan".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FE3684" w:rsidRDefault="00927764" w:rsidP="00927764">
      <w:pPr>
        <w:shd w:val="clear" w:color="auto" w:fill="F5F5F5"/>
        <w:spacing w:after="375"/>
        <w:rPr>
          <w:ins w:id="9" w:author="Windows User" w:date="2021-11-06T10:02:00Z"/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10" w:author="Windows User" w:date="2021-11-06T10:02:00Z"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>chat</w:delText>
        </w:r>
      </w:del>
    </w:p>
    <w:p w:rsidR="00927764" w:rsidRPr="00C50A1E" w:rsidRDefault="00FE36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1" w:author="Windows User" w:date="2021-11-06T10:0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seharusnya kata menggunakan cetak miring.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FE368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2" w:author="Windows User" w:date="2021-11-06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del w:id="13" w:author="Windows User" w:date="2021-11-06T10:04:00Z">
        <w:r w:rsidDel="00FE368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4" w:author="Windows User" w:date="2021-11-06T10:04:00Z">
        <w:r w:rsidR="00FE368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penlisan kata "di" dipisah.</w:t>
        </w:r>
        <w:proofErr w:type="gramEnd"/>
        <w:r w:rsidR="00FE368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"di tubuhmu".</w:t>
        </w:r>
      </w:ins>
      <w:del w:id="15" w:author="Windows User" w:date="2021-11-06T10:04:00Z">
        <w:r w:rsidDel="00FE3684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6" w:author="Windows User" w:date="2021-11-06T10:04:00Z"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7" w:author="Windows User" w:date="2021-11-06T10:05:00Z">
        <w:r w:rsidR="00FE368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penulisan kata "di" dipisah. "di mana-mana".</w:t>
        </w:r>
      </w:ins>
      <w:del w:id="18" w:author="Windows User" w:date="2021-11-06T10:04:00Z"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9" w:author="Windows User" w:date="2021-11-06T10:06:00Z">
        <w:r w:rsidR="00FE368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seharusnya menggunakan tanda baca koma (,</w:t>
        </w:r>
        <w:proofErr w:type="gramStart"/>
        <w:r w:rsidR="00FE368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)</w:t>
        </w:r>
      </w:ins>
      <w:proofErr w:type="gramEnd"/>
      <w:del w:id="20" w:author="Windows User" w:date="2021-11-06T10:06:00Z">
        <w:r w:rsidRPr="00C50A1E" w:rsidDel="00FE3684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>
      <w:bookmarkStart w:id="21" w:name="_GoBack"/>
      <w:bookmarkEnd w:id="21"/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C5" w:rsidRDefault="000911C5">
      <w:r>
        <w:separator/>
      </w:r>
    </w:p>
  </w:endnote>
  <w:endnote w:type="continuationSeparator" w:id="0">
    <w:p w:rsidR="000911C5" w:rsidRDefault="0009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11C5">
    <w:pPr>
      <w:pStyle w:val="Footer"/>
    </w:pPr>
  </w:p>
  <w:p w:rsidR="00941E77" w:rsidRDefault="00091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C5" w:rsidRDefault="000911C5">
      <w:r>
        <w:separator/>
      </w:r>
    </w:p>
  </w:footnote>
  <w:footnote w:type="continuationSeparator" w:id="0">
    <w:p w:rsidR="000911C5" w:rsidRDefault="0009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911C5"/>
    <w:rsid w:val="0012251A"/>
    <w:rsid w:val="002318A3"/>
    <w:rsid w:val="0042167F"/>
    <w:rsid w:val="0091155D"/>
    <w:rsid w:val="00924DF5"/>
    <w:rsid w:val="00927764"/>
    <w:rsid w:val="00C20908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62B9-60D2-478F-AA13-E9468827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2021-11-06T17:07:00Z</dcterms:modified>
</cp:coreProperties>
</file>