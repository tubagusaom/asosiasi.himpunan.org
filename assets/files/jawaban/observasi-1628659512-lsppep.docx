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ins w:id="0" w:author="ASUS" w:date="2021-08-11T11:27:00Z"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del w:id="1" w:author="ASUS" w:date="2021-08-11T11:27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ASUS" w:date="2021-08-11T11:28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>dia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3" w:author="ASUS" w:date="2021-08-11T11:28:00Z"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4" w:author="ASUS" w:date="2021-08-11T11:28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 xml:space="preserve">masih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5" w:author="ASUS" w:date="2021-08-11T11:28:00Z"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" w:author="ASUS" w:date="2021-08-11T11:28:00Z"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>masih</w:t>
              </w:r>
              <w:proofErr w:type="spellEnd"/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7" w:author="ASUS" w:date="2021-08-11T11:28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>masih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8" w:author="ASUS" w:date="2021-08-11T11:29:00Z"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ASUS" w:date="2021-08-11T11:29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End"/>
            <w:del w:id="10" w:author="ASUS" w:date="2021-08-11T11:29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ASUS" w:date="2021-08-11T11:29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D07BB1">
              <w:rPr>
                <w:rFonts w:ascii="Times New Roman" w:eastAsia="Times New Roman" w:hAnsi="Times New Roman" w:cs="Times New Roman"/>
                <w:szCs w:val="24"/>
              </w:rPr>
              <w:t>pendidika</w:t>
            </w:r>
            <w:r w:rsidR="00D07BB1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del w:id="12" w:author="ASUS" w:date="2021-08-11T11:30:00Z">
              <w:r w:rsidR="00D07BB1" w:rsidDel="00D07BB1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="00D07BB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07BB1">
              <w:rPr>
                <w:rFonts w:ascii="Times New Roman" w:eastAsia="Times New Roman" w:hAnsi="Times New Roman" w:cs="Times New Roman"/>
                <w:szCs w:val="24"/>
              </w:rPr>
              <w:t>d</w:t>
            </w:r>
            <w:r w:rsidRPr="00D07BB1">
              <w:rPr>
                <w:rFonts w:ascii="Times New Roman" w:eastAsia="Times New Roman" w:hAnsi="Times New Roman" w:cs="Times New Roman"/>
                <w:szCs w:val="24"/>
              </w:rPr>
              <w:t>engan</w:t>
            </w:r>
            <w:proofErr w:type="spellEnd"/>
            <w:r w:rsidRPr="00D07BB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3" w:author="ASUS" w:date="2021-08-11T11:30:00Z"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4" w:author="ASUS" w:date="2021-08-11T11:30:00Z"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ASUS" w:date="2021-08-11T11:31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ins w:id="16" w:author="ASUS" w:date="2021-08-11T11:31:00Z"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ins w:id="17" w:author="ASUS" w:date="2021-08-11T11:31:00Z"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18" w:author="ASUS" w:date="2021-08-11T11:31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19" w:author="ASUS" w:date="2021-08-11T11:31:00Z"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20" w:author="ASUS" w:date="2021-08-11T11:33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 xml:space="preserve">Mengapa demikian </w:delText>
              </w:r>
            </w:del>
            <w:proofErr w:type="spellStart"/>
            <w:ins w:id="21" w:author="ASUS" w:date="2021-08-11T11:33:00Z"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2" w:author="ASUS" w:date="2021-08-11T11:33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del w:id="23" w:author="ASUS" w:date="2021-08-11T11:31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>ini hari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4" w:author="ASUS" w:date="2021-08-11T11:32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>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5" w:author="ASUS" w:date="2021-08-11T11:32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" w:author="ASUS" w:date="2021-08-11T11:33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>atau</w:delText>
              </w:r>
            </w:del>
            <w:ins w:id="27" w:author="ASUS" w:date="2021-08-11T11:33:00Z"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8" w:author="ASUS" w:date="2021-08-11T11:33:00Z"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29" w:author="ASUS" w:date="2021-08-11T11:33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30" w:author="ASUS" w:date="2021-08-11T11:33:00Z"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ins w:id="31" w:author="ASUS" w:date="2021-08-11T11:33:00Z"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2" w:author="ASUS" w:date="2021-08-11T11:34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ins w:id="33" w:author="ASUS" w:date="2021-08-11T11:34:00Z"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4" w:author="ASUS" w:date="2021-08-11T11:34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35" w:author="ASUS" w:date="2021-08-11T11:34:00Z"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36" w:author="ASUS" w:date="2021-08-11T11:34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di tuntut untuk </w:delText>
              </w:r>
            </w:del>
            <w:r w:rsidR="00D07BB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D07BB1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proofErr w:type="gramEnd"/>
            <w:r w:rsidR="00D07BB1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37" w:author="ASUS" w:date="2021-08-11T11:35:00Z">
              <w:r w:rsidR="00D07BB1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8" w:author="ASUS" w:date="2021-08-11T11:35:00Z">
              <w:r w:rsidRPr="00EC6F38" w:rsidDel="00D07BB1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39" w:author="ASUS" w:date="2021-08-11T11:36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0" w:author="ASUS" w:date="2021-08-11T11:36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 xml:space="preserve">di era 4.0 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1" w:author="ASUS" w:date="2021-08-11T11:36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>5</w:delText>
              </w:r>
            </w:del>
            <w:ins w:id="42" w:author="ASUS" w:date="2021-08-11T11:36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 xml:space="preserve"> lima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3" w:author="ASUS" w:date="2021-08-11T11:36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4" w:author="ASUS" w:date="2021-08-11T11:37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 xml:space="preserve">ini sebenarnya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del w:id="45" w:author="ASUS" w:date="2021-08-11T11:37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ins w:id="46" w:author="ASUS" w:date="2021-08-11T11:37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47" w:author="ASUS" w:date="2021-08-11T11:37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8" w:author="ASUS" w:date="2021-08-11T11:37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ins w:id="49" w:author="ASUS" w:date="2021-08-11T11:37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0" w:author="ASUS" w:date="2021-08-11T11:37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1" w:author="ASUS" w:date="2021-08-11T11:37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>maka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2" w:author="ASUS" w:date="2021-08-11T11:38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>Dari g</w:delText>
              </w:r>
            </w:del>
            <w:proofErr w:type="spellStart"/>
            <w:ins w:id="53" w:author="ASUS" w:date="2021-08-11T11:38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54" w:author="ASUS" w:date="2021-08-11T11:38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5" w:author="ASUS" w:date="2021-08-11T11:38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>yaitu</w:delText>
              </w:r>
            </w:del>
            <w:ins w:id="56" w:author="ASUS" w:date="2021-08-11T11:38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ins w:id="57" w:author="ASUS" w:date="2021-08-11T11:38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8" w:author="ASUS" w:date="2021-08-11T11:38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 xml:space="preserve">lebih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9" w:author="ASUS" w:date="2021-08-11T11:39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0" w:author="ASUS" w:date="2021-08-11T11:39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 xml:space="preserve">proses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61" w:author="ASUS" w:date="2021-08-11T11:39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2" w:author="ASUS" w:date="2021-08-11T11:39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ins w:id="63" w:author="ASUS" w:date="2021-08-11T11:39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64" w:author="ASUS" w:date="2021-08-11T11:39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5" w:author="ASUS" w:date="2021-08-11T11:39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 xml:space="preserve">tapi </w:delText>
              </w:r>
            </w:del>
            <w:ins w:id="66" w:author="ASUS" w:date="2021-08-11T11:39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tetapi</w:t>
              </w:r>
              <w:proofErr w:type="spellEnd"/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7" w:author="ASUS" w:date="2021-08-11T11:39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>banyak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8" w:author="ASUS" w:date="2021-08-11T11:39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9" w:author="ASUS" w:date="2021-08-11T11:40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70" w:author="ASUS" w:date="2021-08-11T11:40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>yang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71" w:author="ASUS" w:date="2021-08-11T11:40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2" w:author="ASUS" w:date="2021-08-11T11:40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>Yang t</w:delText>
              </w:r>
            </w:del>
            <w:proofErr w:type="spellStart"/>
            <w:ins w:id="73" w:author="ASUS" w:date="2021-08-11T11:40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74" w:author="ASUS" w:date="2021-08-11T11:40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75" w:author="ASUS" w:date="2021-08-11T11:40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6" w:author="ASUS" w:date="2021-08-11T11:40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77" w:author="ASUS" w:date="2021-08-11T11:40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78" w:author="ASUS" w:date="2021-08-11T11:41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, d</w:t>
              </w:r>
            </w:ins>
            <w:del w:id="79" w:author="ASUS" w:date="2021-08-11T11:41:00Z">
              <w:r w:rsidRPr="00EC6F38" w:rsidDel="001B3CA7">
                <w:rPr>
                  <w:rFonts w:ascii="Times New Roman" w:eastAsia="Times New Roman" w:hAnsi="Times New Roman" w:cs="Times New Roman"/>
                  <w:szCs w:val="24"/>
                </w:rPr>
                <w:delText>. D</w:delText>
              </w:r>
            </w:del>
            <w:ins w:id="80" w:author="ASUS" w:date="2021-08-11T11:41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 xml:space="preserve">i </w:t>
              </w:r>
              <w:proofErr w:type="spellStart"/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mana</w:t>
              </w:r>
              <w:proofErr w:type="spellEnd"/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bookmarkStart w:id="81" w:name="_GoBack"/>
            <w:bookmarkEnd w:id="81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82" w:author="ASUS" w:date="2021-08-11T11:40:00Z">
              <w:r w:rsidR="001B3CA7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B3CA7"/>
    <w:rsid w:val="001D038C"/>
    <w:rsid w:val="00240407"/>
    <w:rsid w:val="0042167F"/>
    <w:rsid w:val="00924DF5"/>
    <w:rsid w:val="00D0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07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B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BB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BB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B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07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B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BB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7BB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2020-08-26T22:03:00Z</dcterms:created>
  <dcterms:modified xsi:type="dcterms:W3CDTF">2021-08-11T04:41:00Z</dcterms:modified>
</cp:coreProperties>
</file>