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CBC" w:rsidRPr="00A16D9B" w:rsidRDefault="00A23CBC" w:rsidP="00A23CBC">
            <w:pPr>
              <w:spacing w:line="480" w:lineRule="auto"/>
              <w:rPr>
                <w:ins w:id="0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ins w:id="1" w:author="USer" w:date="2020-11-12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A23CBC" w:rsidRPr="00A16D9B" w:rsidRDefault="00A23CBC" w:rsidP="00A23CBC">
            <w:pPr>
              <w:spacing w:line="480" w:lineRule="auto"/>
              <w:rPr>
                <w:ins w:id="2" w:author="USer" w:date="2020-11-12T09:45:00Z"/>
                <w:rFonts w:ascii="Times New Roman" w:hAnsi="Times New Roman" w:cs="Times New Roman"/>
                <w:sz w:val="24"/>
                <w:szCs w:val="24"/>
              </w:rPr>
            </w:pPr>
            <w:ins w:id="3" w:author="USer" w:date="2020-11-12T09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7952C3" w:rsidRPr="00A16D9B" w:rsidDel="00A23CBC" w:rsidRDefault="007952C3" w:rsidP="00E0626E">
            <w:pPr>
              <w:spacing w:line="480" w:lineRule="auto"/>
              <w:rPr>
                <w:del w:id="4" w:author="USer" w:date="2020-11-12T09:45:00Z"/>
                <w:rFonts w:ascii="Times New Roman" w:hAnsi="Times New Roman" w:cs="Times New Roman"/>
                <w:sz w:val="24"/>
                <w:szCs w:val="24"/>
              </w:rPr>
            </w:pPr>
            <w:del w:id="5" w:author="USer" w:date="2020-11-12T09:45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A23CB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A23CBC" w:rsidRPr="00A16D9B" w:rsidRDefault="00A23CBC" w:rsidP="00A23CBC">
            <w:pPr>
              <w:spacing w:line="480" w:lineRule="auto"/>
              <w:rPr>
                <w:ins w:id="6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ins w:id="7" w:author="USer" w:date="2020-11-12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8" w:author="USer" w:date="2020-11-12T09:47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>Helianthusonfri, Jefferly</w:delText>
              </w:r>
            </w:del>
            <w:ins w:id="9" w:author="USer" w:date="2020-11-12T09:47:00Z">
              <w:r w:rsidR="00A23CBC">
                <w:rPr>
                  <w:rFonts w:ascii="Times New Roman" w:hAnsi="Times New Roman" w:cs="Times New Roman"/>
                  <w:sz w:val="24"/>
                  <w:szCs w:val="24"/>
                </w:rPr>
                <w:t>_________________</w:t>
              </w:r>
            </w:ins>
            <w:bookmarkStart w:id="10" w:name="_GoBack"/>
            <w:bookmarkEnd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23CBC" w:rsidRPr="00A16D9B" w:rsidRDefault="00A23CBC" w:rsidP="00A23CBC">
            <w:pPr>
              <w:spacing w:line="480" w:lineRule="auto"/>
              <w:rPr>
                <w:ins w:id="11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ins w:id="12" w:author="USer" w:date="2020-11-12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Del="00A23CBC" w:rsidRDefault="007952C3" w:rsidP="00E0626E">
            <w:pPr>
              <w:spacing w:line="480" w:lineRule="auto"/>
              <w:rPr>
                <w:del w:id="13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del w:id="14" w:author="USer" w:date="2020-11-12T09:46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A23CB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A23CBC" w:rsidRDefault="007952C3" w:rsidP="00E0626E">
            <w:pPr>
              <w:spacing w:line="480" w:lineRule="auto"/>
              <w:rPr>
                <w:del w:id="15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del w:id="16" w:author="USer" w:date="2020-11-12T09:46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A23CB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A23CBC" w:rsidRDefault="007952C3" w:rsidP="00E0626E">
            <w:pPr>
              <w:spacing w:line="480" w:lineRule="auto"/>
              <w:rPr>
                <w:del w:id="17" w:author="USer" w:date="2020-11-12T09:46:00Z"/>
                <w:rFonts w:ascii="Times New Roman" w:hAnsi="Times New Roman" w:cs="Times New Roman"/>
                <w:sz w:val="24"/>
                <w:szCs w:val="24"/>
              </w:rPr>
            </w:pPr>
            <w:del w:id="18" w:author="USer" w:date="2020-11-12T09:46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A23CB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A23CBC" w:rsidRDefault="007952C3" w:rsidP="00E0626E">
            <w:pPr>
              <w:spacing w:line="480" w:lineRule="auto"/>
              <w:rPr>
                <w:del w:id="19" w:author="USer" w:date="2020-11-12T09:45:00Z"/>
                <w:rFonts w:ascii="Times New Roman" w:hAnsi="Times New Roman" w:cs="Times New Roman"/>
                <w:sz w:val="24"/>
                <w:szCs w:val="24"/>
              </w:rPr>
            </w:pPr>
            <w:del w:id="20" w:author="USer" w:date="2020-11-12T09:45:00Z"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A23CB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A23CB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A23CBC" w:rsidRPr="00A16D9B" w:rsidRDefault="00A23CBC" w:rsidP="00A23CBC">
            <w:pPr>
              <w:spacing w:line="480" w:lineRule="auto"/>
              <w:rPr>
                <w:ins w:id="21" w:author="USer" w:date="2020-11-12T09:45:00Z"/>
                <w:rFonts w:ascii="Times New Roman" w:hAnsi="Times New Roman" w:cs="Times New Roman"/>
                <w:sz w:val="24"/>
                <w:szCs w:val="24"/>
              </w:rPr>
            </w:pPr>
            <w:ins w:id="22" w:author="USer" w:date="2020-11-12T09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2020-11-12T02:47:00Z</dcterms:created>
  <dcterms:modified xsi:type="dcterms:W3CDTF">2020-11-12T02:47:00Z</dcterms:modified>
</cp:coreProperties>
</file>