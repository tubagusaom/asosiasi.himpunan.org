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B70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B75DC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95C47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F9F821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54DA8DC" w14:textId="77777777" w:rsidR="00927764" w:rsidRPr="0094076B" w:rsidRDefault="00927764" w:rsidP="00927764">
      <w:pPr>
        <w:rPr>
          <w:rFonts w:ascii="Cambria" w:hAnsi="Cambria"/>
        </w:rPr>
      </w:pPr>
    </w:p>
    <w:p w14:paraId="0F53BBDE" w14:textId="77777777" w:rsidR="00927764" w:rsidRPr="00544E6C" w:rsidRDefault="00927764" w:rsidP="00927764">
      <w:pPr>
        <w:shd w:val="clear" w:color="auto" w:fill="F5F5F5"/>
        <w:spacing w:before="300" w:line="690" w:lineRule="atLeast"/>
        <w:outlineLvl w:val="0"/>
        <w:rPr>
          <w:rFonts w:ascii="Arial" w:eastAsia="Times New Roman" w:hAnsi="Arial" w:cs="Arial"/>
          <w:kern w:val="36"/>
          <w:sz w:val="36"/>
          <w:szCs w:val="36"/>
          <w:rPrChange w:id="0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544E6C">
        <w:rPr>
          <w:rFonts w:ascii="Arial" w:eastAsia="Times New Roman" w:hAnsi="Arial" w:cs="Arial"/>
          <w:kern w:val="36"/>
          <w:sz w:val="36"/>
          <w:szCs w:val="36"/>
          <w:rPrChange w:id="1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544E6C">
        <w:rPr>
          <w:rFonts w:ascii="Arial" w:eastAsia="Times New Roman" w:hAnsi="Arial" w:cs="Arial"/>
          <w:kern w:val="36"/>
          <w:sz w:val="36"/>
          <w:szCs w:val="36"/>
          <w:rPrChange w:id="2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544E6C">
        <w:rPr>
          <w:rFonts w:ascii="Arial" w:eastAsia="Times New Roman" w:hAnsi="Arial" w:cs="Arial"/>
          <w:kern w:val="36"/>
          <w:sz w:val="36"/>
          <w:szCs w:val="36"/>
          <w:rPrChange w:id="3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544E6C">
        <w:rPr>
          <w:rFonts w:ascii="Arial" w:eastAsia="Times New Roman" w:hAnsi="Arial" w:cs="Arial"/>
          <w:kern w:val="36"/>
          <w:sz w:val="36"/>
          <w:szCs w:val="36"/>
          <w:rPrChange w:id="4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544E6C">
        <w:rPr>
          <w:rFonts w:ascii="Arial" w:eastAsia="Times New Roman" w:hAnsi="Arial" w:cs="Arial"/>
          <w:kern w:val="36"/>
          <w:sz w:val="36"/>
          <w:szCs w:val="36"/>
          <w:rPrChange w:id="5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544E6C">
        <w:rPr>
          <w:rFonts w:ascii="Arial" w:eastAsia="Times New Roman" w:hAnsi="Arial" w:cs="Arial"/>
          <w:kern w:val="36"/>
          <w:sz w:val="36"/>
          <w:szCs w:val="36"/>
          <w:rPrChange w:id="6" w:author="アブドゥル R" w:date="2020-12-10T16:32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1A5AF31E" w14:textId="77777777" w:rsidR="00927764" w:rsidRPr="00544E6C" w:rsidRDefault="00927764" w:rsidP="00927764">
      <w:pPr>
        <w:shd w:val="clear" w:color="auto" w:fill="F5F5F5"/>
        <w:spacing w:line="270" w:lineRule="atLeast"/>
        <w:rPr>
          <w:rFonts w:ascii="Arial" w:eastAsia="Times New Roman" w:hAnsi="Arial" w:cs="Arial"/>
          <w:sz w:val="16"/>
          <w:szCs w:val="16"/>
          <w:rPrChange w:id="7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544E6C">
        <w:rPr>
          <w:rFonts w:ascii="Arial" w:eastAsia="Times New Roman" w:hAnsi="Arial" w:cs="Arial"/>
          <w:sz w:val="16"/>
          <w:szCs w:val="16"/>
          <w:rPrChange w:id="8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544E6C">
        <w:rPr>
          <w:rFonts w:ascii="Arial" w:eastAsia="Times New Roman" w:hAnsi="Arial" w:cs="Arial"/>
          <w:sz w:val="16"/>
          <w:szCs w:val="16"/>
          <w:rPrChange w:id="9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544E6C">
        <w:rPr>
          <w:rFonts w:ascii="Arial" w:eastAsia="Times New Roman" w:hAnsi="Arial" w:cs="Arial"/>
          <w:sz w:val="16"/>
          <w:szCs w:val="16"/>
          <w:rPrChange w:id="10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544E6C">
        <w:rPr>
          <w:rFonts w:ascii="Arial" w:eastAsia="Times New Roman" w:hAnsi="Arial" w:cs="Arial"/>
          <w:sz w:val="16"/>
          <w:szCs w:val="16"/>
          <w:rPrChange w:id="11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544E6C">
        <w:rPr>
          <w:rFonts w:ascii="Arial" w:eastAsia="Times New Roman" w:hAnsi="Arial" w:cs="Arial"/>
          <w:sz w:val="16"/>
          <w:szCs w:val="16"/>
          <w:rPrChange w:id="12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544E6C">
        <w:rPr>
          <w:rFonts w:ascii="Arial" w:eastAsia="Times New Roman" w:hAnsi="Arial" w:cs="Arial"/>
          <w:sz w:val="16"/>
          <w:szCs w:val="16"/>
          <w:rPrChange w:id="13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544E6C">
        <w:rPr>
          <w:rFonts w:ascii="Arial" w:eastAsia="Times New Roman" w:hAnsi="Arial" w:cs="Arial"/>
          <w:sz w:val="16"/>
          <w:szCs w:val="16"/>
          <w:rPrChange w:id="14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</w:t>
      </w:r>
      <w:proofErr w:type="gramStart"/>
      <w:r w:rsidRPr="00544E6C">
        <w:rPr>
          <w:rFonts w:ascii="Arial" w:eastAsia="Times New Roman" w:hAnsi="Arial" w:cs="Arial"/>
          <w:sz w:val="16"/>
          <w:szCs w:val="16"/>
          <w:rPrChange w:id="15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05:43  61</w:t>
      </w:r>
      <w:proofErr w:type="gramEnd"/>
      <w:r w:rsidRPr="00544E6C">
        <w:rPr>
          <w:rFonts w:ascii="Arial" w:eastAsia="Times New Roman" w:hAnsi="Arial" w:cs="Arial"/>
          <w:sz w:val="16"/>
          <w:szCs w:val="16"/>
          <w:rPrChange w:id="16" w:author="アブドゥル R" w:date="2020-12-10T16:3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10 3</w:t>
      </w:r>
    </w:p>
    <w:p w14:paraId="2E2D739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C9B52E3" wp14:editId="386A0C33">
            <wp:extent cx="3109357" cy="2059267"/>
            <wp:effectExtent l="0" t="0" r="254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56" cy="20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D38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96DFAA" w14:textId="47C76D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ins w:id="17" w:author="アブドゥル R" w:date="2020-12-10T16:34:00Z">
        <w:r w:rsidR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namun</w:t>
        </w:r>
        <w:proofErr w:type="spellEnd"/>
        <w:r w:rsidR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18" w:author="アブドゥル R" w:date="2020-12-10T16:34:00Z">
        <w:r w:rsidR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9" w:author="アブドゥル R" w:date="2020-12-10T16:34:00Z">
        <w:r w:rsidRPr="00C50A1E" w:rsidDel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0" w:author="アブドゥル R" w:date="2020-12-10T16:34:00Z">
        <w:r w:rsidRPr="00C50A1E" w:rsidDel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21" w:author="アブドゥル R" w:date="2020-12-10T16:34:00Z">
        <w:r w:rsidR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  <w:del w:id="22" w:author="アブドゥル R" w:date="2020-12-10T16:34:00Z">
        <w:r w:rsidRPr="00C50A1E" w:rsidDel="00544E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aja.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0F7ADD" w14:textId="619891DC" w:rsidR="00927764" w:rsidRPr="00C50A1E" w:rsidRDefault="00927764" w:rsidP="00544E6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アブドゥル R" w:date="2020-12-10T16:35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ins w:id="24" w:author="アブドゥル R" w:date="2020-12-10T16:35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  <w:proofErr w:type="spellStart"/>
        <w:r w:rsidR="00544E6C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E93EBB" w14:textId="3515A149" w:rsidR="00927764" w:rsidRPr="00C50A1E" w:rsidRDefault="00544E6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5" w:author="アブドゥル R" w:date="2020-12-10T16:36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6" w:author="アブドゥル R" w:date="2020-12-10T16:36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7" w:author="アブドゥル R" w:date="2020-12-10T16:36:00Z">
        <w:r w:rsidR="00927764"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アブドゥル R" w:date="2020-12-10T16:36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9" w:author="アブドゥル R" w:date="2020-12-10T16:36:00Z">
        <w:r w:rsidR="00927764"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30" w:author="アブドゥル R" w:date="2020-12-10T16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アブドゥル R" w:date="2020-12-10T16:36:00Z">
        <w:r w:rsidR="00927764" w:rsidDel="00544E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32" w:author="アブドゥル R" w:date="2020-12-10T16:3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892F5" w14:textId="3B10A1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3" w:author="アブドゥル R" w:date="2020-12-10T16:37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4" w:author="アブドゥル R" w:date="2020-12-10T16:38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ins w:id="35" w:author="アブドゥル R" w:date="2020-12-10T16:37:00Z">
        <w:r w:rsidR="00544E6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6" w:author="アブドゥル R" w:date="2020-12-10T16:38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7" w:author="アブドゥル R" w:date="2020-12-10T16:38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アブドゥル R" w:date="2020-12-10T16:38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9" w:author="アブドゥル R" w:date="2020-12-10T16:38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0" w:author="アブドゥル R" w:date="2020-12-10T16:38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18CA80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BACF26" w14:textId="6D6643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アブドゥル R" w:date="2020-12-10T16:39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42" w:author="アブドゥル R" w:date="2020-12-10T16:38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アブドゥル R" w:date="2020-12-10T16:39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44" w:author="アブドゥル R" w:date="2020-12-10T16:39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544E6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9A684" w14:textId="07F70E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アブドゥル R" w:date="2020-12-10T16:39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46" w:author="アブドゥル R" w:date="2020-12-10T16:39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47" w:author="アブドゥル R" w:date="2020-12-10T16:39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, dan</w:t>
        </w:r>
      </w:ins>
      <w:ins w:id="48" w:author="アブドゥル R" w:date="2020-12-10T16:40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9" w:author="アブドゥル R" w:date="2020-12-10T16:40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F65FB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アブドゥル R" w:date="2020-12-10T16:40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544E6C">
        <w:rPr>
          <w:rFonts w:ascii="Times New Roman" w:eastAsia="Times New Roman" w:hAnsi="Times New Roman" w:cs="Times New Roman"/>
          <w:sz w:val="24"/>
          <w:szCs w:val="24"/>
          <w:rPrChange w:id="51" w:author="アブドゥル R" w:date="2020-12-10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544E6C">
        <w:rPr>
          <w:rFonts w:ascii="Times New Roman" w:eastAsia="Times New Roman" w:hAnsi="Times New Roman" w:cs="Times New Roman"/>
          <w:sz w:val="24"/>
          <w:szCs w:val="24"/>
          <w:rPrChange w:id="52" w:author="アブドゥル R" w:date="2020-12-10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44E6C">
        <w:rPr>
          <w:rFonts w:ascii="Times New Roman" w:eastAsia="Times New Roman" w:hAnsi="Times New Roman" w:cs="Times New Roman"/>
          <w:sz w:val="24"/>
          <w:szCs w:val="24"/>
          <w:rPrChange w:id="53" w:author="アブドゥル R" w:date="2020-12-10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544E6C">
        <w:rPr>
          <w:rFonts w:ascii="Times New Roman" w:eastAsia="Times New Roman" w:hAnsi="Times New Roman" w:cs="Times New Roman"/>
          <w:sz w:val="24"/>
          <w:szCs w:val="24"/>
          <w:rPrChange w:id="54" w:author="アブドゥル R" w:date="2020-12-10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44E6C">
        <w:rPr>
          <w:rFonts w:ascii="Times New Roman" w:eastAsia="Times New Roman" w:hAnsi="Times New Roman" w:cs="Times New Roman"/>
          <w:sz w:val="24"/>
          <w:szCs w:val="24"/>
          <w:rPrChange w:id="55" w:author="アブドゥル R" w:date="2020-12-10T16:4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664DCA1" w14:textId="573E429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6" w:author="アブドゥル R" w:date="2020-12-10T16:41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del w:id="57" w:author="アブドゥル R" w:date="2020-12-10T16:41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ins w:id="58" w:author="アブドゥル R" w:date="2020-12-10T16:41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del w:id="59" w:author="アブドゥル R" w:date="2020-12-10T16:41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70FB88" w14:textId="225071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60" w:author="アブドゥル R" w:date="2020-12-10T16:41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1" w:author="アブドゥル R" w:date="2020-12-10T16:41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アブドゥル R" w:date="2020-12-10T16:41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 xml:space="preserve">lho.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63" w:author="アブドゥル R" w:date="2020-12-10T16:41:00Z">
        <w:r w:rsidR="00544E6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4" w:author="アブドゥル R" w:date="2020-12-10T16:41:00Z">
        <w:r w:rsidRPr="00C50A1E" w:rsidDel="00544E6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76E7196" w14:textId="750152A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65" w:author="アブドゥル R" w:date="2020-12-10T16:42:00Z">
        <w:r w:rsidR="004E203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66" w:author="アブドゥル R" w:date="2020-12-10T16:42:00Z">
        <w:r w:rsidRPr="00C50A1E" w:rsidDel="004E203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del w:id="67" w:author="アブドゥル R" w:date="2020-12-10T16:42:00Z">
        <w:r w:rsidRPr="00C50A1E" w:rsidDel="00544E6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8" w:author="アブドゥル R" w:date="2020-12-10T16:43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69" w:author="アブドゥル R" w:date="2020-12-10T16:43:00Z">
        <w:r w:rsidR="004E2035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proofErr w:type="spellEnd"/>
        <w:r w:rsidR="004E20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035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del w:id="70" w:author="アブドゥル R" w:date="2020-12-10T16:43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1" w:author="アブドゥル R" w:date="2020-12-10T16:43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del w:id="72" w:author="アブドゥル R" w:date="2020-12-10T16:43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>.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877E2" w14:textId="4ECC89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3" w:author="アブドゥル R" w:date="2020-12-10T16:44:00Z">
        <w:r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74" w:author="アブドゥル R" w:date="2020-12-10T16:44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EC049F" w14:textId="7AF704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5" w:author="アブドゥル R" w:date="2020-12-10T16:44:00Z">
        <w:r w:rsidDel="004E203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6" w:author="アブドゥル R" w:date="2020-12-10T16:44:00Z">
        <w:r w:rsidR="004E203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4E203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アブドゥル R" w:date="2020-12-10T16:44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ins w:id="78" w:author="アブドゥル R" w:date="2020-12-10T16:44:00Z">
        <w:r w:rsidR="004E2035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アブドゥル R" w:date="2020-12-10T16:44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del w:id="80" w:author="アブドゥル R" w:date="2020-12-10T16:44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merepotkan.</w:delText>
        </w:r>
      </w:del>
    </w:p>
    <w:p w14:paraId="377A3A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2AD7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81" w:author="アブドゥル R" w:date="2020-12-10T16:45:00Z">
        <w:r w:rsidRPr="00C50A1E" w:rsidDel="004E2035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1923228" w14:textId="5782C1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82" w:author="アブドゥル R" w:date="2020-12-10T16:46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83" w:author="アブドゥル R" w:date="2020-12-10T16:46:00Z">
        <w:r w:rsidR="004E20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2035">
          <w:rPr>
            <w:rFonts w:ascii="Times New Roman" w:eastAsia="Times New Roman" w:hAnsi="Times New Roman" w:cs="Times New Roman"/>
            <w:sz w:val="24"/>
            <w:szCs w:val="24"/>
          </w:rPr>
          <w:t>menghubungi</w:t>
        </w:r>
      </w:ins>
      <w:proofErr w:type="spellEnd"/>
      <w:del w:id="84" w:author="アブドゥル R" w:date="2020-12-10T16:46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9B27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B48881D" w14:textId="0EEC94F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85" w:author="アブドゥル R" w:date="2020-12-10T16:46:00Z">
        <w:r w:rsidR="004E2035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86" w:author="アブドゥル R" w:date="2020-12-10T16:46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ins w:id="87" w:author="アブドゥル R" w:date="2020-12-10T16:46:00Z">
        <w:r w:rsidR="004E2035">
          <w:rPr>
            <w:rFonts w:ascii="Times New Roman" w:eastAsia="Times New Roman" w:hAnsi="Times New Roman" w:cs="Times New Roman"/>
            <w:sz w:val="24"/>
            <w:szCs w:val="24"/>
          </w:rPr>
          <w:t xml:space="preserve"> pada</w:t>
        </w:r>
      </w:ins>
      <w:del w:id="88" w:author="アブドゥル R" w:date="2020-12-10T16:46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9A96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bookmarkStart w:id="89" w:name="_GoBack"/>
      <w:bookmarkEnd w:id="89"/>
      <w:proofErr w:type="spellEnd"/>
      <w:del w:id="90" w:author="アブドゥル R" w:date="2020-12-10T16:46:00Z">
        <w:r w:rsidRPr="00C50A1E" w:rsidDel="004E2035">
          <w:rPr>
            <w:rFonts w:ascii="Times New Roman" w:eastAsia="Times New Roman" w:hAnsi="Times New Roman" w:cs="Times New Roman"/>
            <w:sz w:val="24"/>
            <w:szCs w:val="24"/>
          </w:rPr>
          <w:delText>. 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7D4DE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B230E7B" w14:textId="77777777" w:rsidR="00927764" w:rsidRPr="00C50A1E" w:rsidRDefault="00927764" w:rsidP="00927764"/>
    <w:p w14:paraId="1AEF63EC" w14:textId="77777777" w:rsidR="00927764" w:rsidRPr="005A045A" w:rsidRDefault="00927764" w:rsidP="00927764">
      <w:pPr>
        <w:rPr>
          <w:i/>
        </w:rPr>
      </w:pPr>
    </w:p>
    <w:p w14:paraId="6CD9030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567A3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8DC8D" w14:textId="77777777" w:rsidR="008853C0" w:rsidRDefault="008853C0">
      <w:r>
        <w:separator/>
      </w:r>
    </w:p>
  </w:endnote>
  <w:endnote w:type="continuationSeparator" w:id="0">
    <w:p w14:paraId="6C8FECA0" w14:textId="77777777" w:rsidR="008853C0" w:rsidRDefault="0088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3510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BB7C76B" w14:textId="77777777" w:rsidR="00941E77" w:rsidRDefault="008853C0">
    <w:pPr>
      <w:pStyle w:val="Footer"/>
    </w:pPr>
  </w:p>
  <w:p w14:paraId="446A19DB" w14:textId="77777777" w:rsidR="00941E77" w:rsidRDefault="0088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6BDD" w14:textId="77777777" w:rsidR="008853C0" w:rsidRDefault="008853C0">
      <w:r>
        <w:separator/>
      </w:r>
    </w:p>
  </w:footnote>
  <w:footnote w:type="continuationSeparator" w:id="0">
    <w:p w14:paraId="1E5E2E6A" w14:textId="77777777" w:rsidR="008853C0" w:rsidRDefault="0088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アブドゥル R">
    <w15:presenceInfo w15:providerId="AD" w15:userId="S::abdul.rahim.45@education.kanazawa.university::f7357670-8dd6-4d94-9071-eed2f8e15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E2035"/>
    <w:rsid w:val="00544E6C"/>
    <w:rsid w:val="008853C0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E99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44E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アブドゥル R</cp:lastModifiedBy>
  <cp:revision>2</cp:revision>
  <dcterms:created xsi:type="dcterms:W3CDTF">2020-07-24T23:46:00Z</dcterms:created>
  <dcterms:modified xsi:type="dcterms:W3CDTF">2020-12-10T08:46:00Z</dcterms:modified>
</cp:coreProperties>
</file>