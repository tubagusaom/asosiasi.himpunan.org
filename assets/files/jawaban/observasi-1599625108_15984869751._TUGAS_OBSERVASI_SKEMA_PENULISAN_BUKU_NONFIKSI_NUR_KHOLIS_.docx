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del w:id="0" w:author="NKHFile" w:date="2020-09-09T09:58:00Z">
              <w:r w:rsidDel="0063516E">
                <w:lastRenderedPageBreak/>
                <w:delText>Pem</w:delText>
              </w:r>
            </w:del>
            <w:del w:id="1" w:author="NKHFile" w:date="2020-09-09T09:55:00Z">
              <w:r w:rsidRPr="0063516E" w:rsidDel="0063516E">
                <w:rPr>
                  <w:strike/>
                  <w:rPrChange w:id="2" w:author="NKHFile" w:date="2020-09-09T09:55:00Z">
                    <w:rPr/>
                  </w:rPrChange>
                </w:rPr>
                <w:delText>b</w:delText>
              </w:r>
            </w:del>
            <w:del w:id="3" w:author="NKHFile" w:date="2020-09-09T09:58:00Z">
              <w:r w:rsidDel="0063516E">
                <w:delText>elajaran</w:delText>
              </w:r>
            </w:del>
            <w:r>
              <w:t xml:space="preserve"> </w:t>
            </w:r>
            <w:ins w:id="4" w:author="NKHFile" w:date="2020-09-09T09:58:00Z">
              <w:r w:rsidR="0063516E">
                <w:t xml:space="preserve">Pemelajaran </w:t>
              </w:r>
            </w:ins>
            <w:r>
              <w:t xml:space="preserve">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w:t>
            </w:r>
            <w:ins w:id="5" w:author="NKHFile" w:date="2020-09-09T09:56:00Z">
              <w:r w:rsidR="0063516E">
                <w:rPr>
                  <w:rFonts w:ascii="Times New Roman" w:eastAsia="Times New Roman" w:hAnsi="Times New Roman" w:cs="Times New Roman"/>
                  <w:szCs w:val="24"/>
                </w:rPr>
                <w:t>:</w:t>
              </w:r>
            </w:ins>
            <w:r>
              <w:rPr>
                <w:rFonts w:ascii="Times New Roman" w:eastAsia="Times New Roman" w:hAnsi="Times New Roman" w:cs="Times New Roman"/>
                <w:szCs w:val="24"/>
              </w:rPr>
              <w:t xml:space="preserve">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del w:id="6" w:author="NKHFile" w:date="2020-09-09T09:56:00Z">
              <w:r w:rsidRPr="00EC6F38" w:rsidDel="0063516E">
                <w:rPr>
                  <w:rFonts w:ascii="Times New Roman" w:eastAsia="Times New Roman" w:hAnsi="Times New Roman" w:cs="Times New Roman"/>
                  <w:szCs w:val="24"/>
                </w:rPr>
                <w:delText>x</w:delText>
              </w:r>
            </w:del>
            <w:ins w:id="7" w:author="NKHFile" w:date="2020-09-09T09:56:00Z">
              <w:r w:rsidR="0063516E">
                <w:rPr>
                  <w:rFonts w:ascii="Times New Roman" w:eastAsia="Times New Roman" w:hAnsi="Times New Roman" w:cs="Times New Roman"/>
                  <w:szCs w:val="24"/>
                </w:rPr>
                <w:t>ks</w:t>
              </w:r>
            </w:ins>
            <w:r w:rsidRPr="00EC6F38">
              <w:rPr>
                <w:rFonts w:ascii="Times New Roman" w:eastAsia="Times New Roman" w:hAnsi="Times New Roman" w:cs="Times New Roman"/>
                <w:szCs w:val="24"/>
              </w:rPr>
              <w:t>tre</w:t>
            </w:r>
            <w:del w:id="8" w:author="NKHFile" w:date="2020-09-09T09:56:00Z">
              <w:r w:rsidRPr="00EC6F38" w:rsidDel="0063516E">
                <w:rPr>
                  <w:rFonts w:ascii="Times New Roman" w:eastAsia="Times New Roman" w:hAnsi="Times New Roman" w:cs="Times New Roman"/>
                  <w:szCs w:val="24"/>
                </w:rPr>
                <w:delText>a</w:delText>
              </w:r>
            </w:del>
            <w:r w:rsidRPr="00EC6F38">
              <w:rPr>
                <w:rFonts w:ascii="Times New Roman" w:eastAsia="Times New Roman" w:hAnsi="Times New Roman" w:cs="Times New Roman"/>
                <w:szCs w:val="24"/>
              </w:rPr>
              <w:t>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w:t>
            </w:r>
            <w:del w:id="9" w:author="NKHFile" w:date="2020-09-09T09:57: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 namun bukan lagi pe</w:t>
            </w:r>
            <w:del w:id="10" w:author="NKHFile" w:date="2020-09-09T09:57:00Z">
              <w:r w:rsidRPr="00EC6F38" w:rsidDel="0063516E">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 tetapi kita di</w:t>
            </w:r>
            <w:del w:id="11" w:author="NKHFile" w:date="2020-09-09T09:57: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12" w:author="NKHFile" w:date="2020-09-09T09:57: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w:t>
            </w:r>
            <w:del w:id="13" w:author="NKHFile" w:date="2020-09-09T09:57: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di era milenial ini yaitu kolaboratif, komunikatif, </w:t>
            </w:r>
            <w:del w:id="14" w:author="NKHFile" w:date="2020-09-09T09:58:00Z">
              <w:r w:rsidRPr="00EC6F38" w:rsidDel="0063516E">
                <w:rPr>
                  <w:rFonts w:ascii="Times New Roman" w:eastAsia="Times New Roman" w:hAnsi="Times New Roman" w:cs="Times New Roman"/>
                  <w:szCs w:val="24"/>
                </w:rPr>
                <w:delText xml:space="preserve">berfikir </w:delText>
              </w:r>
            </w:del>
            <w:ins w:id="15" w:author="NKHFile" w:date="2020-09-09T09:58:00Z">
              <w:r w:rsidR="0063516E" w:rsidRPr="00EC6F38">
                <w:rPr>
                  <w:rFonts w:ascii="Times New Roman" w:eastAsia="Times New Roman" w:hAnsi="Times New Roman" w:cs="Times New Roman"/>
                  <w:szCs w:val="24"/>
                </w:rPr>
                <w:t>ber</w:t>
              </w:r>
              <w:r w:rsidR="0063516E">
                <w:rPr>
                  <w:rFonts w:ascii="Times New Roman" w:eastAsia="Times New Roman" w:hAnsi="Times New Roman" w:cs="Times New Roman"/>
                  <w:szCs w:val="24"/>
                </w:rPr>
                <w:t>p</w:t>
              </w:r>
              <w:r w:rsidR="0063516E" w:rsidRPr="00EC6F38">
                <w:rPr>
                  <w:rFonts w:ascii="Times New Roman" w:eastAsia="Times New Roman" w:hAnsi="Times New Roman" w:cs="Times New Roman"/>
                  <w:szCs w:val="24"/>
                </w:rPr>
                <w:t xml:space="preserve">ikir </w:t>
              </w:r>
            </w:ins>
            <w:r w:rsidRPr="00EC6F38">
              <w:rPr>
                <w:rFonts w:ascii="Times New Roman" w:eastAsia="Times New Roman" w:hAnsi="Times New Roman" w:cs="Times New Roman"/>
                <w:szCs w:val="24"/>
              </w:rPr>
              <w:t>kritis, kreatif. Mengapa demikian pendidikan 4.0 ini hari ini sedang gencar-gencarnya di</w:t>
            </w:r>
            <w:del w:id="16" w:author="NKHFile" w:date="2020-09-09T09:58: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w:t>
            </w:r>
            <w:del w:id="17" w:author="NKHFile" w:date="2020-09-09T09:59:00Z">
              <w:r w:rsidRPr="00EC6F38" w:rsidDel="0063516E">
                <w:rPr>
                  <w:rFonts w:ascii="Times New Roman" w:eastAsia="Times New Roman" w:hAnsi="Times New Roman" w:cs="Times New Roman"/>
                  <w:szCs w:val="24"/>
                </w:rPr>
                <w:delText>/</w:delText>
              </w:r>
            </w:del>
            <w:ins w:id="18" w:author="NKHFile" w:date="2020-09-09T09:59:00Z">
              <w:r w:rsidR="0063516E">
                <w:rPr>
                  <w:rFonts w:ascii="Times New Roman" w:eastAsia="Times New Roman" w:hAnsi="Times New Roman" w:cs="Times New Roman"/>
                  <w:szCs w:val="24"/>
                </w:rPr>
                <w:t xml:space="preserve"> atau </w:t>
              </w:r>
            </w:ins>
            <w:r w:rsidRPr="00EC6F38">
              <w:rPr>
                <w:rFonts w:ascii="Times New Roman" w:eastAsia="Times New Roman" w:hAnsi="Times New Roman" w:cs="Times New Roman"/>
                <w:szCs w:val="24"/>
              </w:rPr>
              <w: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del w:id="19" w:author="NKHFile" w:date="2020-09-09T09:59:00Z">
              <w:r w:rsidRPr="00EC6F38" w:rsidDel="0063516E">
                <w:rPr>
                  <w:rFonts w:ascii="Times New Roman" w:eastAsia="Times New Roman" w:hAnsi="Times New Roman" w:cs="Times New Roman"/>
                  <w:szCs w:val="24"/>
                </w:rPr>
                <w:delText>b</w:delText>
              </w:r>
            </w:del>
            <w:ins w:id="20" w:author="NKHFile" w:date="2020-09-09T09:59:00Z">
              <w:r w:rsidR="0063516E">
                <w:rPr>
                  <w:rFonts w:ascii="Times New Roman" w:eastAsia="Times New Roman" w:hAnsi="Times New Roman" w:cs="Times New Roman"/>
                  <w:szCs w:val="24"/>
                </w:rPr>
                <w:t>p</w:t>
              </w:r>
            </w:ins>
            <w:r w:rsidRPr="00EC6F38">
              <w:rPr>
                <w:rFonts w:ascii="Times New Roman" w:eastAsia="Times New Roman" w:hAnsi="Times New Roman" w:cs="Times New Roman"/>
                <w:szCs w:val="24"/>
              </w:rPr>
              <w:t xml:space="preserve"> ini guru di</w:t>
            </w:r>
            <w:del w:id="21" w:author="NKHFile" w:date="2020-09-09T09:59: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22" w:author="NKHFile" w:date="2020-09-09T09:59:00Z">
              <w:r w:rsidR="0063516E">
                <w:rPr>
                  <w:rFonts w:ascii="Times New Roman" w:eastAsia="Times New Roman" w:hAnsi="Times New Roman" w:cs="Times New Roman"/>
                  <w:szCs w:val="24"/>
                </w:rPr>
                <w:t>n</w:t>
              </w:r>
            </w:ins>
            <w:r w:rsidRPr="00EC6F38">
              <w:rPr>
                <w:rFonts w:ascii="Times New Roman" w:eastAsia="Times New Roman" w:hAnsi="Times New Roman" w:cs="Times New Roman"/>
                <w:szCs w:val="24"/>
              </w:rPr>
              <w:t>tut untuk merancang pembelajaran sesuai dengan minat dan bakat</w:t>
            </w:r>
            <w:del w:id="23" w:author="NKHFile" w:date="2020-09-09T09:59:00Z">
              <w:r w:rsidRPr="00EC6F38" w:rsidDel="0063516E">
                <w:rPr>
                  <w:rFonts w:ascii="Times New Roman" w:eastAsia="Times New Roman" w:hAnsi="Times New Roman" w:cs="Times New Roman"/>
                  <w:szCs w:val="24"/>
                </w:rPr>
                <w:delText>/</w:delText>
              </w:r>
            </w:del>
            <w:ins w:id="24" w:author="NKHFile" w:date="2020-09-09T09:59:00Z">
              <w:r w:rsidR="0063516E">
                <w:rPr>
                  <w:rFonts w:ascii="Times New Roman" w:eastAsia="Times New Roman" w:hAnsi="Times New Roman" w:cs="Times New Roman"/>
                  <w:szCs w:val="24"/>
                </w:rPr>
                <w:t xml:space="preserve"> atau </w:t>
              </w:r>
            </w:ins>
            <w:r w:rsidRPr="00EC6F38">
              <w:rPr>
                <w:rFonts w:ascii="Times New Roman" w:eastAsia="Times New Roman" w:hAnsi="Times New Roman" w:cs="Times New Roman"/>
                <w:szCs w:val="24"/>
              </w:rPr>
              <w: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w:t>
            </w:r>
            <w:del w:id="25" w:author="NKHFile" w:date="2020-09-09T10:00: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t>
            </w:r>
            <w:ins w:id="26" w:author="NKHFile" w:date="2020-09-09T10:00:00Z">
              <w:r w:rsidR="0063516E">
                <w:rPr>
                  <w:rFonts w:ascii="Times New Roman" w:eastAsia="Times New Roman" w:hAnsi="Times New Roman" w:cs="Times New Roman"/>
                  <w:szCs w:val="24"/>
                </w:rPr>
                <w:t>s</w:t>
              </w:r>
            </w:ins>
            <w:r w:rsidRPr="00EC6F38">
              <w:rPr>
                <w:rFonts w:ascii="Times New Roman" w:eastAsia="Times New Roman" w:hAnsi="Times New Roman" w:cs="Times New Roman"/>
                <w:szCs w:val="24"/>
              </w:rPr>
              <w:t>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del w:id="27" w:author="NKHFile" w:date="2020-09-09T10:00:00Z">
              <w:r w:rsidRPr="00EC6F38" w:rsidDel="0063516E">
                <w:rPr>
                  <w:rFonts w:ascii="Times New Roman" w:eastAsia="Times New Roman" w:hAnsi="Times New Roman" w:cs="Times New Roman"/>
                  <w:szCs w:val="24"/>
                </w:rPr>
                <w:delText>i</w:delText>
              </w:r>
            </w:del>
            <w:ins w:id="28" w:author="NKHFile" w:date="2020-09-09T10:00:00Z">
              <w:r w:rsidR="0063516E">
                <w:rPr>
                  <w:rFonts w:ascii="Times New Roman" w:eastAsia="Times New Roman" w:hAnsi="Times New Roman" w:cs="Times New Roman"/>
                  <w:szCs w:val="24"/>
                </w:rPr>
                <w:t>u</w:t>
              </w:r>
            </w:ins>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del w:id="29" w:author="NKHFile" w:date="2020-09-09T10:00:00Z">
              <w:r w:rsidRPr="00EC6F38" w:rsidDel="0063516E">
                <w:rPr>
                  <w:rFonts w:ascii="Times New Roman" w:eastAsia="Times New Roman" w:hAnsi="Times New Roman" w:cs="Times New Roman"/>
                  <w:szCs w:val="24"/>
                </w:rPr>
                <w:delText xml:space="preserve">5 </w:delText>
              </w:r>
            </w:del>
            <w:ins w:id="30" w:author="NKHFile" w:date="2020-09-09T10:00:00Z">
              <w:r w:rsidR="0063516E" w:rsidRPr="00EC6F38">
                <w:rPr>
                  <w:rFonts w:ascii="Times New Roman" w:eastAsia="Times New Roman" w:hAnsi="Times New Roman" w:cs="Times New Roman"/>
                  <w:szCs w:val="24"/>
                </w:rPr>
                <w:t xml:space="preserve"> </w:t>
              </w:r>
            </w:ins>
            <w:ins w:id="31" w:author="NKHFile" w:date="2020-09-09T10:01:00Z">
              <w:r w:rsidR="0063516E">
                <w:rPr>
                  <w:rFonts w:ascii="Times New Roman" w:eastAsia="Times New Roman" w:hAnsi="Times New Roman" w:cs="Times New Roman"/>
                  <w:szCs w:val="24"/>
                </w:rPr>
                <w:t xml:space="preserve">lima </w:t>
              </w:r>
            </w:ins>
            <w:r w:rsidRPr="00EC6F38">
              <w:rPr>
                <w:rFonts w:ascii="Times New Roman" w:eastAsia="Times New Roman" w:hAnsi="Times New Roman" w:cs="Times New Roman"/>
                <w:szCs w:val="24"/>
              </w:rPr>
              <w:t>aspek yang di</w:t>
            </w:r>
            <w:del w:id="32" w:author="NKHFile" w:date="2020-09-09T10:01: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 xml:space="preserve">Pada dasarnya kita bisa </w:t>
            </w:r>
            <w:ins w:id="33" w:author="NKHFile" w:date="2020-09-09T10:01:00Z">
              <w:r w:rsidR="0063516E">
                <w:rPr>
                  <w:rFonts w:ascii="Times New Roman" w:eastAsia="Times New Roman" w:hAnsi="Times New Roman" w:cs="Times New Roman"/>
                  <w:szCs w:val="24"/>
                </w:rPr>
                <w:t>me</w:t>
              </w:r>
            </w:ins>
            <w:r w:rsidRPr="00EC6F38">
              <w:rPr>
                <w:rFonts w:ascii="Times New Roman" w:eastAsia="Times New Roman" w:hAnsi="Times New Roman" w:cs="Times New Roman"/>
                <w:szCs w:val="24"/>
              </w:rPr>
              <w:t>lihat proses mengamati dan memahami ini sebenarnya jadi satu kesatuan, pada proses mengamati dan memahami kita bisa memiliki pikiran yang kritis. Pikiran kritis sangat di</w:t>
            </w:r>
            <w:del w:id="34" w:author="NKHFile" w:date="2020-09-09T10:01:00Z">
              <w:r w:rsidRPr="00EC6F38" w:rsidDel="0063516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35" w:author="NKHFile" w:date="2020-09-09T10:01:00Z">
              <w:r w:rsidRPr="00EC6F38" w:rsidDel="0063516E">
                <w:rPr>
                  <w:rFonts w:ascii="Times New Roman" w:eastAsia="Times New Roman" w:hAnsi="Times New Roman" w:cs="Times New Roman"/>
                  <w:szCs w:val="24"/>
                </w:rPr>
                <w:delText>Dari g</w:delText>
              </w:r>
            </w:del>
            <w:ins w:id="36" w:author="NKHFile" w:date="2020-09-09T10:01:00Z">
              <w:r w:rsidR="0063516E">
                <w:rPr>
                  <w:rFonts w:ascii="Times New Roman" w:eastAsia="Times New Roman" w:hAnsi="Times New Roman" w:cs="Times New Roman"/>
                  <w:szCs w:val="24"/>
                </w:rPr>
                <w:t>G</w:t>
              </w:r>
            </w:ins>
            <w:r w:rsidRPr="00EC6F38">
              <w:rPr>
                <w:rFonts w:ascii="Times New Roman" w:eastAsia="Times New Roman" w:hAnsi="Times New Roman" w:cs="Times New Roman"/>
                <w:szCs w:val="24"/>
              </w:rPr>
              <w:t>agasan yang mucul dari pemikiran kritis tadi maka proses selanjutnya yaitu mencoba</w:t>
            </w:r>
            <w:del w:id="37" w:author="NKHFile" w:date="2020-09-09T10:02:00Z">
              <w:r w:rsidRPr="00EC6F38" w:rsidDel="0063516E">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38" w:author="NKHFile" w:date="2020-09-09T10:02:00Z">
              <w:r w:rsidR="0063516E">
                <w:rPr>
                  <w:rFonts w:ascii="Times New Roman" w:eastAsia="Times New Roman" w:hAnsi="Times New Roman" w:cs="Times New Roman"/>
                  <w:szCs w:val="24"/>
                </w:rPr>
                <w:t xml:space="preserve">atau </w:t>
              </w:r>
            </w:ins>
            <w:r w:rsidRPr="00EC6F38">
              <w:rPr>
                <w:rFonts w:ascii="Times New Roman" w:eastAsia="Times New Roman" w:hAnsi="Times New Roman" w:cs="Times New Roman"/>
                <w:szCs w:val="24"/>
              </w:rPr>
              <w:t>pengaplikasian. Pada revolusi 4.0 ini lebih banyak prakt</w:t>
            </w:r>
            <w:del w:id="39" w:author="NKHFile" w:date="2020-09-09T10:02:00Z">
              <w:r w:rsidRPr="00EC6F38" w:rsidDel="0063516E">
                <w:rPr>
                  <w:rFonts w:ascii="Times New Roman" w:eastAsia="Times New Roman" w:hAnsi="Times New Roman" w:cs="Times New Roman"/>
                  <w:szCs w:val="24"/>
                </w:rPr>
                <w:delText>e</w:delText>
              </w:r>
            </w:del>
            <w:ins w:id="40" w:author="NKHFile" w:date="2020-09-09T10:02:00Z">
              <w:r w:rsidR="0063516E">
                <w:rPr>
                  <w:rFonts w:ascii="Times New Roman" w:eastAsia="Times New Roman" w:hAnsi="Times New Roman" w:cs="Times New Roman"/>
                  <w:szCs w:val="24"/>
                </w:rPr>
                <w:t>i</w:t>
              </w:r>
            </w:ins>
            <w:bookmarkStart w:id="41" w:name="_GoBack"/>
            <w:bookmarkEnd w:id="41"/>
            <w:r w:rsidRPr="00EC6F38">
              <w:rPr>
                <w:rFonts w:ascii="Times New Roman" w:eastAsia="Times New Roman" w:hAnsi="Times New Roman" w:cs="Times New Roman"/>
                <w:szCs w:val="24"/>
              </w:rPr>
              <w:t>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KHFile">
    <w15:presenceInfo w15:providerId="None" w15:userId="NKHFi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0F27D4"/>
    <w:rsid w:val="0012251A"/>
    <w:rsid w:val="00125355"/>
    <w:rsid w:val="001D038C"/>
    <w:rsid w:val="00240407"/>
    <w:rsid w:val="0042167F"/>
    <w:rsid w:val="0063516E"/>
    <w:rsid w:val="00697432"/>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635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NKHFile</cp:lastModifiedBy>
  <cp:revision>2</cp:revision>
  <dcterms:created xsi:type="dcterms:W3CDTF">2020-09-09T03:05:00Z</dcterms:created>
  <dcterms:modified xsi:type="dcterms:W3CDTF">2020-09-09T03:05:00Z</dcterms:modified>
</cp:coreProperties>
</file>