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7B5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991211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AFFAD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D37423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BF3A9E6" w14:textId="77777777" w:rsidR="00927764" w:rsidRPr="0094076B" w:rsidRDefault="00927764" w:rsidP="00927764">
      <w:pPr>
        <w:rPr>
          <w:rFonts w:ascii="Cambria" w:hAnsi="Cambria"/>
        </w:rPr>
      </w:pPr>
    </w:p>
    <w:p w14:paraId="6DC98A5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7CCDE6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97D1B9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A783EC7" wp14:editId="320D214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3C1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4A300F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C68EF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0" w:author="Dina Alia" w:date="2020-12-14T10:35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1" w:author="Dina Alia" w:date="2020-12-14T10:35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C93C06" w14:textId="04B3105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Dina Alia" w:date="2020-12-14T10:46:00Z">
        <w:r w:rsidRPr="00C50A1E" w:rsidDel="00E10816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proofErr w:type="spellStart"/>
      <w:ins w:id="3" w:author="Dina Alia" w:date="2020-12-14T10:46:00Z">
        <w:r w:rsidR="00E10816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 w:rsidR="00E1081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10816"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Dina Alia" w:date="2020-12-14T10:36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056D27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" w:author="Dina Alia" w:date="2020-12-14T10:36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ins w:id="6" w:author="Dina Alia" w:date="2020-12-14T10:36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" w:author="Dina Alia" w:date="2020-12-14T10:36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8" w:author="Dina Alia" w:date="2020-12-14T10:36:00Z">
        <w:r w:rsidDel="00056D27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9" w:author="Dina Alia" w:date="2020-12-14T10:37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0A5CC" w14:textId="7D45930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0" w:author="Dina Alia" w:date="2020-12-14T10:48:00Z">
        <w:r w:rsidR="00E1081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Dina Alia" w:date="2020-12-14T10:48:00Z">
        <w:r w:rsidR="00E10816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12" w:author="Dina Alia" w:date="2020-12-14T10:48:00Z">
        <w:r w:rsidRPr="00C50A1E" w:rsidDel="00E10816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3" w:author="Dina Alia" w:date="2020-12-14T10:37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4" w:author="Dina Alia" w:date="2020-12-14T10:37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Dina Alia" w:date="2020-12-14T10:38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ins w:id="16" w:author="Dina Alia" w:date="2020-12-14T10:37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7" w:author="Dina Alia" w:date="2020-12-14T10:37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Dina Alia" w:date="2020-12-14T10:38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B54100" w14:textId="11E79A6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19" w:author="Dina Alia" w:date="2020-12-14T10:49:00Z">
        <w:r w:rsidR="00E10816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0" w:author="Dina Alia" w:date="2020-12-14T10:38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1" w:author="Dina Alia" w:date="2020-12-14T10:38:00Z">
        <w:r w:rsidDel="00056D27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8B7830" w14:textId="1BB59C6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Dina Alia" w:date="2020-12-14T10:50:00Z">
        <w:r w:rsidRPr="00C50A1E" w:rsidDel="00E10816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23" w:author="Dina Alia" w:date="2020-12-14T10:50:00Z">
        <w:r w:rsidR="00E10816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E108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8EA574" w14:textId="032746E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Dina Alia" w:date="2020-12-14T10:39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5" w:author="Dina Alia" w:date="2020-12-14T10:50:00Z">
        <w:r w:rsidR="00E10816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26" w:author="Dina Alia" w:date="2020-12-14T10:50:00Z">
        <w:r w:rsidRPr="00C50A1E" w:rsidDel="00E10816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C6E08B7" w14:textId="14D7B0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7" w:author="Dina Alia" w:date="2020-12-14T10:39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del w:id="28" w:author="Dina Alia" w:date="2020-12-14T10:39:00Z">
        <w:r w:rsidRPr="00056D27" w:rsidDel="00056D27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056D27">
        <w:rPr>
          <w:rFonts w:ascii="Times New Roman" w:eastAsia="Times New Roman" w:hAnsi="Times New Roman" w:cs="Times New Roman"/>
          <w:sz w:val="24"/>
          <w:szCs w:val="24"/>
          <w:rPrChange w:id="29" w:author="Dina Alia" w:date="2020-12-14T10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056D27">
        <w:rPr>
          <w:rFonts w:ascii="Times New Roman" w:eastAsia="Times New Roman" w:hAnsi="Times New Roman" w:cs="Times New Roman"/>
          <w:sz w:val="24"/>
          <w:szCs w:val="24"/>
          <w:rPrChange w:id="30" w:author="Dina Alia" w:date="2020-12-14T10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056D27">
        <w:rPr>
          <w:rFonts w:ascii="Times New Roman" w:eastAsia="Times New Roman" w:hAnsi="Times New Roman" w:cs="Times New Roman"/>
          <w:sz w:val="24"/>
          <w:szCs w:val="24"/>
          <w:rPrChange w:id="31" w:author="Dina Alia" w:date="2020-12-14T10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056D27">
        <w:rPr>
          <w:rFonts w:ascii="Times New Roman" w:eastAsia="Times New Roman" w:hAnsi="Times New Roman" w:cs="Times New Roman"/>
          <w:sz w:val="24"/>
          <w:szCs w:val="24"/>
          <w:rPrChange w:id="32" w:author="Dina Alia" w:date="2020-12-14T10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056D27">
        <w:rPr>
          <w:rFonts w:ascii="Times New Roman" w:eastAsia="Times New Roman" w:hAnsi="Times New Roman" w:cs="Times New Roman"/>
          <w:sz w:val="24"/>
          <w:szCs w:val="24"/>
          <w:rPrChange w:id="33" w:author="Dina Alia" w:date="2020-12-14T10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ins w:id="34" w:author="Dina Alia" w:date="2020-12-14T10:39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Dina Alia" w:date="2020-12-14T10:51:00Z">
        <w:r w:rsidRPr="00C50A1E" w:rsidDel="00E10816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5129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8AFF9DE" w14:textId="31AB90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6D27">
        <w:rPr>
          <w:rFonts w:ascii="Times New Roman" w:eastAsia="Times New Roman" w:hAnsi="Times New Roman" w:cs="Times New Roman"/>
          <w:i/>
          <w:iCs/>
          <w:sz w:val="24"/>
          <w:szCs w:val="24"/>
          <w:rPrChange w:id="36" w:author="Dina Alia" w:date="2020-12-14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37" w:author="Dina Alia" w:date="2020-12-14T10:52:00Z">
        <w:r w:rsidR="00E1081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6D27">
        <w:rPr>
          <w:rFonts w:ascii="Times New Roman" w:eastAsia="Times New Roman" w:hAnsi="Times New Roman" w:cs="Times New Roman"/>
          <w:i/>
          <w:iCs/>
          <w:sz w:val="24"/>
          <w:szCs w:val="24"/>
          <w:rPrChange w:id="38" w:author="Dina Alia" w:date="2020-12-14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39" w:author="Dina Alia" w:date="2020-12-14T10:40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0" w:author="Dina Alia" w:date="2020-12-14T10:40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0211925E" w14:textId="1DCCA6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1" w:author="Dina Alia" w:date="2020-12-14T10:52:00Z">
        <w:r w:rsidRPr="00C50A1E" w:rsidDel="00E10816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6D27">
        <w:rPr>
          <w:rFonts w:ascii="Times New Roman" w:eastAsia="Times New Roman" w:hAnsi="Times New Roman" w:cs="Times New Roman"/>
          <w:i/>
          <w:iCs/>
          <w:sz w:val="24"/>
          <w:szCs w:val="24"/>
          <w:rPrChange w:id="42" w:author="Dina Alia" w:date="2020-12-14T10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8D605" w14:textId="3AA330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43" w:author="Dina Alia" w:date="2020-12-14T10:41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44" w:author="Dina Alia" w:date="2020-12-14T10:41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A76EA8" w14:textId="0BBA24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45" w:author="Dina Alia" w:date="2020-12-14T10:41:00Z">
        <w:r w:rsidDel="00056D27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46" w:author="Dina Alia" w:date="2020-12-14T10:41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056D2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Dina Alia" w:date="2020-12-14T10:42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>berkali-kali. A</w:delText>
        </w:r>
      </w:del>
      <w:proofErr w:type="spellStart"/>
      <w:ins w:id="48" w:author="Dina Alia" w:date="2020-12-14T10:42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ulang</w:t>
        </w:r>
        <w:proofErr w:type="spellEnd"/>
        <w:r w:rsidR="00056D27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056D27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4D2914" w14:textId="34B80E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9" w:author="Dina Alia" w:date="2020-12-14T10:53:00Z">
        <w:r w:rsidR="00E10816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del w:id="50" w:author="Dina Alia" w:date="2020-12-14T10:53:00Z">
        <w:r w:rsidRPr="00C50A1E" w:rsidDel="00E10816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2DBC74" w14:textId="33B7390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1" w:author="Dina Alia" w:date="2020-12-14T10:42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52" w:author="Dina Alia" w:date="2020-12-14T10:42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AA3A654" w14:textId="070D7F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ins w:id="53" w:author="Dina Alia" w:date="2020-12-14T10:43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56D27" w:rsidRPr="00C50A1E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54" w:author="Dina Alia" w:date="2020-12-14T10:43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55" w:author="Dina Alia" w:date="2020-12-14T10:43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56" w:author="Dina Alia" w:date="2020-12-14T10:43:00Z">
        <w:r w:rsidR="00056D27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57" w:author="Dina Alia" w:date="2020-12-14T10:43:00Z">
        <w:r w:rsidRPr="00C50A1E" w:rsidDel="00056D2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56D27">
        <w:rPr>
          <w:rFonts w:ascii="Times New Roman" w:eastAsia="Times New Roman" w:hAnsi="Times New Roman" w:cs="Times New Roman"/>
          <w:i/>
          <w:iCs/>
          <w:sz w:val="24"/>
          <w:szCs w:val="24"/>
          <w:rPrChange w:id="58" w:author="Dina Alia" w:date="2020-12-14T10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30A57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D27">
        <w:rPr>
          <w:rFonts w:ascii="Times New Roman" w:eastAsia="Times New Roman" w:hAnsi="Times New Roman" w:cs="Times New Roman"/>
          <w:i/>
          <w:iCs/>
          <w:sz w:val="24"/>
          <w:szCs w:val="24"/>
          <w:rPrChange w:id="59" w:author="Dina Alia" w:date="2020-12-14T10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C4925AB" w14:textId="78B859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60" w:author="Dina Alia" w:date="2020-12-14T10:44:00Z">
        <w:r w:rsidR="00F31E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del w:id="61" w:author="Dina Alia" w:date="2020-12-14T10:44:00Z">
        <w:r w:rsidRPr="00C50A1E" w:rsidDel="00F31ECC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36DD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62" w:author="Dina Alia" w:date="2020-12-14T10:44:00Z">
        <w:r w:rsidRPr="00C50A1E" w:rsidDel="00F31ECC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CE1080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FFF057C" w14:textId="77777777" w:rsidR="00927764" w:rsidRPr="00C50A1E" w:rsidRDefault="00927764" w:rsidP="00927764"/>
    <w:p w14:paraId="05823E51" w14:textId="77777777" w:rsidR="00927764" w:rsidRPr="005A045A" w:rsidRDefault="00927764" w:rsidP="00927764">
      <w:pPr>
        <w:rPr>
          <w:i/>
        </w:rPr>
      </w:pPr>
    </w:p>
    <w:p w14:paraId="709D5BD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FD99D6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016C5" w14:textId="77777777" w:rsidR="007659AC" w:rsidRDefault="007659AC">
      <w:r>
        <w:separator/>
      </w:r>
    </w:p>
  </w:endnote>
  <w:endnote w:type="continuationSeparator" w:id="0">
    <w:p w14:paraId="688853D1" w14:textId="77777777" w:rsidR="007659AC" w:rsidRDefault="0076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E026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29F0DFA" w14:textId="77777777" w:rsidR="00941E77" w:rsidRDefault="007659AC">
    <w:pPr>
      <w:pStyle w:val="Footer"/>
    </w:pPr>
  </w:p>
  <w:p w14:paraId="7AE7DA27" w14:textId="77777777" w:rsidR="00941E77" w:rsidRDefault="00765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F9305" w14:textId="77777777" w:rsidR="007659AC" w:rsidRDefault="007659AC">
      <w:r>
        <w:separator/>
      </w:r>
    </w:p>
  </w:footnote>
  <w:footnote w:type="continuationSeparator" w:id="0">
    <w:p w14:paraId="4EB09C5C" w14:textId="77777777" w:rsidR="007659AC" w:rsidRDefault="00765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na Alia">
    <w15:presenceInfo w15:providerId="AD" w15:userId="S::dina_aliatj@vip.stu.office.gy::b033a3a1-d5ec-47b7-ac1d-4ca1c99c53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56D27"/>
    <w:rsid w:val="0012251A"/>
    <w:rsid w:val="0042167F"/>
    <w:rsid w:val="007659AC"/>
    <w:rsid w:val="00924DF5"/>
    <w:rsid w:val="00927764"/>
    <w:rsid w:val="00E10816"/>
    <w:rsid w:val="00F3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D0B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Dina Alia</cp:lastModifiedBy>
  <cp:revision>3</cp:revision>
  <dcterms:created xsi:type="dcterms:W3CDTF">2020-12-14T03:46:00Z</dcterms:created>
  <dcterms:modified xsi:type="dcterms:W3CDTF">2020-12-14T03:54:00Z</dcterms:modified>
</cp:coreProperties>
</file>