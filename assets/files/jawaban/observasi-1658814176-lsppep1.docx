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w:t>
            </w:r>
            <w:ins w:id="0" w:author="SWIFT 3" w:date="2022-07-26T12:56:00Z">
              <w:r w:rsidR="004A5AC3">
                <w:rPr>
                  <w:rFonts w:ascii="Times New Roman" w:eastAsia="Times New Roman" w:hAnsi="Times New Roman" w:cs="Times New Roman"/>
                  <w:szCs w:val="24"/>
                </w:rPr>
                <w:t>:</w:t>
              </w:r>
            </w:ins>
            <w:r>
              <w:rPr>
                <w:rFonts w:ascii="Times New Roman" w:eastAsia="Times New Roman" w:hAnsi="Times New Roman" w:cs="Times New Roman"/>
                <w:szCs w:val="24"/>
              </w:rPr>
              <w:t xml:space="preserve">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1" w:author="SWIFT 3" w:date="2022-07-26T13:38:00Z">
              <w:r w:rsidRPr="00EC6F38" w:rsidDel="003D6BAF">
                <w:rPr>
                  <w:rFonts w:ascii="Times New Roman" w:eastAsia="Times New Roman" w:hAnsi="Times New Roman" w:cs="Times New Roman"/>
                  <w:szCs w:val="24"/>
                </w:rPr>
                <w:delText>extream</w:delText>
              </w:r>
            </w:del>
            <w:ins w:id="2" w:author="SWIFT 3" w:date="2022-07-26T13:31:00Z">
              <w:r w:rsidR="00B637D1">
                <w:rPr>
                  <w:rFonts w:ascii="Times New Roman" w:eastAsia="Times New Roman" w:hAnsi="Times New Roman" w:cs="Times New Roman"/>
                  <w:szCs w:val="24"/>
                </w:rPr>
                <w:t>ekstrem</w:t>
              </w:r>
            </w:ins>
            <w:ins w:id="3" w:author="SWIFT 3" w:date="2022-07-26T13:38:00Z">
              <w:r w:rsidR="003D6BAF">
                <w:rPr>
                  <w:rFonts w:ascii="Times New Roman" w:eastAsia="Times New Roman" w:hAnsi="Times New Roman" w:cs="Times New Roman"/>
                  <w:szCs w:val="24"/>
                </w:rPr>
                <w:t>.</w:t>
              </w:r>
            </w:ins>
            <w:del w:id="4" w:author="SWIFT 3" w:date="2022-07-26T13:31:00Z">
              <w:r w:rsidRPr="00EC6F38" w:rsidDel="00B637D1">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Industri yang tiap menit bahkan detik </w:t>
            </w:r>
            <w:del w:id="5" w:author="SWIFT 3" w:date="2022-07-26T13:38:00Z">
              <w:r w:rsidRPr="00EC6F38" w:rsidDel="003D6BAF">
                <w:rPr>
                  <w:rFonts w:ascii="Times New Roman" w:eastAsia="Times New Roman" w:hAnsi="Times New Roman" w:cs="Times New Roman"/>
                  <w:szCs w:val="24"/>
                </w:rPr>
                <w:delText xml:space="preserve">dia akan </w:delText>
              </w:r>
            </w:del>
            <w:r w:rsidRPr="00EC6F38">
              <w:rPr>
                <w:rFonts w:ascii="Times New Roman" w:eastAsia="Times New Roman" w:hAnsi="Times New Roman" w:cs="Times New Roman"/>
                <w:szCs w:val="24"/>
              </w:rPr>
              <w:t>berubah semakin maju, yang sering kita sebut dengan revolusi industr</w:t>
            </w:r>
            <w:ins w:id="6" w:author="SWIFT 3" w:date="2022-07-26T13:38:00Z">
              <w:r w:rsidR="003D6BAF">
                <w:rPr>
                  <w:rFonts w:ascii="Times New Roman" w:eastAsia="Times New Roman" w:hAnsi="Times New Roman" w:cs="Times New Roman"/>
                  <w:szCs w:val="24"/>
                </w:rPr>
                <w:t>i</w:t>
              </w:r>
            </w:ins>
            <w:del w:id="7" w:author="SWIFT 3" w:date="2022-07-26T13:38:00Z">
              <w:r w:rsidRPr="00EC6F38" w:rsidDel="003D6BAF">
                <w:rPr>
                  <w:rFonts w:ascii="Times New Roman" w:eastAsia="Times New Roman" w:hAnsi="Times New Roman" w:cs="Times New Roman"/>
                  <w:szCs w:val="24"/>
                </w:rPr>
                <w:delText>y</w:delText>
              </w:r>
            </w:del>
            <w:r w:rsidRPr="00EC6F38">
              <w:rPr>
                <w:rFonts w:ascii="Times New Roman" w:eastAsia="Times New Roman" w:hAnsi="Times New Roman" w:cs="Times New Roman"/>
                <w:szCs w:val="24"/>
              </w:rPr>
              <w:t xml:space="preserve">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w:t>
            </w:r>
            <w:del w:id="8" w:author="SWIFT 3" w:date="2022-07-26T13:31:00Z">
              <w:r w:rsidRPr="00EC6F38" w:rsidDel="00B637D1">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siapkan untuk memasuki dunia kerja namun bukan </w:t>
            </w:r>
            <w:del w:id="9" w:author="SWIFT 3" w:date="2022-07-26T13:39:00Z">
              <w:r w:rsidRPr="00EC6F38" w:rsidDel="003D6BAF">
                <w:rPr>
                  <w:rFonts w:ascii="Times New Roman" w:eastAsia="Times New Roman" w:hAnsi="Times New Roman" w:cs="Times New Roman"/>
                  <w:szCs w:val="24"/>
                </w:rPr>
                <w:delText xml:space="preserve">lagi </w:delText>
              </w:r>
            </w:del>
            <w:ins w:id="10" w:author="SWIFT 3" w:date="2022-07-26T13:39:00Z">
              <w:r w:rsidR="003D6BAF">
                <w:rPr>
                  <w:rFonts w:ascii="Times New Roman" w:eastAsia="Times New Roman" w:hAnsi="Times New Roman" w:cs="Times New Roman"/>
                  <w:szCs w:val="24"/>
                </w:rPr>
                <w:t>sebagai</w:t>
              </w:r>
              <w:r w:rsidR="003D6BAF"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pe</w:t>
            </w:r>
            <w:del w:id="11" w:author="SWIFT 3" w:date="2022-07-26T13:32:00Z">
              <w:r w:rsidRPr="00EC6F38" w:rsidDel="00B637D1">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kerja, tetapi kita di</w:t>
            </w:r>
            <w:del w:id="12" w:author="SWIFT 3" w:date="2022-07-26T13:32:00Z">
              <w:r w:rsidRPr="00EC6F38" w:rsidDel="00B637D1">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membuat lapangan kerja baru yang belum tercipta</w:t>
            </w:r>
            <w:del w:id="13" w:author="SWIFT 3" w:date="2022-07-26T13:39:00Z">
              <w:r w:rsidRPr="00EC6F38" w:rsidDel="003D6BAF">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14" w:author="SWIFT 3" w:date="2022-07-26T13:32:00Z">
              <w:r w:rsidRPr="00EC6F38" w:rsidDel="00B637D1">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buat untuk mewujudkan pendidikan yang cerdas dan kreatif. Tujuan dari terciptanya pendidikan 4.0 ini adalah peningkatan dan pemerataan pendidikan</w:t>
            </w:r>
            <w:del w:id="15" w:author="SWIFT 3" w:date="2022-07-26T13:32:00Z">
              <w:r w:rsidRPr="00EC6F38" w:rsidDel="00B637D1">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cara mem</w:t>
            </w:r>
            <w:ins w:id="16" w:author="SWIFT 3" w:date="2022-07-26T13:32:00Z">
              <w:r w:rsidR="00B637D1">
                <w:rPr>
                  <w:rFonts w:ascii="Times New Roman" w:eastAsia="Times New Roman" w:hAnsi="Times New Roman" w:cs="Times New Roman"/>
                  <w:szCs w:val="24"/>
                </w:rPr>
                <w:t>p</w:t>
              </w:r>
            </w:ins>
            <w:r w:rsidRPr="00EC6F38">
              <w:rPr>
                <w:rFonts w:ascii="Times New Roman" w:eastAsia="Times New Roman" w:hAnsi="Times New Roman" w:cs="Times New Roman"/>
                <w:szCs w:val="24"/>
              </w:rPr>
              <w:t>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w:t>
            </w:r>
            <w:ins w:id="17" w:author="SWIFT 3" w:date="2022-07-26T13:32:00Z">
              <w:r w:rsidR="00B637D1">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pendidikan 4.0 menghasilkan 4 aspek yang sangat di</w:t>
            </w:r>
            <w:del w:id="18" w:author="SWIFT 3" w:date="2022-07-26T13:33:00Z">
              <w:r w:rsidRPr="00EC6F38" w:rsidDel="00B637D1">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di era milenial ini yaitu kolaboratif, komunikatif, ber</w:t>
            </w:r>
            <w:ins w:id="19" w:author="SWIFT 3" w:date="2022-07-26T13:39:00Z">
              <w:r w:rsidR="003D6BAF">
                <w:rPr>
                  <w:rFonts w:ascii="Times New Roman" w:eastAsia="Times New Roman" w:hAnsi="Times New Roman" w:cs="Times New Roman"/>
                  <w:szCs w:val="24"/>
                </w:rPr>
                <w:t>p</w:t>
              </w:r>
            </w:ins>
            <w:del w:id="20" w:author="SWIFT 3" w:date="2022-07-26T13:39:00Z">
              <w:r w:rsidRPr="00EC6F38" w:rsidDel="003D6BAF">
                <w:rPr>
                  <w:rFonts w:ascii="Times New Roman" w:eastAsia="Times New Roman" w:hAnsi="Times New Roman" w:cs="Times New Roman"/>
                  <w:szCs w:val="24"/>
                </w:rPr>
                <w:delText>f</w:delText>
              </w:r>
            </w:del>
            <w:r w:rsidRPr="00EC6F38">
              <w:rPr>
                <w:rFonts w:ascii="Times New Roman" w:eastAsia="Times New Roman" w:hAnsi="Times New Roman" w:cs="Times New Roman"/>
                <w:szCs w:val="24"/>
              </w:rPr>
              <w:t>ikir kritis, kreatif. Mengapa demikian</w:t>
            </w:r>
            <w:ins w:id="21" w:author="SWIFT 3" w:date="2022-07-26T13:33:00Z">
              <w:r w:rsidR="00B637D1">
                <w:rPr>
                  <w:rFonts w:ascii="Times New Roman" w:eastAsia="Times New Roman" w:hAnsi="Times New Roman" w:cs="Times New Roman"/>
                  <w:szCs w:val="24"/>
                </w:rPr>
                <w:t xml:space="preserve">? </w:t>
              </w:r>
            </w:ins>
            <w:del w:id="22" w:author="SWIFT 3" w:date="2022-07-26T13:33:00Z">
              <w:r w:rsidRPr="00EC6F38" w:rsidDel="00B637D1">
                <w:rPr>
                  <w:rFonts w:ascii="Times New Roman" w:eastAsia="Times New Roman" w:hAnsi="Times New Roman" w:cs="Times New Roman"/>
                  <w:szCs w:val="24"/>
                </w:rPr>
                <w:delText xml:space="preserve"> </w:delText>
              </w:r>
            </w:del>
            <w:ins w:id="23" w:author="SWIFT 3" w:date="2022-07-26T13:33:00Z">
              <w:r w:rsidR="00B637D1">
                <w:rPr>
                  <w:rFonts w:ascii="Times New Roman" w:eastAsia="Times New Roman" w:hAnsi="Times New Roman" w:cs="Times New Roman"/>
                  <w:szCs w:val="24"/>
                </w:rPr>
                <w:t>P</w:t>
              </w:r>
            </w:ins>
            <w:del w:id="24" w:author="SWIFT 3" w:date="2022-07-26T13:33:00Z">
              <w:r w:rsidRPr="00EC6F38" w:rsidDel="00B637D1">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 xml:space="preserve">endidikan 4.0 </w:t>
            </w:r>
            <w:del w:id="25" w:author="SWIFT 3" w:date="2022-07-26T13:33:00Z">
              <w:r w:rsidRPr="00EC6F38" w:rsidDel="00B637D1">
                <w:rPr>
                  <w:rFonts w:ascii="Times New Roman" w:eastAsia="Times New Roman" w:hAnsi="Times New Roman" w:cs="Times New Roman"/>
                  <w:szCs w:val="24"/>
                </w:rPr>
                <w:delText xml:space="preserve">ini hari ini </w:delText>
              </w:r>
            </w:del>
            <w:r w:rsidRPr="00EC6F38">
              <w:rPr>
                <w:rFonts w:ascii="Times New Roman" w:eastAsia="Times New Roman" w:hAnsi="Times New Roman" w:cs="Times New Roman"/>
                <w:szCs w:val="24"/>
              </w:rPr>
              <w:t>sedang gencar-gencarnya di</w:t>
            </w:r>
            <w:del w:id="26" w:author="SWIFT 3" w:date="2022-07-26T13:33:00Z">
              <w:r w:rsidRPr="00EC6F38" w:rsidDel="00B637D1">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publis</w:t>
            </w:r>
            <w:ins w:id="27" w:author="SWIFT 3" w:date="2022-07-26T13:40:00Z">
              <w:r w:rsidR="003D6BAF">
                <w:rPr>
                  <w:rFonts w:ascii="Times New Roman" w:eastAsia="Times New Roman" w:hAnsi="Times New Roman" w:cs="Times New Roman"/>
                  <w:szCs w:val="24"/>
                </w:rPr>
                <w:t xml:space="preserve"> </w:t>
              </w:r>
            </w:ins>
            <w:del w:id="28" w:author="SWIFT 3" w:date="2022-07-26T13:40:00Z">
              <w:r w:rsidRPr="00EC6F38" w:rsidDel="003D6BAF">
                <w:rPr>
                  <w:rFonts w:ascii="Times New Roman" w:eastAsia="Times New Roman" w:hAnsi="Times New Roman" w:cs="Times New Roman"/>
                  <w:szCs w:val="24"/>
                </w:rPr>
                <w:delText xml:space="preserve">, </w:delText>
              </w:r>
            </w:del>
            <w:bookmarkStart w:id="29" w:name="_GoBack"/>
            <w:bookmarkEnd w:id="29"/>
            <w:r w:rsidRPr="00EC6F38">
              <w:rPr>
                <w:rFonts w:ascii="Times New Roman" w:eastAsia="Times New Roman" w:hAnsi="Times New Roman" w:cs="Times New Roman"/>
                <w:szCs w:val="24"/>
              </w:rPr>
              <w:t>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ins w:id="30" w:author="SWIFT 3" w:date="2022-07-26T13:33:00Z">
              <w:r w:rsidR="00B637D1">
                <w:rPr>
                  <w:rFonts w:ascii="Times New Roman" w:eastAsia="Times New Roman" w:hAnsi="Times New Roman" w:cs="Times New Roman"/>
                  <w:szCs w:val="24"/>
                </w:rPr>
                <w:t>p</w:t>
              </w:r>
            </w:ins>
            <w:del w:id="31" w:author="SWIFT 3" w:date="2022-07-26T13:33:00Z">
              <w:r w:rsidRPr="00EC6F38" w:rsidDel="00B637D1">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w:t>
            </w:r>
            <w:ins w:id="32" w:author="SWIFT 3" w:date="2022-07-26T13:33:00Z">
              <w:r w:rsidR="00B637D1">
                <w:rPr>
                  <w:rFonts w:ascii="Times New Roman" w:eastAsia="Times New Roman" w:hAnsi="Times New Roman" w:cs="Times New Roman"/>
                  <w:szCs w:val="24"/>
                </w:rPr>
                <w:t>tuntu</w:t>
              </w:r>
            </w:ins>
            <w:del w:id="33" w:author="SWIFT 3" w:date="2022-07-26T13:33:00Z">
              <w:r w:rsidRPr="00EC6F38" w:rsidDel="00B637D1">
                <w:rPr>
                  <w:rFonts w:ascii="Times New Roman" w:eastAsia="Times New Roman" w:hAnsi="Times New Roman" w:cs="Times New Roman"/>
                  <w:szCs w:val="24"/>
                </w:rPr>
                <w:delText xml:space="preserve"> tutu</w:delText>
              </w:r>
            </w:del>
            <w:r w:rsidRPr="00EC6F38">
              <w:rPr>
                <w:rFonts w:ascii="Times New Roman" w:eastAsia="Times New Roman" w:hAnsi="Times New Roman" w:cs="Times New Roman"/>
                <w:szCs w:val="24"/>
              </w:rPr>
              <w:t>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4" w:author="SWIFT 3" w:date="2022-07-26T13:34:00Z">
              <w:r w:rsidRPr="00EC6F38" w:rsidDel="00B637D1">
                <w:rPr>
                  <w:rFonts w:ascii="Times New Roman" w:eastAsia="Times New Roman" w:hAnsi="Times New Roman" w:cs="Times New Roman"/>
                  <w:szCs w:val="24"/>
                </w:rPr>
                <w:delText>Yaitu guru di sini di tuntut</w:delText>
              </w:r>
            </w:del>
            <w:ins w:id="35" w:author="SWIFT 3" w:date="2022-07-26T13:34:00Z">
              <w:r w:rsidR="00B637D1">
                <w:rPr>
                  <w:rFonts w:ascii="Times New Roman" w:eastAsia="Times New Roman" w:hAnsi="Times New Roman" w:cs="Times New Roman"/>
                  <w:szCs w:val="24"/>
                </w:rPr>
                <w:t>Guru dituntut</w:t>
              </w:r>
            </w:ins>
            <w:r w:rsidRPr="00EC6F38">
              <w:rPr>
                <w:rFonts w:ascii="Times New Roman" w:eastAsia="Times New Roman" w:hAnsi="Times New Roman" w:cs="Times New Roman"/>
                <w:szCs w:val="24"/>
              </w:rPr>
              <w:t xml:space="preserve">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ins w:id="36" w:author="SWIFT 3" w:date="2022-07-26T13:34:00Z">
              <w:r w:rsidR="00B637D1">
                <w:rPr>
                  <w:rFonts w:ascii="Times New Roman" w:eastAsia="Times New Roman" w:hAnsi="Times New Roman" w:cs="Times New Roman"/>
                  <w:szCs w:val="24"/>
                </w:rPr>
                <w:t xml:space="preserve">u </w:t>
              </w:r>
            </w:ins>
            <w:del w:id="37" w:author="SWIFT 3" w:date="2022-07-26T13:34:00Z">
              <w:r w:rsidRPr="00EC6F38" w:rsidDel="00B637D1">
                <w:rPr>
                  <w:rFonts w:ascii="Times New Roman" w:eastAsia="Times New Roman" w:hAnsi="Times New Roman" w:cs="Times New Roman"/>
                  <w:szCs w:val="24"/>
                </w:rPr>
                <w:delText xml:space="preserve">i </w:delText>
              </w:r>
            </w:del>
            <w:r w:rsidRPr="00EC6F38">
              <w:rPr>
                <w:rFonts w:ascii="Times New Roman" w:eastAsia="Times New Roman" w:hAnsi="Times New Roman" w:cs="Times New Roman"/>
                <w:szCs w:val="24"/>
              </w:rPr>
              <w:t xml:space="preserve">dilatih untuk mengembangkan kurikulum dan memberikan kebebasan untuk menentukan cara </w:t>
            </w:r>
            <w:del w:id="38" w:author="SWIFT 3" w:date="2022-07-26T13:34:00Z">
              <w:r w:rsidRPr="00EC6F38" w:rsidDel="00B637D1">
                <w:rPr>
                  <w:rFonts w:ascii="Times New Roman" w:eastAsia="Times New Roman" w:hAnsi="Times New Roman" w:cs="Times New Roman"/>
                  <w:szCs w:val="24"/>
                </w:rPr>
                <w:delText xml:space="preserve">belajar </w:delText>
              </w:r>
            </w:del>
            <w:r w:rsidRPr="00EC6F38">
              <w:rPr>
                <w:rFonts w:ascii="Times New Roman" w:eastAsia="Times New Roman" w:hAnsi="Times New Roman" w:cs="Times New Roman"/>
                <w:szCs w:val="24"/>
              </w:rPr>
              <w:t>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9" w:author="SWIFT 3" w:date="2022-07-26T13:35:00Z">
              <w:r w:rsidRPr="00EC6F38" w:rsidDel="00B637D1">
                <w:rPr>
                  <w:rFonts w:ascii="Times New Roman" w:eastAsia="Times New Roman" w:hAnsi="Times New Roman" w:cs="Times New Roman"/>
                  <w:szCs w:val="24"/>
                </w:rPr>
                <w:delText>Dimana g</w:delText>
              </w:r>
            </w:del>
            <w:ins w:id="40" w:author="SWIFT 3" w:date="2022-07-26T13:35:00Z">
              <w:r w:rsidR="00B637D1">
                <w:rPr>
                  <w:rFonts w:ascii="Times New Roman" w:eastAsia="Times New Roman" w:hAnsi="Times New Roman" w:cs="Times New Roman"/>
                  <w:szCs w:val="24"/>
                </w:rPr>
                <w:t>G</w:t>
              </w:r>
            </w:ins>
            <w:r w:rsidRPr="00EC6F38">
              <w:rPr>
                <w:rFonts w:ascii="Times New Roman" w:eastAsia="Times New Roman" w:hAnsi="Times New Roman" w:cs="Times New Roman"/>
                <w:szCs w:val="24"/>
              </w:rPr>
              <w:t xml:space="preserve">uru sebagai pendidik di era 4.0 </w:t>
            </w:r>
            <w:del w:id="41" w:author="SWIFT 3" w:date="2022-07-26T13:35:00Z">
              <w:r w:rsidRPr="00EC6F38" w:rsidDel="00B637D1">
                <w:rPr>
                  <w:rFonts w:ascii="Times New Roman" w:eastAsia="Times New Roman" w:hAnsi="Times New Roman" w:cs="Times New Roman"/>
                  <w:szCs w:val="24"/>
                </w:rPr>
                <w:delText xml:space="preserve">maka guru </w:delText>
              </w:r>
            </w:del>
            <w:r w:rsidRPr="00EC6F38">
              <w:rPr>
                <w:rFonts w:ascii="Times New Roman" w:eastAsia="Times New Roman" w:hAnsi="Times New Roman" w:cs="Times New Roman"/>
                <w:szCs w:val="24"/>
              </w:rPr>
              <w:t>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del w:id="42" w:author="SWIFT 3" w:date="2022-07-26T13:35:00Z">
              <w:r w:rsidRPr="00EC6F38" w:rsidDel="00B637D1">
                <w:rPr>
                  <w:rFonts w:ascii="Times New Roman" w:eastAsia="Times New Roman" w:hAnsi="Times New Roman" w:cs="Times New Roman"/>
                  <w:szCs w:val="24"/>
                </w:rPr>
                <w:delText> </w:delText>
              </w:r>
            </w:del>
            <w:r w:rsidRPr="00EC6F38">
              <w:rPr>
                <w:rFonts w:ascii="Times New Roman" w:eastAsia="Times New Roman" w:hAnsi="Times New Roman" w:cs="Times New Roman"/>
                <w:szCs w:val="24"/>
              </w:rPr>
              <w:t>Di dalam pendidikan revolusi industri ini ada 5 aspek yang di</w:t>
            </w:r>
            <w:del w:id="43" w:author="SWIFT 3" w:date="2022-07-26T13:35:00Z">
              <w:r w:rsidRPr="00EC6F38" w:rsidDel="00B637D1">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Pada dasarnya kita bisa lihat proses mengamati dan memahami ini sebenarnya jadi satu kesatuan</w:t>
            </w:r>
            <w:ins w:id="44" w:author="SWIFT 3" w:date="2022-07-26T13:35:00Z">
              <w:r w:rsidR="00B637D1">
                <w:rPr>
                  <w:rFonts w:ascii="Times New Roman" w:eastAsia="Times New Roman" w:hAnsi="Times New Roman" w:cs="Times New Roman"/>
                  <w:szCs w:val="24"/>
                </w:rPr>
                <w:t>.</w:t>
              </w:r>
            </w:ins>
            <w:del w:id="45" w:author="SWIFT 3" w:date="2022-07-26T13:35:00Z">
              <w:r w:rsidRPr="00EC6F38" w:rsidDel="00B637D1">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ins w:id="46" w:author="SWIFT 3" w:date="2022-07-26T13:35:00Z">
              <w:r w:rsidR="00B637D1">
                <w:rPr>
                  <w:rFonts w:ascii="Times New Roman" w:eastAsia="Times New Roman" w:hAnsi="Times New Roman" w:cs="Times New Roman"/>
                  <w:szCs w:val="24"/>
                </w:rPr>
                <w:t>P</w:t>
              </w:r>
            </w:ins>
            <w:del w:id="47" w:author="SWIFT 3" w:date="2022-07-26T13:35:00Z">
              <w:r w:rsidRPr="00EC6F38" w:rsidDel="00B637D1">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ada proses mengamati dan memahami</w:t>
            </w:r>
            <w:ins w:id="48" w:author="SWIFT 3" w:date="2022-07-26T13:35:00Z">
              <w:r w:rsidR="00B637D1">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kita bisa memiliki pikiran yang kritis. Pikiran kritis sangat di</w:t>
            </w:r>
            <w:del w:id="49" w:author="SWIFT 3" w:date="2022-07-26T13:35:00Z">
              <w:r w:rsidRPr="00EC6F38" w:rsidDel="00B637D1">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w:t>
            </w:r>
            <w:del w:id="50" w:author="SWIFT 3" w:date="2022-07-26T13:36:00Z">
              <w:r w:rsidRPr="00EC6F38" w:rsidDel="00B637D1">
                <w:rPr>
                  <w:rFonts w:ascii="Times New Roman" w:eastAsia="Times New Roman" w:hAnsi="Times New Roman" w:cs="Times New Roman"/>
                  <w:szCs w:val="24"/>
                </w:rPr>
                <w:delText xml:space="preserve"> pengaplikasian</w:delText>
              </w:r>
            </w:del>
            <w:ins w:id="51" w:author="SWIFT 3" w:date="2022-07-26T13:36:00Z">
              <w:r w:rsidR="00B637D1">
                <w:rPr>
                  <w:rFonts w:ascii="Times New Roman" w:eastAsia="Times New Roman" w:hAnsi="Times New Roman" w:cs="Times New Roman"/>
                  <w:szCs w:val="24"/>
                </w:rPr>
                <w:t>mengaplikasikan</w:t>
              </w:r>
            </w:ins>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w:t>
            </w:r>
            <w:ins w:id="52" w:author="SWIFT 3" w:date="2022-07-26T13:36:00Z">
              <w:r w:rsidR="003D6BAF">
                <w:rPr>
                  <w:rFonts w:ascii="Times New Roman" w:eastAsia="Times New Roman" w:hAnsi="Times New Roman" w:cs="Times New Roman"/>
                  <w:szCs w:val="24"/>
                </w:rPr>
                <w:t>k</w:t>
              </w:r>
            </w:ins>
            <w:r w:rsidRPr="00EC6F38">
              <w:rPr>
                <w:rFonts w:ascii="Times New Roman" w:eastAsia="Times New Roman" w:hAnsi="Times New Roman" w:cs="Times New Roman"/>
                <w:szCs w:val="24"/>
              </w:rPr>
              <w:t>hir adalah melakukan penelitian</w:t>
            </w:r>
            <w:ins w:id="53" w:author="SWIFT 3" w:date="2022-07-26T13:37:00Z">
              <w:r w:rsidR="003D6BAF">
                <w:rPr>
                  <w:rFonts w:ascii="Times New Roman" w:eastAsia="Times New Roman" w:hAnsi="Times New Roman" w:cs="Times New Roman"/>
                  <w:szCs w:val="24"/>
                </w:rPr>
                <w:t>.</w:t>
              </w:r>
            </w:ins>
            <w:del w:id="54" w:author="SWIFT 3" w:date="2022-07-26T13:37:00Z">
              <w:r w:rsidRPr="00EC6F38" w:rsidDel="003D6BAF">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w:t>
            </w:r>
            <w:ins w:id="55" w:author="SWIFT 3" w:date="2022-07-26T13:37:00Z">
              <w:r w:rsidR="003D6BAF">
                <w:rPr>
                  <w:rFonts w:ascii="Times New Roman" w:eastAsia="Times New Roman" w:hAnsi="Times New Roman" w:cs="Times New Roman"/>
                  <w:szCs w:val="24"/>
                </w:rPr>
                <w:t>T</w:t>
              </w:r>
            </w:ins>
            <w:del w:id="56" w:author="SWIFT 3" w:date="2022-07-26T13:37:00Z">
              <w:r w:rsidRPr="00EC6F38" w:rsidDel="003D6BAF">
                <w:rPr>
                  <w:rFonts w:ascii="Times New Roman" w:eastAsia="Times New Roman" w:hAnsi="Times New Roman" w:cs="Times New Roman"/>
                  <w:szCs w:val="24"/>
                </w:rPr>
                <w:delText>t</w:delText>
              </w:r>
            </w:del>
            <w:r w:rsidRPr="00EC6F38">
              <w:rPr>
                <w:rFonts w:ascii="Times New Roman" w:eastAsia="Times New Roman" w:hAnsi="Times New Roman" w:cs="Times New Roman"/>
                <w:szCs w:val="24"/>
              </w:rPr>
              <w:t xml:space="preserve">untutan 4.0 ini adalah kreatif dan inovatif. Dengan melakukan penelitian kita bisa </w:t>
            </w:r>
            <w:ins w:id="57" w:author="SWIFT 3" w:date="2022-07-26T13:36:00Z">
              <w:r w:rsidR="003D6BAF">
                <w:rPr>
                  <w:rFonts w:ascii="Times New Roman" w:eastAsia="Times New Roman" w:hAnsi="Times New Roman" w:cs="Times New Roman"/>
                  <w:szCs w:val="24"/>
                </w:rPr>
                <w:t>me</w:t>
              </w:r>
            </w:ins>
            <w:r w:rsidRPr="00EC6F38">
              <w:rPr>
                <w:rFonts w:ascii="Times New Roman" w:eastAsia="Times New Roman" w:hAnsi="Times New Roman" w:cs="Times New Roman"/>
                <w:szCs w:val="24"/>
              </w:rPr>
              <w:t>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WIFT 3">
    <w15:presenceInfo w15:providerId="Windows Live" w15:userId="9ee3713335985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3D6BAF"/>
    <w:rsid w:val="0042167F"/>
    <w:rsid w:val="004A5AC3"/>
    <w:rsid w:val="00924DF5"/>
    <w:rsid w:val="00B6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C12A"/>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SWIFT 3</cp:lastModifiedBy>
  <cp:revision>5</cp:revision>
  <dcterms:created xsi:type="dcterms:W3CDTF">2020-08-26T22:03:00Z</dcterms:created>
  <dcterms:modified xsi:type="dcterms:W3CDTF">2022-07-26T05:41:00Z</dcterms:modified>
</cp:coreProperties>
</file>