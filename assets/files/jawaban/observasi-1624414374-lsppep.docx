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865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BC9791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375E1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6227AE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09366AD" w14:textId="77777777" w:rsidTr="00D810B0">
        <w:tc>
          <w:tcPr>
            <w:tcW w:w="9350" w:type="dxa"/>
          </w:tcPr>
          <w:p w14:paraId="63D250E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77FD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17062F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0EA2E" w14:textId="0BB070FF" w:rsidR="00D80F46" w:rsidRPr="00A16D9B" w:rsidRDefault="00D80F46" w:rsidP="00350FE6">
            <w:pPr>
              <w:spacing w:line="312" w:lineRule="auto"/>
              <w:ind w:firstLine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0"/>
            <w:r w:rsidR="00350FE6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segala  puji  bagi  Allah  yang  telah  memberikan  segala  bimbingan-Nya  kepada penulis</w:t>
            </w:r>
            <w:ins w:id="1" w:author="Microsoft Office User" w:date="2021-06-23T09:02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</w:ins>
            <w:proofErr w:type="spellEnd"/>
            <w:del w:id="2" w:author="Microsoft Office User" w:date="2021-06-23T09:02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commentRangeStart w:id="3"/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>untuk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</w:t>
            </w:r>
            <w:commentRangeEnd w:id="3"/>
            <w:r w:rsidR="00350FE6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4" w:author="Microsoft Office User" w:date="2021-06-23T09:04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commentRangeStart w:id="5"/>
            <w:del w:id="6" w:author="Microsoft Office User" w:date="2021-06-23T09:03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>buku</w:delText>
              </w:r>
            </w:del>
            <w:del w:id="7" w:author="Microsoft Office User" w:date="2021-06-23T09:04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" w:author="Microsoft Office User" w:date="2021-06-23T09:03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del w:id="9" w:author="Microsoft Office User" w:date="2021-06-23T09:04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raktikum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5"/>
            <w:r w:rsidR="00350FE6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0574C1C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9BC49" w14:textId="5089D7BE" w:rsidR="00D80F46" w:rsidRPr="00A16D9B" w:rsidRDefault="00D80F46" w:rsidP="00350FE6">
            <w:pPr>
              <w:spacing w:line="312" w:lineRule="auto"/>
              <w:ind w:firstLine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commentRangeEnd w:id="10"/>
            <w:r w:rsidR="00350FE6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dipergunakan  sebagai  modul  ajar  praktikum  Jaringan  Komputer  program  D3/D4 di Politeknik Elektronika Negeri Surabaya. Sasaran dari </w:t>
            </w:r>
            <w:del w:id="11" w:author="Microsoft Office User" w:date="2021-06-23T09:09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</w:delText>
              </w:r>
            </w:del>
            <w:proofErr w:type="spellStart"/>
            <w:ins w:id="12" w:author="Microsoft Office User" w:date="2021-06-23T09:09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 ini</w:t>
            </w:r>
            <w:ins w:id="13" w:author="Microsoft Office User" w:date="2021-06-23T09:10:00Z">
              <w:r w:rsidR="007C4FE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4" w:author="Microsoft Office User" w:date="2021-06-23T09:10:00Z">
              <w:r w:rsidRPr="00A16D9B" w:rsidDel="007C4F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adalah  </w:delText>
              </w:r>
            </w:del>
            <w:proofErr w:type="spellStart"/>
            <w:ins w:id="15" w:author="Microsoft Office User" w:date="2021-06-23T09:10:00Z">
              <w:r w:rsidR="007C4FE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7C4FE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 pengetahuan  kepada  mahasiswa  tentang  teknik  membangun  sistem  </w:t>
            </w:r>
            <w:del w:id="16" w:author="Microsoft Office User" w:date="2021-06-23T09:09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>Jaringan  Komputer</w:delText>
              </w:r>
            </w:del>
            <w:proofErr w:type="spellStart"/>
            <w:ins w:id="17" w:author="Microsoft Office User" w:date="2021-06-23T09:09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server, DNS server, web server,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server,  </w:t>
            </w:r>
            <w:commentRangeStart w:id="18"/>
            <w:del w:id="19" w:author="Microsoft Office User" w:date="2021-06-23T09:07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>dan  lain  sebagainya</w:delText>
              </w:r>
              <w:commentRangeEnd w:id="18"/>
              <w:r w:rsidR="00350FE6" w:rsidDel="00350FE6">
                <w:rPr>
                  <w:rStyle w:val="CommentReference"/>
                  <w:lang w:val="en-US"/>
                </w:rPr>
                <w:commentReference w:id="18"/>
              </w:r>
            </w:del>
            <w:proofErr w:type="spellStart"/>
            <w:ins w:id="20" w:author="Microsoft Office User" w:date="2021-06-23T09:07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</w:ins>
            <w:ins w:id="21" w:author="Microsoft Office User" w:date="2021-06-23T09:08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raian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poin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materi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selanjutnya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commentRangeEnd w:id="22"/>
            <w:r w:rsidR="00350FE6">
              <w:rPr>
                <w:rStyle w:val="CommentReference"/>
                <w:lang w:val="en-US"/>
              </w:rPr>
              <w:commentReference w:id="22"/>
            </w:r>
            <w:ins w:id="23" w:author="Microsoft Office User" w:date="2021-06-23T09:09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del w:id="24" w:author="Microsoft Office User" w:date="2021-06-23T09:09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buku  praktikum</w:delText>
              </w:r>
            </w:del>
            <w:proofErr w:type="spellStart"/>
            <w:ins w:id="25" w:author="Microsoft Office User" w:date="2021-06-23T09:09:00Z"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50F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del w:id="26" w:author="Microsoft Office User" w:date="2021-06-23T09:09:00Z">
              <w:r w:rsidRPr="00A16D9B" w:rsidDel="00350FE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 Komputer  ini  dapat digunakan sebagai panduan bagi mahasiswa saat melaksanakan praktikum tersebut. </w:t>
            </w:r>
          </w:p>
          <w:p w14:paraId="20F93F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47306" w14:textId="4F96B35C" w:rsidR="00D80F46" w:rsidDel="007C4FEC" w:rsidRDefault="00D80F46" w:rsidP="007C4FEC">
            <w:pPr>
              <w:spacing w:line="312" w:lineRule="auto"/>
              <w:ind w:firstLine="600"/>
              <w:jc w:val="both"/>
              <w:rPr>
                <w:del w:id="27" w:author="Microsoft Office User" w:date="2021-06-23T09:11:00Z"/>
                <w:rFonts w:ascii="Times New Roman" w:hAnsi="Times New Roman" w:cs="Times New Roman"/>
                <w:sz w:val="24"/>
                <w:szCs w:val="24"/>
              </w:rPr>
            </w:pPr>
            <w:commentRangeStart w:id="2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28"/>
            <w:r w:rsidR="007C4FEC">
              <w:rPr>
                <w:rStyle w:val="CommentReference"/>
                <w:lang w:val="en-US"/>
              </w:rPr>
              <w:commentReference w:id="2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menyadari  bahwa  buku  ini  jauh  dari  sempurna,  oleh  karena  itu  penulis  akan  memperbaikinya  secara  berkala.</w:t>
            </w:r>
            <w:ins w:id="29" w:author="Microsoft Office User" w:date="2021-06-23T09:12:00Z">
              <w:r w:rsidR="007C4FE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commentRangeStart w:id="3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30"/>
            <w:r w:rsidR="007C4FEC">
              <w:rPr>
                <w:rStyle w:val="CommentReference"/>
                <w:lang w:val="en-US"/>
              </w:rPr>
              <w:commentReference w:id="3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</w:t>
            </w:r>
            <w:del w:id="31" w:author="Microsoft Office User" w:date="2021-06-23T09:11:00Z">
              <w:r w:rsidRPr="00A16D9B" w:rsidDel="007C4F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</w:p>
          <w:p w14:paraId="00ED617C" w14:textId="35DF8D75" w:rsidR="00D80F46" w:rsidRPr="007C4FEC" w:rsidDel="007C4FEC" w:rsidRDefault="007C4FEC" w:rsidP="008D1AF7">
            <w:pPr>
              <w:spacing w:line="312" w:lineRule="auto"/>
              <w:jc w:val="both"/>
              <w:rPr>
                <w:del w:id="32" w:author="Microsoft Office User" w:date="2021-06-23T09:11:00Z"/>
                <w:rFonts w:ascii="Times New Roman" w:hAnsi="Times New Roman" w:cs="Times New Roman"/>
                <w:sz w:val="24"/>
                <w:szCs w:val="24"/>
                <w:lang w:val="en-US"/>
                <w:rPrChange w:id="33" w:author="Microsoft Office User" w:date="2021-06-23T09:12:00Z">
                  <w:rPr>
                    <w:del w:id="34" w:author="Microsoft Office User" w:date="2021-06-23T09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35" w:author="Microsoft Office User" w:date="2021-06-23T09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2DC17D48" w14:textId="7082B47E" w:rsidR="00D80F46" w:rsidRPr="00A16D9B" w:rsidRDefault="00D80F46" w:rsidP="007C4FEC">
            <w:pPr>
              <w:spacing w:line="312" w:lineRule="auto"/>
              <w:ind w:firstLine="60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6" w:author="Microsoft Office User" w:date="2021-06-23T09:11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37" w:author="Microsoft Office User" w:date="2021-06-23T09:13:00Z">
              <w:r w:rsidRPr="00A16D9B" w:rsidDel="007C4F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commentRangeStart w:id="38"/>
              <w:r w:rsidRPr="00A16D9B" w:rsidDel="007C4FEC">
                <w:rPr>
                  <w:rFonts w:ascii="Times New Roman" w:hAnsi="Times New Roman" w:cs="Times New Roman"/>
                  <w:sz w:val="24"/>
                  <w:szCs w:val="24"/>
                </w:rPr>
                <w:delText>Amin.</w:delText>
              </w:r>
              <w:commentRangeEnd w:id="38"/>
              <w:r w:rsidR="007C4FEC" w:rsidDel="007C4FEC">
                <w:rPr>
                  <w:rStyle w:val="CommentReference"/>
                  <w:lang w:val="en-US"/>
                </w:rPr>
                <w:commentReference w:id="38"/>
              </w:r>
              <w:r w:rsidRPr="00A16D9B" w:rsidDel="007C4FE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72F0059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2DC9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7A64D2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1EB7E9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4D02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1D6DF4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3F835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9FCDA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A10FC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E7213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F2A96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59AD8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622CF0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62F5C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6-23T09:05:00Z" w:initials="MOU">
    <w:p w14:paraId="72B85353" w14:textId="77777777" w:rsidR="00350FE6" w:rsidRDefault="00350FE6">
      <w:pPr>
        <w:pStyle w:val="CommentText"/>
      </w:pPr>
      <w:r>
        <w:rPr>
          <w:rStyle w:val="CommentReference"/>
        </w:rPr>
        <w:annotationRef/>
      </w:r>
    </w:p>
    <w:p w14:paraId="0AEB9BD7" w14:textId="6C0D4670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  <w:r>
        <w:rPr>
          <w:rFonts w:ascii="Palatino Linotype" w:hAnsi="Palatino Linotype"/>
          <w:sz w:val="28"/>
          <w:szCs w:val="28"/>
        </w:rPr>
        <w:t>k</w:t>
      </w:r>
      <w:r>
        <w:rPr>
          <w:rFonts w:ascii="Palatino Linotype" w:hAnsi="Palatino Linotype"/>
          <w:sz w:val="28"/>
          <w:szCs w:val="28"/>
        </w:rPr>
        <w:t xml:space="preserve">ata </w:t>
      </w:r>
      <w:r>
        <w:rPr>
          <w:rFonts w:ascii="Palatino Linotype" w:hAnsi="Palatino Linotype"/>
          <w:sz w:val="28"/>
          <w:szCs w:val="28"/>
        </w:rPr>
        <w:t>“</w:t>
      </w:r>
      <w:r>
        <w:rPr>
          <w:rFonts w:ascii="Palatino Linotype" w:hAnsi="Palatino Linotype"/>
          <w:sz w:val="28"/>
          <w:szCs w:val="28"/>
        </w:rPr>
        <w:t>Alhamdulillah</w:t>
      </w:r>
      <w:r>
        <w:rPr>
          <w:rFonts w:ascii="Palatino Linotype" w:hAnsi="Palatino Linotype"/>
          <w:sz w:val="28"/>
          <w:szCs w:val="28"/>
        </w:rPr>
        <w:t>”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Menjorok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kedalam</w:t>
      </w:r>
      <w:proofErr w:type="spellEnd"/>
    </w:p>
  </w:comment>
  <w:comment w:id="3" w:author="Microsoft Office User" w:date="2021-06-23T09:00:00Z" w:initials="MOU">
    <w:p w14:paraId="41179581" w14:textId="77777777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</w:p>
    <w:p w14:paraId="6EDD7FB2" w14:textId="59DED6D4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proofErr w:type="spellStart"/>
      <w:r w:rsidRPr="00350FE6">
        <w:rPr>
          <w:rFonts w:ascii="Palatino Linotype" w:hAnsi="Palatino Linotype"/>
          <w:sz w:val="28"/>
          <w:szCs w:val="28"/>
        </w:rPr>
        <w:t>untuk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diganti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dalam</w:t>
      </w:r>
      <w:proofErr w:type="spellEnd"/>
    </w:p>
  </w:comment>
  <w:comment w:id="5" w:author="Microsoft Office User" w:date="2021-06-23T08:58:00Z" w:initials="MOU">
    <w:p w14:paraId="6CAD996E" w14:textId="77777777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</w:p>
    <w:p w14:paraId="32E51146" w14:textId="77777777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proofErr w:type="spellStart"/>
      <w:r w:rsidRPr="00350FE6">
        <w:rPr>
          <w:rFonts w:ascii="Palatino Linotype" w:hAnsi="Palatino Linotype"/>
          <w:sz w:val="28"/>
          <w:szCs w:val="28"/>
        </w:rPr>
        <w:t>Gunakan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Huruf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Kapital pada kata </w:t>
      </w:r>
      <w:proofErr w:type="spellStart"/>
      <w:r w:rsidRPr="00350FE6">
        <w:rPr>
          <w:rFonts w:ascii="Palatino Linotype" w:hAnsi="Palatino Linotype"/>
          <w:sz w:val="28"/>
          <w:szCs w:val="28"/>
        </w:rPr>
        <w:t>Depan</w:t>
      </w:r>
      <w:proofErr w:type="spellEnd"/>
    </w:p>
    <w:p w14:paraId="30830823" w14:textId="2EFB2495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Fonts w:ascii="Palatino Linotype" w:hAnsi="Palatino Linotype"/>
          <w:sz w:val="28"/>
          <w:szCs w:val="28"/>
        </w:rPr>
        <w:t>“</w:t>
      </w:r>
      <w:proofErr w:type="spellStart"/>
      <w:r w:rsidRPr="00350FE6">
        <w:rPr>
          <w:rFonts w:ascii="Palatino Linotype" w:hAnsi="Palatino Linotype"/>
          <w:sz w:val="28"/>
          <w:szCs w:val="28"/>
        </w:rPr>
        <w:t>Buku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Praktikum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Jaringan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Komputer</w:t>
      </w:r>
      <w:proofErr w:type="spellEnd"/>
      <w:r w:rsidRPr="00350FE6">
        <w:rPr>
          <w:rFonts w:ascii="Palatino Linotype" w:hAnsi="Palatino Linotype"/>
          <w:sz w:val="28"/>
          <w:szCs w:val="28"/>
        </w:rPr>
        <w:t>”</w:t>
      </w:r>
    </w:p>
  </w:comment>
  <w:comment w:id="10" w:author="Microsoft Office User" w:date="2021-06-23T09:01:00Z" w:initials="MOU">
    <w:p w14:paraId="4BA37878" w14:textId="77777777" w:rsidR="00350FE6" w:rsidRDefault="00350FE6">
      <w:pPr>
        <w:pStyle w:val="CommentText"/>
      </w:pPr>
      <w:r>
        <w:rPr>
          <w:rStyle w:val="CommentReference"/>
        </w:rPr>
        <w:annotationRef/>
      </w:r>
    </w:p>
    <w:p w14:paraId="54E46E76" w14:textId="196F28A3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  <w:r w:rsidR="007C4FEC">
        <w:rPr>
          <w:rFonts w:ascii="Palatino Linotype" w:hAnsi="Palatino Linotype"/>
          <w:sz w:val="28"/>
          <w:szCs w:val="28"/>
        </w:rPr>
        <w:t>k</w:t>
      </w:r>
      <w:r>
        <w:rPr>
          <w:rFonts w:ascii="Palatino Linotype" w:hAnsi="Palatino Linotype"/>
          <w:sz w:val="28"/>
          <w:szCs w:val="28"/>
        </w:rPr>
        <w:t xml:space="preserve">ata </w:t>
      </w:r>
      <w:r>
        <w:rPr>
          <w:rFonts w:ascii="Palatino Linotype" w:hAnsi="Palatino Linotype"/>
          <w:sz w:val="28"/>
          <w:szCs w:val="28"/>
        </w:rPr>
        <w:t>“</w:t>
      </w:r>
      <w:proofErr w:type="spellStart"/>
      <w:r>
        <w:rPr>
          <w:rFonts w:ascii="Palatino Linotype" w:hAnsi="Palatino Linotype"/>
          <w:sz w:val="28"/>
          <w:szCs w:val="28"/>
        </w:rPr>
        <w:t>Buku</w:t>
      </w:r>
      <w:proofErr w:type="spellEnd"/>
      <w:r>
        <w:rPr>
          <w:rFonts w:ascii="Palatino Linotype" w:hAnsi="Palatino Linotype"/>
          <w:sz w:val="28"/>
          <w:szCs w:val="28"/>
        </w:rPr>
        <w:t>”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Menjorok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kedalam</w:t>
      </w:r>
      <w:proofErr w:type="spellEnd"/>
    </w:p>
  </w:comment>
  <w:comment w:id="18" w:author="Microsoft Office User" w:date="2021-06-23T09:07:00Z" w:initials="MOU">
    <w:p w14:paraId="5FF03749" w14:textId="77777777" w:rsidR="00350FE6" w:rsidRDefault="00350FE6">
      <w:pPr>
        <w:pStyle w:val="CommentText"/>
      </w:pPr>
      <w:r>
        <w:rPr>
          <w:rStyle w:val="CommentReference"/>
        </w:rPr>
        <w:annotationRef/>
      </w:r>
    </w:p>
    <w:p w14:paraId="4FAF5C94" w14:textId="1239233D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  <w:proofErr w:type="spellStart"/>
      <w:r>
        <w:rPr>
          <w:rFonts w:ascii="Palatino Linotype" w:hAnsi="Palatino Linotype"/>
          <w:sz w:val="28"/>
          <w:szCs w:val="28"/>
        </w:rPr>
        <w:t>Sebaiknya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diuraikan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apa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saja</w:t>
      </w:r>
      <w:proofErr w:type="spellEnd"/>
      <w:r>
        <w:rPr>
          <w:rFonts w:ascii="Palatino Linotype" w:hAnsi="Palatino Linotype"/>
          <w:sz w:val="28"/>
          <w:szCs w:val="28"/>
        </w:rPr>
        <w:t xml:space="preserve"> yang </w:t>
      </w:r>
      <w:proofErr w:type="spellStart"/>
      <w:r>
        <w:rPr>
          <w:rFonts w:ascii="Palatino Linotype" w:hAnsi="Palatino Linotype"/>
          <w:sz w:val="28"/>
          <w:szCs w:val="28"/>
        </w:rPr>
        <w:t>disajikan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dalam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buku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ini</w:t>
      </w:r>
      <w:proofErr w:type="spellEnd"/>
    </w:p>
  </w:comment>
  <w:comment w:id="22" w:author="Microsoft Office User" w:date="2021-06-23T09:08:00Z" w:initials="MOU">
    <w:p w14:paraId="08F4303C" w14:textId="77777777" w:rsidR="00350FE6" w:rsidRPr="00350FE6" w:rsidRDefault="00350FE6" w:rsidP="00350FE6">
      <w:pPr>
        <w:pStyle w:val="CommentText"/>
        <w:rPr>
          <w:rFonts w:ascii="Palatino Linotype" w:hAnsi="Palatino Linotype"/>
          <w:sz w:val="28"/>
          <w:szCs w:val="28"/>
        </w:rPr>
      </w:pPr>
      <w:r>
        <w:rPr>
          <w:rStyle w:val="CommentReference"/>
        </w:rPr>
        <w:annotationRef/>
      </w: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</w:p>
    <w:p w14:paraId="5097D904" w14:textId="58EFC090" w:rsidR="00350FE6" w:rsidRPr="00350FE6" w:rsidRDefault="00350FE6">
      <w:pPr>
        <w:pStyle w:val="CommentText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Tambahkan</w:t>
      </w:r>
      <w:proofErr w:type="spellEnd"/>
      <w:r>
        <w:rPr>
          <w:rFonts w:ascii="Palatino Linotype" w:hAnsi="Palatino Linotype"/>
          <w:sz w:val="28"/>
          <w:szCs w:val="28"/>
        </w:rPr>
        <w:t xml:space="preserve"> (,)</w:t>
      </w:r>
    </w:p>
  </w:comment>
  <w:comment w:id="28" w:author="Microsoft Office User" w:date="2021-06-23T09:10:00Z" w:initials="MOU">
    <w:p w14:paraId="474DB873" w14:textId="77777777" w:rsidR="007C4FEC" w:rsidRDefault="007C4FEC">
      <w:pPr>
        <w:pStyle w:val="CommentText"/>
      </w:pPr>
      <w:r>
        <w:rPr>
          <w:rStyle w:val="CommentReference"/>
        </w:rPr>
        <w:annotationRef/>
      </w:r>
    </w:p>
    <w:p w14:paraId="5779B0A5" w14:textId="054F5F06" w:rsidR="007C4FEC" w:rsidRPr="007C4FEC" w:rsidRDefault="007C4FEC">
      <w:pPr>
        <w:pStyle w:val="CommentText"/>
        <w:rPr>
          <w:rFonts w:ascii="Palatino Linotype" w:hAnsi="Palatino Linotype"/>
          <w:sz w:val="28"/>
          <w:szCs w:val="28"/>
        </w:rPr>
      </w:pPr>
      <w:r w:rsidRPr="00350FE6">
        <w:rPr>
          <w:rStyle w:val="CommentReference"/>
          <w:rFonts w:ascii="Palatino Linotype" w:hAnsi="Palatino Linotype"/>
          <w:sz w:val="28"/>
          <w:szCs w:val="28"/>
        </w:rPr>
        <w:annotationRef/>
      </w:r>
      <w:r>
        <w:rPr>
          <w:rFonts w:ascii="Palatino Linotype" w:hAnsi="Palatino Linotype"/>
          <w:sz w:val="28"/>
          <w:szCs w:val="28"/>
        </w:rPr>
        <w:t>k</w:t>
      </w:r>
      <w:r>
        <w:rPr>
          <w:rFonts w:ascii="Palatino Linotype" w:hAnsi="Palatino Linotype"/>
          <w:sz w:val="28"/>
          <w:szCs w:val="28"/>
        </w:rPr>
        <w:t xml:space="preserve">ata </w:t>
      </w:r>
      <w:r>
        <w:rPr>
          <w:rFonts w:ascii="Palatino Linotype" w:hAnsi="Palatino Linotype"/>
          <w:sz w:val="28"/>
          <w:szCs w:val="28"/>
        </w:rPr>
        <w:t>“</w:t>
      </w:r>
      <w:proofErr w:type="spellStart"/>
      <w:r>
        <w:rPr>
          <w:rFonts w:ascii="Palatino Linotype" w:hAnsi="Palatino Linotype"/>
          <w:sz w:val="28"/>
          <w:szCs w:val="28"/>
        </w:rPr>
        <w:t>Penulis</w:t>
      </w:r>
      <w:proofErr w:type="spellEnd"/>
      <w:r>
        <w:rPr>
          <w:rFonts w:ascii="Palatino Linotype" w:hAnsi="Palatino Linotype"/>
          <w:sz w:val="28"/>
          <w:szCs w:val="28"/>
        </w:rPr>
        <w:t xml:space="preserve">” </w:t>
      </w:r>
      <w:proofErr w:type="spellStart"/>
      <w:r w:rsidRPr="00350FE6">
        <w:rPr>
          <w:rFonts w:ascii="Palatino Linotype" w:hAnsi="Palatino Linotype"/>
          <w:sz w:val="28"/>
          <w:szCs w:val="28"/>
        </w:rPr>
        <w:t>Menjorok</w:t>
      </w:r>
      <w:proofErr w:type="spellEnd"/>
      <w:r w:rsidRPr="00350FE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350FE6">
        <w:rPr>
          <w:rFonts w:ascii="Palatino Linotype" w:hAnsi="Palatino Linotype"/>
          <w:sz w:val="28"/>
          <w:szCs w:val="28"/>
        </w:rPr>
        <w:t>kedalam</w:t>
      </w:r>
      <w:proofErr w:type="spellEnd"/>
    </w:p>
  </w:comment>
  <w:comment w:id="30" w:author="Microsoft Office User" w:date="2021-06-23T09:11:00Z" w:initials="MOU">
    <w:p w14:paraId="255A946E" w14:textId="77777777" w:rsidR="007C4FEC" w:rsidRDefault="007C4FEC">
      <w:pPr>
        <w:pStyle w:val="CommentText"/>
      </w:pPr>
      <w:r>
        <w:rPr>
          <w:rStyle w:val="CommentReference"/>
        </w:rPr>
        <w:annotationRef/>
      </w:r>
    </w:p>
    <w:p w14:paraId="5CBF0E20" w14:textId="18BF5C04" w:rsidR="007C4FEC" w:rsidRPr="007C4FEC" w:rsidRDefault="007C4FEC">
      <w:pPr>
        <w:pStyle w:val="CommentText"/>
        <w:rPr>
          <w:rFonts w:ascii="Palatino Linotype" w:hAnsi="Palatino Linotype"/>
          <w:sz w:val="28"/>
          <w:szCs w:val="28"/>
        </w:rPr>
      </w:pPr>
      <w:proofErr w:type="spellStart"/>
      <w:r w:rsidRPr="007C4FEC">
        <w:rPr>
          <w:rFonts w:ascii="Palatino Linotype" w:hAnsi="Palatino Linotype"/>
          <w:sz w:val="28"/>
          <w:szCs w:val="28"/>
        </w:rPr>
        <w:t>berikan</w:t>
      </w:r>
      <w:proofErr w:type="spellEnd"/>
      <w:r w:rsidRPr="007C4FE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4FEC">
        <w:rPr>
          <w:rFonts w:ascii="Palatino Linotype" w:hAnsi="Palatino Linotype"/>
          <w:sz w:val="28"/>
          <w:szCs w:val="28"/>
        </w:rPr>
        <w:t>spasi</w:t>
      </w:r>
      <w:proofErr w:type="spellEnd"/>
    </w:p>
  </w:comment>
  <w:comment w:id="38" w:author="Microsoft Office User" w:date="2021-06-23T09:12:00Z" w:initials="MOU">
    <w:p w14:paraId="66F60EC1" w14:textId="77777777" w:rsidR="007C4FEC" w:rsidRDefault="007C4FEC">
      <w:pPr>
        <w:pStyle w:val="CommentText"/>
      </w:pPr>
      <w:r>
        <w:rPr>
          <w:rStyle w:val="CommentReference"/>
        </w:rPr>
        <w:annotationRef/>
      </w:r>
    </w:p>
    <w:p w14:paraId="5C42A47C" w14:textId="040BDCF7" w:rsidR="007C4FEC" w:rsidRPr="007C4FEC" w:rsidRDefault="007C4FEC">
      <w:pPr>
        <w:pStyle w:val="CommentText"/>
        <w:rPr>
          <w:rFonts w:ascii="Palatino Linotype" w:hAnsi="Palatino Linotype"/>
          <w:sz w:val="28"/>
          <w:szCs w:val="28"/>
        </w:rPr>
      </w:pPr>
      <w:proofErr w:type="spellStart"/>
      <w:r w:rsidRPr="007C4FEC">
        <w:rPr>
          <w:rFonts w:ascii="Palatino Linotype" w:hAnsi="Palatino Linotype"/>
          <w:sz w:val="28"/>
          <w:szCs w:val="28"/>
        </w:rPr>
        <w:t>hapus</w:t>
      </w:r>
      <w:proofErr w:type="spellEnd"/>
      <w:r w:rsidRPr="007C4FE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4FEC">
        <w:rPr>
          <w:rFonts w:ascii="Palatino Linotype" w:hAnsi="Palatino Linotype"/>
          <w:sz w:val="28"/>
          <w:szCs w:val="28"/>
        </w:rPr>
        <w:t>saja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EB9BD7" w15:done="0"/>
  <w15:commentEx w15:paraId="6EDD7FB2" w15:done="0"/>
  <w15:commentEx w15:paraId="30830823" w15:done="0"/>
  <w15:commentEx w15:paraId="54E46E76" w15:done="0"/>
  <w15:commentEx w15:paraId="4FAF5C94" w15:done="0"/>
  <w15:commentEx w15:paraId="5097D904" w15:done="0"/>
  <w15:commentEx w15:paraId="5779B0A5" w15:done="0"/>
  <w15:commentEx w15:paraId="5CBF0E20" w15:done="0"/>
  <w15:commentEx w15:paraId="5C42A4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D77CD" w16cex:dateUtc="2021-06-23T02:05:00Z"/>
  <w16cex:commentExtensible w16cex:durableId="247D76A5" w16cex:dateUtc="2021-06-23T02:00:00Z"/>
  <w16cex:commentExtensible w16cex:durableId="247D761A" w16cex:dateUtc="2021-06-23T01:58:00Z"/>
  <w16cex:commentExtensible w16cex:durableId="247D76D1" w16cex:dateUtc="2021-06-23T02:01:00Z"/>
  <w16cex:commentExtensible w16cex:durableId="247D783A" w16cex:dateUtc="2021-06-23T02:07:00Z"/>
  <w16cex:commentExtensible w16cex:durableId="247D789A" w16cex:dateUtc="2021-06-23T02:08:00Z"/>
  <w16cex:commentExtensible w16cex:durableId="247D7912" w16cex:dateUtc="2021-06-23T02:10:00Z"/>
  <w16cex:commentExtensible w16cex:durableId="247D795B" w16cex:dateUtc="2021-06-23T02:11:00Z"/>
  <w16cex:commentExtensible w16cex:durableId="247D7993" w16cex:dateUtc="2021-06-2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EB9BD7" w16cid:durableId="247D77CD"/>
  <w16cid:commentId w16cid:paraId="6EDD7FB2" w16cid:durableId="247D76A5"/>
  <w16cid:commentId w16cid:paraId="30830823" w16cid:durableId="247D761A"/>
  <w16cid:commentId w16cid:paraId="54E46E76" w16cid:durableId="247D76D1"/>
  <w16cid:commentId w16cid:paraId="4FAF5C94" w16cid:durableId="247D783A"/>
  <w16cid:commentId w16cid:paraId="5097D904" w16cid:durableId="247D789A"/>
  <w16cid:commentId w16cid:paraId="5779B0A5" w16cid:durableId="247D7912"/>
  <w16cid:commentId w16cid:paraId="5CBF0E20" w16cid:durableId="247D795B"/>
  <w16cid:commentId w16cid:paraId="5C42A47C" w16cid:durableId="247D79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EB35" w14:textId="77777777" w:rsidR="00A26455" w:rsidRDefault="00A26455" w:rsidP="00D80F46">
      <w:r>
        <w:separator/>
      </w:r>
    </w:p>
  </w:endnote>
  <w:endnote w:type="continuationSeparator" w:id="0">
    <w:p w14:paraId="038F8E47" w14:textId="77777777" w:rsidR="00A26455" w:rsidRDefault="00A2645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7E162" w14:textId="77777777" w:rsidR="00D80F46" w:rsidRDefault="00D80F46">
    <w:pPr>
      <w:pStyle w:val="Footer"/>
    </w:pPr>
    <w:r>
      <w:t>CLO-4</w:t>
    </w:r>
  </w:p>
  <w:p w14:paraId="0F2E616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172C" w14:textId="77777777" w:rsidR="00A26455" w:rsidRDefault="00A26455" w:rsidP="00D80F46">
      <w:r>
        <w:separator/>
      </w:r>
    </w:p>
  </w:footnote>
  <w:footnote w:type="continuationSeparator" w:id="0">
    <w:p w14:paraId="4A2DD1C1" w14:textId="77777777" w:rsidR="00A26455" w:rsidRDefault="00A2645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50FE6"/>
    <w:rsid w:val="0042167F"/>
    <w:rsid w:val="0046485C"/>
    <w:rsid w:val="004F5D73"/>
    <w:rsid w:val="00771E9D"/>
    <w:rsid w:val="007C4FEC"/>
    <w:rsid w:val="008D1AF7"/>
    <w:rsid w:val="00924DF5"/>
    <w:rsid w:val="00A16D9B"/>
    <w:rsid w:val="00A26455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304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50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F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2021-06-23T02:14:00Z</dcterms:created>
  <dcterms:modified xsi:type="dcterms:W3CDTF">2021-06-23T02:14:00Z</dcterms:modified>
</cp:coreProperties>
</file>