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871B43" w:rsidP="008D1AF7">
            <w:pPr>
              <w:spacing w:line="312" w:lineRule="auto"/>
              <w:jc w:val="center"/>
              <w:rPr>
                <w:rFonts w:ascii="Times New Roman" w:hAnsi="Times New Roman" w:cs="Times New Roman"/>
                <w:b/>
                <w:sz w:val="24"/>
                <w:szCs w:val="24"/>
              </w:rPr>
            </w:pPr>
            <w:ins w:id="0" w:author="USER - IC" w:date="2021-02-10T09:46:00Z">
              <w:r>
                <w:rPr>
                  <w:rFonts w:ascii="Times New Roman" w:hAnsi="Times New Roman" w:cs="Times New Roman"/>
                  <w:b/>
                  <w:sz w:val="24"/>
                  <w:szCs w:val="24"/>
                  <w:lang w:val="en-US"/>
                </w:rPr>
                <w:t>PRAKATA</w:t>
              </w:r>
            </w:ins>
            <w:del w:id="1" w:author="USER - IC" w:date="2021-02-10T09:47:00Z">
              <w:r w:rsidR="00D80F46" w:rsidRPr="00A16D9B" w:rsidDel="00871B43">
                <w:rPr>
                  <w:rFonts w:ascii="Times New Roman" w:hAnsi="Times New Roman" w:cs="Times New Roman"/>
                  <w:b/>
                  <w:sz w:val="24"/>
                  <w:szCs w:val="24"/>
                </w:rPr>
                <w:delText>KATA PENGANTAR</w:delText>
              </w:r>
            </w:del>
          </w:p>
          <w:p w:rsidR="00D80F46" w:rsidRPr="00A16D9B" w:rsidRDefault="00D80F46" w:rsidP="008D1AF7">
            <w:pPr>
              <w:spacing w:line="312" w:lineRule="auto"/>
              <w:rPr>
                <w:rFonts w:ascii="Times New Roman" w:hAnsi="Times New Roman" w:cs="Times New Roman"/>
                <w:sz w:val="24"/>
                <w:szCs w:val="24"/>
              </w:rPr>
            </w:pPr>
          </w:p>
          <w:p w:rsidR="00D80F46" w:rsidRPr="00A16D9B" w:rsidDel="00871B43" w:rsidRDefault="00D80F46" w:rsidP="008D1AF7">
            <w:pPr>
              <w:spacing w:line="312" w:lineRule="auto"/>
              <w:jc w:val="both"/>
              <w:rPr>
                <w:del w:id="2" w:author="USER - IC" w:date="2021-02-10T09:47:00Z"/>
                <w:rFonts w:ascii="Times New Roman" w:hAnsi="Times New Roman" w:cs="Times New Roman"/>
                <w:sz w:val="24"/>
                <w:szCs w:val="24"/>
              </w:rPr>
            </w:pPr>
            <w:del w:id="3" w:author="USER - IC" w:date="2021-02-10T09:47:00Z">
              <w:r w:rsidRPr="00A16D9B" w:rsidDel="00871B43">
                <w:rPr>
                  <w:rFonts w:ascii="Times New Roman" w:hAnsi="Times New Roman" w:cs="Times New Roman"/>
                  <w:sz w:val="24"/>
                  <w:szCs w:val="24"/>
                </w:rPr>
                <w:delText xml:space="preserve">Alhamdulillah,  segala  puji  bagi  Allah  yang  telah  memberikan  segala  bimbingan-Nya  kepada penulis untuk menyelesaikan buku praktikum Jaringan Komputer ini. </w:delText>
              </w:r>
            </w:del>
          </w:p>
          <w:p w:rsidR="00D80F46" w:rsidDel="00871B43" w:rsidRDefault="00871B43" w:rsidP="008D1AF7">
            <w:pPr>
              <w:spacing w:line="312" w:lineRule="auto"/>
              <w:jc w:val="both"/>
              <w:rPr>
                <w:del w:id="4" w:author="USER - IC" w:date="2021-02-10T09:48:00Z"/>
                <w:rFonts w:ascii="Times New Roman" w:hAnsi="Times New Roman" w:cs="Times New Roman"/>
                <w:sz w:val="24"/>
                <w:szCs w:val="24"/>
                <w:lang w:val="en-US"/>
              </w:rPr>
            </w:pPr>
            <w:proofErr w:type="spellStart"/>
            <w:ins w:id="5" w:author="USER - IC" w:date="2021-02-10T09:47:00Z">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i/>
                  <w:sz w:val="24"/>
                  <w:szCs w:val="24"/>
                  <w:lang w:val="en-US"/>
                </w:rPr>
                <w:t>Pratikum</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Jaringan</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Komputer</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ins>
            <w:proofErr w:type="spellStart"/>
            <w:ins w:id="6" w:author="USER - IC" w:date="2021-02-10T09:48:00Z">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w:t>
              </w:r>
              <w:proofErr w:type="spellEnd"/>
              <w:r>
                <w:rPr>
                  <w:rFonts w:ascii="Times New Roman" w:hAnsi="Times New Roman" w:cs="Times New Roman"/>
                  <w:sz w:val="24"/>
                  <w:szCs w:val="24"/>
                  <w:lang w:val="en-US"/>
                </w:rPr>
                <w:t xml:space="preserve"> ajar </w:t>
              </w:r>
              <w:proofErr w:type="spellStart"/>
              <w:r>
                <w:rPr>
                  <w:rFonts w:ascii="Times New Roman" w:hAnsi="Times New Roman" w:cs="Times New Roman"/>
                  <w:sz w:val="24"/>
                  <w:szCs w:val="24"/>
                  <w:lang w:val="en-US"/>
                </w:rPr>
                <w:t>praktikum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w:t>
              </w:r>
            </w:ins>
            <w:ins w:id="7" w:author="USER - IC" w:date="2021-02-10T09:49:00Z">
              <w:r>
                <w:rPr>
                  <w:rFonts w:ascii="Times New Roman" w:hAnsi="Times New Roman" w:cs="Times New Roman"/>
                  <w:sz w:val="24"/>
                  <w:szCs w:val="24"/>
                  <w:lang w:val="en-US"/>
                </w:rPr>
                <w:t>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program diploma III/diploma IV di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Negeri</w:t>
              </w:r>
              <w:proofErr w:type="spellEnd"/>
              <w:r>
                <w:rPr>
                  <w:rFonts w:ascii="Times New Roman" w:hAnsi="Times New Roman" w:cs="Times New Roman"/>
                  <w:sz w:val="24"/>
                  <w:szCs w:val="24"/>
                  <w:lang w:val="en-US"/>
                </w:rPr>
                <w:t xml:space="preserve"> Surabaya.</w:t>
              </w:r>
            </w:ins>
          </w:p>
          <w:p w:rsidR="00871B43" w:rsidRPr="00A16D9B" w:rsidRDefault="00871B43" w:rsidP="00871B43">
            <w:pPr>
              <w:spacing w:line="312" w:lineRule="auto"/>
              <w:jc w:val="both"/>
              <w:rPr>
                <w:ins w:id="8" w:author="USER - IC" w:date="2021-02-10T09:50:00Z"/>
                <w:rFonts w:ascii="Times New Roman" w:hAnsi="Times New Roman" w:cs="Times New Roman"/>
                <w:sz w:val="24"/>
                <w:szCs w:val="24"/>
              </w:rPr>
            </w:pPr>
            <w:ins w:id="9" w:author="USER - IC" w:date="2021-02-10T09:50:00Z">
              <w:r w:rsidRPr="00A16D9B">
                <w:rPr>
                  <w:rFonts w:ascii="Times New Roman" w:hAnsi="Times New Roman" w:cs="Times New Roman"/>
                  <w:sz w:val="24"/>
                  <w:szCs w:val="24"/>
                </w:rPr>
                <w:t>Sasaran dari</w:t>
              </w:r>
              <w:r>
                <w:rPr>
                  <w:rFonts w:ascii="Times New Roman" w:hAnsi="Times New Roman" w:cs="Times New Roman"/>
                  <w:sz w:val="24"/>
                  <w:szCs w:val="24"/>
                </w:rPr>
                <w:t xml:space="preserve"> praktikum Jaringan Komputer</w:t>
              </w:r>
              <w:r w:rsidRPr="00A16D9B">
                <w:rPr>
                  <w:rFonts w:ascii="Times New Roman" w:hAnsi="Times New Roman" w:cs="Times New Roman"/>
                  <w:sz w:val="24"/>
                  <w:szCs w:val="24"/>
                </w:rPr>
                <w:t xml:space="preserve"> adalah  memberikan  pengetahuan  kepada  mahasiswa  tentang  teknik  memba</w:t>
              </w:r>
              <w:r>
                <w:rPr>
                  <w:rFonts w:ascii="Times New Roman" w:hAnsi="Times New Roman" w:cs="Times New Roman"/>
                  <w:sz w:val="24"/>
                  <w:szCs w:val="24"/>
                </w:rPr>
                <w:t xml:space="preserve">ngun  sistem  </w:t>
              </w:r>
            </w:ins>
            <w:ins w:id="10" w:author="USER - IC" w:date="2021-02-10T09:51:00Z">
              <w:r>
                <w:rPr>
                  <w:rFonts w:ascii="Times New Roman" w:hAnsi="Times New Roman" w:cs="Times New Roman"/>
                  <w:sz w:val="24"/>
                  <w:szCs w:val="24"/>
                  <w:lang w:val="en-US"/>
                </w:rPr>
                <w:t>j</w:t>
              </w:r>
            </w:ins>
            <w:ins w:id="11" w:author="USER - IC" w:date="2021-02-10T09:50:00Z">
              <w:r>
                <w:rPr>
                  <w:rFonts w:ascii="Times New Roman" w:hAnsi="Times New Roman" w:cs="Times New Roman"/>
                  <w:sz w:val="24"/>
                  <w:szCs w:val="24"/>
                </w:rPr>
                <w:t>aringan  komputer  berbasis  l</w:t>
              </w:r>
              <w:r w:rsidRPr="00A16D9B">
                <w:rPr>
                  <w:rFonts w:ascii="Times New Roman" w:hAnsi="Times New Roman" w:cs="Times New Roman"/>
                  <w:sz w:val="24"/>
                  <w:szCs w:val="24"/>
                </w:rPr>
                <w:t>inux  mulai  dar</w:t>
              </w:r>
              <w:r>
                <w:rPr>
                  <w:rFonts w:ascii="Times New Roman" w:hAnsi="Times New Roman" w:cs="Times New Roman"/>
                  <w:sz w:val="24"/>
                  <w:szCs w:val="24"/>
                </w:rPr>
                <w:t xml:space="preserve">i instalasi sistem operasi, perintah-perintah dasar </w:t>
              </w:r>
              <w:r w:rsidRPr="00A16D9B">
                <w:rPr>
                  <w:rFonts w:ascii="Times New Roman" w:hAnsi="Times New Roman" w:cs="Times New Roman"/>
                  <w:sz w:val="24"/>
                  <w:szCs w:val="24"/>
                </w:rPr>
                <w:t xml:space="preserve">Linux sampai dengan membangun internet server yang meliputi mail server, DNS server, web server,  proxy  server,  dan  lain  sebagainya.  Selain  itu  buku  praktikum  Jaringan  Komputer  ini  dapat digunakan sebagai panduan bagi mahasiswa saat melaksanakan praktikum tersebut. </w:t>
              </w:r>
            </w:ins>
          </w:p>
          <w:p w:rsidR="00871B43" w:rsidRPr="00871B43" w:rsidRDefault="00871B43" w:rsidP="008D1AF7">
            <w:pPr>
              <w:spacing w:line="312" w:lineRule="auto"/>
              <w:jc w:val="both"/>
              <w:rPr>
                <w:ins w:id="12" w:author="USER - IC" w:date="2021-02-10T09:50:00Z"/>
                <w:rFonts w:ascii="Times New Roman" w:hAnsi="Times New Roman" w:cs="Times New Roman"/>
                <w:sz w:val="24"/>
                <w:szCs w:val="24"/>
                <w:lang w:val="en-US"/>
                <w:rPrChange w:id="13" w:author="USER - IC" w:date="2021-02-10T09:48:00Z">
                  <w:rPr>
                    <w:ins w:id="14" w:author="USER - IC" w:date="2021-02-10T09:50:00Z"/>
                    <w:rFonts w:ascii="Times New Roman" w:hAnsi="Times New Roman" w:cs="Times New Roman"/>
                    <w:sz w:val="24"/>
                    <w:szCs w:val="24"/>
                  </w:rPr>
                </w:rPrChange>
              </w:rPr>
            </w:pPr>
          </w:p>
          <w:p w:rsidR="00D80F46" w:rsidRPr="00A16D9B" w:rsidRDefault="00D80F46" w:rsidP="008D1AF7">
            <w:pPr>
              <w:spacing w:line="312" w:lineRule="auto"/>
              <w:jc w:val="both"/>
              <w:rPr>
                <w:rFonts w:ascii="Times New Roman" w:hAnsi="Times New Roman" w:cs="Times New Roman"/>
                <w:sz w:val="24"/>
                <w:szCs w:val="24"/>
              </w:rPr>
            </w:pPr>
            <w:del w:id="15" w:author="USER - IC" w:date="2021-02-10T09:50:00Z">
              <w:r w:rsidRPr="00A16D9B" w:rsidDel="00871B43">
                <w:rPr>
                  <w:rFonts w:ascii="Times New Roman" w:hAnsi="Times New Roman" w:cs="Times New Roman"/>
                  <w:sz w:val="24"/>
                  <w:szCs w:val="24"/>
                </w:rPr>
                <w:delText xml:space="preserve">Buku  ini  dipergunakan  sebagai  modul  ajar  praktikum  Jaringan  Komputer  program  D3/D4 di Politeknik Elektronika Negeri Surabaya. </w:delText>
              </w:r>
            </w:del>
            <w:del w:id="16" w:author="USER - IC" w:date="2021-02-10T09:52:00Z">
              <w:r w:rsidRPr="00A16D9B" w:rsidDel="00871B43">
                <w:rPr>
                  <w:rFonts w:ascii="Times New Roman" w:hAnsi="Times New Roman" w:cs="Times New Roman"/>
                  <w:sz w:val="24"/>
                  <w:szCs w:val="24"/>
                </w:rPr>
                <w:delText>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w:delText>
              </w:r>
            </w:del>
            <w:r w:rsidRPr="00A16D9B">
              <w:rPr>
                <w:rFonts w:ascii="Times New Roman" w:hAnsi="Times New Roman" w:cs="Times New Roman"/>
                <w:sz w:val="24"/>
                <w:szCs w:val="24"/>
              </w:rPr>
              <w:t xml:space="preserve">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Del="00871B43" w:rsidRDefault="00D80F46" w:rsidP="008D1AF7">
            <w:pPr>
              <w:spacing w:line="312" w:lineRule="auto"/>
              <w:jc w:val="both"/>
              <w:rPr>
                <w:del w:id="17" w:author="USER - IC" w:date="2021-02-10T09:53:00Z"/>
                <w:rFonts w:ascii="Times New Roman" w:hAnsi="Times New Roman" w:cs="Times New Roman"/>
                <w:sz w:val="24"/>
                <w:szCs w:val="24"/>
              </w:rPr>
            </w:pPr>
            <w:del w:id="18" w:author="USER - IC" w:date="2021-02-10T09:53:00Z">
              <w:r w:rsidRPr="00A16D9B" w:rsidDel="00871B43">
                <w:rPr>
                  <w:rFonts w:ascii="Times New Roman" w:hAnsi="Times New Roman" w:cs="Times New Roman"/>
                  <w:sz w:val="24"/>
                  <w:szCs w:val="24"/>
                </w:rPr>
                <w:delText xml:space="preserve">Penulis  menyadari  bahwa  buku  ini  jauh  dari  sempurna,  oleh  karena  itu  penulis  akan  memperbaikinya  secara  berkala.Saran  dan  kritik  untuk  perbaikan  buku  ini  sangat  kami  harapkan.  </w:delText>
              </w:r>
            </w:del>
          </w:p>
          <w:p w:rsidR="00D80F46" w:rsidRPr="00871B43" w:rsidRDefault="00871B43" w:rsidP="008D1AF7">
            <w:pPr>
              <w:spacing w:line="312" w:lineRule="auto"/>
              <w:jc w:val="both"/>
              <w:rPr>
                <w:rFonts w:ascii="Times New Roman" w:hAnsi="Times New Roman" w:cs="Times New Roman"/>
                <w:sz w:val="24"/>
                <w:szCs w:val="24"/>
                <w:lang w:val="en-US"/>
                <w:rPrChange w:id="19" w:author="USER - IC" w:date="2021-02-10T09:53:00Z">
                  <w:rPr>
                    <w:rFonts w:ascii="Times New Roman" w:hAnsi="Times New Roman" w:cs="Times New Roman"/>
                    <w:sz w:val="24"/>
                    <w:szCs w:val="24"/>
                  </w:rPr>
                </w:rPrChange>
              </w:rPr>
            </w:pPr>
            <w:proofErr w:type="spellStart"/>
            <w:ins w:id="20" w:author="USER - IC" w:date="2021-02-10T09:53:00Z">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menganggap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bermanfaat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kuliah</w:t>
              </w:r>
              <w:proofErr w:type="spellEnd"/>
              <w:r>
                <w:rPr>
                  <w:rFonts w:ascii="Times New Roman" w:hAnsi="Times New Roman" w:cs="Times New Roman"/>
                  <w:sz w:val="24"/>
                  <w:szCs w:val="24"/>
                  <w:lang w:val="en-US"/>
                </w:rPr>
                <w:t xml:space="preserve"> </w:t>
              </w:r>
            </w:ins>
            <w:proofErr w:type="spellStart"/>
            <w:ins w:id="21" w:author="USER - IC" w:date="2021-02-10T09:54:00Z">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ins>
            <w:bookmarkStart w:id="22" w:name="_GoBack"/>
            <w:bookmarkEnd w:id="22"/>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BC" w:rsidRDefault="00327CBC" w:rsidP="00D80F46">
      <w:r>
        <w:separator/>
      </w:r>
    </w:p>
  </w:endnote>
  <w:endnote w:type="continuationSeparator" w:id="0">
    <w:p w:rsidR="00327CBC" w:rsidRDefault="00327CB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BC" w:rsidRDefault="00327CBC" w:rsidP="00D80F46">
      <w:r>
        <w:separator/>
      </w:r>
    </w:p>
  </w:footnote>
  <w:footnote w:type="continuationSeparator" w:id="0">
    <w:p w:rsidR="00327CBC" w:rsidRDefault="00327CBC"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 IC">
    <w15:presenceInfo w15:providerId="None" w15:userId="USER - 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12251A"/>
    <w:rsid w:val="00184E03"/>
    <w:rsid w:val="002D5B47"/>
    <w:rsid w:val="00327783"/>
    <w:rsid w:val="00327CBC"/>
    <w:rsid w:val="00337B7D"/>
    <w:rsid w:val="0042167F"/>
    <w:rsid w:val="0046485C"/>
    <w:rsid w:val="004F5D73"/>
    <w:rsid w:val="00771E9D"/>
    <w:rsid w:val="008126F6"/>
    <w:rsid w:val="00871B43"/>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871B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B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 - IC</cp:lastModifiedBy>
  <cp:revision>3</cp:revision>
  <dcterms:created xsi:type="dcterms:W3CDTF">2021-02-10T02:42:00Z</dcterms:created>
  <dcterms:modified xsi:type="dcterms:W3CDTF">2021-02-10T02:54:00Z</dcterms:modified>
</cp:coreProperties>
</file>