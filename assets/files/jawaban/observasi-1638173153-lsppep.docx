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782B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0EF6C5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C1C441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36CD65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94CC9C4" w14:textId="77777777" w:rsidTr="00821BA2">
        <w:tc>
          <w:tcPr>
            <w:tcW w:w="9350" w:type="dxa"/>
          </w:tcPr>
          <w:p w14:paraId="6167D119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6CD91D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5C15B7" w:rsidRPr="005C15B7">
              <w:rPr>
                <w:rFonts w:ascii="Times New Roman" w:eastAsia="Times New Roman" w:hAnsi="Times New Roman" w:cs="Times New Roman"/>
                <w:color w:val="FF0000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7608BD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0"/>
            <w:r w:rsidR="005C15B7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C15B7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1" w:author="Lenovo" w:date="2021-11-29T14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E1B3C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2"/>
            <w:proofErr w:type="spellEnd"/>
            <w:r w:rsidR="005C15B7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BB097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5C15B7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665C0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5C15B7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5"/>
            <w:proofErr w:type="spellEnd"/>
            <w:r w:rsidR="005C15B7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1E5CE9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83434D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DC648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5C15B7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09D7B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A4D88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5C15B7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12849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77633E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B21FF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88090D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5C15B7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8" w:author="Lenovo" w:date="2021-11-29T14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commentRangeEnd w:id="9"/>
            <w:r w:rsidR="005C15B7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420AC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8B333A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BA38F3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CBA098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80D0E2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7E50D9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9482E4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712354D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8B333A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7BC00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12"/>
            <w:proofErr w:type="spellEnd"/>
            <w:r w:rsidR="008B333A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81F43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8242E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3" w:author="Lenovo" w:date="2021-11-29T14:22:00Z">
              <w:r w:rsidR="008B333A" w:rsidRPr="008B333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4" w:author="Lenovo" w:date="2021-11-29T14:2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1E5531A" w14:textId="77777777" w:rsidR="00924DF5" w:rsidRDefault="00924DF5">
      <w:bookmarkStart w:id="15" w:name="_GoBack"/>
      <w:bookmarkEnd w:id="15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novo" w:date="2021-11-29T14:14:00Z" w:initials="L">
    <w:p w14:paraId="2E1F9DCA" w14:textId="77777777" w:rsidR="005C15B7" w:rsidRDefault="005C15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ekstream</w:t>
      </w:r>
      <w:proofErr w:type="spellEnd"/>
      <w:proofErr w:type="gramEnd"/>
    </w:p>
  </w:comment>
  <w:comment w:id="2" w:author="Lenovo" w:date="2021-11-29T14:16:00Z" w:initials="L">
    <w:p w14:paraId="0DF512CC" w14:textId="77777777" w:rsidR="005C15B7" w:rsidRDefault="005C15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disiapkan</w:t>
      </w:r>
      <w:proofErr w:type="spellEnd"/>
      <w:proofErr w:type="gramEnd"/>
    </w:p>
  </w:comment>
  <w:comment w:id="3" w:author="Lenovo" w:date="2021-11-29T14:16:00Z" w:initials="L">
    <w:p w14:paraId="0DDEC95F" w14:textId="77777777" w:rsidR="005C15B7" w:rsidRDefault="005C15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dibuat</w:t>
      </w:r>
      <w:proofErr w:type="spellEnd"/>
      <w:proofErr w:type="gramEnd"/>
    </w:p>
  </w:comment>
  <w:comment w:id="4" w:author="Lenovo" w:date="2021-11-29T14:17:00Z" w:initials="L">
    <w:p w14:paraId="36DFE9E6" w14:textId="77777777" w:rsidR="005C15B7" w:rsidRDefault="005C15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5" w:author="Lenovo" w:date="2021-11-29T14:17:00Z" w:initials="L">
    <w:p w14:paraId="471CF2B9" w14:textId="77777777" w:rsidR="005C15B7" w:rsidRDefault="005C15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dipublis</w:t>
      </w:r>
      <w:proofErr w:type="spellEnd"/>
      <w:proofErr w:type="gramEnd"/>
    </w:p>
  </w:comment>
  <w:comment w:id="6" w:author="Lenovo" w:date="2021-11-29T14:17:00Z" w:initials="L">
    <w:p w14:paraId="3C9878B3" w14:textId="77777777" w:rsidR="005C15B7" w:rsidRDefault="005C15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proofErr w:type="spellEnd"/>
      <w:proofErr w:type="gramEnd"/>
    </w:p>
  </w:comment>
  <w:comment w:id="7" w:author="Lenovo" w:date="2021-11-29T14:18:00Z" w:initials="L">
    <w:p w14:paraId="405B4E88" w14:textId="77777777" w:rsidR="005C15B7" w:rsidRDefault="005C15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proofErr w:type="spellEnd"/>
      <w:proofErr w:type="gramEnd"/>
    </w:p>
  </w:comment>
  <w:comment w:id="9" w:author="Lenovo" w:date="2021-11-29T14:19:00Z" w:initials="L">
    <w:p w14:paraId="09E099A4" w14:textId="77777777" w:rsidR="005C15B7" w:rsidRDefault="005C15B7">
      <w:pPr>
        <w:pStyle w:val="CommentText"/>
      </w:pPr>
      <w:r>
        <w:rPr>
          <w:rStyle w:val="CommentReference"/>
        </w:rPr>
        <w:annotationRef/>
      </w:r>
      <w:r w:rsidR="008B333A">
        <w:t>Guru</w:t>
      </w:r>
    </w:p>
  </w:comment>
  <w:comment w:id="10" w:author="Lenovo" w:date="2021-11-29T14:19:00Z" w:initials="L">
    <w:p w14:paraId="0872E114" w14:textId="77777777" w:rsidR="008B333A" w:rsidRDefault="008B333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ditekankan</w:t>
      </w:r>
      <w:proofErr w:type="spellEnd"/>
      <w:proofErr w:type="gramEnd"/>
    </w:p>
  </w:comment>
  <w:comment w:id="11" w:author="Lenovo" w:date="2021-11-29T14:20:00Z" w:initials="L">
    <w:p w14:paraId="3A316E18" w14:textId="77777777" w:rsidR="008B333A" w:rsidRDefault="008B333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12" w:author="Lenovo" w:date="2021-11-29T14:21:00Z" w:initials="L">
    <w:p w14:paraId="1559608B" w14:textId="77777777" w:rsidR="008B333A" w:rsidRDefault="008B333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mengaplikasikan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1F9DCA" w15:done="0"/>
  <w15:commentEx w15:paraId="0DF512CC" w15:done="0"/>
  <w15:commentEx w15:paraId="0DDEC95F" w15:done="0"/>
  <w15:commentEx w15:paraId="36DFE9E6" w15:done="0"/>
  <w15:commentEx w15:paraId="471CF2B9" w15:done="0"/>
  <w15:commentEx w15:paraId="3C9878B3" w15:done="0"/>
  <w15:commentEx w15:paraId="405B4E88" w15:done="0"/>
  <w15:commentEx w15:paraId="09E099A4" w15:done="0"/>
  <w15:commentEx w15:paraId="0872E114" w15:done="0"/>
  <w15:commentEx w15:paraId="3A316E18" w15:done="0"/>
  <w15:commentEx w15:paraId="155960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Windows Live" w15:userId="cbe8a22c885dcc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C15B7"/>
    <w:rsid w:val="008B333A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78B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5C1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1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15B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5B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5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1FB5-7779-4704-95CD-539E94E9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2021-11-29T07:24:00Z</dcterms:created>
  <dcterms:modified xsi:type="dcterms:W3CDTF">2021-11-29T07:24:00Z</dcterms:modified>
</cp:coreProperties>
</file>