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5AB8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C11652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627B9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72BEB0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4AE54F74" w14:textId="77777777" w:rsidR="00927764" w:rsidRPr="0094076B" w:rsidRDefault="00927764" w:rsidP="00927764">
      <w:pPr>
        <w:rPr>
          <w:rFonts w:ascii="Cambria" w:hAnsi="Cambria"/>
        </w:rPr>
      </w:pPr>
    </w:p>
    <w:p w14:paraId="5A25E70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B1D329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2A29A68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0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4A37A74" wp14:editId="7E9D93B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983BEC">
        <w:rPr>
          <w:rStyle w:val="CommentReference"/>
        </w:rPr>
        <w:commentReference w:id="0"/>
      </w:r>
    </w:p>
    <w:p w14:paraId="1AE6C91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22BD1960" w14:textId="262E10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sama dia tetep temenan aja. </w:t>
      </w:r>
      <w:del w:id="1" w:author="Asus" w:date="2021-12-14T11:17:00Z">
        <w:r w:rsidRPr="00C50A1E" w:rsidDel="00BA04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  <w:ins w:id="2" w:author="Asus" w:date="2021-12-14T11:17:00Z">
        <w:r w:rsidR="00BA04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</w:p>
    <w:p w14:paraId="4B833D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indera penciuman </w:t>
      </w:r>
      <w:del w:id="4" w:author="Asus" w:date="2021-12-14T10:49:00Z">
        <w:r w:rsidRPr="00C50A1E" w:rsidDel="00D66B52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5" w:author="Asus" w:date="2021-12-14T10:49:00Z">
        <w:r w:rsidR="00D66B5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04CF0E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</w:t>
      </w:r>
      <w:del w:id="6" w:author="Asus" w:date="2021-12-14T10:50:00Z">
        <w:r w:rsidRPr="00C50A1E" w:rsidDel="00D66B52">
          <w:rPr>
            <w:rFonts w:ascii="Times New Roman" w:eastAsia="Times New Roman" w:hAnsi="Times New Roman" w:cs="Times New Roman"/>
            <w:sz w:val="24"/>
            <w:szCs w:val="24"/>
          </w:rPr>
          <w:delText>Benar saja.</w:delText>
        </w:r>
      </w:del>
      <w:ins w:id="7" w:author="Asus" w:date="2021-12-14T10:50:00Z">
        <w:r w:rsidR="00D66B5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14:paraId="166F7A85" w14:textId="5B172A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pandai membuat perasaan hatimu yang ambyar, pun perilaku kita yang lain. Soal makan</w:t>
      </w:r>
      <w:del w:id="8" w:author="Asus" w:date="2021-12-14T10:52:00Z">
        <w:r w:rsidRPr="00C50A1E" w:rsidDel="00D66B5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9" w:author="Asus" w:date="2021-12-14T10:52:00Z">
        <w:r w:rsidR="00D66B5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0" w:author="Asus" w:date="2021-12-14T11:17:00Z">
        <w:r w:rsidR="00BA04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11" w:name="_GoBack"/>
      <w:bookmarkEnd w:id="11"/>
      <w:del w:id="12" w:author="Asus" w:date="2021-12-14T11:17:00Z">
        <w:r w:rsidRPr="00C50A1E" w:rsidDel="00BA0491">
          <w:rPr>
            <w:rFonts w:ascii="Times New Roman" w:eastAsia="Times New Roman" w:hAnsi="Times New Roman" w:cs="Times New Roman"/>
            <w:sz w:val="24"/>
            <w:szCs w:val="24"/>
          </w:rPr>
          <w:delText>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yang membuat kita jadi sering lapar. Kok bisa ya?</w:t>
      </w:r>
      <w:commentRangeEnd w:id="3"/>
      <w:r w:rsidR="00983BEC">
        <w:rPr>
          <w:rStyle w:val="CommentReference"/>
        </w:rPr>
        <w:commentReference w:id="3"/>
      </w:r>
    </w:p>
    <w:p w14:paraId="4DBBF49E" w14:textId="77777777" w:rsidR="00927764" w:rsidRPr="00C50A1E" w:rsidDel="00983BEC" w:rsidRDefault="00927764" w:rsidP="00927764">
      <w:pPr>
        <w:shd w:val="clear" w:color="auto" w:fill="F5F5F5"/>
        <w:spacing w:after="375"/>
        <w:rPr>
          <w:del w:id="13" w:author="Asus" w:date="2021-12-14T10:5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14" w:author="Asus" w:date="2021-12-14T10:51:00Z">
        <w:r w:rsidR="00D66B5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  <w:ins w:id="16" w:author="Asus" w:date="2021-12-14T10:53:00Z">
        <w:r w:rsidR="00983B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EA422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del w:id="18" w:author="Asus" w:date="2021-12-14T10:53:00Z">
        <w:r w:rsidRPr="00C50A1E" w:rsidDel="00983BE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elain </w:t>
      </w:r>
      <w:commentRangeEnd w:id="17"/>
      <w:r w:rsidR="00983BEC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 dia, kegiatan yang paling asyik di saat hujan turun adalah makan. Sering disebut cuma camilan, tapi jumlah kalorinya nyaris melebihi makan berat.</w:t>
      </w:r>
    </w:p>
    <w:p w14:paraId="39DF63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 habis sekali duduk. Belum cukup, tambah lagi gorengannya, satu-dua biji eh kok jadi lima?</w:t>
      </w:r>
    </w:p>
    <w:p w14:paraId="49E808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65A645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commentRangeEnd w:id="19"/>
      <w:r w:rsidR="00983BEC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yang seperti tahu bulat digoreng dadakan alias yang masih hangat</w:t>
      </w:r>
      <w:del w:id="20" w:author="Asus" w:date="2021-12-14T10:55:00Z">
        <w:r w:rsidRPr="00C50A1E" w:rsidDel="00983BE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1" w:author="Asus" w:date="2021-12-14T10:55:00Z">
        <w:r w:rsidR="00983BE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2" w:author="Asus" w:date="2021-12-14T10:56:00Z">
        <w:r w:rsidRPr="00C50A1E" w:rsidDel="00983BEC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ins w:id="23" w:author="Asus" w:date="2021-12-14T10:56:00Z">
        <w:r w:rsidR="00983BEC">
          <w:rPr>
            <w:rFonts w:ascii="Times New Roman" w:eastAsia="Times New Roman" w:hAnsi="Times New Roman" w:cs="Times New Roman"/>
            <w:sz w:val="24"/>
            <w:szCs w:val="24"/>
          </w:rPr>
          <w:t xml:space="preserve"> a</w:t>
        </w:r>
        <w:r w:rsidR="00983BE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palagi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 makan, tubuh akan mendapat "panas" akibat terjadinya peningkatan metabolisme dalam tubuh. </w:t>
      </w:r>
    </w:p>
    <w:p w14:paraId="36C49B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  <w:commentRangeEnd w:id="15"/>
      <w:r w:rsidR="00983BEC">
        <w:rPr>
          <w:rStyle w:val="CommentReference"/>
        </w:rPr>
        <w:commentReference w:id="15"/>
      </w:r>
    </w:p>
    <w:p w14:paraId="2F9E08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  <w:del w:id="24" w:author="Asus" w:date="2021-12-14T10:57:00Z">
        <w:r w:rsidRPr="00C50A1E" w:rsidDel="00983BE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  <w:r w:rsidRPr="00C50A1E" w:rsidDel="00983BEC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Selama hujan datang, tentu kita akan lebih suka berlindung dalam ruangan saja. Ruangan yang membuat jarak kita dengan makanan makin dekat saja. </w:t>
      </w:r>
      <w:del w:id="26" w:author="Asus" w:date="2021-12-14T10:58:00Z">
        <w:r w:rsidRPr="00C50A1E" w:rsidDel="00983BEC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ins w:id="27" w:author="Asus" w:date="2021-12-14T10:58:00Z">
        <w:r w:rsidR="00983B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ini soal akses makanan yang jadi tak lagi berjarak. </w:t>
      </w:r>
      <w:del w:id="28" w:author="Asus" w:date="2021-12-14T10:57:00Z">
        <w:r w:rsidRPr="00C50A1E" w:rsidDel="00983BEC">
          <w:rPr>
            <w:rFonts w:ascii="Times New Roman" w:eastAsia="Times New Roman" w:hAnsi="Times New Roman" w:cs="Times New Roman"/>
            <w:sz w:val="24"/>
            <w:szCs w:val="24"/>
          </w:rPr>
          <w:delText>Ehem</w:delText>
        </w:r>
      </w:del>
      <w:ins w:id="29" w:author="Asus" w:date="2021-12-14T10:58:00Z">
        <w:r w:rsidR="00983B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340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49833E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14:paraId="4B0FB0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33E0CD2B" w14:textId="2C658E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 </w:t>
      </w:r>
      <w:del w:id="30" w:author="Asus" w:date="2021-12-14T11:12:00Z">
        <w:r w:rsidRPr="00C50A1E" w:rsidDel="0062153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31" w:author="Asus" w:date="2021-12-14T11:12:00Z">
        <w:r w:rsidR="0062153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22BAF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</w:t>
      </w:r>
    </w:p>
    <w:p w14:paraId="70EC59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362972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6F1D48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bisalah lebih dari 500 kalori. </w:t>
      </w:r>
      <w:del w:id="32" w:author="Asus" w:date="2021-12-14T10:59:00Z">
        <w:r w:rsidRPr="00C50A1E" w:rsidDel="00983BEC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33" w:author="Asus" w:date="2021-12-14T10:59:00Z">
        <w:r w:rsidR="00983B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25"/>
      <w:r w:rsidR="00BA0491">
        <w:rPr>
          <w:rStyle w:val="CommentReference"/>
        </w:rPr>
        <w:commentReference w:id="25"/>
      </w:r>
    </w:p>
    <w:p w14:paraId="516F201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2F2FAEB6" w14:textId="77777777" w:rsidR="00927764" w:rsidRPr="00C50A1E" w:rsidRDefault="00927764" w:rsidP="00927764"/>
    <w:p w14:paraId="534E3C1B" w14:textId="77777777" w:rsidR="00927764" w:rsidRPr="005A045A" w:rsidRDefault="00927764" w:rsidP="00927764">
      <w:pPr>
        <w:rPr>
          <w:i/>
        </w:rPr>
      </w:pPr>
    </w:p>
    <w:p w14:paraId="7B64B64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1B236F5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us" w:date="2021-12-14T11:01:00Z" w:initials="A">
    <w:p w14:paraId="7E39FDE5" w14:textId="78B7E9AF" w:rsidR="00983BEC" w:rsidRDefault="00983BEC">
      <w:pPr>
        <w:pStyle w:val="CommentText"/>
      </w:pPr>
      <w:r>
        <w:rPr>
          <w:rStyle w:val="CommentReference"/>
        </w:rPr>
        <w:annotationRef/>
      </w:r>
      <w:r>
        <w:t>Pada gambar, sebaiknya se</w:t>
      </w:r>
      <w:r w:rsidR="00BA0491">
        <w:t>rtakan keterangan gambar apa dan</w:t>
      </w:r>
      <w:r>
        <w:t xml:space="preserve"> keterangan sumber</w:t>
      </w:r>
      <w:r w:rsidR="00BA0491">
        <w:t>, Gambar dan isi artikel tidak sesuai.</w:t>
      </w:r>
    </w:p>
  </w:comment>
  <w:comment w:id="3" w:author="Asus" w:date="2021-12-14T11:02:00Z" w:initials="A">
    <w:p w14:paraId="11CE2F9B" w14:textId="77777777" w:rsidR="00983BEC" w:rsidRDefault="00983BEC">
      <w:pPr>
        <w:pStyle w:val="CommentText"/>
      </w:pPr>
      <w:r>
        <w:rPr>
          <w:rStyle w:val="CommentReference"/>
        </w:rPr>
        <w:annotationRef/>
      </w:r>
      <w:r>
        <w:t>Sebaiknya dalam 1 paragraf</w:t>
      </w:r>
    </w:p>
  </w:comment>
  <w:comment w:id="17" w:author="Asus" w:date="2021-12-14T10:53:00Z" w:initials="A">
    <w:p w14:paraId="2E051910" w14:textId="77777777" w:rsidR="00983BEC" w:rsidRDefault="00983BEC">
      <w:pPr>
        <w:pStyle w:val="CommentText"/>
      </w:pPr>
      <w:r>
        <w:rPr>
          <w:rStyle w:val="CommentReference"/>
        </w:rPr>
        <w:annotationRef/>
      </w:r>
      <w:r>
        <w:t>Tidak boleh di awal kalimat</w:t>
      </w:r>
    </w:p>
  </w:comment>
  <w:comment w:id="19" w:author="Asus" w:date="2021-12-14T10:55:00Z" w:initials="A">
    <w:p w14:paraId="149F46CB" w14:textId="77777777" w:rsidR="00983BEC" w:rsidRDefault="00983BEC">
      <w:pPr>
        <w:pStyle w:val="CommentText"/>
      </w:pPr>
      <w:r>
        <w:rPr>
          <w:rStyle w:val="CommentReference"/>
        </w:rPr>
        <w:annotationRef/>
      </w:r>
      <w:r>
        <w:t>Sebaiknya bersambung pada kalimat sebelumnya</w:t>
      </w:r>
    </w:p>
  </w:comment>
  <w:comment w:id="15" w:author="Asus" w:date="2021-12-14T10:56:00Z" w:initials="A">
    <w:p w14:paraId="3D6B9444" w14:textId="77777777" w:rsidR="00983BEC" w:rsidRDefault="00983BEC">
      <w:pPr>
        <w:pStyle w:val="CommentText"/>
      </w:pPr>
      <w:r>
        <w:rPr>
          <w:rStyle w:val="CommentReference"/>
        </w:rPr>
        <w:annotationRef/>
      </w:r>
      <w:r>
        <w:t>Sebaiknya dalam 1 paragraf</w:t>
      </w:r>
    </w:p>
  </w:comment>
  <w:comment w:id="25" w:author="Asus" w:date="2021-12-14T11:16:00Z" w:initials="A">
    <w:p w14:paraId="428CDA6E" w14:textId="7F180607" w:rsidR="00BA0491" w:rsidRDefault="00BA0491">
      <w:pPr>
        <w:pStyle w:val="CommentText"/>
      </w:pPr>
      <w:r>
        <w:rPr>
          <w:rStyle w:val="CommentReference"/>
        </w:rPr>
        <w:annotationRef/>
      </w:r>
      <w:r>
        <w:t>Sebaiknya dalam 1-2 paragraf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39FDE5" w15:done="0"/>
  <w15:commentEx w15:paraId="11CE2F9B" w15:done="0"/>
  <w15:commentEx w15:paraId="2E051910" w15:done="0"/>
  <w15:commentEx w15:paraId="149F46CB" w15:done="0"/>
  <w15:commentEx w15:paraId="3D6B9444" w15:done="0"/>
  <w15:commentEx w15:paraId="428CDA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2598C" w14:textId="77777777" w:rsidR="00B87279" w:rsidRDefault="00B87279">
      <w:r>
        <w:separator/>
      </w:r>
    </w:p>
  </w:endnote>
  <w:endnote w:type="continuationSeparator" w:id="0">
    <w:p w14:paraId="21D9B00A" w14:textId="77777777" w:rsidR="00B87279" w:rsidRDefault="00B8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A9D5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D02AC62" w14:textId="77777777" w:rsidR="00941E77" w:rsidRDefault="00B87279">
    <w:pPr>
      <w:pStyle w:val="Footer"/>
    </w:pPr>
  </w:p>
  <w:p w14:paraId="5A9BF1A9" w14:textId="77777777" w:rsidR="00941E77" w:rsidRDefault="00B87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9624B" w14:textId="77777777" w:rsidR="00B87279" w:rsidRDefault="00B87279">
      <w:r>
        <w:separator/>
      </w:r>
    </w:p>
  </w:footnote>
  <w:footnote w:type="continuationSeparator" w:id="0">
    <w:p w14:paraId="6ACAEF51" w14:textId="77777777" w:rsidR="00B87279" w:rsidRDefault="00B87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32854"/>
    <w:rsid w:val="003B0A79"/>
    <w:rsid w:val="003D0E78"/>
    <w:rsid w:val="0042167F"/>
    <w:rsid w:val="00621533"/>
    <w:rsid w:val="00924DF5"/>
    <w:rsid w:val="00927764"/>
    <w:rsid w:val="00983BEC"/>
    <w:rsid w:val="00B87279"/>
    <w:rsid w:val="00BA0491"/>
    <w:rsid w:val="00D6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2AF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83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B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B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2021-12-14T02:32:00Z</dcterms:created>
  <dcterms:modified xsi:type="dcterms:W3CDTF">2021-12-14T03:17:00Z</dcterms:modified>
</cp:coreProperties>
</file>