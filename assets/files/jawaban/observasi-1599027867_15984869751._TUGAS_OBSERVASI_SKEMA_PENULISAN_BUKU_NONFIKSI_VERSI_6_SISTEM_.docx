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53424">
              <w:rPr>
                <w:rFonts w:ascii="Times New Roman" w:eastAsia="Times New Roman" w:hAnsi="Times New Roman" w:cs="Times New Roman"/>
                <w:color w:val="FF0000"/>
                <w:szCs w:val="24"/>
                <w:rPrChange w:id="0" w:author="Fransiska Dewi" w:date="2020-09-02T11:2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</w:t>
            </w:r>
            <w:ins w:id="1" w:author="Fransiska Dewi" w:date="2020-09-02T11:25:00Z">
              <w:r w:rsidR="00953424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ks</w:t>
              </w:r>
            </w:ins>
            <w:del w:id="2" w:author="Fransiska Dewi" w:date="2020-09-02T11:25:00Z">
              <w:r w:rsidRPr="00953424" w:rsidDel="00953424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3" w:author="Fransiska Dewi" w:date="2020-09-02T11:2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x</w:delText>
              </w:r>
            </w:del>
            <w:r w:rsidRPr="00953424">
              <w:rPr>
                <w:rFonts w:ascii="Times New Roman" w:eastAsia="Times New Roman" w:hAnsi="Times New Roman" w:cs="Times New Roman"/>
                <w:color w:val="FF0000"/>
                <w:szCs w:val="24"/>
                <w:rPrChange w:id="4" w:author="Fransiska Dewi" w:date="2020-09-02T11:2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tr</w:t>
            </w:r>
            <w:ins w:id="5" w:author="Fransiska Dewi" w:date="2020-09-02T11:25:00Z">
              <w:r w:rsidR="00953424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i</w:t>
              </w:r>
            </w:ins>
            <w:del w:id="6" w:author="Fransiska Dewi" w:date="2020-09-02T11:25:00Z">
              <w:r w:rsidRPr="00953424" w:rsidDel="00953424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7" w:author="Fransiska Dewi" w:date="2020-09-02T11:2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ea</w:delText>
              </w:r>
            </w:del>
            <w:r w:rsidRPr="00953424">
              <w:rPr>
                <w:rFonts w:ascii="Times New Roman" w:eastAsia="Times New Roman" w:hAnsi="Times New Roman" w:cs="Times New Roman"/>
                <w:color w:val="FF0000"/>
                <w:szCs w:val="24"/>
                <w:rPrChange w:id="8" w:author="Fransiska Dewi" w:date="2020-09-02T11:2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9" w:author="Fransiska Dewi" w:date="2020-09-02T11:26:00Z">
              <w:r w:rsidRPr="00953424" w:rsidDel="00953424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0" w:author="Fransiska Dewi" w:date="2020-09-02T11:2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industr</w:delText>
              </w:r>
            </w:del>
            <w:proofErr w:type="spellStart"/>
            <w:ins w:id="11" w:author="Fransiska Dewi" w:date="2020-09-02T11:26:00Z">
              <w:r w:rsidR="00953424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industri</w:t>
              </w:r>
              <w:proofErr w:type="spellEnd"/>
              <w:r w:rsidR="00953424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2" w:author="Fransiska Dewi" w:date="2020-09-02T11:26:00Z">
              <w:r w:rsidRPr="00953424" w:rsidDel="00953424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3" w:author="Fransiska Dewi" w:date="2020-09-02T11:2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y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ins w:id="14" w:author="Fransiska Dewi" w:date="2020-09-02T11:26:00Z">
              <w:r w:rsidR="00953424" w:rsidRPr="00953424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5" w:author="Fransiska Dewi" w:date="2020-09-02T11:2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953424">
              <w:rPr>
                <w:rFonts w:ascii="Times New Roman" w:eastAsia="Times New Roman" w:hAnsi="Times New Roman" w:cs="Times New Roman"/>
                <w:color w:val="FF0000"/>
                <w:szCs w:val="24"/>
                <w:rPrChange w:id="16" w:author="Fransiska Dewi" w:date="2020-09-02T11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</w:t>
            </w:r>
            <w:del w:id="17" w:author="Fransiska Dewi" w:date="2020-09-02T11:27:00Z">
              <w:r w:rsidRPr="00953424" w:rsidDel="00953424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8" w:author="Fransiska Dewi" w:date="2020-09-02T11:2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</w:delText>
              </w:r>
            </w:del>
            <w:r w:rsidRPr="00953424">
              <w:rPr>
                <w:rFonts w:ascii="Times New Roman" w:eastAsia="Times New Roman" w:hAnsi="Times New Roman" w:cs="Times New Roman"/>
                <w:color w:val="FF0000"/>
                <w:szCs w:val="24"/>
                <w:rPrChange w:id="19" w:author="Fransiska Dewi" w:date="2020-09-02T11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siapkan</w:t>
            </w:r>
            <w:proofErr w:type="spellEnd"/>
            <w:r w:rsidRPr="00953424">
              <w:rPr>
                <w:rFonts w:ascii="Times New Roman" w:eastAsia="Times New Roman" w:hAnsi="Times New Roman" w:cs="Times New Roman"/>
                <w:color w:val="FF0000"/>
                <w:szCs w:val="24"/>
                <w:rPrChange w:id="20" w:author="Fransiska Dewi" w:date="2020-09-02T11:2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003603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color w:val="FF0000"/>
                <w:szCs w:val="24"/>
                <w:rPrChange w:id="21" w:author="Fransiska Dewi" w:date="2020-09-02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22" w:author="Fransiska Dewi" w:date="2020-09-02T11:30:00Z">
              <w:r w:rsidR="00953424" w:rsidRPr="00953424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23" w:author="Fransiska Dewi" w:date="2020-09-02T11:30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24" w:author="Fransiska Dewi" w:date="2020-09-02T11:31:00Z">
              <w:r w:rsidR="00953424" w:rsidRPr="00953424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25" w:author="Fransiska Dewi" w:date="2020-09-02T11:3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26" w:author="Fransiska Dewi" w:date="2020-09-02T11:33:00Z">
              <w:r w:rsidR="00003603" w:rsidRPr="0000360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27" w:author="Fransiska Dewi" w:date="2020-09-02T11:33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28" w:author="Fransiska Dewi" w:date="2020-09-02T11:34:00Z">
              <w:r w:rsidR="00003603" w:rsidRPr="0000360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29" w:author="Fransiska Dewi" w:date="2020-09-02T11:3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Karena</w:t>
              </w:r>
              <w:proofErr w:type="spellEnd"/>
              <w:r w:rsidR="00003603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30" w:author="Fransiska Dewi" w:date="2020-09-02T11:34:00Z">
              <w:r w:rsidRPr="00EC6F38" w:rsidDel="00003603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31" w:author="Fransiska Dewi" w:date="2020-09-02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</w:t>
            </w:r>
            <w:del w:id="32" w:author="Fransiska Dewi" w:date="2020-09-02T11:35:00Z">
              <w:r w:rsidRPr="00003603" w:rsidDel="0000360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33" w:author="Fransiska Dewi" w:date="2020-09-02T11:3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p</w:delText>
              </w:r>
            </w:del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34" w:author="Fransiska Dewi" w:date="2020-09-02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ersiapkan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35" w:author="Fransiska Dewi" w:date="2020-09-02T11:3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36" w:author="Fransiska Dewi" w:date="2020-09-02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diri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37" w:author="Fransiska Dewi" w:date="2020-09-02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38" w:author="Fransiska Dewi" w:date="2020-09-02T11:36:00Z">
              <w:r w:rsidRPr="00003603" w:rsidDel="0000360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39" w:author="Fransiska Dewi" w:date="2020-09-02T11:3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atau generasi muda </w:delText>
              </w:r>
            </w:del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40" w:author="Fransiska Dewi" w:date="2020-09-02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41" w:author="Fransiska Dewi" w:date="2020-09-02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42" w:author="Fransiska Dewi" w:date="2020-09-02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memasuki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43" w:author="Fransiska Dewi" w:date="2020-09-02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44" w:author="Fransiska Dewi" w:date="2020-09-02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dunia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45" w:author="Fransiska Dewi" w:date="2020-09-02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46" w:author="Fransiska Dewi" w:date="2020-09-02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revolusi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47" w:author="Fransiska Dewi" w:date="2020-09-02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48" w:author="Fransiska Dewi" w:date="2020-09-02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industri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49" w:author="Fransiska Dewi" w:date="2020-09-02T11:36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0" w:author="Fransiska Dewi" w:date="2020-09-02T11:36:00Z">
              <w:r w:rsidRPr="00EC6F38" w:rsidDel="00003603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51" w:author="Fransiska Dewi" w:date="2020-09-02T11:36:00Z">
              <w:r w:rsidR="00003603" w:rsidRPr="00EC6F38">
                <w:rPr>
                  <w:rFonts w:ascii="Times New Roman" w:eastAsia="Times New Roman" w:hAnsi="Times New Roman" w:cs="Times New Roman"/>
                  <w:szCs w:val="24"/>
                </w:rPr>
                <w:t>taha</w:t>
              </w:r>
              <w:r w:rsidR="00003603" w:rsidRPr="0000360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52" w:author="Fransiska Dewi" w:date="2020-09-02T11:36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p</w:t>
              </w:r>
              <w:proofErr w:type="spellEnd"/>
              <w:r w:rsidR="0000360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53" w:author="Fransiska Dewi" w:date="2020-09-02T11:37:00Z">
              <w:r w:rsidR="00003603" w:rsidRPr="0000360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54" w:author="Fransiska Dewi" w:date="2020-09-02T11:3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003603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color w:val="FF0000"/>
                <w:szCs w:val="24"/>
                <w:rPrChange w:id="55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56" w:author="Fransiska Dewi" w:date="2020-09-02T11:38:00Z">
              <w:r w:rsidRPr="00003603" w:rsidDel="0000360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57" w:author="Fransiska Dewi" w:date="2020-09-02T11:3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Yaitu </w:delText>
              </w:r>
            </w:del>
            <w:ins w:id="58" w:author="Fransiska Dewi" w:date="2020-09-02T11:38:00Z">
              <w:r w:rsidR="00003603" w:rsidRPr="0000360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59" w:author="Fransiska Dewi" w:date="2020-09-02T11:3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G</w:t>
              </w:r>
            </w:ins>
            <w:del w:id="60" w:author="Fransiska Dewi" w:date="2020-09-02T11:38:00Z">
              <w:r w:rsidRPr="00003603" w:rsidDel="0000360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61" w:author="Fransiska Dewi" w:date="2020-09-02T11:3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g</w:delText>
              </w:r>
            </w:del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62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uru di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63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sini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64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65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66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67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untuk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68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69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membantu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70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71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siwa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72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73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dalam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74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75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mencari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76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77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78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79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dan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80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81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bakat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82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83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84" w:author="Fransiska Dewi" w:date="2020-09-02T11:3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85" w:author="Fransiska Dewi" w:date="2020-09-02T11:38:00Z">
              <w:r w:rsidRPr="00EC6F38" w:rsidDel="00003603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86" w:author="Fransiska Dewi" w:date="2020-09-02T11:38:00Z">
              <w:r w:rsidR="00003603" w:rsidRPr="00EC6F38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 w:rsidR="00003603" w:rsidRPr="0000360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87" w:author="Fransiska Dewi" w:date="2020-09-02T11:3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u</w:t>
              </w:r>
              <w:r w:rsidR="00003603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003603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color w:val="FF0000"/>
                <w:szCs w:val="24"/>
                <w:rPrChange w:id="88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del w:id="89" w:author="Fransiska Dewi" w:date="2020-09-02T11:40:00Z">
              <w:r w:rsidRPr="00003603" w:rsidDel="0000360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90" w:author="Fransiska Dewi" w:date="2020-09-02T11:4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Dimana </w:delText>
              </w:r>
            </w:del>
            <w:ins w:id="91" w:author="Fransiska Dewi" w:date="2020-09-02T11:40:00Z">
              <w:r w:rsidR="00003603" w:rsidRPr="0000360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92" w:author="Fransiska Dewi" w:date="2020-09-02T11:4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G</w:t>
              </w:r>
            </w:ins>
            <w:del w:id="93" w:author="Fransiska Dewi" w:date="2020-09-02T11:40:00Z">
              <w:r w:rsidRPr="00003603" w:rsidDel="0000360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94" w:author="Fransiska Dewi" w:date="2020-09-02T11:4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g</w:delText>
              </w:r>
            </w:del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95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uru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96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97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98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99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di era 4.0 </w:t>
            </w:r>
            <w:del w:id="100" w:author="Fransiska Dewi" w:date="2020-09-02T11:40:00Z">
              <w:r w:rsidRPr="00003603" w:rsidDel="0000360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01" w:author="Fransiska Dewi" w:date="2020-09-02T11:4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maka </w:delText>
              </w:r>
            </w:del>
            <w:proofErr w:type="spellStart"/>
            <w:ins w:id="102" w:author="Fransiska Dewi" w:date="2020-09-02T11:40:00Z">
              <w:r w:rsidR="00003603" w:rsidRPr="0000360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03" w:author="Fransiska Dewi" w:date="2020-09-02T11:4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oleh</w:t>
              </w:r>
              <w:proofErr w:type="spellEnd"/>
              <w:r w:rsidR="00003603" w:rsidRPr="0000360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04" w:author="Fransiska Dewi" w:date="2020-09-02T11:4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  <w:proofErr w:type="spellStart"/>
              <w:r w:rsidR="00003603" w:rsidRPr="0000360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05" w:author="Fransiska Dewi" w:date="2020-09-02T11:4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karena</w:t>
              </w:r>
              <w:proofErr w:type="spellEnd"/>
              <w:r w:rsidR="00003603" w:rsidRPr="0000360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06" w:author="Fransiska Dewi" w:date="2020-09-02T11:4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  <w:proofErr w:type="spellStart"/>
              <w:r w:rsidR="00003603" w:rsidRPr="0000360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07" w:author="Fransiska Dewi" w:date="2020-09-02T11:4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itu</w:t>
              </w:r>
              <w:proofErr w:type="spellEnd"/>
              <w:r w:rsidR="00003603" w:rsidRPr="0000360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08" w:author="Fransiska Dewi" w:date="2020-09-02T11:41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 xml:space="preserve"> </w:t>
              </w:r>
            </w:ins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09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guru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10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tidak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11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12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boleh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13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14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menetap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15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16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17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18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satu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19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strata,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20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harus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21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22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selalu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23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24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berkembang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25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agar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26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dapat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27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28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mengajarkan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29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30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pendidikan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31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32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33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34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35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36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eranya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37" w:author="Fransiska Dewi" w:date="2020-09-02T11:41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8" w:author="Fransiska Dewi" w:date="2020-09-02T11:41:00Z">
              <w:r w:rsidR="00003603" w:rsidRPr="0000360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39" w:author="Fransiska Dewi" w:date="2020-09-02T11:4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dapat</w:t>
              </w:r>
            </w:ins>
            <w:proofErr w:type="spellEnd"/>
            <w:del w:id="140" w:author="Fransiska Dewi" w:date="2020-09-02T11:41:00Z">
              <w:r w:rsidRPr="00003603" w:rsidDel="0000360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41" w:author="Fransiska Dewi" w:date="2020-09-02T11:4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bisa</w:delText>
              </w:r>
            </w:del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42" w:author="Fransiska Dewi" w:date="2020-09-02T11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ins w:id="143" w:author="Fransiska Dewi" w:date="2020-09-02T11:41:00Z">
              <w:r w:rsidR="00003603" w:rsidRPr="00003603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44" w:author="Fransiska Dewi" w:date="2020-09-02T11:42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me</w:t>
              </w:r>
            </w:ins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45" w:author="Fransiska Dewi" w:date="2020-09-02T11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lihat</w:t>
            </w:r>
            <w:proofErr w:type="spellEnd"/>
            <w:r w:rsidRPr="00003603">
              <w:rPr>
                <w:rFonts w:ascii="Times New Roman" w:eastAsia="Times New Roman" w:hAnsi="Times New Roman" w:cs="Times New Roman"/>
                <w:color w:val="FF0000"/>
                <w:szCs w:val="24"/>
                <w:rPrChange w:id="146" w:author="Fransiska Dewi" w:date="2020-09-02T11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47" w:author="Fransiska Dewi" w:date="2020-09-02T11:43:00Z">
              <w:r w:rsidR="00CF508C" w:rsidRPr="00CF508C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48" w:author="Fransiska Dewi" w:date="2020-09-02T11:4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yang</w:t>
              </w:r>
            </w:ins>
            <w:del w:id="149" w:author="Fransiska Dewi" w:date="2020-09-02T11:43:00Z">
              <w:r w:rsidRPr="00EC6F38" w:rsidDel="00CF508C">
                <w:rPr>
                  <w:rFonts w:ascii="Times New Roman" w:eastAsia="Times New Roman" w:hAnsi="Times New Roman" w:cs="Times New Roman"/>
                  <w:szCs w:val="24"/>
                </w:rPr>
                <w:delText>ini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</w:t>
            </w:r>
            <w:ins w:id="150" w:author="Fransiska Dewi" w:date="2020-09-02T11:44:00Z">
              <w:r w:rsidR="00CF508C" w:rsidRPr="00CF508C">
                <w:rPr>
                  <w:rFonts w:ascii="Times New Roman" w:eastAsia="Times New Roman" w:hAnsi="Times New Roman" w:cs="Times New Roman"/>
                  <w:szCs w:val="24"/>
                  <w:rPrChange w:id="151" w:author="Fransiska Dewi" w:date="2020-09-02T11:45:00Z">
                    <w:rPr>
                      <w:rFonts w:ascii="Times New Roman" w:eastAsia="Times New Roman" w:hAnsi="Times New Roman" w:cs="Times New Roman"/>
                      <w:color w:val="FF0000"/>
                      <w:szCs w:val="24"/>
                    </w:rPr>
                  </w:rPrChange>
                </w:rPr>
                <w:t>n</w:t>
              </w:r>
            </w:ins>
            <w:ins w:id="152" w:author="Fransiska Dewi" w:date="2020-09-02T11:45:00Z">
              <w:r w:rsidR="00CF508C" w:rsidRPr="00CF508C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53" w:author="Fransiska Dewi" w:date="2020-09-02T11:4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  <w:r w:rsidR="00CF508C">
                <w:rPr>
                  <w:rFonts w:ascii="Times New Roman" w:eastAsia="Times New Roman" w:hAnsi="Times New Roman" w:cs="Times New Roman"/>
                  <w:color w:val="FF0000"/>
                  <w:szCs w:val="24"/>
                </w:rPr>
                <w:t>dan</w:t>
              </w:r>
              <w:proofErr w:type="spellEnd"/>
              <w:r w:rsidR="00CF508C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54" w:author="Fransiska Dewi" w:date="2020-09-02T11:44:00Z">
              <w:r w:rsidRPr="00EC6F38" w:rsidDel="00CF508C">
                <w:rPr>
                  <w:rFonts w:ascii="Times New Roman" w:eastAsia="Times New Roman" w:hAnsi="Times New Roman" w:cs="Times New Roman"/>
                  <w:szCs w:val="24"/>
                </w:rPr>
                <w:delText xml:space="preserve">n,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55" w:author="Fransiska Dewi" w:date="2020-09-02T11:46:00Z">
              <w:r w:rsidRPr="00CF508C" w:rsidDel="00CF508C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56" w:author="Fransiska Dewi" w:date="2020-09-02T11:4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Dari </w:delText>
              </w:r>
            </w:del>
            <w:proofErr w:type="spellStart"/>
            <w:ins w:id="157" w:author="Fransiska Dewi" w:date="2020-09-02T11:46:00Z">
              <w:r w:rsidR="00CF508C" w:rsidRPr="00CF508C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58" w:author="Fransiska Dewi" w:date="2020-09-02T11:4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G</w:t>
              </w:r>
            </w:ins>
            <w:del w:id="159" w:author="Fransiska Dewi" w:date="2020-09-02T11:46:00Z">
              <w:r w:rsidRPr="00EC6F38" w:rsidDel="00CF508C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ins w:id="160" w:author="Fransiska Dewi" w:date="2020-09-02T11:47:00Z">
              <w:r w:rsidR="00CF508C" w:rsidRPr="00CF508C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61" w:author="Fransiska Dewi" w:date="2020-09-02T11:47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CF508C">
              <w:rPr>
                <w:rFonts w:ascii="Times New Roman" w:eastAsia="Times New Roman" w:hAnsi="Times New Roman" w:cs="Times New Roman"/>
                <w:color w:val="FF0000"/>
                <w:szCs w:val="24"/>
                <w:rPrChange w:id="162" w:author="Fransiska Dewi" w:date="2020-09-02T11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Setelah</w:t>
            </w:r>
            <w:proofErr w:type="spellEnd"/>
            <w:r w:rsidRPr="00CF508C">
              <w:rPr>
                <w:rFonts w:ascii="Times New Roman" w:eastAsia="Times New Roman" w:hAnsi="Times New Roman" w:cs="Times New Roman"/>
                <w:color w:val="FF0000"/>
                <w:szCs w:val="24"/>
                <w:rPrChange w:id="163" w:author="Fransiska Dewi" w:date="2020-09-02T11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del w:id="164" w:author="Fransiska Dewi" w:date="2020-09-02T11:48:00Z">
              <w:r w:rsidRPr="00CF508C" w:rsidDel="00CF508C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65" w:author="Fransiska Dewi" w:date="2020-09-02T11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proses </w:delText>
              </w:r>
            </w:del>
            <w:proofErr w:type="spellStart"/>
            <w:r w:rsidRPr="00CF508C">
              <w:rPr>
                <w:rFonts w:ascii="Times New Roman" w:eastAsia="Times New Roman" w:hAnsi="Times New Roman" w:cs="Times New Roman"/>
                <w:color w:val="FF0000"/>
                <w:szCs w:val="24"/>
                <w:rPrChange w:id="166" w:author="Fransiska Dewi" w:date="2020-09-02T11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mencoba</w:t>
            </w:r>
            <w:proofErr w:type="spellEnd"/>
            <w:ins w:id="167" w:author="Fransiska Dewi" w:date="2020-09-02T11:48:00Z">
              <w:r w:rsidR="00CF508C" w:rsidRPr="00CF508C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68" w:author="Fransiska Dewi" w:date="2020-09-02T11:48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r w:rsidRPr="00CF508C">
              <w:rPr>
                <w:rFonts w:ascii="Times New Roman" w:eastAsia="Times New Roman" w:hAnsi="Times New Roman" w:cs="Times New Roman"/>
                <w:color w:val="FF0000"/>
                <w:szCs w:val="24"/>
                <w:rPrChange w:id="169" w:author="Fransiska Dewi" w:date="2020-09-02T11:48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170" w:author="Fransiska Dewi" w:date="2020-09-02T11:49:00Z">
              <w:r w:rsidR="00CF508C" w:rsidRPr="00CF508C">
                <w:rPr>
                  <w:rFonts w:ascii="Times New Roman" w:eastAsia="Times New Roman" w:hAnsi="Times New Roman" w:cs="Times New Roman"/>
                  <w:color w:val="FF0000"/>
                  <w:szCs w:val="24"/>
                  <w:rPrChange w:id="171" w:author="Fransiska Dewi" w:date="2020-09-02T11:49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172" w:author="Fransiska Dewi" w:date="2020-09-02T11:49:00Z">
              <w:r w:rsidR="00CF508C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bookmarkStart w:id="173" w:name="_GoBack"/>
            <w:bookmarkEnd w:id="173"/>
            <w:del w:id="174" w:author="Fransiska Dewi" w:date="2020-09-02T11:50:00Z">
              <w:r w:rsidRPr="00EC6F38" w:rsidDel="00CF508C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ransiska Dewi">
    <w15:presenceInfo w15:providerId="Windows Live" w15:userId="be1c3e6a9e20ee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03603"/>
    <w:rsid w:val="0012251A"/>
    <w:rsid w:val="00125355"/>
    <w:rsid w:val="001D038C"/>
    <w:rsid w:val="00240407"/>
    <w:rsid w:val="0042167F"/>
    <w:rsid w:val="00924DF5"/>
    <w:rsid w:val="00953424"/>
    <w:rsid w:val="00CF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DEA6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4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4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Fransiska Dewi</cp:lastModifiedBy>
  <cp:revision>2</cp:revision>
  <dcterms:created xsi:type="dcterms:W3CDTF">2020-09-02T04:50:00Z</dcterms:created>
  <dcterms:modified xsi:type="dcterms:W3CDTF">2020-09-02T04:50:00Z</dcterms:modified>
</cp:coreProperties>
</file>