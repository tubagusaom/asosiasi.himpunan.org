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0" w:author="Antun Rahmadi" w:date="2021-09-18T11:25:00Z">
        <w:r w:rsidRPr="00C50A1E" w:rsidDel="0026624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ins w:id="1" w:author="Antun Rahmadi" w:date="2021-09-18T11:25:00Z">
        <w:r w:rsidR="00266244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tetap</w:t>
        </w:r>
        <w:r w:rsidR="00266244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2" w:author="Antun Rahmadi" w:date="2021-09-18T11:26:00Z">
        <w:r w:rsidRPr="00C50A1E" w:rsidDel="0026624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aja</w:delText>
        </w:r>
      </w:del>
      <w:ins w:id="3" w:author="Antun Rahmadi" w:date="2021-09-18T11:26:00Z">
        <w:r w:rsidR="00266244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saja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del w:id="4" w:author="Antun Rahmadi" w:date="2021-09-18T11:26:00Z">
        <w:r w:rsidRPr="00C50A1E" w:rsidDel="00266244">
          <w:rPr>
            <w:rFonts w:ascii="Times New Roman" w:eastAsia="Times New Roman" w:hAnsi="Times New Roman" w:cs="Times New Roman"/>
            <w:sz w:val="24"/>
            <w:szCs w:val="24"/>
          </w:rPr>
          <w:delText xml:space="preserve"> mie</w:delText>
        </w:r>
      </w:del>
      <w:ins w:id="5" w:author="Antun Rahmadi" w:date="2021-09-18T11:26:00Z">
        <w:r w:rsidR="0026624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Antun Rahmadi" w:date="2021-09-18T11:26:00Z">
        <w:r w:rsidRPr="00C50A1E" w:rsidDel="00266244">
          <w:rPr>
            <w:rFonts w:ascii="Times New Roman" w:eastAsia="Times New Roman" w:hAnsi="Times New Roman" w:cs="Times New Roman"/>
            <w:sz w:val="24"/>
            <w:szCs w:val="24"/>
          </w:rPr>
          <w:delText xml:space="preserve">di kala </w:delText>
        </w:r>
      </w:del>
      <w:ins w:id="7" w:author="Antun Rahmadi" w:date="2021-09-18T11:26:00Z">
        <w:r w:rsidR="0026624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dikala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Antun Rahmadi" w:date="2021-09-18T11:27:00Z">
        <w:r w:rsidRPr="00C50A1E" w:rsidDel="00266244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Antun Rahmadi" w:date="2021-09-18T11:27:00Z">
        <w:r w:rsidRPr="00C50A1E" w:rsidDel="00266244">
          <w:rPr>
            <w:rFonts w:ascii="Times New Roman" w:eastAsia="Times New Roman" w:hAnsi="Times New Roman" w:cs="Times New Roman"/>
            <w:sz w:val="24"/>
            <w:szCs w:val="24"/>
          </w:rPr>
          <w:delText>biji eh kok</w:delText>
        </w:r>
      </w:del>
      <w:ins w:id="10" w:author="Antun Rahmadi" w:date="2021-09-18T11:27:00Z">
        <w:r w:rsidR="0026624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buah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26624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1" w:author="Antun Rahmadi" w:date="2021-09-18T11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del w:id="12" w:author="Antun Rahmadi" w:date="2021-09-18T11:27:00Z">
        <w:r w:rsidRPr="00C50A1E" w:rsidDel="00266244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13" w:author="Antun Rahmadi" w:date="2021-09-18T11:27:00Z">
        <w:r w:rsidR="0026624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del w:id="14" w:author="Antun Rahmadi" w:date="2021-09-18T11:28:00Z">
        <w:r w:rsidRPr="00C50A1E" w:rsidDel="00266244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Antun Rahmadi" w:date="2021-09-18T11:28:00Z">
        <w:r w:rsidRPr="00C50A1E" w:rsidDel="00266244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ins w:id="16" w:author="Antun Rahmadi" w:date="2021-09-18T11:28:00Z">
        <w:r w:rsidR="0026624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mi</w:t>
        </w:r>
        <w:r w:rsidR="0026624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17" w:author="Antun Rahmadi" w:date="2021-09-18T11:28:00Z">
        <w:r w:rsidRPr="00C50A1E" w:rsidDel="00266244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18" w:author="Antun Rahmadi" w:date="2021-09-18T11:28:00Z">
        <w:r w:rsidRPr="00C50A1E" w:rsidDel="00266244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Antun Rahmadi" w:date="2021-09-18T11:28:00Z">
        <w:r w:rsidRPr="00C50A1E" w:rsidDel="00266244">
          <w:rPr>
            <w:rFonts w:ascii="Times New Roman" w:eastAsia="Times New Roman" w:hAnsi="Times New Roman" w:cs="Times New Roman"/>
            <w:sz w:val="24"/>
            <w:szCs w:val="24"/>
          </w:rPr>
          <w:delText xml:space="preserve">deh,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Antun Rahmadi" w:date="2021-09-18T11:29:00Z">
        <w:r w:rsidRPr="00C50A1E" w:rsidDel="00266244">
          <w:rPr>
            <w:rFonts w:ascii="Times New Roman" w:eastAsia="Times New Roman" w:hAnsi="Times New Roman" w:cs="Times New Roman"/>
            <w:sz w:val="24"/>
            <w:szCs w:val="24"/>
          </w:rPr>
          <w:delText>kelebihan.</w:delText>
        </w:r>
      </w:del>
      <w:ins w:id="21" w:author="Antun Rahmadi" w:date="2021-09-18T11:29:00Z">
        <w:r w:rsidR="0026624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berlebih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del w:id="22" w:author="Antun Rahmadi" w:date="2021-09-18T11:29:00Z">
        <w:r w:rsidRPr="00C50A1E" w:rsidDel="00266244">
          <w:rPr>
            <w:rFonts w:ascii="Times New Roman" w:eastAsia="Times New Roman" w:hAnsi="Times New Roman" w:cs="Times New Roman"/>
            <w:sz w:val="24"/>
            <w:szCs w:val="24"/>
          </w:rPr>
          <w:delText>dia </w:delText>
        </w:r>
        <w:r w:rsidRPr="00C50A1E" w:rsidDel="0026624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ins w:id="23" w:author="Antun Rahmadi" w:date="2021-09-18T11:29:00Z">
        <w:r w:rsidR="0026624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nya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del w:id="24" w:author="Antun Rahmadi" w:date="2021-09-18T11:29:00Z">
        <w:r w:rsidRPr="00C50A1E" w:rsidDel="00266244">
          <w:rPr>
            <w:rFonts w:ascii="Times New Roman" w:eastAsia="Times New Roman" w:hAnsi="Times New Roman" w:cs="Times New Roman"/>
            <w:sz w:val="24"/>
            <w:szCs w:val="24"/>
          </w:rPr>
          <w:delText>chat.</w:delText>
        </w:r>
      </w:del>
      <w:ins w:id="25" w:author="Antun Rahmadi" w:date="2021-09-18T11:29:00Z">
        <w:r w:rsidR="00266244" w:rsidRPr="00266244">
          <w:rPr>
            <w:rFonts w:ascii="Times New Roman" w:eastAsia="Times New Roman" w:hAnsi="Times New Roman" w:cs="Times New Roman"/>
            <w:i/>
            <w:sz w:val="24"/>
            <w:szCs w:val="24"/>
            <w:lang w:val="id-ID"/>
            <w:rPrChange w:id="26" w:author="Antun Rahmadi" w:date="2021-09-18T11:29:00Z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rPrChange>
          </w:rPr>
          <w:t>chat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</w:t>
      </w:r>
      <w:proofErr w:type="spellEnd"/>
      <w:del w:id="27" w:author="Antun Rahmadi" w:date="2021-09-18T11:30:00Z">
        <w:r w:rsidRPr="00C50A1E" w:rsidDel="00266244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Antun Rahmadi" w:date="2021-09-18T11:30:00Z">
        <w:r w:rsidRPr="00C50A1E" w:rsidDel="00266244">
          <w:rPr>
            <w:rFonts w:ascii="Times New Roman" w:eastAsia="Times New Roman" w:hAnsi="Times New Roman" w:cs="Times New Roman"/>
            <w:sz w:val="24"/>
            <w:szCs w:val="24"/>
          </w:rPr>
          <w:delText>ikut</w:delText>
        </w:r>
        <w:r w:rsidDel="00266244">
          <w:rPr>
            <w:rFonts w:ascii="Times New Roman" w:eastAsia="Times New Roman" w:hAnsi="Times New Roman" w:cs="Times New Roman"/>
            <w:sz w:val="24"/>
            <w:szCs w:val="24"/>
          </w:rPr>
          <w:delText>an mager</w:delText>
        </w:r>
      </w:del>
      <w:ins w:id="29" w:author="Antun Rahmadi" w:date="2021-09-18T11:30:00Z">
        <w:r w:rsidR="0026624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ikut malas bergerak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del w:id="30" w:author="Antun Rahmadi" w:date="2021-09-18T11:30:00Z">
        <w:r w:rsidRPr="00C50A1E" w:rsidDel="00266244">
          <w:rPr>
            <w:rFonts w:ascii="Times New Roman" w:eastAsia="Times New Roman" w:hAnsi="Times New Roman" w:cs="Times New Roman"/>
            <w:sz w:val="24"/>
            <w:szCs w:val="24"/>
          </w:rPr>
          <w:delText>nya di kamu</w:delText>
        </w:r>
      </w:del>
      <w:ins w:id="31" w:author="Antun Rahmadi" w:date="2021-09-18T11:30:00Z">
        <w:r w:rsidR="0026624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32" w:author="Antun Rahmadi" w:date="2021-09-18T11:30:00Z">
        <w:r w:rsidRPr="00C50A1E" w:rsidDel="00266244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ins w:id="33" w:author="Antun Rahmadi" w:date="2021-09-18T11:30:00Z">
        <w:r w:rsidR="0026624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Mi</w:t>
        </w:r>
        <w:r w:rsidR="0026624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del w:id="34" w:author="Antun Rahmadi" w:date="2021-09-18T11:30:00Z">
        <w:r w:rsidRPr="00C50A1E" w:rsidDel="00B422AA">
          <w:rPr>
            <w:rFonts w:ascii="Times New Roman" w:eastAsia="Times New Roman" w:hAnsi="Times New Roman" w:cs="Times New Roman"/>
            <w:sz w:val="24"/>
            <w:szCs w:val="24"/>
          </w:rPr>
          <w:delText>. Ya bisalah</w:delText>
        </w:r>
      </w:del>
      <w:ins w:id="35" w:author="Antun Rahmadi" w:date="2021-09-18T11:30:00Z">
        <w:r w:rsidR="00B422A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bisa</w:t>
        </w:r>
      </w:ins>
      <w:bookmarkStart w:id="36" w:name="_GoBack"/>
      <w:bookmarkEnd w:id="3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425" w:rsidRDefault="00D80425">
      <w:r>
        <w:separator/>
      </w:r>
    </w:p>
  </w:endnote>
  <w:endnote w:type="continuationSeparator" w:id="0">
    <w:p w:rsidR="00D80425" w:rsidRDefault="00D80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80425">
    <w:pPr>
      <w:pStyle w:val="Footer"/>
    </w:pPr>
  </w:p>
  <w:p w:rsidR="00941E77" w:rsidRDefault="00D80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425" w:rsidRDefault="00D80425">
      <w:r>
        <w:separator/>
      </w:r>
    </w:p>
  </w:footnote>
  <w:footnote w:type="continuationSeparator" w:id="0">
    <w:p w:rsidR="00D80425" w:rsidRDefault="00D80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266244"/>
    <w:rsid w:val="0042167F"/>
    <w:rsid w:val="00924DF5"/>
    <w:rsid w:val="00927764"/>
    <w:rsid w:val="009E59C6"/>
    <w:rsid w:val="00B422AA"/>
    <w:rsid w:val="00C20908"/>
    <w:rsid w:val="00D8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E5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9C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662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2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2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2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24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E5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9C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662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2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2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2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2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Antun Rahmadi</cp:lastModifiedBy>
  <cp:revision>3</cp:revision>
  <dcterms:created xsi:type="dcterms:W3CDTF">2021-09-18T04:21:00Z</dcterms:created>
  <dcterms:modified xsi:type="dcterms:W3CDTF">2021-09-18T04:31:00Z</dcterms:modified>
</cp:coreProperties>
</file>