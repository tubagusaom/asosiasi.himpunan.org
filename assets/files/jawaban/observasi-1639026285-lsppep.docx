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:rsidR="00927764" w:rsidRPr="0094076B" w:rsidRDefault="00927764" w:rsidP="00927764">
      <w:pPr>
        <w:rPr>
          <w:rFonts w:ascii="Cambria" w:hAnsi="Cambria"/>
        </w:rPr>
      </w:pPr>
    </w:p>
    <w:p w:rsidR="00940A98" w:rsidRPr="00C50A1E" w:rsidRDefault="00927764" w:rsidP="005F7C8C">
      <w:pPr>
        <w:shd w:val="clear" w:color="auto" w:fill="F5F5F5"/>
        <w:spacing w:before="120" w:line="690" w:lineRule="atLeast"/>
        <w:jc w:val="center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  <w:pPrChange w:id="0" w:author="User" w:date="2021-12-09T11:55:00Z">
          <w:pPr>
            <w:shd w:val="clear" w:color="auto" w:fill="F5F5F5"/>
            <w:spacing w:before="300" w:line="690" w:lineRule="atLeast"/>
            <w:outlineLvl w:val="0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</w:p>
    <w:p w:rsidR="00927764" w:rsidRPr="00C50A1E" w:rsidDel="00940A98" w:rsidRDefault="00927764" w:rsidP="00927764">
      <w:pPr>
        <w:shd w:val="clear" w:color="auto" w:fill="F5F5F5"/>
        <w:spacing w:line="270" w:lineRule="atLeast"/>
        <w:rPr>
          <w:moveFrom w:id="1" w:author="User" w:date="2021-12-09T11:37:00Z"/>
          <w:rFonts w:ascii="Roboto" w:eastAsia="Times New Roman" w:hAnsi="Roboto" w:cs="Times New Roman"/>
          <w:sz w:val="17"/>
          <w:szCs w:val="17"/>
        </w:rPr>
      </w:pPr>
      <w:moveFromRangeStart w:id="2" w:author="User" w:date="2021-12-09T11:37:00Z" w:name="move89942248"/>
      <w:moveFrom w:id="3" w:author="User" w:date="2021-12-09T11:37:00Z">
        <w:r w:rsidRPr="00C50A1E" w:rsidDel="00940A98">
          <w:rPr>
            <w:rFonts w:ascii="Roboto" w:eastAsia="Times New Roman" w:hAnsi="Roboto" w:cs="Times New Roman"/>
            <w:sz w:val="17"/>
            <w:szCs w:val="17"/>
          </w:rPr>
          <w:t>5 Januari 2020   20:48 Diperbarui: 6 Januari 2020   05:43  61  10 3</w:t>
        </w:r>
      </w:moveFrom>
    </w:p>
    <w:moveFromRangeEnd w:id="2"/>
    <w:p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7A1E6BCE" wp14:editId="7C1AA53C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870" w:rsidRDefault="00940A98" w:rsidP="005F7C8C">
      <w:pPr>
        <w:shd w:val="clear" w:color="auto" w:fill="F5F5F5"/>
        <w:spacing w:line="270" w:lineRule="atLeast"/>
        <w:ind w:left="720" w:firstLine="981"/>
        <w:jc w:val="center"/>
        <w:rPr>
          <w:ins w:id="4" w:author="User" w:date="2021-12-09T11:45:00Z"/>
          <w:rFonts w:ascii="Roboto" w:eastAsia="Times New Roman" w:hAnsi="Roboto" w:cs="Times New Roman"/>
          <w:sz w:val="17"/>
          <w:szCs w:val="17"/>
        </w:rPr>
        <w:pPrChange w:id="5" w:author="User" w:date="2021-12-09T11:55:00Z">
          <w:pPr>
            <w:shd w:val="clear" w:color="auto" w:fill="F5F5F5"/>
            <w:spacing w:line="270" w:lineRule="atLeast"/>
          </w:pPr>
        </w:pPrChange>
      </w:pPr>
      <w:moveToRangeStart w:id="6" w:author="User" w:date="2021-12-09T11:37:00Z" w:name="move89942248"/>
      <w:moveTo w:id="7" w:author="User" w:date="2021-12-09T11:37:00Z">
        <w:r w:rsidRPr="00C50A1E">
          <w:rPr>
            <w:rFonts w:ascii="Roboto" w:eastAsia="Times New Roman" w:hAnsi="Roboto" w:cs="Times New Roman"/>
            <w:sz w:val="17"/>
            <w:szCs w:val="17"/>
          </w:rPr>
          <w:t xml:space="preserve">5 </w:t>
        </w:r>
        <w:proofErr w:type="spellStart"/>
        <w:r w:rsidRPr="00C50A1E">
          <w:rPr>
            <w:rFonts w:ascii="Roboto" w:eastAsia="Times New Roman" w:hAnsi="Roboto" w:cs="Times New Roman"/>
            <w:sz w:val="17"/>
            <w:szCs w:val="17"/>
          </w:rPr>
          <w:t>Januari</w:t>
        </w:r>
        <w:proofErr w:type="spellEnd"/>
        <w:r w:rsidRPr="00C50A1E">
          <w:rPr>
            <w:rFonts w:ascii="Roboto" w:eastAsia="Times New Roman" w:hAnsi="Roboto" w:cs="Times New Roman"/>
            <w:sz w:val="17"/>
            <w:szCs w:val="17"/>
          </w:rPr>
          <w:t xml:space="preserve"> 2020   20:48</w:t>
        </w:r>
      </w:moveTo>
    </w:p>
    <w:p w:rsidR="00940A98" w:rsidRPr="00C50A1E" w:rsidRDefault="00940A98" w:rsidP="005F7C8C">
      <w:pPr>
        <w:shd w:val="clear" w:color="auto" w:fill="F5F5F5"/>
        <w:spacing w:line="270" w:lineRule="atLeast"/>
        <w:ind w:left="720" w:firstLine="981"/>
        <w:jc w:val="center"/>
        <w:rPr>
          <w:moveTo w:id="8" w:author="User" w:date="2021-12-09T11:37:00Z"/>
          <w:rFonts w:ascii="Roboto" w:eastAsia="Times New Roman" w:hAnsi="Roboto" w:cs="Times New Roman"/>
          <w:sz w:val="17"/>
          <w:szCs w:val="17"/>
        </w:rPr>
        <w:pPrChange w:id="9" w:author="User" w:date="2021-12-09T11:55:00Z">
          <w:pPr>
            <w:shd w:val="clear" w:color="auto" w:fill="F5F5F5"/>
            <w:spacing w:line="270" w:lineRule="atLeast"/>
          </w:pPr>
        </w:pPrChange>
      </w:pPr>
      <w:proofErr w:type="spellStart"/>
      <w:moveTo w:id="10" w:author="User" w:date="2021-12-09T11:37:00Z">
        <w:r w:rsidRPr="00C50A1E">
          <w:rPr>
            <w:rFonts w:ascii="Roboto" w:eastAsia="Times New Roman" w:hAnsi="Roboto" w:cs="Times New Roman"/>
            <w:sz w:val="17"/>
            <w:szCs w:val="17"/>
          </w:rPr>
          <w:t>Diperbarui</w:t>
        </w:r>
        <w:proofErr w:type="spellEnd"/>
        <w:r w:rsidRPr="00C50A1E">
          <w:rPr>
            <w:rFonts w:ascii="Roboto" w:eastAsia="Times New Roman" w:hAnsi="Roboto" w:cs="Times New Roman"/>
            <w:sz w:val="17"/>
            <w:szCs w:val="17"/>
          </w:rPr>
          <w:t xml:space="preserve">: 6 </w:t>
        </w:r>
        <w:proofErr w:type="spellStart"/>
        <w:r w:rsidRPr="00C50A1E">
          <w:rPr>
            <w:rFonts w:ascii="Roboto" w:eastAsia="Times New Roman" w:hAnsi="Roboto" w:cs="Times New Roman"/>
            <w:sz w:val="17"/>
            <w:szCs w:val="17"/>
          </w:rPr>
          <w:t>Januari</w:t>
        </w:r>
        <w:proofErr w:type="spellEnd"/>
        <w:r w:rsidRPr="00C50A1E">
          <w:rPr>
            <w:rFonts w:ascii="Roboto" w:eastAsia="Times New Roman" w:hAnsi="Roboto" w:cs="Times New Roman"/>
            <w:sz w:val="17"/>
            <w:szCs w:val="17"/>
          </w:rPr>
          <w:t xml:space="preserve"> 2020   </w:t>
        </w:r>
        <w:proofErr w:type="gramStart"/>
        <w:r w:rsidRPr="00C50A1E">
          <w:rPr>
            <w:rFonts w:ascii="Roboto" w:eastAsia="Times New Roman" w:hAnsi="Roboto" w:cs="Times New Roman"/>
            <w:sz w:val="17"/>
            <w:szCs w:val="17"/>
          </w:rPr>
          <w:t>05:43  61</w:t>
        </w:r>
        <w:proofErr w:type="gramEnd"/>
        <w:r w:rsidRPr="00C50A1E">
          <w:rPr>
            <w:rFonts w:ascii="Roboto" w:eastAsia="Times New Roman" w:hAnsi="Roboto" w:cs="Times New Roman"/>
            <w:sz w:val="17"/>
            <w:szCs w:val="17"/>
          </w:rPr>
          <w:t>  10 3</w:t>
        </w:r>
      </w:moveTo>
    </w:p>
    <w:moveToRangeEnd w:id="6"/>
    <w:p w:rsidR="00940A98" w:rsidRDefault="00940A98" w:rsidP="00927764">
      <w:pPr>
        <w:spacing w:line="270" w:lineRule="atLeast"/>
        <w:jc w:val="center"/>
        <w:rPr>
          <w:ins w:id="11" w:author="User" w:date="2021-12-09T11:37:00Z"/>
          <w:rFonts w:ascii="Times New Roman" w:eastAsia="Times New Roman" w:hAnsi="Times New Roman" w:cs="Times New Roman"/>
          <w:sz w:val="18"/>
          <w:szCs w:val="18"/>
        </w:rPr>
      </w:pPr>
    </w:p>
    <w:p w:rsidR="00927764" w:rsidRDefault="00927764" w:rsidP="00927764">
      <w:pPr>
        <w:spacing w:line="270" w:lineRule="atLeast"/>
        <w:jc w:val="center"/>
        <w:rPr>
          <w:ins w:id="12" w:author="User" w:date="2021-12-09T11:36:00Z"/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:rsidR="00940A98" w:rsidRPr="00C50A1E" w:rsidRDefault="00940A98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:rsidR="00940A98" w:rsidRDefault="00940A98" w:rsidP="005F7C8C">
      <w:pPr>
        <w:shd w:val="clear" w:color="auto" w:fill="F5F5F5"/>
        <w:rPr>
          <w:ins w:id="13" w:author="User" w:date="2021-12-09T11:38:00Z"/>
          <w:rFonts w:ascii="Times New Roman" w:eastAsia="Times New Roman" w:hAnsi="Times New Roman" w:cs="Times New Roman"/>
          <w:i/>
          <w:iCs/>
          <w:sz w:val="24"/>
          <w:szCs w:val="24"/>
        </w:rPr>
        <w:pPrChange w:id="14" w:author="User" w:date="2021-12-09T11:51:00Z">
          <w:pPr>
            <w:shd w:val="clear" w:color="auto" w:fill="F5F5F5"/>
            <w:spacing w:after="375"/>
          </w:pPr>
        </w:pPrChange>
      </w:pPr>
      <w:proofErr w:type="spellStart"/>
      <w:ins w:id="15" w:author="User" w:date="2021-12-09T11:38:00Z">
        <w:r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Ketika</w:t>
        </w:r>
        <w:proofErr w:type="spellEnd"/>
        <w:r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 xml:space="preserve"> </w:t>
        </w:r>
      </w:ins>
      <w:del w:id="16" w:author="User" w:date="2021-12-09T11:38:00Z">
        <w:r w:rsidR="00927764" w:rsidRPr="00C50A1E" w:rsidDel="00940A98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H</w:delText>
        </w:r>
      </w:del>
      <w:proofErr w:type="spellStart"/>
      <w:ins w:id="17" w:author="User" w:date="2021-12-09T11:38:00Z">
        <w:r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h</w:t>
        </w:r>
      </w:ins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ujan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ins w:id="18" w:author="User" w:date="2021-12-09T11:38:00Z">
        <w:r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menjadi</w:t>
        </w:r>
        <w:proofErr w:type="spellEnd"/>
        <w:r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 xml:space="preserve"> </w:t>
        </w:r>
      </w:ins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ins w:id="19" w:author="User" w:date="2021-12-09T11:38:00Z">
        <w:r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.</w:t>
        </w:r>
      </w:ins>
      <w:del w:id="20" w:author="User" w:date="2021-12-09T11:38:00Z">
        <w:r w:rsidR="00927764" w:rsidRPr="00C50A1E" w:rsidDel="00940A98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,</w:delText>
        </w:r>
      </w:del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</w:p>
    <w:p w:rsidR="00927764" w:rsidRPr="00940A98" w:rsidRDefault="00940A98" w:rsidP="005F7C8C">
      <w:pPr>
        <w:shd w:val="clear" w:color="auto" w:fill="F5F5F5"/>
        <w:rPr>
          <w:rFonts w:ascii="Times New Roman" w:eastAsia="Times New Roman" w:hAnsi="Times New Roman" w:cs="Times New Roman"/>
          <w:i/>
          <w:iCs/>
          <w:sz w:val="24"/>
          <w:szCs w:val="24"/>
          <w:rPrChange w:id="21" w:author="User" w:date="2021-12-09T11:3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pPrChange w:id="22" w:author="User" w:date="2021-12-09T11:51:00Z">
          <w:pPr>
            <w:shd w:val="clear" w:color="auto" w:fill="F5F5F5"/>
            <w:spacing w:after="375"/>
          </w:pPr>
        </w:pPrChange>
      </w:pPr>
      <w:proofErr w:type="spellStart"/>
      <w:ins w:id="23" w:author="User" w:date="2021-12-09T11:38:00Z">
        <w:r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Namun</w:t>
        </w:r>
        <w:proofErr w:type="spellEnd"/>
        <w:r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 xml:space="preserve">, </w:t>
        </w:r>
      </w:ins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ins w:id="24" w:author="User" w:date="2021-12-09T11:38:00Z">
        <w:r w:rsidR="008E6870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dengan</w:t>
        </w:r>
        <w:proofErr w:type="spellEnd"/>
        <w:r w:rsidR="008E6870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 xml:space="preserve"> </w:t>
        </w:r>
      </w:ins>
      <w:ins w:id="25" w:author="User" w:date="2021-12-09T11:46:00Z">
        <w:r w:rsidR="008E6870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‘</w:t>
        </w:r>
      </w:ins>
      <w:proofErr w:type="spellStart"/>
      <w:del w:id="26" w:author="User" w:date="2021-12-09T11:38:00Z">
        <w:r w:rsidR="00927764" w:rsidRPr="00C50A1E" w:rsidDel="008E6870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 xml:space="preserve">sama </w:delText>
        </w:r>
      </w:del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ins w:id="27" w:author="User" w:date="2021-12-09T11:46:00Z">
        <w:r w:rsidR="008E6870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’</w:t>
        </w:r>
      </w:ins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</w:t>
      </w:r>
      <w:ins w:id="28" w:author="User" w:date="2021-12-09T11:39:00Z">
        <w:r w:rsidR="008E6870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a</w:t>
        </w:r>
      </w:ins>
      <w:del w:id="29" w:author="User" w:date="2021-12-09T11:39:00Z">
        <w:r w:rsidR="00927764" w:rsidRPr="00C50A1E" w:rsidDel="008E6870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e</w:delText>
        </w:r>
      </w:del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p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ins w:id="30" w:author="User" w:date="2021-12-09T11:39:00Z">
        <w:r w:rsidR="008E6870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saja</w:t>
        </w:r>
        <w:proofErr w:type="spellEnd"/>
        <w:r w:rsidR="008E6870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 xml:space="preserve"> </w:t>
        </w:r>
        <w:proofErr w:type="spellStart"/>
        <w:r w:rsidR="008E6870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masih</w:t>
        </w:r>
        <w:proofErr w:type="spellEnd"/>
        <w:r w:rsidR="008E6870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 xml:space="preserve"> </w:t>
        </w:r>
      </w:ins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del w:id="31" w:author="User" w:date="2021-12-09T11:39:00Z">
        <w:r w:rsidR="00927764" w:rsidRPr="00C50A1E" w:rsidDel="008E6870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 xml:space="preserve"> aja</w:delText>
        </w:r>
      </w:del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:rsidR="008E6870" w:rsidRDefault="008E6870" w:rsidP="005F7C8C">
      <w:pPr>
        <w:shd w:val="clear" w:color="auto" w:fill="F5F5F5"/>
        <w:jc w:val="both"/>
        <w:rPr>
          <w:ins w:id="32" w:author="User" w:date="2021-12-09T11:46:00Z"/>
          <w:rFonts w:ascii="Times New Roman" w:eastAsia="Times New Roman" w:hAnsi="Times New Roman" w:cs="Times New Roman"/>
          <w:sz w:val="24"/>
          <w:szCs w:val="24"/>
        </w:rPr>
        <w:pPrChange w:id="33" w:author="User" w:date="2021-12-09T11:51:00Z">
          <w:pPr>
            <w:shd w:val="clear" w:color="auto" w:fill="F5F5F5"/>
            <w:spacing w:after="375"/>
          </w:pPr>
        </w:pPrChange>
      </w:pPr>
    </w:p>
    <w:p w:rsidR="00927764" w:rsidDel="008E6870" w:rsidRDefault="00927764" w:rsidP="005F7C8C">
      <w:pPr>
        <w:shd w:val="clear" w:color="auto" w:fill="F5F5F5"/>
        <w:ind w:firstLine="426"/>
        <w:jc w:val="both"/>
        <w:rPr>
          <w:del w:id="34" w:author="User" w:date="2021-12-09T11:48:00Z"/>
          <w:rFonts w:ascii="Times New Roman" w:eastAsia="Times New Roman" w:hAnsi="Times New Roman" w:cs="Times New Roman"/>
          <w:sz w:val="24"/>
          <w:szCs w:val="24"/>
        </w:rPr>
        <w:pPrChange w:id="35" w:author="User" w:date="2021-12-09T11:51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ins w:id="36" w:author="User" w:date="2021-12-09T11:39:00Z">
        <w:r w:rsidR="008E6870">
          <w:rPr>
            <w:rFonts w:ascii="Times New Roman" w:eastAsia="Times New Roman" w:hAnsi="Times New Roman" w:cs="Times New Roman"/>
            <w:sz w:val="24"/>
            <w:szCs w:val="24"/>
          </w:rPr>
          <w:t>pada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37" w:author="User" w:date="2021-12-09T11:39:00Z">
        <w:r w:rsidR="008E6870">
          <w:rPr>
            <w:rFonts w:ascii="Times New Roman" w:eastAsia="Times New Roman" w:hAnsi="Times New Roman" w:cs="Times New Roman"/>
            <w:sz w:val="24"/>
            <w:szCs w:val="24"/>
          </w:rPr>
          <w:t>dengan</w:t>
        </w:r>
        <w:proofErr w:type="spellEnd"/>
        <w:r w:rsidR="008E6870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38" w:author="User" w:date="2021-12-09T11:40:00Z">
        <w:r w:rsidRPr="00C50A1E" w:rsidDel="008E6870">
          <w:rPr>
            <w:rFonts w:ascii="Times New Roman" w:eastAsia="Times New Roman" w:hAnsi="Times New Roman" w:cs="Times New Roman"/>
            <w:sz w:val="24"/>
            <w:szCs w:val="24"/>
          </w:rPr>
          <w:delText xml:space="preserve">aduhai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ins w:id="39" w:author="User" w:date="2021-12-09T11:40:00Z">
        <w:r w:rsidR="008E6870">
          <w:rPr>
            <w:rFonts w:ascii="Times New Roman" w:eastAsia="Times New Roman" w:hAnsi="Times New Roman" w:cs="Times New Roman"/>
            <w:sz w:val="24"/>
            <w:szCs w:val="24"/>
          </w:rPr>
          <w:t xml:space="preserve">? </w:t>
        </w:r>
        <w:proofErr w:type="spellStart"/>
        <w:r w:rsidR="008E6870">
          <w:rPr>
            <w:rFonts w:ascii="Times New Roman" w:eastAsia="Times New Roman" w:hAnsi="Times New Roman" w:cs="Times New Roman"/>
            <w:sz w:val="24"/>
            <w:szCs w:val="24"/>
          </w:rPr>
          <w:t>A</w:t>
        </w:r>
        <w:r w:rsidR="008E6870" w:rsidRPr="00C50A1E">
          <w:rPr>
            <w:rFonts w:ascii="Times New Roman" w:eastAsia="Times New Roman" w:hAnsi="Times New Roman" w:cs="Times New Roman"/>
            <w:sz w:val="24"/>
            <w:szCs w:val="24"/>
          </w:rPr>
          <w:t>duhai</w:t>
        </w:r>
        <w:proofErr w:type="spellEnd"/>
        <w:r w:rsidR="008E6870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40" w:author="User" w:date="2021-12-09T11:40:00Z">
        <w:r w:rsidR="008E6870">
          <w:rPr>
            <w:rFonts w:ascii="Times New Roman" w:eastAsia="Times New Roman" w:hAnsi="Times New Roman" w:cs="Times New Roman"/>
            <w:sz w:val="24"/>
            <w:szCs w:val="24"/>
          </w:rPr>
          <w:t>Bagaimana</w:t>
        </w:r>
        <w:proofErr w:type="spellEnd"/>
        <w:r w:rsidR="008E6870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8E6870">
          <w:rPr>
            <w:rFonts w:ascii="Times New Roman" w:eastAsia="Times New Roman" w:hAnsi="Times New Roman" w:cs="Times New Roman"/>
            <w:sz w:val="24"/>
            <w:szCs w:val="24"/>
          </w:rPr>
          <w:t>dengan</w:t>
        </w:r>
        <w:proofErr w:type="spellEnd"/>
        <w:r w:rsidR="008E6870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8E6870">
          <w:rPr>
            <w:rFonts w:ascii="Times New Roman" w:eastAsia="Times New Roman" w:hAnsi="Times New Roman" w:cs="Times New Roman"/>
            <w:sz w:val="24"/>
            <w:szCs w:val="24"/>
          </w:rPr>
          <w:t>b</w:t>
        </w:r>
      </w:ins>
      <w:del w:id="41" w:author="User" w:date="2021-12-09T11:40:00Z">
        <w:r w:rsidRPr="00C50A1E" w:rsidDel="008E6870">
          <w:rPr>
            <w:rFonts w:ascii="Times New Roman" w:eastAsia="Times New Roman" w:hAnsi="Times New Roman" w:cs="Times New Roman"/>
            <w:sz w:val="24"/>
            <w:szCs w:val="24"/>
          </w:rPr>
          <w:delText>atau b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42" w:author="User" w:date="2021-12-09T11:40:00Z">
        <w:r w:rsidR="008E6870">
          <w:rPr>
            <w:rFonts w:ascii="Times New Roman" w:eastAsia="Times New Roman" w:hAnsi="Times New Roman" w:cs="Times New Roman"/>
            <w:sz w:val="24"/>
            <w:szCs w:val="24"/>
          </w:rPr>
          <w:t>pada</w:t>
        </w:r>
        <w:proofErr w:type="spellEnd"/>
        <w:r w:rsidR="008E6870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8E6870">
          <w:rPr>
            <w:rFonts w:ascii="Times New Roman" w:eastAsia="Times New Roman" w:hAnsi="Times New Roman" w:cs="Times New Roman"/>
            <w:sz w:val="24"/>
            <w:szCs w:val="24"/>
          </w:rPr>
          <w:t>waktu</w:t>
        </w:r>
      </w:ins>
      <w:proofErr w:type="spellEnd"/>
      <w:del w:id="43" w:author="User" w:date="2021-12-09T11:40:00Z">
        <w:r w:rsidRPr="00C50A1E" w:rsidDel="008E6870">
          <w:rPr>
            <w:rFonts w:ascii="Times New Roman" w:eastAsia="Times New Roman" w:hAnsi="Times New Roman" w:cs="Times New Roman"/>
            <w:sz w:val="24"/>
            <w:szCs w:val="24"/>
          </w:rPr>
          <w:delText>di kala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8E6870" w:rsidRPr="00C50A1E" w:rsidRDefault="008E6870" w:rsidP="005F7C8C">
      <w:pPr>
        <w:shd w:val="clear" w:color="auto" w:fill="F5F5F5"/>
        <w:ind w:firstLine="426"/>
        <w:jc w:val="both"/>
        <w:rPr>
          <w:ins w:id="44" w:author="User" w:date="2021-12-09T11:48:00Z"/>
          <w:rFonts w:ascii="Times New Roman" w:eastAsia="Times New Roman" w:hAnsi="Times New Roman" w:cs="Times New Roman"/>
          <w:sz w:val="24"/>
          <w:szCs w:val="24"/>
        </w:rPr>
        <w:pPrChange w:id="45" w:author="User" w:date="2021-12-09T11:51:00Z">
          <w:pPr>
            <w:shd w:val="clear" w:color="auto" w:fill="F5F5F5"/>
            <w:spacing w:after="375"/>
          </w:pPr>
        </w:pPrChange>
      </w:pPr>
    </w:p>
    <w:p w:rsidR="00927764" w:rsidDel="008E6870" w:rsidRDefault="008E6870" w:rsidP="008E6870">
      <w:pPr>
        <w:shd w:val="clear" w:color="auto" w:fill="F5F5F5"/>
        <w:ind w:firstLine="426"/>
        <w:jc w:val="both"/>
        <w:rPr>
          <w:del w:id="46" w:author="User" w:date="2021-12-09T11:48:00Z"/>
          <w:rFonts w:ascii="Times New Roman" w:eastAsia="Times New Roman" w:hAnsi="Times New Roman" w:cs="Times New Roman"/>
          <w:sz w:val="24"/>
          <w:szCs w:val="24"/>
        </w:rPr>
        <w:pPrChange w:id="47" w:author="User" w:date="2021-12-09T11:48:00Z">
          <w:pPr>
            <w:shd w:val="clear" w:color="auto" w:fill="F5F5F5"/>
            <w:spacing w:after="375"/>
          </w:pPr>
        </w:pPrChange>
      </w:pPr>
      <w:proofErr w:type="spellStart"/>
      <w:ins w:id="48" w:author="User" w:date="2021-12-09T11:41:00Z">
        <w:r>
          <w:rPr>
            <w:rFonts w:ascii="Times New Roman" w:eastAsia="Times New Roman" w:hAnsi="Times New Roman" w:cs="Times New Roman"/>
            <w:sz w:val="24"/>
            <w:szCs w:val="24"/>
          </w:rPr>
          <w:t>Bulan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ins w:id="49" w:author="User" w:date="2021-12-09T11:41:00Z">
        <w:r>
          <w:rPr>
            <w:rFonts w:ascii="Times New Roman" w:eastAsia="Times New Roman" w:hAnsi="Times New Roman" w:cs="Times New Roman"/>
            <w:sz w:val="24"/>
            <w:szCs w:val="24"/>
          </w:rPr>
          <w:t>sering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disebut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ins w:id="50" w:author="User" w:date="2021-12-09T11:51:00Z">
        <w:r w:rsidR="005F7C8C">
          <w:rPr>
            <w:rFonts w:ascii="Times New Roman" w:eastAsia="Times New Roman" w:hAnsi="Times New Roman" w:cs="Times New Roman"/>
            <w:sz w:val="24"/>
            <w:szCs w:val="24"/>
          </w:rPr>
          <w:t>juga</w:t>
        </w:r>
        <w:proofErr w:type="spellEnd"/>
        <w:r w:rsidR="005F7C8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ins w:id="51" w:author="User" w:date="2021-12-09T11:41:00Z">
        <w:r>
          <w:rPr>
            <w:rFonts w:ascii="Times New Roman" w:eastAsia="Times New Roman" w:hAnsi="Times New Roman" w:cs="Times New Roman"/>
            <w:sz w:val="24"/>
            <w:szCs w:val="24"/>
          </w:rPr>
          <w:t>bulan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dengan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52" w:author="User" w:date="2021-12-09T11:42:00Z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yang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diucapkan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orang</w:t>
        </w:r>
      </w:ins>
      <w:del w:id="53" w:author="User" w:date="2021-12-09T11:42:00Z">
        <w:r w:rsidR="00927764" w:rsidRPr="00C50A1E" w:rsidDel="008E6870">
          <w:rPr>
            <w:rFonts w:ascii="Times New Roman" w:eastAsia="Times New Roman" w:hAnsi="Times New Roman" w:cs="Times New Roman"/>
            <w:sz w:val="24"/>
            <w:szCs w:val="24"/>
          </w:rPr>
          <w:delText xml:space="preserve">kata </w:delText>
        </w:r>
      </w:del>
      <w:ins w:id="54" w:author="User" w:date="2021-12-09T11:42:00Z">
        <w:r>
          <w:rPr>
            <w:rFonts w:ascii="Times New Roman" w:eastAsia="Times New Roman" w:hAnsi="Times New Roman" w:cs="Times New Roman"/>
            <w:sz w:val="24"/>
            <w:szCs w:val="24"/>
          </w:rPr>
          <w:t>-</w:t>
        </w:r>
      </w:ins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orang </w:t>
      </w:r>
      <w:ins w:id="55" w:author="User" w:date="2021-12-09T11:51:00Z">
        <w:r w:rsidR="005F7C8C">
          <w:rPr>
            <w:rFonts w:ascii="Times New Roman" w:eastAsia="Times New Roman" w:hAnsi="Times New Roman" w:cs="Times New Roman"/>
            <w:sz w:val="24"/>
            <w:szCs w:val="24"/>
          </w:rPr>
          <w:t xml:space="preserve">yang </w:t>
        </w:r>
      </w:ins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mengartikan</w:t>
      </w:r>
      <w:proofErr w:type="spellEnd"/>
      <w:ins w:id="56" w:author="User" w:date="2021-12-09T11:42:00Z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bulan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Januari</w:t>
        </w:r>
      </w:ins>
      <w:proofErr w:type="spellEnd"/>
      <w:del w:id="57" w:author="User" w:date="2021-12-09T11:42:00Z">
        <w:r w:rsidR="00927764" w:rsidRPr="00C50A1E" w:rsidDel="008E6870">
          <w:rPr>
            <w:rFonts w:ascii="Times New Roman" w:eastAsia="Times New Roman" w:hAnsi="Times New Roman" w:cs="Times New Roman"/>
            <w:sz w:val="24"/>
            <w:szCs w:val="24"/>
          </w:rPr>
          <w:delText>nya</w:delText>
        </w:r>
      </w:del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ins w:id="58" w:author="User" w:date="2021-12-09T11:42:00Z">
        <w:r>
          <w:rPr>
            <w:rFonts w:ascii="Times New Roman" w:eastAsia="Times New Roman" w:hAnsi="Times New Roman" w:cs="Times New Roman"/>
            <w:sz w:val="24"/>
            <w:szCs w:val="24"/>
          </w:rPr>
          <w:t>pun</w:t>
        </w:r>
      </w:ins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59" w:author="User" w:date="2021-12-09T11:42:00Z">
        <w:r w:rsidR="00927764" w:rsidRPr="00C50A1E" w:rsidDel="008E6870">
          <w:rPr>
            <w:rFonts w:ascii="Times New Roman" w:eastAsia="Times New Roman" w:hAnsi="Times New Roman" w:cs="Times New Roman"/>
            <w:sz w:val="24"/>
            <w:szCs w:val="24"/>
          </w:rPr>
          <w:delText xml:space="preserve">di </w:delText>
        </w:r>
      </w:del>
      <w:proofErr w:type="spellStart"/>
      <w:ins w:id="60" w:author="User" w:date="2021-12-09T11:42:00Z">
        <w:r>
          <w:rPr>
            <w:rFonts w:ascii="Times New Roman" w:eastAsia="Times New Roman" w:hAnsi="Times New Roman" w:cs="Times New Roman"/>
            <w:sz w:val="24"/>
            <w:szCs w:val="24"/>
          </w:rPr>
          <w:t>pada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ins w:id="61" w:author="User" w:date="2021-12-09T11:51:00Z">
        <w:r w:rsidR="005F7C8C" w:rsidRPr="00C50A1E">
          <w:rPr>
            <w:rFonts w:ascii="Times New Roman" w:eastAsia="Times New Roman" w:hAnsi="Times New Roman" w:cs="Times New Roman"/>
            <w:sz w:val="24"/>
            <w:szCs w:val="24"/>
          </w:rPr>
          <w:t>awal</w:t>
        </w:r>
        <w:proofErr w:type="spellEnd"/>
        <w:r w:rsidR="005F7C8C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62" w:author="User" w:date="2021-12-09T11:51:00Z">
        <w:r w:rsidR="00927764" w:rsidRPr="00C50A1E" w:rsidDel="005F7C8C">
          <w:rPr>
            <w:rFonts w:ascii="Times New Roman" w:eastAsia="Times New Roman" w:hAnsi="Times New Roman" w:cs="Times New Roman"/>
            <w:sz w:val="24"/>
            <w:szCs w:val="24"/>
          </w:rPr>
          <w:delText xml:space="preserve">awal </w:delText>
        </w:r>
      </w:del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ins w:id="63" w:author="User" w:date="2021-12-09T11:51:00Z">
        <w:r w:rsidR="005F7C8C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64" w:author="User" w:date="2021-12-09T11:51:00Z">
        <w:r w:rsidR="005F7C8C">
          <w:rPr>
            <w:rFonts w:ascii="Times New Roman" w:eastAsia="Times New Roman" w:hAnsi="Times New Roman" w:cs="Times New Roman"/>
            <w:sz w:val="24"/>
            <w:szCs w:val="24"/>
          </w:rPr>
          <w:t>yakni</w:t>
        </w:r>
        <w:proofErr w:type="spellEnd"/>
        <w:r w:rsidR="005F7C8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November</w:t>
      </w:r>
      <w:ins w:id="65" w:author="User" w:date="2021-12-09T11:44:00Z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s.d.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66" w:author="User" w:date="2021-12-09T11:44:00Z">
        <w:r w:rsidR="00927764" w:rsidDel="008E6870">
          <w:rPr>
            <w:rFonts w:ascii="Times New Roman" w:eastAsia="Times New Roman" w:hAnsi="Times New Roman" w:cs="Times New Roman"/>
            <w:sz w:val="24"/>
            <w:szCs w:val="24"/>
          </w:rPr>
          <w:delText>-</w:delText>
        </w:r>
      </w:del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67" w:author="User" w:date="2021-12-09T11:51:00Z">
        <w:r w:rsidR="005F7C8C">
          <w:rPr>
            <w:rFonts w:ascii="Times New Roman" w:eastAsia="Times New Roman" w:hAnsi="Times New Roman" w:cs="Times New Roman"/>
            <w:sz w:val="24"/>
            <w:szCs w:val="24"/>
          </w:rPr>
          <w:t xml:space="preserve">yang </w:t>
        </w:r>
        <w:proofErr w:type="spellStart"/>
        <w:r w:rsidR="005F7C8C">
          <w:rPr>
            <w:rFonts w:ascii="Times New Roman" w:eastAsia="Times New Roman" w:hAnsi="Times New Roman" w:cs="Times New Roman"/>
            <w:sz w:val="24"/>
            <w:szCs w:val="24"/>
          </w:rPr>
          <w:t>telah</w:t>
        </w:r>
        <w:proofErr w:type="spellEnd"/>
        <w:r w:rsidR="005F7C8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5F7C8C">
          <w:rPr>
            <w:rFonts w:ascii="Times New Roman" w:eastAsia="Times New Roman" w:hAnsi="Times New Roman" w:cs="Times New Roman"/>
            <w:sz w:val="24"/>
            <w:szCs w:val="24"/>
          </w:rPr>
          <w:t>di</w:t>
        </w:r>
      </w:ins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per</w:t>
      </w:r>
      <w:ins w:id="68" w:author="User" w:date="2021-12-09T11:51:00Z">
        <w:r w:rsidR="005F7C8C">
          <w:rPr>
            <w:rFonts w:ascii="Times New Roman" w:eastAsia="Times New Roman" w:hAnsi="Times New Roman" w:cs="Times New Roman"/>
            <w:sz w:val="24"/>
            <w:szCs w:val="24"/>
          </w:rPr>
          <w:t>k</w:t>
        </w:r>
      </w:ins>
      <w:del w:id="69" w:author="User" w:date="2021-12-09T11:51:00Z">
        <w:r w:rsidR="00927764" w:rsidRPr="00C50A1E" w:rsidDel="005F7C8C">
          <w:rPr>
            <w:rFonts w:ascii="Times New Roman" w:eastAsia="Times New Roman" w:hAnsi="Times New Roman" w:cs="Times New Roman"/>
            <w:sz w:val="24"/>
            <w:szCs w:val="24"/>
          </w:rPr>
          <w:delText>k</w:delText>
        </w:r>
      </w:del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ir</w:t>
      </w:r>
      <w:del w:id="70" w:author="User" w:date="2021-12-09T11:51:00Z">
        <w:r w:rsidR="00927764" w:rsidRPr="00C50A1E" w:rsidDel="005F7C8C">
          <w:rPr>
            <w:rFonts w:ascii="Times New Roman" w:eastAsia="Times New Roman" w:hAnsi="Times New Roman" w:cs="Times New Roman"/>
            <w:sz w:val="24"/>
            <w:szCs w:val="24"/>
          </w:rPr>
          <w:delText>a</w:delText>
        </w:r>
      </w:del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</w:t>
      </w:r>
      <w:ins w:id="71" w:author="User" w:date="2021-12-09T11:52:00Z">
        <w:r w:rsidR="005F7C8C">
          <w:rPr>
            <w:rFonts w:ascii="Times New Roman" w:eastAsia="Times New Roman" w:hAnsi="Times New Roman" w:cs="Times New Roman"/>
            <w:sz w:val="24"/>
            <w:szCs w:val="24"/>
          </w:rPr>
          <w:t>ka</w:t>
        </w:r>
      </w:ins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ins w:id="72" w:author="User" w:date="2021-12-09T11:56:00Z">
        <w:r w:rsidR="005F7C8C">
          <w:rPr>
            <w:rFonts w:ascii="Times New Roman" w:eastAsia="Times New Roman" w:hAnsi="Times New Roman" w:cs="Times New Roman"/>
            <w:sz w:val="24"/>
            <w:szCs w:val="24"/>
          </w:rPr>
          <w:t>K</w:t>
        </w:r>
        <w:r w:rsidR="005F7C8C">
          <w:rPr>
            <w:rFonts w:ascii="Times New Roman" w:eastAsia="Times New Roman" w:hAnsi="Times New Roman" w:cs="Times New Roman"/>
            <w:sz w:val="24"/>
            <w:szCs w:val="24"/>
          </w:rPr>
          <w:t xml:space="preserve">ita </w:t>
        </w:r>
        <w:r w:rsidR="005F7C8C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5F7C8C">
          <w:rPr>
            <w:rFonts w:ascii="Times New Roman" w:eastAsia="Times New Roman" w:hAnsi="Times New Roman" w:cs="Times New Roman"/>
            <w:sz w:val="24"/>
            <w:szCs w:val="24"/>
          </w:rPr>
          <w:t>sudah</w:t>
        </w:r>
        <w:proofErr w:type="spellEnd"/>
        <w:r w:rsidR="005F7C8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5F7C8C">
          <w:rPr>
            <w:rFonts w:ascii="Times New Roman" w:eastAsia="Times New Roman" w:hAnsi="Times New Roman" w:cs="Times New Roman"/>
            <w:sz w:val="24"/>
            <w:szCs w:val="24"/>
          </w:rPr>
          <w:t>sangat</w:t>
        </w:r>
        <w:proofErr w:type="spellEnd"/>
        <w:r w:rsidR="005F7C8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5F7C8C">
          <w:rPr>
            <w:rFonts w:ascii="Times New Roman" w:eastAsia="Times New Roman" w:hAnsi="Times New Roman" w:cs="Times New Roman"/>
            <w:sz w:val="24"/>
            <w:szCs w:val="24"/>
          </w:rPr>
          <w:t>m</w:t>
        </w:r>
        <w:r w:rsidR="005F7C8C" w:rsidRPr="00C50A1E">
          <w:rPr>
            <w:rFonts w:ascii="Times New Roman" w:eastAsia="Times New Roman" w:hAnsi="Times New Roman" w:cs="Times New Roman"/>
            <w:sz w:val="24"/>
            <w:szCs w:val="24"/>
          </w:rPr>
          <w:t>erasa</w:t>
        </w:r>
        <w:r w:rsidR="005F7C8C">
          <w:rPr>
            <w:rFonts w:ascii="Times New Roman" w:eastAsia="Times New Roman" w:hAnsi="Times New Roman" w:cs="Times New Roman"/>
            <w:sz w:val="24"/>
            <w:szCs w:val="24"/>
          </w:rPr>
          <w:t>kan</w:t>
        </w:r>
        <w:proofErr w:type="spellEnd"/>
        <w:r w:rsidR="005F7C8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5F7C8C">
          <w:rPr>
            <w:rFonts w:ascii="Times New Roman" w:eastAsia="Times New Roman" w:hAnsi="Times New Roman" w:cs="Times New Roman"/>
            <w:sz w:val="24"/>
            <w:szCs w:val="24"/>
          </w:rPr>
          <w:t>hal</w:t>
        </w:r>
        <w:proofErr w:type="spellEnd"/>
        <w:r w:rsidR="005F7C8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5F7C8C">
          <w:rPr>
            <w:rFonts w:ascii="Times New Roman" w:eastAsia="Times New Roman" w:hAnsi="Times New Roman" w:cs="Times New Roman"/>
            <w:sz w:val="24"/>
            <w:szCs w:val="24"/>
          </w:rPr>
          <w:t>tersebut</w:t>
        </w:r>
        <w:proofErr w:type="spellEnd"/>
        <w:r w:rsidR="005F7C8C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</w:ins>
      <w:del w:id="73" w:author="User" w:date="2021-12-09T11:52:00Z">
        <w:r w:rsidR="00927764" w:rsidRPr="00C50A1E" w:rsidDel="005F7C8C">
          <w:rPr>
            <w:rFonts w:ascii="Times New Roman" w:eastAsia="Times New Roman" w:hAnsi="Times New Roman" w:cs="Times New Roman"/>
            <w:sz w:val="24"/>
            <w:szCs w:val="24"/>
          </w:rPr>
          <w:delText xml:space="preserve">Sudah sangat terasa apalagi </w:delText>
        </w:r>
      </w:del>
      <w:proofErr w:type="spellStart"/>
      <w:ins w:id="74" w:author="User" w:date="2021-12-09T11:52:00Z">
        <w:r w:rsidR="005F7C8C">
          <w:rPr>
            <w:rFonts w:ascii="Times New Roman" w:eastAsia="Times New Roman" w:hAnsi="Times New Roman" w:cs="Times New Roman"/>
            <w:sz w:val="24"/>
            <w:szCs w:val="24"/>
          </w:rPr>
          <w:t>s</w:t>
        </w:r>
      </w:ins>
      <w:del w:id="75" w:author="User" w:date="2021-12-09T11:52:00Z">
        <w:r w:rsidR="00927764" w:rsidRPr="00C50A1E" w:rsidDel="005F7C8C">
          <w:rPr>
            <w:rFonts w:ascii="Times New Roman" w:eastAsia="Times New Roman" w:hAnsi="Times New Roman" w:cs="Times New Roman"/>
            <w:sz w:val="24"/>
            <w:szCs w:val="24"/>
          </w:rPr>
          <w:delText>s</w:delText>
        </w:r>
      </w:del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ejak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ins w:id="76" w:author="User" w:date="2021-12-09T11:52:00Z">
        <w:r w:rsidR="005F7C8C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del w:id="77" w:author="User" w:date="2021-12-09T11:56:00Z">
        <w:r w:rsidR="00927764" w:rsidRPr="00C50A1E" w:rsidDel="005F7C8C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del w:id="78" w:author="User" w:date="2021-12-09T11:52:00Z">
        <w:r w:rsidR="00927764" w:rsidRPr="00C50A1E" w:rsidDel="005F7C8C">
          <w:rPr>
            <w:rFonts w:ascii="Times New Roman" w:eastAsia="Times New Roman" w:hAnsi="Times New Roman" w:cs="Times New Roman"/>
            <w:sz w:val="24"/>
            <w:szCs w:val="24"/>
          </w:rPr>
          <w:delText>kita</w:delText>
        </w:r>
      </w:del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E6870" w:rsidRPr="00C50A1E" w:rsidRDefault="008E6870" w:rsidP="008E6870">
      <w:pPr>
        <w:shd w:val="clear" w:color="auto" w:fill="F5F5F5"/>
        <w:ind w:firstLine="426"/>
        <w:jc w:val="both"/>
        <w:rPr>
          <w:ins w:id="79" w:author="User" w:date="2021-12-09T11:48:00Z"/>
          <w:rFonts w:ascii="Times New Roman" w:eastAsia="Times New Roman" w:hAnsi="Times New Roman" w:cs="Times New Roman"/>
          <w:sz w:val="24"/>
          <w:szCs w:val="24"/>
        </w:rPr>
        <w:pPrChange w:id="80" w:author="User" w:date="2021-12-09T11:48:00Z">
          <w:pPr>
            <w:shd w:val="clear" w:color="auto" w:fill="F5F5F5"/>
            <w:spacing w:after="375"/>
          </w:pPr>
        </w:pPrChange>
      </w:pPr>
    </w:p>
    <w:p w:rsidR="00927764" w:rsidRDefault="00927764" w:rsidP="008E6870">
      <w:pPr>
        <w:shd w:val="clear" w:color="auto" w:fill="F5F5F5"/>
        <w:ind w:firstLine="426"/>
        <w:jc w:val="both"/>
        <w:rPr>
          <w:ins w:id="81" w:author="User" w:date="2021-12-09T11:48:00Z"/>
          <w:rFonts w:ascii="Times New Roman" w:eastAsia="Times New Roman" w:hAnsi="Times New Roman" w:cs="Times New Roman"/>
          <w:sz w:val="24"/>
          <w:szCs w:val="24"/>
        </w:rPr>
        <w:pPrChange w:id="82" w:author="User" w:date="2021-12-09T11:48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</w:t>
      </w:r>
      <w:ins w:id="83" w:author="User" w:date="2021-12-09T11:44:00Z">
        <w:r w:rsidR="008E6870">
          <w:rPr>
            <w:rFonts w:ascii="Times New Roman" w:eastAsia="Times New Roman" w:hAnsi="Times New Roman" w:cs="Times New Roman"/>
            <w:sz w:val="24"/>
            <w:szCs w:val="24"/>
          </w:rPr>
          <w:t>idak</w:t>
        </w:r>
      </w:ins>
      <w:proofErr w:type="spellEnd"/>
      <w:del w:id="84" w:author="User" w:date="2021-12-09T11:44:00Z">
        <w:r w:rsidRPr="00C50A1E" w:rsidDel="008E6870">
          <w:rPr>
            <w:rFonts w:ascii="Times New Roman" w:eastAsia="Times New Roman" w:hAnsi="Times New Roman" w:cs="Times New Roman"/>
            <w:sz w:val="24"/>
            <w:szCs w:val="24"/>
          </w:rPr>
          <w:delText>ak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ins w:id="85" w:author="User" w:date="2021-12-09T11:57:00Z">
        <w:r w:rsidR="005F7C8C">
          <w:rPr>
            <w:rFonts w:ascii="Times New Roman" w:eastAsia="Times New Roman" w:hAnsi="Times New Roman" w:cs="Times New Roman"/>
            <w:sz w:val="24"/>
            <w:szCs w:val="24"/>
          </w:rPr>
          <w:t>namun</w:t>
        </w:r>
        <w:proofErr w:type="spellEnd"/>
        <w:r w:rsidR="005F7C8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5F7C8C">
          <w:rPr>
            <w:rFonts w:ascii="Times New Roman" w:eastAsia="Times New Roman" w:hAnsi="Times New Roman" w:cs="Times New Roman"/>
            <w:sz w:val="24"/>
            <w:szCs w:val="24"/>
          </w:rPr>
          <w:t>demikian</w:t>
        </w:r>
      </w:ins>
      <w:proofErr w:type="spellEnd"/>
      <w:del w:id="86" w:author="User" w:date="2021-12-09T11:57:00Z">
        <w:r w:rsidRPr="00C50A1E" w:rsidDel="005F7C8C">
          <w:rPr>
            <w:rFonts w:ascii="Times New Roman" w:eastAsia="Times New Roman" w:hAnsi="Times New Roman" w:cs="Times New Roman"/>
            <w:sz w:val="24"/>
            <w:szCs w:val="24"/>
          </w:rPr>
          <w:delText>pun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ins w:id="87" w:author="User" w:date="2021-12-09T11:53:00Z">
        <w:r w:rsidR="005F7C8C">
          <w:rPr>
            <w:rFonts w:ascii="Times New Roman" w:eastAsia="Times New Roman" w:hAnsi="Times New Roman" w:cs="Times New Roman"/>
            <w:sz w:val="24"/>
            <w:szCs w:val="24"/>
          </w:rPr>
          <w:t>Berkenaan</w:t>
        </w:r>
        <w:proofErr w:type="spellEnd"/>
        <w:r w:rsidR="005F7C8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5F7C8C">
          <w:rPr>
            <w:rFonts w:ascii="Times New Roman" w:eastAsia="Times New Roman" w:hAnsi="Times New Roman" w:cs="Times New Roman"/>
            <w:sz w:val="24"/>
            <w:szCs w:val="24"/>
          </w:rPr>
          <w:t>dengan</w:t>
        </w:r>
        <w:proofErr w:type="spellEnd"/>
        <w:r w:rsidR="005F7C8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88" w:author="User" w:date="2021-12-09T11:53:00Z">
        <w:r w:rsidRPr="00C50A1E" w:rsidDel="005F7C8C">
          <w:rPr>
            <w:rFonts w:ascii="Times New Roman" w:eastAsia="Times New Roman" w:hAnsi="Times New Roman" w:cs="Times New Roman"/>
            <w:sz w:val="24"/>
            <w:szCs w:val="24"/>
          </w:rPr>
          <w:delText xml:space="preserve">Soal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ins w:id="89" w:author="User" w:date="2021-12-09T11:53:00Z">
        <w:r w:rsidR="005F7C8C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del w:id="90" w:author="User" w:date="2021-12-09T11:53:00Z">
        <w:r w:rsidRPr="00C50A1E" w:rsidDel="005F7C8C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91" w:author="User" w:date="2021-12-09T11:54:00Z">
        <w:r w:rsidR="005F7C8C">
          <w:rPr>
            <w:rFonts w:ascii="Times New Roman" w:eastAsia="Times New Roman" w:hAnsi="Times New Roman" w:cs="Times New Roman"/>
            <w:sz w:val="24"/>
            <w:szCs w:val="24"/>
          </w:rPr>
          <w:t>situasi</w:t>
        </w:r>
        <w:proofErr w:type="spellEnd"/>
        <w:r w:rsidR="005F7C8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92" w:author="User" w:date="2021-12-09T11:53:00Z">
        <w:r w:rsidRPr="00C50A1E" w:rsidDel="005F7C8C">
          <w:rPr>
            <w:rFonts w:ascii="Times New Roman" w:eastAsia="Times New Roman" w:hAnsi="Times New Roman" w:cs="Times New Roman"/>
            <w:sz w:val="24"/>
            <w:szCs w:val="24"/>
          </w:rPr>
          <w:delText xml:space="preserve">Ya,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</w:t>
      </w:r>
      <w:ins w:id="93" w:author="User" w:date="2021-12-09T11:44:00Z">
        <w:r w:rsidR="008E6870">
          <w:rPr>
            <w:rFonts w:ascii="Times New Roman" w:eastAsia="Times New Roman" w:hAnsi="Times New Roman" w:cs="Times New Roman"/>
            <w:sz w:val="24"/>
            <w:szCs w:val="24"/>
          </w:rPr>
          <w:t>enapa</w:t>
        </w:r>
      </w:ins>
      <w:proofErr w:type="spellEnd"/>
      <w:del w:id="94" w:author="User" w:date="2021-12-09T11:44:00Z">
        <w:r w:rsidRPr="00C50A1E" w:rsidDel="008E6870">
          <w:rPr>
            <w:rFonts w:ascii="Times New Roman" w:eastAsia="Times New Roman" w:hAnsi="Times New Roman" w:cs="Times New Roman"/>
            <w:sz w:val="24"/>
            <w:szCs w:val="24"/>
          </w:rPr>
          <w:delText>ok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95" w:author="User" w:date="2021-12-09T11:44:00Z">
        <w:r w:rsidR="008E6870">
          <w:rPr>
            <w:rFonts w:ascii="Times New Roman" w:eastAsia="Times New Roman" w:hAnsi="Times New Roman" w:cs="Times New Roman"/>
            <w:sz w:val="24"/>
            <w:szCs w:val="24"/>
          </w:rPr>
          <w:t>demikian</w:t>
        </w:r>
      </w:ins>
      <w:proofErr w:type="spellEnd"/>
      <w:del w:id="96" w:author="User" w:date="2021-12-09T11:44:00Z">
        <w:r w:rsidRPr="00C50A1E" w:rsidDel="008E6870">
          <w:rPr>
            <w:rFonts w:ascii="Times New Roman" w:eastAsia="Times New Roman" w:hAnsi="Times New Roman" w:cs="Times New Roman"/>
            <w:sz w:val="24"/>
            <w:szCs w:val="24"/>
          </w:rPr>
          <w:delText>ya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8E6870" w:rsidRDefault="008E6870" w:rsidP="008E6870">
      <w:pPr>
        <w:shd w:val="clear" w:color="auto" w:fill="F5F5F5"/>
        <w:ind w:firstLine="426"/>
        <w:jc w:val="both"/>
        <w:rPr>
          <w:ins w:id="97" w:author="User" w:date="2021-12-09T11:48:00Z"/>
          <w:rFonts w:ascii="Times New Roman" w:eastAsia="Times New Roman" w:hAnsi="Times New Roman" w:cs="Times New Roman"/>
          <w:sz w:val="24"/>
          <w:szCs w:val="24"/>
        </w:rPr>
        <w:pPrChange w:id="98" w:author="User" w:date="2021-12-09T11:48:00Z">
          <w:pPr>
            <w:shd w:val="clear" w:color="auto" w:fill="F5F5F5"/>
            <w:spacing w:after="375"/>
          </w:pPr>
        </w:pPrChange>
      </w:pPr>
    </w:p>
    <w:p w:rsidR="008E6870" w:rsidRPr="00C50A1E" w:rsidDel="005F7C8C" w:rsidRDefault="008E6870" w:rsidP="008E6870">
      <w:pPr>
        <w:shd w:val="clear" w:color="auto" w:fill="F5F5F5"/>
        <w:ind w:firstLine="426"/>
        <w:jc w:val="both"/>
        <w:rPr>
          <w:del w:id="99" w:author="User" w:date="2021-12-09T11:54:00Z"/>
          <w:rFonts w:ascii="Times New Roman" w:eastAsia="Times New Roman" w:hAnsi="Times New Roman" w:cs="Times New Roman"/>
          <w:sz w:val="24"/>
          <w:szCs w:val="24"/>
        </w:rPr>
        <w:pPrChange w:id="100" w:author="User" w:date="2021-12-09T11:48:00Z">
          <w:pPr>
            <w:shd w:val="clear" w:color="auto" w:fill="F5F5F5"/>
            <w:spacing w:after="375"/>
          </w:pPr>
        </w:pPrChange>
      </w:pPr>
    </w:p>
    <w:p w:rsidR="008E6870" w:rsidRDefault="00927764" w:rsidP="008E6870">
      <w:pPr>
        <w:shd w:val="clear" w:color="auto" w:fill="F5F5F5"/>
        <w:rPr>
          <w:ins w:id="101" w:author="User" w:date="2021-12-09T11:45:00Z"/>
          <w:rFonts w:ascii="Times New Roman" w:eastAsia="Times New Roman" w:hAnsi="Times New Roman" w:cs="Times New Roman"/>
          <w:b/>
          <w:bCs/>
          <w:sz w:val="24"/>
          <w:szCs w:val="24"/>
        </w:rPr>
        <w:pPrChange w:id="102" w:author="User" w:date="2021-12-09T11:44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</w:p>
    <w:p w:rsidR="00927764" w:rsidRPr="00C50A1E" w:rsidRDefault="00927764" w:rsidP="008E6870">
      <w:pPr>
        <w:shd w:val="clear" w:color="auto" w:fill="F5F5F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103" w:author="User" w:date="2021-12-09T11:45:00Z">
          <w:pPr>
            <w:shd w:val="clear" w:color="auto" w:fill="F5F5F5"/>
            <w:spacing w:after="375"/>
          </w:pPr>
        </w:pPrChange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8E6870" w:rsidRDefault="008E6870" w:rsidP="008E6870">
      <w:pPr>
        <w:shd w:val="clear" w:color="auto" w:fill="F5F5F5"/>
        <w:jc w:val="both"/>
        <w:rPr>
          <w:ins w:id="104" w:author="User" w:date="2021-12-09T11:48:00Z"/>
          <w:rFonts w:ascii="Times New Roman" w:eastAsia="Times New Roman" w:hAnsi="Times New Roman" w:cs="Times New Roman"/>
          <w:sz w:val="24"/>
          <w:szCs w:val="24"/>
        </w:rPr>
        <w:pPrChange w:id="105" w:author="User" w:date="2021-12-09T11:45:00Z">
          <w:pPr>
            <w:shd w:val="clear" w:color="auto" w:fill="F5F5F5"/>
            <w:spacing w:after="375"/>
          </w:pPr>
        </w:pPrChange>
      </w:pPr>
    </w:p>
    <w:p w:rsidR="00927764" w:rsidRPr="00C50A1E" w:rsidDel="008E6870" w:rsidRDefault="00927764" w:rsidP="008E6870">
      <w:pPr>
        <w:shd w:val="clear" w:color="auto" w:fill="F5F5F5"/>
        <w:ind w:firstLine="426"/>
        <w:jc w:val="both"/>
        <w:rPr>
          <w:del w:id="106" w:author="User" w:date="2021-12-09T11:48:00Z"/>
          <w:rFonts w:ascii="Times New Roman" w:eastAsia="Times New Roman" w:hAnsi="Times New Roman" w:cs="Times New Roman"/>
          <w:sz w:val="24"/>
          <w:szCs w:val="24"/>
        </w:rPr>
        <w:pPrChange w:id="107" w:author="User" w:date="2021-12-09T11:48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108" w:author="User" w:date="2021-12-09T11:46:00Z">
        <w:r w:rsidR="008E6870">
          <w:rPr>
            <w:rFonts w:ascii="Times New Roman" w:eastAsia="Times New Roman" w:hAnsi="Times New Roman" w:cs="Times New Roman"/>
            <w:sz w:val="24"/>
            <w:szCs w:val="24"/>
          </w:rPr>
          <w:t>‘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ins w:id="109" w:author="User" w:date="2021-12-09T11:46:00Z">
        <w:r w:rsidR="008E6870">
          <w:rPr>
            <w:rFonts w:ascii="Times New Roman" w:eastAsia="Times New Roman" w:hAnsi="Times New Roman" w:cs="Times New Roman"/>
            <w:sz w:val="24"/>
            <w:szCs w:val="24"/>
          </w:rPr>
          <w:t>’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ins w:id="110" w:author="User" w:date="2021-12-09T11:48:00Z">
        <w:r w:rsidR="008E6870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</w:p>
    <w:p w:rsidR="00927764" w:rsidRPr="00C50A1E" w:rsidDel="008E6870" w:rsidRDefault="00927764" w:rsidP="008E6870">
      <w:pPr>
        <w:shd w:val="clear" w:color="auto" w:fill="F5F5F5"/>
        <w:ind w:firstLine="426"/>
        <w:jc w:val="both"/>
        <w:rPr>
          <w:del w:id="111" w:author="User" w:date="2021-12-09T11:48:00Z"/>
          <w:rFonts w:ascii="Times New Roman" w:eastAsia="Times New Roman" w:hAnsi="Times New Roman" w:cs="Times New Roman"/>
          <w:sz w:val="24"/>
          <w:szCs w:val="24"/>
        </w:rPr>
        <w:pPrChange w:id="112" w:author="User" w:date="2021-12-09T11:48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</w:t>
      </w:r>
      <w:ins w:id="113" w:author="User" w:date="2021-12-09T11:57:00Z">
        <w:r w:rsidR="005F7C8C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  <w:proofErr w:type="spellStart"/>
        <w:r w:rsidR="005F7C8C">
          <w:rPr>
            <w:rFonts w:ascii="Times New Roman" w:eastAsia="Times New Roman" w:hAnsi="Times New Roman" w:cs="Times New Roman"/>
            <w:sz w:val="24"/>
            <w:szCs w:val="24"/>
          </w:rPr>
          <w:t>namun</w:t>
        </w:r>
        <w:proofErr w:type="spellEnd"/>
        <w:r w:rsidR="005F7C8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5F7C8C">
          <w:rPr>
            <w:rFonts w:ascii="Times New Roman" w:eastAsia="Times New Roman" w:hAnsi="Times New Roman" w:cs="Times New Roman"/>
            <w:sz w:val="24"/>
            <w:szCs w:val="24"/>
          </w:rPr>
          <w:t>belu</w:t>
        </w:r>
      </w:ins>
      <w:del w:id="114" w:author="User" w:date="2021-12-09T11:57:00Z">
        <w:r w:rsidRPr="00C50A1E" w:rsidDel="005F7C8C">
          <w:rPr>
            <w:rFonts w:ascii="Times New Roman" w:eastAsia="Times New Roman" w:hAnsi="Times New Roman" w:cs="Times New Roman"/>
            <w:sz w:val="24"/>
            <w:szCs w:val="24"/>
          </w:rPr>
          <w:delText>. Belu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115" w:author="User" w:date="2021-12-09T11:57:00Z">
        <w:r w:rsidR="005F7C8C">
          <w:rPr>
            <w:rFonts w:ascii="Times New Roman" w:eastAsia="Times New Roman" w:hAnsi="Times New Roman" w:cs="Times New Roman"/>
            <w:sz w:val="24"/>
            <w:szCs w:val="24"/>
          </w:rPr>
          <w:t>men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ins w:id="116" w:author="User" w:date="2021-12-09T11:57:00Z">
        <w:r w:rsidR="005F7C8C">
          <w:rPr>
            <w:rFonts w:ascii="Times New Roman" w:eastAsia="Times New Roman" w:hAnsi="Times New Roman" w:cs="Times New Roman"/>
            <w:sz w:val="24"/>
            <w:szCs w:val="24"/>
          </w:rPr>
          <w:t>i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ins w:id="117" w:author="User" w:date="2021-12-09T11:57:00Z">
        <w:r w:rsidR="005F7C8C">
          <w:rPr>
            <w:rFonts w:ascii="Times New Roman" w:eastAsia="Times New Roman" w:hAnsi="Times New Roman" w:cs="Times New Roman"/>
            <w:sz w:val="24"/>
            <w:szCs w:val="24"/>
          </w:rPr>
          <w:t>di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ins w:id="118" w:author="User" w:date="2021-12-09T11:57:00Z">
        <w:r w:rsidR="005F7C8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5F7C8C">
          <w:rPr>
            <w:rFonts w:ascii="Times New Roman" w:eastAsia="Times New Roman" w:hAnsi="Times New Roman" w:cs="Times New Roman"/>
            <w:sz w:val="24"/>
            <w:szCs w:val="24"/>
          </w:rPr>
          <w:t>dengan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ins w:id="119" w:author="User" w:date="2021-12-09T11:57:00Z">
        <w:r w:rsidR="005F7C8C">
          <w:rPr>
            <w:rFonts w:ascii="Times New Roman" w:eastAsia="Times New Roman" w:hAnsi="Times New Roman" w:cs="Times New Roman"/>
            <w:sz w:val="24"/>
            <w:szCs w:val="24"/>
          </w:rPr>
          <w:t xml:space="preserve">yang </w:t>
        </w:r>
        <w:proofErr w:type="spellStart"/>
        <w:r w:rsidR="005F7C8C">
          <w:rPr>
            <w:rFonts w:ascii="Times New Roman" w:eastAsia="Times New Roman" w:hAnsi="Times New Roman" w:cs="Times New Roman"/>
            <w:sz w:val="24"/>
            <w:szCs w:val="24"/>
          </w:rPr>
          <w:t>semula</w:t>
        </w:r>
        <w:proofErr w:type="spellEnd"/>
        <w:r w:rsidR="005F7C8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ins w:id="120" w:author="User" w:date="2021-12-09T11:58:00Z">
        <w:r w:rsidR="005F7C8C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  <w:ins w:id="121" w:author="User" w:date="2021-12-09T11:48:00Z">
        <w:r w:rsidR="008E6870">
          <w:rPr>
            <w:rFonts w:ascii="Times New Roman" w:eastAsia="Times New Roman" w:hAnsi="Times New Roman" w:cs="Times New Roman"/>
            <w:sz w:val="24"/>
            <w:szCs w:val="24"/>
          </w:rPr>
          <w:t xml:space="preserve">. </w:t>
        </w:r>
      </w:ins>
    </w:p>
    <w:p w:rsidR="00927764" w:rsidDel="005F7C8C" w:rsidRDefault="00927764" w:rsidP="005F7C8C">
      <w:pPr>
        <w:shd w:val="clear" w:color="auto" w:fill="F5F5F5"/>
        <w:ind w:firstLine="426"/>
        <w:jc w:val="both"/>
        <w:rPr>
          <w:del w:id="122" w:author="User" w:date="2021-12-09T11:48:00Z"/>
          <w:rFonts w:ascii="Times New Roman" w:eastAsia="Times New Roman" w:hAnsi="Times New Roman" w:cs="Times New Roman"/>
          <w:sz w:val="24"/>
          <w:szCs w:val="24"/>
        </w:rPr>
        <w:pPrChange w:id="123" w:author="User" w:date="2021-12-09T11:48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5F7C8C" w:rsidRPr="00C50A1E" w:rsidRDefault="005F7C8C" w:rsidP="008E6870">
      <w:pPr>
        <w:shd w:val="clear" w:color="auto" w:fill="F5F5F5"/>
        <w:ind w:firstLine="426"/>
        <w:jc w:val="both"/>
        <w:rPr>
          <w:ins w:id="124" w:author="User" w:date="2021-12-09T11:48:00Z"/>
          <w:rFonts w:ascii="Times New Roman" w:eastAsia="Times New Roman" w:hAnsi="Times New Roman" w:cs="Times New Roman"/>
          <w:sz w:val="24"/>
          <w:szCs w:val="24"/>
        </w:rPr>
        <w:pPrChange w:id="125" w:author="User" w:date="2021-12-09T11:48:00Z">
          <w:pPr>
            <w:shd w:val="clear" w:color="auto" w:fill="F5F5F5"/>
            <w:spacing w:after="375"/>
          </w:pPr>
        </w:pPrChange>
      </w:pPr>
    </w:p>
    <w:p w:rsidR="00927764" w:rsidRPr="00C50A1E" w:rsidDel="005F7C8C" w:rsidRDefault="00927764" w:rsidP="005F7C8C">
      <w:pPr>
        <w:shd w:val="clear" w:color="auto" w:fill="F5F5F5"/>
        <w:ind w:firstLine="426"/>
        <w:jc w:val="both"/>
        <w:rPr>
          <w:del w:id="126" w:author="User" w:date="2021-12-09T11:49:00Z"/>
          <w:rFonts w:ascii="Times New Roman" w:eastAsia="Times New Roman" w:hAnsi="Times New Roman" w:cs="Times New Roman"/>
          <w:sz w:val="24"/>
          <w:szCs w:val="24"/>
        </w:rPr>
        <w:pPrChange w:id="127" w:author="User" w:date="2021-12-09T11:48:00Z">
          <w:pPr>
            <w:shd w:val="clear" w:color="auto" w:fill="F5F5F5"/>
            <w:spacing w:after="375"/>
          </w:pPr>
        </w:pPrChange>
      </w:pPr>
      <w:del w:id="128" w:author="User" w:date="2021-12-09T11:58:00Z">
        <w:r w:rsidRPr="00C50A1E" w:rsidDel="005F7C8C">
          <w:rPr>
            <w:rFonts w:ascii="Times New Roman" w:eastAsia="Times New Roman" w:hAnsi="Times New Roman" w:cs="Times New Roman"/>
            <w:sz w:val="24"/>
            <w:szCs w:val="24"/>
          </w:rPr>
          <w:lastRenderedPageBreak/>
          <w:delText>Terutama m</w:delText>
        </w:r>
      </w:del>
      <w:proofErr w:type="spellStart"/>
      <w:ins w:id="129" w:author="User" w:date="2021-12-09T11:58:00Z">
        <w:r w:rsidR="005F7C8C">
          <w:rPr>
            <w:rFonts w:ascii="Times New Roman" w:eastAsia="Times New Roman" w:hAnsi="Times New Roman" w:cs="Times New Roman"/>
            <w:sz w:val="24"/>
            <w:szCs w:val="24"/>
          </w:rPr>
          <w:t>M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ins w:id="130" w:author="User" w:date="2021-12-09T11:58:00Z">
        <w:r w:rsidR="005F7C8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5F7C8C">
          <w:rPr>
            <w:rFonts w:ascii="Times New Roman" w:eastAsia="Times New Roman" w:hAnsi="Times New Roman" w:cs="Times New Roman"/>
            <w:sz w:val="24"/>
            <w:szCs w:val="24"/>
          </w:rPr>
          <w:t>terutama</w:t>
        </w:r>
        <w:proofErr w:type="spellEnd"/>
        <w:r w:rsidR="005F7C8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5F7C8C">
          <w:rPr>
            <w:rFonts w:ascii="Times New Roman" w:eastAsia="Times New Roman" w:hAnsi="Times New Roman" w:cs="Times New Roman"/>
            <w:sz w:val="24"/>
            <w:szCs w:val="24"/>
          </w:rPr>
          <w:t>dipilih</w:t>
        </w:r>
        <w:proofErr w:type="spellEnd"/>
        <w:r w:rsidR="005F7C8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5F7C8C">
          <w:rPr>
            <w:rFonts w:ascii="Times New Roman" w:eastAsia="Times New Roman" w:hAnsi="Times New Roman" w:cs="Times New Roman"/>
            <w:sz w:val="24"/>
            <w:szCs w:val="24"/>
          </w:rPr>
          <w:t>pada</w:t>
        </w:r>
        <w:proofErr w:type="spellEnd"/>
        <w:r w:rsidR="005F7C8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5F7C8C">
          <w:rPr>
            <w:rFonts w:ascii="Times New Roman" w:eastAsia="Times New Roman" w:hAnsi="Times New Roman" w:cs="Times New Roman"/>
            <w:sz w:val="24"/>
            <w:szCs w:val="24"/>
          </w:rPr>
          <w:t>saat</w:t>
        </w:r>
        <w:proofErr w:type="spellEnd"/>
        <w:r w:rsidR="005F7C8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5F7C8C">
          <w:rPr>
            <w:rFonts w:ascii="Times New Roman" w:eastAsia="Times New Roman" w:hAnsi="Times New Roman" w:cs="Times New Roman"/>
            <w:sz w:val="24"/>
            <w:szCs w:val="24"/>
          </w:rPr>
          <w:t>hujan</w:t>
        </w:r>
        <w:proofErr w:type="spellEnd"/>
        <w:r w:rsidR="005F7C8C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del w:id="131" w:author="User" w:date="2021-12-09T11:58:00Z">
        <w:r w:rsidRPr="00C50A1E" w:rsidDel="005F7C8C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ins w:id="132" w:author="User" w:date="2021-12-09T11:59:00Z">
        <w:r w:rsidR="004B2BE9">
          <w:rPr>
            <w:rFonts w:ascii="Times New Roman" w:eastAsia="Times New Roman" w:hAnsi="Times New Roman" w:cs="Times New Roman"/>
            <w:sz w:val="24"/>
            <w:szCs w:val="24"/>
          </w:rPr>
          <w:t>kan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</w:p>
    <w:p w:rsidR="00927764" w:rsidRDefault="00927764" w:rsidP="005F7C8C">
      <w:pPr>
        <w:shd w:val="clear" w:color="auto" w:fill="F5F5F5"/>
        <w:ind w:firstLine="426"/>
        <w:jc w:val="both"/>
        <w:rPr>
          <w:ins w:id="133" w:author="User" w:date="2021-12-09T11:45:00Z"/>
          <w:rFonts w:ascii="Times New Roman" w:eastAsia="Times New Roman" w:hAnsi="Times New Roman" w:cs="Times New Roman"/>
          <w:sz w:val="24"/>
          <w:szCs w:val="24"/>
        </w:rPr>
        <w:pPrChange w:id="134" w:author="User" w:date="2021-12-09T11:49:00Z">
          <w:pPr>
            <w:shd w:val="clear" w:color="auto" w:fill="F5F5F5"/>
            <w:spacing w:after="375"/>
          </w:pPr>
        </w:pPrChange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:rsidR="008E6870" w:rsidRPr="00C50A1E" w:rsidRDefault="008E6870" w:rsidP="008E6870">
      <w:pPr>
        <w:shd w:val="clear" w:color="auto" w:fill="F5F5F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135" w:author="User" w:date="2021-12-09T11:45:00Z">
          <w:pPr>
            <w:shd w:val="clear" w:color="auto" w:fill="F5F5F5"/>
            <w:spacing w:after="375"/>
          </w:pPr>
        </w:pPrChange>
      </w:pPr>
    </w:p>
    <w:p w:rsidR="008E6870" w:rsidRDefault="00927764" w:rsidP="008E6870">
      <w:pPr>
        <w:shd w:val="clear" w:color="auto" w:fill="F5F5F5"/>
        <w:rPr>
          <w:ins w:id="136" w:author="User" w:date="2021-12-09T11:45:00Z"/>
          <w:rFonts w:ascii="Times New Roman" w:eastAsia="Times New Roman" w:hAnsi="Times New Roman" w:cs="Times New Roman"/>
          <w:sz w:val="24"/>
          <w:szCs w:val="24"/>
        </w:rPr>
        <w:pPrChange w:id="137" w:author="User" w:date="2021-12-09T11:45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ins w:id="138" w:author="User" w:date="2021-12-09T11:49:00Z">
        <w:r w:rsidR="005F7C8C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 xml:space="preserve">Hal </w:t>
        </w:r>
      </w:ins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ins w:id="139" w:author="User" w:date="2021-12-09T11:49:00Z">
        <w:r w:rsidR="005F7C8C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Menjadi</w:t>
        </w:r>
        <w:proofErr w:type="spellEnd"/>
        <w:r w:rsidR="005F7C8C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 xml:space="preserve"> </w:t>
        </w:r>
        <w:proofErr w:type="spellStart"/>
        <w:r w:rsidR="005F7C8C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Penyebabnya</w:t>
        </w:r>
      </w:ins>
      <w:proofErr w:type="spellEnd"/>
      <w:del w:id="140" w:author="User" w:date="2021-12-09T11:49:00Z">
        <w:r w:rsidRPr="00C50A1E" w:rsidDel="005F7C8C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>Jadi Sebabnya</w:delText>
        </w:r>
      </w:del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927764" w:rsidRPr="00C50A1E" w:rsidDel="005F7C8C" w:rsidRDefault="00927764" w:rsidP="005F7C8C">
      <w:pPr>
        <w:shd w:val="clear" w:color="auto" w:fill="F5F5F5"/>
        <w:ind w:firstLine="426"/>
        <w:jc w:val="both"/>
        <w:rPr>
          <w:del w:id="141" w:author="User" w:date="2021-12-09T11:49:00Z"/>
          <w:rFonts w:ascii="Times New Roman" w:eastAsia="Times New Roman" w:hAnsi="Times New Roman" w:cs="Times New Roman"/>
          <w:sz w:val="24"/>
          <w:szCs w:val="24"/>
        </w:rPr>
        <w:pPrChange w:id="142" w:author="User" w:date="2021-12-09T11:49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Ehem.</w:t>
      </w:r>
    </w:p>
    <w:p w:rsidR="005F7C8C" w:rsidRDefault="005F7C8C" w:rsidP="005F7C8C">
      <w:pPr>
        <w:shd w:val="clear" w:color="auto" w:fill="F5F5F5"/>
        <w:ind w:firstLine="426"/>
        <w:jc w:val="both"/>
        <w:rPr>
          <w:ins w:id="143" w:author="User" w:date="2021-12-09T11:49:00Z"/>
          <w:rFonts w:ascii="Times New Roman" w:eastAsia="Times New Roman" w:hAnsi="Times New Roman" w:cs="Times New Roman"/>
          <w:sz w:val="24"/>
          <w:szCs w:val="24"/>
        </w:rPr>
        <w:pPrChange w:id="144" w:author="User" w:date="2021-12-09T11:49:00Z">
          <w:pPr>
            <w:shd w:val="clear" w:color="auto" w:fill="F5F5F5"/>
            <w:spacing w:after="375"/>
          </w:pPr>
        </w:pPrChange>
      </w:pPr>
      <w:proofErr w:type="spellEnd"/>
    </w:p>
    <w:p w:rsidR="00927764" w:rsidRPr="00C50A1E" w:rsidRDefault="00927764" w:rsidP="005F7C8C">
      <w:pPr>
        <w:shd w:val="clear" w:color="auto" w:fill="F5F5F5"/>
        <w:ind w:firstLine="426"/>
        <w:jc w:val="both"/>
        <w:rPr>
          <w:rFonts w:ascii="Times New Roman" w:eastAsia="Times New Roman" w:hAnsi="Times New Roman" w:cs="Times New Roman"/>
          <w:sz w:val="24"/>
          <w:szCs w:val="24"/>
        </w:rPr>
        <w:pPrChange w:id="145" w:author="User" w:date="2021-12-09T11:49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Del="005F7C8C" w:rsidRDefault="00927764" w:rsidP="008E6870">
      <w:pPr>
        <w:shd w:val="clear" w:color="auto" w:fill="F5F5F5"/>
        <w:jc w:val="both"/>
        <w:rPr>
          <w:del w:id="146" w:author="User" w:date="2021-12-09T11:49:00Z"/>
          <w:rFonts w:ascii="Times New Roman" w:eastAsia="Times New Roman" w:hAnsi="Times New Roman" w:cs="Times New Roman"/>
          <w:sz w:val="24"/>
          <w:szCs w:val="24"/>
        </w:rPr>
        <w:pPrChange w:id="147" w:author="User" w:date="2021-12-09T11:43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merepotkan.</w:t>
      </w:r>
    </w:p>
    <w:p w:rsidR="005F7C8C" w:rsidRDefault="005F7C8C" w:rsidP="008E6870">
      <w:pPr>
        <w:shd w:val="clear" w:color="auto" w:fill="F5F5F5"/>
        <w:jc w:val="both"/>
        <w:rPr>
          <w:ins w:id="148" w:author="User" w:date="2021-12-09T11:49:00Z"/>
          <w:rFonts w:ascii="Times New Roman" w:eastAsia="Times New Roman" w:hAnsi="Times New Roman" w:cs="Times New Roman"/>
          <w:sz w:val="24"/>
          <w:szCs w:val="24"/>
        </w:rPr>
        <w:pPrChange w:id="149" w:author="User" w:date="2021-12-09T11:43:00Z">
          <w:pPr>
            <w:shd w:val="clear" w:color="auto" w:fill="F5F5F5"/>
            <w:spacing w:after="375"/>
          </w:pPr>
        </w:pPrChange>
      </w:pPr>
      <w:proofErr w:type="spellEnd"/>
    </w:p>
    <w:p w:rsidR="00927764" w:rsidRPr="00C50A1E" w:rsidDel="005F7C8C" w:rsidRDefault="00927764" w:rsidP="005F7C8C">
      <w:pPr>
        <w:shd w:val="clear" w:color="auto" w:fill="F5F5F5"/>
        <w:ind w:firstLine="426"/>
        <w:jc w:val="both"/>
        <w:rPr>
          <w:del w:id="150" w:author="User" w:date="2021-12-09T11:50:00Z"/>
          <w:rFonts w:ascii="Times New Roman" w:eastAsia="Times New Roman" w:hAnsi="Times New Roman" w:cs="Times New Roman"/>
          <w:sz w:val="24"/>
          <w:szCs w:val="24"/>
        </w:rPr>
        <w:pPrChange w:id="151" w:author="User" w:date="2021-12-09T11:50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ins w:id="152" w:author="User" w:date="2021-12-09T11:50:00Z">
        <w:r w:rsidR="005F7C8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</w:p>
    <w:p w:rsidR="00927764" w:rsidDel="005F7C8C" w:rsidRDefault="00927764" w:rsidP="005F7C8C">
      <w:pPr>
        <w:shd w:val="clear" w:color="auto" w:fill="F5F5F5"/>
        <w:ind w:firstLine="426"/>
        <w:jc w:val="both"/>
        <w:rPr>
          <w:del w:id="153" w:author="User" w:date="2021-12-09T11:50:00Z"/>
          <w:rFonts w:ascii="Times New Roman" w:eastAsia="Times New Roman" w:hAnsi="Times New Roman" w:cs="Times New Roman"/>
          <w:sz w:val="24"/>
          <w:szCs w:val="24"/>
        </w:rPr>
        <w:pPrChange w:id="154" w:author="User" w:date="2021-12-09T11:50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:rsidR="005F7C8C" w:rsidRPr="00C50A1E" w:rsidRDefault="005F7C8C" w:rsidP="005F7C8C">
      <w:pPr>
        <w:shd w:val="clear" w:color="auto" w:fill="F5F5F5"/>
        <w:ind w:firstLine="426"/>
        <w:jc w:val="both"/>
        <w:rPr>
          <w:ins w:id="155" w:author="User" w:date="2021-12-09T11:50:00Z"/>
          <w:rFonts w:ascii="Times New Roman" w:eastAsia="Times New Roman" w:hAnsi="Times New Roman" w:cs="Times New Roman"/>
          <w:sz w:val="24"/>
          <w:szCs w:val="24"/>
        </w:rPr>
        <w:pPrChange w:id="156" w:author="User" w:date="2021-12-09T11:50:00Z">
          <w:pPr>
            <w:shd w:val="clear" w:color="auto" w:fill="F5F5F5"/>
            <w:spacing w:after="375"/>
          </w:pPr>
        </w:pPrChange>
      </w:pPr>
    </w:p>
    <w:p w:rsidR="00927764" w:rsidRPr="00C50A1E" w:rsidDel="005F7C8C" w:rsidRDefault="00927764" w:rsidP="005F7C8C">
      <w:pPr>
        <w:shd w:val="clear" w:color="auto" w:fill="F5F5F5"/>
        <w:ind w:firstLine="426"/>
        <w:jc w:val="both"/>
        <w:rPr>
          <w:del w:id="157" w:author="User" w:date="2021-12-09T11:50:00Z"/>
          <w:rFonts w:ascii="Times New Roman" w:eastAsia="Times New Roman" w:hAnsi="Times New Roman" w:cs="Times New Roman"/>
          <w:sz w:val="24"/>
          <w:szCs w:val="24"/>
        </w:rPr>
        <w:pPrChange w:id="158" w:author="User" w:date="2021-12-09T11:50:00Z">
          <w:pPr>
            <w:shd w:val="clear" w:color="auto" w:fill="F5F5F5"/>
            <w:spacing w:after="375"/>
          </w:pPr>
        </w:pPrChange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</w:t>
      </w:r>
      <w:ins w:id="159" w:author="User" w:date="2021-12-09T11:50:00Z">
        <w:r w:rsidR="005F7C8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160" w:author="User" w:date="2021-12-09T11:50:00Z">
        <w:r w:rsidRPr="00C50A1E" w:rsidDel="005F7C8C">
          <w:rPr>
            <w:rFonts w:ascii="Times New Roman" w:eastAsia="Times New Roman" w:hAnsi="Times New Roman" w:cs="Times New Roman"/>
            <w:sz w:val="24"/>
            <w:szCs w:val="24"/>
          </w:rPr>
          <w:delText> </w:delText>
        </w:r>
      </w:del>
    </w:p>
    <w:p w:rsidR="008E6870" w:rsidDel="005F7C8C" w:rsidRDefault="00927764" w:rsidP="008E6870">
      <w:pPr>
        <w:shd w:val="clear" w:color="auto" w:fill="F5F5F5"/>
        <w:jc w:val="both"/>
        <w:rPr>
          <w:del w:id="161" w:author="User" w:date="2021-12-09T11:50:00Z"/>
          <w:rFonts w:ascii="Times New Roman" w:eastAsia="Times New Roman" w:hAnsi="Times New Roman" w:cs="Times New Roman"/>
          <w:sz w:val="24"/>
          <w:szCs w:val="24"/>
        </w:rPr>
        <w:pPrChange w:id="162" w:author="User" w:date="2021-12-09T11:43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</w:t>
      </w:r>
      <w:bookmarkStart w:id="163" w:name="_GoBack"/>
      <w:bookmarkEnd w:id="163"/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:rsidR="005F7C8C" w:rsidRPr="00C50A1E" w:rsidRDefault="005F7C8C" w:rsidP="005F7C8C">
      <w:pPr>
        <w:shd w:val="clear" w:color="auto" w:fill="F5F5F5"/>
        <w:ind w:firstLine="426"/>
        <w:jc w:val="both"/>
        <w:rPr>
          <w:ins w:id="164" w:author="User" w:date="2021-12-09T11:50:00Z"/>
          <w:rFonts w:ascii="Times New Roman" w:eastAsia="Times New Roman" w:hAnsi="Times New Roman" w:cs="Times New Roman"/>
          <w:sz w:val="24"/>
          <w:szCs w:val="24"/>
        </w:rPr>
        <w:pPrChange w:id="165" w:author="User" w:date="2021-12-09T11:50:00Z">
          <w:pPr>
            <w:shd w:val="clear" w:color="auto" w:fill="F5F5F5"/>
            <w:spacing w:after="375"/>
          </w:pPr>
        </w:pPrChange>
      </w:pPr>
      <w:ins w:id="166" w:author="User" w:date="2021-12-09T11:50:00Z">
        <w:r>
          <w:rPr>
            <w:rFonts w:ascii="Times New Roman" w:eastAsia="Times New Roman" w:hAnsi="Times New Roman" w:cs="Times New Roman"/>
            <w:sz w:val="24"/>
            <w:szCs w:val="24"/>
          </w:rPr>
          <w:tab/>
        </w:r>
      </w:ins>
    </w:p>
    <w:p w:rsidR="00927764" w:rsidRPr="00C50A1E" w:rsidDel="005F7C8C" w:rsidRDefault="00927764" w:rsidP="005F7C8C">
      <w:pPr>
        <w:shd w:val="clear" w:color="auto" w:fill="F5F5F5"/>
        <w:ind w:firstLine="426"/>
        <w:jc w:val="both"/>
        <w:rPr>
          <w:del w:id="167" w:author="User" w:date="2021-12-09T11:50:00Z"/>
          <w:rFonts w:ascii="Times New Roman" w:eastAsia="Times New Roman" w:hAnsi="Times New Roman" w:cs="Times New Roman"/>
          <w:sz w:val="24"/>
          <w:szCs w:val="24"/>
        </w:rPr>
        <w:pPrChange w:id="168" w:author="User" w:date="2021-12-09T11:50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ins w:id="169" w:author="User" w:date="2021-12-09T11:50:00Z">
        <w:r w:rsidR="005F7C8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</w:p>
    <w:p w:rsidR="00927764" w:rsidRPr="00C50A1E" w:rsidRDefault="00927764" w:rsidP="005F7C8C">
      <w:pPr>
        <w:shd w:val="clear" w:color="auto" w:fill="F5F5F5"/>
        <w:ind w:firstLine="426"/>
        <w:jc w:val="both"/>
        <w:rPr>
          <w:rFonts w:ascii="Times New Roman" w:eastAsia="Times New Roman" w:hAnsi="Times New Roman" w:cs="Times New Roman"/>
          <w:sz w:val="24"/>
          <w:szCs w:val="24"/>
        </w:rPr>
        <w:pPrChange w:id="170" w:author="User" w:date="2021-12-09T11:50:00Z">
          <w:pPr>
            <w:shd w:val="clear" w:color="auto" w:fill="F5F5F5"/>
            <w:spacing w:after="375"/>
          </w:pPr>
        </w:pPrChange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:rsidR="008E6870" w:rsidRDefault="008E6870" w:rsidP="008E6870">
      <w:pPr>
        <w:shd w:val="clear" w:color="auto" w:fill="F5F5F5"/>
        <w:jc w:val="both"/>
        <w:rPr>
          <w:ins w:id="171" w:author="User" w:date="2021-12-09T11:45:00Z"/>
          <w:rFonts w:ascii="Times New Roman" w:eastAsia="Times New Roman" w:hAnsi="Times New Roman" w:cs="Times New Roman"/>
          <w:sz w:val="24"/>
          <w:szCs w:val="24"/>
        </w:rPr>
        <w:pPrChange w:id="172" w:author="User" w:date="2021-12-09T11:43:00Z">
          <w:pPr>
            <w:shd w:val="clear" w:color="auto" w:fill="F5F5F5"/>
          </w:pPr>
        </w:pPrChange>
      </w:pPr>
    </w:p>
    <w:p w:rsidR="00927764" w:rsidRPr="00C50A1E" w:rsidRDefault="00927764" w:rsidP="008E6870">
      <w:pPr>
        <w:shd w:val="clear" w:color="auto" w:fill="F5F5F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173" w:author="User" w:date="2021-12-09T11:43:00Z">
          <w:pPr>
            <w:shd w:val="clear" w:color="auto" w:fill="F5F5F5"/>
          </w:pPr>
        </w:pPrChange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:rsidR="00927764" w:rsidRPr="00C50A1E" w:rsidRDefault="00927764" w:rsidP="00927764"/>
    <w:p w:rsidR="00927764" w:rsidRPr="005A045A" w:rsidRDefault="00927764" w:rsidP="00927764">
      <w:pPr>
        <w:rPr>
          <w:i/>
        </w:rPr>
      </w:pPr>
    </w:p>
    <w:p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r w:rsidR="00144D6F">
        <w:fldChar w:fldCharType="begin"/>
      </w:r>
      <w:r w:rsidR="00144D6F">
        <w:instrText xml:space="preserve"> HYPERLINK "https://www.kompasiana.com/listhiahr/5e11e59a097f367b4a413222/hujan-turun-berat-badan-naik?page=all" \l "section1" </w:instrText>
      </w:r>
      <w:r w:rsidR="00144D6F">
        <w:fldChar w:fldCharType="separate"/>
      </w:r>
      <w:r w:rsidRPr="005A045A">
        <w:rPr>
          <w:rStyle w:val="Hyperlink"/>
          <w:rFonts w:ascii="Cambria" w:hAnsi="Cambria"/>
          <w:i/>
          <w:sz w:val="18"/>
          <w:szCs w:val="18"/>
        </w:rPr>
        <w:t>https://www.kompasiana.com/listhiahr/5e11e59a097f367b4a413222/hujan-turun-berat-badan-naik?page=all#section1</w:t>
      </w:r>
      <w:r w:rsidR="00144D6F">
        <w:rPr>
          <w:rStyle w:val="Hyperlink"/>
          <w:rFonts w:ascii="Cambria" w:hAnsi="Cambria"/>
          <w:i/>
          <w:sz w:val="18"/>
          <w:szCs w:val="18"/>
        </w:rPr>
        <w:fldChar w:fldCharType="end"/>
      </w:r>
    </w:p>
    <w:p w:rsidR="00924DF5" w:rsidRDefault="00924DF5"/>
    <w:sectPr w:rsidR="00924DF5" w:rsidSect="005F7C8C">
      <w:footerReference w:type="default" r:id="rId9"/>
      <w:pgSz w:w="11907" w:h="16840" w:code="9"/>
      <w:pgMar w:top="1134" w:right="1134" w:bottom="1134" w:left="1134" w:header="720" w:footer="720" w:gutter="0"/>
      <w:cols w:space="720"/>
      <w:docGrid w:linePitch="360"/>
      <w:sectPrChange w:id="174" w:author="User" w:date="2021-12-09T11:55:00Z">
        <w:sectPr w:rsidR="00924DF5" w:rsidSect="005F7C8C">
          <w:pgMar w:top="1440" w:right="1440" w:bottom="1440" w:left="1440" w:header="720" w:footer="720" w:gutter="0"/>
        </w:sectPr>
      </w:sectPrChange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4D6F" w:rsidRDefault="00144D6F">
      <w:r>
        <w:separator/>
      </w:r>
    </w:p>
  </w:endnote>
  <w:endnote w:type="continuationSeparator" w:id="0">
    <w:p w:rsidR="00144D6F" w:rsidRDefault="00144D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144D6F">
    <w:pPr>
      <w:pStyle w:val="Footer"/>
    </w:pPr>
  </w:p>
  <w:p w:rsidR="00941E77" w:rsidRDefault="00144D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4D6F" w:rsidRDefault="00144D6F">
      <w:r>
        <w:separator/>
      </w:r>
    </w:p>
  </w:footnote>
  <w:footnote w:type="continuationSeparator" w:id="0">
    <w:p w:rsidR="00144D6F" w:rsidRDefault="00144D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764"/>
    <w:rsid w:val="0012251A"/>
    <w:rsid w:val="00144D6F"/>
    <w:rsid w:val="0042167F"/>
    <w:rsid w:val="004B2BE9"/>
    <w:rsid w:val="005F7C8C"/>
    <w:rsid w:val="008E6870"/>
    <w:rsid w:val="00924DF5"/>
    <w:rsid w:val="00927764"/>
    <w:rsid w:val="00940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77D7C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658</Words>
  <Characters>3752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</cp:lastModifiedBy>
  <cp:revision>2</cp:revision>
  <dcterms:created xsi:type="dcterms:W3CDTF">2020-07-24T23:46:00Z</dcterms:created>
  <dcterms:modified xsi:type="dcterms:W3CDTF">2021-12-09T04:59:00Z</dcterms:modified>
</cp:coreProperties>
</file>