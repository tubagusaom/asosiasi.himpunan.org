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FF7BCD">
            <w:pPr>
              <w:pStyle w:val="Heading3"/>
              <w:spacing w:line="240" w:lineRule="auto"/>
              <w:jc w:val="center"/>
              <w:rPr>
                <w:rFonts w:ascii="Times New Roman" w:hAnsi="Times New Roman"/>
                <w:sz w:val="48"/>
              </w:rPr>
              <w:pPrChange w:id="0" w:author="ASUS X441MA" w:date="2020-12-09T15:00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Dini</w:t>
            </w:r>
          </w:p>
          <w:p w:rsidR="00125355" w:rsidRDefault="00125355" w:rsidP="00FF7BCD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ins w:id="1" w:author="ASUS X441MA" w:date="2020-12-09T15:00:00Z"/>
                <w:rFonts w:ascii="Times New Roman" w:eastAsia="Times New Roman" w:hAnsi="Times New Roman" w:cs="Times New Roman"/>
                <w:szCs w:val="24"/>
              </w:rPr>
              <w:pPrChange w:id="2" w:author="ASUS X441MA" w:date="2020-12-09T15:0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" w:author="ASUS X441MA" w:date="2020-12-09T15:00:00Z">
              <w:r w:rsidR="00FF7BCD">
                <w:rPr>
                  <w:rFonts w:ascii="Times New Roman" w:eastAsia="Times New Roman" w:hAnsi="Times New Roman" w:cs="Times New Roman"/>
                  <w:szCs w:val="24"/>
                </w:rPr>
                <w:t xml:space="preserve">: </w:t>
              </w:r>
            </w:ins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FF7BCD" w:rsidRDefault="00FF7BCD" w:rsidP="00FF7BCD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4" w:author="ASUS X441MA" w:date="2020-12-09T15:0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</w:p>
          <w:p w:rsidR="00125355" w:rsidRPr="00EC6F38" w:rsidRDefault="00125355" w:rsidP="00436AFB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" w:author="ASUS X441MA" w:date="2020-12-09T14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del w:id="6" w:author="ASUS X441MA" w:date="2020-12-09T14:38:00Z">
              <w:r w:rsidRPr="00EC6F38" w:rsidDel="00436AFB">
                <w:rPr>
                  <w:rFonts w:ascii="Times New Roman" w:eastAsia="Times New Roman" w:hAnsi="Times New Roman" w:cs="Times New Roman"/>
                  <w:szCs w:val="24"/>
                </w:rPr>
                <w:delText xml:space="preserve"> 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" w:author="ASUS X441MA" w:date="2020-12-09T14:45:00Z">
              <w:r w:rsidR="00436AFB">
                <w:rPr>
                  <w:rFonts w:ascii="Times New Roman" w:eastAsia="Times New Roman" w:hAnsi="Times New Roman" w:cs="Times New Roman"/>
                  <w:i/>
                  <w:szCs w:val="24"/>
                </w:rPr>
                <w:t>I</w:t>
              </w:r>
            </w:ins>
            <w:del w:id="8" w:author="ASUS X441MA" w:date="2020-12-09T14:45:00Z">
              <w:r w:rsidRPr="00436AFB" w:rsidDel="00436AFB">
                <w:rPr>
                  <w:rFonts w:ascii="Times New Roman" w:eastAsia="Times New Roman" w:hAnsi="Times New Roman" w:cs="Times New Roman"/>
                  <w:i/>
                  <w:szCs w:val="24"/>
                  <w:rPrChange w:id="9" w:author="ASUS X441MA" w:date="2020-12-09T14:3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</w:delText>
              </w:r>
            </w:del>
            <w:r w:rsidRPr="00436AFB">
              <w:rPr>
                <w:rFonts w:ascii="Times New Roman" w:eastAsia="Times New Roman" w:hAnsi="Times New Roman" w:cs="Times New Roman"/>
                <w:i/>
                <w:szCs w:val="24"/>
                <w:rPrChange w:id="10" w:author="ASUS X441MA" w:date="2020-12-09T14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ndustry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36AFB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" w:author="ASUS X441MA" w:date="2020-12-09T14:3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" w:author="ASUS X441MA" w:date="2020-12-09T14:39:00Z">
              <w:r w:rsidRPr="00EC6F38" w:rsidDel="00436AF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ins w:id="13" w:author="ASUS X441MA" w:date="2020-12-09T14:39:00Z">
              <w:r w:rsidR="00436A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6AFB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4" w:author="ASUS X441MA" w:date="2020-12-09T14:39:00Z">
              <w:r w:rsidRPr="00EC6F38" w:rsidDel="00436AFB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ASUS X441MA" w:date="2020-12-09T14:39:00Z">
              <w:r w:rsidRPr="00EC6F38" w:rsidDel="00436AF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36AFB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6" w:author="ASUS X441MA" w:date="2020-12-09T14:4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</w:t>
            </w:r>
            <w:ins w:id="17" w:author="ASUS X441MA" w:date="2020-12-09T14:40:00Z">
              <w:r w:rsidR="00436AFB">
                <w:rPr>
                  <w:rFonts w:ascii="Times New Roman" w:eastAsia="Times New Roman" w:hAnsi="Times New Roman" w:cs="Times New Roman"/>
                  <w:szCs w:val="24"/>
                </w:rPr>
                <w:t>mp</w:t>
              </w:r>
            </w:ins>
            <w:del w:id="18" w:author="ASUS X441MA" w:date="2020-12-09T14:40:00Z">
              <w:r w:rsidRPr="00EC6F38" w:rsidDel="00436AFB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36AFB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9" w:author="ASUS X441MA" w:date="2020-12-09T14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20" w:author="ASUS X441MA" w:date="2020-12-09T14:42:00Z">
              <w:r w:rsidRPr="00EC6F38" w:rsidDel="00436AFB">
                <w:rPr>
                  <w:rFonts w:ascii="Times New Roman" w:eastAsia="Times New Roman" w:hAnsi="Times New Roman" w:cs="Times New Roman"/>
                  <w:szCs w:val="24"/>
                </w:rPr>
                <w:delText>Tidak hanya itu p</w:delText>
              </w:r>
            </w:del>
            <w:proofErr w:type="spellStart"/>
            <w:ins w:id="21" w:author="ASUS X441MA" w:date="2020-12-09T14:42:00Z">
              <w:r w:rsidR="00436AF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2" w:author="ASUS X441MA" w:date="2020-12-09T14:42:00Z">
              <w:r w:rsidR="00436AFB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del w:id="23" w:author="ASUS X441MA" w:date="2020-12-09T14:42:00Z">
              <w:r w:rsidRPr="00EC6F38" w:rsidDel="00436AFB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4" w:author="ASUS X441MA" w:date="2020-12-09T14:42:00Z">
              <w:r w:rsidRPr="00EC6F38" w:rsidDel="00436AF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5" w:author="ASUS X441MA" w:date="2020-12-09T14:42:00Z">
              <w:r w:rsidR="00436AFB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</w:ins>
            <w:proofErr w:type="spellEnd"/>
            <w:del w:id="26" w:author="ASUS X441MA" w:date="2020-12-09T14:42:00Z">
              <w:r w:rsidRPr="00EC6F38" w:rsidDel="00436AFB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27" w:author="ASUS X441MA" w:date="2020-12-09T14:42:00Z">
              <w:r w:rsidR="00436AFB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436A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8" w:author="ASUS X441MA" w:date="2020-12-09T14:43:00Z">
              <w:r w:rsidR="00436AF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9" w:author="ASUS X441MA" w:date="2020-12-09T14:43:00Z">
              <w:r w:rsidR="00436AFB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436AFB">
                <w:rPr>
                  <w:rFonts w:ascii="Times New Roman" w:eastAsia="Times New Roman" w:hAnsi="Times New Roman" w:cs="Times New Roman"/>
                  <w:szCs w:val="24"/>
                </w:rPr>
                <w:t xml:space="preserve"> era </w:t>
              </w:r>
            </w:ins>
            <w:ins w:id="30" w:author="ASUS X441MA" w:date="2020-12-09T14:45:00Z">
              <w:r w:rsidR="00436AFB">
                <w:rPr>
                  <w:rFonts w:ascii="Times New Roman" w:eastAsia="Times New Roman" w:hAnsi="Times New Roman" w:cs="Times New Roman"/>
                  <w:i/>
                  <w:szCs w:val="24"/>
                </w:rPr>
                <w:t>I</w:t>
              </w:r>
            </w:ins>
            <w:ins w:id="31" w:author="ASUS X441MA" w:date="2020-12-09T14:43:00Z">
              <w:r w:rsidR="00436AFB" w:rsidRPr="00436AFB">
                <w:rPr>
                  <w:rFonts w:ascii="Times New Roman" w:eastAsia="Times New Roman" w:hAnsi="Times New Roman" w:cs="Times New Roman"/>
                  <w:i/>
                  <w:szCs w:val="24"/>
                  <w:rPrChange w:id="32" w:author="ASUS X441MA" w:date="2020-12-09T14:43:00Z">
                    <w:rPr>
                      <w:rFonts w:ascii="Times New Roman" w:eastAsia="Times New Roman" w:hAnsi="Times New Roman" w:cs="Times New Roman"/>
                      <w:i/>
                      <w:szCs w:val="24"/>
                    </w:rPr>
                  </w:rPrChange>
                </w:rPr>
                <w:t>ndustry</w:t>
              </w:r>
              <w:r w:rsidR="00436A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436AFB">
              <w:rPr>
                <w:rFonts w:ascii="Times New Roman" w:eastAsia="Times New Roman" w:hAnsi="Times New Roman" w:cs="Times New Roman"/>
                <w:szCs w:val="24"/>
                <w:rPrChange w:id="33" w:author="ASUS X441MA" w:date="2020-12-09T14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4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4" w:author="ASUS X441MA" w:date="2020-12-09T14:43:00Z">
              <w:r w:rsidRPr="00EC6F38" w:rsidDel="00436AFB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r w:rsidRPr="00436AFB">
              <w:rPr>
                <w:rFonts w:ascii="Times New Roman" w:eastAsia="Times New Roman" w:hAnsi="Times New Roman" w:cs="Times New Roman"/>
                <w:i/>
                <w:szCs w:val="24"/>
                <w:rPrChange w:id="35" w:author="ASUS X441MA" w:date="2020-12-09T14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ins w:id="36" w:author="ASUS X441MA" w:date="2020-12-09T14:43:00Z">
              <w:r w:rsidR="00436AFB" w:rsidRPr="00436AFB">
                <w:rPr>
                  <w:rFonts w:ascii="Times New Roman" w:eastAsia="Times New Roman" w:hAnsi="Times New Roman" w:cs="Times New Roman"/>
                  <w:i/>
                  <w:szCs w:val="24"/>
                  <w:rPrChange w:id="37" w:author="ASUS X441MA" w:date="2020-12-09T14:4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h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8" w:author="ASUS X441MA" w:date="2020-12-09T14:45:00Z">
              <w:r w:rsidR="00436AFB">
                <w:rPr>
                  <w:rFonts w:ascii="Times New Roman" w:eastAsia="Times New Roman" w:hAnsi="Times New Roman" w:cs="Times New Roman"/>
                  <w:i/>
                  <w:szCs w:val="24"/>
                </w:rPr>
                <w:t>I</w:t>
              </w:r>
              <w:r w:rsidR="00436AFB" w:rsidRPr="008F4163">
                <w:rPr>
                  <w:rFonts w:ascii="Times New Roman" w:eastAsia="Times New Roman" w:hAnsi="Times New Roman" w:cs="Times New Roman"/>
                  <w:i/>
                  <w:szCs w:val="24"/>
                </w:rPr>
                <w:t>ndustry</w:t>
              </w:r>
              <w:r w:rsidR="00436A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9" w:author="ASUS X441MA" w:date="2020-12-09T14:44:00Z">
              <w:r w:rsidR="00436AFB" w:rsidRPr="00436AFB" w:rsidDel="00436AFB">
                <w:rPr>
                  <w:rFonts w:ascii="Times New Roman" w:eastAsia="Times New Roman" w:hAnsi="Times New Roman" w:cs="Times New Roman"/>
                  <w:i/>
                  <w:szCs w:val="24"/>
                  <w:rPrChange w:id="40" w:author="ASUS X441MA" w:date="2020-12-09T14:4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Industri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4.0.</w:t>
            </w:r>
          </w:p>
          <w:p w:rsidR="00125355" w:rsidRPr="00EC6F38" w:rsidRDefault="00125355" w:rsidP="00AC3530">
            <w:pPr>
              <w:spacing w:before="100" w:beforeAutospacing="1" w:after="100" w:afterAutospacing="1" w:line="240" w:lineRule="auto"/>
              <w:ind w:firstLine="596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1" w:author="ASUS X441MA" w:date="2020-12-09T14:4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42" w:author="ASUS X441MA" w:date="2020-12-09T14:45:00Z">
              <w:r w:rsidR="00436A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43" w:author="ASUS X441MA" w:date="2020-12-09T14:46:00Z"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>diantaranya</w:t>
              </w:r>
            </w:ins>
            <w:proofErr w:type="spellEnd"/>
            <w:ins w:id="44" w:author="ASUS X441MA" w:date="2020-12-09T14:45:00Z"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45" w:author="ASUS X441MA" w:date="2020-12-09T14:46:00Z"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:rsidR="00125355" w:rsidRPr="00EC6F38" w:rsidRDefault="00125355" w:rsidP="00AC353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6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6" w:author="ASUS X441MA" w:date="2020-12-09T14:5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AC353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6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7" w:author="ASUS X441MA" w:date="2020-12-09T14:5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del w:id="48" w:author="ASUS X441MA" w:date="2020-12-09T14:46:00Z">
              <w:r w:rsidRPr="00EC6F38" w:rsidDel="00AC3530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ins w:id="49" w:author="ASUS X441MA" w:date="2020-12-09T14:46:00Z"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50" w:author="ASUS X441MA" w:date="2020-12-09T14:47:00Z"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AC353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6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1" w:author="ASUS X441MA" w:date="2020-12-09T14:5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AC353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6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2" w:author="ASUS X441MA" w:date="2020-12-09T14:5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53" w:author="ASUS X441MA" w:date="2020-12-09T14:47:00Z">
              <w:r w:rsidRPr="00EC6F38" w:rsidDel="00AC3530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proofErr w:type="spellStart"/>
            <w:ins w:id="54" w:author="ASUS X441MA" w:date="2020-12-09T14:47:00Z"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>Peranan</w:t>
              </w:r>
              <w:proofErr w:type="spellEnd"/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 xml:space="preserve"> Guru </w:t>
              </w:r>
              <w:proofErr w:type="spellStart"/>
              <w:proofErr w:type="gramStart"/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proofErr w:type="gramEnd"/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 xml:space="preserve"> di </w:t>
              </w:r>
              <w:proofErr w:type="spellStart"/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>tuntut</w:t>
              </w:r>
              <w:proofErr w:type="spellEnd"/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55" w:author="ASUS X441MA" w:date="2020-12-09T14:47:00Z">
              <w:r w:rsidRPr="00EC6F38" w:rsidDel="00AC3530">
                <w:rPr>
                  <w:rFonts w:ascii="Times New Roman" w:eastAsia="Times New Roman" w:hAnsi="Times New Roman" w:cs="Times New Roman"/>
                  <w:szCs w:val="24"/>
                </w:rPr>
                <w:delText xml:space="preserve">uru di sini di tuntut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AC353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6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6" w:author="ASUS X441MA" w:date="2020-12-09T14:5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AC353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6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7" w:author="ASUS X441MA" w:date="2020-12-09T14:5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del w:id="58" w:author="ASUS X441MA" w:date="2020-12-09T14:48:00Z">
              <w:r w:rsidRPr="00EC6F38" w:rsidDel="00AC3530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ins w:id="59" w:author="ASUS X441MA" w:date="2020-12-09T14:48:00Z"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0" w:author="ASUS X441MA" w:date="2020-12-09T14:48:00Z">
              <w:r w:rsidRPr="00EC6F38" w:rsidDel="00AC3530">
                <w:rPr>
                  <w:rFonts w:ascii="Times New Roman" w:eastAsia="Times New Roman" w:hAnsi="Times New Roman" w:cs="Times New Roman"/>
                  <w:szCs w:val="24"/>
                </w:rPr>
                <w:delText xml:space="preserve">dilatih </w:delText>
              </w:r>
            </w:del>
            <w:proofErr w:type="spellStart"/>
            <w:ins w:id="61" w:author="ASUS X441MA" w:date="2020-12-09T14:48:00Z"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>diberikan</w:t>
              </w:r>
              <w:proofErr w:type="spellEnd"/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>pelatihan</w:t>
              </w:r>
              <w:proofErr w:type="spellEnd"/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AC353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6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2" w:author="ASUS X441MA" w:date="2020-12-09T14:5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AC353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6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3" w:author="ASUS X441MA" w:date="2020-12-09T14:5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64" w:author="ASUS X441MA" w:date="2020-12-09T14:49:00Z">
              <w:r w:rsidRPr="00EC6F38" w:rsidDel="00AC3530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proofErr w:type="spellStart"/>
            <w:ins w:id="65" w:author="ASUS X441MA" w:date="2020-12-09T14:49:00Z"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>Peranan</w:t>
              </w:r>
              <w:proofErr w:type="spellEnd"/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6" w:author="ASUS X441MA" w:date="2020-12-09T14:48:00Z">
              <w:r w:rsidRPr="00EC6F38" w:rsidDel="00AC3530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proofErr w:type="spellStart"/>
            <w:ins w:id="67" w:author="ASUS X441MA" w:date="2020-12-09T14:48:00Z"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AC353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era</w:t>
            </w:r>
            <w:ins w:id="68" w:author="ASUS X441MA" w:date="2020-12-09T14:51:00Z"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AC3530" w:rsidRPr="00AC3530">
                <w:rPr>
                  <w:rFonts w:ascii="Times New Roman" w:eastAsia="Times New Roman" w:hAnsi="Times New Roman" w:cs="Times New Roman"/>
                  <w:i/>
                  <w:szCs w:val="24"/>
                  <w:rPrChange w:id="69" w:author="ASUS X441MA" w:date="2020-12-09T14:5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industry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70" w:author="ASUS X441MA" w:date="2020-12-09T14:50:00Z"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>dimana</w:t>
              </w:r>
            </w:ins>
            <w:proofErr w:type="spellEnd"/>
            <w:del w:id="71" w:author="ASUS X441MA" w:date="2020-12-09T14:50:00Z">
              <w:r w:rsidRPr="00EC6F38" w:rsidDel="00AC3530">
                <w:rPr>
                  <w:rFonts w:ascii="Times New Roman" w:eastAsia="Times New Roman" w:hAnsi="Times New Roman" w:cs="Times New Roman"/>
                  <w:szCs w:val="24"/>
                </w:rPr>
                <w:delText xml:space="preserve"> maka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2" w:author="ASUS X441MA" w:date="2020-12-09T14:51:00Z"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>perkembangan</w:t>
              </w:r>
              <w:proofErr w:type="spellEnd"/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>perubahan</w:t>
              </w:r>
              <w:proofErr w:type="spellEnd"/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 xml:space="preserve"> zaman.</w:t>
              </w:r>
            </w:ins>
            <w:del w:id="73" w:author="ASUS X441MA" w:date="2020-12-09T14:51:00Z">
              <w:r w:rsidRPr="00EC6F38" w:rsidDel="00AC3530">
                <w:rPr>
                  <w:rFonts w:ascii="Times New Roman" w:eastAsia="Times New Roman" w:hAnsi="Times New Roman" w:cs="Times New Roman"/>
                  <w:szCs w:val="24"/>
                </w:rPr>
                <w:delText>eranya.</w:delText>
              </w:r>
            </w:del>
          </w:p>
          <w:p w:rsidR="00125355" w:rsidRPr="00EC6F38" w:rsidRDefault="00125355" w:rsidP="00AC3530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4" w:author="ASUS X441MA" w:date="2020-12-09T14:5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75" w:author="ASUS X441MA" w:date="2020-12-09T14:52:00Z">
              <w:r w:rsidRPr="00EC6F38" w:rsidDel="00AC3530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6" w:author="ASUS X441MA" w:date="2020-12-09T14:52:00Z">
              <w:r w:rsidRPr="00EC6F38" w:rsidDel="00AC353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7" w:author="ASUS X441MA" w:date="2020-12-09T14:52:00Z">
              <w:r w:rsidRPr="00AC3530" w:rsidDel="00AC3530">
                <w:rPr>
                  <w:rFonts w:ascii="Times New Roman" w:eastAsia="Times New Roman" w:hAnsi="Times New Roman" w:cs="Times New Roman"/>
                  <w:i/>
                  <w:szCs w:val="24"/>
                  <w:rPrChange w:id="78" w:author="ASUS X441MA" w:date="2020-12-09T14:5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industri</w:delText>
              </w:r>
            </w:del>
            <w:ins w:id="79" w:author="ASUS X441MA" w:date="2020-12-09T14:52:00Z">
              <w:r w:rsidR="00AC3530" w:rsidRPr="00AC3530">
                <w:rPr>
                  <w:rFonts w:ascii="Times New Roman" w:eastAsia="Times New Roman" w:hAnsi="Times New Roman" w:cs="Times New Roman"/>
                  <w:i/>
                  <w:szCs w:val="24"/>
                  <w:rPrChange w:id="80" w:author="ASUS X441MA" w:date="2020-12-09T14:5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industry</w:t>
              </w:r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 xml:space="preserve"> 4.0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</w:t>
            </w:r>
            <w:ins w:id="81" w:author="ASUS X441MA" w:date="2020-12-09T14:52:00Z"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 xml:space="preserve"> (lima)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82" w:author="ASUS X441MA" w:date="2020-12-09T14:53:00Z"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83" w:author="ASUS X441MA" w:date="2020-12-09T14:52:00Z"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AC353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84" w:author="ASUS X441MA" w:date="2020-12-09T14:5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AC353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85" w:author="ASUS X441MA" w:date="2020-12-09T14:5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AC353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86" w:author="ASUS X441MA" w:date="2020-12-09T14:5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AC353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87" w:author="ASUS X441MA" w:date="2020-12-09T14:5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AC353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88" w:author="ASUS X441MA" w:date="2020-12-09T14:5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AC3530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9" w:author="ASUS X441MA" w:date="2020-12-09T14:5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bookmarkStart w:id="90" w:name="_GoBack"/>
            <w:bookmarkEnd w:id="9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1" w:author="ASUS X441MA" w:date="2020-12-09T14:54:00Z">
              <w:r w:rsidRPr="00EC6F38" w:rsidDel="00AC3530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proofErr w:type="spellStart"/>
            <w:ins w:id="92" w:author="ASUS X441MA" w:date="2020-12-09T14:54:00Z"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  <w:proofErr w:type="spellEnd"/>
              <w:r w:rsidR="00AC353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93" w:author="ASUS X441MA" w:date="2020-12-09T14:54:00Z"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4" w:author="ASUS X441MA" w:date="2020-12-09T14:55:00Z">
              <w:r w:rsidRPr="00EC6F38" w:rsidDel="00AC3530">
                <w:rPr>
                  <w:rFonts w:ascii="Times New Roman" w:eastAsia="Times New Roman" w:hAnsi="Times New Roman" w:cs="Times New Roman"/>
                  <w:szCs w:val="24"/>
                </w:rPr>
                <w:delText xml:space="preserve">jadi </w:delText>
              </w:r>
            </w:del>
            <w:proofErr w:type="spellStart"/>
            <w:ins w:id="95" w:author="ASUS X441MA" w:date="2020-12-09T14:55:00Z"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>merupakan</w:t>
              </w:r>
            </w:ins>
            <w:proofErr w:type="spellEnd"/>
            <w:del w:id="96" w:author="ASUS X441MA" w:date="2020-12-09T14:55:00Z">
              <w:r w:rsidRPr="00EC6F38" w:rsidDel="00AC3530">
                <w:rPr>
                  <w:rFonts w:ascii="Times New Roman" w:eastAsia="Times New Roman" w:hAnsi="Times New Roman" w:cs="Times New Roman"/>
                  <w:szCs w:val="24"/>
                </w:rPr>
                <w:delText>satu</w:delText>
              </w:r>
            </w:del>
            <w:ins w:id="97" w:author="ASUS X441MA" w:date="2020-12-09T14:55:00Z"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>satu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del w:id="98" w:author="ASUS X441MA" w:date="2020-12-09T14:54:00Z">
              <w:r w:rsidRPr="00EC6F38" w:rsidDel="00AC3530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ins w:id="99" w:author="ASUS X441MA" w:date="2020-12-09T14:56:00Z">
              <w:r w:rsidR="00FF7B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F7BCD">
                <w:rPr>
                  <w:rFonts w:ascii="Times New Roman" w:eastAsia="Times New Roman" w:hAnsi="Times New Roman" w:cs="Times New Roman"/>
                  <w:szCs w:val="24"/>
                </w:rPr>
                <w:t>dari</w:t>
              </w:r>
              <w:proofErr w:type="spellEnd"/>
              <w:r w:rsidR="00FF7B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00" w:author="ASUS X441MA" w:date="2020-12-09T14:56:00Z">
              <w:r w:rsidRPr="00EC6F38" w:rsidDel="00FF7BCD">
                <w:rPr>
                  <w:rFonts w:ascii="Times New Roman" w:eastAsia="Times New Roman" w:hAnsi="Times New Roman" w:cs="Times New Roman"/>
                  <w:szCs w:val="24"/>
                </w:rPr>
                <w:delText xml:space="preserve"> pada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101" w:author="ASUS X441MA" w:date="2020-12-09T14:55:00Z">
              <w:r w:rsidR="00FF7BC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02" w:author="ASUS X441MA" w:date="2020-12-09T14:55:00Z">
              <w:r w:rsidRPr="00EC6F38" w:rsidDel="00AC3530">
                <w:rPr>
                  <w:rFonts w:ascii="Times New Roman" w:eastAsia="Times New Roman" w:hAnsi="Times New Roman" w:cs="Times New Roman"/>
                  <w:szCs w:val="24"/>
                </w:rPr>
                <w:delText xml:space="preserve"> k</w:delText>
              </w:r>
            </w:del>
            <w:proofErr w:type="spellStart"/>
            <w:ins w:id="103" w:author="ASUS X441MA" w:date="2020-12-09T14:56:00Z">
              <w:r w:rsidR="00FF7BCD">
                <w:rPr>
                  <w:rFonts w:ascii="Times New Roman" w:eastAsia="Times New Roman" w:hAnsi="Times New Roman" w:cs="Times New Roman"/>
                  <w:szCs w:val="24"/>
                </w:rPr>
                <w:t>serta</w:t>
              </w:r>
              <w:proofErr w:type="spellEnd"/>
              <w:r w:rsidR="00FF7B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F7BCD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4" w:author="ASUS X441MA" w:date="2020-12-09T14:55:00Z"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>semua</w:t>
              </w:r>
              <w:proofErr w:type="spellEnd"/>
              <w:r w:rsidR="00AC353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5" w:author="ASUS X441MA" w:date="2020-12-09T14:57:00Z">
              <w:r w:rsidRPr="00EC6F38" w:rsidDel="00FF7BC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F7BCD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6" w:author="ASUS X441MA" w:date="2020-12-09T14:5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07" w:author="ASUS X441MA" w:date="2020-12-09T14:57:00Z">
              <w:r w:rsidR="00FF7B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F7BCD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FF7B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08" w:author="ASUS X441MA" w:date="2020-12-09T14:57:00Z">
              <w:r w:rsidRPr="00EC6F38" w:rsidDel="00FF7BCD">
                <w:rPr>
                  <w:rFonts w:ascii="Times New Roman" w:eastAsia="Times New Roman" w:hAnsi="Times New Roman" w:cs="Times New Roman"/>
                  <w:szCs w:val="24"/>
                </w:rPr>
                <w:delText xml:space="preserve">/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del w:id="109" w:author="ASUS X441MA" w:date="2020-12-09T14:58:00Z">
              <w:r w:rsidRPr="00EC6F38" w:rsidDel="00FF7BC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110" w:author="ASUS X441MA" w:date="2020-12-09T14:58:00Z">
              <w:r w:rsidR="00FF7B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11" w:author="ASUS X441MA" w:date="2020-12-09T14:58:00Z">
              <w:r w:rsidR="00FF7BCD">
                <w:rPr>
                  <w:rFonts w:ascii="Times New Roman" w:eastAsia="Times New Roman" w:hAnsi="Times New Roman" w:cs="Times New Roman"/>
                  <w:szCs w:val="24"/>
                </w:rPr>
                <w:t xml:space="preserve">era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112" w:author="ASUS X441MA" w:date="2020-12-09T14:58:00Z">
              <w:r w:rsidR="00FF7BCD">
                <w:rPr>
                  <w:rFonts w:ascii="Times New Roman" w:eastAsia="Times New Roman" w:hAnsi="Times New Roman" w:cs="Times New Roman"/>
                  <w:szCs w:val="24"/>
                </w:rPr>
                <w:t>e</w:t>
              </w:r>
            </w:ins>
            <w:del w:id="113" w:author="ASUS X441MA" w:date="2020-12-09T14:58:00Z">
              <w:r w:rsidRPr="00EC6F38" w:rsidDel="00FF7BCD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FF7BCD" w:rsidRDefault="00125355" w:rsidP="00FF7BCD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del w:id="114" w:author="ASUS X441MA" w:date="2020-12-09T14:59:00Z"/>
                <w:rFonts w:ascii="Times New Roman" w:eastAsia="Times New Roman" w:hAnsi="Times New Roman" w:cs="Times New Roman"/>
                <w:szCs w:val="24"/>
              </w:rPr>
              <w:pPrChange w:id="115" w:author="ASUS X441MA" w:date="2020-12-09T14:5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muncul.</w:t>
            </w:r>
          </w:p>
          <w:p w:rsidR="00125355" w:rsidRPr="00EC6F38" w:rsidRDefault="00125355" w:rsidP="00FF7BCD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6" w:author="ASUS X441MA" w:date="2020-12-09T14:5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117" w:author="ASUS X441MA" w:date="2020-12-09T14:59:00Z">
              <w:r w:rsidRPr="00EC6F38" w:rsidDel="00FF7BCD">
                <w:rPr>
                  <w:rFonts w:ascii="Times New Roman" w:eastAsia="Times New Roman" w:hAnsi="Times New Roman" w:cs="Times New Roman"/>
                  <w:szCs w:val="24"/>
                </w:rPr>
                <w:delText>Yang</w:delText>
              </w:r>
            </w:del>
            <w:proofErr w:type="gramStart"/>
            <w:ins w:id="118" w:author="ASUS X441MA" w:date="2020-12-09T14:59:00Z">
              <w:r w:rsidR="00FF7BCD">
                <w:rPr>
                  <w:rFonts w:ascii="Times New Roman" w:eastAsia="Times New Roman" w:hAnsi="Times New Roman" w:cs="Times New Roman"/>
                  <w:szCs w:val="24"/>
                </w:rPr>
                <w:t>poin</w:t>
              </w:r>
              <w:proofErr w:type="spellEnd"/>
              <w:proofErr w:type="gramEnd"/>
              <w:r w:rsidR="00FF7BC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9" w:author="ASUS X441MA" w:date="2020-12-09T14:59:00Z">
              <w:r w:rsidRPr="00EC6F38" w:rsidDel="00FF7BC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120" w:author="ASUS X441MA" w:date="2020-12-09T14:59:00Z">
              <w:r w:rsidR="00FF7BCD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D5EC8"/>
    <w:multiLevelType w:val="multilevel"/>
    <w:tmpl w:val="ACA00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43B51"/>
    <w:multiLevelType w:val="multilevel"/>
    <w:tmpl w:val="A076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 X441MA">
    <w15:presenceInfo w15:providerId="None" w15:userId="ASUS X441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36AFB"/>
    <w:rsid w:val="00924DF5"/>
    <w:rsid w:val="00AC3530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2BD3C-9CAC-460A-AB82-A8929F2D4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X441MA</cp:lastModifiedBy>
  <cp:revision>4</cp:revision>
  <dcterms:created xsi:type="dcterms:W3CDTF">2020-08-26T22:03:00Z</dcterms:created>
  <dcterms:modified xsi:type="dcterms:W3CDTF">2020-12-09T08:00:00Z</dcterms:modified>
</cp:coreProperties>
</file>