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9094C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1A6750A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9E4BE9A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2770D5BD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2EC48B8D" w14:textId="77777777" w:rsidR="00927764" w:rsidRPr="0094076B" w:rsidRDefault="00927764" w:rsidP="00927764">
      <w:pPr>
        <w:rPr>
          <w:rFonts w:ascii="Cambria" w:hAnsi="Cambria"/>
        </w:rPr>
      </w:pPr>
    </w:p>
    <w:p w14:paraId="452A7C89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09F86538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194FD9D5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008636D" wp14:editId="3CDB29CF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4749B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53DA28F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736155BA" w14:textId="71254E9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307D">
        <w:rPr>
          <w:rFonts w:ascii="Times New Roman" w:eastAsia="Times New Roman" w:hAnsi="Times New Roman" w:cs="Times New Roman"/>
          <w:i/>
          <w:iCs/>
          <w:sz w:val="24"/>
          <w:szCs w:val="24"/>
          <w:rPrChange w:id="0" w:author="ACER" w:date="2021-02-23T09:5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ins w:id="1" w:author="ACER" w:date="2021-02-23T09:57:00Z">
        <w:r w:rsidR="002A307D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" w:author="ACER" w:date="2021-02-23T09:57:00Z">
        <w:r w:rsidRPr="00C50A1E" w:rsidDel="002A307D">
          <w:rPr>
            <w:rFonts w:ascii="Times New Roman" w:eastAsia="Times New Roman" w:hAnsi="Times New Roman" w:cs="Times New Roman"/>
            <w:sz w:val="24"/>
            <w:szCs w:val="24"/>
          </w:rPr>
          <w:delText>itu a</w:delText>
        </w:r>
      </w:del>
      <w:proofErr w:type="spellStart"/>
      <w:ins w:id="3" w:author="ACER" w:date="2021-02-23T09:57:00Z">
        <w:r w:rsidR="002A307D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" w:author="ACER" w:date="2021-02-23T10:00:00Z">
        <w:r w:rsidR="002A307D">
          <w:rPr>
            <w:rFonts w:ascii="Times New Roman" w:eastAsia="Times New Roman" w:hAnsi="Times New Roman" w:cs="Times New Roman"/>
            <w:sz w:val="24"/>
            <w:szCs w:val="24"/>
          </w:rPr>
          <w:t>sebuah</w:t>
        </w:r>
        <w:proofErr w:type="spellEnd"/>
        <w:r w:rsidR="002A307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822B8E7" w14:textId="01A70E78" w:rsidR="00927764" w:rsidRPr="00C50A1E" w:rsidRDefault="002A307D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5" w:author="ACER" w:date="2021-02-23T10:00:00Z">
        <w:r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ins w:id="6" w:author="ACER" w:date="2021-02-23T10:01:00Z">
        <w:r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del w:id="7" w:author="ACER" w:date="2021-02-23T09:58:00Z">
        <w:r w:rsidR="00927764" w:rsidRPr="00C50A1E" w:rsidDel="002A307D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" w:author="ACER" w:date="2021-02-23T09:58:00Z">
        <w:r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9" w:author="ACER" w:date="2021-02-23T09:58:00Z">
        <w:r w:rsidR="00927764" w:rsidRPr="00C50A1E" w:rsidDel="002A307D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egitu</w:t>
      </w:r>
      <w:del w:id="10" w:author="ACER" w:date="2021-02-23T10:01:00Z">
        <w:r w:rsidR="00927764" w:rsidRPr="00C50A1E" w:rsidDel="002A307D">
          <w:rPr>
            <w:rFonts w:ascii="Times New Roman" w:eastAsia="Times New Roman" w:hAnsi="Times New Roman" w:cs="Times New Roman"/>
            <w:sz w:val="24"/>
            <w:szCs w:val="24"/>
          </w:rPr>
          <w:delText xml:space="preserve"> kata</w:delText>
        </w:r>
      </w:del>
      <w:ins w:id="11" w:author="ACER" w:date="2021-02-23T10:01:00Z">
        <w:r>
          <w:rPr>
            <w:rFonts w:ascii="Times New Roman" w:eastAsia="Times New Roman" w:hAnsi="Times New Roman" w:cs="Times New Roman"/>
            <w:sz w:val="24"/>
            <w:szCs w:val="24"/>
          </w:rPr>
          <w:t>lah</w:t>
        </w:r>
      </w:ins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ins w:id="12" w:author="ACER" w:date="2021-02-23T09:59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3" w:author="ACER" w:date="2021-02-23T09:59:00Z">
        <w:r w:rsidR="00927764" w:rsidDel="002A307D">
          <w:rPr>
            <w:rFonts w:ascii="Times New Roman" w:eastAsia="Times New Roman" w:hAnsi="Times New Roman" w:cs="Times New Roman"/>
            <w:sz w:val="24"/>
            <w:szCs w:val="24"/>
          </w:rPr>
          <w:delText xml:space="preserve"> di </w:delText>
        </w:r>
      </w:del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4" w:author="ACER" w:date="2021-02-23T09:59:00Z">
        <w:r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15" w:author="ACER" w:date="2021-02-23T09:59:00Z">
        <w:r w:rsidR="00927764" w:rsidDel="002A307D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 w:rsidR="00927764"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ins w:id="16" w:author="ACER" w:date="2021-02-23T10:00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hingga</w:t>
        </w:r>
      </w:ins>
      <w:del w:id="17" w:author="ACER" w:date="2021-02-23T10:00:00Z">
        <w:r w:rsidR="00927764" w:rsidDel="002A307D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ins w:id="18" w:author="ACER" w:date="2021-02-23T10:01:00Z">
        <w:r>
          <w:rPr>
            <w:rFonts w:ascii="Times New Roman" w:eastAsia="Times New Roman" w:hAnsi="Times New Roman" w:cs="Times New Roman"/>
            <w:sz w:val="24"/>
            <w:szCs w:val="24"/>
          </w:rPr>
          <w:t>bulan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9" w:author="ACER" w:date="2021-02-23T10:02:00Z">
        <w:r>
          <w:rPr>
            <w:rFonts w:ascii="Times New Roman" w:eastAsia="Times New Roman" w:hAnsi="Times New Roman" w:cs="Times New Roman"/>
            <w:sz w:val="24"/>
            <w:szCs w:val="24"/>
          </w:rPr>
          <w:t>sesuai</w:t>
        </w:r>
      </w:ins>
      <w:proofErr w:type="spellEnd"/>
      <w:del w:id="20" w:author="ACER" w:date="2021-02-23T10:02:00Z">
        <w:r w:rsidR="00927764" w:rsidRPr="00C50A1E" w:rsidDel="002A307D">
          <w:rPr>
            <w:rFonts w:ascii="Times New Roman" w:eastAsia="Times New Roman" w:hAnsi="Times New Roman" w:cs="Times New Roman"/>
            <w:sz w:val="24"/>
            <w:szCs w:val="24"/>
          </w:rPr>
          <w:delText>seperti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ins w:id="21" w:author="ACER" w:date="2021-02-23T10:02:00Z">
        <w:r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2" w:author="ACER" w:date="2021-02-23T10:02:00Z">
        <w:r w:rsidR="00927764" w:rsidRPr="00C50A1E" w:rsidDel="002A307D">
          <w:rPr>
            <w:rFonts w:ascii="Times New Roman" w:eastAsia="Times New Roman" w:hAnsi="Times New Roman" w:cs="Times New Roman"/>
            <w:sz w:val="24"/>
            <w:szCs w:val="24"/>
          </w:rPr>
          <w:delText>kita</w:delText>
        </w:r>
      </w:del>
      <w:proofErr w:type="spellStart"/>
      <w:ins w:id="23" w:author="ACER" w:date="2021-02-23T10:02:00Z">
        <w:r>
          <w:rPr>
            <w:rFonts w:ascii="Times New Roman" w:eastAsia="Times New Roman" w:hAnsi="Times New Roman" w:cs="Times New Roman"/>
            <w:sz w:val="24"/>
            <w:szCs w:val="24"/>
          </w:rPr>
          <w:t>ini</w:t>
        </w:r>
      </w:ins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1C6B54" w14:textId="3C03246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24" w:author="ACER" w:date="2021-02-23T10:02:00Z">
        <w:r w:rsidR="002A307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del w:id="25" w:author="ACER" w:date="2021-02-23T10:02:00Z">
        <w:r w:rsidRPr="00C50A1E" w:rsidDel="002A307D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6" w:author="ACER" w:date="2021-02-23T10:04:00Z">
        <w:r w:rsidR="002A307D">
          <w:rPr>
            <w:rFonts w:ascii="Times New Roman" w:eastAsia="Times New Roman" w:hAnsi="Times New Roman" w:cs="Times New Roman"/>
            <w:sz w:val="24"/>
            <w:szCs w:val="24"/>
          </w:rPr>
          <w:t>hanya</w:t>
        </w:r>
        <w:proofErr w:type="spellEnd"/>
        <w:r w:rsidR="002A307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ins w:id="27" w:author="ACER" w:date="2021-02-23T10:04:00Z">
        <w:r w:rsidR="002A307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A307D">
          <w:rPr>
            <w:rFonts w:ascii="Times New Roman" w:eastAsia="Times New Roman" w:hAnsi="Times New Roman" w:cs="Times New Roman"/>
            <w:sz w:val="24"/>
            <w:szCs w:val="24"/>
          </w:rPr>
          <w:t>kita</w:t>
        </w:r>
      </w:ins>
      <w:proofErr w:type="spellEnd"/>
      <w:del w:id="28" w:author="ACER" w:date="2021-02-23T10:04:00Z">
        <w:r w:rsidRPr="00C50A1E" w:rsidDel="002A307D">
          <w:rPr>
            <w:rFonts w:ascii="Times New Roman" w:eastAsia="Times New Roman" w:hAnsi="Times New Roman" w:cs="Times New Roman"/>
            <w:sz w:val="24"/>
            <w:szCs w:val="24"/>
          </w:rPr>
          <w:delText>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A307D">
        <w:rPr>
          <w:rFonts w:ascii="Times New Roman" w:eastAsia="Times New Roman" w:hAnsi="Times New Roman" w:cs="Times New Roman"/>
          <w:i/>
          <w:iCs/>
          <w:sz w:val="24"/>
          <w:szCs w:val="24"/>
          <w:rPrChange w:id="29" w:author="ACER" w:date="2021-02-23T10:0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30" w:author="ACER" w:date="2021-02-23T10:04:00Z">
        <w:r w:rsidRPr="00C50A1E" w:rsidDel="002A307D">
          <w:rPr>
            <w:rFonts w:ascii="Times New Roman" w:eastAsia="Times New Roman" w:hAnsi="Times New Roman" w:cs="Times New Roman"/>
            <w:sz w:val="24"/>
            <w:szCs w:val="24"/>
          </w:rPr>
          <w:delText xml:space="preserve">pun </w:delText>
        </w:r>
      </w:del>
      <w:proofErr w:type="spellStart"/>
      <w:ins w:id="31" w:author="ACER" w:date="2021-02-23T10:04:00Z">
        <w:r w:rsidR="002A307D">
          <w:rPr>
            <w:rFonts w:ascii="Times New Roman" w:eastAsia="Times New Roman" w:hAnsi="Times New Roman" w:cs="Times New Roman"/>
            <w:sz w:val="24"/>
            <w:szCs w:val="24"/>
          </w:rPr>
          <w:t>tetapi</w:t>
        </w:r>
        <w:proofErr w:type="spellEnd"/>
        <w:r w:rsidR="002A307D">
          <w:rPr>
            <w:rFonts w:ascii="Times New Roman" w:eastAsia="Times New Roman" w:hAnsi="Times New Roman" w:cs="Times New Roman"/>
            <w:sz w:val="24"/>
            <w:szCs w:val="24"/>
          </w:rPr>
          <w:t xml:space="preserve"> juga</w:t>
        </w:r>
        <w:r w:rsidR="002A307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32" w:author="ACER" w:date="2021-02-23T10:05:00Z">
        <w:r w:rsidR="002A307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33" w:author="ACER" w:date="2021-02-23T10:05:00Z">
        <w:r w:rsidRPr="00C50A1E" w:rsidDel="002A307D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4" w:author="ACER" w:date="2021-02-23T10:05:00Z">
        <w:r w:rsidR="002A307D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del w:id="35" w:author="ACER" w:date="2021-02-23T10:05:00Z">
        <w:r w:rsidRPr="00C50A1E" w:rsidDel="002A307D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ins w:id="36" w:author="ACER" w:date="2021-02-23T10:05:00Z">
        <w:r w:rsidR="002A307D">
          <w:rPr>
            <w:rFonts w:ascii="Times New Roman" w:eastAsia="Times New Roman" w:hAnsi="Times New Roman" w:cs="Times New Roman"/>
            <w:sz w:val="24"/>
            <w:szCs w:val="24"/>
          </w:rPr>
          <w:t>lah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7" w:author="ACER" w:date="2021-02-23T10:05:00Z">
        <w:r w:rsidR="002A307D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A307D">
        <w:rPr>
          <w:rFonts w:ascii="Times New Roman" w:eastAsia="Times New Roman" w:hAnsi="Times New Roman" w:cs="Times New Roman"/>
          <w:i/>
          <w:iCs/>
          <w:sz w:val="24"/>
          <w:szCs w:val="24"/>
          <w:rPrChange w:id="38" w:author="ACER" w:date="2021-02-23T10:0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ins w:id="39" w:author="ACER" w:date="2021-02-23T10:05:00Z">
        <w:r w:rsidR="002A307D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,</w:t>
        </w:r>
      </w:ins>
      <w:r w:rsidRPr="002A307D">
        <w:rPr>
          <w:rFonts w:ascii="Times New Roman" w:eastAsia="Times New Roman" w:hAnsi="Times New Roman" w:cs="Times New Roman"/>
          <w:i/>
          <w:iCs/>
          <w:sz w:val="24"/>
          <w:szCs w:val="24"/>
          <w:rPrChange w:id="40" w:author="ACER" w:date="2021-02-23T10:0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A307D">
        <w:rPr>
          <w:rFonts w:ascii="Times New Roman" w:eastAsia="Times New Roman" w:hAnsi="Times New Roman" w:cs="Times New Roman"/>
          <w:i/>
          <w:iCs/>
          <w:sz w:val="24"/>
          <w:szCs w:val="24"/>
          <w:rPrChange w:id="41" w:author="ACER" w:date="2021-02-23T10:0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</w:t>
      </w:r>
      <w:proofErr w:type="spellEnd"/>
      <w:ins w:id="42" w:author="ACER" w:date="2021-02-23T10:05:00Z">
        <w:r w:rsidR="002A307D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,</w:t>
        </w:r>
      </w:ins>
      <w:r w:rsidRPr="002A307D">
        <w:rPr>
          <w:rFonts w:ascii="Times New Roman" w:eastAsia="Times New Roman" w:hAnsi="Times New Roman" w:cs="Times New Roman"/>
          <w:i/>
          <w:iCs/>
          <w:sz w:val="24"/>
          <w:szCs w:val="24"/>
          <w:rPrChange w:id="43" w:author="ACER" w:date="2021-02-23T10:0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A307D">
        <w:rPr>
          <w:rFonts w:ascii="Times New Roman" w:eastAsia="Times New Roman" w:hAnsi="Times New Roman" w:cs="Times New Roman"/>
          <w:i/>
          <w:iCs/>
          <w:sz w:val="24"/>
          <w:szCs w:val="24"/>
          <w:rPrChange w:id="44" w:author="ACER" w:date="2021-02-23T10:0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</w:t>
      </w:r>
      <w:proofErr w:type="spellEnd"/>
      <w:r w:rsidRPr="002A307D">
        <w:rPr>
          <w:rFonts w:ascii="Times New Roman" w:eastAsia="Times New Roman" w:hAnsi="Times New Roman" w:cs="Times New Roman"/>
          <w:i/>
          <w:iCs/>
          <w:sz w:val="24"/>
          <w:szCs w:val="24"/>
          <w:rPrChange w:id="45" w:author="ACER" w:date="2021-02-23T10:0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?</w:t>
      </w:r>
    </w:p>
    <w:p w14:paraId="484E67A2" w14:textId="0B763B5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46" w:author="ACER" w:date="2021-02-23T10:06:00Z">
        <w:r w:rsidR="004A7895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</w:ins>
      <w:proofErr w:type="spellEnd"/>
      <w:del w:id="47" w:author="ACER" w:date="2021-02-23T10:06:00Z">
        <w:r w:rsidRPr="00C50A1E" w:rsidDel="004A7895">
          <w:rPr>
            <w:rFonts w:ascii="Times New Roman" w:eastAsia="Times New Roman" w:hAnsi="Times New Roman" w:cs="Times New Roman"/>
            <w:sz w:val="24"/>
            <w:szCs w:val="24"/>
          </w:rPr>
          <w:delText>suka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48" w:author="ACER" w:date="2021-02-23T10:06:00Z">
        <w:r w:rsidR="004A7895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49" w:author="ACER" w:date="2021-02-23T10:06:00Z">
        <w:r w:rsidDel="004A7895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2EA7DD5" w14:textId="75DAA9E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50" w:author="ACER" w:date="2021-02-23T10:06:00Z">
        <w:r w:rsidR="004A7895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ins w:id="51" w:author="ACER" w:date="2021-02-23T10:06:00Z">
        <w:r w:rsidR="004A7895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</w:t>
      </w:r>
      <w:del w:id="52" w:author="ACER" w:date="2021-02-23T10:06:00Z">
        <w:r w:rsidRPr="00C50A1E" w:rsidDel="004A7895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3" w:author="ACER" w:date="2021-02-23T10:06:00Z">
        <w:r w:rsidRPr="00C50A1E" w:rsidDel="004A7895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54" w:author="ACER" w:date="2021-02-23T10:07:00Z">
        <w:r w:rsidR="004A7895">
          <w:rPr>
            <w:rFonts w:ascii="Times New Roman" w:eastAsia="Times New Roman" w:hAnsi="Times New Roman" w:cs="Times New Roman"/>
            <w:sz w:val="24"/>
            <w:szCs w:val="24"/>
          </w:rPr>
          <w:t>Meskipun</w:t>
        </w:r>
        <w:proofErr w:type="spellEnd"/>
        <w:r w:rsidR="004A789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5" w:author="ACER" w:date="2021-02-23T10:07:00Z">
        <w:r w:rsidRPr="00C50A1E" w:rsidDel="004A7895">
          <w:rPr>
            <w:rFonts w:ascii="Times New Roman" w:eastAsia="Times New Roman" w:hAnsi="Times New Roman" w:cs="Times New Roman"/>
            <w:sz w:val="24"/>
            <w:szCs w:val="24"/>
          </w:rPr>
          <w:delText xml:space="preserve">Sering </w:delText>
        </w:r>
      </w:del>
      <w:proofErr w:type="spellStart"/>
      <w:ins w:id="56" w:author="ACER" w:date="2021-02-23T10:07:00Z">
        <w:r w:rsidR="004A7895">
          <w:rPr>
            <w:rFonts w:ascii="Times New Roman" w:eastAsia="Times New Roman" w:hAnsi="Times New Roman" w:cs="Times New Roman"/>
            <w:sz w:val="24"/>
            <w:szCs w:val="24"/>
          </w:rPr>
          <w:t>s</w:t>
        </w:r>
        <w:r w:rsidR="004A7895" w:rsidRPr="00C50A1E">
          <w:rPr>
            <w:rFonts w:ascii="Times New Roman" w:eastAsia="Times New Roman" w:hAnsi="Times New Roman" w:cs="Times New Roman"/>
            <w:sz w:val="24"/>
            <w:szCs w:val="24"/>
          </w:rPr>
          <w:t>ering</w:t>
        </w:r>
        <w:proofErr w:type="spellEnd"/>
        <w:r w:rsidR="004A7895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7" w:author="ACER" w:date="2021-02-23T10:07:00Z">
        <w:r w:rsidRPr="00C50A1E" w:rsidDel="004A7895">
          <w:rPr>
            <w:rFonts w:ascii="Times New Roman" w:eastAsia="Times New Roman" w:hAnsi="Times New Roman" w:cs="Times New Roman"/>
            <w:sz w:val="24"/>
            <w:szCs w:val="24"/>
          </w:rPr>
          <w:delText xml:space="preserve">cuma </w:delText>
        </w:r>
      </w:del>
      <w:proofErr w:type="spellStart"/>
      <w:ins w:id="58" w:author="ACER" w:date="2021-02-23T10:07:00Z">
        <w:r w:rsidR="004A7895">
          <w:rPr>
            <w:rFonts w:ascii="Times New Roman" w:eastAsia="Times New Roman" w:hAnsi="Times New Roman" w:cs="Times New Roman"/>
            <w:sz w:val="24"/>
            <w:szCs w:val="24"/>
          </w:rPr>
          <w:t>sekedar</w:t>
        </w:r>
        <w:proofErr w:type="spellEnd"/>
        <w:r w:rsidR="004A7895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59" w:author="ACER" w:date="2021-02-23T10:07:00Z">
        <w:r w:rsidRPr="00C50A1E" w:rsidDel="004A7895">
          <w:rPr>
            <w:rFonts w:ascii="Times New Roman" w:eastAsia="Times New Roman" w:hAnsi="Times New Roman" w:cs="Times New Roman"/>
            <w:sz w:val="24"/>
            <w:szCs w:val="24"/>
          </w:rPr>
          <w:delText xml:space="preserve">tapi </w:delText>
        </w:r>
      </w:del>
      <w:proofErr w:type="spellStart"/>
      <w:ins w:id="60" w:author="ACER" w:date="2021-02-23T10:07:00Z">
        <w:r w:rsidR="004A7895">
          <w:rPr>
            <w:rFonts w:ascii="Times New Roman" w:eastAsia="Times New Roman" w:hAnsi="Times New Roman" w:cs="Times New Roman"/>
            <w:sz w:val="24"/>
            <w:szCs w:val="24"/>
          </w:rPr>
          <w:t>tetapi</w:t>
        </w:r>
        <w:proofErr w:type="spellEnd"/>
        <w:r w:rsidR="004A7895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EA0EE5" w14:textId="7D5EA5F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ins w:id="61" w:author="ACER" w:date="2021-02-23T10:08:00Z">
        <w:r w:rsidR="00986945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2" w:author="ACER" w:date="2021-02-23T10:08:00Z">
        <w:r w:rsidRPr="00C50A1E" w:rsidDel="00986945">
          <w:rPr>
            <w:rFonts w:ascii="Times New Roman" w:eastAsia="Times New Roman" w:hAnsi="Times New Roman" w:cs="Times New Roman"/>
            <w:sz w:val="24"/>
            <w:szCs w:val="24"/>
          </w:rPr>
          <w:delText xml:space="preserve">bisa </w:delText>
        </w:r>
      </w:del>
      <w:proofErr w:type="spellStart"/>
      <w:ins w:id="63" w:author="ACER" w:date="2021-02-23T10:08:00Z">
        <w:r w:rsidR="00986945">
          <w:rPr>
            <w:rFonts w:ascii="Times New Roman" w:eastAsia="Times New Roman" w:hAnsi="Times New Roman" w:cs="Times New Roman"/>
            <w:sz w:val="24"/>
            <w:szCs w:val="24"/>
          </w:rPr>
          <w:t>dapat</w:t>
        </w:r>
        <w:proofErr w:type="spellEnd"/>
        <w:r w:rsidR="00986945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4" w:author="ACER" w:date="2021-02-23T10:09:00Z">
        <w:r w:rsidR="00986945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</w:ins>
      <w:proofErr w:type="spellEnd"/>
      <w:del w:id="65" w:author="ACER" w:date="2021-02-23T10:09:00Z">
        <w:r w:rsidRPr="00C50A1E" w:rsidDel="00986945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ins w:id="66" w:author="ACER" w:date="2021-02-23T10:09:00Z">
        <w:r w:rsidR="0098694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7" w:author="ACER" w:date="2021-02-23T10:09:00Z">
        <w:r w:rsidRPr="00C50A1E" w:rsidDel="00986945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ins w:id="68" w:author="ACER" w:date="2021-02-23T10:09:00Z">
        <w:r w:rsidR="00986945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6945">
        <w:rPr>
          <w:rFonts w:ascii="Times New Roman" w:eastAsia="Times New Roman" w:hAnsi="Times New Roman" w:cs="Times New Roman"/>
          <w:i/>
          <w:iCs/>
          <w:sz w:val="24"/>
          <w:szCs w:val="24"/>
          <w:rPrChange w:id="69" w:author="ACER" w:date="2021-02-23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</w:t>
      </w:r>
      <w:ins w:id="70" w:author="ACER" w:date="2021-02-23T10:09:00Z">
        <w:r w:rsidR="00986945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945">
        <w:rPr>
          <w:rFonts w:ascii="Times New Roman" w:eastAsia="Times New Roman" w:hAnsi="Times New Roman" w:cs="Times New Roman"/>
          <w:i/>
          <w:iCs/>
          <w:sz w:val="24"/>
          <w:szCs w:val="24"/>
          <w:rPrChange w:id="71" w:author="ACER" w:date="2021-02-23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ins w:id="72" w:author="ACER" w:date="2021-02-23T10:09:00Z">
        <w:r w:rsidR="00986945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464A6213" w14:textId="0DDA188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3" w:author="ACER" w:date="2021-02-23T10:10:00Z">
        <w:r w:rsidRPr="00C50A1E" w:rsidDel="00986945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proofErr w:type="spellStart"/>
      <w:ins w:id="74" w:author="ACER" w:date="2021-02-23T10:10:00Z">
        <w:r w:rsidR="00986945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986945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5" w:author="ACER" w:date="2021-02-23T10:10:00Z">
        <w:r w:rsidRPr="00C50A1E" w:rsidDel="00986945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proofErr w:type="spellStart"/>
      <w:ins w:id="76" w:author="ACER" w:date="2021-02-23T10:10:00Z">
        <w:r w:rsidR="00986945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986945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EA15FA0" w14:textId="0612DFD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7" w:author="ACER" w:date="2021-02-23T10:11:00Z">
        <w:r w:rsidRPr="00C50A1E" w:rsidDel="00986945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78" w:author="ACER" w:date="2021-02-23T10:11:00Z">
        <w:r w:rsidR="00986945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ins w:id="79" w:author="ACER" w:date="2021-02-23T10:11:00Z">
        <w:r w:rsidR="00986945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FDE461A" w14:textId="573B23E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80" w:author="ACER" w:date="2021-02-23T10:11:00Z">
        <w:r w:rsidR="0098694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loh</w:t>
        </w:r>
      </w:ins>
      <w:proofErr w:type="spellEnd"/>
      <w:del w:id="81" w:author="ACER" w:date="2021-02-23T10:11:00Z">
        <w:r w:rsidRPr="00986945" w:rsidDel="00986945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82" w:author="ACER" w:date="2021-02-23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lho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ins w:id="83" w:author="ACER" w:date="2021-02-23T10:12:00Z">
        <w:r w:rsidR="00986945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6945">
        <w:rPr>
          <w:rFonts w:ascii="Times New Roman" w:eastAsia="Times New Roman" w:hAnsi="Times New Roman" w:cs="Times New Roman"/>
          <w:i/>
          <w:iCs/>
          <w:sz w:val="24"/>
          <w:szCs w:val="24"/>
          <w:rPrChange w:id="84" w:author="ACER" w:date="2021-02-23T10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986945">
        <w:rPr>
          <w:rFonts w:ascii="Times New Roman" w:eastAsia="Times New Roman" w:hAnsi="Times New Roman" w:cs="Times New Roman"/>
          <w:i/>
          <w:iCs/>
          <w:sz w:val="24"/>
          <w:szCs w:val="24"/>
          <w:rPrChange w:id="85" w:author="ACER" w:date="2021-02-23T10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~</w:t>
      </w:r>
    </w:p>
    <w:p w14:paraId="0D34508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86945">
        <w:rPr>
          <w:rFonts w:ascii="Times New Roman" w:eastAsia="Times New Roman" w:hAnsi="Times New Roman" w:cs="Times New Roman"/>
          <w:i/>
          <w:iCs/>
          <w:sz w:val="24"/>
          <w:szCs w:val="24"/>
          <w:rPrChange w:id="86" w:author="ACER" w:date="2021-02-23T10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011E7C" w14:textId="45E4108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7" w:author="ACER" w:date="2021-02-23T10:12:00Z">
        <w:r w:rsidR="00986945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</w:ins>
      <w:proofErr w:type="spellEnd"/>
      <w:del w:id="88" w:author="ACER" w:date="2021-02-23T10:12:00Z">
        <w:r w:rsidRPr="00C50A1E" w:rsidDel="00986945">
          <w:rPr>
            <w:rFonts w:ascii="Times New Roman" w:eastAsia="Times New Roman" w:hAnsi="Times New Roman" w:cs="Times New Roman"/>
            <w:sz w:val="24"/>
            <w:szCs w:val="24"/>
          </w:rPr>
          <w:delText>masakan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4FB48AC" w14:textId="32845CA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ins w:id="89" w:author="ACER" w:date="2021-02-23T10:12:00Z">
        <w:r w:rsidR="00986945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90" w:author="ACER" w:date="2021-02-23T10:12:00Z">
        <w:r w:rsidRPr="00C50A1E" w:rsidDel="00986945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1" w:author="ACER" w:date="2021-02-23T10:12:00Z">
        <w:r w:rsidR="00986945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92" w:author="ACER" w:date="2021-02-23T10:12:00Z">
        <w:r w:rsidRPr="00C50A1E" w:rsidDel="00986945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ins w:id="93" w:author="ACER" w:date="2021-02-23T10:13:00Z">
        <w:r w:rsidR="00986945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r w:rsidRPr="00986945">
        <w:rPr>
          <w:rFonts w:ascii="Times New Roman" w:eastAsia="Times New Roman" w:hAnsi="Times New Roman" w:cs="Times New Roman"/>
          <w:i/>
          <w:iCs/>
          <w:sz w:val="24"/>
          <w:szCs w:val="24"/>
          <w:rPrChange w:id="94" w:author="ACER" w:date="2021-02-23T10:1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Akan </w:t>
      </w:r>
      <w:proofErr w:type="spellStart"/>
      <w:r w:rsidRPr="00986945">
        <w:rPr>
          <w:rFonts w:ascii="Times New Roman" w:eastAsia="Times New Roman" w:hAnsi="Times New Roman" w:cs="Times New Roman"/>
          <w:i/>
          <w:iCs/>
          <w:sz w:val="24"/>
          <w:szCs w:val="24"/>
          <w:rPrChange w:id="95" w:author="ACER" w:date="2021-02-23T10:1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merepotkan</w:t>
      </w:r>
      <w:proofErr w:type="spellEnd"/>
      <w:ins w:id="96" w:author="ACER" w:date="2021-02-23T10:13:00Z">
        <w:r w:rsidR="00986945" w:rsidRPr="00986945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97" w:author="ACER" w:date="2021-02-23T10:1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!</w:t>
        </w:r>
        <w:r w:rsidR="00986945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1FCF38" w14:textId="5BE9659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98" w:author="ACER" w:date="2021-02-23T10:13:00Z">
        <w:r w:rsidR="00986945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ins w:id="99" w:author="ACER" w:date="2021-02-23T10:13:00Z">
        <w:r w:rsidR="00986945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</w:p>
    <w:p w14:paraId="3A5D5DE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945">
        <w:rPr>
          <w:rFonts w:ascii="Times New Roman" w:eastAsia="Times New Roman" w:hAnsi="Times New Roman" w:cs="Times New Roman"/>
          <w:i/>
          <w:iCs/>
          <w:sz w:val="24"/>
          <w:szCs w:val="24"/>
          <w:rPrChange w:id="100" w:author="ACER" w:date="2021-02-23T10:1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2AE92AF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4E22CFE0" w14:textId="7493491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01" w:author="ACER" w:date="2021-02-23T10:15:00Z">
        <w:r w:rsidR="00986945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945">
        <w:rPr>
          <w:rFonts w:ascii="Times New Roman" w:eastAsia="Times New Roman" w:hAnsi="Times New Roman" w:cs="Times New Roman"/>
          <w:i/>
          <w:iCs/>
          <w:sz w:val="24"/>
          <w:szCs w:val="24"/>
          <w:rPrChange w:id="102" w:author="ACER" w:date="2021-02-23T10:1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288DA569" w14:textId="308A427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</w:t>
      </w:r>
      <w:del w:id="103" w:author="ACER" w:date="2021-02-23T10:14:00Z">
        <w:r w:rsidRPr="00C50A1E" w:rsidDel="00986945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4" w:author="ACER" w:date="2021-02-23T10:14:00Z">
        <w:r w:rsidDel="00986945">
          <w:rPr>
            <w:rFonts w:ascii="Times New Roman" w:eastAsia="Times New Roman" w:hAnsi="Times New Roman" w:cs="Times New Roman"/>
            <w:sz w:val="24"/>
            <w:szCs w:val="24"/>
          </w:rPr>
          <w:delText>ke</w:delText>
        </w:r>
      </w:del>
      <w:proofErr w:type="spellStart"/>
      <w:ins w:id="105" w:author="ACER" w:date="2021-02-23T10:14:00Z">
        <w:r w:rsidR="00986945">
          <w:rPr>
            <w:rFonts w:ascii="Times New Roman" w:eastAsia="Times New Roman" w:hAnsi="Times New Roman" w:cs="Times New Roman"/>
            <w:sz w:val="24"/>
            <w:szCs w:val="24"/>
          </w:rPr>
          <w:t>ke</w:t>
        </w:r>
        <w:proofErr w:type="spellEnd"/>
        <w:r w:rsidR="0098694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D0F693C" w14:textId="1D546C4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ins w:id="106" w:author="ACER" w:date="2021-02-23T10:14:00Z">
        <w:r w:rsidR="00986945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86945" w:rsidRPr="00C50A1E">
        <w:rPr>
          <w:rFonts w:ascii="Times New Roman" w:eastAsia="Times New Roman" w:hAnsi="Times New Roman" w:cs="Times New Roman"/>
          <w:sz w:val="24"/>
          <w:szCs w:val="24"/>
        </w:rPr>
        <w:t>Haha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3451690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7C7F5E23" w14:textId="77777777" w:rsidR="00927764" w:rsidRPr="00C50A1E" w:rsidRDefault="00927764" w:rsidP="00927764"/>
    <w:p w14:paraId="3D4B5E06" w14:textId="77777777" w:rsidR="00927764" w:rsidRPr="005A045A" w:rsidRDefault="00927764" w:rsidP="00927764">
      <w:pPr>
        <w:rPr>
          <w:i/>
        </w:rPr>
      </w:pPr>
    </w:p>
    <w:p w14:paraId="0F62E905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60921A50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3304A3" w14:textId="77777777" w:rsidR="00C56B4A" w:rsidRDefault="00C56B4A">
      <w:r>
        <w:separator/>
      </w:r>
    </w:p>
  </w:endnote>
  <w:endnote w:type="continuationSeparator" w:id="0">
    <w:p w14:paraId="452D744F" w14:textId="77777777" w:rsidR="00C56B4A" w:rsidRDefault="00C56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25E8A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2521A475" w14:textId="77777777" w:rsidR="00941E77" w:rsidRDefault="00C56B4A">
    <w:pPr>
      <w:pStyle w:val="Footer"/>
    </w:pPr>
  </w:p>
  <w:p w14:paraId="16AEEB8E" w14:textId="77777777" w:rsidR="00941E77" w:rsidRDefault="00C56B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1DC91F" w14:textId="77777777" w:rsidR="00C56B4A" w:rsidRDefault="00C56B4A">
      <w:r>
        <w:separator/>
      </w:r>
    </w:p>
  </w:footnote>
  <w:footnote w:type="continuationSeparator" w:id="0">
    <w:p w14:paraId="65E5C3F2" w14:textId="77777777" w:rsidR="00C56B4A" w:rsidRDefault="00C56B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CER">
    <w15:presenceInfo w15:providerId="None" w15:userId="AC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2A307D"/>
    <w:rsid w:val="0042167F"/>
    <w:rsid w:val="004A7895"/>
    <w:rsid w:val="00924DF5"/>
    <w:rsid w:val="00927764"/>
    <w:rsid w:val="00986945"/>
    <w:rsid w:val="00C5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FAF69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2A3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3</cp:revision>
  <dcterms:created xsi:type="dcterms:W3CDTF">2020-07-24T23:46:00Z</dcterms:created>
  <dcterms:modified xsi:type="dcterms:W3CDTF">2021-02-23T03:15:00Z</dcterms:modified>
</cp:coreProperties>
</file>