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FA4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72FF03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1ED66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B1318C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6A9BC4C" w14:textId="1423C390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ins w:id="0" w:author="Lucki Hersya Rachman" w:date="2022-08-23T09:56:00Z">
        <w:r w:rsidR="003C3A70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?</w:t>
        </w:r>
      </w:ins>
    </w:p>
    <w:p w14:paraId="4D628F9B" w14:textId="0409BEA9" w:rsidR="006D5A82" w:rsidRDefault="00A372E9" w:rsidP="00927764">
      <w:pPr>
        <w:shd w:val="clear" w:color="auto" w:fill="F5F5F5"/>
        <w:spacing w:line="270" w:lineRule="atLeast"/>
        <w:rPr>
          <w:ins w:id="1" w:author="Lucki Hersya Rachman" w:date="2022-08-23T09:39:00Z"/>
          <w:rFonts w:ascii="Roboto" w:eastAsia="Times New Roman" w:hAnsi="Roboto" w:cs="Times New Roman"/>
          <w:sz w:val="17"/>
          <w:szCs w:val="17"/>
        </w:rPr>
      </w:pPr>
      <w:proofErr w:type="spellStart"/>
      <w:r>
        <w:rPr>
          <w:rFonts w:ascii="Roboto" w:eastAsia="Times New Roman" w:hAnsi="Roboto" w:cs="Times New Roman"/>
          <w:sz w:val="17"/>
          <w:szCs w:val="17"/>
        </w:rPr>
        <w:t>Dipublikasikan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pada: 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r>
        <w:rPr>
          <w:rFonts w:ascii="Roboto" w:eastAsia="Times New Roman" w:hAnsi="Roboto" w:cs="Times New Roman"/>
          <w:sz w:val="17"/>
          <w:szCs w:val="17"/>
        </w:rPr>
        <w:t xml:space="preserve">, 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>20:48</w:t>
      </w:r>
      <w:ins w:id="2" w:author="Lucki Hersya Rachman" w:date="2022-08-23T09:40:00Z">
        <w:r w:rsidR="006D5A82">
          <w:rPr>
            <w:rFonts w:ascii="Roboto" w:eastAsia="Times New Roman" w:hAnsi="Roboto" w:cs="Times New Roman"/>
            <w:sz w:val="17"/>
            <w:szCs w:val="17"/>
          </w:rPr>
          <w:t xml:space="preserve"> WIB</w:t>
        </w:r>
      </w:ins>
      <w:ins w:id="3" w:author="Lucki Hersya Rachman" w:date="2022-08-23T09:39:00Z">
        <w:r w:rsidR="006D5A82">
          <w:rPr>
            <w:rFonts w:ascii="Roboto" w:eastAsia="Times New Roman" w:hAnsi="Roboto" w:cs="Times New Roman"/>
            <w:sz w:val="17"/>
            <w:szCs w:val="17"/>
          </w:rPr>
          <w:t xml:space="preserve">, </w:t>
        </w:r>
      </w:ins>
      <w:del w:id="4" w:author="Lucki Hersya Rachman" w:date="2022-08-23T09:39:00Z">
        <w:r w:rsidR="00927764" w:rsidRPr="00C50A1E" w:rsidDel="006D5A82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ins w:id="5" w:author="Lucki Hersya Rachman" w:date="2022-08-23T09:40:00Z">
        <w:r w:rsidR="006D5A82">
          <w:rPr>
            <w:rFonts w:ascii="Roboto" w:eastAsia="Times New Roman" w:hAnsi="Roboto" w:cs="Times New Roman"/>
            <w:sz w:val="17"/>
            <w:szCs w:val="17"/>
          </w:rPr>
          <w:t xml:space="preserve">, </w:t>
        </w:r>
      </w:ins>
      <w:del w:id="6" w:author="Lucki Hersya Rachman" w:date="2022-08-23T09:39:00Z">
        <w:r w:rsidR="00927764" w:rsidRPr="00C50A1E" w:rsidDel="006D5A82">
          <w:rPr>
            <w:rFonts w:ascii="Roboto" w:eastAsia="Times New Roman" w:hAnsi="Roboto" w:cs="Times New Roman"/>
            <w:sz w:val="17"/>
            <w:szCs w:val="17"/>
          </w:rPr>
          <w:delText xml:space="preserve">   </w:delText>
        </w:r>
      </w:del>
      <w:r w:rsidR="00927764" w:rsidRPr="00C50A1E">
        <w:rPr>
          <w:rFonts w:ascii="Roboto" w:eastAsia="Times New Roman" w:hAnsi="Roboto" w:cs="Times New Roman"/>
          <w:sz w:val="17"/>
          <w:szCs w:val="17"/>
        </w:rPr>
        <w:t>05:43</w:t>
      </w:r>
      <w:ins w:id="7" w:author="Lucki Hersya Rachman" w:date="2022-08-23T09:40:00Z">
        <w:r w:rsidR="006D5A82">
          <w:rPr>
            <w:rFonts w:ascii="Roboto" w:eastAsia="Times New Roman" w:hAnsi="Roboto" w:cs="Times New Roman"/>
            <w:sz w:val="17"/>
            <w:szCs w:val="17"/>
          </w:rPr>
          <w:t xml:space="preserve"> WIB</w:t>
        </w:r>
      </w:ins>
    </w:p>
    <w:p w14:paraId="08A95FB8" w14:textId="7421BD28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del w:id="8" w:author="Lucki Hersya Rachman" w:date="2022-08-23T09:39:00Z">
        <w:r w:rsidRPr="00C50A1E" w:rsidDel="006D5A82">
          <w:rPr>
            <w:rFonts w:ascii="Roboto" w:eastAsia="Times New Roman" w:hAnsi="Roboto" w:cs="Times New Roman"/>
            <w:sz w:val="17"/>
            <w:szCs w:val="17"/>
          </w:rPr>
          <w:delText>  61  10 3</w:delText>
        </w:r>
      </w:del>
    </w:p>
    <w:p w14:paraId="64C9BA7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8EE1EAB" wp14:editId="421B67D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FA12" w14:textId="25D73316" w:rsidR="00927764" w:rsidRDefault="00927764" w:rsidP="00927764">
      <w:pPr>
        <w:spacing w:line="270" w:lineRule="atLeast"/>
        <w:jc w:val="center"/>
        <w:rPr>
          <w:ins w:id="9" w:author="Lucki Hersya Rachman" w:date="2022-08-23T09:56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BCF8C89" w14:textId="77777777" w:rsidR="003C3A70" w:rsidRPr="00C50A1E" w:rsidRDefault="003C3A70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59D41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CF6320E" w14:textId="4A1379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EB15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0" w:author="Lucki Hersya Rachman" w:date="2022-08-23T09:42:00Z">
        <w:r w:rsidRPr="00C50A1E" w:rsidDel="006D5A8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D8E30" w14:textId="176DEE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" w:author="Lucki Hersya Rachman" w:date="2022-08-23T09:47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Lucki Hersya Rachman" w:date="2022-08-23T09:43:00Z">
        <w:r w:rsidRPr="00C50A1E" w:rsidDel="006D5A8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Lucki Hersya Rachman" w:date="2022-08-23T09:43:00Z">
        <w:r w:rsidR="006D5A82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Lucki Hersya Rachman" w:date="2022-08-23T09:43:00Z">
        <w:r w:rsidR="006D5A8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5" w:author="Lucki Hersya Rachman" w:date="2022-08-23T09:43:00Z">
        <w:r w:rsidRPr="00C50A1E" w:rsidDel="006D5A82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6" w:author="Lucki Hersya Rachman" w:date="2022-08-23T09:43:00Z">
        <w:r w:rsidR="006D5A82">
          <w:rPr>
            <w:rFonts w:ascii="Times New Roman" w:eastAsia="Times New Roman" w:hAnsi="Times New Roman" w:cs="Times New Roman"/>
            <w:sz w:val="24"/>
            <w:szCs w:val="24"/>
          </w:rPr>
          <w:t xml:space="preserve"> pula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Lucki Hersya Rachman" w:date="2022-08-23T09:44:00Z">
        <w:r w:rsidR="006D5A82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6D5A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34869B" w14:textId="43D57D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ins w:id="18" w:author="Lucki Hersya Rachman" w:date="2022-08-23T09:45:00Z">
        <w:r w:rsidR="00C953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Musim</w:t>
        </w:r>
        <w:proofErr w:type="spellEnd"/>
        <w:r w:rsidR="00C953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9" w:author="Lucki Hersya Rachman" w:date="2022-08-23T09:47:00Z">
        <w:r w:rsidR="00C953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Datang</w:t>
        </w:r>
        <w:proofErr w:type="spellEnd"/>
        <w:r w:rsidR="00C953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20" w:author="Lucki Hersya Rachman" w:date="2022-08-23T09:45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seringkali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1" w:author="Lucki Hersya Rachman" w:date="2022-08-23T09:45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2" w:author="Lucki Hersya Rachman" w:date="2022-08-23T09:45:00Z">
        <w:r w:rsidDel="00C9532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1CA082" w14:textId="04B962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Lucki Hersya Rachman" w:date="2022-08-23T09:46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masa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lalu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bersama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Lucki Hersya Rachman" w:date="2022-08-23T09:47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salah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satunya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" w:author="Lucki Hersya Rachman" w:date="2022-08-23T09:46:00Z">
        <w:r w:rsidRPr="00C50A1E" w:rsidDel="00C95320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6" w:author="Lucki Hersya Rachman" w:date="2022-08-23T09:47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7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tiba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Lucki Hersya Rachman" w:date="2022-08-23T09:48:00Z">
        <w:r w:rsidRPr="00C50A1E" w:rsidDel="00C9532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9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Lucki Hersya Rachman" w:date="2022-08-23T09:48:00Z">
        <w:r w:rsidRPr="00C50A1E" w:rsidDel="00C95320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31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C9532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>nyatanya</w:t>
        </w:r>
        <w:proofErr w:type="spellEnd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33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</w:ins>
      <w:proofErr w:type="spellEnd"/>
      <w:del w:id="34" w:author="Lucki Hersya Rachman" w:date="2022-08-23T09:48:00Z">
        <w:r w:rsidRPr="00C50A1E" w:rsidDel="00C9532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5" w:author="Lucki Hersya Rachman" w:date="2022-08-23T09:48:00Z">
        <w:r w:rsidR="00C95320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C95320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657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59951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D645A2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36" w:author="Lucki Hersya Rachman" w:date="2022-08-23T09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D645A2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37" w:author="Lucki Hersya Rachman" w:date="2022-08-23T09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645A2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38" w:author="Lucki Hersya Rachman" w:date="2022-08-23T09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D645A2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39" w:author="Lucki Hersya Rachman" w:date="2022-08-23T09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645A2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40" w:author="Lucki Hersya Rachman" w:date="2022-08-23T09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E40B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925D1D" w14:textId="1EE2AC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1" w:author="Lucki Hersya Rachman" w:date="2022-08-23T09:50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2" w:author="Lucki Hersya Rachman" w:date="2022-08-23T09:50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520B2110" w14:textId="7B14D7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3" w:author="Lucki Hersya Rachman" w:date="2022-08-23T09:50:00Z"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Hal </w:t>
        </w:r>
        <w:proofErr w:type="spellStart"/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44" w:author="Lucki Hersya Rachman" w:date="2022-08-23T09:50:00Z">
        <w:r w:rsidRPr="00C50A1E" w:rsidDel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45" w:author="Lucki Hersya Rachman" w:date="2022-08-23T09:50:00Z">
        <w:r w:rsidRPr="00C50A1E" w:rsidDel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proofErr w:type="spellStart"/>
      <w:ins w:id="46" w:author="Lucki Hersya Rachman" w:date="2022-08-23T09:50:00Z"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Dapat</w:t>
        </w:r>
        <w:proofErr w:type="spellEnd"/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D645A2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47" w:author="Lucki Hersya Rachman" w:date="2022-08-23T09:50:00Z">
        <w:r w:rsidRPr="00C50A1E" w:rsidDel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Jadi Sebabnya...</w:delText>
        </w:r>
      </w:del>
      <w:proofErr w:type="spellStart"/>
      <w:ins w:id="48" w:author="Lucki Hersya Rachman" w:date="2022-08-23T09:50:00Z"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D645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042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03DA40" w14:textId="7052A1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ins w:id="49" w:author="Lucki Hersya Rachman" w:date="2022-08-23T09:51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Lucki Hersya Rachman" w:date="2022-08-23T09:51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51" w:author="Lucki Hersya Rachman" w:date="2022-08-23T09:51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ins w:id="52" w:author="Lucki Hersya Rachman" w:date="2022-08-23T09:51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sangat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53" w:author="Lucki Hersya Rachman" w:date="2022-08-23T09:52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4" w:author="Lucki Hersya Rachman" w:date="2022-08-23T09:51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2FD8BA78" w14:textId="17E19D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ins w:id="55" w:author="Lucki Hersya Rachman" w:date="2022-08-23T09:52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rasanya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56" w:author="Lucki Hersya Rachman" w:date="2022-08-23T09:52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7" w:author="Lucki Hersya Rachman" w:date="2022-08-23T09:52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7652C1" w14:textId="598AFA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58" w:author="Lucki Hersya Rachman" w:date="2022-08-23T09:52:00Z">
        <w:r w:rsidR="00D645A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59" w:author="Lucki Hersya Rachman" w:date="2022-08-23T09:52:00Z">
        <w:r w:rsidRPr="00C50A1E" w:rsidDel="00D645A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E5182B0" w14:textId="6D741C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Lucki Hersya Rachman" w:date="2022-08-23T09:53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</w:ins>
      <w:proofErr w:type="spellEnd"/>
      <w:del w:id="61" w:author="Lucki Hersya Rachman" w:date="2022-08-23T09:53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62" w:author="Lucki Hersya Rachman" w:date="2022-08-23T09:53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yang lebih</w:delText>
        </w:r>
      </w:del>
      <w:ins w:id="63" w:author="Lucki Hersya Rachman" w:date="2022-08-23T09:53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Lucki Hersya Rachman" w:date="2022-08-23T09:53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>berlebih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kenaikannya</w:t>
        </w:r>
      </w:ins>
      <w:proofErr w:type="spellEnd"/>
      <w:del w:id="65" w:author="Lucki Hersya Rachman" w:date="2022-08-23T09:53:00Z">
        <w:r w:rsidRPr="00C50A1E" w:rsidDel="00D645A2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645A2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Lucki Hersya Rachman" w:date="2022-08-23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0F8C33" w14:textId="3CCD3E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</w:t>
      </w:r>
      <w:ins w:id="67" w:author="Lucki Hersya Rachman" w:date="2022-08-23T09:54:00Z"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5A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A2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Lucki Hersya Rachman" w:date="2022-08-23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78280CF" w14:textId="5D9ACE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69" w:author="Lucki Hersya Rachman" w:date="2022-08-23T09:54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del w:id="70" w:author="Lucki Hersya Rachman" w:date="2022-08-23T09:54:00Z">
        <w:r w:rsidRPr="00C50A1E" w:rsidDel="003C3A70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ins w:id="71" w:author="Lucki Hersya Rachman" w:date="2022-08-23T09:54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>ita</w:t>
        </w:r>
      </w:ins>
      <w:del w:id="72" w:author="Lucki Hersya Rachman" w:date="2022-08-23T09:54:00Z">
        <w:r w:rsidRPr="00C50A1E" w:rsidDel="003C3A70">
          <w:rPr>
            <w:rFonts w:ascii="Times New Roman" w:eastAsia="Times New Roman" w:hAnsi="Times New Roman" w:cs="Times New Roman"/>
            <w:sz w:val="24"/>
            <w:szCs w:val="24"/>
          </w:rPr>
          <w:delText>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73" w:author="Lucki Hersya Rachman" w:date="2022-08-23T09:54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>terkadang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del w:id="74" w:author="Lucki Hersya Rachman" w:date="2022-08-23T09:55:00Z">
        <w:r w:rsidDel="003C3A70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3C3A70">
          <w:rPr>
            <w:rFonts w:ascii="Times New Roman" w:eastAsia="Times New Roman" w:hAnsi="Times New Roman" w:cs="Times New Roman"/>
            <w:sz w:val="24"/>
            <w:szCs w:val="24"/>
          </w:rPr>
          <w:delText>kanan</w:delText>
        </w:r>
      </w:del>
      <w:proofErr w:type="spellStart"/>
      <w:ins w:id="75" w:author="Lucki Hersya Rachman" w:date="2022-08-23T09:55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>tumbuh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samping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Lucki Hersya Rachman" w:date="2022-08-23T09:55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94377A" w14:textId="72C230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77" w:author="Lucki Hersya Rachman" w:date="2022-08-23T09:55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3A70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ins w:id="78" w:author="Lucki Hersya Rachman" w:date="2022-08-23T09:56:00Z">
        <w:r w:rsidR="003C3A7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9" w:author="Lucki Hersya Rachman" w:date="2022-08-23T09:55:00Z">
        <w:r w:rsidRPr="00C50A1E" w:rsidDel="003C3A70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3521189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1B92774" w14:textId="77777777" w:rsidR="00927764" w:rsidRPr="00C50A1E" w:rsidRDefault="00927764" w:rsidP="00927764"/>
    <w:p w14:paraId="472B7BBC" w14:textId="77777777" w:rsidR="00927764" w:rsidRPr="005A045A" w:rsidRDefault="00927764" w:rsidP="00927764">
      <w:pPr>
        <w:rPr>
          <w:i/>
        </w:rPr>
      </w:pPr>
    </w:p>
    <w:p w14:paraId="6A36B90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0654AA9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71BC" w14:textId="77777777" w:rsidR="00BF28A4" w:rsidRDefault="00BF28A4">
      <w:r>
        <w:separator/>
      </w:r>
    </w:p>
  </w:endnote>
  <w:endnote w:type="continuationSeparator" w:id="0">
    <w:p w14:paraId="7CA8D0FD" w14:textId="77777777" w:rsidR="00BF28A4" w:rsidRDefault="00BF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1DB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13AA61" w14:textId="77777777" w:rsidR="00941E77" w:rsidRDefault="00000000">
    <w:pPr>
      <w:pStyle w:val="Footer"/>
    </w:pPr>
  </w:p>
  <w:p w14:paraId="337C2E38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F829" w14:textId="77777777" w:rsidR="00BF28A4" w:rsidRDefault="00BF28A4">
      <w:r>
        <w:separator/>
      </w:r>
    </w:p>
  </w:footnote>
  <w:footnote w:type="continuationSeparator" w:id="0">
    <w:p w14:paraId="16683920" w14:textId="77777777" w:rsidR="00BF28A4" w:rsidRDefault="00BF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932651">
    <w:abstractNumId w:val="0"/>
  </w:num>
  <w:num w:numId="2" w16cid:durableId="1843011184">
    <w:abstractNumId w:val="2"/>
  </w:num>
  <w:num w:numId="3" w16cid:durableId="51885496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ki Hersya Rachman">
    <w15:presenceInfo w15:providerId="Windows Live" w15:userId="cc7b189ad78c1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C3A70"/>
    <w:rsid w:val="0042167F"/>
    <w:rsid w:val="006D5A82"/>
    <w:rsid w:val="00924DF5"/>
    <w:rsid w:val="00927764"/>
    <w:rsid w:val="00A372E9"/>
    <w:rsid w:val="00BF28A4"/>
    <w:rsid w:val="00C20908"/>
    <w:rsid w:val="00C95320"/>
    <w:rsid w:val="00D645A2"/>
    <w:rsid w:val="00E2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430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3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27831-A235-456A-904B-334F1EAD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Lucki Hersya Rachman</cp:lastModifiedBy>
  <cp:revision>3</cp:revision>
  <dcterms:created xsi:type="dcterms:W3CDTF">2022-08-23T02:14:00Z</dcterms:created>
  <dcterms:modified xsi:type="dcterms:W3CDTF">2022-08-23T02:56:00Z</dcterms:modified>
</cp:coreProperties>
</file>