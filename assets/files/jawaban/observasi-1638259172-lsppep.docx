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02F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628807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D50F7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BE8DC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B523E25" w14:textId="77777777" w:rsidR="00927764" w:rsidRPr="0094076B" w:rsidRDefault="00927764" w:rsidP="00927764">
      <w:pPr>
        <w:rPr>
          <w:rFonts w:ascii="Cambria" w:hAnsi="Cambria"/>
        </w:rPr>
      </w:pPr>
    </w:p>
    <w:p w14:paraId="2D27016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4C6CF4AD" w14:textId="60146EC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</w:t>
      </w:r>
      <w:ins w:id="0" w:author="Fatimah Zahra Nasution" w:date="2021-11-30T14:41:00Z">
        <w:r w:rsidR="000706F2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43</w:t>
      </w:r>
      <w:del w:id="1" w:author="Fatimah Zahra Nasution" w:date="2021-11-30T14:41:00Z">
        <w:r w:rsidRPr="00C50A1E" w:rsidDel="000706F2">
          <w:rPr>
            <w:rFonts w:ascii="Roboto" w:eastAsia="Times New Roman" w:hAnsi="Roboto" w:cs="Times New Roman"/>
            <w:sz w:val="17"/>
            <w:szCs w:val="17"/>
          </w:rPr>
          <w:delText> 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 61 </w:t>
      </w:r>
      <w:del w:id="2" w:author="Fatimah Zahra Nasution" w:date="2021-11-30T14:42:00Z">
        <w:r w:rsidRPr="00C50A1E" w:rsidDel="000706F2">
          <w:rPr>
            <w:rFonts w:ascii="Roboto" w:eastAsia="Times New Roman" w:hAnsi="Roboto" w:cs="Times New Roman"/>
            <w:sz w:val="17"/>
            <w:szCs w:val="17"/>
          </w:rPr>
          <w:delText> </w:delText>
        </w:r>
      </w:del>
      <w:r w:rsidRPr="00C50A1E">
        <w:rPr>
          <w:rFonts w:ascii="Roboto" w:eastAsia="Times New Roman" w:hAnsi="Roboto" w:cs="Times New Roman"/>
          <w:sz w:val="17"/>
          <w:szCs w:val="17"/>
        </w:rPr>
        <w:t>10 3</w:t>
      </w:r>
    </w:p>
    <w:p w14:paraId="0AF3762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87DB0B" wp14:editId="69EAFE0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7FD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161C8A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5FF3C0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</w:t>
      </w:r>
      <w:del w:id="3" w:author="Fatimah Zahra Nasution" w:date="2021-11-30T14:42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 kemasan putih yang aromanya aduhai menggoda indera penciuman itu atau bakwan yang baru diangkat dari penggorengan di kala hujan?</w:t>
      </w:r>
    </w:p>
    <w:p w14:paraId="251BEFD8" w14:textId="054D7D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4" w:author="Fatimah Zahra Nasution" w:date="2021-11-30T14:43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ins w:id="5" w:author="Fatimah Zahra Nasution" w:date="2021-11-30T14:43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6" w:author="Fatimah Zahra Nasution" w:date="2021-11-30T14:43:00Z">
        <w:r w:rsidDel="000706F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 apalagi sejak awal tahun baru</w:t>
      </w:r>
      <w:del w:id="7" w:author="Fatimah Zahra Nasution" w:date="2021-11-30T14:43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CF6A1" w14:textId="56E0850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8" w:author="Fatimah Zahra Nasution" w:date="2021-11-30T14:55:00Z">
        <w:r w:rsidRPr="00C50A1E" w:rsidDel="00304C2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 disalahkan karena mengundang kenangan</w:t>
      </w:r>
      <w:ins w:id="9" w:author="Fatimah Zahra Nasution" w:date="2021-11-30T14:55:00Z">
        <w:r w:rsidR="00304C2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yang ambyar, pun perilaku kita yang lain. Soal makan. Ya, hujan yang membuat kita</w:t>
      </w:r>
      <w:del w:id="10" w:author="Fatimah Zahra Nasution" w:date="2021-11-30T14:44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sering lapar. Kok bisa ya?</w:t>
      </w:r>
    </w:p>
    <w:p w14:paraId="411E4B11" w14:textId="1EE98E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del w:id="11" w:author="Fatimah Zahra Nasution" w:date="2021-11-30T14:44:00Z">
        <w:r w:rsidDel="000706F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12" w:author="Fatimah Zahra Nasution" w:date="2021-11-30T14:44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42329714" w14:textId="042674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</w:t>
      </w:r>
      <w:del w:id="13" w:author="Fatimah Zahra Nasution" w:date="2021-11-30T14:44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 di saat hujan turun adalah makan. Sering disebut cuma c</w:t>
      </w:r>
      <w:del w:id="14" w:author="Fatimah Zahra Nasution" w:date="2021-11-30T14:44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15" w:author="Fatimah Zahra Nasution" w:date="2021-11-30T14:44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milan, tapi jumlah kalorinya </w:t>
      </w:r>
      <w:ins w:id="16" w:author="Fatimah Zahra Nasution" w:date="2021-11-30T14:56:00Z">
        <w:r w:rsidR="00304C2C">
          <w:rPr>
            <w:rFonts w:ascii="Times New Roman" w:eastAsia="Times New Roman" w:hAnsi="Times New Roman" w:cs="Times New Roman"/>
            <w:sz w:val="24"/>
            <w:szCs w:val="24"/>
          </w:rPr>
          <w:t xml:space="preserve">hampir </w:t>
        </w:r>
      </w:ins>
      <w:del w:id="17" w:author="Fatimah Zahra Nasution" w:date="2021-11-30T14:56:00Z">
        <w:r w:rsidRPr="00C50A1E" w:rsidDel="00304C2C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14:paraId="29DAB42E" w14:textId="6A776C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18" w:author="Fatimah Zahra Nasution" w:date="2021-11-30T14:45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 4 porsi habis sekali duduk. Belum cukup, tambah lagi gorengannya, satu-dua biji eh kok jadi lima?</w:t>
      </w:r>
    </w:p>
    <w:p w14:paraId="463F21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EEF4E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3DB528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14:paraId="69D90D2F" w14:textId="24A031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ins w:id="19" w:author="Fatimah Zahra Nasution" w:date="2021-11-30T14:57:00Z">
        <w:r w:rsidR="00304C2C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20" w:author="Fatimah Zahra Nasution" w:date="2021-11-30T14:46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 Ehem.</w:t>
      </w:r>
    </w:p>
    <w:p w14:paraId="46DBA8C7" w14:textId="39276E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</w:t>
      </w:r>
      <w:del w:id="21" w:author="Fatimah Zahra Nasution" w:date="2021-11-30T14:46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</w:t>
      </w:r>
      <w:ins w:id="22" w:author="Fatimah Zahra Nasution" w:date="2021-11-30T14:57:00Z">
        <w:r w:rsidR="00304C2C">
          <w:rPr>
            <w:rFonts w:ascii="Times New Roman" w:eastAsia="Times New Roman" w:hAnsi="Times New Roman" w:cs="Times New Roman"/>
            <w:sz w:val="24"/>
            <w:szCs w:val="24"/>
          </w:rPr>
          <w:t xml:space="preserve">berbagai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del w:id="23" w:author="Fatimah Zahra Nasution" w:date="2021-11-30T14:57:00Z">
        <w:r w:rsidRPr="00C50A1E" w:rsidDel="00304C2C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del w:id="24" w:author="Fatimah Zahra Nasution" w:date="2021-11-30T14:47:00Z">
        <w:r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</w:t>
      </w:r>
      <w:del w:id="25" w:author="Fatimah Zahra Nasution" w:date="2021-11-30T14:57:00Z">
        <w:r w:rsidRPr="00C50A1E" w:rsidDel="00304C2C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minuman manis dalam kemasan ekonomis. </w:t>
      </w:r>
    </w:p>
    <w:p w14:paraId="73E6B8ED" w14:textId="64C291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26" w:author="Fatimah Zahra Nasution" w:date="2021-11-30T14:47:00Z">
        <w:r w:rsidDel="000706F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7" w:author="Fatimah Zahra Nasution" w:date="2021-11-30T14:47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0706F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ins w:id="28" w:author="Fatimah Zahra Nasution" w:date="2021-11-30T14:47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29" w:author="Fatimah Zahra Nasution" w:date="2021-11-30T14:47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30" w:author="Fatimah Zahra Nasution" w:date="2021-11-30T14:48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31" w:author="Fatimah Zahra Nasution" w:date="2021-11-30T14:48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r w:rsidR="000706F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di waktu hujan </w:t>
      </w:r>
      <w:ins w:id="32" w:author="Fatimah Zahra Nasution" w:date="2021-11-30T14:58:00Z">
        <w:r w:rsidR="00304C2C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</w:ins>
      <w:del w:id="33" w:author="Fatimah Zahra Nasution" w:date="2021-11-30T14:58:00Z">
        <w:r w:rsidRPr="00C50A1E" w:rsidDel="00304C2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berpikir berkali-kali. </w:t>
      </w:r>
      <w:ins w:id="34" w:author="Fatimah Zahra Nasution" w:date="2021-11-30T14:48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 xml:space="preserve">Hal ini tentu </w:t>
        </w:r>
      </w:ins>
      <w:del w:id="35" w:author="Fatimah Zahra Nasution" w:date="2021-11-30T14:48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14:paraId="755145BE" w14:textId="1DB73D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</w:t>
      </w:r>
      <w:ins w:id="36" w:author="Fatimah Zahra Nasution" w:date="2021-11-30T14:49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37" w:author="Fatimah Zahra Nasution" w:date="2021-11-30T14:48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38" w:author="Fatimah Zahra Nasution" w:date="2021-11-30T14:49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ins w:id="39" w:author="Fatimah Zahra Nasution" w:date="2021-11-30T14:48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 xml:space="preserve">amun </w:t>
        </w:r>
      </w:ins>
      <w:ins w:id="40" w:author="Fatimah Zahra Nasution" w:date="2021-11-30T14:49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demikian, hal y</w:t>
        </w:r>
      </w:ins>
      <w:del w:id="41" w:author="Fatimah Zahra Nasution" w:date="2021-11-30T14:48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sering membuatnya salah adalah pemilihan makanan </w:t>
      </w:r>
      <w:del w:id="42" w:author="Fatimah Zahra Nasution" w:date="2021-11-30T14:49:00Z">
        <w:r w:rsidRPr="00C50A1E" w:rsidDel="000706F2">
          <w:rPr>
            <w:rFonts w:ascii="Times New Roman" w:eastAsia="Times New Roman" w:hAnsi="Times New Roman" w:cs="Times New Roman"/>
            <w:sz w:val="24"/>
            <w:szCs w:val="24"/>
          </w:rPr>
          <w:delText>kita yang tidak tahu diri</w:delText>
        </w:r>
      </w:del>
      <w:ins w:id="43" w:author="Fatimah Zahra Nasution" w:date="2021-11-30T14:49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yang tidak terkontr</w:t>
        </w:r>
      </w:ins>
      <w:ins w:id="44" w:author="Fatimah Zahra Nasution" w:date="2021-11-30T14:50:00Z">
        <w:r w:rsidR="000706F2">
          <w:rPr>
            <w:rFonts w:ascii="Times New Roman" w:eastAsia="Times New Roman" w:hAnsi="Times New Roman" w:cs="Times New Roman"/>
            <w:sz w:val="24"/>
            <w:szCs w:val="24"/>
          </w:rPr>
          <w:t>ol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belakangan?</w:t>
      </w:r>
    </w:p>
    <w:p w14:paraId="49ED8EB9" w14:textId="1EB819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aja dulu dengan memperhatikan label informasi gizi ketika kamu memakan makanan kemasan. </w:t>
      </w:r>
      <w:del w:id="45" w:author="Fatimah Zahra Nasution" w:date="2021-11-30T14:51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46" w:author="Fatimah Zahra Nasution" w:date="2021-11-30T14:51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ingin </w:t>
      </w:r>
      <w:ins w:id="47" w:author="Fatimah Zahra Nasution" w:date="2021-11-30T14:51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 xml:space="preserve">mengonsumsi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ins w:id="48" w:author="Fatimah Zahra Nasution" w:date="2021-11-30T14:51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Fatimah Zahra Nasution" w:date="2021-11-30T14:51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del w:id="50" w:author="Fatimah Zahra Nasution" w:date="2021-11-30T14:51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takar gulanya jangan kelebihan</w:t>
      </w:r>
      <w:ins w:id="51" w:author="Fatimah Zahra Nasution" w:date="2021-11-30T14:51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52" w:author="Fatimah Zahra Nasution" w:date="2021-11-30T14:51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39891D0F" w14:textId="5360C69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ins w:id="53" w:author="Fatimah Zahra Nasution" w:date="2021-11-30T14:52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ins w:id="54" w:author="Fatimah Zahra Nasution" w:date="2021-11-30T14:52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 xml:space="preserve">penyebab kenaikan </w:t>
        </w:r>
      </w:ins>
      <w:del w:id="55" w:author="Fatimah Zahra Nasution" w:date="2021-11-30T14:52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berat badan</w:t>
      </w:r>
      <w:ins w:id="56" w:author="Fatimah Zahra Nasution" w:date="2021-11-30T14:52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7" w:author="Fatimah Zahra Nasution" w:date="2021-11-30T14:52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naiknya. 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Fatimah Zahra Nasution" w:date="2021-11-30T14:52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59" w:author="Fatimah Zahra Nasution" w:date="2021-11-30T14:52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unculnya kaum</w:t>
      </w:r>
      <w:del w:id="60" w:author="Fatimah Zahra Nasution" w:date="2021-11-30T14:52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rebahan yang kerjaannya tiduran dan hanya buka tutup media sosial atau pura-pura sibuk padahal tidak ada yang nge-</w:t>
      </w:r>
      <w:r w:rsidRPr="00304C2C">
        <w:rPr>
          <w:rFonts w:ascii="Times New Roman" w:eastAsia="Times New Roman" w:hAnsi="Times New Roman" w:cs="Times New Roman"/>
          <w:i/>
          <w:iCs/>
          <w:sz w:val="24"/>
          <w:szCs w:val="24"/>
          <w:rPrChange w:id="61" w:author="Fatimah Zahra Nasution" w:date="2021-11-30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2C97B9" w14:textId="73F7F03D" w:rsidR="00927764" w:rsidRPr="00C50A1E" w:rsidDel="00304C2C" w:rsidRDefault="00927764" w:rsidP="00927764">
      <w:pPr>
        <w:shd w:val="clear" w:color="auto" w:fill="F5F5F5"/>
        <w:spacing w:after="375"/>
        <w:rPr>
          <w:del w:id="62" w:author="Fatimah Zahra Nasution" w:date="2021-11-30T14:5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</w:t>
      </w:r>
      <w:del w:id="63" w:author="Fatimah Zahra Nasution" w:date="2021-11-30T14:53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04C2C">
        <w:rPr>
          <w:rFonts w:ascii="Times New Roman" w:eastAsia="Times New Roman" w:hAnsi="Times New Roman" w:cs="Times New Roman"/>
          <w:i/>
          <w:iCs/>
          <w:sz w:val="24"/>
          <w:szCs w:val="24"/>
          <w:rPrChange w:id="64" w:author="Fatimah Zahra Nasution" w:date="2021-11-30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di</w:t>
      </w:r>
      <w:ins w:id="65" w:author="Fatimah Zahra Nasution" w:date="2021-11-30T14:53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66" w:author="Fatimah Zahra Nasution" w:date="2021-11-30T14:58:00Z">
        <w:r w:rsidR="00304C2C">
          <w:rPr>
            <w:rFonts w:ascii="Times New Roman" w:eastAsia="Times New Roman" w:hAnsi="Times New Roman" w:cs="Times New Roman"/>
            <w:sz w:val="24"/>
            <w:szCs w:val="24"/>
          </w:rPr>
          <w:t xml:space="preserve"> akan bertumpuk</w:t>
        </w:r>
      </w:ins>
      <w:del w:id="67" w:author="Fatimah Zahra Nasution" w:date="2021-11-30T14:58:00Z">
        <w:r w:rsidRPr="00C50A1E" w:rsidDel="00304C2C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11EE9FA9" w14:textId="77777777" w:rsidR="00304C2C" w:rsidRDefault="00304C2C" w:rsidP="00927764">
      <w:pPr>
        <w:shd w:val="clear" w:color="auto" w:fill="F5F5F5"/>
        <w:spacing w:after="375"/>
        <w:rPr>
          <w:ins w:id="68" w:author="Fatimah Zahra Nasution" w:date="2021-11-30T14:58:00Z"/>
          <w:rFonts w:ascii="Times New Roman" w:eastAsia="Times New Roman" w:hAnsi="Times New Roman" w:cs="Times New Roman"/>
          <w:sz w:val="24"/>
          <w:szCs w:val="24"/>
        </w:rPr>
      </w:pPr>
      <w:ins w:id="69" w:author="Fatimah Zahra Nasution" w:date="2021-11-30T14:58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35C574CA" w14:textId="612635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hujannya. Soal nafsu makan ini lebih banyak salahnya</w:t>
      </w:r>
      <w:ins w:id="70" w:author="Fatimah Zahra Nasution" w:date="2021-11-30T14:54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1" w:author="Fatimah Zahra Nasution" w:date="2021-11-30T14:53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2" w:author="Fatimah Zahra Nasution" w:date="2021-11-30T14:53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pada diri kamu send</w:t>
        </w:r>
      </w:ins>
      <w:ins w:id="73" w:author="Fatimah Zahra Nasution" w:date="2021-11-30T14:54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>iri</w:t>
        </w:r>
      </w:ins>
      <w:del w:id="74" w:author="Fatimah Zahra Nasution" w:date="2021-11-30T14:53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75" w:author="Fatimah Zahra Nasution" w:date="2021-11-30T14:54:00Z">
        <w:r w:rsidR="005A70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731E48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76" w:author="Fatimah Zahra Nasution" w:date="2021-11-30T14:54:00Z">
        <w:r w:rsidRPr="00C50A1E" w:rsidDel="005A70F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kuah susu ditambah telur. Ya bisalah lebih dari 500 kalori. HAHA. </w:t>
      </w:r>
    </w:p>
    <w:p w14:paraId="6BCC0A7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DB9F429" w14:textId="77777777" w:rsidR="00927764" w:rsidRPr="00C50A1E" w:rsidRDefault="00927764" w:rsidP="00927764"/>
    <w:p w14:paraId="31D891A7" w14:textId="77777777" w:rsidR="00927764" w:rsidRPr="005A045A" w:rsidRDefault="00927764" w:rsidP="00927764">
      <w:pPr>
        <w:rPr>
          <w:i/>
        </w:rPr>
      </w:pPr>
    </w:p>
    <w:p w14:paraId="5C58757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89ECF69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5107" w14:textId="77777777" w:rsidR="00185528" w:rsidRDefault="00185528">
      <w:r>
        <w:separator/>
      </w:r>
    </w:p>
  </w:endnote>
  <w:endnote w:type="continuationSeparator" w:id="0">
    <w:p w14:paraId="55A0DE43" w14:textId="77777777" w:rsidR="00185528" w:rsidRDefault="0018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78D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4534E29" w14:textId="77777777" w:rsidR="00941E77" w:rsidRDefault="00185528">
    <w:pPr>
      <w:pStyle w:val="Footer"/>
    </w:pPr>
  </w:p>
  <w:p w14:paraId="7AEA3928" w14:textId="77777777" w:rsidR="00941E77" w:rsidRDefault="00185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23A49" w14:textId="77777777" w:rsidR="00185528" w:rsidRDefault="00185528">
      <w:r>
        <w:separator/>
      </w:r>
    </w:p>
  </w:footnote>
  <w:footnote w:type="continuationSeparator" w:id="0">
    <w:p w14:paraId="3CFD6B0C" w14:textId="77777777" w:rsidR="00185528" w:rsidRDefault="0018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imah Zahra Nasution">
    <w15:presenceInfo w15:providerId="None" w15:userId="Fatimah Zahra Nasut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06F2"/>
    <w:rsid w:val="0012251A"/>
    <w:rsid w:val="00185528"/>
    <w:rsid w:val="00304C2C"/>
    <w:rsid w:val="0042167F"/>
    <w:rsid w:val="005A70FB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5C2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46A1-3AEA-4A00-92F8-B29FA32A8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Fatimah Zahra Nasution</cp:lastModifiedBy>
  <cp:revision>2</cp:revision>
  <dcterms:created xsi:type="dcterms:W3CDTF">2020-07-24T23:46:00Z</dcterms:created>
  <dcterms:modified xsi:type="dcterms:W3CDTF">2021-11-30T07:59:00Z</dcterms:modified>
</cp:coreProperties>
</file>