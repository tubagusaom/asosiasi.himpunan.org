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Minion Pro" w:hAnsi="Minion Pro"/>
          <w:b/>
          <w:sz w:val="36"/>
          <w:szCs w:val="36"/>
        </w:rPr>
      </w:pPr>
      <w:r>
        <w:rPr>
          <w:rFonts w:ascii="Minion Pro" w:hAnsi="Minion Pro"/>
          <w:b/>
          <w:sz w:val="36"/>
          <w:szCs w:val="36"/>
        </w:rPr>
        <w:t>TUGAS OBSERVASI VERSI 6</w:t>
      </w:r>
    </w:p>
    <w:p>
      <w:pPr>
        <w:spacing w:after="0"/>
        <w:jc w:val="center"/>
        <w:rPr>
          <w:rFonts w:ascii="Minion Pro" w:hAnsi="Minion Pro"/>
          <w:b/>
          <w:sz w:val="36"/>
          <w:szCs w:val="36"/>
        </w:rPr>
      </w:pPr>
      <w:r>
        <w:rPr>
          <w:rFonts w:ascii="Minion Pro" w:hAnsi="Minion Pro"/>
          <w:b/>
          <w:sz w:val="36"/>
          <w:szCs w:val="36"/>
        </w:rPr>
        <w:t>SKEMA PENULISAN BUKU NONFIKSI</w:t>
      </w:r>
    </w:p>
    <w:p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>
      <w:pPr>
        <w:pStyle w:val="7"/>
        <w:numPr>
          <w:ilvl w:val="0"/>
          <w:numId w:val="1"/>
        </w:numPr>
        <w:rPr>
          <w:rFonts w:ascii="Minion Pro" w:hAnsi="Minion Pro"/>
        </w:rPr>
      </w:pPr>
      <w:r>
        <w:rPr>
          <w:rFonts w:ascii="Minion Pro" w:hAnsi="Minion Pro"/>
        </w:rPr>
        <w:t xml:space="preserve">Lakukan swasunting secara digital dengan menggunakan fitur </w:t>
      </w:r>
      <w:r>
        <w:rPr>
          <w:rFonts w:ascii="Minion Pro" w:hAnsi="Minion Pro"/>
          <w:i/>
        </w:rPr>
        <w:t>Review</w:t>
      </w:r>
      <w:r>
        <w:rPr>
          <w:rFonts w:ascii="Minion Pro" w:hAnsi="Minion Pro"/>
        </w:rPr>
        <w:t xml:space="preserve"> (Peninjauan) pada aplikasi Word. Aktifkan </w:t>
      </w:r>
      <w:r>
        <w:rPr>
          <w:rFonts w:ascii="Minion Pro" w:hAnsi="Minion Pro"/>
          <w:i/>
        </w:rPr>
        <w:t>Track Changes</w:t>
      </w:r>
      <w:r>
        <w:rPr>
          <w:rFonts w:ascii="Minion Pro" w:hAnsi="Minion Pro"/>
        </w:rPr>
        <w:t xml:space="preserve"> untuk menandai perbaikan yang Anda lakukan.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2"/>
              <w:rPr>
                <w:rFonts w:ascii="Times New Roman" w:hAnsi="Times New Roman"/>
                <w:sz w:val="48"/>
              </w:rPr>
            </w:pPr>
            <w:r>
              <w:t xml:space="preserve">Pembelajaran di Era "Revolusi Industri 4.0" bagi Anak Usia Dini </w:t>
            </w:r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Oleh Kodar Akbar</w:t>
            </w:r>
          </w:p>
          <w:p>
            <w:pPr>
              <w:spacing w:before="100" w:beforeAutospacing="1" w:after="100" w:afterAutospacing="1" w:line="240" w:lineRule="auto"/>
              <w:contextualSpacing w:val="0"/>
              <w:rPr>
                <w:del w:id="0" w:author="google1583765975" w:date="2020-09-05T13:46:39Z"/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Pada zaman ini kita berada pada zona industri yang sangat extream</w:t>
            </w:r>
            <w:ins w:id="1" w:author="google1583765975" w:date="2020-09-05T13:44:40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(</w:t>
              </w:r>
            </w:ins>
            <w:ins w:id="2" w:author="google1583765975" w:date="2020-09-05T13:44:41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eks</w:t>
              </w:r>
            </w:ins>
            <w:ins w:id="3" w:author="google1583765975" w:date="2020-09-05T13:44:42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tr</w:t>
              </w:r>
            </w:ins>
            <w:ins w:id="4" w:author="google1583765975" w:date="2020-09-05T13:44:43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em</w:t>
              </w:r>
            </w:ins>
            <w:ins w:id="5" w:author="google1583765975" w:date="2020-09-05T13:44:44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)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. </w:t>
            </w:r>
            <w:ins w:id="6" w:author="google1583765975" w:date="2020-09-05T13:46:19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Arti</w:t>
              </w:r>
            </w:ins>
            <w:ins w:id="7" w:author="google1583765975" w:date="2020-09-05T13:46:20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nya, saat</w:t>
              </w:r>
            </w:ins>
            <w:ins w:id="8" w:author="google1583765975" w:date="2020-09-05T13:46:21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 ini i</w:t>
              </w:r>
            </w:ins>
            <w:del w:id="9" w:author="google1583765975" w:date="2020-09-05T13:46:19Z">
              <w:r>
                <w:rPr>
                  <w:rFonts w:ascii="Times New Roman" w:hAnsi="Times New Roman" w:eastAsia="Times New Roman" w:cs="Times New Roman"/>
                  <w:szCs w:val="24"/>
                </w:rPr>
                <w:delText>I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ndustri </w:t>
            </w:r>
            <w:del w:id="10" w:author="google1583765975" w:date="2020-09-05T13:46:27Z">
              <w:r>
                <w:rPr>
                  <w:rFonts w:ascii="Times New Roman" w:hAnsi="Times New Roman" w:eastAsia="Times New Roman" w:cs="Times New Roman"/>
                  <w:szCs w:val="24"/>
                </w:rPr>
                <w:delText>yang t</w:delText>
              </w:r>
            </w:del>
            <w:del w:id="11" w:author="google1583765975" w:date="2020-09-05T13:46:26Z">
              <w:r>
                <w:rPr>
                  <w:rFonts w:ascii="Times New Roman" w:hAnsi="Times New Roman" w:eastAsia="Times New Roman" w:cs="Times New Roman"/>
                  <w:szCs w:val="24"/>
                </w:rPr>
                <w:delText>i</w:delText>
              </w:r>
            </w:del>
            <w:del w:id="12" w:author="google1583765975" w:date="2020-09-05T13:46:25Z">
              <w:r>
                <w:rPr>
                  <w:rFonts w:ascii="Times New Roman" w:hAnsi="Times New Roman" w:eastAsia="Times New Roman" w:cs="Times New Roman"/>
                  <w:szCs w:val="24"/>
                </w:rPr>
                <w:delText>ap meni</w:delText>
              </w:r>
            </w:del>
            <w:del w:id="13" w:author="google1583765975" w:date="2020-09-05T13:46:24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t bahkan detik dia akan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berubah semakin maju</w:t>
            </w:r>
            <w:ins w:id="14" w:author="google1583765975" w:date="2020-09-05T13:46:29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 </w:t>
              </w:r>
            </w:ins>
            <w:ins w:id="15" w:author="google1583765975" w:date="2020-09-05T13:46:30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ti</w:t>
              </w:r>
            </w:ins>
            <w:ins w:id="16" w:author="google1583765975" w:date="2020-09-05T13:46:31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ap </w:t>
              </w:r>
            </w:ins>
            <w:ins w:id="17" w:author="google1583765975" w:date="2020-09-05T13:46:34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meni</w:t>
              </w:r>
            </w:ins>
            <w:ins w:id="18" w:author="google1583765975" w:date="2020-09-05T13:46:35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tnya</w:t>
              </w:r>
            </w:ins>
            <w:ins w:id="19" w:author="google1583765975" w:date="2020-09-05T13:45:33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.</w:t>
              </w:r>
            </w:ins>
            <w:ins w:id="20" w:author="google1583765975" w:date="2020-09-05T13:45:34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 Biasan</w:t>
              </w:r>
            </w:ins>
            <w:ins w:id="21" w:author="google1583765975" w:date="2020-09-05T13:45:35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ya</w:t>
              </w:r>
            </w:ins>
            <w:del w:id="22" w:author="google1583765975" w:date="2020-09-05T13:45:33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, </w:delText>
              </w:r>
            </w:del>
            <w:del w:id="23" w:author="google1583765975" w:date="2020-09-05T13:45:32Z">
              <w:r>
                <w:rPr>
                  <w:rFonts w:ascii="Times New Roman" w:hAnsi="Times New Roman" w:eastAsia="Times New Roman" w:cs="Times New Roman"/>
                  <w:szCs w:val="24"/>
                </w:rPr>
                <w:delText>yang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 sering kita sebut dengan revolusi industry 4.0. Istilah</w:t>
            </w:r>
            <w:ins w:id="24" w:author="google1583765975" w:date="2020-09-05T13:45:43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 ini </w:t>
              </w:r>
            </w:ins>
            <w:ins w:id="25" w:author="google1583765975" w:date="2020-09-05T13:45:44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masi</w:t>
              </w:r>
            </w:ins>
            <w:ins w:id="26" w:author="google1583765975" w:date="2020-09-05T13:45:45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h </w:t>
              </w:r>
            </w:ins>
            <w:ins w:id="27" w:author="google1583765975" w:date="2020-09-05T13:45:50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a</w:t>
              </w:r>
            </w:ins>
            <w:ins w:id="28" w:author="google1583765975" w:date="2020-09-05T13:45:51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sing ba</w:t>
              </w:r>
            </w:ins>
            <w:ins w:id="29" w:author="google1583765975" w:date="2020-09-05T13:45:52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gi banya</w:t>
              </w:r>
            </w:ins>
            <w:ins w:id="30" w:author="google1583765975" w:date="2020-09-05T13:45:53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k </w:t>
              </w:r>
            </w:ins>
            <w:ins w:id="31" w:author="google1583765975" w:date="2020-09-05T13:45:54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ora</w:t>
              </w:r>
            </w:ins>
            <w:ins w:id="32" w:author="google1583765975" w:date="2020-09-05T13:45:55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ng.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 </w:t>
            </w:r>
            <w:del w:id="33" w:author="google1583765975" w:date="2020-09-05T13:45:57Z">
              <w:r>
                <w:rPr>
                  <w:rFonts w:ascii="Times New Roman" w:hAnsi="Times New Roman" w:eastAsia="Times New Roman" w:cs="Times New Roman"/>
                  <w:szCs w:val="24"/>
                </w:rPr>
                <w:delText>yang masih jarang kita dengar bahkan banyak yang masih awam.</w:delText>
              </w:r>
            </w:del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Bagi pendidik maupun peserta didik</w:t>
            </w:r>
            <w:ins w:id="34" w:author="google1583765975" w:date="2020-09-05T13:46:53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 </w:t>
              </w:r>
            </w:ins>
            <w:ins w:id="35" w:author="google1583765975" w:date="2020-09-05T13:46:54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telah d</w:t>
              </w:r>
            </w:ins>
            <w:ins w:id="36" w:author="google1583765975" w:date="2020-09-05T13:46:55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isiapkan</w:t>
              </w:r>
            </w:ins>
            <w:ins w:id="37" w:author="google1583765975" w:date="2020-09-05T13:46:56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 unt</w:t>
              </w:r>
            </w:ins>
            <w:ins w:id="38" w:author="google1583765975" w:date="2020-09-05T13:46:57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uk memasu</w:t>
              </w:r>
            </w:ins>
            <w:ins w:id="39" w:author="google1583765975" w:date="2020-09-05T13:46:58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ki dunia</w:t>
              </w:r>
            </w:ins>
            <w:ins w:id="40" w:author="google1583765975" w:date="2020-09-05T13:46:59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 kerja</w:t>
              </w:r>
            </w:ins>
            <w:ins w:id="41" w:author="google1583765975" w:date="2020-09-05T13:47:03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. Bukan </w:t>
              </w:r>
            </w:ins>
            <w:ins w:id="42" w:author="google1583765975" w:date="2020-09-05T13:47:04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sebagai </w:t>
              </w:r>
            </w:ins>
            <w:ins w:id="43" w:author="google1583765975" w:date="2020-09-05T13:47:06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peker</w:t>
              </w:r>
            </w:ins>
            <w:ins w:id="44" w:author="google1583765975" w:date="2020-09-05T13:47:07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ja,</w:t>
              </w:r>
            </w:ins>
            <w:ins w:id="45" w:author="google1583765975" w:date="2020-09-05T13:47:12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 </w:t>
              </w:r>
            </w:ins>
            <w:ins w:id="46" w:author="google1583765975" w:date="2020-09-05T13:47:13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tetapi se</w:t>
              </w:r>
            </w:ins>
            <w:ins w:id="47" w:author="google1583765975" w:date="2020-09-05T13:47:14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bagai pe</w:t>
              </w:r>
            </w:ins>
            <w:ins w:id="48" w:author="google1583765975" w:date="2020-09-05T13:47:15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mbuat lap</w:t>
              </w:r>
            </w:ins>
            <w:ins w:id="49" w:author="google1583765975" w:date="2020-09-05T13:47:16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angan ker</w:t>
              </w:r>
            </w:ins>
            <w:ins w:id="50" w:author="google1583765975" w:date="2020-09-05T13:47:17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ja baru</w:t>
              </w:r>
            </w:ins>
            <w:ins w:id="51" w:author="google1583765975" w:date="2020-09-05T13:47:19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 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 </w:t>
            </w:r>
            <w:del w:id="52" w:author="google1583765975" w:date="2020-09-05T13:47:29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hari ini kita di siapkan untuk memasuki dunia kerja namun bukan lagi perkerja, tetapi kita di siapkan untuk membuat lapangan kerja baru yang belum tercipta,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dengan menggunakan kemampuan teknologi dan ide kreatif kita.</w:t>
            </w:r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Pendidikan 4.0 adalah suatu program yang di</w:t>
            </w:r>
            <w:del w:id="53" w:author="google1583765975" w:date="2020-09-05T13:48:15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buat untuk mewujudkan pendidikan yang cerdas dan kreatif. Tujuan dari terciptanya pendidikan 4.0 ini adalah peningkatan dan pemerataan pendidikan</w:t>
            </w:r>
            <w:ins w:id="54" w:author="google1583765975" w:date="2020-09-05T13:47:59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 </w:t>
              </w:r>
            </w:ins>
            <w:ins w:id="55" w:author="google1583765975" w:date="2020-09-05T13:48:00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yang bisa </w:t>
              </w:r>
            </w:ins>
            <w:ins w:id="56" w:author="google1583765975" w:date="2020-09-05T13:48:01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diwujud</w:t>
              </w:r>
            </w:ins>
            <w:ins w:id="57" w:author="google1583765975" w:date="2020-09-05T13:48:02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kan </w:t>
              </w:r>
            </w:ins>
            <w:del w:id="58" w:author="google1583765975" w:date="2020-09-05T13:47:59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,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dengan cara mem</w:t>
            </w:r>
            <w:ins w:id="59" w:author="google1583765975" w:date="2020-09-05T13:48:06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p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>erluas akses dan memanfaatkan teknologi.</w:t>
            </w:r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Tidak hanya itu</w:t>
            </w:r>
            <w:ins w:id="60" w:author="google1583765975" w:date="2020-09-05T13:48:27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,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 pendidikan 4.0 menghasilkan </w:t>
            </w:r>
            <w:ins w:id="61" w:author="google1583765975" w:date="2020-09-05T13:48:32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empat</w:t>
              </w:r>
            </w:ins>
            <w:del w:id="62" w:author="google1583765975" w:date="2020-09-05T13:48:31Z">
              <w:r>
                <w:rPr>
                  <w:rFonts w:ascii="Times New Roman" w:hAnsi="Times New Roman" w:eastAsia="Times New Roman" w:cs="Times New Roman"/>
                  <w:szCs w:val="24"/>
                </w:rPr>
                <w:delText>4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 aspek yang sangat di butuhkan di era milenial ini yaitu kolaboratif, komunikatif, berfikir kritis,</w:t>
            </w:r>
            <w:ins w:id="63" w:author="google1583765975" w:date="2020-09-05T13:48:41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 </w:t>
              </w:r>
            </w:ins>
            <w:ins w:id="64" w:author="google1583765975" w:date="2020-09-05T13:48:39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dan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 kreatif. </w:t>
            </w:r>
            <w:ins w:id="65" w:author="google1583765975" w:date="2020-09-05T13:49:16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As</w:t>
              </w:r>
            </w:ins>
            <w:ins w:id="66" w:author="google1583765975" w:date="2020-09-05T13:49:17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pek itu </w:t>
              </w:r>
            </w:ins>
            <w:ins w:id="67" w:author="google1583765975" w:date="2020-09-05T13:49:19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dibutuh</w:t>
              </w:r>
            </w:ins>
            <w:ins w:id="68" w:author="google1583765975" w:date="2020-09-05T13:49:20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kan </w:t>
              </w:r>
            </w:ins>
            <w:del w:id="69" w:author="google1583765975" w:date="2020-09-05T13:48:54Z">
              <w:r>
                <w:rPr>
                  <w:rFonts w:ascii="Times New Roman" w:hAnsi="Times New Roman" w:eastAsia="Times New Roman" w:cs="Times New Roman"/>
                  <w:szCs w:val="24"/>
                </w:rPr>
                <w:delText>M</w:delText>
              </w:r>
            </w:del>
            <w:del w:id="70" w:author="google1583765975" w:date="2020-09-05T13:48:53Z">
              <w:r>
                <w:rPr>
                  <w:rFonts w:ascii="Times New Roman" w:hAnsi="Times New Roman" w:eastAsia="Times New Roman" w:cs="Times New Roman"/>
                  <w:szCs w:val="24"/>
                </w:rPr>
                <w:delText>enga</w:delText>
              </w:r>
            </w:del>
            <w:del w:id="71" w:author="google1583765975" w:date="2020-09-05T13:48:52Z">
              <w:r>
                <w:rPr>
                  <w:rFonts w:ascii="Times New Roman" w:hAnsi="Times New Roman" w:eastAsia="Times New Roman" w:cs="Times New Roman"/>
                  <w:szCs w:val="24"/>
                </w:rPr>
                <w:delText>pa demik</w:delText>
              </w:r>
            </w:del>
            <w:del w:id="72" w:author="google1583765975" w:date="2020-09-05T13:48:51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ian </w:delText>
              </w:r>
            </w:del>
            <w:del w:id="73" w:author="google1583765975" w:date="2020-09-05T13:49:31Z">
              <w:r>
                <w:rPr>
                  <w:rFonts w:ascii="Times New Roman" w:hAnsi="Times New Roman" w:eastAsia="Times New Roman" w:cs="Times New Roman"/>
                  <w:szCs w:val="24"/>
                </w:rPr>
                <w:delText>pendi</w:delText>
              </w:r>
            </w:del>
            <w:del w:id="74" w:author="google1583765975" w:date="2020-09-05T13:49:30Z">
              <w:r>
                <w:rPr>
                  <w:rFonts w:ascii="Times New Roman" w:hAnsi="Times New Roman" w:eastAsia="Times New Roman" w:cs="Times New Roman"/>
                  <w:szCs w:val="24"/>
                </w:rPr>
                <w:delText>dika</w:delText>
              </w:r>
            </w:del>
            <w:del w:id="75" w:author="google1583765975" w:date="2020-09-05T13:49:29Z">
              <w:r>
                <w:rPr>
                  <w:rFonts w:ascii="Times New Roman" w:hAnsi="Times New Roman" w:eastAsia="Times New Roman" w:cs="Times New Roman"/>
                  <w:szCs w:val="24"/>
                </w:rPr>
                <w:delText>n 4.</w:delText>
              </w:r>
            </w:del>
            <w:del w:id="76" w:author="google1583765975" w:date="2020-09-05T13:49:28Z">
              <w:r>
                <w:rPr>
                  <w:rFonts w:ascii="Times New Roman" w:hAnsi="Times New Roman" w:eastAsia="Times New Roman" w:cs="Times New Roman"/>
                  <w:szCs w:val="24"/>
                </w:rPr>
                <w:delText>0 ini hari ini sedan</w:delText>
              </w:r>
            </w:del>
            <w:del w:id="77" w:author="google1583765975" w:date="2020-09-05T13:49:27Z">
              <w:r>
                <w:rPr>
                  <w:rFonts w:ascii="Times New Roman" w:hAnsi="Times New Roman" w:eastAsia="Times New Roman" w:cs="Times New Roman"/>
                  <w:szCs w:val="24"/>
                </w:rPr>
                <w:delText>g gencar-gencarnya di pu</w:delText>
              </w:r>
            </w:del>
            <w:del w:id="78" w:author="google1583765975" w:date="2020-09-05T13:49:26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blis,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karena di era ini kita harus mempersiapkan diri </w:t>
            </w:r>
            <w:ins w:id="79" w:author="google1583765975" w:date="2020-09-05T13:49:38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sebag</w:t>
              </w:r>
            </w:ins>
            <w:ins w:id="80" w:author="google1583765975" w:date="2020-09-05T13:49:39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ai </w:t>
              </w:r>
            </w:ins>
            <w:del w:id="81" w:author="google1583765975" w:date="2020-09-05T13:49:38Z">
              <w:r>
                <w:rPr>
                  <w:rFonts w:ascii="Times New Roman" w:hAnsi="Times New Roman" w:eastAsia="Times New Roman" w:cs="Times New Roman"/>
                  <w:szCs w:val="24"/>
                </w:rPr>
                <w:delText>at</w:delText>
              </w:r>
            </w:del>
            <w:del w:id="82" w:author="google1583765975" w:date="2020-09-05T13:49:37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au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generasi muda untuk memasuki dunia revolusi industri 4.0.</w:t>
            </w:r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hint="default" w:ascii="Times New Roman" w:hAnsi="Times New Roman" w:eastAsia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Karakteristik pendidikan 4.0</w:t>
            </w:r>
            <w:ins w:id="83" w:author="google1583765975" w:date="2020-09-05T13:49:56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:</w:t>
              </w:r>
            </w:ins>
          </w:p>
          <w:p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Tahapan belajar sesuai dengan kemampuan</w:t>
            </w:r>
            <w:ins w:id="84" w:author="google1583765975" w:date="2020-09-05T13:50:15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, </w:t>
              </w:r>
            </w:ins>
            <w:del w:id="85" w:author="google1583765975" w:date="2020-09-05T13:50:11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d</w:delText>
              </w:r>
            </w:del>
            <w:del w:id="86" w:author="google1583765975" w:date="2020-09-05T13:50:10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an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minat</w:t>
            </w:r>
            <w:ins w:id="87" w:author="google1583765975" w:date="2020-09-05T13:50:19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, dan</w:t>
              </w:r>
            </w:ins>
            <w:ins w:id="88" w:author="google1583765975" w:date="2020-09-05T13:50:01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 </w:t>
              </w:r>
            </w:ins>
            <w:del w:id="89" w:author="google1583765975" w:date="2020-09-05T13:50:01Z">
              <w:r>
                <w:rPr>
                  <w:rFonts w:ascii="Times New Roman" w:hAnsi="Times New Roman" w:eastAsia="Times New Roman" w:cs="Times New Roman"/>
                  <w:szCs w:val="24"/>
                </w:rPr>
                <w:delText>/</w:delText>
              </w:r>
            </w:del>
            <w:ins w:id="90" w:author="google1583765975" w:date="2020-09-05T13:50:42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b</w:t>
              </w:r>
            </w:ins>
            <w:ins w:id="91" w:author="google1583765975" w:date="2020-09-05T13:50:43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akat</w:t>
              </w:r>
            </w:ins>
            <w:del w:id="92" w:author="google1583765975" w:date="2020-09-05T13:50:41Z">
              <w:r>
                <w:rPr>
                  <w:rFonts w:ascii="Times New Roman" w:hAnsi="Times New Roman" w:eastAsia="Times New Roman" w:cs="Times New Roman"/>
                  <w:szCs w:val="24"/>
                </w:rPr>
                <w:delText>keb</w:delText>
              </w:r>
            </w:del>
            <w:del w:id="93" w:author="google1583765975" w:date="2020-09-05T13:50:40Z">
              <w:r>
                <w:rPr>
                  <w:rFonts w:ascii="Times New Roman" w:hAnsi="Times New Roman" w:eastAsia="Times New Roman" w:cs="Times New Roman"/>
                  <w:szCs w:val="24"/>
                </w:rPr>
                <w:delText>utuhan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 siswa.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Pada taha</w:t>
            </w:r>
            <w:ins w:id="94" w:author="google1583765975" w:date="2020-09-05T13:50:07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p</w:t>
              </w:r>
            </w:ins>
            <w:del w:id="95" w:author="google1583765975" w:date="2020-09-05T13:50:05Z">
              <w:r>
                <w:rPr>
                  <w:rFonts w:ascii="Times New Roman" w:hAnsi="Times New Roman" w:eastAsia="Times New Roman" w:cs="Times New Roman"/>
                  <w:szCs w:val="24"/>
                </w:rPr>
                <w:delText>b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 ini guru di</w:t>
            </w:r>
            <w:del w:id="96" w:author="google1583765975" w:date="2020-09-05T13:50:23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tu</w:t>
            </w:r>
            <w:ins w:id="97" w:author="google1583765975" w:date="2020-09-05T13:50:25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n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>tut untuk merancang pembelajaran sesuai dengan minat dan bakat</w:t>
            </w:r>
            <w:ins w:id="98" w:author="google1583765975" w:date="2020-09-05T13:50:36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 </w:t>
              </w:r>
            </w:ins>
            <w:del w:id="99" w:author="google1583765975" w:date="2020-09-05T13:50:35Z">
              <w:r>
                <w:rPr>
                  <w:rFonts w:ascii="Times New Roman" w:hAnsi="Times New Roman" w:eastAsia="Times New Roman" w:cs="Times New Roman"/>
                  <w:szCs w:val="24"/>
                </w:rPr>
                <w:delText>/kebut</w:delText>
              </w:r>
            </w:del>
            <w:del w:id="100" w:author="google1583765975" w:date="2020-09-05T13:50:34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uhan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siswa.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del w:id="101" w:author="google1583765975" w:date="2020-09-05T13:51:10Z"/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Menggunakan penilaian formatif.</w:t>
            </w:r>
            <w:ins w:id="102" w:author="google1583765975" w:date="2020-09-05T13:51:01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 A</w:t>
              </w:r>
            </w:ins>
            <w:ins w:id="103" w:author="google1583765975" w:date="2020-09-05T13:51:02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rt</w:t>
              </w:r>
            </w:ins>
            <w:ins w:id="104" w:author="google1583765975" w:date="2020-09-05T13:51:03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in</w:t>
              </w:r>
            </w:ins>
            <w:ins w:id="105" w:author="google1583765975" w:date="2020-09-05T13:51:04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ya</w:t>
              </w:r>
            </w:ins>
            <w:ins w:id="106" w:author="google1583765975" w:date="2020-09-05T13:51:13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, </w:t>
              </w:r>
            </w:ins>
          </w:p>
          <w:p>
            <w:pPr>
              <w:numPr>
                <w:ilvl w:val="0"/>
                <w:numId w:val="2"/>
                <w:ins w:id="108" w:author="google1583765975" w:date="2020-09-05T13:51:10Z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  <w:pPrChange w:id="107" w:author="google1583765975" w:date="2020-09-05T13:51:10Z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109" w:author="google1583765975" w:date="2020-09-05T13:51:09Z">
              <w:r>
                <w:rPr>
                  <w:rFonts w:ascii="Times New Roman" w:hAnsi="Times New Roman" w:eastAsia="Times New Roman" w:cs="Times New Roman"/>
                  <w:szCs w:val="24"/>
                </w:rPr>
                <w:delText>Yai</w:delText>
              </w:r>
            </w:del>
            <w:del w:id="110" w:author="google1583765975" w:date="2020-09-05T13:51:08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tu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guru </w:t>
            </w:r>
            <w:del w:id="111" w:author="google1583765975" w:date="2020-09-05T13:51:19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di </w:delText>
              </w:r>
            </w:del>
            <w:del w:id="112" w:author="google1583765975" w:date="2020-09-05T13:51:18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sini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di</w:t>
            </w:r>
            <w:del w:id="113" w:author="google1583765975" w:date="2020-09-05T13:51:16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tuntut untuk membantu siwa dalam mencari kemampuan dan bakat siswa.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Menempatkan guru sebagai mentor.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Gur</w:t>
            </w:r>
            <w:ins w:id="114" w:author="google1583765975" w:date="2020-09-05T13:51:26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u</w:t>
              </w:r>
            </w:ins>
            <w:del w:id="115" w:author="google1583765975" w:date="2020-09-05T13:51:26Z">
              <w:r>
                <w:rPr>
                  <w:rFonts w:ascii="Times New Roman" w:hAnsi="Times New Roman" w:eastAsia="Times New Roman" w:cs="Times New Roman"/>
                  <w:szCs w:val="24"/>
                </w:rPr>
                <w:delText>i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 dilatih untuk mengembangkan kurikulum dan memberikan kebebasan untuk menentukan cara belajar mengajar siswa.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Pengembangan profesi guru.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ins w:id="116" w:author="google1583765975" w:date="2020-09-05T13:51:43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G</w:t>
              </w:r>
            </w:ins>
            <w:del w:id="117" w:author="google1583765975" w:date="2020-09-05T13:51:43Z">
              <w:r>
                <w:rPr>
                  <w:rFonts w:ascii="Times New Roman" w:hAnsi="Times New Roman" w:eastAsia="Times New Roman" w:cs="Times New Roman"/>
                  <w:szCs w:val="24"/>
                </w:rPr>
                <w:delText>D</w:delText>
              </w:r>
            </w:del>
            <w:del w:id="118" w:author="google1583765975" w:date="2020-09-05T13:51:42Z">
              <w:r>
                <w:rPr>
                  <w:rFonts w:ascii="Times New Roman" w:hAnsi="Times New Roman" w:eastAsia="Times New Roman" w:cs="Times New Roman"/>
                  <w:szCs w:val="24"/>
                </w:rPr>
                <w:delText>iman</w:delText>
              </w:r>
            </w:del>
            <w:del w:id="119" w:author="google1583765975" w:date="2020-09-05T13:51:41Z">
              <w:r>
                <w:rPr>
                  <w:rFonts w:ascii="Times New Roman" w:hAnsi="Times New Roman" w:eastAsia="Times New Roman" w:cs="Times New Roman"/>
                  <w:szCs w:val="24"/>
                </w:rPr>
                <w:delText>a guru sebagai pendi</w:delText>
              </w:r>
            </w:del>
            <w:del w:id="120" w:author="google1583765975" w:date="2020-09-05T13:51:40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dik di era 4.0 maka </w:delText>
              </w:r>
            </w:del>
            <w:del w:id="121" w:author="google1583765975" w:date="2020-09-05T13:51:39Z">
              <w:r>
                <w:rPr>
                  <w:rFonts w:ascii="Times New Roman" w:hAnsi="Times New Roman" w:eastAsia="Times New Roman" w:cs="Times New Roman"/>
                  <w:szCs w:val="24"/>
                </w:rPr>
                <w:delText>g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uru tidak boleh menetap </w:t>
            </w:r>
            <w:ins w:id="122" w:author="google1583765975" w:date="2020-09-05T13:51:49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p</w:t>
              </w:r>
            </w:ins>
            <w:ins w:id="123" w:author="google1583765975" w:date="2020-09-05T13:51:50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ada</w:t>
              </w:r>
            </w:ins>
            <w:del w:id="124" w:author="google1583765975" w:date="2020-09-05T13:51:49Z">
              <w:r>
                <w:rPr>
                  <w:rFonts w:ascii="Times New Roman" w:hAnsi="Times New Roman" w:eastAsia="Times New Roman" w:cs="Times New Roman"/>
                  <w:szCs w:val="24"/>
                </w:rPr>
                <w:delText>deng</w:delText>
              </w:r>
            </w:del>
            <w:del w:id="125" w:author="google1583765975" w:date="2020-09-05T13:51:48Z">
              <w:r>
                <w:rPr>
                  <w:rFonts w:ascii="Times New Roman" w:hAnsi="Times New Roman" w:eastAsia="Times New Roman" w:cs="Times New Roman"/>
                  <w:szCs w:val="24"/>
                </w:rPr>
                <w:delText>an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 satu strata</w:t>
            </w:r>
            <w:ins w:id="126" w:author="google1583765975" w:date="2020-09-05T13:51:53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. Guru</w:t>
              </w:r>
            </w:ins>
            <w:ins w:id="127" w:author="google1583765975" w:date="2020-09-05T13:51:54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 </w:t>
              </w:r>
            </w:ins>
            <w:del w:id="128" w:author="google1583765975" w:date="2020-09-05T13:51:52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,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harus selalu berkembang agar dapat mengajarkan pendidikan sesuai dengan </w:t>
            </w:r>
            <w:ins w:id="129" w:author="google1583765975" w:date="2020-09-05T13:52:12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mas</w:t>
              </w:r>
            </w:ins>
            <w:ins w:id="130" w:author="google1583765975" w:date="2020-09-05T13:52:13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a kini.</w:t>
              </w:r>
            </w:ins>
            <w:del w:id="131" w:author="google1583765975" w:date="2020-09-05T13:52:07Z">
              <w:r>
                <w:rPr>
                  <w:rFonts w:ascii="Times New Roman" w:hAnsi="Times New Roman" w:eastAsia="Times New Roman" w:cs="Times New Roman"/>
                  <w:szCs w:val="24"/>
                </w:rPr>
                <w:delText>era</w:delText>
              </w:r>
            </w:del>
            <w:del w:id="132" w:author="google1583765975" w:date="2020-09-05T13:52:01Z">
              <w:r>
                <w:rPr>
                  <w:rFonts w:ascii="Times New Roman" w:hAnsi="Times New Roman" w:eastAsia="Times New Roman" w:cs="Times New Roman"/>
                  <w:szCs w:val="24"/>
                </w:rPr>
                <w:delText>nya</w:delText>
              </w:r>
            </w:del>
            <w:del w:id="133" w:author="google1583765975" w:date="2020-09-05T13:52:00Z">
              <w:r>
                <w:rPr>
                  <w:rFonts w:ascii="Times New Roman" w:hAnsi="Times New Roman" w:eastAsia="Times New Roman" w:cs="Times New Roman"/>
                  <w:szCs w:val="24"/>
                </w:rPr>
                <w:delText>.</w:delText>
              </w:r>
            </w:del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 Di dalam pendidikan revolusi industri ini</w:t>
            </w:r>
            <w:ins w:id="134" w:author="google1583765975" w:date="2020-09-05T13:52:19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,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 ada 5 aspek yang di tekankan pada proses pembelajaran yaitu:</w:t>
            </w:r>
          </w:p>
          <w:p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ins w:id="135" w:author="google1583765975" w:date="2020-09-05T13:52:40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P</w:t>
              </w:r>
            </w:ins>
            <w:ins w:id="136" w:author="google1583765975" w:date="2020-09-05T13:52:41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engamatan</w:t>
              </w:r>
            </w:ins>
            <w:del w:id="137" w:author="google1583765975" w:date="2020-09-05T13:52:40Z">
              <w:r>
                <w:rPr>
                  <w:rFonts w:ascii="Times New Roman" w:hAnsi="Times New Roman" w:eastAsia="Times New Roman" w:cs="Times New Roman"/>
                  <w:szCs w:val="24"/>
                </w:rPr>
                <w:delText>Men</w:delText>
              </w:r>
            </w:del>
            <w:del w:id="138" w:author="google1583765975" w:date="2020-09-05T13:52:39Z">
              <w:r>
                <w:rPr>
                  <w:rFonts w:ascii="Times New Roman" w:hAnsi="Times New Roman" w:eastAsia="Times New Roman" w:cs="Times New Roman"/>
                  <w:szCs w:val="24"/>
                </w:rPr>
                <w:delText>gamati</w:delText>
              </w:r>
            </w:del>
          </w:p>
          <w:p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ins w:id="139" w:author="google1583765975" w:date="2020-09-05T13:52:44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Pemaha</w:t>
              </w:r>
            </w:ins>
            <w:ins w:id="140" w:author="google1583765975" w:date="2020-09-05T13:52:45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man</w:t>
              </w:r>
            </w:ins>
            <w:del w:id="141" w:author="google1583765975" w:date="2020-09-05T13:52:43Z">
              <w:r>
                <w:rPr>
                  <w:rFonts w:ascii="Times New Roman" w:hAnsi="Times New Roman" w:eastAsia="Times New Roman" w:cs="Times New Roman"/>
                  <w:szCs w:val="24"/>
                </w:rPr>
                <w:delText>Memaham</w:delText>
              </w:r>
            </w:del>
            <w:del w:id="142" w:author="google1583765975" w:date="2020-09-05T13:52:42Z">
              <w:r>
                <w:rPr>
                  <w:rFonts w:ascii="Times New Roman" w:hAnsi="Times New Roman" w:eastAsia="Times New Roman" w:cs="Times New Roman"/>
                  <w:szCs w:val="24"/>
                </w:rPr>
                <w:delText>i</w:delText>
              </w:r>
            </w:del>
          </w:p>
          <w:p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ins w:id="143" w:author="google1583765975" w:date="2020-09-05T13:52:48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Ini</w:t>
              </w:r>
            </w:ins>
            <w:ins w:id="144" w:author="google1583765975" w:date="2020-09-05T13:52:49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siat</w:t>
              </w:r>
            </w:ins>
            <w:ins w:id="145" w:author="google1583765975" w:date="2020-09-05T13:52:55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i</w:t>
              </w:r>
            </w:ins>
            <w:ins w:id="146" w:author="google1583765975" w:date="2020-09-05T13:52:56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f </w:t>
              </w:r>
            </w:ins>
            <w:ins w:id="147" w:author="google1583765975" w:date="2020-09-05T13:52:57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untu</w:t>
              </w:r>
            </w:ins>
            <w:ins w:id="148" w:author="google1583765975" w:date="2020-09-05T13:52:58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k mencoba</w:t>
              </w:r>
            </w:ins>
            <w:del w:id="149" w:author="google1583765975" w:date="2020-09-05T13:52:47Z">
              <w:r>
                <w:rPr>
                  <w:rFonts w:ascii="Times New Roman" w:hAnsi="Times New Roman" w:eastAsia="Times New Roman" w:cs="Times New Roman"/>
                  <w:szCs w:val="24"/>
                </w:rPr>
                <w:delText>M</w:delText>
              </w:r>
            </w:del>
            <w:del w:id="150" w:author="google1583765975" w:date="2020-09-05T13:52:46Z">
              <w:r>
                <w:rPr>
                  <w:rFonts w:ascii="Times New Roman" w:hAnsi="Times New Roman" w:eastAsia="Times New Roman" w:cs="Times New Roman"/>
                  <w:szCs w:val="24"/>
                </w:rPr>
                <w:delText>encoba</w:delText>
              </w:r>
            </w:del>
          </w:p>
          <w:p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ins w:id="151" w:author="google1583765975" w:date="2020-09-05T13:53:03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Be</w:t>
              </w:r>
            </w:ins>
            <w:ins w:id="152" w:author="google1583765975" w:date="2020-09-05T13:53:04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rdiskusi</w:t>
              </w:r>
            </w:ins>
            <w:del w:id="153" w:author="google1583765975" w:date="2020-09-05T13:53:01Z">
              <w:r>
                <w:rPr>
                  <w:rFonts w:ascii="Times New Roman" w:hAnsi="Times New Roman" w:eastAsia="Times New Roman" w:cs="Times New Roman"/>
                  <w:szCs w:val="24"/>
                </w:rPr>
                <w:delText>Mend</w:delText>
              </w:r>
            </w:del>
            <w:del w:id="154" w:author="google1583765975" w:date="2020-09-05T13:53:00Z">
              <w:r>
                <w:rPr>
                  <w:rFonts w:ascii="Times New Roman" w:hAnsi="Times New Roman" w:eastAsia="Times New Roman" w:cs="Times New Roman"/>
                  <w:szCs w:val="24"/>
                </w:rPr>
                <w:delText>iskusika</w:delText>
              </w:r>
            </w:del>
            <w:del w:id="155" w:author="google1583765975" w:date="2020-09-05T13:52:59Z">
              <w:r>
                <w:rPr>
                  <w:rFonts w:ascii="Times New Roman" w:hAnsi="Times New Roman" w:eastAsia="Times New Roman" w:cs="Times New Roman"/>
                  <w:szCs w:val="24"/>
                </w:rPr>
                <w:delText>n</w:delText>
              </w:r>
            </w:del>
          </w:p>
          <w:p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Penelitian</w:t>
            </w:r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Pada dasarnya kita bisa lihat proses mengamati dan memahami ini sebenarnya jadi satu kesatuan</w:t>
            </w:r>
            <w:ins w:id="156" w:author="google1583765975" w:date="2020-09-05T13:53:14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.</w:t>
              </w:r>
            </w:ins>
            <w:del w:id="157" w:author="google1583765975" w:date="2020-09-05T13:53:14Z">
              <w:r>
                <w:rPr>
                  <w:rFonts w:ascii="Times New Roman" w:hAnsi="Times New Roman" w:eastAsia="Times New Roman" w:cs="Times New Roman"/>
                  <w:szCs w:val="24"/>
                </w:rPr>
                <w:delText>,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 </w:t>
            </w:r>
            <w:ins w:id="158" w:author="google1583765975" w:date="2020-09-05T13:53:16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P</w:t>
              </w:r>
            </w:ins>
            <w:del w:id="159" w:author="google1583765975" w:date="2020-09-05T13:53:15Z">
              <w:r>
                <w:rPr>
                  <w:rFonts w:ascii="Times New Roman" w:hAnsi="Times New Roman" w:eastAsia="Times New Roman" w:cs="Times New Roman"/>
                  <w:szCs w:val="24"/>
                </w:rPr>
                <w:delText>p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ada proses mengamati dan memahami kita bisa memiliki pikiran yang kritis. Pikiran kritis sangat di</w:t>
            </w:r>
            <w:del w:id="160" w:author="google1583765975" w:date="2020-09-05T13:53:22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butuhkan karena dengan pikiran yang kritis maka akan timbul sebuah ide atau gagasan.</w:t>
            </w:r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Dari gagasan yang mu</w:t>
            </w:r>
            <w:ins w:id="161" w:author="google1583765975" w:date="2020-09-05T13:53:29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n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>cul dari pemikiran kritis tadi maka proses selanjutnya yaitu mencoba</w:t>
            </w:r>
            <w:ins w:id="162" w:author="google1583765975" w:date="2020-09-05T13:53:34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 atau</w:t>
              </w:r>
            </w:ins>
            <w:del w:id="163" w:author="google1583765975" w:date="2020-09-05T13:53:34Z">
              <w:r>
                <w:rPr>
                  <w:rFonts w:ascii="Times New Roman" w:hAnsi="Times New Roman" w:eastAsia="Times New Roman" w:cs="Times New Roman"/>
                  <w:szCs w:val="24"/>
                </w:rPr>
                <w:delText>/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 </w:t>
            </w:r>
            <w:ins w:id="164" w:author="google1583765975" w:date="2020-09-05T13:53:36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m</w:t>
              </w:r>
            </w:ins>
            <w:del w:id="165" w:author="google1583765975" w:date="2020-09-05T13:53:36Z">
              <w:r>
                <w:rPr>
                  <w:rFonts w:ascii="Times New Roman" w:hAnsi="Times New Roman" w:eastAsia="Times New Roman" w:cs="Times New Roman"/>
                  <w:szCs w:val="24"/>
                </w:rPr>
                <w:delText>p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engaplikasi</w:t>
            </w:r>
            <w:ins w:id="166" w:author="google1583765975" w:date="2020-09-05T13:53:39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k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an. Pada revolusi 4.0 ini </w:t>
            </w:r>
            <w:ins w:id="167" w:author="google1583765975" w:date="2020-09-05T13:54:03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pemb</w:t>
              </w:r>
            </w:ins>
            <w:ins w:id="168" w:author="google1583765975" w:date="2020-09-05T13:54:04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elajaran </w:t>
              </w:r>
            </w:ins>
            <w:ins w:id="169" w:author="google1583765975" w:date="2020-09-05T13:53:47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akan 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lebih banyak </w:t>
            </w:r>
            <w:ins w:id="170" w:author="google1583765975" w:date="2020-09-05T13:54:07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ber</w:t>
              </w:r>
            </w:ins>
            <w:ins w:id="171" w:author="google1583765975" w:date="2020-09-05T13:54:08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isi 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>praktek karena</w:t>
            </w:r>
            <w:ins w:id="172" w:author="google1583765975" w:date="2020-09-05T13:54:17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 prak</w:t>
              </w:r>
            </w:ins>
            <w:ins w:id="173" w:author="google1583765975" w:date="2020-09-05T13:54:18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t</w:t>
              </w:r>
            </w:ins>
            <w:ins w:id="174" w:author="google1583765975" w:date="2020-09-05T13:54:19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ek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 lebih</w:t>
            </w:r>
            <w:ins w:id="175" w:author="google1583765975" w:date="2020-09-05T13:54:25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 memacu</w:t>
              </w:r>
            </w:ins>
            <w:ins w:id="176" w:author="google1583765975" w:date="2020-09-05T13:54:26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 ide bar</w:t>
              </w:r>
            </w:ins>
            <w:ins w:id="177" w:author="google1583765975" w:date="2020-09-05T13:54:27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u dan </w:t>
              </w:r>
            </w:ins>
            <w:ins w:id="178" w:author="google1583765975" w:date="2020-09-05T13:54:29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ga</w:t>
              </w:r>
            </w:ins>
            <w:ins w:id="179" w:author="google1583765975" w:date="2020-09-05T13:54:30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gasan pada</w:t>
              </w:r>
            </w:ins>
            <w:ins w:id="180" w:author="google1583765975" w:date="2020-09-05T13:54:31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 anak.</w:t>
              </w:r>
            </w:ins>
            <w:del w:id="181" w:author="google1583765975" w:date="2020-09-05T13:54:35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menyiapkan anak pada bagaimana kita menumbuhkan ide baru atau gagasan.</w:delText>
              </w:r>
            </w:del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Setelah proses mencoba</w:t>
            </w:r>
            <w:ins w:id="182" w:author="google1583765975" w:date="2020-09-05T13:54:42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,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 proses selanjutnya </w:t>
            </w:r>
            <w:ins w:id="183" w:author="google1583765975" w:date="2020-09-05T13:54:44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a</w:t>
              </w:r>
            </w:ins>
            <w:ins w:id="184" w:author="google1583765975" w:date="2020-09-05T13:54:45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dalah </w:t>
              </w:r>
            </w:ins>
            <w:del w:id="185" w:author="google1583765975" w:date="2020-09-05T13:54:44Z">
              <w:r>
                <w:rPr>
                  <w:rFonts w:ascii="Times New Roman" w:hAnsi="Times New Roman" w:eastAsia="Times New Roman" w:cs="Times New Roman"/>
                  <w:szCs w:val="24"/>
                </w:rPr>
                <w:delText>yaitu</w:delText>
              </w:r>
            </w:del>
            <w:del w:id="186" w:author="google1583765975" w:date="2020-09-05T13:54:43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mendiskusikan. Mendiskusikan di sini bukan hanya</w:t>
            </w:r>
            <w:ins w:id="187" w:author="google1583765975" w:date="2020-09-05T13:55:09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 int</w:t>
              </w:r>
            </w:ins>
            <w:ins w:id="188" w:author="google1583765975" w:date="2020-09-05T13:55:10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era</w:t>
              </w:r>
            </w:ins>
            <w:ins w:id="189" w:author="google1583765975" w:date="2020-09-05T13:55:11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ksi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 satu atau dua orang</w:t>
            </w:r>
            <w:ins w:id="190" w:author="google1583765975" w:date="2020-09-05T13:54:57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,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 tapi</w:t>
            </w:r>
            <w:ins w:id="191" w:author="google1583765975" w:date="2020-09-05T13:55:03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 melak</w:t>
              </w:r>
            </w:ins>
            <w:ins w:id="192" w:author="google1583765975" w:date="2020-09-05T13:55:04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ukan</w:t>
              </w:r>
            </w:ins>
            <w:del w:id="193" w:author="google1583765975" w:date="2020-09-05T13:55:02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bany</w:delText>
              </w:r>
            </w:del>
            <w:del w:id="194" w:author="google1583765975" w:date="2020-09-05T13:55:01Z">
              <w:r>
                <w:rPr>
                  <w:rFonts w:ascii="Times New Roman" w:hAnsi="Times New Roman" w:eastAsia="Times New Roman" w:cs="Times New Roman"/>
                  <w:szCs w:val="24"/>
                </w:rPr>
                <w:delText>ak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 kolaborasi komunikasi dengan banyak orang. Hal ini dilakukan karena banyak pandangan yang berbeda</w:t>
            </w:r>
            <w:ins w:id="195" w:author="google1583765975" w:date="2020-09-05T13:55:24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 so</w:t>
              </w:r>
            </w:ins>
            <w:ins w:id="196" w:author="google1583765975" w:date="2020-09-05T13:55:25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al ide ba</w:t>
              </w:r>
            </w:ins>
            <w:ins w:id="197" w:author="google1583765975" w:date="2020-09-05T13:55:26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ru</w:t>
              </w:r>
            </w:ins>
            <w:ins w:id="198" w:author="google1583765975" w:date="2020-09-05T13:55:27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.</w:t>
              </w:r>
            </w:ins>
            <w:del w:id="199" w:author="google1583765975" w:date="2020-09-05T13:55:28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atau ide-ide yang baru akan muncul.</w:delText>
              </w:r>
            </w:del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ins w:id="200" w:author="google1583765975" w:date="2020-09-05T13:55:35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Aspek</w:t>
              </w:r>
            </w:ins>
            <w:del w:id="201" w:author="google1583765975" w:date="2020-09-05T13:55:35Z">
              <w:r>
                <w:rPr>
                  <w:rFonts w:ascii="Times New Roman" w:hAnsi="Times New Roman" w:eastAsia="Times New Roman" w:cs="Times New Roman"/>
                  <w:szCs w:val="24"/>
                </w:rPr>
                <w:delText>Y</w:delText>
              </w:r>
            </w:del>
            <w:del w:id="202" w:author="google1583765975" w:date="2020-09-05T13:55:34Z">
              <w:r>
                <w:rPr>
                  <w:rFonts w:ascii="Times New Roman" w:hAnsi="Times New Roman" w:eastAsia="Times New Roman" w:cs="Times New Roman"/>
                  <w:szCs w:val="24"/>
                </w:rPr>
                <w:delText>ang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 terahir adalah melakukan penelitian</w:t>
            </w:r>
            <w:ins w:id="203" w:author="google1583765975" w:date="2020-09-05T13:55:40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 </w:t>
              </w:r>
            </w:ins>
            <w:ins w:id="204" w:author="google1583765975" w:date="2020-09-05T13:55:41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dengan kre</w:t>
              </w:r>
            </w:ins>
            <w:ins w:id="205" w:author="google1583765975" w:date="2020-09-05T13:55:42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atif </w:t>
              </w:r>
            </w:ins>
            <w:ins w:id="206" w:author="google1583765975" w:date="2020-09-05T13:55:43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dan </w:t>
              </w:r>
            </w:ins>
            <w:ins w:id="207" w:author="google1583765975" w:date="2020-09-05T13:55:44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inovatif</w:t>
              </w:r>
            </w:ins>
            <w:del w:id="208" w:author="google1583765975" w:date="2020-09-05T13:55:40Z">
              <w:r>
                <w:rPr>
                  <w:rFonts w:ascii="Times New Roman" w:hAnsi="Times New Roman" w:eastAsia="Times New Roman" w:cs="Times New Roman"/>
                  <w:szCs w:val="24"/>
                </w:rPr>
                <w:delText>,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 </w:t>
            </w:r>
            <w:ins w:id="209" w:author="google1583765975" w:date="2020-09-05T13:55:57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 un</w:t>
              </w:r>
            </w:ins>
            <w:ins w:id="210" w:author="google1583765975" w:date="2020-09-05T13:55:58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tuk memen</w:t>
              </w:r>
            </w:ins>
            <w:ins w:id="211" w:author="google1583765975" w:date="2020-09-05T13:55:59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uhi tun</w:t>
              </w:r>
            </w:ins>
            <w:ins w:id="212" w:author="google1583765975" w:date="2020-09-05T13:56:00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tutan </w:t>
              </w:r>
            </w:ins>
            <w:ins w:id="213" w:author="google1583765975" w:date="2020-09-05T13:56:02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re</w:t>
              </w:r>
            </w:ins>
            <w:ins w:id="214" w:author="google1583765975" w:date="2020-09-05T13:56:04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volusi</w:t>
              </w:r>
            </w:ins>
            <w:ins w:id="215" w:author="google1583765975" w:date="2020-09-05T13:56:05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 </w:t>
              </w:r>
            </w:ins>
            <w:ins w:id="216" w:author="google1583765975" w:date="2020-09-05T13:56:09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i</w:t>
              </w:r>
            </w:ins>
            <w:ins w:id="217" w:author="google1583765975" w:date="2020-09-05T13:56:10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ndustri</w:t>
              </w:r>
            </w:ins>
            <w:ins w:id="218" w:author="google1583765975" w:date="2020-09-05T13:56:11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 </w:t>
              </w:r>
            </w:ins>
            <w:ins w:id="219" w:author="google1583765975" w:date="2020-09-05T13:56:05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4</w:t>
              </w:r>
            </w:ins>
            <w:ins w:id="220" w:author="google1583765975" w:date="2020-09-05T13:56:06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.</w:t>
              </w:r>
            </w:ins>
            <w:ins w:id="221" w:author="google1583765975" w:date="2020-09-05T13:56:07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0</w:t>
              </w:r>
            </w:ins>
            <w:del w:id="222" w:author="google1583765975" w:date="2020-09-05T13:55:54Z">
              <w:r>
                <w:rPr>
                  <w:rFonts w:ascii="Times New Roman" w:hAnsi="Times New Roman" w:eastAsia="Times New Roman" w:cs="Times New Roman"/>
                  <w:szCs w:val="24"/>
                </w:rPr>
                <w:delText>tun</w:delText>
              </w:r>
            </w:del>
            <w:del w:id="223" w:author="google1583765975" w:date="2020-09-05T13:55:53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tutan </w:delText>
              </w:r>
            </w:del>
            <w:del w:id="224" w:author="google1583765975" w:date="2020-09-05T13:55:52Z">
              <w:r>
                <w:rPr>
                  <w:rFonts w:ascii="Times New Roman" w:hAnsi="Times New Roman" w:eastAsia="Times New Roman" w:cs="Times New Roman"/>
                  <w:szCs w:val="24"/>
                </w:rPr>
                <w:delText>4.0 in</w:delText>
              </w:r>
            </w:del>
            <w:del w:id="225" w:author="google1583765975" w:date="2020-09-05T13:55:51Z">
              <w:r>
                <w:rPr>
                  <w:rFonts w:ascii="Times New Roman" w:hAnsi="Times New Roman" w:eastAsia="Times New Roman" w:cs="Times New Roman"/>
                  <w:szCs w:val="24"/>
                </w:rPr>
                <w:delText>i ada</w:delText>
              </w:r>
            </w:del>
            <w:del w:id="226" w:author="google1583765975" w:date="2020-09-05T13:55:50Z">
              <w:r>
                <w:rPr>
                  <w:rFonts w:ascii="Times New Roman" w:hAnsi="Times New Roman" w:eastAsia="Times New Roman" w:cs="Times New Roman"/>
                  <w:szCs w:val="24"/>
                </w:rPr>
                <w:delText>lah k</w:delText>
              </w:r>
            </w:del>
            <w:del w:id="227" w:author="google1583765975" w:date="2020-09-05T13:55:49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reatif </w:delText>
              </w:r>
            </w:del>
            <w:del w:id="228" w:author="google1583765975" w:date="2020-09-05T13:55:48Z">
              <w:r>
                <w:rPr>
                  <w:rFonts w:ascii="Times New Roman" w:hAnsi="Times New Roman" w:eastAsia="Times New Roman" w:cs="Times New Roman"/>
                  <w:szCs w:val="24"/>
                </w:rPr>
                <w:delText>dan inova</w:delText>
              </w:r>
            </w:del>
            <w:del w:id="229" w:author="google1583765975" w:date="2020-09-05T13:55:47Z">
              <w:r>
                <w:rPr>
                  <w:rFonts w:ascii="Times New Roman" w:hAnsi="Times New Roman" w:eastAsia="Times New Roman" w:cs="Times New Roman"/>
                  <w:szCs w:val="24"/>
                </w:rPr>
                <w:delText>tif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. Dengan melakukan penelitian</w:t>
            </w:r>
            <w:ins w:id="230" w:author="google1583765975" w:date="2020-09-05T13:56:15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 xml:space="preserve"> </w:t>
              </w:r>
            </w:ins>
            <w:ins w:id="231" w:author="google1583765975" w:date="2020-09-05T13:56:16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tersebut</w:t>
              </w:r>
            </w:ins>
            <w:ins w:id="232" w:author="google1583765975" w:date="2020-09-05T13:56:17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t>,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 kita bisa lihat proses kreatif dan inovatif kita. </w:t>
            </w:r>
          </w:p>
        </w:tc>
      </w:tr>
    </w:tbl>
    <w:p>
      <w:bookmarkStart w:id="0" w:name="_GoBack"/>
      <w:bookmarkEnd w:id="0"/>
    </w:p>
    <w:sectPr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ion Pro">
    <w:altName w:val="Segoe Print"/>
    <w:panose1 w:val="02040503050306020203"/>
    <w:charset w:val="00"/>
    <w:family w:val="roman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1AF139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EAF5A4B"/>
    <w:multiLevelType w:val="multilevel"/>
    <w:tmpl w:val="1EAF5A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86B26AA"/>
    <w:multiLevelType w:val="multilevel"/>
    <w:tmpl w:val="386B26A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google1583765975">
    <w15:presenceInfo w15:providerId="WPS Office" w15:userId="26864755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trackRevisions w:val="1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3832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88" w:lineRule="auto"/>
      <w:contextualSpacing/>
    </w:pPr>
    <w:rPr>
      <w:rFonts w:ascii="Arial" w:hAnsi="Arial" w:eastAsiaTheme="minorHAnsi" w:cstheme="minorBidi"/>
      <w:sz w:val="24"/>
      <w:szCs w:val="22"/>
      <w:lang w:val="en-US" w:eastAsia="en-US" w:bidi="ar-SA"/>
    </w:rPr>
  </w:style>
  <w:style w:type="paragraph" w:styleId="2">
    <w:name w:val="heading 3"/>
    <w:basedOn w:val="1"/>
    <w:next w:val="1"/>
    <w:link w:val="6"/>
    <w:unhideWhenUsed/>
    <w:qFormat/>
    <w:uiPriority w:val="9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hAnsi="Bookman Old Style" w:eastAsiaTheme="majorEastAsia" w:cstheme="majorBidi"/>
      <w:b/>
      <w:color w:val="000000" w:themeColor="text1"/>
      <w:szCs w:val="24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Heading 3 Char"/>
    <w:basedOn w:val="3"/>
    <w:link w:val="2"/>
    <w:uiPriority w:val="9"/>
    <w:rPr>
      <w:rFonts w:ascii="Bookman Old Style" w:hAnsi="Bookman Old Style" w:eastAsiaTheme="majorEastAsia" w:cstheme="majorBidi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7">
    <w:name w:val="List Paragraph"/>
    <w:basedOn w:val="1"/>
    <w:qFormat/>
    <w:uiPriority w:val="34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473</Words>
  <Characters>2702</Characters>
  <Lines>22</Lines>
  <Paragraphs>6</Paragraphs>
  <TotalTime>17</TotalTime>
  <ScaleCrop>false</ScaleCrop>
  <LinksUpToDate>false</LinksUpToDate>
  <CharactersWithSpaces>3169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2020-08-26T22:03:00Z</dcterms:created>
  <dc:creator>Epic_Epik</dc:creator>
  <cp:lastModifiedBy>google1583765975</cp:lastModifiedBy>
  <dcterms:modified xsi:type="dcterms:W3CDTF">2020-09-05T06:56:41Z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