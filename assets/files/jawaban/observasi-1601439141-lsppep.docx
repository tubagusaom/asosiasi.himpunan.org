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95B2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F8BD26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214437D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E6DEC7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2C4661A" w14:textId="77777777" w:rsidTr="00821BA2">
        <w:tc>
          <w:tcPr>
            <w:tcW w:w="9350" w:type="dxa"/>
          </w:tcPr>
          <w:p w14:paraId="0A15C48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02188E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18CA955" w14:textId="0712E60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0" w:author="DELL" w:date="2020-09-30T11:17:00Z">
              <w:r w:rsidR="006C10F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1" w:author="DELL" w:date="2020-09-30T11:18:00Z">
              <w:r w:rsidR="006C10F5">
                <w:rPr>
                  <w:rFonts w:ascii="Times New Roman" w:eastAsia="Times New Roman" w:hAnsi="Times New Roman" w:cs="Times New Roman"/>
                  <w:szCs w:val="24"/>
                </w:rPr>
                <w:t>kstre</w:t>
              </w:r>
            </w:ins>
            <w:del w:id="2" w:author="DELL" w:date="2020-09-30T11:18:00Z">
              <w:r w:rsidRPr="00EC6F38" w:rsidDel="006C10F5">
                <w:rPr>
                  <w:rFonts w:ascii="Times New Roman" w:eastAsia="Times New Roman" w:hAnsi="Times New Roman" w:cs="Times New Roman"/>
                  <w:szCs w:val="24"/>
                </w:rPr>
                <w:delText>xtrea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48DEF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" w:author="DELL" w:date="2020-09-30T11:19:00Z">
              <w:r w:rsidRPr="00EC6F38" w:rsidDel="006C10F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DELL" w:date="2020-09-30T11:19:00Z">
              <w:r w:rsidRPr="00EC6F38" w:rsidDel="006C10F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9DD391" w14:textId="2D3E127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DELL" w:date="2020-09-30T11:19:00Z">
              <w:r w:rsidRPr="00EC6F38" w:rsidDel="006C10F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CA197E" w14:textId="35CC855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" w:author="DELL" w:date="2020-09-30T11:20:00Z">
              <w:r w:rsidR="006C10F5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7" w:author="DELL" w:date="2020-09-30T11:20:00Z">
              <w:r w:rsidRPr="00EC6F38" w:rsidDel="006C10F5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DELL" w:date="2020-09-30T11:18:00Z">
              <w:r w:rsidRPr="00EC6F38" w:rsidDel="006C10F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9" w:author="DELL" w:date="2020-09-30T11:20:00Z">
              <w:r w:rsidR="00FF1F20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0" w:author="DELL" w:date="2020-09-30T11:20:00Z">
              <w:r w:rsidR="00FF1F20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</w:ins>
            <w:del w:id="11" w:author="DELL" w:date="2020-09-30T11:20:00Z">
              <w:r w:rsidRPr="00EC6F38" w:rsidDel="00FF1F20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12" w:author="DELL" w:date="2020-09-30T11:20:00Z">
              <w:r w:rsidR="00FF1F2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del w:id="13" w:author="DELL" w:date="2020-09-30T11:20:00Z">
              <w:r w:rsidRPr="00EC6F38" w:rsidDel="00FF1F20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DELL" w:date="2020-09-30T11:20:00Z">
              <w:r w:rsidRPr="00EC6F38" w:rsidDel="00FF1F2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341035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02A083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8AA14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DELL" w:date="2020-09-30T11:21:00Z">
              <w:r w:rsidRPr="00EC6F38" w:rsidDel="00FF1F2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5A764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77D524" w14:textId="4B15225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del w:id="16" w:author="DELL" w:date="2020-09-30T11:21:00Z">
              <w:r w:rsidRPr="00EC6F38" w:rsidDel="00FF1F20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ins w:id="17" w:author="DELL" w:date="2020-09-30T11:21:00Z">
              <w:r w:rsidR="00FF1F2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386FA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D209F5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8D39C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FEF309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28A0EC" w14:textId="58E0E93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8" w:author="DELL" w:date="2020-09-30T11:21:00Z">
              <w:r w:rsidR="00FF1F20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19" w:author="DELL" w:date="2020-09-30T11:21:00Z">
              <w:r w:rsidRPr="00EC6F38" w:rsidDel="00FF1F20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DELL" w:date="2020-09-30T11:21:00Z">
              <w:r w:rsidRPr="00EC6F38" w:rsidDel="00FF1F2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FB245E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530129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046381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0E2D99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9C367A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86B5C9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DELL" w:date="2020-09-30T11:21:00Z">
              <w:r w:rsidRPr="00EC6F38" w:rsidDel="00FF1F2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CAC851" w14:textId="475EF2B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22" w:author="DELL" w:date="2020-09-30T11:21:00Z">
              <w:r w:rsidRPr="00EC6F38" w:rsidDel="00FF1F2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3" w:author="DELL" w:date="2020-09-30T11:21:00Z">
              <w:r w:rsidR="00FF1F2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73BA9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CB2E8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38DDFB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C10F5"/>
    <w:rsid w:val="00924DF5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413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4</cp:revision>
  <dcterms:created xsi:type="dcterms:W3CDTF">2020-08-26T22:03:00Z</dcterms:created>
  <dcterms:modified xsi:type="dcterms:W3CDTF">2020-09-30T04:22:00Z</dcterms:modified>
</cp:coreProperties>
</file>