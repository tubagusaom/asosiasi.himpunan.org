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8693"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582F8C78" w14:textId="04C255A3" w:rsidR="00927764" w:rsidRDefault="00CB6AF6" w:rsidP="00927764">
      <w:pPr>
        <w:jc w:val="center"/>
        <w:rPr>
          <w:rFonts w:ascii="Bookman Old Style" w:hAnsi="Bookman Old Style"/>
          <w:b/>
          <w:sz w:val="28"/>
          <w:szCs w:val="28"/>
        </w:rPr>
      </w:pPr>
      <w:r>
        <w:rPr>
          <w:rFonts w:ascii="Bookman Old Style" w:hAnsi="Bookman Old Style"/>
          <w:b/>
          <w:sz w:val="28"/>
          <w:szCs w:val="28"/>
        </w:rPr>
        <w:t>HASIL</w:t>
      </w:r>
      <w:r w:rsidR="00927764" w:rsidRPr="0094076B">
        <w:rPr>
          <w:rFonts w:ascii="Bookman Old Style" w:hAnsi="Bookman Old Style"/>
          <w:b/>
          <w:sz w:val="28"/>
          <w:szCs w:val="28"/>
        </w:rPr>
        <w:t xml:space="preserve"> PENYUNTINGAN NASKAH</w:t>
      </w:r>
    </w:p>
    <w:p w14:paraId="332CB3FB" w14:textId="77777777" w:rsidR="00927764" w:rsidRDefault="00927764" w:rsidP="00927764">
      <w:pPr>
        <w:jc w:val="center"/>
        <w:rPr>
          <w:rFonts w:ascii="Cambria" w:hAnsi="Cambria" w:cs="Times New Roman"/>
          <w:sz w:val="24"/>
          <w:szCs w:val="24"/>
        </w:rPr>
      </w:pPr>
    </w:p>
    <w:p w14:paraId="1935740C" w14:textId="77777777" w:rsidR="00CB6AF6" w:rsidRPr="00C20908" w:rsidRDefault="00CB6AF6" w:rsidP="00CB6AF6">
      <w:pPr>
        <w:pStyle w:val="ListParagraph"/>
        <w:rPr>
          <w:rFonts w:ascii="Cambria" w:hAnsi="Cambria"/>
        </w:rPr>
      </w:pPr>
    </w:p>
    <w:p w14:paraId="3515E04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34B11AA" w14:textId="384899B2" w:rsidR="00927764"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43D0A92" w14:textId="44CB52C3" w:rsidR="00FF79F3" w:rsidRDefault="00FF79F3" w:rsidP="00927764">
      <w:pPr>
        <w:shd w:val="clear" w:color="auto" w:fill="F5F5F5"/>
        <w:spacing w:line="270" w:lineRule="atLeast"/>
        <w:rPr>
          <w:rFonts w:ascii="Roboto" w:eastAsia="Times New Roman" w:hAnsi="Roboto" w:cs="Times New Roman"/>
          <w:sz w:val="17"/>
          <w:szCs w:val="17"/>
        </w:rPr>
      </w:pPr>
    </w:p>
    <w:p w14:paraId="4732E6DE" w14:textId="77777777" w:rsidR="00FF79F3" w:rsidRPr="00C50A1E" w:rsidRDefault="00FF79F3" w:rsidP="00927764">
      <w:pPr>
        <w:shd w:val="clear" w:color="auto" w:fill="F5F5F5"/>
        <w:spacing w:line="270" w:lineRule="atLeast"/>
        <w:rPr>
          <w:rFonts w:ascii="Roboto" w:eastAsia="Times New Roman" w:hAnsi="Roboto" w:cs="Times New Roman"/>
          <w:sz w:val="17"/>
          <w:szCs w:val="17"/>
        </w:rPr>
      </w:pPr>
    </w:p>
    <w:p w14:paraId="11F16DDE"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4B0F0DF" wp14:editId="73158FA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6109F95"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C2EE559" w14:textId="77777777" w:rsidR="00FF79F3" w:rsidRDefault="00FF79F3" w:rsidP="00927764">
      <w:pPr>
        <w:shd w:val="clear" w:color="auto" w:fill="F5F5F5"/>
        <w:spacing w:after="375"/>
        <w:rPr>
          <w:ins w:id="0" w:author="Lenovo" w:date="2021-08-21T12:33:00Z"/>
          <w:rFonts w:ascii="Times New Roman" w:eastAsia="Times New Roman" w:hAnsi="Times New Roman" w:cs="Times New Roman"/>
          <w:i/>
          <w:iCs/>
          <w:sz w:val="24"/>
          <w:szCs w:val="24"/>
        </w:rPr>
      </w:pPr>
    </w:p>
    <w:p w14:paraId="76C71155" w14:textId="1CF125E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w:t>
      </w:r>
      <w:ins w:id="1" w:author="Lenovo" w:date="2021-08-21T12:34:00Z">
        <w:r w:rsidR="00FF79F3">
          <w:rPr>
            <w:rFonts w:ascii="Times New Roman" w:eastAsia="Times New Roman" w:hAnsi="Times New Roman" w:cs="Times New Roman"/>
            <w:i/>
            <w:iCs/>
            <w:sz w:val="24"/>
            <w:szCs w:val="24"/>
          </w:rPr>
          <w:t xml:space="preserve"> namun</w:t>
        </w:r>
      </w:ins>
      <w:r w:rsidRPr="00C50A1E">
        <w:rPr>
          <w:rFonts w:ascii="Times New Roman" w:eastAsia="Times New Roman" w:hAnsi="Times New Roman" w:cs="Times New Roman"/>
          <w:i/>
          <w:iCs/>
          <w:sz w:val="24"/>
          <w:szCs w:val="24"/>
        </w:rPr>
        <w:t xml:space="preserve"> hubungan sama dia tetep temenan aja</w:t>
      </w:r>
      <w:del w:id="2" w:author="Lenovo" w:date="2021-08-21T12:34:00Z">
        <w:r w:rsidRPr="00C50A1E" w:rsidDel="00FF79F3">
          <w:rPr>
            <w:rFonts w:ascii="Times New Roman" w:eastAsia="Times New Roman" w:hAnsi="Times New Roman" w:cs="Times New Roman"/>
            <w:i/>
            <w:iCs/>
            <w:sz w:val="24"/>
            <w:szCs w:val="24"/>
          </w:rPr>
          <w:delText>.</w:delText>
        </w:r>
      </w:del>
      <w:ins w:id="3" w:author="Lenovo" w:date="2021-08-21T12:34:00Z">
        <w:r w:rsidR="00FF79F3">
          <w:rPr>
            <w:rFonts w:ascii="Times New Roman" w:eastAsia="Times New Roman" w:hAnsi="Times New Roman" w:cs="Times New Roman"/>
            <w:i/>
            <w:iCs/>
            <w:sz w:val="24"/>
            <w:szCs w:val="24"/>
          </w:rPr>
          <w:t>!</w:t>
        </w:r>
      </w:ins>
      <w:r w:rsidRPr="00C50A1E">
        <w:rPr>
          <w:rFonts w:ascii="Times New Roman" w:eastAsia="Times New Roman" w:hAnsi="Times New Roman" w:cs="Times New Roman"/>
          <w:i/>
          <w:iCs/>
          <w:sz w:val="24"/>
          <w:szCs w:val="24"/>
        </w:rPr>
        <w:t xml:space="preserve"> Huft.</w:t>
      </w:r>
    </w:p>
    <w:p w14:paraId="4DF0F3F9" w14:textId="6A47CA0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w:t>
      </w:r>
      <w:ins w:id="4" w:author="Lenovo" w:date="2021-08-21T12:34:00Z">
        <w:r w:rsidR="00FF79F3">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atau bakwan yang baru diangkat dari penggorengan di kala hujan?</w:t>
      </w:r>
    </w:p>
    <w:p w14:paraId="2FCC684E" w14:textId="083066F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w:t>
      </w:r>
      <w:ins w:id="5" w:author="Lenovo" w:date="2021-08-21T12:35:00Z">
        <w:r w:rsidR="00FF79F3">
          <w:rPr>
            <w:rFonts w:ascii="Times New Roman" w:eastAsia="Times New Roman" w:hAnsi="Times New Roman" w:cs="Times New Roman"/>
            <w:sz w:val="24"/>
            <w:szCs w:val="24"/>
          </w:rPr>
          <w:t>H</w:t>
        </w:r>
        <w:r w:rsidR="00FF79F3" w:rsidRPr="00C50A1E">
          <w:rPr>
            <w:rFonts w:ascii="Times New Roman" w:eastAsia="Times New Roman" w:hAnsi="Times New Roman" w:cs="Times New Roman"/>
            <w:sz w:val="24"/>
            <w:szCs w:val="24"/>
          </w:rPr>
          <w:t>ujan benar-benar datang seperti perkiraan</w:t>
        </w:r>
        <w:r w:rsidR="00FF79F3" w:rsidRPr="00C50A1E">
          <w:rPr>
            <w:rFonts w:ascii="Times New Roman" w:eastAsia="Times New Roman" w:hAnsi="Times New Roman" w:cs="Times New Roman"/>
            <w:sz w:val="24"/>
            <w:szCs w:val="24"/>
          </w:rPr>
          <w:t xml:space="preserve"> </w:t>
        </w:r>
        <w:r w:rsidR="00FF79F3">
          <w:rPr>
            <w:rFonts w:ascii="Times New Roman" w:eastAsia="Times New Roman" w:hAnsi="Times New Roman" w:cs="Times New Roman"/>
            <w:sz w:val="24"/>
            <w:szCs w:val="24"/>
          </w:rPr>
          <w:t>m</w:t>
        </w:r>
      </w:ins>
      <w:del w:id="6" w:author="Lenovo" w:date="2021-08-21T12:35:00Z">
        <w:r w:rsidRPr="00C50A1E" w:rsidDel="00FF79F3">
          <w:rPr>
            <w:rFonts w:ascii="Times New Roman" w:eastAsia="Times New Roman" w:hAnsi="Times New Roman" w:cs="Times New Roman"/>
            <w:sz w:val="24"/>
            <w:szCs w:val="24"/>
          </w:rPr>
          <w:delText>M</w:delText>
        </w:r>
      </w:del>
      <w:r w:rsidRPr="00C50A1E">
        <w:rPr>
          <w:rFonts w:ascii="Times New Roman" w:eastAsia="Times New Roman" w:hAnsi="Times New Roman" w:cs="Times New Roman"/>
          <w:sz w:val="24"/>
          <w:szCs w:val="24"/>
        </w:rPr>
        <w:t>eski di tahun ini</w:t>
      </w:r>
      <w:ins w:id="7" w:author="Lenovo" w:date="2021-08-21T12:35:00Z">
        <w:r w:rsidR="00FF79F3">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w:t>
      </w:r>
      <w:ins w:id="8" w:author="Lenovo" w:date="2021-08-21T12:35:00Z">
        <w:r w:rsidR="00FF79F3">
          <w:rPr>
            <w:rFonts w:ascii="Times New Roman" w:eastAsia="Times New Roman" w:hAnsi="Times New Roman" w:cs="Times New Roman"/>
            <w:sz w:val="24"/>
            <w:szCs w:val="24"/>
          </w:rPr>
          <w:t>.</w:t>
        </w:r>
      </w:ins>
      <w:del w:id="9" w:author="Lenovo" w:date="2021-08-21T12:35:00Z">
        <w:r w:rsidRPr="00C50A1E" w:rsidDel="00FF79F3">
          <w:rPr>
            <w:rFonts w:ascii="Times New Roman" w:eastAsia="Times New Roman" w:hAnsi="Times New Roman" w:cs="Times New Roman"/>
            <w:sz w:val="24"/>
            <w:szCs w:val="24"/>
          </w:rPr>
          <w:delText>, hujan benar-benar datang seperti perkiraan</w:delText>
        </w:r>
      </w:del>
      <w:r w:rsidRPr="00C50A1E">
        <w:rPr>
          <w:rFonts w:ascii="Times New Roman" w:eastAsia="Times New Roman" w:hAnsi="Times New Roman" w:cs="Times New Roman"/>
          <w:sz w:val="24"/>
          <w:szCs w:val="24"/>
        </w:rPr>
        <w:t xml:space="preserve">. </w:t>
      </w:r>
      <w:ins w:id="10" w:author="Lenovo" w:date="2021-08-21T12:36:00Z">
        <w:r w:rsidR="00FF79F3">
          <w:rPr>
            <w:rFonts w:ascii="Times New Roman" w:eastAsia="Times New Roman" w:hAnsi="Times New Roman" w:cs="Times New Roman"/>
            <w:sz w:val="24"/>
            <w:szCs w:val="24"/>
          </w:rPr>
          <w:t>Turunnya hujan s</w:t>
        </w:r>
      </w:ins>
      <w:del w:id="11" w:author="Lenovo" w:date="2021-08-21T12:36:00Z">
        <w:r w:rsidRPr="00C50A1E" w:rsidDel="00FF79F3">
          <w:rPr>
            <w:rFonts w:ascii="Times New Roman" w:eastAsia="Times New Roman" w:hAnsi="Times New Roman" w:cs="Times New Roman"/>
            <w:sz w:val="24"/>
            <w:szCs w:val="24"/>
          </w:rPr>
          <w:delText>S</w:delText>
        </w:r>
      </w:del>
      <w:r w:rsidRPr="00C50A1E">
        <w:rPr>
          <w:rFonts w:ascii="Times New Roman" w:eastAsia="Times New Roman" w:hAnsi="Times New Roman" w:cs="Times New Roman"/>
          <w:sz w:val="24"/>
          <w:szCs w:val="24"/>
        </w:rPr>
        <w:t xml:space="preserve">udah sangat terasa </w:t>
      </w:r>
      <w:del w:id="12" w:author="Lenovo" w:date="2021-08-21T12:36:00Z">
        <w:r w:rsidRPr="00C50A1E" w:rsidDel="00FF79F3">
          <w:rPr>
            <w:rFonts w:ascii="Times New Roman" w:eastAsia="Times New Roman" w:hAnsi="Times New Roman" w:cs="Times New Roman"/>
            <w:sz w:val="24"/>
            <w:szCs w:val="24"/>
          </w:rPr>
          <w:delText xml:space="preserve">apalagi </w:delText>
        </w:r>
      </w:del>
      <w:r w:rsidRPr="00C50A1E">
        <w:rPr>
          <w:rFonts w:ascii="Times New Roman" w:eastAsia="Times New Roman" w:hAnsi="Times New Roman" w:cs="Times New Roman"/>
          <w:sz w:val="24"/>
          <w:szCs w:val="24"/>
        </w:rPr>
        <w:t>sejak awal tahun baru</w:t>
      </w:r>
      <w:del w:id="13" w:author="Lenovo" w:date="2021-08-21T12:36:00Z">
        <w:r w:rsidRPr="00C50A1E" w:rsidDel="00FF79F3">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14:paraId="4FCA51CD" w14:textId="4155989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del w:id="14" w:author="Lenovo" w:date="2021-08-21T12:36:00Z">
        <w:r w:rsidRPr="00C50A1E" w:rsidDel="00FF79F3">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ambyar, pun perilaku kita yang lain. Soal makan</w:t>
      </w:r>
      <w:ins w:id="15" w:author="Lenovo" w:date="2021-08-21T12:36:00Z">
        <w:r w:rsidR="00FF79F3">
          <w:rPr>
            <w:rFonts w:ascii="Times New Roman" w:eastAsia="Times New Roman" w:hAnsi="Times New Roman" w:cs="Times New Roman"/>
            <w:sz w:val="24"/>
            <w:szCs w:val="24"/>
          </w:rPr>
          <w:t>,</w:t>
        </w:r>
      </w:ins>
      <w:del w:id="16" w:author="Lenovo" w:date="2021-08-21T12:36:00Z">
        <w:r w:rsidRPr="00C50A1E" w:rsidDel="00FF79F3">
          <w:rPr>
            <w:rFonts w:ascii="Times New Roman" w:eastAsia="Times New Roman" w:hAnsi="Times New Roman" w:cs="Times New Roman"/>
            <w:sz w:val="24"/>
            <w:szCs w:val="24"/>
          </w:rPr>
          <w:delText xml:space="preserve">. </w:delText>
        </w:r>
      </w:del>
      <w:del w:id="17" w:author="Lenovo" w:date="2021-08-21T12:37:00Z">
        <w:r w:rsidRPr="00C50A1E" w:rsidDel="00FF79F3">
          <w:rPr>
            <w:rFonts w:ascii="Times New Roman" w:eastAsia="Times New Roman" w:hAnsi="Times New Roman" w:cs="Times New Roman"/>
            <w:sz w:val="24"/>
            <w:szCs w:val="24"/>
          </w:rPr>
          <w:delText>Ya</w:delText>
        </w:r>
      </w:del>
      <w:ins w:id="18" w:author="Lenovo" w:date="2021-08-21T12:37:00Z">
        <w:r w:rsidR="00FF79F3">
          <w:rPr>
            <w:rFonts w:ascii="Times New Roman" w:eastAsia="Times New Roman" w:hAnsi="Times New Roman" w:cs="Times New Roman"/>
            <w:sz w:val="24"/>
            <w:szCs w:val="24"/>
          </w:rPr>
          <w:t>y</w:t>
        </w:r>
        <w:r w:rsidR="00FF79F3" w:rsidRPr="00C50A1E">
          <w:rPr>
            <w:rFonts w:ascii="Times New Roman" w:eastAsia="Times New Roman" w:hAnsi="Times New Roman" w:cs="Times New Roman"/>
            <w:sz w:val="24"/>
            <w:szCs w:val="24"/>
          </w:rPr>
          <w:t>a</w:t>
        </w:r>
      </w:ins>
      <w:r w:rsidRPr="00C50A1E">
        <w:rPr>
          <w:rFonts w:ascii="Times New Roman" w:eastAsia="Times New Roman" w:hAnsi="Times New Roman" w:cs="Times New Roman"/>
          <w:sz w:val="24"/>
          <w:szCs w:val="24"/>
        </w:rPr>
        <w:t>, hujan yang membuat kita jadi sering lapar. Kok bisa ya?</w:t>
      </w:r>
    </w:p>
    <w:p w14:paraId="1FB0FAAB" w14:textId="177ABEF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del w:id="19" w:author="Lenovo" w:date="2021-08-21T12:43:00Z">
        <w:r w:rsidDel="00C97D19">
          <w:rPr>
            <w:rFonts w:ascii="Times New Roman" w:eastAsia="Times New Roman" w:hAnsi="Times New Roman" w:cs="Times New Roman"/>
            <w:sz w:val="24"/>
            <w:szCs w:val="24"/>
          </w:rPr>
          <w:delText>p</w:delText>
        </w:r>
      </w:del>
      <w:ins w:id="20" w:author="Lenovo" w:date="2021-08-21T12:43:00Z">
        <w:r w:rsidR="00C97D19">
          <w:rPr>
            <w:rFonts w:ascii="Times New Roman" w:eastAsia="Times New Roman" w:hAnsi="Times New Roman" w:cs="Times New Roman"/>
            <w:sz w:val="24"/>
            <w:szCs w:val="24"/>
          </w:rPr>
          <w:t>f</w:t>
        </w:r>
      </w:ins>
      <w:r w:rsidRPr="00C50A1E">
        <w:rPr>
          <w:rFonts w:ascii="Times New Roman" w:eastAsia="Times New Roman" w:hAnsi="Times New Roman" w:cs="Times New Roman"/>
          <w:sz w:val="24"/>
          <w:szCs w:val="24"/>
        </w:rPr>
        <w:t>su makan yang tiba-tiba ikut meningkat?</w:t>
      </w:r>
    </w:p>
    <w:p w14:paraId="638D39C0" w14:textId="409BF5B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Selain mengenang dia, kegiatan yang paling asyik di saat hujan turun adalah makan</w:t>
      </w:r>
      <w:ins w:id="21" w:author="Lenovo" w:date="2021-08-21T12:37:00Z">
        <w:r w:rsidR="00FF79F3">
          <w:rPr>
            <w:rFonts w:ascii="Times New Roman" w:eastAsia="Times New Roman" w:hAnsi="Times New Roman" w:cs="Times New Roman"/>
            <w:sz w:val="24"/>
            <w:szCs w:val="24"/>
          </w:rPr>
          <w:t xml:space="preserve"> camilan</w:t>
        </w:r>
      </w:ins>
      <w:r w:rsidRPr="00C50A1E">
        <w:rPr>
          <w:rFonts w:ascii="Times New Roman" w:eastAsia="Times New Roman" w:hAnsi="Times New Roman" w:cs="Times New Roman"/>
          <w:sz w:val="24"/>
          <w:szCs w:val="24"/>
        </w:rPr>
        <w:t xml:space="preserve">. Sering disebut cuma camilan, tapi </w:t>
      </w:r>
      <w:ins w:id="22" w:author="Lenovo" w:date="2021-08-21T12:37:00Z">
        <w:r w:rsidR="00FF79F3">
          <w:rPr>
            <w:rFonts w:ascii="Times New Roman" w:eastAsia="Times New Roman" w:hAnsi="Times New Roman" w:cs="Times New Roman"/>
            <w:sz w:val="24"/>
            <w:szCs w:val="24"/>
          </w:rPr>
          <w:t xml:space="preserve">sebetulnya </w:t>
        </w:r>
      </w:ins>
      <w:r w:rsidRPr="00C50A1E">
        <w:rPr>
          <w:rFonts w:ascii="Times New Roman" w:eastAsia="Times New Roman" w:hAnsi="Times New Roman" w:cs="Times New Roman"/>
          <w:sz w:val="24"/>
          <w:szCs w:val="24"/>
        </w:rPr>
        <w:t>jumlah kalorinya nyaris melebihi makan berat.</w:t>
      </w:r>
    </w:p>
    <w:p w14:paraId="3BED6D77" w14:textId="1C67001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del w:id="23" w:author="Lenovo" w:date="2021-08-21T12:38:00Z">
        <w:r w:rsidRPr="00C50A1E" w:rsidDel="00FF79F3">
          <w:rPr>
            <w:rFonts w:ascii="Times New Roman" w:eastAsia="Times New Roman" w:hAnsi="Times New Roman" w:cs="Times New Roman"/>
            <w:sz w:val="24"/>
            <w:szCs w:val="24"/>
          </w:rPr>
          <w:delText xml:space="preserve">4 </w:delText>
        </w:r>
      </w:del>
      <w:ins w:id="24" w:author="Lenovo" w:date="2021-08-21T12:38:00Z">
        <w:r w:rsidR="00FF79F3">
          <w:rPr>
            <w:rFonts w:ascii="Times New Roman" w:eastAsia="Times New Roman" w:hAnsi="Times New Roman" w:cs="Times New Roman"/>
            <w:sz w:val="24"/>
            <w:szCs w:val="24"/>
          </w:rPr>
          <w:t>empat</w:t>
        </w:r>
      </w:ins>
      <w:ins w:id="25" w:author="Lenovo" w:date="2021-08-21T12:37:00Z">
        <w:r w:rsidR="00FF79F3"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porsi </w:t>
      </w:r>
      <w:ins w:id="26" w:author="Lenovo" w:date="2021-08-21T12:38:00Z">
        <w:r w:rsidR="00FF79F3">
          <w:rPr>
            <w:rFonts w:ascii="Times New Roman" w:eastAsia="Times New Roman" w:hAnsi="Times New Roman" w:cs="Times New Roman"/>
            <w:sz w:val="24"/>
            <w:szCs w:val="24"/>
          </w:rPr>
          <w:t xml:space="preserve">dapat </w:t>
        </w:r>
      </w:ins>
      <w:r w:rsidRPr="00C50A1E">
        <w:rPr>
          <w:rFonts w:ascii="Times New Roman" w:eastAsia="Times New Roman" w:hAnsi="Times New Roman" w:cs="Times New Roman"/>
          <w:sz w:val="24"/>
          <w:szCs w:val="24"/>
        </w:rPr>
        <w:t xml:space="preserve">habis sekali duduk. Belum cukup, tambah </w:t>
      </w:r>
      <w:del w:id="27" w:author="Lenovo" w:date="2021-08-21T12:38:00Z">
        <w:r w:rsidRPr="00C50A1E" w:rsidDel="00FF79F3">
          <w:rPr>
            <w:rFonts w:ascii="Times New Roman" w:eastAsia="Times New Roman" w:hAnsi="Times New Roman" w:cs="Times New Roman"/>
            <w:sz w:val="24"/>
            <w:szCs w:val="24"/>
          </w:rPr>
          <w:delText xml:space="preserve">lagi </w:delText>
        </w:r>
      </w:del>
      <w:ins w:id="28" w:author="Lenovo" w:date="2021-08-21T12:38:00Z">
        <w:r w:rsidR="00FF79F3" w:rsidRPr="00C50A1E">
          <w:rPr>
            <w:rFonts w:ascii="Times New Roman" w:eastAsia="Times New Roman" w:hAnsi="Times New Roman" w:cs="Times New Roman"/>
            <w:sz w:val="24"/>
            <w:szCs w:val="24"/>
          </w:rPr>
          <w:t xml:space="preserve">satu-dua biji </w:t>
        </w:r>
      </w:ins>
      <w:r w:rsidRPr="00C50A1E">
        <w:rPr>
          <w:rFonts w:ascii="Times New Roman" w:eastAsia="Times New Roman" w:hAnsi="Times New Roman" w:cs="Times New Roman"/>
          <w:sz w:val="24"/>
          <w:szCs w:val="24"/>
        </w:rPr>
        <w:t>gorengan</w:t>
      </w:r>
      <w:ins w:id="29" w:author="Lenovo" w:date="2021-08-21T12:38:00Z">
        <w:r w:rsidR="00FF79F3">
          <w:rPr>
            <w:rFonts w:ascii="Times New Roman" w:eastAsia="Times New Roman" w:hAnsi="Times New Roman" w:cs="Times New Roman"/>
            <w:sz w:val="24"/>
            <w:szCs w:val="24"/>
          </w:rPr>
          <w:t>,</w:t>
        </w:r>
      </w:ins>
      <w:del w:id="30" w:author="Lenovo" w:date="2021-08-21T12:38:00Z">
        <w:r w:rsidRPr="00C50A1E" w:rsidDel="00FF79F3">
          <w:rPr>
            <w:rFonts w:ascii="Times New Roman" w:eastAsia="Times New Roman" w:hAnsi="Times New Roman" w:cs="Times New Roman"/>
            <w:sz w:val="24"/>
            <w:szCs w:val="24"/>
          </w:rPr>
          <w:delText xml:space="preserve">nya, satu-dua biji </w:delText>
        </w:r>
      </w:del>
      <w:r w:rsidRPr="00C50A1E">
        <w:rPr>
          <w:rFonts w:ascii="Times New Roman" w:eastAsia="Times New Roman" w:hAnsi="Times New Roman" w:cs="Times New Roman"/>
          <w:sz w:val="24"/>
          <w:szCs w:val="24"/>
        </w:rPr>
        <w:t xml:space="preserve">eh </w:t>
      </w:r>
      <w:ins w:id="31" w:author="Lenovo" w:date="2021-08-21T12:38:00Z">
        <w:r w:rsidR="00FF79F3">
          <w:rPr>
            <w:rFonts w:ascii="Times New Roman" w:eastAsia="Times New Roman" w:hAnsi="Times New Roman" w:cs="Times New Roman"/>
            <w:sz w:val="24"/>
            <w:szCs w:val="24"/>
          </w:rPr>
          <w:t xml:space="preserve">lama-lama </w:t>
        </w:r>
      </w:ins>
      <w:r w:rsidRPr="00C50A1E">
        <w:rPr>
          <w:rFonts w:ascii="Times New Roman" w:eastAsia="Times New Roman" w:hAnsi="Times New Roman" w:cs="Times New Roman"/>
          <w:sz w:val="24"/>
          <w:szCs w:val="24"/>
        </w:rPr>
        <w:t>kok jadi lima</w:t>
      </w:r>
      <w:ins w:id="32" w:author="Lenovo" w:date="2021-08-21T12:38:00Z">
        <w:r w:rsidR="00FF79F3">
          <w:rPr>
            <w:rFonts w:ascii="Times New Roman" w:eastAsia="Times New Roman" w:hAnsi="Times New Roman" w:cs="Times New Roman"/>
            <w:sz w:val="24"/>
            <w:szCs w:val="24"/>
          </w:rPr>
          <w:t xml:space="preserve"> gorengan</w:t>
        </w:r>
      </w:ins>
      <w:r w:rsidRPr="00C50A1E">
        <w:rPr>
          <w:rFonts w:ascii="Times New Roman" w:eastAsia="Times New Roman" w:hAnsi="Times New Roman" w:cs="Times New Roman"/>
          <w:sz w:val="24"/>
          <w:szCs w:val="24"/>
        </w:rPr>
        <w:t>?</w:t>
      </w:r>
    </w:p>
    <w:p w14:paraId="1E8D4B98" w14:textId="0D0802E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ins w:id="33" w:author="Lenovo" w:date="2021-08-21T12:38:00Z">
        <w:r w:rsidR="00FF79F3">
          <w:rPr>
            <w:rFonts w:ascii="Times New Roman" w:eastAsia="Times New Roman" w:hAnsi="Times New Roman" w:cs="Times New Roman"/>
            <w:sz w:val="24"/>
            <w:szCs w:val="24"/>
          </w:rPr>
          <w:t>(</w:t>
        </w:r>
      </w:ins>
      <w:del w:id="34" w:author="Lenovo" w:date="2021-08-21T12:38:00Z">
        <w:r w:rsidRPr="00C50A1E" w:rsidDel="00FF79F3">
          <w:rPr>
            <w:rFonts w:ascii="Times New Roman" w:eastAsia="Times New Roman" w:hAnsi="Times New Roman" w:cs="Times New Roman"/>
            <w:sz w:val="24"/>
            <w:szCs w:val="24"/>
          </w:rPr>
          <w:delText>-</w:delText>
        </w:r>
      </w:del>
      <w:r w:rsidRPr="00FF79F3">
        <w:rPr>
          <w:rFonts w:ascii="Times New Roman" w:eastAsia="Times New Roman" w:hAnsi="Times New Roman" w:cs="Times New Roman"/>
          <w:sz w:val="24"/>
          <w:szCs w:val="24"/>
          <w:rPrChange w:id="35" w:author="Lenovo" w:date="2021-08-21T12:39:00Z">
            <w:rPr>
              <w:rFonts w:ascii="Times New Roman" w:eastAsia="Times New Roman" w:hAnsi="Times New Roman" w:cs="Times New Roman"/>
              <w:strike/>
              <w:sz w:val="24"/>
              <w:szCs w:val="24"/>
            </w:rPr>
          </w:rPrChange>
        </w:rPr>
        <w:t>seperti sikapnya padamu</w:t>
      </w:r>
      <w:ins w:id="36" w:author="Lenovo" w:date="2021-08-21T12:38:00Z">
        <w:r w:rsidR="00FF79F3">
          <w:rPr>
            <w:rFonts w:ascii="Times New Roman" w:eastAsia="Times New Roman" w:hAnsi="Times New Roman" w:cs="Times New Roman"/>
            <w:strike/>
            <w:sz w:val="24"/>
            <w:szCs w:val="24"/>
          </w:rPr>
          <w:t>)</w:t>
        </w:r>
      </w:ins>
      <w:r w:rsidRPr="00C50A1E">
        <w:rPr>
          <w:rFonts w:ascii="Times New Roman" w:eastAsia="Times New Roman" w:hAnsi="Times New Roman" w:cs="Times New Roman"/>
          <w:sz w:val="24"/>
          <w:szCs w:val="24"/>
        </w:rPr>
        <w:t>, memang bisa jadi salah satu pencetus mengapa kita jadi suka makan. </w:t>
      </w:r>
    </w:p>
    <w:p w14:paraId="2D99C622" w14:textId="715FDAF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w:t>
      </w:r>
      <w:ins w:id="37" w:author="Lenovo" w:date="2021-08-21T12:39:00Z">
        <w:r w:rsidR="00FF79F3" w:rsidRPr="00C50A1E">
          <w:rPr>
            <w:rFonts w:ascii="Times New Roman" w:eastAsia="Times New Roman" w:hAnsi="Times New Roman" w:cs="Times New Roman"/>
            <w:sz w:val="24"/>
            <w:szCs w:val="24"/>
          </w:rPr>
          <w:t>masih hangat</w:t>
        </w:r>
        <w:r w:rsidR="00FF79F3">
          <w:rPr>
            <w:rFonts w:ascii="Times New Roman" w:eastAsia="Times New Roman" w:hAnsi="Times New Roman" w:cs="Times New Roman"/>
            <w:sz w:val="24"/>
            <w:szCs w:val="24"/>
          </w:rPr>
          <w:t>,</w:t>
        </w:r>
        <w:r w:rsidR="00FF79F3"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seperti tahu bulat digoreng dadakan </w:t>
      </w:r>
      <w:del w:id="38" w:author="Lenovo" w:date="2021-08-21T12:39:00Z">
        <w:r w:rsidRPr="00C50A1E" w:rsidDel="00FF79F3">
          <w:rPr>
            <w:rFonts w:ascii="Times New Roman" w:eastAsia="Times New Roman" w:hAnsi="Times New Roman" w:cs="Times New Roman"/>
            <w:sz w:val="24"/>
            <w:szCs w:val="24"/>
          </w:rPr>
          <w:delText>alias yang masih hangat</w:delText>
        </w:r>
      </w:del>
      <w:r w:rsidRPr="00C50A1E">
        <w:rPr>
          <w:rFonts w:ascii="Times New Roman" w:eastAsia="Times New Roman" w:hAnsi="Times New Roman" w:cs="Times New Roman"/>
          <w:sz w:val="24"/>
          <w:szCs w:val="24"/>
        </w:rPr>
        <w:t xml:space="preserve">. </w:t>
      </w:r>
      <w:del w:id="39" w:author="Lenovo" w:date="2021-08-21T12:39:00Z">
        <w:r w:rsidRPr="00C50A1E" w:rsidDel="00FF79F3">
          <w:rPr>
            <w:rFonts w:ascii="Times New Roman" w:eastAsia="Times New Roman" w:hAnsi="Times New Roman" w:cs="Times New Roman"/>
            <w:sz w:val="24"/>
            <w:szCs w:val="24"/>
          </w:rPr>
          <w:delText>Apalagi dengan</w:delText>
        </w:r>
      </w:del>
      <w:ins w:id="40" w:author="Lenovo" w:date="2021-08-21T12:39:00Z">
        <w:r w:rsidR="00FF79F3">
          <w:rPr>
            <w:rFonts w:ascii="Times New Roman" w:eastAsia="Times New Roman" w:hAnsi="Times New Roman" w:cs="Times New Roman"/>
            <w:sz w:val="24"/>
            <w:szCs w:val="24"/>
          </w:rPr>
          <w:t>Dengan</w:t>
        </w:r>
      </w:ins>
      <w:r w:rsidRPr="00C50A1E">
        <w:rPr>
          <w:rFonts w:ascii="Times New Roman" w:eastAsia="Times New Roman" w:hAnsi="Times New Roman" w:cs="Times New Roman"/>
          <w:sz w:val="24"/>
          <w:szCs w:val="24"/>
        </w:rPr>
        <w:t xml:space="preserve"> makan, tubuh akan mendapat "panas" akibat terjadinya peningkatan metabolisme dalam tubuh. </w:t>
      </w:r>
    </w:p>
    <w:p w14:paraId="7F52DDDD" w14:textId="17C464A9" w:rsidR="00927764" w:rsidRPr="00C50A1E" w:rsidRDefault="00FF79F3" w:rsidP="00927764">
      <w:pPr>
        <w:shd w:val="clear" w:color="auto" w:fill="F5F5F5"/>
        <w:spacing w:after="375"/>
        <w:rPr>
          <w:rFonts w:ascii="Times New Roman" w:eastAsia="Times New Roman" w:hAnsi="Times New Roman" w:cs="Times New Roman"/>
          <w:sz w:val="24"/>
          <w:szCs w:val="24"/>
        </w:rPr>
      </w:pPr>
      <w:ins w:id="41" w:author="Lenovo" w:date="2021-08-21T12:39:00Z">
        <w:r>
          <w:rPr>
            <w:rFonts w:ascii="Times New Roman" w:eastAsia="Times New Roman" w:hAnsi="Times New Roman" w:cs="Times New Roman"/>
            <w:sz w:val="24"/>
            <w:szCs w:val="24"/>
          </w:rPr>
          <w:t>K</w:t>
        </w:r>
      </w:ins>
      <w:del w:id="42" w:author="Lenovo" w:date="2021-08-21T12:39:00Z">
        <w:r w:rsidR="00927764" w:rsidRPr="00C50A1E" w:rsidDel="00FF79F3">
          <w:rPr>
            <w:rFonts w:ascii="Times New Roman" w:eastAsia="Times New Roman" w:hAnsi="Times New Roman" w:cs="Times New Roman"/>
            <w:sz w:val="24"/>
            <w:szCs w:val="24"/>
          </w:rPr>
          <w:delText>Padahal k</w:delText>
        </w:r>
      </w:del>
      <w:r w:rsidR="00927764" w:rsidRPr="00C50A1E">
        <w:rPr>
          <w:rFonts w:ascii="Times New Roman" w:eastAsia="Times New Roman" w:hAnsi="Times New Roman" w:cs="Times New Roman"/>
          <w:sz w:val="24"/>
          <w:szCs w:val="24"/>
        </w:rPr>
        <w:t>enyataannya, dingin yang terjadi akibat hujan tidak benar-benar membuat tubuh memerlukan kalori tambahan dari makanan</w:t>
      </w:r>
      <w:del w:id="43" w:author="Lenovo" w:date="2021-08-21T12:39:00Z">
        <w:r w:rsidR="00927764" w:rsidRPr="00C50A1E" w:rsidDel="00FF79F3">
          <w:rPr>
            <w:rFonts w:ascii="Times New Roman" w:eastAsia="Times New Roman" w:hAnsi="Times New Roman" w:cs="Times New Roman"/>
            <w:sz w:val="24"/>
            <w:szCs w:val="24"/>
          </w:rPr>
          <w:delText>mu</w:delText>
        </w:r>
      </w:del>
      <w:r w:rsidR="00927764" w:rsidRPr="00C50A1E">
        <w:rPr>
          <w:rFonts w:ascii="Times New Roman" w:eastAsia="Times New Roman" w:hAnsi="Times New Roman" w:cs="Times New Roman"/>
          <w:sz w:val="24"/>
          <w:szCs w:val="24"/>
        </w:rPr>
        <w:t xml:space="preserve">, lho. </w:t>
      </w:r>
      <w:ins w:id="44" w:author="Lenovo" w:date="2021-08-21T12:39:00Z">
        <w:r>
          <w:rPr>
            <w:rFonts w:ascii="Times New Roman" w:eastAsia="Times New Roman" w:hAnsi="Times New Roman" w:cs="Times New Roman"/>
            <w:sz w:val="24"/>
            <w:szCs w:val="24"/>
          </w:rPr>
          <w:t>Pedahal</w:t>
        </w:r>
      </w:ins>
      <w:ins w:id="45" w:author="Lenovo" w:date="2021-08-21T12:40:00Z">
        <w:r>
          <w:rPr>
            <w:rFonts w:ascii="Times New Roman" w:eastAsia="Times New Roman" w:hAnsi="Times New Roman" w:cs="Times New Roman"/>
            <w:sz w:val="24"/>
            <w:szCs w:val="24"/>
          </w:rPr>
          <w:t xml:space="preserve"> d</w:t>
        </w:r>
      </w:ins>
      <w:del w:id="46" w:author="Lenovo" w:date="2021-08-21T12:40:00Z">
        <w:r w:rsidR="00927764" w:rsidRPr="00C50A1E" w:rsidDel="00FF79F3">
          <w:rPr>
            <w:rFonts w:ascii="Times New Roman" w:eastAsia="Times New Roman" w:hAnsi="Times New Roman" w:cs="Times New Roman"/>
            <w:sz w:val="24"/>
            <w:szCs w:val="24"/>
          </w:rPr>
          <w:delText>D</w:delText>
        </w:r>
      </w:del>
      <w:r w:rsidR="00927764" w:rsidRPr="00C50A1E">
        <w:rPr>
          <w:rFonts w:ascii="Times New Roman" w:eastAsia="Times New Roman" w:hAnsi="Times New Roman" w:cs="Times New Roman"/>
          <w:sz w:val="24"/>
          <w:szCs w:val="24"/>
        </w:rPr>
        <w:t>ingin yang kita kira ternyata tidak sedingin kenyataannya, kok</w:t>
      </w:r>
      <w:ins w:id="47" w:author="Lenovo" w:date="2021-08-21T12:40:00Z">
        <w:r>
          <w:rPr>
            <w:rFonts w:ascii="Times New Roman" w:eastAsia="Times New Roman" w:hAnsi="Times New Roman" w:cs="Times New Roman"/>
            <w:sz w:val="24"/>
            <w:szCs w:val="24"/>
          </w:rPr>
          <w:t>.</w:t>
        </w:r>
      </w:ins>
      <w:del w:id="48" w:author="Lenovo" w:date="2021-08-21T12:40:00Z">
        <w:r w:rsidR="00927764" w:rsidRPr="00C50A1E" w:rsidDel="00FF79F3">
          <w:rPr>
            <w:rFonts w:ascii="Times New Roman" w:eastAsia="Times New Roman" w:hAnsi="Times New Roman" w:cs="Times New Roman"/>
            <w:sz w:val="24"/>
            <w:szCs w:val="24"/>
          </w:rPr>
          <w:delText>~</w:delText>
        </w:r>
      </w:del>
    </w:p>
    <w:p w14:paraId="29166D7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C72EDC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w:t>
      </w:r>
      <w:del w:id="49" w:author="Lenovo" w:date="2021-08-21T12:40:00Z">
        <w:r w:rsidRPr="00C50A1E" w:rsidDel="00FF79F3">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401A0E24" w14:textId="2FAD0C1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w:t>
      </w:r>
      <w:del w:id="50" w:author="Lenovo" w:date="2021-08-21T12:40:00Z">
        <w:r w:rsidRPr="00C50A1E" w:rsidDel="00FF79F3">
          <w:rPr>
            <w:rFonts w:ascii="Times New Roman" w:eastAsia="Times New Roman" w:hAnsi="Times New Roman" w:cs="Times New Roman"/>
            <w:sz w:val="24"/>
            <w:szCs w:val="24"/>
          </w:rPr>
          <w:delText xml:space="preserve">mau </w:delText>
        </w:r>
      </w:del>
      <w:ins w:id="51" w:author="Lenovo" w:date="2021-08-21T12:40:00Z">
        <w:r w:rsidR="00FF79F3">
          <w:rPr>
            <w:rFonts w:ascii="Times New Roman" w:eastAsia="Times New Roman" w:hAnsi="Times New Roman" w:cs="Times New Roman"/>
            <w:sz w:val="24"/>
            <w:szCs w:val="24"/>
          </w:rPr>
          <w:t>untuk</w:t>
        </w:r>
        <w:r w:rsidR="00FF79F3"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keluar di waktu hujan itu </w:t>
      </w:r>
      <w:ins w:id="52" w:author="Lenovo" w:date="2021-08-21T12:41:00Z">
        <w:r w:rsidR="00FF79F3">
          <w:rPr>
            <w:rFonts w:ascii="Times New Roman" w:eastAsia="Times New Roman" w:hAnsi="Times New Roman" w:cs="Times New Roman"/>
            <w:sz w:val="24"/>
            <w:szCs w:val="24"/>
          </w:rPr>
          <w:t xml:space="preserve">akan merepotkan sehingga </w:t>
        </w:r>
      </w:ins>
      <w:r w:rsidRPr="00C50A1E">
        <w:rPr>
          <w:rFonts w:ascii="Times New Roman" w:eastAsia="Times New Roman" w:hAnsi="Times New Roman" w:cs="Times New Roman"/>
          <w:sz w:val="24"/>
          <w:szCs w:val="24"/>
        </w:rPr>
        <w:t xml:space="preserve">membuat kita berpikir berkali-kali. </w:t>
      </w:r>
      <w:del w:id="53" w:author="Lenovo" w:date="2021-08-21T12:41:00Z">
        <w:r w:rsidRPr="00C50A1E" w:rsidDel="00FF79F3">
          <w:rPr>
            <w:rFonts w:ascii="Times New Roman" w:eastAsia="Times New Roman" w:hAnsi="Times New Roman" w:cs="Times New Roman"/>
            <w:sz w:val="24"/>
            <w:szCs w:val="24"/>
          </w:rPr>
          <w:delText>Akan merepotkan.</w:delText>
        </w:r>
      </w:del>
    </w:p>
    <w:p w14:paraId="429D6327" w14:textId="638103A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pemilihan makanan kita yang tidak tahu diri. Yang penting enak, kalori </w:t>
      </w:r>
      <w:ins w:id="54" w:author="Lenovo" w:date="2021-08-21T12:41:00Z">
        <w:r w:rsidR="00FF79F3">
          <w:rPr>
            <w:rFonts w:ascii="Times New Roman" w:eastAsia="Times New Roman" w:hAnsi="Times New Roman" w:cs="Times New Roman"/>
            <w:sz w:val="24"/>
            <w:szCs w:val="24"/>
          </w:rPr>
          <w:t xml:space="preserve">dihitung </w:t>
        </w:r>
      </w:ins>
      <w:r w:rsidRPr="00C50A1E">
        <w:rPr>
          <w:rFonts w:ascii="Times New Roman" w:eastAsia="Times New Roman" w:hAnsi="Times New Roman" w:cs="Times New Roman"/>
          <w:sz w:val="24"/>
          <w:szCs w:val="24"/>
        </w:rPr>
        <w:t>belakangan?</w:t>
      </w:r>
    </w:p>
    <w:p w14:paraId="2AF1B479" w14:textId="6775EF9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w:t>
      </w:r>
      <w:del w:id="55" w:author="Lenovo" w:date="2021-08-21T12:41:00Z">
        <w:r w:rsidRPr="00C50A1E" w:rsidDel="00FF79F3">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erhatikan label informasi gizi ketika kamu memakan makanan kemasan. Atau jika ingin minum yang hangat-hangat, takar gulanya jangan kelebihan. Sebab kamu sudah terlalu manis, kata dia</w:t>
      </w:r>
      <w:ins w:id="56" w:author="Lenovo" w:date="2021-08-21T12:41:00Z">
        <w:r w:rsidR="00FF79F3">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w:t>
      </w:r>
      <w:r w:rsidRPr="00C50A1E">
        <w:rPr>
          <w:rFonts w:ascii="Times New Roman" w:eastAsia="Times New Roman" w:hAnsi="Times New Roman" w:cs="Times New Roman"/>
          <w:i/>
          <w:iCs/>
          <w:sz w:val="24"/>
          <w:szCs w:val="24"/>
        </w:rPr>
        <w:t>gitu khan.</w:t>
      </w:r>
    </w:p>
    <w:p w14:paraId="15A54F9D" w14:textId="3274559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w:t>
      </w:r>
      <w:ins w:id="57" w:author="Lenovo" w:date="2021-08-21T12:41:00Z">
        <w:r w:rsidR="00FF79F3">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atau pura-pura sibuk padahal tidak ada yang nge-</w:t>
      </w:r>
      <w:r w:rsidRPr="00FF79F3">
        <w:rPr>
          <w:rFonts w:ascii="Times New Roman" w:eastAsia="Times New Roman" w:hAnsi="Times New Roman" w:cs="Times New Roman"/>
          <w:i/>
          <w:iCs/>
          <w:sz w:val="24"/>
          <w:szCs w:val="24"/>
          <w:rPrChange w:id="58" w:author="Lenovo" w:date="2021-08-21T12:41: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01EC02B8" w14:textId="7871342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FF79F3">
        <w:rPr>
          <w:rFonts w:ascii="Times New Roman" w:eastAsia="Times New Roman" w:hAnsi="Times New Roman" w:cs="Times New Roman"/>
          <w:i/>
          <w:iCs/>
          <w:sz w:val="24"/>
          <w:szCs w:val="24"/>
          <w:rPrChange w:id="59" w:author="Lenovo" w:date="2021-08-21T12:42: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w:t>
      </w:r>
      <w:ins w:id="60" w:author="Lenovo" w:date="2021-08-21T12:42:00Z">
        <w:r w:rsidR="00FF79F3">
          <w:rPr>
            <w:rFonts w:ascii="Times New Roman" w:eastAsia="Times New Roman" w:hAnsi="Times New Roman" w:cs="Times New Roman"/>
            <w:sz w:val="24"/>
            <w:szCs w:val="24"/>
          </w:rPr>
          <w:t>, men</w:t>
        </w:r>
      </w:ins>
      <w:del w:id="61" w:author="Lenovo" w:date="2021-08-21T12:42:00Z">
        <w:r w:rsidDel="00FF79F3">
          <w:rPr>
            <w:rFonts w:ascii="Times New Roman" w:eastAsia="Times New Roman" w:hAnsi="Times New Roman" w:cs="Times New Roman"/>
            <w:sz w:val="24"/>
            <w:szCs w:val="24"/>
          </w:rPr>
          <w:delText>. J</w:delText>
        </w:r>
      </w:del>
      <w:ins w:id="62" w:author="Lenovo" w:date="2021-08-21T12:42:00Z">
        <w:r w:rsidR="00FF79F3">
          <w:rPr>
            <w:rFonts w:ascii="Times New Roman" w:eastAsia="Times New Roman" w:hAnsi="Times New Roman" w:cs="Times New Roman"/>
            <w:sz w:val="24"/>
            <w:szCs w:val="24"/>
          </w:rPr>
          <w:t>j</w:t>
        </w:r>
      </w:ins>
      <w:r>
        <w:rPr>
          <w:rFonts w:ascii="Times New Roman" w:eastAsia="Times New Roman" w:hAnsi="Times New Roman" w:cs="Times New Roman"/>
          <w:sz w:val="24"/>
          <w:szCs w:val="24"/>
        </w:rPr>
        <w:t>adi simpanan di</w:t>
      </w:r>
      <w:ins w:id="63" w:author="Lenovo" w:date="2021-08-21T12:42:00Z">
        <w:r w:rsidR="00FF79F3">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w:t>
      </w:r>
      <w:del w:id="64" w:author="Lenovo" w:date="2021-08-21T12:42:00Z">
        <w:r w:rsidRPr="00C50A1E" w:rsidDel="00FF79F3">
          <w:rPr>
            <w:rFonts w:ascii="Times New Roman" w:eastAsia="Times New Roman" w:hAnsi="Times New Roman" w:cs="Times New Roman"/>
            <w:sz w:val="24"/>
            <w:szCs w:val="24"/>
          </w:rPr>
          <w:delText>mu</w:delText>
        </w:r>
      </w:del>
      <w:r w:rsidRPr="00C50A1E">
        <w:rPr>
          <w:rFonts w:ascii="Times New Roman" w:eastAsia="Times New Roman" w:hAnsi="Times New Roman" w:cs="Times New Roman"/>
          <w:sz w:val="24"/>
          <w:szCs w:val="24"/>
        </w:rPr>
        <w:t>, di</w:t>
      </w:r>
      <w:ins w:id="65" w:author="Lenovo" w:date="2021-08-21T12:42:00Z">
        <w:r w:rsidR="00FF79F3">
          <w:rPr>
            <w:rFonts w:ascii="Times New Roman" w:eastAsia="Times New Roman" w:hAnsi="Times New Roman" w:cs="Times New Roman"/>
            <w:sz w:val="24"/>
            <w:szCs w:val="24"/>
          </w:rPr>
          <w:t xml:space="preserve"> bagian </w:t>
        </w:r>
      </w:ins>
      <w:r w:rsidRPr="00C50A1E">
        <w:rPr>
          <w:rFonts w:ascii="Times New Roman" w:eastAsia="Times New Roman" w:hAnsi="Times New Roman" w:cs="Times New Roman"/>
          <w:sz w:val="24"/>
          <w:szCs w:val="24"/>
        </w:rPr>
        <w:t>mana-mana.</w:t>
      </w:r>
    </w:p>
    <w:p w14:paraId="563107A9" w14:textId="3E34524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w:t>
      </w:r>
      <w:ins w:id="66" w:author="Lenovo" w:date="2021-08-21T12:43:00Z">
        <w:r w:rsidR="00C97D19">
          <w:rPr>
            <w:rFonts w:ascii="Times New Roman" w:eastAsia="Times New Roman" w:hAnsi="Times New Roman" w:cs="Times New Roman"/>
            <w:sz w:val="24"/>
            <w:szCs w:val="24"/>
          </w:rPr>
          <w:t>, c</w:t>
        </w:r>
      </w:ins>
      <w:del w:id="67" w:author="Lenovo" w:date="2021-08-21T12:43:00Z">
        <w:r w:rsidRPr="00C50A1E" w:rsidDel="00C97D19">
          <w:rPr>
            <w:rFonts w:ascii="Times New Roman" w:eastAsia="Times New Roman" w:hAnsi="Times New Roman" w:cs="Times New Roman"/>
            <w:sz w:val="24"/>
            <w:szCs w:val="24"/>
          </w:rPr>
          <w:delText>. C</w:delText>
        </w:r>
      </w:del>
      <w:r w:rsidRPr="00C50A1E">
        <w:rPr>
          <w:rFonts w:ascii="Times New Roman" w:eastAsia="Times New Roman" w:hAnsi="Times New Roman" w:cs="Times New Roman"/>
          <w:sz w:val="24"/>
          <w:szCs w:val="24"/>
        </w:rPr>
        <w:t>oba ingat-ingat</w:t>
      </w:r>
      <w:ins w:id="68" w:author="Lenovo" w:date="2021-08-21T12:43:00Z">
        <w:r w:rsidR="00C97D19">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apa yang kamu makan saat hujan?</w:t>
      </w:r>
    </w:p>
    <w:p w14:paraId="31FFCECA" w14:textId="08ECBDF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w:t>
      </w:r>
      <w:del w:id="69" w:author="Lenovo" w:date="2021-08-21T12:44:00Z">
        <w:r w:rsidRPr="00C50A1E" w:rsidDel="00C97D19">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 xml:space="preserve"> rebus kuah susu ditambah telur</w:t>
      </w:r>
      <w:ins w:id="70" w:author="Lenovo" w:date="2021-08-21T12:44:00Z">
        <w:r w:rsidR="00C97D19">
          <w:rPr>
            <w:rFonts w:ascii="Times New Roman" w:eastAsia="Times New Roman" w:hAnsi="Times New Roman" w:cs="Times New Roman"/>
            <w:sz w:val="24"/>
            <w:szCs w:val="24"/>
          </w:rPr>
          <w:t xml:space="preserve">, </w:t>
        </w:r>
      </w:ins>
      <w:del w:id="71" w:author="Lenovo" w:date="2021-08-21T12:44:00Z">
        <w:r w:rsidRPr="00C50A1E" w:rsidDel="00C97D19">
          <w:rPr>
            <w:rFonts w:ascii="Times New Roman" w:eastAsia="Times New Roman" w:hAnsi="Times New Roman" w:cs="Times New Roman"/>
            <w:sz w:val="24"/>
            <w:szCs w:val="24"/>
          </w:rPr>
          <w:delText>. Ya bisalah</w:delText>
        </w:r>
      </w:del>
      <w:ins w:id="72" w:author="Lenovo" w:date="2021-08-21T12:44:00Z">
        <w:r w:rsidR="00C97D19">
          <w:rPr>
            <w:rFonts w:ascii="Times New Roman" w:eastAsia="Times New Roman" w:hAnsi="Times New Roman" w:cs="Times New Roman"/>
            <w:sz w:val="24"/>
            <w:szCs w:val="24"/>
          </w:rPr>
          <w:t>iisinya bisa</w:t>
        </w:r>
      </w:ins>
      <w:r w:rsidRPr="00C50A1E">
        <w:rPr>
          <w:rFonts w:ascii="Times New Roman" w:eastAsia="Times New Roman" w:hAnsi="Times New Roman" w:cs="Times New Roman"/>
          <w:sz w:val="24"/>
          <w:szCs w:val="24"/>
        </w:rPr>
        <w:t xml:space="preserve"> lebih dari 500 kalori. HAHA. </w:t>
      </w:r>
    </w:p>
    <w:p w14:paraId="3DACF78C"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FA1795F" w14:textId="77777777" w:rsidR="00927764" w:rsidRPr="00C50A1E" w:rsidRDefault="00927764" w:rsidP="00927764"/>
    <w:p w14:paraId="60B9FE3D" w14:textId="77777777" w:rsidR="00927764" w:rsidRPr="005A045A" w:rsidRDefault="00927764" w:rsidP="00927764">
      <w:pPr>
        <w:rPr>
          <w:i/>
        </w:rPr>
      </w:pPr>
    </w:p>
    <w:p w14:paraId="5A5B43FF"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A4C85AB"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57F1" w14:textId="77777777" w:rsidR="007552A7" w:rsidRDefault="007552A7">
      <w:r>
        <w:separator/>
      </w:r>
    </w:p>
  </w:endnote>
  <w:endnote w:type="continuationSeparator" w:id="0">
    <w:p w14:paraId="512D82FE" w14:textId="77777777" w:rsidR="007552A7" w:rsidRDefault="0075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ECE3"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6A0B8E0" w14:textId="77777777" w:rsidR="00941E77" w:rsidRDefault="007552A7">
    <w:pPr>
      <w:pStyle w:val="Footer"/>
    </w:pPr>
  </w:p>
  <w:p w14:paraId="1EE13F52" w14:textId="77777777" w:rsidR="00941E77" w:rsidRDefault="00755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208BA" w14:textId="77777777" w:rsidR="007552A7" w:rsidRDefault="007552A7">
      <w:r>
        <w:separator/>
      </w:r>
    </w:p>
  </w:footnote>
  <w:footnote w:type="continuationSeparator" w:id="0">
    <w:p w14:paraId="3E7C555D" w14:textId="77777777" w:rsidR="007552A7" w:rsidRDefault="00755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7552A7"/>
    <w:rsid w:val="00924DF5"/>
    <w:rsid w:val="00927764"/>
    <w:rsid w:val="00C20908"/>
    <w:rsid w:val="00C97D19"/>
    <w:rsid w:val="00CB6AF6"/>
    <w:rsid w:val="00FF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906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3</cp:revision>
  <dcterms:created xsi:type="dcterms:W3CDTF">2021-08-21T05:33:00Z</dcterms:created>
  <dcterms:modified xsi:type="dcterms:W3CDTF">2021-08-21T05:44:00Z</dcterms:modified>
</cp:coreProperties>
</file>