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D3A8"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156C69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90DAB14" w14:textId="77777777" w:rsidR="00927764" w:rsidRDefault="00927764" w:rsidP="00927764">
      <w:pPr>
        <w:jc w:val="center"/>
        <w:rPr>
          <w:rFonts w:ascii="Cambria" w:hAnsi="Cambria" w:cs="Times New Roman"/>
          <w:sz w:val="24"/>
          <w:szCs w:val="24"/>
        </w:rPr>
      </w:pPr>
    </w:p>
    <w:p w14:paraId="7C6913C0"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6627A5C2" w14:textId="77777777" w:rsidR="00927764" w:rsidRPr="0094076B" w:rsidRDefault="00927764" w:rsidP="00927764">
      <w:pPr>
        <w:rPr>
          <w:rFonts w:ascii="Cambria" w:hAnsi="Cambria"/>
        </w:rPr>
      </w:pPr>
    </w:p>
    <w:p w14:paraId="1A0EEACE" w14:textId="77777777" w:rsidR="00927764" w:rsidRPr="00C50A1E" w:rsidRDefault="00927764" w:rsidP="001B78E1">
      <w:pPr>
        <w:shd w:val="clear" w:color="auto" w:fill="F5F5F5"/>
        <w:spacing w:before="300" w:line="690" w:lineRule="atLeast"/>
        <w:jc w:val="center"/>
        <w:outlineLvl w:val="0"/>
        <w:rPr>
          <w:rFonts w:ascii="Times New Roman" w:eastAsia="Times New Roman" w:hAnsi="Times New Roman" w:cs="Times New Roman"/>
          <w:kern w:val="36"/>
          <w:sz w:val="54"/>
          <w:szCs w:val="54"/>
        </w:rPr>
        <w:pPrChange w:id="0" w:author="Budi Susetyo" w:date="2020-12-07T10:37: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14:paraId="4952A6D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2D692C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37E42BE" wp14:editId="3DD33CDE">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CCA3AA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53A03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r w:rsidRPr="00C50A1E">
        <w:rPr>
          <w:rFonts w:ascii="Times New Roman" w:eastAsia="Times New Roman" w:hAnsi="Times New Roman" w:cs="Times New Roman"/>
          <w:i/>
          <w:iCs/>
          <w:sz w:val="24"/>
          <w:szCs w:val="24"/>
        </w:rPr>
        <w:t>Hujan turun, berat badan naik, hubungan sama dia tetep temenan aja. Huft.</w:t>
      </w:r>
      <w:commentRangeEnd w:id="1"/>
      <w:r w:rsidR="00022FC6">
        <w:rPr>
          <w:rStyle w:val="CommentReference"/>
        </w:rPr>
        <w:commentReference w:id="1"/>
      </w:r>
    </w:p>
    <w:p w14:paraId="30287826" w14:textId="26F1243C" w:rsidR="001B78E1" w:rsidRPr="00C50A1E" w:rsidDel="001B78E1" w:rsidRDefault="001B78E1" w:rsidP="001B78E1">
      <w:pPr>
        <w:shd w:val="clear" w:color="auto" w:fill="F5F5F5"/>
        <w:spacing w:after="375"/>
        <w:rPr>
          <w:del w:id="2" w:author="Budi Susetyo" w:date="2020-12-07T10:39:00Z"/>
          <w:moveTo w:id="3" w:author="Budi Susetyo" w:date="2020-12-07T10:37:00Z"/>
          <w:rFonts w:ascii="Times New Roman" w:eastAsia="Times New Roman" w:hAnsi="Times New Roman" w:cs="Times New Roman"/>
          <w:sz w:val="24"/>
          <w:szCs w:val="24"/>
        </w:rPr>
      </w:pPr>
      <w:moveToRangeStart w:id="4" w:author="Budi Susetyo" w:date="2020-12-07T10:37:00Z" w:name="move58229881"/>
      <w:moveTo w:id="5" w:author="Budi Susetyo" w:date="2020-12-07T10:37:00Z">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moveTo>
      <w:ins w:id="6" w:author="Budi Susetyo" w:date="2020-12-07T10:38:00Z">
        <w:r>
          <w:rPr>
            <w:rFonts w:ascii="Times New Roman" w:eastAsia="Times New Roman" w:hAnsi="Times New Roman" w:cs="Times New Roman"/>
            <w:sz w:val="24"/>
            <w:szCs w:val="24"/>
          </w:rPr>
          <w:t xml:space="preserve">  </w:t>
        </w:r>
      </w:ins>
    </w:p>
    <w:p w14:paraId="18C8DBDB" w14:textId="6828D1FF" w:rsidR="001B78E1" w:rsidRPr="00C50A1E" w:rsidDel="001B78E1" w:rsidRDefault="001B78E1" w:rsidP="001B78E1">
      <w:pPr>
        <w:shd w:val="clear" w:color="auto" w:fill="F5F5F5"/>
        <w:spacing w:after="375"/>
        <w:rPr>
          <w:del w:id="7" w:author="Budi Susetyo" w:date="2020-12-07T10:39:00Z"/>
          <w:moveTo w:id="8" w:author="Budi Susetyo" w:date="2020-12-07T10:38:00Z"/>
          <w:rFonts w:ascii="Times New Roman" w:eastAsia="Times New Roman" w:hAnsi="Times New Roman" w:cs="Times New Roman"/>
          <w:sz w:val="24"/>
          <w:szCs w:val="24"/>
        </w:rPr>
      </w:pPr>
      <w:moveToRangeStart w:id="9" w:author="Budi Susetyo" w:date="2020-12-07T10:38:00Z" w:name="move58229909"/>
      <w:moveToRangeEnd w:id="4"/>
      <w:moveTo w:id="10" w:author="Budi Susetyo" w:date="2020-12-07T10:38:00Z">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moveTo>
      <w:ins w:id="11" w:author="Budi Susetyo" w:date="2020-12-07T10:39:00Z">
        <w:r>
          <w:rPr>
            <w:rFonts w:ascii="Times New Roman" w:eastAsia="Times New Roman" w:hAnsi="Times New Roman" w:cs="Times New Roman"/>
            <w:sz w:val="24"/>
            <w:szCs w:val="24"/>
          </w:rPr>
          <w:t xml:space="preserve">  </w:t>
        </w:r>
      </w:ins>
    </w:p>
    <w:moveToRangeEnd w:id="9"/>
    <w:p w14:paraId="4D9B7728" w14:textId="3C945E8F" w:rsidR="00927764" w:rsidRPr="00C50A1E" w:rsidRDefault="00927764" w:rsidP="00927764">
      <w:pPr>
        <w:shd w:val="clear" w:color="auto" w:fill="F5F5F5"/>
        <w:spacing w:after="375"/>
        <w:rPr>
          <w:rFonts w:ascii="Times New Roman" w:eastAsia="Times New Roman" w:hAnsi="Times New Roman" w:cs="Times New Roman"/>
          <w:sz w:val="24"/>
          <w:szCs w:val="24"/>
        </w:rPr>
      </w:pPr>
      <w:del w:id="12" w:author="Budi Susetyo" w:date="2020-12-07T10:12:00Z">
        <w:r w:rsidRPr="00C50A1E" w:rsidDel="00022FC6">
          <w:rPr>
            <w:rFonts w:ascii="Times New Roman" w:eastAsia="Times New Roman" w:hAnsi="Times New Roman" w:cs="Times New Roman"/>
            <w:sz w:val="24"/>
            <w:szCs w:val="24"/>
          </w:rPr>
          <w:delText xml:space="preserve">Apa </w:delText>
        </w:r>
      </w:del>
      <w:ins w:id="13" w:author="Budi Susetyo" w:date="2020-12-07T10:12:00Z">
        <w:r w:rsidR="00022FC6">
          <w:rPr>
            <w:rFonts w:ascii="Times New Roman" w:eastAsia="Times New Roman" w:hAnsi="Times New Roman" w:cs="Times New Roman"/>
            <w:sz w:val="24"/>
            <w:szCs w:val="24"/>
          </w:rPr>
          <w:t>Mana</w:t>
        </w:r>
        <w:r w:rsidR="00022FC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yang lebih romantis </w:t>
      </w:r>
      <w:del w:id="14" w:author="Budi Susetyo" w:date="2020-12-07T10:12:00Z">
        <w:r w:rsidRPr="00C50A1E" w:rsidDel="00022FC6">
          <w:rPr>
            <w:rFonts w:ascii="Times New Roman" w:eastAsia="Times New Roman" w:hAnsi="Times New Roman" w:cs="Times New Roman"/>
            <w:sz w:val="24"/>
            <w:szCs w:val="24"/>
          </w:rPr>
          <w:delText xml:space="preserve">dari </w:delText>
        </w:r>
      </w:del>
      <w:ins w:id="15" w:author="Budi Susetyo" w:date="2020-12-07T10:12:00Z">
        <w:r w:rsidR="00022FC6">
          <w:rPr>
            <w:rFonts w:ascii="Times New Roman" w:eastAsia="Times New Roman" w:hAnsi="Times New Roman" w:cs="Times New Roman"/>
            <w:sz w:val="24"/>
            <w:szCs w:val="24"/>
          </w:rPr>
          <w:t>antara</w:t>
        </w:r>
        <w:r w:rsidR="00022FC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sepiring mie instan kemasan putih yang aromanya aduhai menggoda indera penciuman itu atau bakwan yang baru diangkat dari penggorengan di kala hujan?</w:t>
      </w:r>
    </w:p>
    <w:p w14:paraId="60370954" w14:textId="7F6A6819" w:rsidR="00927764" w:rsidRPr="00C50A1E" w:rsidDel="001B78E1" w:rsidRDefault="00927764" w:rsidP="00927764">
      <w:pPr>
        <w:shd w:val="clear" w:color="auto" w:fill="F5F5F5"/>
        <w:spacing w:after="375"/>
        <w:rPr>
          <w:moveFrom w:id="16" w:author="Budi Susetyo" w:date="2020-12-07T10:37:00Z"/>
          <w:rFonts w:ascii="Times New Roman" w:eastAsia="Times New Roman" w:hAnsi="Times New Roman" w:cs="Times New Roman"/>
          <w:sz w:val="24"/>
          <w:szCs w:val="24"/>
        </w:rPr>
      </w:pPr>
      <w:moveFromRangeStart w:id="17" w:author="Budi Susetyo" w:date="2020-12-07T10:37:00Z" w:name="move58229881"/>
      <w:moveFrom w:id="18" w:author="Budi Susetyo" w:date="2020-12-07T10:37:00Z">
        <w:r w:rsidRPr="00C50A1E" w:rsidDel="001B78E1">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Del="001B78E1">
          <w:rPr>
            <w:rFonts w:ascii="Times New Roman" w:eastAsia="Times New Roman" w:hAnsi="Times New Roman" w:cs="Times New Roman"/>
            <w:sz w:val="24"/>
            <w:szCs w:val="24"/>
          </w:rPr>
          <w:t>mundur di antara Bulan November-</w:t>
        </w:r>
        <w:r w:rsidRPr="00C50A1E" w:rsidDel="001B78E1">
          <w:rPr>
            <w:rFonts w:ascii="Times New Roman" w:eastAsia="Times New Roman" w:hAnsi="Times New Roman" w:cs="Times New Roman"/>
            <w:sz w:val="24"/>
            <w:szCs w:val="24"/>
          </w:rPr>
          <w:t>Desember 2019, hujan benar-benar datang seperti perkiraan. Sudah sangat terasa apalagi sejak awal tahun baru kita.</w:t>
        </w:r>
      </w:moveFrom>
    </w:p>
    <w:p w14:paraId="3A6DC684" w14:textId="6DDB7FF5" w:rsidR="00927764" w:rsidRPr="00C50A1E" w:rsidDel="001B78E1" w:rsidRDefault="00927764" w:rsidP="00927764">
      <w:pPr>
        <w:shd w:val="clear" w:color="auto" w:fill="F5F5F5"/>
        <w:spacing w:after="375"/>
        <w:rPr>
          <w:moveFrom w:id="19" w:author="Budi Susetyo" w:date="2020-12-07T10:38:00Z"/>
          <w:rFonts w:ascii="Times New Roman" w:eastAsia="Times New Roman" w:hAnsi="Times New Roman" w:cs="Times New Roman"/>
          <w:sz w:val="24"/>
          <w:szCs w:val="24"/>
        </w:rPr>
      </w:pPr>
      <w:moveFromRangeStart w:id="20" w:author="Budi Susetyo" w:date="2020-12-07T10:38:00Z" w:name="move58229909"/>
      <w:moveFromRangeEnd w:id="17"/>
      <w:moveFrom w:id="21" w:author="Budi Susetyo" w:date="2020-12-07T10:38:00Z">
        <w:r w:rsidRPr="00C50A1E" w:rsidDel="001B78E1">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moveFrom>
    </w:p>
    <w:moveFromRangeEnd w:id="20"/>
    <w:p w14:paraId="55306439" w14:textId="2413E687" w:rsidR="00183D38" w:rsidRPr="00C50A1E" w:rsidDel="00183D38" w:rsidRDefault="00927764" w:rsidP="00183D38">
      <w:pPr>
        <w:shd w:val="clear" w:color="auto" w:fill="F5F5F5"/>
        <w:spacing w:after="375"/>
        <w:rPr>
          <w:del w:id="22" w:author="Budi Susetyo" w:date="2020-12-07T10:39:00Z"/>
          <w:moveTo w:id="23" w:author="Budi Susetyo" w:date="2020-12-07T10:39:00Z"/>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ins w:id="24" w:author="Budi Susetyo" w:date="2020-12-07T10:39:00Z">
        <w:r w:rsidR="00183D38">
          <w:rPr>
            <w:rFonts w:ascii="Times New Roman" w:eastAsia="Times New Roman" w:hAnsi="Times New Roman" w:cs="Times New Roman"/>
            <w:sz w:val="24"/>
            <w:szCs w:val="24"/>
          </w:rPr>
          <w:t xml:space="preserve">  </w:t>
        </w:r>
      </w:ins>
      <w:moveToRangeStart w:id="25" w:author="Budi Susetyo" w:date="2020-12-07T10:39:00Z" w:name="move58229987"/>
      <w:moveTo w:id="26" w:author="Budi Susetyo" w:date="2020-12-07T10:39:00Z">
        <w:r w:rsidR="00183D38"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moveTo>
      <w:ins w:id="27" w:author="Budi Susetyo" w:date="2020-12-07T10:39:00Z">
        <w:r w:rsidR="00183D38">
          <w:rPr>
            <w:rFonts w:ascii="Times New Roman" w:eastAsia="Times New Roman" w:hAnsi="Times New Roman" w:cs="Times New Roman"/>
            <w:sz w:val="24"/>
            <w:szCs w:val="24"/>
          </w:rPr>
          <w:t xml:space="preserve">  </w:t>
        </w:r>
        <w:r w:rsidR="00183D38" w:rsidRPr="00C50A1E">
          <w:rPr>
            <w:rFonts w:ascii="Times New Roman" w:eastAsia="Times New Roman" w:hAnsi="Times New Roman" w:cs="Times New Roman"/>
            <w:sz w:val="24"/>
            <w:szCs w:val="24"/>
          </w:rPr>
          <w:t>Hujan yang membuat suasana jadi lebih dingin -</w:t>
        </w:r>
        <w:r w:rsidR="00183D38" w:rsidRPr="00C50A1E">
          <w:rPr>
            <w:rFonts w:ascii="Times New Roman" w:eastAsia="Times New Roman" w:hAnsi="Times New Roman" w:cs="Times New Roman"/>
            <w:strike/>
            <w:sz w:val="24"/>
            <w:szCs w:val="24"/>
          </w:rPr>
          <w:t>seperti sikapnya padamu</w:t>
        </w:r>
        <w:r w:rsidR="00183D38" w:rsidRPr="00C50A1E">
          <w:rPr>
            <w:rFonts w:ascii="Times New Roman" w:eastAsia="Times New Roman" w:hAnsi="Times New Roman" w:cs="Times New Roman"/>
            <w:sz w:val="24"/>
            <w:szCs w:val="24"/>
          </w:rPr>
          <w:t>, memang bisa jadi salah satu pencetus mengapa kita jadi suka makan. </w:t>
        </w:r>
        <w:r w:rsidR="00183D38">
          <w:rPr>
            <w:rFonts w:ascii="Times New Roman" w:eastAsia="Times New Roman" w:hAnsi="Times New Roman" w:cs="Times New Roman"/>
            <w:sz w:val="24"/>
            <w:szCs w:val="24"/>
          </w:rPr>
          <w:t xml:space="preserve"> </w:t>
        </w:r>
        <w:r w:rsidR="00183D38"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ins>
      <w:ins w:id="28" w:author="Budi Susetyo" w:date="2020-12-07T10:40:00Z">
        <w:r w:rsidR="00183D38">
          <w:rPr>
            <w:rFonts w:ascii="Times New Roman" w:eastAsia="Times New Roman" w:hAnsi="Times New Roman" w:cs="Times New Roman"/>
            <w:sz w:val="24"/>
            <w:szCs w:val="24"/>
          </w:rPr>
          <w:t xml:space="preserve">  </w:t>
        </w:r>
        <w:r w:rsidR="00183D38"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r w:rsidR="00183D38">
          <w:rPr>
            <w:rFonts w:ascii="Times New Roman" w:eastAsia="Times New Roman" w:hAnsi="Times New Roman" w:cs="Times New Roman"/>
            <w:sz w:val="24"/>
            <w:szCs w:val="24"/>
          </w:rPr>
          <w:t xml:space="preserve">  </w:t>
        </w:r>
      </w:ins>
    </w:p>
    <w:moveToRangeEnd w:id="25"/>
    <w:p w14:paraId="2065781E" w14:textId="1A674D21" w:rsidR="00927764" w:rsidRPr="00C50A1E" w:rsidDel="00183D38" w:rsidRDefault="00927764" w:rsidP="00927764">
      <w:pPr>
        <w:shd w:val="clear" w:color="auto" w:fill="F5F5F5"/>
        <w:spacing w:after="375"/>
        <w:rPr>
          <w:del w:id="29" w:author="Budi Susetyo" w:date="2020-12-07T10:39:00Z"/>
          <w:rFonts w:ascii="Times New Roman" w:eastAsia="Times New Roman" w:hAnsi="Times New Roman" w:cs="Times New Roman"/>
          <w:sz w:val="24"/>
          <w:szCs w:val="24"/>
        </w:rPr>
      </w:pPr>
    </w:p>
    <w:p w14:paraId="6FBDD9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1459CCF" w14:textId="048AF282" w:rsidR="00927764" w:rsidRPr="00C50A1E" w:rsidDel="00183D38" w:rsidRDefault="00927764" w:rsidP="00927764">
      <w:pPr>
        <w:shd w:val="clear" w:color="auto" w:fill="F5F5F5"/>
        <w:spacing w:after="375"/>
        <w:rPr>
          <w:moveFrom w:id="30" w:author="Budi Susetyo" w:date="2020-12-07T10:39:00Z"/>
          <w:rFonts w:ascii="Times New Roman" w:eastAsia="Times New Roman" w:hAnsi="Times New Roman" w:cs="Times New Roman"/>
          <w:sz w:val="24"/>
          <w:szCs w:val="24"/>
        </w:rPr>
      </w:pPr>
      <w:moveFromRangeStart w:id="31" w:author="Budi Susetyo" w:date="2020-12-07T10:39:00Z" w:name="move58229987"/>
      <w:moveFrom w:id="32" w:author="Budi Susetyo" w:date="2020-12-07T10:39:00Z">
        <w:r w:rsidRPr="00C50A1E" w:rsidDel="00183D38">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moveFrom>
    </w:p>
    <w:moveFromRangeEnd w:id="31"/>
    <w:p w14:paraId="469DA291" w14:textId="58027263" w:rsidR="00927764" w:rsidRPr="00C50A1E" w:rsidDel="00183D38" w:rsidRDefault="00927764" w:rsidP="00927764">
      <w:pPr>
        <w:shd w:val="clear" w:color="auto" w:fill="F5F5F5"/>
        <w:spacing w:after="375"/>
        <w:rPr>
          <w:del w:id="33" w:author="Budi Susetyo" w:date="2020-12-07T10:39:00Z"/>
          <w:rFonts w:ascii="Times New Roman" w:eastAsia="Times New Roman" w:hAnsi="Times New Roman" w:cs="Times New Roman"/>
          <w:sz w:val="24"/>
          <w:szCs w:val="24"/>
        </w:rPr>
      </w:pPr>
      <w:del w:id="34" w:author="Budi Susetyo" w:date="2020-12-07T10:39:00Z">
        <w:r w:rsidRPr="00C50A1E" w:rsidDel="00183D38">
          <w:rPr>
            <w:rFonts w:ascii="Times New Roman" w:eastAsia="Times New Roman" w:hAnsi="Times New Roman" w:cs="Times New Roman"/>
            <w:sz w:val="24"/>
            <w:szCs w:val="24"/>
          </w:rPr>
          <w:delText>Hujan yang membuat suasana jadi lebih dingin -</w:delText>
        </w:r>
        <w:r w:rsidRPr="00C50A1E" w:rsidDel="00183D38">
          <w:rPr>
            <w:rFonts w:ascii="Times New Roman" w:eastAsia="Times New Roman" w:hAnsi="Times New Roman" w:cs="Times New Roman"/>
            <w:strike/>
            <w:sz w:val="24"/>
            <w:szCs w:val="24"/>
          </w:rPr>
          <w:delText>seperti sikapnya padamu</w:delText>
        </w:r>
        <w:r w:rsidRPr="00C50A1E" w:rsidDel="00183D38">
          <w:rPr>
            <w:rFonts w:ascii="Times New Roman" w:eastAsia="Times New Roman" w:hAnsi="Times New Roman" w:cs="Times New Roman"/>
            <w:sz w:val="24"/>
            <w:szCs w:val="24"/>
          </w:rPr>
          <w:delText>, memang bisa jadi salah satu pencetus mengapa kita jadi suka makan. </w:delText>
        </w:r>
      </w:del>
    </w:p>
    <w:p w14:paraId="287267B3" w14:textId="1799CFF7" w:rsidR="00927764" w:rsidRPr="00C50A1E" w:rsidDel="00183D38" w:rsidRDefault="00927764" w:rsidP="00927764">
      <w:pPr>
        <w:shd w:val="clear" w:color="auto" w:fill="F5F5F5"/>
        <w:spacing w:after="375"/>
        <w:rPr>
          <w:del w:id="35" w:author="Budi Susetyo" w:date="2020-12-07T10:39:00Z"/>
          <w:rFonts w:ascii="Times New Roman" w:eastAsia="Times New Roman" w:hAnsi="Times New Roman" w:cs="Times New Roman"/>
          <w:sz w:val="24"/>
          <w:szCs w:val="24"/>
        </w:rPr>
      </w:pPr>
      <w:del w:id="36" w:author="Budi Susetyo" w:date="2020-12-07T10:39:00Z">
        <w:r w:rsidRPr="00C50A1E" w:rsidDel="00183D38">
          <w:rPr>
            <w:rFonts w:ascii="Times New Roman" w:eastAsia="Times New Roman" w:hAnsi="Times New Roman" w:cs="Times New Roman"/>
            <w:sz w:val="24"/>
            <w:szCs w:val="24"/>
          </w:rPr>
          <w:delText>Terutama makanan yang seperti tahu bulat digoreng dadakan alias yang masih hangat. Apalagi dengan makan, tubuh akan mendapat "panas" akibat terjadinya peningkatan metabolisme dalam tubuh. </w:delText>
        </w:r>
      </w:del>
    </w:p>
    <w:p w14:paraId="4800FB65" w14:textId="2CA2592B" w:rsidR="00927764" w:rsidRPr="00C50A1E" w:rsidDel="00183D38" w:rsidRDefault="00927764" w:rsidP="00927764">
      <w:pPr>
        <w:shd w:val="clear" w:color="auto" w:fill="F5F5F5"/>
        <w:spacing w:after="375"/>
        <w:rPr>
          <w:del w:id="37" w:author="Budi Susetyo" w:date="2020-12-07T10:40:00Z"/>
          <w:rFonts w:ascii="Times New Roman" w:eastAsia="Times New Roman" w:hAnsi="Times New Roman" w:cs="Times New Roman"/>
          <w:sz w:val="24"/>
          <w:szCs w:val="24"/>
        </w:rPr>
      </w:pPr>
      <w:del w:id="38" w:author="Budi Susetyo" w:date="2020-12-07T10:40:00Z">
        <w:r w:rsidRPr="00C50A1E" w:rsidDel="00183D38">
          <w:rPr>
            <w:rFonts w:ascii="Times New Roman" w:eastAsia="Times New Roman" w:hAnsi="Times New Roman" w:cs="Times New Roman"/>
            <w:sz w:val="24"/>
            <w:szCs w:val="24"/>
          </w:rPr>
          <w:delText>Padahal kenyataannya, dingin yang terjadi akibat hujan tidak benar-benar membuat tubuh memerlukan kalori tambahan dari makananmu, lho. Dingin yang kita kira ternyata tidak sedingin kenyataannya, kok~</w:delText>
        </w:r>
      </w:del>
    </w:p>
    <w:p w14:paraId="68B92276" w14:textId="786E4543" w:rsidR="00927764" w:rsidRPr="00C50A1E" w:rsidDel="00183D38" w:rsidRDefault="00927764" w:rsidP="00927764">
      <w:pPr>
        <w:shd w:val="clear" w:color="auto" w:fill="F5F5F5"/>
        <w:spacing w:after="375"/>
        <w:rPr>
          <w:del w:id="39" w:author="Budi Susetyo" w:date="2020-12-07T10:40:00Z"/>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ins w:id="40" w:author="Budi Susetyo" w:date="2020-12-07T10:40:00Z">
        <w:r w:rsidR="00183D38">
          <w:rPr>
            <w:rFonts w:ascii="Times New Roman" w:eastAsia="Times New Roman" w:hAnsi="Times New Roman" w:cs="Times New Roman"/>
            <w:sz w:val="24"/>
            <w:szCs w:val="24"/>
          </w:rPr>
          <w:t xml:space="preserve">  </w:t>
        </w:r>
      </w:ins>
    </w:p>
    <w:p w14:paraId="216C01BB" w14:textId="4D11DCD1" w:rsidR="00927764" w:rsidRPr="00C50A1E" w:rsidDel="00183D38" w:rsidRDefault="00927764" w:rsidP="00927764">
      <w:pPr>
        <w:shd w:val="clear" w:color="auto" w:fill="F5F5F5"/>
        <w:spacing w:after="375"/>
        <w:rPr>
          <w:del w:id="41" w:author="Budi Susetyo" w:date="2020-12-07T10:40: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ins w:id="42" w:author="Budi Susetyo" w:date="2020-12-07T10:40:00Z">
        <w:r w:rsidR="00183D38">
          <w:rPr>
            <w:rFonts w:ascii="Times New Roman" w:eastAsia="Times New Roman" w:hAnsi="Times New Roman" w:cs="Times New Roman"/>
            <w:sz w:val="24"/>
            <w:szCs w:val="24"/>
          </w:rPr>
          <w:t xml:space="preserve"> </w:t>
        </w:r>
      </w:ins>
    </w:p>
    <w:p w14:paraId="478B15E2" w14:textId="41511957" w:rsidR="00927764" w:rsidRPr="00C50A1E" w:rsidDel="00183D38" w:rsidRDefault="00927764" w:rsidP="00927764">
      <w:pPr>
        <w:shd w:val="clear" w:color="auto" w:fill="F5F5F5"/>
        <w:spacing w:after="375"/>
        <w:rPr>
          <w:del w:id="43" w:author="Budi Susetyo" w:date="2020-12-07T10:40: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ins w:id="44" w:author="Budi Susetyo" w:date="2020-12-07T10:40:00Z">
        <w:r w:rsidR="00183D38">
          <w:rPr>
            <w:rFonts w:ascii="Times New Roman" w:eastAsia="Times New Roman" w:hAnsi="Times New Roman" w:cs="Times New Roman"/>
            <w:sz w:val="24"/>
            <w:szCs w:val="24"/>
          </w:rPr>
          <w:t xml:space="preserve"> </w:t>
        </w:r>
      </w:ins>
    </w:p>
    <w:p w14:paraId="3DD36CB9" w14:textId="180E9979" w:rsidR="00927764" w:rsidRPr="00C50A1E" w:rsidDel="00183D38" w:rsidRDefault="00927764" w:rsidP="00927764">
      <w:pPr>
        <w:shd w:val="clear" w:color="auto" w:fill="F5F5F5"/>
        <w:spacing w:after="375"/>
        <w:rPr>
          <w:del w:id="45" w:author="Budi Susetyo" w:date="2020-12-07T10:40: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46" w:author="Budi Susetyo" w:date="2020-12-07T10:40:00Z">
        <w:r w:rsidR="00183D38">
          <w:rPr>
            <w:rFonts w:ascii="Times New Roman" w:eastAsia="Times New Roman" w:hAnsi="Times New Roman" w:cs="Times New Roman"/>
            <w:sz w:val="24"/>
            <w:szCs w:val="24"/>
          </w:rPr>
          <w:t xml:space="preserve">  </w:t>
        </w:r>
      </w:ins>
    </w:p>
    <w:p w14:paraId="72FEC514" w14:textId="59CA3C7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ins w:id="47" w:author="Budi Susetyo" w:date="2020-12-07T10:41:00Z">
        <w:r w:rsidR="00183D38">
          <w:rPr>
            <w:rFonts w:ascii="Times New Roman" w:eastAsia="Times New Roman" w:hAnsi="Times New Roman" w:cs="Times New Roman"/>
            <w:i/>
            <w:iCs/>
            <w:sz w:val="24"/>
            <w:szCs w:val="24"/>
          </w:rPr>
          <w:t xml:space="preserve">  </w:t>
        </w:r>
      </w:ins>
    </w:p>
    <w:p w14:paraId="32DB823C" w14:textId="7291B69E" w:rsidR="00927764" w:rsidRPr="00C50A1E" w:rsidDel="00183D38" w:rsidRDefault="00927764" w:rsidP="00927764">
      <w:pPr>
        <w:shd w:val="clear" w:color="auto" w:fill="F5F5F5"/>
        <w:spacing w:after="375"/>
        <w:rPr>
          <w:del w:id="48" w:author="Budi Susetyo" w:date="2020-12-07T10:41: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ins w:id="49" w:author="Budi Susetyo" w:date="2020-12-07T10:41:00Z">
        <w:r w:rsidR="00183D38">
          <w:rPr>
            <w:rFonts w:ascii="Times New Roman" w:eastAsia="Times New Roman" w:hAnsi="Times New Roman" w:cs="Times New Roman"/>
            <w:sz w:val="24"/>
            <w:szCs w:val="24"/>
          </w:rPr>
          <w:t xml:space="preserve">  </w:t>
        </w:r>
      </w:ins>
    </w:p>
    <w:p w14:paraId="2A1FF5EA" w14:textId="03430398" w:rsidR="00927764" w:rsidRPr="00C50A1E" w:rsidDel="00183D38" w:rsidRDefault="00927764" w:rsidP="00927764">
      <w:pPr>
        <w:shd w:val="clear" w:color="auto" w:fill="F5F5F5"/>
        <w:spacing w:after="375"/>
        <w:rPr>
          <w:del w:id="50" w:author="Budi Susetyo" w:date="2020-12-07T10:41: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ins w:id="51" w:author="Budi Susetyo" w:date="2020-12-07T10:41:00Z">
        <w:r w:rsidR="00183D38">
          <w:rPr>
            <w:rFonts w:ascii="Times New Roman" w:eastAsia="Times New Roman" w:hAnsi="Times New Roman" w:cs="Times New Roman"/>
            <w:sz w:val="24"/>
            <w:szCs w:val="24"/>
          </w:rPr>
          <w:t xml:space="preserve"> </w:t>
        </w:r>
      </w:ins>
    </w:p>
    <w:p w14:paraId="2729DBBD" w14:textId="23402DFF" w:rsidR="00927764" w:rsidRPr="00C50A1E" w:rsidDel="00183D38" w:rsidRDefault="00927764" w:rsidP="00927764">
      <w:pPr>
        <w:shd w:val="clear" w:color="auto" w:fill="F5F5F5"/>
        <w:spacing w:after="375"/>
        <w:rPr>
          <w:del w:id="52" w:author="Budi Susetyo" w:date="2020-12-07T10:41: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ins w:id="53" w:author="Budi Susetyo" w:date="2020-12-07T10:41:00Z">
        <w:r w:rsidR="00183D38">
          <w:rPr>
            <w:rFonts w:ascii="Times New Roman" w:eastAsia="Times New Roman" w:hAnsi="Times New Roman" w:cs="Times New Roman"/>
            <w:sz w:val="24"/>
            <w:szCs w:val="24"/>
          </w:rPr>
          <w:t xml:space="preserve">  </w:t>
        </w:r>
      </w:ins>
    </w:p>
    <w:p w14:paraId="0BDFB1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FA200C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504033F" w14:textId="77777777" w:rsidR="00927764" w:rsidRPr="00C50A1E" w:rsidRDefault="00927764" w:rsidP="00927764"/>
    <w:p w14:paraId="25FD4987" w14:textId="77777777" w:rsidR="00927764" w:rsidRPr="005A045A" w:rsidRDefault="00927764" w:rsidP="00927764">
      <w:pPr>
        <w:rPr>
          <w:i/>
        </w:rPr>
      </w:pPr>
    </w:p>
    <w:p w14:paraId="00FA780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2" w:anchor="section1" w:history="1">
        <w:r w:rsidRPr="005A045A">
          <w:rPr>
            <w:rStyle w:val="Hyperlink"/>
            <w:rFonts w:ascii="Cambria" w:hAnsi="Cambria"/>
            <w:i/>
            <w:sz w:val="18"/>
            <w:szCs w:val="18"/>
          </w:rPr>
          <w:t>https://www.kompasiana.com/listhiahr/5e11e59a097f367b4a413222/hujan-turun-berat-badan-naik?page=all#section1</w:t>
        </w:r>
      </w:hyperlink>
    </w:p>
    <w:p w14:paraId="23DAFF3B" w14:textId="77777777" w:rsidR="00924DF5" w:rsidRDefault="00924DF5">
      <w:bookmarkStart w:id="54" w:name="_GoBack"/>
      <w:bookmarkEnd w:id="54"/>
    </w:p>
    <w:sectPr w:rsidR="00924DF5"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di Susetyo" w:date="2020-12-07T10:09:00Z" w:initials="BS">
    <w:p w14:paraId="2079AD79" w14:textId="15CA90C7" w:rsidR="00022FC6" w:rsidRDefault="00022FC6">
      <w:pPr>
        <w:pStyle w:val="CommentText"/>
      </w:pPr>
      <w:r>
        <w:rPr>
          <w:rStyle w:val="CommentReference"/>
        </w:rPr>
        <w:annotationRef/>
      </w:r>
      <w:r>
        <w:t>Bila menjelaskan gambar foto perlu dijelaskan Gambar….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79A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79AD79" w16cid:durableId="23787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CAB59" w14:textId="77777777" w:rsidR="00B015C1" w:rsidRDefault="00B015C1">
      <w:r>
        <w:separator/>
      </w:r>
    </w:p>
  </w:endnote>
  <w:endnote w:type="continuationSeparator" w:id="0">
    <w:p w14:paraId="7A37D630" w14:textId="77777777" w:rsidR="00B015C1" w:rsidRDefault="00B0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5BD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1C84D02" w14:textId="77777777" w:rsidR="00941E77" w:rsidRDefault="00B015C1">
    <w:pPr>
      <w:pStyle w:val="Footer"/>
    </w:pPr>
  </w:p>
  <w:p w14:paraId="7C3EF501" w14:textId="77777777" w:rsidR="00941E77" w:rsidRDefault="00B0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C5E1" w14:textId="77777777" w:rsidR="00B015C1" w:rsidRDefault="00B015C1">
      <w:r>
        <w:separator/>
      </w:r>
    </w:p>
  </w:footnote>
  <w:footnote w:type="continuationSeparator" w:id="0">
    <w:p w14:paraId="04FCAD6A" w14:textId="77777777" w:rsidR="00B015C1" w:rsidRDefault="00B01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di Susetyo">
    <w15:presenceInfo w15:providerId="None" w15:userId="Budi Suset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2FC6"/>
    <w:rsid w:val="0012251A"/>
    <w:rsid w:val="00183D38"/>
    <w:rsid w:val="001B78E1"/>
    <w:rsid w:val="0042167F"/>
    <w:rsid w:val="00924DF5"/>
    <w:rsid w:val="00927764"/>
    <w:rsid w:val="00B0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F7D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022FC6"/>
    <w:rPr>
      <w:sz w:val="16"/>
      <w:szCs w:val="16"/>
    </w:rPr>
  </w:style>
  <w:style w:type="paragraph" w:styleId="CommentText">
    <w:name w:val="annotation text"/>
    <w:basedOn w:val="Normal"/>
    <w:link w:val="CommentTextChar"/>
    <w:uiPriority w:val="99"/>
    <w:semiHidden/>
    <w:unhideWhenUsed/>
    <w:rsid w:val="00022FC6"/>
    <w:rPr>
      <w:sz w:val="20"/>
      <w:szCs w:val="20"/>
    </w:rPr>
  </w:style>
  <w:style w:type="character" w:customStyle="1" w:styleId="CommentTextChar">
    <w:name w:val="Comment Text Char"/>
    <w:basedOn w:val="DefaultParagraphFont"/>
    <w:link w:val="CommentText"/>
    <w:uiPriority w:val="99"/>
    <w:semiHidden/>
    <w:rsid w:val="00022FC6"/>
    <w:rPr>
      <w:sz w:val="20"/>
      <w:szCs w:val="20"/>
    </w:rPr>
  </w:style>
  <w:style w:type="paragraph" w:styleId="CommentSubject">
    <w:name w:val="annotation subject"/>
    <w:basedOn w:val="CommentText"/>
    <w:next w:val="CommentText"/>
    <w:link w:val="CommentSubjectChar"/>
    <w:uiPriority w:val="99"/>
    <w:semiHidden/>
    <w:unhideWhenUsed/>
    <w:rsid w:val="00022FC6"/>
    <w:rPr>
      <w:b/>
      <w:bCs/>
    </w:rPr>
  </w:style>
  <w:style w:type="character" w:customStyle="1" w:styleId="CommentSubjectChar">
    <w:name w:val="Comment Subject Char"/>
    <w:basedOn w:val="CommentTextChar"/>
    <w:link w:val="CommentSubject"/>
    <w:uiPriority w:val="99"/>
    <w:semiHidden/>
    <w:rsid w:val="00022FC6"/>
    <w:rPr>
      <w:b/>
      <w:bCs/>
      <w:sz w:val="20"/>
      <w:szCs w:val="20"/>
    </w:rPr>
  </w:style>
  <w:style w:type="paragraph" w:styleId="BalloonText">
    <w:name w:val="Balloon Text"/>
    <w:basedOn w:val="Normal"/>
    <w:link w:val="BalloonTextChar"/>
    <w:uiPriority w:val="99"/>
    <w:semiHidden/>
    <w:unhideWhenUsed/>
    <w:rsid w:val="00022F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hyperlink" Target="https://www.kompasiana.com/listhiahr/5e11e59a097f367b4a413222/hujan-turun-berat-badan-naik?page=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Budi Susetyo</cp:lastModifiedBy>
  <cp:revision>2</cp:revision>
  <dcterms:created xsi:type="dcterms:W3CDTF">2020-12-07T03:41:00Z</dcterms:created>
  <dcterms:modified xsi:type="dcterms:W3CDTF">2020-12-07T03:41:00Z</dcterms:modified>
</cp:coreProperties>
</file>