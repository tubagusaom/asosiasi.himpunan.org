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B39">
        <w:rPr>
          <w:rFonts w:ascii="Times New Roman" w:eastAsia="Times New Roman" w:hAnsi="Times New Roman" w:cs="Times New Roman"/>
          <w:i/>
          <w:sz w:val="24"/>
          <w:szCs w:val="24"/>
          <w:rPrChange w:id="0" w:author="ASUS A455LF" w:date="2021-07-29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ins w:id="1" w:author="ASUS A455LF" w:date="2021-07-29T10:32:00Z">
        <w:r w:rsidR="00397B39">
          <w:rPr>
            <w:rFonts w:ascii="Times New Roman" w:eastAsia="Times New Roman" w:hAnsi="Times New Roman" w:cs="Times New Roman"/>
            <w:i/>
            <w:sz w:val="24"/>
            <w:szCs w:val="24"/>
          </w:rPr>
          <w:t>,</w:t>
        </w:r>
      </w:ins>
      <w:r w:rsidRPr="00397B39">
        <w:rPr>
          <w:rFonts w:ascii="Times New Roman" w:eastAsia="Times New Roman" w:hAnsi="Times New Roman" w:cs="Times New Roman"/>
          <w:i/>
          <w:sz w:val="24"/>
          <w:szCs w:val="24"/>
          <w:rPrChange w:id="2" w:author="ASUS A455LF" w:date="2021-07-29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ASUS A455LF" w:date="2021-07-29T10:32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" w:author="ASUS A455LF" w:date="2021-07-29T10:33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ins w:id="5" w:author="ASUS A455LF" w:date="2021-07-29T10:33:00Z">
        <w:r w:rsidR="00397B3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" w:author="ASUS A455LF" w:date="2021-07-29T10:33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7" w:author="ASUS A455LF" w:date="2021-07-29T10:33:00Z">
        <w:r w:rsidR="00397B3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8" w:author="ASUS A455LF" w:date="2021-07-29T10:33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7B39">
        <w:rPr>
          <w:rFonts w:ascii="Times New Roman" w:eastAsia="Times New Roman" w:hAnsi="Times New Roman" w:cs="Times New Roman"/>
          <w:i/>
          <w:sz w:val="24"/>
          <w:szCs w:val="24"/>
          <w:rPrChange w:id="9" w:author="ASUS A455LF" w:date="2021-07-29T10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0" w:author="ASUS A455LF" w:date="2021-07-29T10:34:00Z">
        <w:r w:rsidR="00397B3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1" w:author="ASUS A455LF" w:date="2021-07-29T10:34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2" w:author="ASUS A455LF" w:date="2021-07-29T10:35:00Z">
        <w:r w:rsidR="00397B39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proofErr w:type="spellEnd"/>
      <w:del w:id="13" w:author="ASUS A455LF" w:date="2021-07-29T10:35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4" w:author="ASUS A455LF" w:date="2021-07-29T10:35:00Z">
        <w:r w:rsidRPr="00C50A1E" w:rsidDel="00397B3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ASUS A455LF" w:date="2021-07-29T10:37:00Z">
        <w:r w:rsidR="00D456B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D456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56B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</w:ins>
      <w:proofErr w:type="spellEnd"/>
      <w:del w:id="16" w:author="ASUS A455LF" w:date="2021-07-29T10:37:00Z">
        <w:r w:rsidRPr="00C50A1E" w:rsidDel="00D456BE">
          <w:rPr>
            <w:rFonts w:ascii="Times New Roman" w:eastAsia="Times New Roman" w:hAnsi="Times New Roman" w:cs="Times New Roman"/>
            <w:sz w:val="24"/>
            <w:szCs w:val="24"/>
          </w:rPr>
          <w:delText>yang dalam kemasan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ASUS A455LF" w:date="2021-07-29T10:37:00Z">
        <w:r w:rsidR="00D456BE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D456B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del w:id="18" w:author="ASUS A455LF" w:date="2021-07-29T10:37:00Z">
        <w:r w:rsidRPr="00C50A1E" w:rsidDel="00D456BE">
          <w:rPr>
            <w:rFonts w:ascii="Times New Roman" w:eastAsia="Times New Roman" w:hAnsi="Times New Roman" w:cs="Times New Roman"/>
            <w:sz w:val="24"/>
            <w:szCs w:val="24"/>
          </w:rPr>
          <w:delText xml:space="preserve"> habis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5B16">
        <w:rPr>
          <w:rFonts w:ascii="Times New Roman" w:eastAsia="Times New Roman" w:hAnsi="Times New Roman" w:cs="Times New Roman"/>
          <w:i/>
          <w:sz w:val="24"/>
          <w:szCs w:val="24"/>
          <w:rPrChange w:id="19" w:author="ASUS A455LF" w:date="2021-07-29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A45B16">
        <w:rPr>
          <w:rFonts w:ascii="Times New Roman" w:eastAsia="Times New Roman" w:hAnsi="Times New Roman" w:cs="Times New Roman"/>
          <w:i/>
          <w:sz w:val="24"/>
          <w:szCs w:val="24"/>
          <w:rPrChange w:id="20" w:author="ASUS A455LF" w:date="2021-07-29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A45B16">
        <w:rPr>
          <w:rFonts w:ascii="Times New Roman" w:eastAsia="Times New Roman" w:hAnsi="Times New Roman" w:cs="Times New Roman"/>
          <w:i/>
          <w:sz w:val="24"/>
          <w:szCs w:val="24"/>
          <w:rPrChange w:id="21" w:author="ASUS A455LF" w:date="2021-07-29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45B16">
        <w:rPr>
          <w:rFonts w:ascii="Times New Roman" w:eastAsia="Times New Roman" w:hAnsi="Times New Roman" w:cs="Times New Roman"/>
          <w:i/>
          <w:sz w:val="24"/>
          <w:szCs w:val="24"/>
          <w:rPrChange w:id="22" w:author="ASUS A455LF" w:date="2021-07-29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A45B16">
        <w:rPr>
          <w:rFonts w:ascii="Times New Roman" w:eastAsia="Times New Roman" w:hAnsi="Times New Roman" w:cs="Times New Roman"/>
          <w:i/>
          <w:sz w:val="24"/>
          <w:szCs w:val="24"/>
          <w:rPrChange w:id="23" w:author="ASUS A455LF" w:date="2021-07-29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ASUS A455LF" w:date="2021-07-29T10:37:00Z">
        <w:r w:rsidR="00614CD7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614CD7">
        <w:rPr>
          <w:rFonts w:ascii="Times New Roman" w:eastAsia="Times New Roman" w:hAnsi="Times New Roman" w:cs="Times New Roman"/>
          <w:i/>
          <w:strike/>
          <w:sz w:val="24"/>
          <w:szCs w:val="24"/>
          <w:rPrChange w:id="25" w:author="ASUS A455LF" w:date="2021-07-29T10:3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614CD7">
        <w:rPr>
          <w:rFonts w:ascii="Times New Roman" w:eastAsia="Times New Roman" w:hAnsi="Times New Roman" w:cs="Times New Roman"/>
          <w:i/>
          <w:strike/>
          <w:sz w:val="24"/>
          <w:szCs w:val="24"/>
          <w:rPrChange w:id="26" w:author="ASUS A455LF" w:date="2021-07-29T10:3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614CD7">
        <w:rPr>
          <w:rFonts w:ascii="Times New Roman" w:eastAsia="Times New Roman" w:hAnsi="Times New Roman" w:cs="Times New Roman"/>
          <w:i/>
          <w:strike/>
          <w:sz w:val="24"/>
          <w:szCs w:val="24"/>
          <w:rPrChange w:id="27" w:author="ASUS A455LF" w:date="2021-07-29T10:3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614CD7">
        <w:rPr>
          <w:rFonts w:ascii="Times New Roman" w:eastAsia="Times New Roman" w:hAnsi="Times New Roman" w:cs="Times New Roman"/>
          <w:i/>
          <w:strike/>
          <w:sz w:val="24"/>
          <w:szCs w:val="24"/>
          <w:rPrChange w:id="28" w:author="ASUS A455LF" w:date="2021-07-29T10:3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614CD7">
        <w:rPr>
          <w:rFonts w:ascii="Times New Roman" w:eastAsia="Times New Roman" w:hAnsi="Times New Roman" w:cs="Times New Roman"/>
          <w:i/>
          <w:strike/>
          <w:sz w:val="24"/>
          <w:szCs w:val="24"/>
          <w:rPrChange w:id="29" w:author="ASUS A455LF" w:date="2021-07-29T10:3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614CD7">
        <w:rPr>
          <w:rFonts w:ascii="Times New Roman" w:eastAsia="Times New Roman" w:hAnsi="Times New Roman" w:cs="Times New Roman"/>
          <w:i/>
          <w:sz w:val="24"/>
          <w:szCs w:val="24"/>
          <w:rPrChange w:id="30" w:author="ASUS A455LF" w:date="2021-07-29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ASUS A455LF" w:date="2021-07-29T10:38:00Z">
        <w:r w:rsidR="00614CD7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</w:ins>
      <w:del w:id="32" w:author="ASUS A455LF" w:date="2021-07-29T10:38:00Z">
        <w:r w:rsidRPr="00C50A1E" w:rsidDel="00614CD7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46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ASUS A455LF" w:date="2021-07-29T10:39:00Z">
        <w:r w:rsidR="00A4638F" w:rsidRPr="00A4638F">
          <w:rPr>
            <w:rFonts w:ascii="Times New Roman" w:eastAsia="Times New Roman" w:hAnsi="Times New Roman" w:cs="Times New Roman"/>
            <w:sz w:val="24"/>
            <w:szCs w:val="24"/>
          </w:rPr>
          <w:t>rasa</w:t>
        </w:r>
      </w:ins>
      <w:del w:id="34" w:author="ASUS A455LF" w:date="2021-07-29T10:39:00Z">
        <w:r w:rsidRPr="00A4638F" w:rsidDel="00A4638F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638F">
        <w:rPr>
          <w:rFonts w:ascii="Times New Roman" w:eastAsia="Times New Roman" w:hAnsi="Times New Roman" w:cs="Times New Roman"/>
          <w:i/>
          <w:sz w:val="24"/>
          <w:szCs w:val="24"/>
          <w:rPrChange w:id="35" w:author="ASUS A455LF" w:date="2021-07-29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A4638F">
        <w:rPr>
          <w:rFonts w:ascii="Times New Roman" w:eastAsia="Times New Roman" w:hAnsi="Times New Roman" w:cs="Times New Roman"/>
          <w:i/>
          <w:sz w:val="24"/>
          <w:szCs w:val="24"/>
          <w:rPrChange w:id="36" w:author="ASUS A455LF" w:date="2021-07-29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7" w:author="ASUS A455LF" w:date="2021-07-29T10:40:00Z">
        <w:r w:rsidRPr="00C50A1E" w:rsidDel="00002C5F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2C5F">
        <w:rPr>
          <w:rFonts w:ascii="Times New Roman" w:eastAsia="Times New Roman" w:hAnsi="Times New Roman" w:cs="Times New Roman"/>
          <w:i/>
          <w:sz w:val="24"/>
          <w:szCs w:val="24"/>
          <w:rPrChange w:id="38" w:author="ASUS A455LF" w:date="2021-07-29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002C5F">
        <w:rPr>
          <w:rFonts w:ascii="Times New Roman" w:eastAsia="Times New Roman" w:hAnsi="Times New Roman" w:cs="Times New Roman"/>
          <w:i/>
          <w:sz w:val="24"/>
          <w:szCs w:val="24"/>
          <w:rPrChange w:id="39" w:author="ASUS A455LF" w:date="2021-07-29T10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0" w:author="ASUS A455LF" w:date="2021-07-29T10:40:00Z">
        <w:r w:rsidDel="00C8515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ins w:id="41" w:author="ASUS A455LF" w:date="2021-07-29T10:41:00Z">
        <w:r w:rsidR="00F644D5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  <w:proofErr w:type="spellEnd"/>
        <w:r w:rsidR="00F644D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44D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2" w:author="ASUS A455LF" w:date="2021-07-29T10:41:00Z">
        <w:r w:rsidRPr="00C50A1E" w:rsidDel="00F644D5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43" w:author="ASUS A455LF" w:date="2021-07-29T10:42:00Z">
        <w:r w:rsidR="00C016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0164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4" w:author="ASUS A455LF" w:date="2021-07-29T10:42:00Z">
        <w:r w:rsidRPr="00C50A1E" w:rsidDel="00C01648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5" w:author="ASUS A455LF" w:date="2021-07-29T10:42:00Z">
        <w:r w:rsidRPr="00C50A1E" w:rsidDel="004C345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3451">
        <w:rPr>
          <w:rFonts w:ascii="Times New Roman" w:eastAsia="Times New Roman" w:hAnsi="Times New Roman" w:cs="Times New Roman"/>
          <w:i/>
          <w:sz w:val="24"/>
          <w:szCs w:val="24"/>
          <w:rPrChange w:id="46" w:author="ASUS A455LF" w:date="2021-07-29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4C3451">
        <w:rPr>
          <w:rFonts w:ascii="Times New Roman" w:eastAsia="Times New Roman" w:hAnsi="Times New Roman" w:cs="Times New Roman"/>
          <w:i/>
          <w:sz w:val="24"/>
          <w:szCs w:val="24"/>
          <w:rPrChange w:id="47" w:author="ASUS A455LF" w:date="2021-07-29T10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ASUS A455LF" w:date="2021-07-29T10:43:00Z">
        <w:r w:rsidR="00CE1E96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CE1E9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E1E9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del w:id="49" w:author="ASUS A455LF" w:date="2021-07-29T10:43:00Z">
        <w:r w:rsidRPr="00C50A1E" w:rsidDel="00CE1E9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0" w:author="ASUS A455LF" w:date="2021-07-29T10:43:00Z">
        <w:r w:rsidRPr="00C50A1E" w:rsidDel="00CE1E9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E1E9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24"/>
          <w:szCs w:val="24"/>
          <w:rPrChange w:id="51" w:author="ASUS A455LF" w:date="2021-07-29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52" w:name="_GoBack"/>
      <w:r w:rsidRPr="00CE1E96">
        <w:rPr>
          <w:rFonts w:ascii="Times New Roman" w:eastAsia="Times New Roman" w:hAnsi="Times New Roman" w:cs="Times New Roman"/>
          <w:i/>
          <w:sz w:val="24"/>
          <w:szCs w:val="24"/>
          <w:rPrChange w:id="53" w:author="ASUS A455LF" w:date="2021-07-29T10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 </w:t>
      </w:r>
    </w:p>
    <w:bookmarkEnd w:id="52"/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8F" w:rsidRDefault="00A3428F">
      <w:r>
        <w:separator/>
      </w:r>
    </w:p>
  </w:endnote>
  <w:endnote w:type="continuationSeparator" w:id="0">
    <w:p w:rsidR="00A3428F" w:rsidRDefault="00A3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3428F">
    <w:pPr>
      <w:pStyle w:val="Footer"/>
    </w:pPr>
  </w:p>
  <w:p w:rsidR="00941E77" w:rsidRDefault="00A3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8F" w:rsidRDefault="00A3428F">
      <w:r>
        <w:separator/>
      </w:r>
    </w:p>
  </w:footnote>
  <w:footnote w:type="continuationSeparator" w:id="0">
    <w:p w:rsidR="00A3428F" w:rsidRDefault="00A3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 A455LF">
    <w15:presenceInfo w15:providerId="None" w15:userId="ASUS A455L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02C5F"/>
    <w:rsid w:val="000728F3"/>
    <w:rsid w:val="0012251A"/>
    <w:rsid w:val="002318A3"/>
    <w:rsid w:val="00397B39"/>
    <w:rsid w:val="0042167F"/>
    <w:rsid w:val="004C3451"/>
    <w:rsid w:val="00614CD7"/>
    <w:rsid w:val="00924DF5"/>
    <w:rsid w:val="00927764"/>
    <w:rsid w:val="00A3428F"/>
    <w:rsid w:val="00A45B16"/>
    <w:rsid w:val="00A4638F"/>
    <w:rsid w:val="00C01648"/>
    <w:rsid w:val="00C20908"/>
    <w:rsid w:val="00C85156"/>
    <w:rsid w:val="00CE1E96"/>
    <w:rsid w:val="00D456BE"/>
    <w:rsid w:val="00F6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62A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97B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A455LF</cp:lastModifiedBy>
  <cp:revision>15</cp:revision>
  <dcterms:created xsi:type="dcterms:W3CDTF">2020-08-26T21:16:00Z</dcterms:created>
  <dcterms:modified xsi:type="dcterms:W3CDTF">2021-07-29T03:43:00Z</dcterms:modified>
</cp:coreProperties>
</file>