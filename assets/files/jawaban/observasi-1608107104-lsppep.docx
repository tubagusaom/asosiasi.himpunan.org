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pStyle w:val="2"/>
              <w:rPr>
                <w:rFonts w:ascii="Times New Roman" w:hAnsi="Times New Roman"/>
                <w:sz w:val="48"/>
              </w:rPr>
            </w:pPr>
            <w:r>
              <w:t xml:space="preserve">Pembelajaran di Era "Revolusi Industri 4.0" bagi Anak Usia Dini 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Oleh Kodar Akbar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Pada zaman ini kita berada pada </w:t>
            </w:r>
            <w:r>
              <w:rPr>
                <w:rFonts w:hint="default" w:ascii="Times New Roman" w:hAnsi="Times New Roman" w:eastAsia="Times New Roman" w:cs="Times New Roman"/>
                <w:szCs w:val="24"/>
                <w:lang w:val="en"/>
              </w:rPr>
              <w:t xml:space="preserve">era </w:t>
            </w:r>
            <w:r>
              <w:rPr>
                <w:rFonts w:ascii="Times New Roman" w:hAnsi="Times New Roman" w:eastAsia="Times New Roman" w:cs="Times New Roman"/>
                <w:szCs w:val="24"/>
              </w:rPr>
              <w:t xml:space="preserve">industri yang sangat extream. </w:t>
            </w:r>
            <w:ins w:id="0" w:author="taufiq" w:date="2020-12-16T15:06:5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Era </w:t>
              </w:r>
            </w:ins>
            <w:ins w:id="1" w:author="taufiq" w:date="2020-12-16T15:07:0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</w:t>
              </w:r>
            </w:ins>
            <w:del w:id="2" w:author="taufiq" w:date="2020-12-16T15:07:00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ndustri </w:t>
            </w:r>
            <w:ins w:id="3" w:author="taufiq" w:date="2020-12-16T15:07:0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ini </w:t>
              </w:r>
            </w:ins>
            <w:del w:id="4" w:author="taufiq" w:date="2020-12-16T15:07:0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yang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tiap menit bahkan detik </w:t>
            </w:r>
            <w:del w:id="5" w:author="taufiq" w:date="2020-12-16T15:06:0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dia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akan berubah </w:t>
            </w:r>
            <w:ins w:id="6" w:author="taufiq" w:date="2020-12-16T15:07:1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men</w:t>
              </w:r>
            </w:ins>
            <w:ins w:id="7" w:author="taufiq" w:date="2020-12-16T15:07:1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jad</w:t>
              </w:r>
            </w:ins>
            <w:ins w:id="8" w:author="taufiq" w:date="2020-12-16T15:07:1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semakin maju, yang sering </w:t>
            </w:r>
            <w:del w:id="9" w:author="taufiq" w:date="2020-12-16T15:06:2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kita </w:delText>
              </w:r>
            </w:del>
            <w:ins w:id="10" w:author="taufiq" w:date="2020-12-16T15:06:2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d</w:t>
              </w:r>
            </w:ins>
            <w:ins w:id="11" w:author="taufiq" w:date="2020-12-16T15:06:2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sebut dengan revolusi industry 4.0. Istilah </w:t>
            </w:r>
            <w:ins w:id="12" w:author="taufiq" w:date="2020-12-16T15:07:3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in</w:t>
              </w:r>
            </w:ins>
            <w:ins w:id="13" w:author="taufiq" w:date="2020-12-16T15:07:3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i </w:t>
              </w:r>
            </w:ins>
            <w:del w:id="14" w:author="taufiq" w:date="2020-12-16T15:07:3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yang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masih jarang kita dengar bahkan banyak yang masih awam.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Bagi pendidik maupun peserta didik hari ini kita di</w:t>
            </w:r>
            <w:del w:id="15" w:author="taufiq" w:date="2020-12-16T15:08:0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siapkan untuk memasuki dunia kerja</w:t>
            </w:r>
            <w:ins w:id="16" w:author="taufiq" w:date="2020-12-16T15:08:2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namun bukan lagi </w:t>
            </w:r>
            <w:ins w:id="17" w:author="taufiq" w:date="2020-12-16T15:08:3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sebag</w:t>
              </w:r>
            </w:ins>
            <w:ins w:id="18" w:author="taufiq" w:date="2020-12-16T15:08:3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ai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perkerja, tetapi kita di</w:t>
            </w:r>
            <w:del w:id="19" w:author="taufiq" w:date="2020-12-16T15:08:3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siapkan untuk membuat lapangan kerja baru </w:t>
            </w:r>
            <w:del w:id="20" w:author="taufiq" w:date="2020-12-16T15:09:0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yang belum tercipta,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dengan menggunakan kemampuan teknologi dan ide kreatif kita</w:t>
            </w:r>
            <w:ins w:id="21" w:author="taufiq" w:date="2020-12-16T15:09:0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y</w:t>
              </w:r>
            </w:ins>
            <w:ins w:id="22" w:author="taufiq" w:date="2020-12-16T15:09:0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ang kit</w:t>
              </w:r>
            </w:ins>
            <w:ins w:id="23" w:author="taufiq" w:date="2020-12-16T15:09:0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a mili</w:t>
              </w:r>
            </w:ins>
            <w:ins w:id="24" w:author="taufiq" w:date="2020-12-16T15:09:1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ki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Pendidikan 4.0 adalah suatu program yang di</w:t>
            </w:r>
            <w:del w:id="25" w:author="taufiq" w:date="2020-12-16T15:09:2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buat untuk mewujudkan pendidikan yang cerdas dan kreatif. Tujuan dari </w:t>
            </w:r>
            <w:del w:id="26" w:author="taufiq" w:date="2020-12-16T15:09:3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terciptanya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pendidikan </w:t>
            </w:r>
            <w:del w:id="27" w:author="taufiq" w:date="2020-12-16T15:09:4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4.0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ini adalah </w:t>
            </w:r>
            <w:ins w:id="28" w:author="taufiq" w:date="2020-12-16T15:10:0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un</w:t>
              </w:r>
            </w:ins>
            <w:ins w:id="29" w:author="taufiq" w:date="2020-12-16T15:10:0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tuk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peningkatan dan pemerataan pendidikan, dengan cara mem</w:t>
            </w:r>
            <w:ins w:id="30" w:author="taufiq" w:date="2020-12-16T15:10:0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erluas akses dan memanfaatkan teknologi.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Tidak hanya itu pendidikan </w:t>
            </w:r>
            <w:del w:id="31" w:author="taufiq" w:date="2020-12-16T15:10:2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4.0 </w:delText>
              </w:r>
            </w:del>
            <w:ins w:id="32" w:author="taufiq" w:date="2020-12-16T15:10:2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terse</w:t>
              </w:r>
            </w:ins>
            <w:ins w:id="33" w:author="taufiq" w:date="2020-12-16T15:10:2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but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menghasilkan </w:t>
            </w:r>
            <w:del w:id="34" w:author="taufiq" w:date="2020-12-16T15:10:3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4 </w:delText>
              </w:r>
            </w:del>
            <w:ins w:id="35" w:author="taufiq" w:date="2020-12-16T15:10:3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e</w:t>
              </w:r>
            </w:ins>
            <w:ins w:id="36" w:author="taufiq" w:date="2020-12-16T15:10:3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mpat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aspek yang sangat di</w:t>
            </w:r>
            <w:del w:id="37" w:author="taufiq" w:date="2020-12-16T15:10:3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butuhkan di era milenial in</w:t>
            </w:r>
            <w:ins w:id="38" w:author="taufiq" w:date="2020-12-16T15:10:4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i,</w:t>
              </w:r>
            </w:ins>
            <w:del w:id="39" w:author="taufiq" w:date="2020-12-16T15:10:41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yaitu kolaboratif, komunikatif, berfikir kritis, </w:t>
            </w:r>
            <w:ins w:id="40" w:author="taufiq" w:date="2020-12-16T15:10:4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d</w:t>
              </w:r>
            </w:ins>
            <w:ins w:id="41" w:author="taufiq" w:date="2020-12-16T15:10:5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an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kreatif. Mengapa demikian</w:t>
            </w:r>
            <w:ins w:id="42" w:author="taufiq" w:date="2020-12-16T15:11:0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?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ins w:id="43" w:author="taufiq" w:date="2020-12-16T15:11:0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</w:t>
              </w:r>
            </w:ins>
            <w:del w:id="44" w:author="taufiq" w:date="2020-12-16T15:11:06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endidikan 4.0 ini hari ini sedang gencar-gencarnya di</w:t>
            </w:r>
            <w:ins w:id="45" w:author="taufiq" w:date="2020-12-16T15:11:2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pub</w:t>
              </w:r>
            </w:ins>
            <w:ins w:id="46" w:author="taufiq" w:date="2020-12-16T15:11:3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likasi</w:t>
              </w:r>
            </w:ins>
            <w:ins w:id="47" w:author="taufiq" w:date="2020-12-16T15:11:3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kan</w:t>
              </w:r>
            </w:ins>
            <w:del w:id="48" w:author="taufiq" w:date="2020-12-16T15:11:3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del w:id="49" w:author="taufiq" w:date="2020-12-16T15:11:32Z">
              <w:r>
                <w:rPr>
                  <w:rFonts w:ascii="Times New Roman" w:hAnsi="Times New Roman" w:eastAsia="Times New Roman" w:cs="Times New Roman"/>
                  <w:i/>
                  <w:iCs/>
                  <w:szCs w:val="24"/>
                  <w:rPrChange w:id="50" w:author="taufiq" w:date="2020-12-16T15:11:22Z">
                    <w:rPr>
                      <w:rFonts w:ascii="Times New Roman" w:hAnsi="Times New Roman" w:eastAsia="Times New Roman" w:cs="Times New Roman"/>
                      <w:szCs w:val="24"/>
                    </w:rPr>
                  </w:rPrChange>
                </w:rPr>
                <w:delText>publis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hint="default" w:ascii="Times New Roman" w:hAnsi="Times New Roman" w:eastAsia="Times New Roman" w:cs="Times New Roman"/>
                <w:szCs w:val="24"/>
                <w:lang w:val="en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Karakteristik </w:t>
            </w:r>
            <w:ins w:id="52" w:author="taufiq" w:date="2020-12-16T15:12:0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</w:t>
              </w:r>
            </w:ins>
            <w:del w:id="53" w:author="taufiq" w:date="2020-12-16T15:12:08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endidikan 4.0</w:t>
            </w:r>
            <w:ins w:id="54" w:author="taufiq" w:date="2020-12-16T15:12:0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:</w:t>
              </w:r>
            </w:ins>
          </w:p>
          <w:p>
            <w:pPr>
              <w:numPr>
                <w:ilvl w:val="0"/>
                <w:numId w:val="3"/>
                <w:ins w:id="56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55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Tahapan belajar sesuai dengan kemampuan dan minat/kebutuhan siswa.</w:t>
            </w:r>
          </w:p>
          <w:p>
            <w:pPr>
              <w:numPr>
                <w:ilvl w:val="0"/>
                <w:numId w:val="3"/>
                <w:ins w:id="58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57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59" w:author="taufiq" w:date="2020-12-16T15:13:2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Pada tahab ini g</w:delText>
              </w:r>
            </w:del>
            <w:ins w:id="60" w:author="taufiq" w:date="2020-12-16T15:13:2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G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uru di</w:t>
            </w:r>
            <w:del w:id="61" w:author="taufiq" w:date="2020-12-16T15:12:5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</w:t>
            </w:r>
            <w:ins w:id="62" w:author="taufiq" w:date="2020-12-16T15:12:5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tut untuk merancang pembelajaran sesuai dengan minat dan bakat/kebutuhan siswa.</w:t>
            </w:r>
          </w:p>
          <w:p>
            <w:pPr>
              <w:numPr>
                <w:ilvl w:val="0"/>
                <w:numId w:val="3"/>
                <w:ins w:id="64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63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65" w:author="taufiq" w:date="2020-12-16T15:13:3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Menggunakan </w:delText>
              </w:r>
            </w:del>
            <w:ins w:id="66" w:author="taufiq" w:date="2020-12-16T15:13:3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Pe</w:t>
              </w:r>
            </w:ins>
            <w:ins w:id="67" w:author="taufiq" w:date="2020-12-16T15:13:3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ngguna</w:t>
              </w:r>
            </w:ins>
            <w:ins w:id="68" w:author="taufiq" w:date="2020-12-16T15:13:3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an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penilaian formatif.</w:t>
            </w:r>
          </w:p>
          <w:p>
            <w:pPr>
              <w:numPr>
                <w:ilvl w:val="0"/>
                <w:numId w:val="3"/>
                <w:ins w:id="70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69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71" w:author="taufiq" w:date="2020-12-16T15:13:3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Yaitu </w:delText>
              </w:r>
            </w:del>
            <w:ins w:id="72" w:author="taufiq" w:date="2020-12-16T15:13:3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G</w:t>
              </w:r>
            </w:ins>
            <w:del w:id="73" w:author="taufiq" w:date="2020-12-16T15:13:39Z">
              <w:r>
                <w:rPr>
                  <w:rFonts w:ascii="Times New Roman" w:hAnsi="Times New Roman" w:eastAsia="Times New Roman" w:cs="Times New Roman"/>
                  <w:szCs w:val="24"/>
                </w:rPr>
                <w:delText>g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uru </w:t>
            </w:r>
            <w:del w:id="74" w:author="taufiq" w:date="2020-12-16T15:13:4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di sini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</w:t>
            </w:r>
            <w:del w:id="75" w:author="taufiq" w:date="2020-12-16T15:13:4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tuntut untuk membantu si</w:t>
            </w:r>
            <w:ins w:id="76" w:author="taufiq" w:date="2020-12-16T15:13:5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s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wa dalam mencari kemampuan dan bakat</w:t>
            </w:r>
            <w:ins w:id="77" w:author="taufiq" w:date="2020-12-16T15:14:0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nya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del w:id="78" w:author="taufiq" w:date="2020-12-16T15:14:02Z">
              <w:r>
                <w:rPr>
                  <w:rFonts w:ascii="Times New Roman" w:hAnsi="Times New Roman" w:eastAsia="Times New Roman" w:cs="Times New Roman"/>
                  <w:szCs w:val="24"/>
                </w:rPr>
                <w:delText>siswa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</w:t>
            </w:r>
          </w:p>
          <w:p>
            <w:pPr>
              <w:numPr>
                <w:ilvl w:val="0"/>
                <w:numId w:val="3"/>
                <w:ins w:id="80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79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81" w:author="taufiq" w:date="2020-12-16T15:14:1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Pe</w:t>
              </w:r>
            </w:ins>
            <w:ins w:id="82" w:author="taufiq" w:date="2020-12-16T15:14:1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nempat</w:t>
              </w:r>
            </w:ins>
            <w:ins w:id="83" w:author="taufiq" w:date="2020-12-16T15:14:1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an </w:t>
              </w:r>
            </w:ins>
            <w:del w:id="84" w:author="taufiq" w:date="2020-12-16T15:14:1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Menempatkan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guru sebagai mentor.</w:t>
            </w:r>
          </w:p>
          <w:p>
            <w:pPr>
              <w:numPr>
                <w:ilvl w:val="0"/>
                <w:numId w:val="3"/>
                <w:ins w:id="86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85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Gur</w:t>
            </w:r>
            <w:ins w:id="87" w:author="taufiq" w:date="2020-12-16T15:14:5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u</w:t>
              </w:r>
            </w:ins>
            <w:del w:id="88" w:author="taufiq" w:date="2020-12-16T15:14:55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dilatih untuk mengembangkan kurikulum dan memberikan kebebasan </w:t>
            </w:r>
            <w:ins w:id="89" w:author="taufiq" w:date="2020-12-16T15:14:4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d</w:t>
              </w:r>
            </w:ins>
            <w:ins w:id="90" w:author="taufiq" w:date="2020-12-16T15:14:4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alam pen</w:t>
              </w:r>
            </w:ins>
            <w:ins w:id="91" w:author="taufiq" w:date="2020-12-16T15:14:4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entuan </w:t>
              </w:r>
            </w:ins>
            <w:del w:id="92" w:author="taufiq" w:date="2020-12-16T15:14:5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untuk menentukan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cara </w:t>
            </w:r>
            <w:del w:id="93" w:author="taufiq" w:date="2020-12-16T15:15:1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belajar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mengajar</w:t>
            </w:r>
            <w:del w:id="94" w:author="taufiq" w:date="2020-12-16T15:15:2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siswa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</w:t>
            </w:r>
          </w:p>
          <w:p>
            <w:pPr>
              <w:numPr>
                <w:ilvl w:val="0"/>
                <w:numId w:val="3"/>
                <w:ins w:id="96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95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Pengembangan profesi guru.</w:t>
            </w:r>
          </w:p>
          <w:p>
            <w:pPr>
              <w:numPr>
                <w:ilvl w:val="0"/>
                <w:numId w:val="3"/>
                <w:ins w:id="98" w:author="taufiq" w:date="2020-12-16T15:12:34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97" w:author="taufiq" w:date="2020-12-16T15:12:34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99" w:author="taufiq" w:date="2020-12-16T15:15:3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Dimana guru sebagai pendidik di era 4.0 maka g</w:delText>
              </w:r>
            </w:del>
            <w:ins w:id="100" w:author="taufiq" w:date="2020-12-16T15:15:3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G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uru tidak boleh menetap dengan satu strata, harus selalu berkembang agar dapat mengajarkan pendidikan sesuai dengan eranya.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del w:id="101" w:author="taufiq" w:date="2020-12-16T15:16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 Di d</w:delText>
              </w:r>
            </w:del>
            <w:ins w:id="102" w:author="taufiq" w:date="2020-12-16T15:16:3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D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alam </w:t>
            </w:r>
            <w:del w:id="103" w:author="taufiq" w:date="2020-12-16T15:17:3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pendidikan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revolusi industri ini ada </w:t>
            </w:r>
            <w:del w:id="104" w:author="taufiq" w:date="2020-12-16T15:16:2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5 </w:delText>
              </w:r>
            </w:del>
            <w:ins w:id="105" w:author="taufiq" w:date="2020-12-16T15:16:2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l</w:t>
              </w:r>
            </w:ins>
            <w:ins w:id="106" w:author="taufiq" w:date="2020-12-16T15:16:2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ima</w:t>
              </w:r>
            </w:ins>
            <w:ins w:id="107" w:author="taufiq" w:date="2020-12-16T15:16:2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aspek yang di</w:t>
            </w:r>
            <w:del w:id="108" w:author="taufiq" w:date="2020-12-16T15:16:2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tekankan pada proses pembelajaran yaitu: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  <w:ins w:id="110" w:author="taufiq" w:date="2020-12-16T15:17:16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109" w:author="taufiq" w:date="2020-12-16T15:17:16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Mengamati</w:t>
            </w:r>
          </w:p>
          <w:p>
            <w:pPr>
              <w:numPr>
                <w:ilvl w:val="0"/>
                <w:numId w:val="5"/>
                <w:ins w:id="112" w:author="taufiq" w:date="2020-12-16T15:17:16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111" w:author="taufiq" w:date="2020-12-16T15:17:16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Memahami</w:t>
            </w:r>
          </w:p>
          <w:p>
            <w:pPr>
              <w:numPr>
                <w:ilvl w:val="0"/>
                <w:numId w:val="5"/>
                <w:ins w:id="114" w:author="taufiq" w:date="2020-12-16T15:17:16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113" w:author="taufiq" w:date="2020-12-16T15:17:16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Mencoba</w:t>
            </w:r>
          </w:p>
          <w:p>
            <w:pPr>
              <w:numPr>
                <w:ilvl w:val="0"/>
                <w:numId w:val="5"/>
                <w:ins w:id="116" w:author="taufiq" w:date="2020-12-16T15:17:16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115" w:author="taufiq" w:date="2020-12-16T15:17:16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Mendiskusikan</w:t>
            </w:r>
          </w:p>
          <w:p>
            <w:pPr>
              <w:numPr>
                <w:ilvl w:val="0"/>
                <w:numId w:val="5"/>
                <w:ins w:id="118" w:author="taufiq" w:date="2020-12-16T15:17:16Z"/>
              </w:numPr>
              <w:tabs>
                <w:tab w:val="left" w:pos="720"/>
                <w:tab w:val="clear" w:pos="425"/>
              </w:tabs>
              <w:spacing w:before="100" w:beforeAutospacing="1" w:after="100" w:afterAutospacing="1" w:line="240" w:lineRule="auto"/>
              <w:ind w:left="425" w:hanging="425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117" w:author="taufiq" w:date="2020-12-16T15:17:16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Penelitian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dasarnya kita bisa lihat proses mengamati dan memahami</w:t>
            </w:r>
            <w:ins w:id="119" w:author="taufiq" w:date="2020-12-16T15:17:5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di</w:t>
              </w:r>
            </w:ins>
            <w:ins w:id="120" w:author="taufiq" w:date="2020-12-16T15:18:4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</w:t>
              </w:r>
            </w:ins>
            <w:ins w:id="121" w:author="taufiq" w:date="2020-12-16T15:17:5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a</w:t>
              </w:r>
            </w:ins>
            <w:ins w:id="122" w:author="taufiq" w:date="2020-12-16T15:17:5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tas </w:t>
              </w:r>
            </w:ins>
            <w:del w:id="123" w:author="taufiq" w:date="2020-12-16T15:17:5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del w:id="124" w:author="taufiq" w:date="2020-12-16T15:17:5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ini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sebenarnya </w:t>
            </w:r>
            <w:del w:id="125" w:author="taufiq" w:date="2020-12-16T15:18:0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jadi </w:delText>
              </w:r>
            </w:del>
            <w:ins w:id="126" w:author="taufiq" w:date="2020-12-16T15:18:0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ad</w:t>
              </w:r>
            </w:ins>
            <w:ins w:id="127" w:author="taufiq" w:date="2020-12-16T15:18:0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alah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satu kesatuan, pada proses mengamati dan memahami kita bisa memiliki pikiran yang kritis. Pikiran kritis sangat di</w:t>
            </w:r>
            <w:del w:id="128" w:author="taufiq" w:date="2020-12-16T15:18:5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butuhkan karena dengan pikiran yang kritis maka akan timbul sebuah ide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Dari gagasan yang mucul dari pemikiran kritis tadi maka proses selanjutnya yaitu mencoba</w:t>
            </w:r>
            <w:del w:id="129" w:author="taufiq" w:date="2020-12-16T15:19:13Z">
              <w:r>
                <w:rPr>
                  <w:rFonts w:ascii="Times New Roman" w:hAnsi="Times New Roman" w:eastAsia="Times New Roman" w:cs="Times New Roman"/>
                  <w:szCs w:val="24"/>
                </w:rPr>
                <w:delText>/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del w:id="130" w:author="taufiq" w:date="2020-12-16T15:19:3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pengaplikasian</w:delText>
              </w:r>
            </w:del>
            <w:ins w:id="131" w:author="taufiq" w:date="2020-12-16T15:19:3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m</w:t>
              </w:r>
            </w:ins>
            <w:ins w:id="132" w:author="taufiq" w:date="2020-12-16T15:19:4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en</w:t>
              </w:r>
            </w:ins>
            <w:ins w:id="133" w:author="taufiq" w:date="2020-12-16T15:19:4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gapl</w:t>
              </w:r>
            </w:ins>
            <w:ins w:id="134" w:author="taufiq" w:date="2020-12-16T15:19:4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ikasika</w:t>
              </w:r>
            </w:ins>
            <w:ins w:id="135" w:author="taufiq" w:date="2020-12-16T15:19:4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nnya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. Pada </w:t>
            </w:r>
            <w:ins w:id="136" w:author="taufiq" w:date="2020-12-16T15:19:5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R</w:t>
              </w:r>
            </w:ins>
            <w:del w:id="137" w:author="taufiq" w:date="2020-12-16T15:19:50Z">
              <w:r>
                <w:rPr>
                  <w:rFonts w:ascii="Times New Roman" w:hAnsi="Times New Roman" w:eastAsia="Times New Roman" w:cs="Times New Roman"/>
                  <w:szCs w:val="24"/>
                </w:rPr>
                <w:delText>r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evolusi 4.0 ini lebih banyak praktek karena lebih menyiapkan anak pada bagaimana kita menumbuhkan ide baru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Setelah proses mencoba proses selanjutnya yaitu mendiskusikan. Mendiskusikan di</w:t>
            </w:r>
            <w:del w:id="138" w:author="taufiq" w:date="2020-12-16T15:20:2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sini bukan hanya satu atau dua orang tapi banyak kolaborasi komunikasi dengan banyak orang. Hal ini dilakukan karena banyak pandangan yang berbeda atau ide-ide yang baru akan muncul.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Yang tera</w:t>
            </w:r>
            <w:ins w:id="139" w:author="taufiq" w:date="2020-12-16T15:20:5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k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hir adalah melakukan penelitian, tuntutan </w:t>
            </w:r>
            <w:ins w:id="140" w:author="taufiq" w:date="2020-12-16T15:20:4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R</w:t>
              </w:r>
            </w:ins>
            <w:ins w:id="141" w:author="taufiq" w:date="2020-12-16T15:20:4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ev</w:t>
              </w:r>
            </w:ins>
            <w:ins w:id="142" w:author="taufiq" w:date="2020-12-16T15:20:4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olus</w:t>
              </w:r>
            </w:ins>
            <w:ins w:id="143" w:author="taufiq" w:date="2020-12-16T15:20:4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4.0 ini adalah kreatif dan inovatif. Dengan melakukan penelitian kita bisa lihat proses kreatif dan inovatif kita. </w:t>
            </w: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FreeSerif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3FB1D"/>
    <w:multiLevelType w:val="singleLevel"/>
    <w:tmpl w:val="DE73FB1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D71E2D"/>
    <w:multiLevelType w:val="singleLevel"/>
    <w:tmpl w:val="F7D71E2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AF13970"/>
    <w:multiLevelType w:val="multilevel"/>
    <w:tmpl w:val="1AF1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EAF5A4B"/>
    <w:multiLevelType w:val="multilevel"/>
    <w:tmpl w:val="1EAF5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6B26AA"/>
    <w:multiLevelType w:val="multilevel"/>
    <w:tmpl w:val="386B2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aufiq">
    <w15:presenceInfo w15:providerId="None" w15:userId="taufi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trackRevisions w:val="tru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5F9FB9F1"/>
    <w:rsid w:val="73ABC0B4"/>
    <w:rsid w:val="77EF9E74"/>
    <w:rsid w:val="7C8E137F"/>
    <w:rsid w:val="DBFD6977"/>
    <w:rsid w:val="FBB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contextualSpacing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2702</Characters>
  <Lines>22</Lines>
  <Paragraphs>6</Paragraphs>
  <TotalTime>25</TotalTime>
  <ScaleCrop>false</ScaleCrop>
  <LinksUpToDate>false</LinksUpToDate>
  <CharactersWithSpaces>3169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2020-08-27T05:03:00Z</dcterms:created>
  <dc:creator>Epic_Epik</dc:creator>
  <cp:lastModifiedBy>taufiq</cp:lastModifiedBy>
  <dcterms:modified xsi:type="dcterms:W3CDTF">2020-12-16T15:24:57Z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