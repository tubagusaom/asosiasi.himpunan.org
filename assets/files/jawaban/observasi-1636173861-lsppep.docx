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del w:id="0" w:author="Hp" w:date="2021-11-06T11:45:00Z">
        <w:r w:rsidRPr="00C50A1E" w:rsidDel="00A72CAD">
          <w:rPr>
            <w:rFonts w:ascii="Times New Roman" w:eastAsia="Times New Roman" w:hAnsi="Times New Roman" w:cs="Times New Roman"/>
            <w:sz w:val="24"/>
            <w:szCs w:val="24"/>
          </w:rPr>
          <w:delText xml:space="preserve"> itu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ins w:id="1" w:author="Hp" w:date="2021-11-06T11:46:00Z">
        <w:r w:rsidR="00A72CAD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proofErr w:type="gramEnd"/>
      <w:del w:id="2" w:author="Hp" w:date="2021-11-06T11:46:00Z">
        <w:r w:rsidRPr="00C50A1E" w:rsidDel="00A72CAD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ins w:id="3" w:author="Hp" w:date="2021-11-06T11:46:00Z">
        <w:r w:rsidR="00A72CAD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4" w:author="Hp" w:date="2021-11-06T11:46:00Z">
        <w:r w:rsidRPr="00C50A1E" w:rsidDel="00A72CAD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egitu</w:t>
      </w:r>
      <w:ins w:id="5" w:author="Hp" w:date="2021-11-06T11:46:00Z">
        <w:r w:rsidR="00A72CAD">
          <w:rPr>
            <w:rFonts w:ascii="Times New Roman" w:eastAsia="Times New Roman" w:hAnsi="Times New Roman" w:cs="Times New Roman"/>
            <w:sz w:val="24"/>
            <w:szCs w:val="24"/>
          </w:rPr>
          <w:t>lah</w:t>
        </w:r>
      </w:ins>
      <w:proofErr w:type="spellEnd"/>
      <w:del w:id="6" w:author="Hp" w:date="2021-11-06T11:46:00Z">
        <w:r w:rsidRPr="00C50A1E" w:rsidDel="00A72CAD">
          <w:rPr>
            <w:rFonts w:ascii="Times New Roman" w:eastAsia="Times New Roman" w:hAnsi="Times New Roman" w:cs="Times New Roman"/>
            <w:sz w:val="24"/>
            <w:szCs w:val="24"/>
          </w:rPr>
          <w:delText xml:space="preserve"> kata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7" w:author="Hp" w:date="2021-11-06T11:46:00Z">
        <w:r w:rsidR="00A72CA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8" w:author="Hp" w:date="2021-11-06T11:46:00Z">
        <w:r w:rsidRPr="00C50A1E" w:rsidDel="00A72CAD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" w:author="Hp" w:date="2021-11-06T11:46:00Z">
        <w:r w:rsidR="00A72CAD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10" w:author="Hp" w:date="2021-11-06T11:46:00Z">
        <w:r w:rsidRPr="00C50A1E" w:rsidDel="00A72CAD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ins w:id="11" w:author="Hp" w:date="2021-11-06T10:59:00Z">
        <w:r w:rsidR="009A2E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2" w:author="Hp" w:date="2021-11-06T10:59:00Z">
        <w:r w:rsidRPr="00C50A1E" w:rsidDel="009A2E31">
          <w:rPr>
            <w:rFonts w:ascii="Times New Roman" w:eastAsia="Times New Roman" w:hAnsi="Times New Roman" w:cs="Times New Roman"/>
            <w:sz w:val="24"/>
            <w:szCs w:val="24"/>
          </w:rPr>
          <w:delText xml:space="preserve"> 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13" w:author="Hp" w:date="2021-11-06T11:20:00Z">
        <w:r w:rsidR="00A72CAD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A72CAD">
          <w:rPr>
            <w:rFonts w:ascii="Times New Roman" w:eastAsia="Times New Roman" w:hAnsi="Times New Roman" w:cs="Times New Roman"/>
            <w:sz w:val="24"/>
            <w:szCs w:val="24"/>
          </w:rPr>
          <w:t>memang</w:t>
        </w:r>
      </w:ins>
      <w:bookmarkStart w:id="14" w:name="_GoBack"/>
      <w:bookmarkEnd w:id="14"/>
      <w:proofErr w:type="spellEnd"/>
      <w:del w:id="15" w:author="Hp" w:date="2021-11-06T11:20:00Z">
        <w:r w:rsidRPr="00C50A1E" w:rsidDel="0018139E">
          <w:rPr>
            <w:rFonts w:ascii="Times New Roman" w:eastAsia="Times New Roman" w:hAnsi="Times New Roman" w:cs="Times New Roman"/>
            <w:sz w:val="24"/>
            <w:szCs w:val="24"/>
          </w:rPr>
          <w:delText>. Ya,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16" w:author="Hp" w:date="2021-11-06T11:01:00Z">
        <w:r w:rsidRPr="00C50A1E" w:rsidDel="009A2E31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</w:t>
      </w:r>
      <w:del w:id="17" w:author="Hp" w:date="2021-11-06T11:02:00Z">
        <w:r w:rsidRPr="00C50A1E" w:rsidDel="009A2E31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8" w:author="Hp" w:date="2021-11-06T11:03:00Z">
        <w:r w:rsidRPr="00C50A1E" w:rsidDel="009A2E31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del w:id="19" w:author="Hp" w:date="2021-11-06T11:02:00Z">
        <w:r w:rsidRPr="00C50A1E" w:rsidDel="009A2E3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del w:id="20" w:author="Hp" w:date="2021-11-06T11:04:00Z">
        <w:r w:rsidRPr="00C50A1E" w:rsidDel="009A2E31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1" w:author="Hp" w:date="2021-11-06T11:04:00Z">
        <w:r w:rsidR="009A2E31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2" w:author="Hp" w:date="2021-11-06T11:04:00Z">
        <w:r w:rsidR="009A2E31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proofErr w:type="spellEnd"/>
      <w:del w:id="23" w:author="Hp" w:date="2021-11-06T11:04:00Z">
        <w:r w:rsidRPr="00C50A1E" w:rsidDel="009A2E31">
          <w:rPr>
            <w:rFonts w:ascii="Times New Roman" w:eastAsia="Times New Roman" w:hAnsi="Times New Roman" w:cs="Times New Roman"/>
            <w:sz w:val="24"/>
            <w:szCs w:val="24"/>
          </w:rPr>
          <w:delText>4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ins w:id="24" w:author="Hp" w:date="2021-11-06T11:06:00Z">
        <w:r w:rsidR="009A2E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A2E31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9A2E3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A2E31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9A2E3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25" w:author="Hp" w:date="2021-11-06T11:06:00Z">
        <w:r w:rsidRPr="00C50A1E" w:rsidDel="009A2E31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del w:id="26" w:author="Hp" w:date="2021-11-06T11:06:00Z">
        <w:r w:rsidRPr="00C50A1E" w:rsidDel="009A2E31">
          <w:rPr>
            <w:rFonts w:ascii="Times New Roman" w:eastAsia="Times New Roman" w:hAnsi="Times New Roman" w:cs="Times New Roman"/>
            <w:sz w:val="24"/>
            <w:szCs w:val="24"/>
          </w:rPr>
          <w:delText>nya,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27" w:author="Hp" w:date="2021-11-06T11:06:00Z">
        <w:r w:rsidR="009A2E3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Del="002562D7" w:rsidRDefault="00927764" w:rsidP="00927764">
      <w:pPr>
        <w:shd w:val="clear" w:color="auto" w:fill="F5F5F5"/>
        <w:spacing w:after="375"/>
        <w:rPr>
          <w:del w:id="28" w:author="Hp" w:date="2021-11-06T11:09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ins w:id="29" w:author="Hp" w:date="2021-11-06T11:07:00Z">
        <w:r w:rsidR="002562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562D7">
          <w:rPr>
            <w:rFonts w:ascii="Times New Roman" w:eastAsia="Times New Roman" w:hAnsi="Times New Roman" w:cs="Times New Roman"/>
            <w:sz w:val="24"/>
            <w:szCs w:val="24"/>
          </w:rPr>
          <w:t>sebab</w:t>
        </w:r>
      </w:ins>
      <w:proofErr w:type="spellEnd"/>
      <w:del w:id="30" w:author="Hp" w:date="2021-11-06T11:07:00Z">
        <w:r w:rsidRPr="00C50A1E" w:rsidDel="002562D7">
          <w:rPr>
            <w:rFonts w:ascii="Times New Roman" w:eastAsia="Times New Roman" w:hAnsi="Times New Roman" w:cs="Times New Roman"/>
            <w:sz w:val="24"/>
            <w:szCs w:val="24"/>
          </w:rPr>
          <w:delText xml:space="preserve"> pencetus</w:delText>
        </w:r>
      </w:del>
      <w:del w:id="31" w:author="Hp" w:date="2021-11-06T11:08:00Z">
        <w:r w:rsidRPr="00C50A1E" w:rsidDel="002562D7">
          <w:rPr>
            <w:rFonts w:ascii="Times New Roman" w:eastAsia="Times New Roman" w:hAnsi="Times New Roman" w:cs="Times New Roman"/>
            <w:sz w:val="24"/>
            <w:szCs w:val="24"/>
          </w:rPr>
          <w:delText xml:space="preserve"> meng</w:delText>
        </w:r>
      </w:del>
      <w:del w:id="32" w:author="Hp" w:date="2021-11-06T11:07:00Z">
        <w:r w:rsidRPr="00C50A1E" w:rsidDel="002562D7">
          <w:rPr>
            <w:rFonts w:ascii="Times New Roman" w:eastAsia="Times New Roman" w:hAnsi="Times New Roman" w:cs="Times New Roman"/>
            <w:sz w:val="24"/>
            <w:szCs w:val="24"/>
          </w:rPr>
          <w:delText>apa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ins w:id="33" w:author="Hp" w:date="2021-11-06T11:08:00Z">
        <w:r w:rsidR="002562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562D7">
          <w:rPr>
            <w:rFonts w:ascii="Times New Roman" w:eastAsia="Times New Roman" w:hAnsi="Times New Roman" w:cs="Times New Roman"/>
            <w:sz w:val="24"/>
            <w:szCs w:val="24"/>
          </w:rPr>
          <w:t>bernafsu</w:t>
        </w:r>
      </w:ins>
      <w:proofErr w:type="spellEnd"/>
      <w:del w:id="34" w:author="Hp" w:date="2021-11-06T11:08:00Z">
        <w:r w:rsidRPr="00C50A1E" w:rsidDel="002562D7">
          <w:rPr>
            <w:rFonts w:ascii="Times New Roman" w:eastAsia="Times New Roman" w:hAnsi="Times New Roman" w:cs="Times New Roman"/>
            <w:sz w:val="24"/>
            <w:szCs w:val="24"/>
          </w:rPr>
          <w:delText xml:space="preserve"> suka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makan.</w:t>
      </w:r>
      <w:del w:id="35" w:author="Hp" w:date="2021-11-06T11:09:00Z">
        <w:r w:rsidRPr="00C50A1E" w:rsidDel="002562D7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ins w:id="36" w:author="Hp" w:date="2021-11-06T11:10:00Z">
        <w:r w:rsidR="002562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7" w:author="Hp" w:date="2021-11-06T11:10:00Z">
        <w:r w:rsidRPr="00C50A1E" w:rsidDel="002562D7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38" w:author="Hp" w:date="2021-11-06T11:13:00Z">
        <w:r w:rsidR="002562D7">
          <w:rPr>
            <w:rFonts w:ascii="Times New Roman" w:eastAsia="Times New Roman" w:hAnsi="Times New Roman" w:cs="Times New Roman"/>
            <w:sz w:val="24"/>
            <w:szCs w:val="24"/>
          </w:rPr>
          <w:t>Hasilnya</w:t>
        </w:r>
        <w:proofErr w:type="spellEnd"/>
        <w:proofErr w:type="gramStart"/>
        <w:r w:rsidR="002562D7">
          <w:rPr>
            <w:rFonts w:ascii="Times New Roman" w:eastAsia="Times New Roman" w:hAnsi="Times New Roman" w:cs="Times New Roman"/>
            <w:sz w:val="24"/>
            <w:szCs w:val="24"/>
          </w:rPr>
          <w:t xml:space="preserve">,  </w:t>
        </w:r>
        <w:proofErr w:type="spellStart"/>
        <w:r w:rsidR="002562D7">
          <w:rPr>
            <w:rFonts w:ascii="Times New Roman" w:eastAsia="Times New Roman" w:hAnsi="Times New Roman" w:cs="Times New Roman"/>
            <w:sz w:val="24"/>
            <w:szCs w:val="24"/>
          </w:rPr>
          <w:t>r</w:t>
        </w:r>
      </w:ins>
      <w:proofErr w:type="gramEnd"/>
      <w:del w:id="39" w:author="Hp" w:date="2021-11-06T11:13:00Z">
        <w:r w:rsidRPr="00C50A1E" w:rsidDel="002562D7">
          <w:rPr>
            <w:rFonts w:ascii="Times New Roman" w:eastAsia="Times New Roman" w:hAnsi="Times New Roman" w:cs="Times New Roman"/>
            <w:sz w:val="24"/>
            <w:szCs w:val="24"/>
          </w:rPr>
          <w:delText>R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0" w:author="Hp" w:date="2021-11-06T11:13:00Z">
        <w:r w:rsidR="002562D7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2562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1" w:author="Hp" w:date="2021-11-06T11:13:00Z">
        <w:r w:rsidRPr="00C50A1E" w:rsidDel="002562D7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42" w:author="Hp" w:date="2021-11-06T11:13:00Z">
        <w:r w:rsidRPr="00C50A1E" w:rsidDel="002562D7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43" w:author="Hp" w:date="2021-11-06T11:14:00Z">
        <w:r w:rsidR="002562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562D7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2562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562D7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44" w:author="Hp" w:date="2021-11-06T11:14:00Z">
        <w:r w:rsidRPr="00C50A1E" w:rsidDel="002562D7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ins w:id="45" w:author="Hp" w:date="2021-11-06T11:14:00Z">
        <w:r w:rsidR="002562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562D7">
          <w:rPr>
            <w:rFonts w:ascii="Times New Roman" w:eastAsia="Times New Roman" w:hAnsi="Times New Roman" w:cs="Times New Roman"/>
            <w:sz w:val="24"/>
            <w:szCs w:val="24"/>
          </w:rPr>
          <w:t>keinginan</w:t>
        </w:r>
      </w:ins>
      <w:proofErr w:type="spellEnd"/>
      <w:del w:id="46" w:author="Hp" w:date="2021-11-06T11:14:00Z">
        <w:r w:rsidRPr="00C50A1E" w:rsidDel="002562D7">
          <w:rPr>
            <w:rFonts w:ascii="Times New Roman" w:eastAsia="Times New Roman" w:hAnsi="Times New Roman" w:cs="Times New Roman"/>
            <w:sz w:val="24"/>
            <w:szCs w:val="24"/>
          </w:rPr>
          <w:delText xml:space="preserve"> mau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proofErr w:type="gramEnd"/>
      <w:ins w:id="47" w:author="Hp" w:date="2021-11-06T11:15:00Z">
        <w:r w:rsidR="002562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562D7">
          <w:rPr>
            <w:rFonts w:ascii="Times New Roman" w:eastAsia="Times New Roman" w:hAnsi="Times New Roman" w:cs="Times New Roman"/>
            <w:sz w:val="24"/>
            <w:szCs w:val="24"/>
          </w:rPr>
          <w:t>Itu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8" w:author="Hp" w:date="2021-11-06T11:15:00Z">
        <w:r w:rsidR="002562D7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49" w:author="Hp" w:date="2021-11-06T11:15:00Z">
        <w:r w:rsidRPr="00C50A1E" w:rsidDel="002562D7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ins w:id="50" w:author="Hp" w:date="2021-11-06T11:15:00Z">
        <w:r w:rsidR="002562D7">
          <w:rPr>
            <w:rFonts w:ascii="Times New Roman" w:eastAsia="Times New Roman" w:hAnsi="Times New Roman" w:cs="Times New Roman"/>
            <w:sz w:val="24"/>
            <w:szCs w:val="24"/>
          </w:rPr>
          <w:t>Hal yang</w:t>
        </w:r>
      </w:ins>
      <w:del w:id="51" w:author="Hp" w:date="2021-11-06T11:15:00Z">
        <w:r w:rsidRPr="00C50A1E" w:rsidDel="002562D7">
          <w:rPr>
            <w:rFonts w:ascii="Times New Roman" w:eastAsia="Times New Roman" w:hAnsi="Times New Roman" w:cs="Times New Roman"/>
            <w:sz w:val="24"/>
            <w:szCs w:val="24"/>
          </w:rPr>
          <w:delText>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ins w:id="52" w:author="Hp" w:date="2021-11-06T11:15:00Z">
        <w:r w:rsidR="002562D7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2562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562D7">
          <w:rPr>
            <w:rFonts w:ascii="Times New Roman" w:eastAsia="Times New Roman" w:hAnsi="Times New Roman" w:cs="Times New Roman"/>
            <w:sz w:val="24"/>
            <w:szCs w:val="24"/>
          </w:rPr>
          <w:t>berpikir</w:t>
        </w:r>
        <w:proofErr w:type="spellEnd"/>
        <w:r w:rsidR="002562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3" w:author="Hp" w:date="2021-11-06T11:15:00Z">
        <w:r w:rsidRPr="00C50A1E" w:rsidDel="002562D7">
          <w:rPr>
            <w:rFonts w:ascii="Times New Roman" w:eastAsia="Times New Roman" w:hAnsi="Times New Roman" w:cs="Times New Roman"/>
            <w:sz w:val="24"/>
            <w:szCs w:val="24"/>
          </w:rPr>
          <w:delText>Yang penting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ins w:id="54" w:author="Hp" w:date="2021-11-06T11:16:00Z">
        <w:r w:rsidR="002562D7">
          <w:rPr>
            <w:rFonts w:ascii="Times New Roman" w:eastAsia="Times New Roman" w:hAnsi="Times New Roman" w:cs="Times New Roman"/>
            <w:sz w:val="24"/>
            <w:szCs w:val="24"/>
          </w:rPr>
          <w:t>nya</w:t>
        </w:r>
        <w:proofErr w:type="spellEnd"/>
        <w:r w:rsidR="002562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562D7">
          <w:rPr>
            <w:rFonts w:ascii="Times New Roman" w:eastAsia="Times New Roman" w:hAnsi="Times New Roman" w:cs="Times New Roman"/>
            <w:sz w:val="24"/>
            <w:szCs w:val="24"/>
          </w:rPr>
          <w:t>saja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ins w:id="55" w:author="Hp" w:date="2021-11-06T11:16:00Z">
        <w:r w:rsidR="002562D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ins w:id="56" w:author="Hp" w:date="2021-11-06T11:16:00Z">
        <w:r w:rsidR="002562D7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7" w:author="Hp" w:date="2021-11-06T11:16:00Z">
        <w:r w:rsidRPr="00C50A1E" w:rsidDel="002562D7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58" w:author="Hp" w:date="2021-11-06T11:16:00Z">
        <w:r w:rsidR="002562D7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59" w:author="Hp" w:date="2021-11-06T11:16:00Z">
        <w:r w:rsidRPr="00C50A1E" w:rsidDel="002562D7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</w:t>
      </w:r>
      <w:ins w:id="60" w:author="Hp" w:date="2021-11-06T11:16:00Z">
        <w:r w:rsidR="002562D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n</w:t>
        </w:r>
        <w:proofErr w:type="gramStart"/>
        <w:r w:rsidR="002562D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?</w:t>
        </w:r>
      </w:ins>
      <w:del w:id="61" w:author="Hp" w:date="2021-11-06T11:16:00Z">
        <w:r w:rsidRPr="00C50A1E" w:rsidDel="002562D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2" w:author="Hp" w:date="2021-11-06T11:17:00Z">
        <w:r w:rsidR="002562D7">
          <w:rPr>
            <w:rFonts w:ascii="Times New Roman" w:eastAsia="Times New Roman" w:hAnsi="Times New Roman" w:cs="Times New Roman"/>
            <w:sz w:val="24"/>
            <w:szCs w:val="24"/>
          </w:rPr>
          <w:t>mudahnya</w:t>
        </w:r>
        <w:proofErr w:type="spellEnd"/>
        <w:r w:rsidR="002562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2562D7">
          <w:rPr>
            <w:rFonts w:ascii="Times New Roman" w:eastAsia="Times New Roman" w:hAnsi="Times New Roman" w:cs="Times New Roman"/>
            <w:sz w:val="24"/>
            <w:szCs w:val="24"/>
          </w:rPr>
          <w:t>kenaikan</w:t>
        </w:r>
        <w:proofErr w:type="spellEnd"/>
        <w:r w:rsidR="002562D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del w:id="63" w:author="Hp" w:date="2021-11-06T11:17:00Z">
        <w:r w:rsidRPr="00C50A1E" w:rsidDel="002562D7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lebih suka naiknya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ins w:id="64" w:author="Hp" w:date="2021-11-06T11:17:00Z">
        <w:r w:rsidR="0018139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del w:id="65" w:author="Hp" w:date="2021-11-06T11:17:00Z">
        <w:r w:rsidRPr="00C50A1E" w:rsidDel="0018139E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ins w:id="66" w:author="Hp" w:date="2021-11-06T11:17:00Z">
        <w:r w:rsidR="0018139E">
          <w:rPr>
            <w:rFonts w:ascii="Times New Roman" w:eastAsia="Times New Roman" w:hAnsi="Times New Roman" w:cs="Times New Roman"/>
            <w:sz w:val="24"/>
            <w:szCs w:val="24"/>
          </w:rPr>
          <w:t>tertumpuk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</w:t>
      </w:r>
      <w:proofErr w:type="spellEnd"/>
      <w:ins w:id="67" w:author="Hp" w:date="2021-11-06T11:18:00Z">
        <w:r w:rsidR="0018139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68" w:author="Hp" w:date="2021-11-06T11:18:00Z">
        <w:r w:rsidRPr="00C50A1E" w:rsidDel="0018139E">
          <w:rPr>
            <w:rFonts w:ascii="Times New Roman" w:eastAsia="Times New Roman" w:hAnsi="Times New Roman" w:cs="Times New Roman"/>
            <w:sz w:val="24"/>
            <w:szCs w:val="24"/>
          </w:rPr>
          <w:delText>-ingat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ins w:id="69" w:author="Hp" w:date="2021-11-06T11:18:00Z">
        <w:r w:rsidR="0018139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8139E">
          <w:rPr>
            <w:rFonts w:ascii="Times New Roman" w:eastAsia="Times New Roman" w:hAnsi="Times New Roman" w:cs="Times New Roman"/>
            <w:sz w:val="24"/>
            <w:szCs w:val="24"/>
          </w:rPr>
          <w:t>saja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ins w:id="70" w:author="Hp" w:date="2021-11-06T11:19:00Z">
        <w:r w:rsidR="0018139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451" w:rsidRDefault="00BE6451">
      <w:r>
        <w:separator/>
      </w:r>
    </w:p>
  </w:endnote>
  <w:endnote w:type="continuationSeparator" w:id="0">
    <w:p w:rsidR="00BE6451" w:rsidRDefault="00BE6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BE6451">
    <w:pPr>
      <w:pStyle w:val="Footer"/>
    </w:pPr>
  </w:p>
  <w:p w:rsidR="00941E77" w:rsidRDefault="00BE64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451" w:rsidRDefault="00BE6451">
      <w:r>
        <w:separator/>
      </w:r>
    </w:p>
  </w:footnote>
  <w:footnote w:type="continuationSeparator" w:id="0">
    <w:p w:rsidR="00BE6451" w:rsidRDefault="00BE6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0910CF"/>
    <w:rsid w:val="0012251A"/>
    <w:rsid w:val="0018139E"/>
    <w:rsid w:val="002318A3"/>
    <w:rsid w:val="002562D7"/>
    <w:rsid w:val="0042167F"/>
    <w:rsid w:val="00924DF5"/>
    <w:rsid w:val="00927764"/>
    <w:rsid w:val="009A2E31"/>
    <w:rsid w:val="00A72CAD"/>
    <w:rsid w:val="00B65D06"/>
    <w:rsid w:val="00BE6451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9A2E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E3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A2E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9A2E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E3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A2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09A6A-7935-4EE1-8464-438371F5A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9</cp:revision>
  <dcterms:created xsi:type="dcterms:W3CDTF">2020-08-26T21:16:00Z</dcterms:created>
  <dcterms:modified xsi:type="dcterms:W3CDTF">2021-11-06T04:47:00Z</dcterms:modified>
</cp:coreProperties>
</file>