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2FE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F92536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95C5B9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0C7F8E4" w14:textId="77777777" w:rsidTr="00D810B0">
        <w:tc>
          <w:tcPr>
            <w:tcW w:w="9350" w:type="dxa"/>
          </w:tcPr>
          <w:p w14:paraId="0BCF0BF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BFB8C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BDEF6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id w:val="-1738476261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sdtEndPr>
            <w:sdtContent>
              <w:p w14:paraId="30960EF3" w14:textId="4D18D1AB" w:rsidR="00C36B41" w:rsidRDefault="00C36B41">
                <w:pPr>
                  <w:pStyle w:val="Heading1"/>
                  <w:outlineLvl w:val="0"/>
                </w:pPr>
                <w:r>
                  <w:t>Works Cited</w:t>
                </w:r>
              </w:p>
              <w:p w14:paraId="7986E2D4" w14:textId="77777777" w:rsidR="00C36B41" w:rsidRDefault="00C36B41" w:rsidP="00C36B41">
                <w:pPr>
                  <w:pStyle w:val="Bibliography"/>
                  <w:ind w:left="720" w:hanging="720"/>
                  <w:rPr>
                    <w:noProof/>
                    <w:sz w:val="24"/>
                    <w:szCs w:val="24"/>
                    <w:lang w:val="en-US"/>
                  </w:rPr>
                </w:pPr>
                <w:r>
                  <w:fldChar w:fldCharType="begin"/>
                </w:r>
                <w:r w:rsidRPr="00C36B41">
                  <w:instrText xml:space="preserve"> BIBLIOGRAPHY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Enterprise, J. (2012). </w:t>
                </w:r>
                <w:r>
                  <w:rPr>
                    <w:i/>
                    <w:iCs/>
                    <w:noProof/>
                    <w:lang w:val="en-US"/>
                  </w:rPr>
                  <w:t>Instagram Untuk Fotografi dan Bisnis Kreatif.</w:t>
                </w:r>
                <w:r>
                  <w:rPr>
                    <w:noProof/>
                    <w:lang w:val="en-US"/>
                  </w:rPr>
                  <w:t xml:space="preserve"> Jakarta: PT Elex Media Komputindo.</w:t>
                </w:r>
              </w:p>
              <w:p w14:paraId="46B8D687" w14:textId="77777777" w:rsidR="00C36B41" w:rsidRDefault="00C36B41" w:rsidP="00C36B41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Handayani, M. (2017.). </w:t>
                </w:r>
                <w:r>
                  <w:rPr>
                    <w:i/>
                    <w:iCs/>
                    <w:noProof/>
                    <w:lang w:val="en-US"/>
                  </w:rPr>
                  <w:t>Resep Ampuh Membangun Sistem Bisnis Online.</w:t>
                </w:r>
                <w:r>
                  <w:rPr>
                    <w:noProof/>
                    <w:lang w:val="en-US"/>
                  </w:rPr>
                  <w:t xml:space="preserve"> Bandung :: Billionaire Sinergi Korpora.</w:t>
                </w:r>
              </w:p>
              <w:p w14:paraId="3C0AC818" w14:textId="77777777" w:rsidR="00C36B41" w:rsidRDefault="00C36B41" w:rsidP="00C36B41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Helianthusonfri, J. (2012). </w:t>
                </w:r>
                <w:r>
                  <w:rPr>
                    <w:i/>
                    <w:iCs/>
                    <w:noProof/>
                    <w:lang w:val="en-US"/>
                  </w:rPr>
                  <w:t>Jualan Online Dengan Facebook dan Blog.</w:t>
                </w:r>
                <w:r>
                  <w:rPr>
                    <w:noProof/>
                    <w:lang w:val="en-US"/>
                  </w:rPr>
                  <w:t xml:space="preserve"> Jakarta: PT Elex Media Komputindo.</w:t>
                </w:r>
              </w:p>
              <w:p w14:paraId="04AB0C66" w14:textId="77777777" w:rsidR="00C36B41" w:rsidRDefault="00C36B41" w:rsidP="00C36B41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Helianthusonfri, J. (2016). </w:t>
                </w:r>
                <w:r>
                  <w:rPr>
                    <w:i/>
                    <w:iCs/>
                    <w:noProof/>
                    <w:lang w:val="en-US"/>
                  </w:rPr>
                  <w:t>Facebook Marketing.</w:t>
                </w:r>
                <w:r>
                  <w:rPr>
                    <w:noProof/>
                    <w:lang w:val="en-US"/>
                  </w:rPr>
                  <w:t xml:space="preserve"> Jakarta: PT Elex Media Komputindo.</w:t>
                </w:r>
              </w:p>
              <w:p w14:paraId="31076A11" w14:textId="77777777" w:rsidR="00C36B41" w:rsidRDefault="00C36B41" w:rsidP="00C36B41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Salim, J. (2011). </w:t>
                </w:r>
                <w:r>
                  <w:rPr>
                    <w:i/>
                    <w:iCs/>
                    <w:noProof/>
                    <w:lang w:val="en-US"/>
                  </w:rPr>
                  <w:t>Mengoptimalkan Blog dan Social Media Untuk Small Business.</w:t>
                </w:r>
                <w:r>
                  <w:rPr>
                    <w:noProof/>
                    <w:lang w:val="en-US"/>
                  </w:rPr>
                  <w:t xml:space="preserve"> Jakarta:: PT Elex Media Komputindo.</w:t>
                </w:r>
              </w:p>
              <w:p w14:paraId="047CCCD2" w14:textId="77777777" w:rsidR="00C36B41" w:rsidRDefault="00C36B41" w:rsidP="00C36B41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Sulianta, F. (2011). </w:t>
                </w:r>
                <w:r>
                  <w:rPr>
                    <w:i/>
                    <w:iCs/>
                    <w:noProof/>
                    <w:lang w:val="en-US"/>
                  </w:rPr>
                  <w:t>Twitter for Business.</w:t>
                </w:r>
                <w:r>
                  <w:rPr>
                    <w:noProof/>
                    <w:lang w:val="en-US"/>
                  </w:rPr>
                  <w:t xml:space="preserve"> Jakarta: PT Elex Media Komputindo.</w:t>
                </w:r>
              </w:p>
              <w:p w14:paraId="42CA4212" w14:textId="77777777" w:rsidR="00C36B41" w:rsidRDefault="00C36B41" w:rsidP="00C36B41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Wong, J. (2010). </w:t>
                </w:r>
                <w:r>
                  <w:rPr>
                    <w:i/>
                    <w:iCs/>
                    <w:noProof/>
                    <w:lang w:val="en-US"/>
                  </w:rPr>
                  <w:t>Internet Marketing for Beginners.</w:t>
                </w:r>
                <w:r>
                  <w:rPr>
                    <w:noProof/>
                    <w:lang w:val="en-US"/>
                  </w:rPr>
                  <w:t xml:space="preserve"> Jakarta: PT Elex Media Komputindo.</w:t>
                </w:r>
              </w:p>
              <w:p w14:paraId="07C855ED" w14:textId="0815F306" w:rsidR="00C36B41" w:rsidRDefault="00C36B41" w:rsidP="00C36B41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2B5967A4" w14:textId="3E063654" w:rsidR="00C36B41" w:rsidDel="00C36B41" w:rsidRDefault="00C36B41" w:rsidP="008D1AF7">
            <w:pPr>
              <w:spacing w:line="480" w:lineRule="auto"/>
              <w:rPr>
                <w:del w:id="0" w:author="Dell" w:date="2021-04-08T14:41:00Z"/>
                <w:rFonts w:ascii="Times New Roman" w:hAnsi="Times New Roman" w:cs="Times New Roman"/>
                <w:sz w:val="24"/>
                <w:szCs w:val="24"/>
              </w:rPr>
            </w:pPr>
          </w:p>
          <w:p w14:paraId="0895BEC0" w14:textId="720F5A90" w:rsidR="00D80F46" w:rsidRPr="00A16D9B" w:rsidDel="00C36B41" w:rsidRDefault="00D80F46" w:rsidP="008D1AF7">
            <w:pPr>
              <w:spacing w:line="480" w:lineRule="auto"/>
              <w:rPr>
                <w:del w:id="1" w:author="Dell" w:date="2021-04-08T14:41:00Z"/>
                <w:rFonts w:ascii="Times New Roman" w:hAnsi="Times New Roman" w:cs="Times New Roman"/>
                <w:sz w:val="24"/>
                <w:szCs w:val="24"/>
              </w:rPr>
            </w:pPr>
            <w:del w:id="2" w:author="Dell" w:date="2021-04-08T14:41:00Z"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C36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73C3830B" w14:textId="716B4CBD" w:rsidR="00D80F46" w:rsidRPr="00A16D9B" w:rsidDel="00C36B41" w:rsidRDefault="00D80F46" w:rsidP="008D1AF7">
            <w:pPr>
              <w:spacing w:line="480" w:lineRule="auto"/>
              <w:rPr>
                <w:del w:id="3" w:author="Dell" w:date="2021-04-08T14:41:00Z"/>
                <w:rFonts w:ascii="Times New Roman" w:hAnsi="Times New Roman" w:cs="Times New Roman"/>
                <w:sz w:val="24"/>
                <w:szCs w:val="24"/>
              </w:rPr>
            </w:pPr>
            <w:del w:id="4" w:author="Dell" w:date="2021-04-08T14:41:00Z"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C36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E873F26" w14:textId="3A2FBBD3" w:rsidR="00D80F46" w:rsidRPr="00A16D9B" w:rsidDel="00C36B41" w:rsidRDefault="00D80F46" w:rsidP="008D1AF7">
            <w:pPr>
              <w:spacing w:line="480" w:lineRule="auto"/>
              <w:rPr>
                <w:del w:id="5" w:author="Dell" w:date="2021-04-08T14:41:00Z"/>
                <w:rFonts w:ascii="Times New Roman" w:hAnsi="Times New Roman" w:cs="Times New Roman"/>
                <w:sz w:val="24"/>
                <w:szCs w:val="24"/>
              </w:rPr>
            </w:pPr>
            <w:del w:id="6" w:author="Dell" w:date="2021-04-08T14:41:00Z"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36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58E5BEA" w14:textId="75A2814C" w:rsidR="00D80F46" w:rsidRPr="00A16D9B" w:rsidDel="00C36B41" w:rsidRDefault="00D80F46" w:rsidP="008D1AF7">
            <w:pPr>
              <w:spacing w:line="480" w:lineRule="auto"/>
              <w:rPr>
                <w:del w:id="7" w:author="Dell" w:date="2021-04-08T14:41:00Z"/>
                <w:rFonts w:ascii="Times New Roman" w:hAnsi="Times New Roman" w:cs="Times New Roman"/>
                <w:sz w:val="24"/>
                <w:szCs w:val="24"/>
              </w:rPr>
            </w:pPr>
            <w:del w:id="8" w:author="Dell" w:date="2021-04-08T14:41:00Z"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36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168E1F3" w14:textId="5062EED1" w:rsidR="00D80F46" w:rsidRPr="00A16D9B" w:rsidDel="00C36B41" w:rsidRDefault="00D80F46" w:rsidP="008D1AF7">
            <w:pPr>
              <w:spacing w:line="480" w:lineRule="auto"/>
              <w:rPr>
                <w:del w:id="9" w:author="Dell" w:date="2021-04-08T14:41:00Z"/>
                <w:rFonts w:ascii="Times New Roman" w:hAnsi="Times New Roman" w:cs="Times New Roman"/>
                <w:sz w:val="24"/>
                <w:szCs w:val="24"/>
              </w:rPr>
            </w:pPr>
            <w:del w:id="10" w:author="Dell" w:date="2021-04-08T14:41:00Z"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36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FB0D4C1" w14:textId="07F60F45" w:rsidR="00D80F46" w:rsidRPr="00A16D9B" w:rsidDel="00C36B41" w:rsidRDefault="00D80F46" w:rsidP="008D1AF7">
            <w:pPr>
              <w:spacing w:line="480" w:lineRule="auto"/>
              <w:rPr>
                <w:del w:id="11" w:author="Dell" w:date="2021-04-08T14:41:00Z"/>
                <w:rFonts w:ascii="Times New Roman" w:hAnsi="Times New Roman" w:cs="Times New Roman"/>
                <w:sz w:val="24"/>
                <w:szCs w:val="24"/>
              </w:rPr>
            </w:pPr>
            <w:del w:id="12" w:author="Dell" w:date="2021-04-08T14:41:00Z"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C36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DDEFA22" w14:textId="17DCE3D4" w:rsidR="00D80F46" w:rsidRPr="00A16D9B" w:rsidDel="00C36B41" w:rsidRDefault="00D80F46" w:rsidP="008D1AF7">
            <w:pPr>
              <w:spacing w:line="480" w:lineRule="auto"/>
              <w:rPr>
                <w:del w:id="13" w:author="Dell" w:date="2021-04-08T14:41:00Z"/>
                <w:rFonts w:ascii="Times New Roman" w:hAnsi="Times New Roman" w:cs="Times New Roman"/>
                <w:sz w:val="24"/>
                <w:szCs w:val="24"/>
              </w:rPr>
            </w:pPr>
            <w:del w:id="14" w:author="Dell" w:date="2021-04-08T14:41:00Z"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36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36B41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E2EB44F" w14:textId="77777777" w:rsidR="00D80F46" w:rsidRPr="00A16D9B" w:rsidRDefault="00D80F46" w:rsidP="00C36B4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15" w:author="Dell" w:date="2021-04-08T14:41:00Z">
                <w:pPr>
                  <w:spacing w:line="312" w:lineRule="auto"/>
                </w:pPr>
              </w:pPrChange>
            </w:pPr>
          </w:p>
        </w:tc>
      </w:tr>
    </w:tbl>
    <w:p w14:paraId="22A4138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8DED9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027D2" w14:textId="77777777" w:rsidR="002E07EB" w:rsidRDefault="002E07EB" w:rsidP="00D80F46">
      <w:r>
        <w:separator/>
      </w:r>
    </w:p>
  </w:endnote>
  <w:endnote w:type="continuationSeparator" w:id="0">
    <w:p w14:paraId="10945927" w14:textId="77777777" w:rsidR="002E07EB" w:rsidRDefault="002E07E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8F339" w14:textId="77777777" w:rsidR="00D80F46" w:rsidRDefault="00D80F46">
    <w:pPr>
      <w:pStyle w:val="Footer"/>
    </w:pPr>
    <w:r>
      <w:t>CLO-4</w:t>
    </w:r>
  </w:p>
  <w:p w14:paraId="3CD7B85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55481" w14:textId="77777777" w:rsidR="002E07EB" w:rsidRDefault="002E07EB" w:rsidP="00D80F46">
      <w:r>
        <w:separator/>
      </w:r>
    </w:p>
  </w:footnote>
  <w:footnote w:type="continuationSeparator" w:id="0">
    <w:p w14:paraId="52F0C92A" w14:textId="77777777" w:rsidR="002E07EB" w:rsidRDefault="002E07E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2E07EB"/>
    <w:rsid w:val="0042167F"/>
    <w:rsid w:val="004F5D73"/>
    <w:rsid w:val="00556983"/>
    <w:rsid w:val="00771E9D"/>
    <w:rsid w:val="008D1AF7"/>
    <w:rsid w:val="00924DF5"/>
    <w:rsid w:val="00A16D9B"/>
    <w:rsid w:val="00A86167"/>
    <w:rsid w:val="00AF28E1"/>
    <w:rsid w:val="00BC4E71"/>
    <w:rsid w:val="00C36B4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52C7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C36B4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C3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3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Ent12</b:Tag>
    <b:SourceType>Book</b:SourceType>
    <b:Guid>{EB324377-E434-46D6-ABB7-04BE64AC8784}</b:Guid>
    <b:Author>
      <b:Author>
        <b:NameList>
          <b:Person>
            <b:Last>Enterprise</b:Last>
            <b:First>Jubilee.</b:First>
          </b:Person>
        </b:NameList>
      </b:Author>
    </b:Author>
    <b:Title>Instagram Untuk Fotografi dan Bisnis Kreatif</b:Title>
    <b:Year>2012</b:Year>
    <b:City>Jakarta</b:City>
    <b:Publisher>PT Elex Media Komputindo</b:Publisher>
    <b:RefOrder>1</b:RefOrder>
  </b:Source>
  <b:Source>
    <b:Tag>Hel16</b:Tag>
    <b:SourceType>Book</b:SourceType>
    <b:Guid>{18F01D01-88E7-4BD0-9DE2-83488B451FA3}</b:Guid>
    <b:Author>
      <b:Author>
        <b:NameList>
          <b:Person>
            <b:Last>Helianthusonfri</b:Last>
            <b:First>Jefferly.</b:First>
          </b:Person>
        </b:NameList>
      </b:Author>
    </b:Author>
    <b:Title>Facebook Marketing</b:Title>
    <b:Year>2016</b:Year>
    <b:City>Jakarta</b:City>
    <b:Publisher>PT Elex Media Komputindo</b:Publisher>
    <b:RefOrder>2</b:RefOrder>
  </b:Source>
  <b:Source>
    <b:Tag>Hel12</b:Tag>
    <b:SourceType>Book</b:SourceType>
    <b:Guid>{FBBD6A4C-E3CA-416D-B3CD-FF0F190B1CD6}</b:Guid>
    <b:Author>
      <b:Author>
        <b:NameList>
          <b:Person>
            <b:Last>Helianthusonfri</b:Last>
            <b:First>Jefferly.</b:First>
          </b:Person>
        </b:NameList>
      </b:Author>
    </b:Author>
    <b:Title>Jualan Online Dengan Facebook dan Blog</b:Title>
    <b:Year>2012</b:Year>
    <b:City>Jakarta</b:City>
    <b:Publisher>PT Elex Media Komputindo</b:Publisher>
    <b:RefOrder>3</b:RefOrder>
  </b:Source>
  <b:Source>
    <b:Tag>Han17</b:Tag>
    <b:SourceType>Book</b:SourceType>
    <b:Guid>{A6F64714-A5EC-4D87-B841-C958B08501CA}</b:Guid>
    <b:Author>
      <b:Author>
        <b:NameList>
          <b:Person>
            <b:Last>Handayani</b:Last>
            <b:First>Muri.</b:First>
          </b:Person>
        </b:NameList>
      </b:Author>
    </b:Author>
    <b:Title>Resep Ampuh Membangun Sistem Bisnis Online.</b:Title>
    <b:Year>2017.</b:Year>
    <b:City>Bandung :</b:City>
    <b:Publisher>Billionaire Sinergi Korpora.</b:Publisher>
    <b:RefOrder>4</b:RefOrder>
  </b:Source>
  <b:Source>
    <b:Tag>Sal11</b:Tag>
    <b:SourceType>Book</b:SourceType>
    <b:Guid>{899C9EC4-7C2A-401F-B4FC-6782935C2A75}</b:Guid>
    <b:Author>
      <b:Author>
        <b:NameList>
          <b:Person>
            <b:Last>Salim</b:Last>
            <b:First>Joko.</b:First>
          </b:Person>
        </b:NameList>
      </b:Author>
    </b:Author>
    <b:Title>Mengoptimalkan Blog dan Social Media Untuk Small Business.</b:Title>
    <b:Year>2011</b:Year>
    <b:City>Jakarta:</b:City>
    <b:Publisher>PT Elex Media Komputindo.</b:Publisher>
    <b:RefOrder>5</b:RefOrder>
  </b:Source>
  <b:Source>
    <b:Tag>Sul11</b:Tag>
    <b:SourceType>Book</b:SourceType>
    <b:Guid>{572FAD8A-4487-449E-8A96-FF47D962B05E}</b:Guid>
    <b:Author>
      <b:Author>
        <b:NameList>
          <b:Person>
            <b:Last>Sulianta</b:Last>
            <b:First>Feri.</b:First>
          </b:Person>
        </b:NameList>
      </b:Author>
    </b:Author>
    <b:Title>Twitter for Business</b:Title>
    <b:Year>2011</b:Year>
    <b:City>Jakarta</b:City>
    <b:Publisher>PT Elex Media Komputindo.</b:Publisher>
    <b:RefOrder>6</b:RefOrder>
  </b:Source>
  <b:Source>
    <b:Tag>Won10</b:Tag>
    <b:SourceType>Book</b:SourceType>
    <b:Guid>{39DBCCA4-0954-4F63-8425-1B524341971C}</b:Guid>
    <b:Author>
      <b:Author>
        <b:NameList>
          <b:Person>
            <b:Last>Wong</b:Last>
            <b:First>Jony.</b:First>
          </b:Person>
        </b:NameList>
      </b:Author>
    </b:Author>
    <b:Title>Internet Marketing for Beginners.</b:Title>
    <b:Year>2010</b:Year>
    <b:City>Jakarta</b:City>
    <b:Publisher>PT Elex Media Komputindo.</b:Publisher>
    <b:RefOrder>7</b:RefOrder>
  </b:Source>
</b:Sources>
</file>

<file path=customXml/itemProps1.xml><?xml version="1.0" encoding="utf-8"?>
<ds:datastoreItem xmlns:ds="http://schemas.openxmlformats.org/officeDocument/2006/customXml" ds:itemID="{BBE82C3F-DC0A-4090-8322-3D8B1EAE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7</cp:revision>
  <dcterms:created xsi:type="dcterms:W3CDTF">2019-10-18T19:52:00Z</dcterms:created>
  <dcterms:modified xsi:type="dcterms:W3CDTF">2021-04-08T07:41:00Z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8dd8a0ba-67fc-3ad6-be2c-6d30c1c2c405</vt:lpwstr>
  </property>
  <property fmtid="{D5CDD505-2E9C-101B-9397-08002B2CF9AE}" pid="4" name="Mendeley Citation Style_1">
    <vt:lpwstr>http://www.zotero.org/styles/ieee</vt:lpwstr>
  </property>
</Properties>
</file>