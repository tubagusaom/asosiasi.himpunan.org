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p>
    <w:p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dan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rsidTr="0062003E">
        <w:tc>
          <w:tcPr>
            <w:tcW w:w="9350" w:type="dxa"/>
          </w:tcPr>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rsidR="008C2877" w:rsidRPr="00A16D9B" w:rsidRDefault="008C2877" w:rsidP="0062003E">
            <w:pPr>
              <w:spacing w:line="312" w:lineRule="auto"/>
              <w:jc w:val="both"/>
              <w:rPr>
                <w:rFonts w:ascii="Times New Roman" w:hAnsi="Times New Roman" w:cs="Times New Roman"/>
                <w:sz w:val="24"/>
                <w:szCs w:val="24"/>
              </w:rPr>
            </w:pPr>
          </w:p>
          <w:p w:rsidR="00B4395B" w:rsidRDefault="00B4395B" w:rsidP="0062003E">
            <w:pPr>
              <w:spacing w:line="312" w:lineRule="auto"/>
              <w:jc w:val="both"/>
              <w:rPr>
                <w:ins w:id="0" w:author="Asus" w:date="2021-06-12T10:18:00Z"/>
                <w:rFonts w:ascii="Times New Roman" w:hAnsi="Times New Roman" w:cs="Times New Roman"/>
                <w:sz w:val="24"/>
                <w:szCs w:val="24"/>
              </w:rPr>
            </w:pPr>
            <w:ins w:id="1" w:author="Asus" w:date="2021-06-12T10:22:00Z">
              <w:r>
                <w:rPr>
                  <w:rFonts w:ascii="Times New Roman" w:hAnsi="Times New Roman" w:cs="Times New Roman"/>
                  <w:sz w:val="24"/>
                  <w:szCs w:val="24"/>
                  <w:lang w:val="en-US"/>
                </w:rPr>
                <w:t xml:space="preserve">      </w:t>
              </w:r>
            </w:ins>
            <w:ins w:id="2" w:author="Asus" w:date="2021-06-12T10:18:00Z">
              <w:r w:rsidRPr="00B4395B">
                <w:rPr>
                  <w:rFonts w:ascii="Times New Roman" w:hAnsi="Times New Roman" w:cs="Times New Roman"/>
                  <w:sz w:val="24"/>
                  <w:szCs w:val="24"/>
                </w:rPr>
                <w:t>Berpikir kritis dapat didefinisikan sebagai kapasitas (kemampuan) seseorang untuk merespons pemikiran atau informasi yang diterimanya, lalu men</w:t>
              </w:r>
              <w:r>
                <w:rPr>
                  <w:rFonts w:ascii="Times New Roman" w:hAnsi="Times New Roman" w:cs="Times New Roman"/>
                  <w:sz w:val="24"/>
                  <w:szCs w:val="24"/>
                </w:rPr>
                <w:t xml:space="preserve">gevaluasinya secara sistematis.  </w:t>
              </w:r>
              <w:r w:rsidRPr="00B4395B">
                <w:rPr>
                  <w:rFonts w:ascii="Times New Roman" w:hAnsi="Times New Roman" w:cs="Times New Roman"/>
                  <w:sz w:val="24"/>
                  <w:szCs w:val="24"/>
                </w:rPr>
                <w:t>Ada beberapa definisi y</w:t>
              </w:r>
              <w:r>
                <w:rPr>
                  <w:rFonts w:ascii="Times New Roman" w:hAnsi="Times New Roman" w:cs="Times New Roman"/>
                  <w:sz w:val="24"/>
                  <w:szCs w:val="24"/>
                </w:rPr>
                <w:t xml:space="preserve">ang diungkapkan oleh para ahli.  </w:t>
              </w:r>
              <w:r w:rsidRPr="00B4395B">
                <w:rPr>
                  <w:rFonts w:ascii="Times New Roman" w:hAnsi="Times New Roman" w:cs="Times New Roman"/>
                  <w:sz w:val="24"/>
                  <w:szCs w:val="24"/>
                </w:rPr>
                <w:t>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2</w:t>
              </w:r>
            </w:ins>
          </w:p>
          <w:p w:rsidR="00B4395B" w:rsidRDefault="00B4395B" w:rsidP="0062003E">
            <w:pPr>
              <w:spacing w:line="312" w:lineRule="auto"/>
              <w:jc w:val="both"/>
              <w:rPr>
                <w:ins w:id="3" w:author="Asus" w:date="2021-06-12T10:18:00Z"/>
                <w:rFonts w:ascii="Times New Roman" w:hAnsi="Times New Roman" w:cs="Times New Roman"/>
                <w:sz w:val="24"/>
                <w:szCs w:val="24"/>
              </w:rPr>
            </w:pPr>
          </w:p>
          <w:p w:rsidR="008C2877" w:rsidRPr="00A16D9B" w:rsidRDefault="00B4395B" w:rsidP="0062003E">
            <w:pPr>
              <w:spacing w:line="312" w:lineRule="auto"/>
              <w:jc w:val="both"/>
              <w:rPr>
                <w:rFonts w:ascii="Times New Roman" w:hAnsi="Times New Roman" w:cs="Times New Roman"/>
                <w:sz w:val="24"/>
                <w:szCs w:val="24"/>
              </w:rPr>
            </w:pPr>
            <w:ins w:id="4" w:author="Asus" w:date="2021-06-12T10:22:00Z">
              <w:r>
                <w:rPr>
                  <w:rFonts w:ascii="Times New Roman" w:hAnsi="Times New Roman" w:cs="Times New Roman"/>
                  <w:sz w:val="24"/>
                  <w:szCs w:val="24"/>
                  <w:lang w:val="en-US"/>
                </w:rPr>
                <w:t xml:space="preserve">      </w:t>
              </w:r>
            </w:ins>
            <w:proofErr w:type="spellStart"/>
            <w:ins w:id="5" w:author="Asus" w:date="2021-06-12T10:21:00Z">
              <w:r>
                <w:rPr>
                  <w:rFonts w:ascii="Times New Roman" w:hAnsi="Times New Roman" w:cs="Times New Roman"/>
                  <w:sz w:val="24"/>
                  <w:szCs w:val="24"/>
                  <w:lang w:val="en-US"/>
                </w:rPr>
                <w:t>Kemampuan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w:t>
              </w:r>
            </w:ins>
            <w:ins w:id="6" w:author="Asus" w:date="2021-06-12T10:20:00Z">
              <w:r>
                <w:rPr>
                  <w:rFonts w:ascii="Times New Roman" w:hAnsi="Times New Roman" w:cs="Times New Roman"/>
                  <w:sz w:val="24"/>
                  <w:szCs w:val="24"/>
                  <w:lang w:val="en-US"/>
                </w:rPr>
                <w:t>erpikir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kritis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sangat</w:t>
              </w:r>
              <w:proofErr w:type="spellEnd"/>
              <w:r>
                <w:rPr>
                  <w:rFonts w:ascii="Times New Roman" w:hAnsi="Times New Roman" w:cs="Times New Roman"/>
                  <w:sz w:val="24"/>
                  <w:szCs w:val="24"/>
                  <w:lang w:val="en-US"/>
                </w:rPr>
                <w:t xml:space="preserve"> </w:t>
              </w:r>
            </w:ins>
            <w:proofErr w:type="spellStart"/>
            <w:ins w:id="7" w:author="Asus" w:date="2021-06-12T10:21:00Z">
              <w:r>
                <w:rPr>
                  <w:rFonts w:ascii="Times New Roman" w:hAnsi="Times New Roman" w:cs="Times New Roman"/>
                  <w:sz w:val="24"/>
                  <w:szCs w:val="24"/>
                  <w:lang w:val="en-US"/>
                </w:rPr>
                <w:t>diperlukan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perbukuan</w:t>
              </w:r>
            </w:ins>
            <w:proofErr w:type="spellEnd"/>
            <w:r w:rsidR="00793046">
              <w:rPr>
                <w:rFonts w:ascii="Times New Roman" w:hAnsi="Times New Roman" w:cs="Times New Roman"/>
                <w:sz w:val="24"/>
                <w:szCs w:val="24"/>
                <w:lang w:val="en-US"/>
              </w:rPr>
              <w:t xml:space="preserve"> </w:t>
            </w:r>
            <w:proofErr w:type="spellStart"/>
            <w:r w:rsidR="00793046">
              <w:rPr>
                <w:rFonts w:ascii="Times New Roman" w:hAnsi="Times New Roman" w:cs="Times New Roman"/>
                <w:sz w:val="24"/>
                <w:szCs w:val="24"/>
                <w:lang w:val="en-US"/>
              </w:rPr>
              <w:t>atau</w:t>
            </w:r>
            <w:proofErr w:type="spellEnd"/>
            <w:r w:rsidR="00793046">
              <w:rPr>
                <w:rFonts w:ascii="Times New Roman" w:hAnsi="Times New Roman" w:cs="Times New Roman"/>
                <w:sz w:val="24"/>
                <w:szCs w:val="24"/>
                <w:lang w:val="en-US"/>
              </w:rPr>
              <w:t xml:space="preserve"> </w:t>
            </w:r>
            <w:proofErr w:type="spellStart"/>
            <w:r w:rsidR="00793046">
              <w:rPr>
                <w:rFonts w:ascii="Times New Roman" w:hAnsi="Times New Roman" w:cs="Times New Roman"/>
                <w:sz w:val="24"/>
                <w:szCs w:val="24"/>
                <w:lang w:val="en-US"/>
              </w:rPr>
              <w:t>dunia</w:t>
            </w:r>
            <w:proofErr w:type="spellEnd"/>
            <w:r w:rsidR="00793046">
              <w:rPr>
                <w:rFonts w:ascii="Times New Roman" w:hAnsi="Times New Roman" w:cs="Times New Roman"/>
                <w:sz w:val="24"/>
                <w:szCs w:val="24"/>
                <w:lang w:val="en-US"/>
              </w:rPr>
              <w:t xml:space="preserve"> </w:t>
            </w:r>
            <w:proofErr w:type="spellStart"/>
            <w:r w:rsidR="00793046">
              <w:rPr>
                <w:rFonts w:ascii="Times New Roman" w:hAnsi="Times New Roman" w:cs="Times New Roman"/>
                <w:sz w:val="24"/>
                <w:szCs w:val="24"/>
                <w:lang w:val="en-US"/>
              </w:rPr>
              <w:t>tulis-menulis</w:t>
            </w:r>
            <w:proofErr w:type="spellEnd"/>
            <w:ins w:id="8" w:author="Asus" w:date="2021-06-12T10:21:00Z">
              <w:r>
                <w:rPr>
                  <w:rFonts w:ascii="Times New Roman" w:hAnsi="Times New Roman" w:cs="Times New Roman"/>
                  <w:sz w:val="24"/>
                  <w:szCs w:val="24"/>
                  <w:lang w:val="en-US"/>
                </w:rPr>
                <w:t xml:space="preserve">. </w:t>
              </w:r>
            </w:ins>
            <w:r w:rsidR="008C2877"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008C2877" w:rsidRPr="00A16D9B">
              <w:rPr>
                <w:rFonts w:ascii="Times New Roman" w:hAnsi="Times New Roman" w:cs="Times New Roman"/>
                <w:b/>
                <w:sz w:val="24"/>
                <w:szCs w:val="24"/>
                <w:vertAlign w:val="superscript"/>
              </w:rPr>
              <w:t>1</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Del="00B4395B" w:rsidRDefault="008C2877" w:rsidP="0062003E">
            <w:pPr>
              <w:spacing w:line="312" w:lineRule="auto"/>
              <w:jc w:val="both"/>
              <w:rPr>
                <w:del w:id="9" w:author="Asus" w:date="2021-06-12T10:17:00Z"/>
                <w:rFonts w:ascii="Times New Roman" w:hAnsi="Times New Roman" w:cs="Times New Roman"/>
                <w:sz w:val="24"/>
                <w:szCs w:val="24"/>
              </w:rPr>
            </w:pPr>
            <w:del w:id="10" w:author="Asus" w:date="2021-06-12T10:17:00Z">
              <w:r w:rsidRPr="00A16D9B" w:rsidDel="00B4395B">
                <w:rPr>
                  <w:rFonts w:ascii="Times New Roman" w:hAnsi="Times New Roman" w:cs="Times New Roman"/>
                  <w:sz w:val="24"/>
                  <w:szCs w:val="24"/>
                </w:rPr>
                <w:delTex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delText>
              </w:r>
              <w:r w:rsidRPr="00A16D9B" w:rsidDel="00B4395B">
                <w:rPr>
                  <w:rFonts w:ascii="Times New Roman" w:hAnsi="Times New Roman" w:cs="Times New Roman"/>
                  <w:b/>
                  <w:sz w:val="24"/>
                  <w:szCs w:val="24"/>
                  <w:vertAlign w:val="superscript"/>
                </w:rPr>
                <w:delText>2</w:delText>
              </w:r>
            </w:del>
          </w:p>
          <w:p w:rsidR="008C2877" w:rsidRPr="00B4395B" w:rsidDel="00B4395B" w:rsidRDefault="00B4395B" w:rsidP="0062003E">
            <w:pPr>
              <w:spacing w:line="312" w:lineRule="auto"/>
              <w:jc w:val="both"/>
              <w:rPr>
                <w:del w:id="11" w:author="Asus" w:date="2021-06-12T10:22:00Z"/>
                <w:rFonts w:ascii="Times New Roman" w:hAnsi="Times New Roman" w:cs="Times New Roman"/>
                <w:strike/>
                <w:sz w:val="24"/>
                <w:szCs w:val="24"/>
                <w:lang w:val="en-US"/>
                <w:rPrChange w:id="12" w:author="Asus" w:date="2021-06-12T10:22:00Z">
                  <w:rPr>
                    <w:del w:id="13" w:author="Asus" w:date="2021-06-12T10:22:00Z"/>
                    <w:rFonts w:ascii="Times New Roman" w:hAnsi="Times New Roman" w:cs="Times New Roman"/>
                    <w:sz w:val="24"/>
                    <w:szCs w:val="24"/>
                  </w:rPr>
                </w:rPrChange>
              </w:rPr>
            </w:pPr>
            <w:ins w:id="14" w:author="Asus" w:date="2021-06-12T10:22:00Z">
              <w:r>
                <w:rPr>
                  <w:rFonts w:ascii="Times New Roman" w:hAnsi="Times New Roman" w:cs="Times New Roman"/>
                  <w:sz w:val="24"/>
                  <w:szCs w:val="24"/>
                  <w:lang w:val="en-US"/>
                </w:rPr>
                <w:t xml:space="preserve">      </w:t>
              </w:r>
            </w:ins>
          </w:p>
          <w:p w:rsidR="008C2877" w:rsidRPr="00B4395B" w:rsidRDefault="008C2877" w:rsidP="0062003E">
            <w:pPr>
              <w:spacing w:line="312" w:lineRule="auto"/>
              <w:jc w:val="both"/>
              <w:rPr>
                <w:rFonts w:ascii="Times New Roman" w:hAnsi="Times New Roman" w:cs="Times New Roman"/>
                <w:strike/>
                <w:sz w:val="24"/>
                <w:szCs w:val="24"/>
              </w:rPr>
            </w:pPr>
            <w:r w:rsidRPr="00B4395B">
              <w:rPr>
                <w:rFonts w:ascii="Times New Roman" w:hAnsi="Times New Roman" w:cs="Times New Roman"/>
                <w:strike/>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B4395B">
              <w:rPr>
                <w:rFonts w:ascii="Times New Roman" w:hAnsi="Times New Roman" w:cs="Times New Roman"/>
                <w:b/>
                <w:strike/>
                <w:sz w:val="24"/>
                <w:szCs w:val="24"/>
                <w:vertAlign w:val="superscript"/>
              </w:rPr>
              <w:t>3</w:t>
            </w:r>
          </w:p>
          <w:p w:rsidR="008C2877" w:rsidRPr="00B4395B" w:rsidRDefault="008C2877" w:rsidP="0062003E">
            <w:pPr>
              <w:spacing w:line="312" w:lineRule="auto"/>
              <w:jc w:val="both"/>
              <w:rPr>
                <w:rFonts w:ascii="Times New Roman" w:hAnsi="Times New Roman" w:cs="Times New Roman"/>
                <w:strike/>
                <w:sz w:val="24"/>
                <w:szCs w:val="24"/>
              </w:rPr>
            </w:pPr>
          </w:p>
          <w:p w:rsidR="008C2877" w:rsidRPr="00A16D9B" w:rsidRDefault="00B4395B" w:rsidP="0062003E">
            <w:pPr>
              <w:spacing w:line="312"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      </w:t>
            </w:r>
            <w:proofErr w:type="spellStart"/>
            <w:ins w:id="15" w:author="Asus" w:date="2021-06-12T10:43:00Z">
              <w:r w:rsidR="00793046" w:rsidRPr="00793046">
                <w:rPr>
                  <w:rFonts w:ascii="Times New Roman" w:hAnsi="Times New Roman" w:cs="Times New Roman"/>
                  <w:sz w:val="24"/>
                  <w:szCs w:val="24"/>
                  <w:lang w:val="en-US"/>
                </w:rPr>
                <w:t>Kecakapan</w:t>
              </w:r>
              <w:proofErr w:type="spellEnd"/>
              <w:r w:rsidR="00793046" w:rsidRPr="00793046">
                <w:rPr>
                  <w:rFonts w:ascii="Times New Roman" w:hAnsi="Times New Roman" w:cs="Times New Roman"/>
                  <w:sz w:val="24"/>
                  <w:szCs w:val="24"/>
                  <w:lang w:val="en-US"/>
                </w:rPr>
                <w:t xml:space="preserve"> </w:t>
              </w:r>
              <w:proofErr w:type="spellStart"/>
              <w:r w:rsidR="00793046" w:rsidRPr="00793046">
                <w:rPr>
                  <w:rFonts w:ascii="Times New Roman" w:hAnsi="Times New Roman" w:cs="Times New Roman"/>
                  <w:sz w:val="24"/>
                  <w:szCs w:val="24"/>
                  <w:lang w:val="en-US"/>
                </w:rPr>
                <w:t>berpikir</w:t>
              </w:r>
              <w:proofErr w:type="spellEnd"/>
              <w:r w:rsidR="00793046" w:rsidRPr="00793046">
                <w:rPr>
                  <w:rFonts w:ascii="Times New Roman" w:hAnsi="Times New Roman" w:cs="Times New Roman"/>
                  <w:sz w:val="24"/>
                  <w:szCs w:val="24"/>
                  <w:lang w:val="en-US"/>
                </w:rPr>
                <w:t xml:space="preserve"> </w:t>
              </w:r>
              <w:proofErr w:type="spellStart"/>
              <w:r w:rsidR="00793046" w:rsidRPr="00793046">
                <w:rPr>
                  <w:rFonts w:ascii="Times New Roman" w:hAnsi="Times New Roman" w:cs="Times New Roman"/>
                  <w:sz w:val="24"/>
                  <w:szCs w:val="24"/>
                  <w:lang w:val="en-US"/>
                </w:rPr>
                <w:t>kritis</w:t>
              </w:r>
              <w:proofErr w:type="spellEnd"/>
              <w:r w:rsidR="00793046" w:rsidRPr="00793046">
                <w:rPr>
                  <w:rFonts w:ascii="Times New Roman" w:hAnsi="Times New Roman" w:cs="Times New Roman"/>
                  <w:sz w:val="24"/>
                  <w:szCs w:val="24"/>
                  <w:lang w:val="en-US"/>
                </w:rPr>
                <w:t xml:space="preserve"> </w:t>
              </w:r>
              <w:proofErr w:type="spellStart"/>
              <w:r w:rsidR="00793046" w:rsidRPr="00793046">
                <w:rPr>
                  <w:rFonts w:ascii="Times New Roman" w:hAnsi="Times New Roman" w:cs="Times New Roman"/>
                  <w:sz w:val="24"/>
                  <w:szCs w:val="24"/>
                  <w:lang w:val="en-US"/>
                </w:rPr>
                <w:t>sangat</w:t>
              </w:r>
              <w:proofErr w:type="spellEnd"/>
              <w:r w:rsidR="00793046" w:rsidRPr="00793046">
                <w:rPr>
                  <w:rFonts w:ascii="Times New Roman" w:hAnsi="Times New Roman" w:cs="Times New Roman"/>
                  <w:sz w:val="24"/>
                  <w:szCs w:val="24"/>
                  <w:lang w:val="en-US"/>
                </w:rPr>
                <w:t xml:space="preserve"> </w:t>
              </w:r>
              <w:proofErr w:type="spellStart"/>
              <w:r w:rsidR="00793046" w:rsidRPr="00793046">
                <w:rPr>
                  <w:rFonts w:ascii="Times New Roman" w:hAnsi="Times New Roman" w:cs="Times New Roman"/>
                  <w:sz w:val="24"/>
                  <w:szCs w:val="24"/>
                  <w:lang w:val="en-US"/>
                </w:rPr>
                <w:t>penting</w:t>
              </w:r>
              <w:proofErr w:type="spellEnd"/>
              <w:r w:rsidR="00793046" w:rsidRPr="00793046">
                <w:rPr>
                  <w:rFonts w:ascii="Times New Roman" w:hAnsi="Times New Roman" w:cs="Times New Roman"/>
                  <w:sz w:val="24"/>
                  <w:szCs w:val="24"/>
                  <w:lang w:val="en-US"/>
                </w:rPr>
                <w:t xml:space="preserve"> </w:t>
              </w:r>
              <w:proofErr w:type="spellStart"/>
              <w:r w:rsidR="00793046" w:rsidRPr="00793046">
                <w:rPr>
                  <w:rFonts w:ascii="Times New Roman" w:hAnsi="Times New Roman" w:cs="Times New Roman"/>
                  <w:sz w:val="24"/>
                  <w:szCs w:val="24"/>
                  <w:lang w:val="en-US"/>
                </w:rPr>
                <w:t>bukan</w:t>
              </w:r>
              <w:proofErr w:type="spellEnd"/>
              <w:r w:rsidR="00793046" w:rsidRPr="00793046">
                <w:rPr>
                  <w:rFonts w:ascii="Times New Roman" w:hAnsi="Times New Roman" w:cs="Times New Roman"/>
                  <w:sz w:val="24"/>
                  <w:szCs w:val="24"/>
                  <w:lang w:val="en-US"/>
                </w:rPr>
                <w:t xml:space="preserve"> </w:t>
              </w:r>
              <w:proofErr w:type="spellStart"/>
              <w:r w:rsidR="00793046" w:rsidRPr="00793046">
                <w:rPr>
                  <w:rFonts w:ascii="Times New Roman" w:hAnsi="Times New Roman" w:cs="Times New Roman"/>
                  <w:sz w:val="24"/>
                  <w:szCs w:val="24"/>
                  <w:lang w:val="en-US"/>
                </w:rPr>
                <w:t>hanya</w:t>
              </w:r>
              <w:proofErr w:type="spellEnd"/>
              <w:r w:rsidR="00793046" w:rsidRPr="00793046">
                <w:rPr>
                  <w:rFonts w:ascii="Times New Roman" w:hAnsi="Times New Roman" w:cs="Times New Roman"/>
                  <w:sz w:val="24"/>
                  <w:szCs w:val="24"/>
                  <w:lang w:val="en-US"/>
                </w:rPr>
                <w:t xml:space="preserve"> </w:t>
              </w:r>
              <w:proofErr w:type="spellStart"/>
              <w:r w:rsidR="00793046" w:rsidRPr="00793046">
                <w:rPr>
                  <w:rFonts w:ascii="Times New Roman" w:hAnsi="Times New Roman" w:cs="Times New Roman"/>
                  <w:sz w:val="24"/>
                  <w:szCs w:val="24"/>
                  <w:lang w:val="en-US"/>
                </w:rPr>
                <w:t>berkaitan</w:t>
              </w:r>
              <w:proofErr w:type="spellEnd"/>
              <w:r w:rsidR="00793046" w:rsidRPr="00793046">
                <w:rPr>
                  <w:rFonts w:ascii="Times New Roman" w:hAnsi="Times New Roman" w:cs="Times New Roman"/>
                  <w:sz w:val="24"/>
                  <w:szCs w:val="24"/>
                  <w:lang w:val="en-US"/>
                </w:rPr>
                <w:t xml:space="preserve"> </w:t>
              </w:r>
              <w:proofErr w:type="spellStart"/>
              <w:r w:rsidR="00793046" w:rsidRPr="00793046">
                <w:rPr>
                  <w:rFonts w:ascii="Times New Roman" w:hAnsi="Times New Roman" w:cs="Times New Roman"/>
                  <w:sz w:val="24"/>
                  <w:szCs w:val="24"/>
                  <w:lang w:val="en-US"/>
                </w:rPr>
                <w:t>dengan</w:t>
              </w:r>
              <w:proofErr w:type="spellEnd"/>
              <w:r w:rsidR="00793046" w:rsidRPr="00793046">
                <w:rPr>
                  <w:rFonts w:ascii="Times New Roman" w:hAnsi="Times New Roman" w:cs="Times New Roman"/>
                  <w:sz w:val="24"/>
                  <w:szCs w:val="24"/>
                  <w:lang w:val="en-US"/>
                </w:rPr>
                <w:t xml:space="preserve"> proses </w:t>
              </w:r>
              <w:proofErr w:type="spellStart"/>
              <w:r w:rsidR="00793046" w:rsidRPr="00793046">
                <w:rPr>
                  <w:rFonts w:ascii="Times New Roman" w:hAnsi="Times New Roman" w:cs="Times New Roman"/>
                  <w:sz w:val="24"/>
                  <w:szCs w:val="24"/>
                  <w:lang w:val="en-US"/>
                </w:rPr>
                <w:t>pendidikan</w:t>
              </w:r>
              <w:proofErr w:type="spellEnd"/>
              <w:r w:rsidR="00793046" w:rsidRPr="00793046">
                <w:rPr>
                  <w:rFonts w:ascii="Times New Roman" w:hAnsi="Times New Roman" w:cs="Times New Roman"/>
                  <w:sz w:val="24"/>
                  <w:szCs w:val="24"/>
                  <w:lang w:val="en-US"/>
                </w:rPr>
                <w:t xml:space="preserve"> </w:t>
              </w:r>
              <w:proofErr w:type="spellStart"/>
              <w:r w:rsidR="00793046" w:rsidRPr="00793046">
                <w:rPr>
                  <w:rFonts w:ascii="Times New Roman" w:hAnsi="Times New Roman" w:cs="Times New Roman"/>
                  <w:sz w:val="24"/>
                  <w:szCs w:val="24"/>
                  <w:lang w:val="en-US"/>
                </w:rPr>
                <w:t>seseorang</w:t>
              </w:r>
              <w:proofErr w:type="spellEnd"/>
              <w:r w:rsidR="00793046" w:rsidRPr="00793046">
                <w:rPr>
                  <w:rFonts w:ascii="Times New Roman" w:hAnsi="Times New Roman" w:cs="Times New Roman"/>
                  <w:sz w:val="24"/>
                  <w:szCs w:val="24"/>
                  <w:lang w:val="en-US"/>
                </w:rPr>
                <w:t xml:space="preserve">, </w:t>
              </w:r>
              <w:proofErr w:type="spellStart"/>
              <w:r w:rsidR="00793046" w:rsidRPr="00793046">
                <w:rPr>
                  <w:rFonts w:ascii="Times New Roman" w:hAnsi="Times New Roman" w:cs="Times New Roman"/>
                  <w:sz w:val="24"/>
                  <w:szCs w:val="24"/>
                  <w:lang w:val="en-US"/>
                </w:rPr>
                <w:t>melainkan</w:t>
              </w:r>
              <w:proofErr w:type="spellEnd"/>
              <w:r w:rsidR="00793046" w:rsidRPr="00793046">
                <w:rPr>
                  <w:rFonts w:ascii="Times New Roman" w:hAnsi="Times New Roman" w:cs="Times New Roman"/>
                  <w:sz w:val="24"/>
                  <w:szCs w:val="24"/>
                  <w:lang w:val="en-US"/>
                </w:rPr>
                <w:t xml:space="preserve"> </w:t>
              </w:r>
              <w:proofErr w:type="spellStart"/>
              <w:r w:rsidR="00793046" w:rsidRPr="00793046">
                <w:rPr>
                  <w:rFonts w:ascii="Times New Roman" w:hAnsi="Times New Roman" w:cs="Times New Roman"/>
                  <w:sz w:val="24"/>
                  <w:szCs w:val="24"/>
                  <w:lang w:val="en-US"/>
                </w:rPr>
                <w:t>juga</w:t>
              </w:r>
              <w:proofErr w:type="spellEnd"/>
              <w:r w:rsidR="00793046" w:rsidRPr="00793046">
                <w:rPr>
                  <w:rFonts w:ascii="Times New Roman" w:hAnsi="Times New Roman" w:cs="Times New Roman"/>
                  <w:sz w:val="24"/>
                  <w:szCs w:val="24"/>
                  <w:lang w:val="en-US"/>
                </w:rPr>
                <w:t xml:space="preserve"> </w:t>
              </w:r>
              <w:proofErr w:type="spellStart"/>
              <w:r w:rsidR="00793046" w:rsidRPr="00793046">
                <w:rPr>
                  <w:rFonts w:ascii="Times New Roman" w:hAnsi="Times New Roman" w:cs="Times New Roman"/>
                  <w:sz w:val="24"/>
                  <w:szCs w:val="24"/>
                  <w:lang w:val="en-US"/>
                </w:rPr>
                <w:t>dalam</w:t>
              </w:r>
              <w:proofErr w:type="spellEnd"/>
              <w:r w:rsidR="00793046" w:rsidRPr="00793046">
                <w:rPr>
                  <w:rFonts w:ascii="Times New Roman" w:hAnsi="Times New Roman" w:cs="Times New Roman"/>
                  <w:sz w:val="24"/>
                  <w:szCs w:val="24"/>
                  <w:lang w:val="en-US"/>
                </w:rPr>
                <w:t xml:space="preserve"> </w:t>
              </w:r>
              <w:proofErr w:type="spellStart"/>
              <w:r w:rsidR="00793046" w:rsidRPr="00793046">
                <w:rPr>
                  <w:rFonts w:ascii="Times New Roman" w:hAnsi="Times New Roman" w:cs="Times New Roman"/>
                  <w:sz w:val="24"/>
                  <w:szCs w:val="24"/>
                  <w:lang w:val="en-US"/>
                </w:rPr>
                <w:t>karier</w:t>
              </w:r>
              <w:proofErr w:type="spellEnd"/>
              <w:r w:rsidR="00793046" w:rsidRPr="00793046">
                <w:rPr>
                  <w:rFonts w:ascii="Times New Roman" w:hAnsi="Times New Roman" w:cs="Times New Roman"/>
                  <w:sz w:val="24"/>
                  <w:szCs w:val="24"/>
                  <w:lang w:val="en-US"/>
                </w:rPr>
                <w:t xml:space="preserve"> </w:t>
              </w:r>
              <w:proofErr w:type="spellStart"/>
              <w:r w:rsidR="00793046" w:rsidRPr="00793046">
                <w:rPr>
                  <w:rFonts w:ascii="Times New Roman" w:hAnsi="Times New Roman" w:cs="Times New Roman"/>
                  <w:sz w:val="24"/>
                  <w:szCs w:val="24"/>
                  <w:lang w:val="en-US"/>
                </w:rPr>
                <w:t>atau</w:t>
              </w:r>
              <w:proofErr w:type="spellEnd"/>
              <w:r w:rsidR="00793046" w:rsidRPr="00793046">
                <w:rPr>
                  <w:rFonts w:ascii="Times New Roman" w:hAnsi="Times New Roman" w:cs="Times New Roman"/>
                  <w:sz w:val="24"/>
                  <w:szCs w:val="24"/>
                  <w:lang w:val="en-US"/>
                </w:rPr>
                <w:t xml:space="preserve"> </w:t>
              </w:r>
              <w:proofErr w:type="spellStart"/>
              <w:r w:rsidR="00793046" w:rsidRPr="00793046">
                <w:rPr>
                  <w:rFonts w:ascii="Times New Roman" w:hAnsi="Times New Roman" w:cs="Times New Roman"/>
                  <w:sz w:val="24"/>
                  <w:szCs w:val="24"/>
                  <w:lang w:val="en-US"/>
                </w:rPr>
                <w:t>pekerjaan</w:t>
              </w:r>
              <w:proofErr w:type="spellEnd"/>
              <w:r w:rsidR="00793046" w:rsidRPr="00793046">
                <w:rPr>
                  <w:rFonts w:ascii="Times New Roman" w:hAnsi="Times New Roman" w:cs="Times New Roman"/>
                  <w:sz w:val="24"/>
                  <w:szCs w:val="24"/>
                  <w:lang w:val="en-US"/>
                </w:rPr>
                <w:t xml:space="preserve">. </w:t>
              </w:r>
              <w:proofErr w:type="spellStart"/>
              <w:r w:rsidR="00793046" w:rsidRPr="00793046">
                <w:rPr>
                  <w:rFonts w:ascii="Times New Roman" w:hAnsi="Times New Roman" w:cs="Times New Roman"/>
                  <w:sz w:val="24"/>
                  <w:szCs w:val="24"/>
                  <w:lang w:val="en-US"/>
                </w:rPr>
                <w:t>Kecakapan</w:t>
              </w:r>
              <w:proofErr w:type="spellEnd"/>
              <w:r w:rsidR="00793046" w:rsidRPr="00793046">
                <w:rPr>
                  <w:rFonts w:ascii="Times New Roman" w:hAnsi="Times New Roman" w:cs="Times New Roman"/>
                  <w:sz w:val="24"/>
                  <w:szCs w:val="24"/>
                  <w:lang w:val="en-US"/>
                </w:rPr>
                <w:t xml:space="preserve"> </w:t>
              </w:r>
              <w:proofErr w:type="spellStart"/>
              <w:r w:rsidR="00793046" w:rsidRPr="00793046">
                <w:rPr>
                  <w:rFonts w:ascii="Times New Roman" w:hAnsi="Times New Roman" w:cs="Times New Roman"/>
                  <w:sz w:val="24"/>
                  <w:szCs w:val="24"/>
                  <w:lang w:val="en-US"/>
                </w:rPr>
                <w:t>ini</w:t>
              </w:r>
              <w:proofErr w:type="spellEnd"/>
              <w:r w:rsidR="00793046" w:rsidRPr="00793046">
                <w:rPr>
                  <w:rFonts w:ascii="Times New Roman" w:hAnsi="Times New Roman" w:cs="Times New Roman"/>
                  <w:sz w:val="24"/>
                  <w:szCs w:val="24"/>
                  <w:lang w:val="en-US"/>
                </w:rPr>
                <w:t xml:space="preserve"> </w:t>
              </w:r>
              <w:proofErr w:type="spellStart"/>
              <w:r w:rsidR="00793046" w:rsidRPr="00793046">
                <w:rPr>
                  <w:rFonts w:ascii="Times New Roman" w:hAnsi="Times New Roman" w:cs="Times New Roman"/>
                  <w:sz w:val="24"/>
                  <w:szCs w:val="24"/>
                  <w:lang w:val="en-US"/>
                </w:rPr>
                <w:t>diperlukan</w:t>
              </w:r>
              <w:proofErr w:type="spellEnd"/>
              <w:r w:rsidR="00793046" w:rsidRPr="00793046">
                <w:rPr>
                  <w:rFonts w:ascii="Times New Roman" w:hAnsi="Times New Roman" w:cs="Times New Roman"/>
                  <w:sz w:val="24"/>
                  <w:szCs w:val="24"/>
                  <w:lang w:val="en-US"/>
                </w:rPr>
                <w:t xml:space="preserve"> </w:t>
              </w:r>
              <w:proofErr w:type="spellStart"/>
              <w:r w:rsidR="00793046" w:rsidRPr="00793046">
                <w:rPr>
                  <w:rFonts w:ascii="Times New Roman" w:hAnsi="Times New Roman" w:cs="Times New Roman"/>
                  <w:sz w:val="24"/>
                  <w:szCs w:val="24"/>
                  <w:lang w:val="en-US"/>
                </w:rPr>
                <w:t>untuk</w:t>
              </w:r>
              <w:proofErr w:type="spellEnd"/>
              <w:r w:rsidR="00793046" w:rsidRPr="00793046">
                <w:rPr>
                  <w:rFonts w:ascii="Times New Roman" w:hAnsi="Times New Roman" w:cs="Times New Roman"/>
                  <w:sz w:val="24"/>
                  <w:szCs w:val="24"/>
                  <w:lang w:val="en-US"/>
                </w:rPr>
                <w:t xml:space="preserve"> </w:t>
              </w:r>
              <w:proofErr w:type="spellStart"/>
              <w:r w:rsidR="00793046" w:rsidRPr="00793046">
                <w:rPr>
                  <w:rFonts w:ascii="Times New Roman" w:hAnsi="Times New Roman" w:cs="Times New Roman"/>
                  <w:sz w:val="24"/>
                  <w:szCs w:val="24"/>
                  <w:lang w:val="en-US"/>
                </w:rPr>
                <w:t>memecahkan</w:t>
              </w:r>
              <w:proofErr w:type="spellEnd"/>
              <w:r w:rsidR="00793046" w:rsidRPr="00793046">
                <w:rPr>
                  <w:rFonts w:ascii="Times New Roman" w:hAnsi="Times New Roman" w:cs="Times New Roman"/>
                  <w:sz w:val="24"/>
                  <w:szCs w:val="24"/>
                  <w:lang w:val="en-US"/>
                </w:rPr>
                <w:t xml:space="preserve"> </w:t>
              </w:r>
              <w:proofErr w:type="spellStart"/>
              <w:r w:rsidR="00793046" w:rsidRPr="00793046">
                <w:rPr>
                  <w:rFonts w:ascii="Times New Roman" w:hAnsi="Times New Roman" w:cs="Times New Roman"/>
                  <w:sz w:val="24"/>
                  <w:szCs w:val="24"/>
                  <w:lang w:val="en-US"/>
                </w:rPr>
                <w:t>masalah</w:t>
              </w:r>
              <w:proofErr w:type="spellEnd"/>
              <w:r w:rsidR="00793046" w:rsidRPr="00793046">
                <w:rPr>
                  <w:rFonts w:ascii="Times New Roman" w:hAnsi="Times New Roman" w:cs="Times New Roman"/>
                  <w:sz w:val="24"/>
                  <w:szCs w:val="24"/>
                  <w:lang w:val="en-US"/>
                </w:rPr>
                <w:t xml:space="preserve"> </w:t>
              </w:r>
              <w:proofErr w:type="spellStart"/>
              <w:r w:rsidR="00793046" w:rsidRPr="00793046">
                <w:rPr>
                  <w:rFonts w:ascii="Times New Roman" w:hAnsi="Times New Roman" w:cs="Times New Roman"/>
                  <w:sz w:val="24"/>
                  <w:szCs w:val="24"/>
                  <w:lang w:val="en-US"/>
                </w:rPr>
                <w:t>secara</w:t>
              </w:r>
              <w:proofErr w:type="spellEnd"/>
              <w:r w:rsidR="00793046" w:rsidRPr="00793046">
                <w:rPr>
                  <w:rFonts w:ascii="Times New Roman" w:hAnsi="Times New Roman" w:cs="Times New Roman"/>
                  <w:sz w:val="24"/>
                  <w:szCs w:val="24"/>
                  <w:lang w:val="en-US"/>
                </w:rPr>
                <w:t xml:space="preserve"> </w:t>
              </w:r>
              <w:proofErr w:type="spellStart"/>
              <w:r w:rsidR="00793046" w:rsidRPr="00793046">
                <w:rPr>
                  <w:rFonts w:ascii="Times New Roman" w:hAnsi="Times New Roman" w:cs="Times New Roman"/>
                  <w:sz w:val="24"/>
                  <w:szCs w:val="24"/>
                  <w:lang w:val="en-US"/>
                </w:rPr>
                <w:t>analitis</w:t>
              </w:r>
              <w:proofErr w:type="spellEnd"/>
              <w:r w:rsidR="00793046" w:rsidRPr="00793046">
                <w:rPr>
                  <w:rFonts w:ascii="Times New Roman" w:hAnsi="Times New Roman" w:cs="Times New Roman"/>
                  <w:sz w:val="24"/>
                  <w:szCs w:val="24"/>
                  <w:lang w:val="en-US"/>
                </w:rPr>
                <w:t xml:space="preserve">, </w:t>
              </w:r>
              <w:proofErr w:type="spellStart"/>
              <w:r w:rsidR="00793046" w:rsidRPr="00793046">
                <w:rPr>
                  <w:rFonts w:ascii="Times New Roman" w:hAnsi="Times New Roman" w:cs="Times New Roman"/>
                  <w:sz w:val="24"/>
                  <w:szCs w:val="24"/>
                  <w:lang w:val="en-US"/>
                </w:rPr>
                <w:t>membuat</w:t>
              </w:r>
              <w:proofErr w:type="spellEnd"/>
              <w:r w:rsidR="00793046" w:rsidRPr="00793046">
                <w:rPr>
                  <w:rFonts w:ascii="Times New Roman" w:hAnsi="Times New Roman" w:cs="Times New Roman"/>
                  <w:sz w:val="24"/>
                  <w:szCs w:val="24"/>
                  <w:lang w:val="en-US"/>
                </w:rPr>
                <w:t xml:space="preserve"> </w:t>
              </w:r>
              <w:proofErr w:type="spellStart"/>
              <w:r w:rsidR="00793046" w:rsidRPr="00793046">
                <w:rPr>
                  <w:rFonts w:ascii="Times New Roman" w:hAnsi="Times New Roman" w:cs="Times New Roman"/>
                  <w:sz w:val="24"/>
                  <w:szCs w:val="24"/>
                  <w:lang w:val="en-US"/>
                </w:rPr>
                <w:t>perbandingan-perbandingan</w:t>
              </w:r>
              <w:proofErr w:type="spellEnd"/>
              <w:r w:rsidR="00793046" w:rsidRPr="00793046">
                <w:rPr>
                  <w:rFonts w:ascii="Times New Roman" w:hAnsi="Times New Roman" w:cs="Times New Roman"/>
                  <w:sz w:val="24"/>
                  <w:szCs w:val="24"/>
                  <w:lang w:val="en-US"/>
                </w:rPr>
                <w:t xml:space="preserve">, </w:t>
              </w:r>
              <w:proofErr w:type="spellStart"/>
              <w:r w:rsidR="00793046" w:rsidRPr="00793046">
                <w:rPr>
                  <w:rFonts w:ascii="Times New Roman" w:hAnsi="Times New Roman" w:cs="Times New Roman"/>
                  <w:sz w:val="24"/>
                  <w:szCs w:val="24"/>
                  <w:lang w:val="en-US"/>
                </w:rPr>
                <w:t>dan</w:t>
              </w:r>
              <w:proofErr w:type="spellEnd"/>
              <w:r w:rsidR="00793046" w:rsidRPr="00793046">
                <w:rPr>
                  <w:rFonts w:ascii="Times New Roman" w:hAnsi="Times New Roman" w:cs="Times New Roman"/>
                  <w:sz w:val="24"/>
                  <w:szCs w:val="24"/>
                  <w:lang w:val="en-US"/>
                </w:rPr>
                <w:t xml:space="preserve"> </w:t>
              </w:r>
              <w:proofErr w:type="spellStart"/>
              <w:r w:rsidR="00793046" w:rsidRPr="00793046">
                <w:rPr>
                  <w:rFonts w:ascii="Times New Roman" w:hAnsi="Times New Roman" w:cs="Times New Roman"/>
                  <w:sz w:val="24"/>
                  <w:szCs w:val="24"/>
                  <w:lang w:val="en-US"/>
                </w:rPr>
                <w:t>mengevaluasi</w:t>
              </w:r>
              <w:proofErr w:type="spellEnd"/>
              <w:r w:rsidR="00793046" w:rsidRPr="00793046">
                <w:rPr>
                  <w:rFonts w:ascii="Times New Roman" w:hAnsi="Times New Roman" w:cs="Times New Roman"/>
                  <w:sz w:val="24"/>
                  <w:szCs w:val="24"/>
                  <w:lang w:val="en-US"/>
                </w:rPr>
                <w:t xml:space="preserve"> </w:t>
              </w:r>
              <w:proofErr w:type="spellStart"/>
              <w:r w:rsidR="00793046" w:rsidRPr="00793046">
                <w:rPr>
                  <w:rFonts w:ascii="Times New Roman" w:hAnsi="Times New Roman" w:cs="Times New Roman"/>
                  <w:sz w:val="24"/>
                  <w:szCs w:val="24"/>
                  <w:lang w:val="en-US"/>
                </w:rPr>
                <w:t>bukti-bukti</w:t>
              </w:r>
              <w:proofErr w:type="spellEnd"/>
              <w:r w:rsidR="00793046" w:rsidRPr="00793046">
                <w:rPr>
                  <w:rFonts w:ascii="Times New Roman" w:hAnsi="Times New Roman" w:cs="Times New Roman"/>
                  <w:sz w:val="24"/>
                  <w:szCs w:val="24"/>
                  <w:lang w:val="en-US"/>
                </w:rPr>
                <w:t>. 5</w:t>
              </w:r>
            </w:ins>
            <w:bookmarkStart w:id="16" w:name="_GoBack"/>
            <w:bookmarkEnd w:id="16"/>
            <w:r w:rsidR="008C2877" w:rsidRPr="00A16D9B">
              <w:rPr>
                <w:rFonts w:ascii="Times New Roman" w:hAnsi="Times New Roman" w:cs="Times New Roman"/>
                <w:sz w:val="24"/>
                <w:szCs w:val="24"/>
              </w:rPr>
              <w:t xml:space="preserve">Jika seseorang terlatih untuk berpikir kritis,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w:t>
            </w:r>
            <w:proofErr w:type="spellStart"/>
            <w:ins w:id="17" w:author="Asus" w:date="2021-06-12T10:41:00Z">
              <w:r w:rsidR="00793046">
                <w:rPr>
                  <w:rFonts w:ascii="Times New Roman" w:hAnsi="Times New Roman" w:cs="Times New Roman"/>
                  <w:sz w:val="24"/>
                  <w:szCs w:val="24"/>
                  <w:lang w:val="en-US"/>
                </w:rPr>
                <w:t>maka</w:t>
              </w:r>
              <w:proofErr w:type="spellEnd"/>
              <w:r w:rsidR="00793046">
                <w:rPr>
                  <w:rFonts w:ascii="Times New Roman" w:hAnsi="Times New Roman" w:cs="Times New Roman"/>
                  <w:sz w:val="24"/>
                  <w:szCs w:val="24"/>
                  <w:lang w:val="en-US"/>
                </w:rPr>
                <w:t xml:space="preserve"> orang </w:t>
              </w:r>
              <w:proofErr w:type="spellStart"/>
              <w:r w:rsidR="00793046">
                <w:rPr>
                  <w:rFonts w:ascii="Times New Roman" w:hAnsi="Times New Roman" w:cs="Times New Roman"/>
                  <w:sz w:val="24"/>
                  <w:szCs w:val="24"/>
                  <w:lang w:val="en-US"/>
                </w:rPr>
                <w:t>tersebut</w:t>
              </w:r>
            </w:ins>
            <w:proofErr w:type="spellEnd"/>
            <w:del w:id="18" w:author="Asus" w:date="2021-06-12T10:41:00Z">
              <w:r w:rsidDel="00793046">
                <w:rPr>
                  <w:rFonts w:ascii="Times New Roman" w:hAnsi="Times New Roman" w:cs="Times New Roman"/>
                  <w:sz w:val="24"/>
                  <w:szCs w:val="24"/>
                </w:rPr>
                <w:delText xml:space="preserve"> orang tersbut</w:delText>
              </w:r>
            </w:del>
            <w:r w:rsidR="008C2877" w:rsidRPr="00A16D9B">
              <w:rPr>
                <w:rFonts w:ascii="Times New Roman" w:hAnsi="Times New Roman" w:cs="Times New Roman"/>
                <w:sz w:val="24"/>
                <w:szCs w:val="24"/>
              </w:rPr>
              <w:t xml:space="preserve"> akan siap menghadapi persoalan-persoalan yang lebih kompleks untuk menemukan solusi. Contohnya, terhadap permasalahan lingkungan, seperti pemanasan global, pemusnahan hutan (deforatasi), krisis air bersih, penggunaan plastik, dan penggunaan energi alternatif. </w:t>
            </w:r>
            <w:r w:rsidR="008C2877" w:rsidRPr="00A16D9B">
              <w:rPr>
                <w:rFonts w:ascii="Times New Roman" w:hAnsi="Times New Roman" w:cs="Times New Roman"/>
                <w:b/>
                <w:sz w:val="24"/>
                <w:szCs w:val="24"/>
                <w:vertAlign w:val="superscript"/>
              </w:rPr>
              <w:t>4</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B4395B" w:rsidP="0062003E">
            <w:pPr>
              <w:spacing w:line="312" w:lineRule="auto"/>
              <w:jc w:val="both"/>
              <w:rPr>
                <w:rFonts w:ascii="Times New Roman" w:hAnsi="Times New Roman" w:cs="Times New Roman"/>
                <w:sz w:val="24"/>
                <w:szCs w:val="24"/>
              </w:rPr>
            </w:pPr>
            <w:r>
              <w:rPr>
                <w:rFonts w:ascii="Times New Roman" w:hAnsi="Times New Roman" w:cs="Times New Roman"/>
                <w:sz w:val="24"/>
                <w:szCs w:val="24"/>
                <w:lang w:val="en-US"/>
              </w:rPr>
              <w:lastRenderedPageBreak/>
              <w:t xml:space="preserve">      </w:t>
            </w:r>
            <w:del w:id="19" w:author="Asus" w:date="2021-06-12T10:43:00Z">
              <w:r w:rsidR="008C2877" w:rsidRPr="00A16D9B" w:rsidDel="00793046">
                <w:rPr>
                  <w:rFonts w:ascii="Times New Roman" w:hAnsi="Times New Roman" w:cs="Times New Roman"/>
                  <w:sz w:val="24"/>
                  <w:szCs w:val="24"/>
                </w:rPr>
                <w:delTex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delText>
              </w:r>
              <w:r w:rsidR="008C2877" w:rsidRPr="00A16D9B" w:rsidDel="00793046">
                <w:rPr>
                  <w:rFonts w:ascii="Times New Roman" w:hAnsi="Times New Roman" w:cs="Times New Roman"/>
                  <w:b/>
                  <w:sz w:val="24"/>
                  <w:szCs w:val="24"/>
                  <w:vertAlign w:val="superscript"/>
                </w:rPr>
                <w:delText>5</w:delText>
              </w:r>
            </w:del>
          </w:p>
          <w:p w:rsidR="008C2877" w:rsidRPr="00A16D9B" w:rsidRDefault="008C2877" w:rsidP="0062003E">
            <w:pPr>
              <w:spacing w:line="312" w:lineRule="auto"/>
              <w:jc w:val="both"/>
              <w:rPr>
                <w:rFonts w:ascii="Times New Roman" w:hAnsi="Times New Roman" w:cs="Times New Roman"/>
                <w:sz w:val="24"/>
                <w:szCs w:val="24"/>
              </w:rPr>
            </w:pPr>
          </w:p>
        </w:tc>
      </w:tr>
    </w:tbl>
    <w:p w:rsidR="008C2877" w:rsidRDefault="008C2877" w:rsidP="008C2877">
      <w:pPr>
        <w:spacing w:line="312" w:lineRule="auto"/>
        <w:rPr>
          <w:rFonts w:ascii="Times New Roman" w:hAnsi="Times New Roman" w:cs="Times New Roman"/>
          <w:sz w:val="24"/>
          <w:szCs w:val="24"/>
        </w:rPr>
      </w:pPr>
    </w:p>
    <w:p w:rsidR="008C2877" w:rsidRPr="00A16D9B" w:rsidRDefault="008C2877" w:rsidP="008C2877">
      <w:pPr>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Pr="00A16D9B" w:rsidRDefault="008D1AF7" w:rsidP="008D1AF7">
      <w:pPr>
        <w:pStyle w:val="ListParagraph"/>
        <w:spacing w:line="312" w:lineRule="auto"/>
        <w:rPr>
          <w:rFonts w:ascii="Times New Roman" w:hAnsi="Times New Roman" w:cs="Times New Roman"/>
          <w:sz w:val="24"/>
          <w:szCs w:val="24"/>
        </w:rPr>
      </w:pPr>
    </w:p>
    <w:p w:rsidR="00D80F46" w:rsidRPr="00A16D9B" w:rsidRDefault="00D80F46" w:rsidP="008D1AF7">
      <w:pPr>
        <w:spacing w:line="312" w:lineRule="auto"/>
        <w:rPr>
          <w:rFonts w:ascii="Times New Roman" w:hAnsi="Times New Roman" w:cs="Times New Roman"/>
          <w:sz w:val="24"/>
          <w:szCs w:val="24"/>
        </w:rPr>
      </w:pPr>
    </w:p>
    <w:p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7A60" w:rsidRDefault="00EA7A60" w:rsidP="00D80F46">
      <w:r>
        <w:separator/>
      </w:r>
    </w:p>
  </w:endnote>
  <w:endnote w:type="continuationSeparator" w:id="0">
    <w:p w:rsidR="00EA7A60" w:rsidRDefault="00EA7A60"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0F46" w:rsidRDefault="00D80F46">
    <w:pPr>
      <w:pStyle w:val="Footer"/>
    </w:pPr>
    <w:r>
      <w:t>CLO-4</w:t>
    </w:r>
  </w:p>
  <w:p w:rsidR="00D80F46" w:rsidRDefault="00D80F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7A60" w:rsidRDefault="00EA7A60" w:rsidP="00D80F46">
      <w:r>
        <w:separator/>
      </w:r>
    </w:p>
  </w:footnote>
  <w:footnote w:type="continuationSeparator" w:id="0">
    <w:p w:rsidR="00EA7A60" w:rsidRDefault="00EA7A60" w:rsidP="00D80F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F46"/>
    <w:rsid w:val="00087455"/>
    <w:rsid w:val="0012251A"/>
    <w:rsid w:val="00184E03"/>
    <w:rsid w:val="002D5B47"/>
    <w:rsid w:val="0042167F"/>
    <w:rsid w:val="004F5D73"/>
    <w:rsid w:val="0052028E"/>
    <w:rsid w:val="00693601"/>
    <w:rsid w:val="00771E9D"/>
    <w:rsid w:val="00793046"/>
    <w:rsid w:val="00854F52"/>
    <w:rsid w:val="008C2877"/>
    <w:rsid w:val="008D1AF7"/>
    <w:rsid w:val="00924DF5"/>
    <w:rsid w:val="009334D1"/>
    <w:rsid w:val="00A16D9B"/>
    <w:rsid w:val="00A86167"/>
    <w:rsid w:val="00AF28E1"/>
    <w:rsid w:val="00B4395B"/>
    <w:rsid w:val="00D80F46"/>
    <w:rsid w:val="00EA7A60"/>
    <w:rsid w:val="00FF0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 w:type="paragraph" w:styleId="BalloonText">
    <w:name w:val="Balloon Text"/>
    <w:basedOn w:val="Normal"/>
    <w:link w:val="BalloonTextChar"/>
    <w:uiPriority w:val="99"/>
    <w:semiHidden/>
    <w:unhideWhenUsed/>
    <w:rsid w:val="0069360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36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Asus</cp:lastModifiedBy>
  <cp:revision>2</cp:revision>
  <dcterms:created xsi:type="dcterms:W3CDTF">2021-06-12T03:45:00Z</dcterms:created>
  <dcterms:modified xsi:type="dcterms:W3CDTF">2021-06-12T03:45:00Z</dcterms:modified>
</cp:coreProperties>
</file>