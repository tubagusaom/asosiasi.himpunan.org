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w:t>
            </w:r>
            <w:del w:id="0" w:author="Fransiska Dewi" w:date="2020-08-08T12:09:00Z">
              <w:r w:rsidRPr="00A16D9B" w:rsidDel="0050025B">
                <w:rPr>
                  <w:rFonts w:ascii="Times New Roman" w:hAnsi="Times New Roman" w:cs="Times New Roman"/>
                  <w:sz w:val="24"/>
                  <w:szCs w:val="24"/>
                </w:rPr>
                <w:delText xml:space="preserve">program  </w:delText>
              </w:r>
            </w:del>
            <w:ins w:id="1" w:author="Fransiska Dewi" w:date="2020-08-08T12:09:00Z">
              <w:r w:rsidR="0050025B">
                <w:rPr>
                  <w:rFonts w:ascii="Times New Roman" w:hAnsi="Times New Roman" w:cs="Times New Roman"/>
                  <w:sz w:val="24"/>
                  <w:szCs w:val="24"/>
                  <w:lang w:val="en-US"/>
                </w:rPr>
                <w:t>P</w:t>
              </w:r>
              <w:r w:rsidR="0050025B" w:rsidRPr="00A16D9B">
                <w:rPr>
                  <w:rFonts w:ascii="Times New Roman" w:hAnsi="Times New Roman" w:cs="Times New Roman"/>
                  <w:sz w:val="24"/>
                  <w:szCs w:val="24"/>
                </w:rPr>
                <w:t xml:space="preserve">rogram  </w:t>
              </w:r>
            </w:ins>
            <w:r w:rsidRPr="00A16D9B">
              <w:rPr>
                <w:rFonts w:ascii="Times New Roman" w:hAnsi="Times New Roman" w:cs="Times New Roman"/>
                <w:sz w:val="24"/>
                <w:szCs w:val="24"/>
              </w:rPr>
              <w:t>D3/D4 di Politeknik Elektronika Negeri Surabaya. Sasaran dari praktikum Jaringan Komputer ini  adalah  memberikan  pengetahuan  kepada  mahasiswa  tentang  teknik  membangun  sistem  Jaringan  Komputer  berbasis  Linux</w:t>
            </w:r>
            <w:ins w:id="2" w:author="Fransiska Dewi" w:date="2020-08-08T12:11:00Z">
              <w:r w:rsidR="0050025B">
                <w:rPr>
                  <w:rFonts w:ascii="Times New Roman" w:hAnsi="Times New Roman" w:cs="Times New Roman"/>
                  <w:sz w:val="24"/>
                  <w:szCs w:val="24"/>
                  <w:lang w:val="en-US"/>
                </w:rPr>
                <w:t>,</w:t>
              </w:r>
            </w:ins>
            <w:r w:rsidRPr="00A16D9B">
              <w:rPr>
                <w:rFonts w:ascii="Times New Roman" w:hAnsi="Times New Roman" w:cs="Times New Roman"/>
                <w:sz w:val="24"/>
                <w:szCs w:val="24"/>
              </w:rPr>
              <w:t xml:space="preserve">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Del="0050025B" w:rsidRDefault="00D80F46" w:rsidP="008D1AF7">
            <w:pPr>
              <w:spacing w:line="312" w:lineRule="auto"/>
              <w:jc w:val="both"/>
              <w:rPr>
                <w:del w:id="3" w:author="Fransiska Dewi" w:date="2020-08-08T12:12:00Z"/>
                <w:rFonts w:ascii="Times New Roman" w:hAnsi="Times New Roman" w:cs="Times New Roman"/>
                <w:sz w:val="24"/>
                <w:szCs w:val="24"/>
              </w:rPr>
            </w:pPr>
            <w:del w:id="4" w:author="Fransiska Dewi" w:date="2020-08-08T12:12:00Z">
              <w:r w:rsidRPr="00A16D9B" w:rsidDel="0050025B">
                <w:rPr>
                  <w:rFonts w:ascii="Times New Roman" w:hAnsi="Times New Roman" w:cs="Times New Roman"/>
                  <w:sz w:val="24"/>
                  <w:szCs w:val="24"/>
                </w:rPr>
                <w:delText xml:space="preserve">Penulis  menyadari  bahwa  buku  ini  jauh  dari  sempurna,  oleh  karena  itu  penulis  akan  memperbaikinya  secara  berkala.Saran  dan  kritik  untuk  perbaikan  buku  ini  sangat  kami  harapkan.  </w:delText>
              </w:r>
              <w:bookmarkStart w:id="5" w:name="_GoBack"/>
              <w:bookmarkEnd w:id="5"/>
            </w:del>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BC8" w:rsidRDefault="00071BC8" w:rsidP="00D80F46">
      <w:r>
        <w:separator/>
      </w:r>
    </w:p>
  </w:endnote>
  <w:endnote w:type="continuationSeparator" w:id="0">
    <w:p w:rsidR="00071BC8" w:rsidRDefault="00071BC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BC8" w:rsidRDefault="00071BC8" w:rsidP="00D80F46">
      <w:r>
        <w:separator/>
      </w:r>
    </w:p>
  </w:footnote>
  <w:footnote w:type="continuationSeparator" w:id="0">
    <w:p w:rsidR="00071BC8" w:rsidRDefault="00071BC8"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siska Dewi">
    <w15:presenceInfo w15:providerId="Windows Live" w15:userId="be1c3e6a9e20ee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71BC8"/>
    <w:rsid w:val="0012251A"/>
    <w:rsid w:val="00184E03"/>
    <w:rsid w:val="002D5B47"/>
    <w:rsid w:val="00327783"/>
    <w:rsid w:val="0042167F"/>
    <w:rsid w:val="0046485C"/>
    <w:rsid w:val="004F5D73"/>
    <w:rsid w:val="0050025B"/>
    <w:rsid w:val="00771E9D"/>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1694"/>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Fransiska Dewi</cp:lastModifiedBy>
  <cp:revision>3</cp:revision>
  <dcterms:created xsi:type="dcterms:W3CDTF">2020-08-08T05:14:00Z</dcterms:created>
  <dcterms:modified xsi:type="dcterms:W3CDTF">2020-08-08T05:14:00Z</dcterms:modified>
</cp:coreProperties>
</file>