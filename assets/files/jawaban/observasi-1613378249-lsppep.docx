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FF2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3C7FD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010F5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AB5FA8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25823C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A610E8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877932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4F6D542" wp14:editId="0C5FFB2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3DC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D8BDA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93BBC43" w14:textId="38AD12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del w:id="0" w:author="Eka Prihatin" w:date="2021-02-15T15:03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" w:author="Eka Prihatin" w:date="2021-02-15T15:04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menggoda</w:t>
        </w:r>
        <w:proofErr w:type="spellEnd"/>
        <w:r w:rsidR="00182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2F51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="00182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2F51">
          <w:rPr>
            <w:rFonts w:ascii="Times New Roman" w:eastAsia="Times New Roman" w:hAnsi="Times New Roman" w:cs="Times New Roman"/>
            <w:sz w:val="24"/>
            <w:szCs w:val="24"/>
          </w:rPr>
          <w:t>penciuman</w:t>
        </w:r>
        <w:proofErr w:type="spellEnd"/>
        <w:r w:rsidR="00182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" w:author="Eka Prihatin" w:date="2021-02-15T15:03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aduhai menggoda indera penciu</w:delText>
        </w:r>
      </w:del>
      <w:del w:id="3" w:author="Eka Prihatin" w:date="2021-02-15T15:04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man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B250D9" w14:textId="7D3255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" w:author="Eka Prihatin" w:date="2021-02-15T15:05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Eka Prihatin" w:date="2021-02-15T15:05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Eka Prihatin" w:date="2021-02-15T15:05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Eka Prihatin" w:date="2021-02-15T15:05:00Z">
        <w:r w:rsidDel="00182F5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8" w:author="Eka Prihatin" w:date="2021-02-15T15:06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--</w:t>
        </w:r>
      </w:ins>
      <w:del w:id="9" w:author="Eka Prihatin" w:date="2021-02-15T15:06:00Z">
        <w:r w:rsidDel="00182F51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Eka Prihatin" w:date="2021-02-15T15:06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sangat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46DFF" w14:textId="6D295A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1" w:author="Eka Prihatin" w:date="2021-02-15T15:07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2" w:author="Eka Prihatin" w:date="2021-02-15T15:07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gundah</w:t>
        </w:r>
      </w:ins>
      <w:proofErr w:type="spellEnd"/>
      <w:del w:id="13" w:author="Eka Prihatin" w:date="2021-02-15T15:07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4" w:author="Eka Prihatin" w:date="2021-02-15T15:08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del w:id="15" w:author="Eka Prihatin" w:date="2021-02-15T15:08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del w:id="16" w:author="Eka Prihatin" w:date="2021-02-15T15:08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Soal makan.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7" w:author="Eka Prihatin" w:date="2021-02-15T15:08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8" w:author="Eka Prihatin" w:date="2021-02-15T15:08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9" w:author="Eka Prihatin" w:date="2021-02-15T15:08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del w:id="20" w:author="Eka Prihatin" w:date="2021-02-15T15:08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8CAF53" w14:textId="3E8C28D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1" w:author="Eka Prihatin" w:date="2021-02-15T15:09:00Z">
        <w:r w:rsidR="00182F5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Eka Prihatin" w:date="2021-02-15T15:09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3" w:author="Eka Prihatin" w:date="2021-02-15T15:09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tiba-tiba ikut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2EB4E9" w14:textId="7A2927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24" w:author="Eka Prihatin" w:date="2021-02-15T15:10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Eka Prihatin" w:date="2021-02-15T15:10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26" w:author="Eka Prihatin" w:date="2021-02-15T15:10:00Z">
        <w:r w:rsidR="00182F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2F51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del w:id="27" w:author="Eka Prihatin" w:date="2021-02-15T15:10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EF323" w14:textId="6AA789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Eka Prihatin" w:date="2021-02-15T15:11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Eka Prihatin" w:date="2021-02-15T15:11:00Z">
        <w:r w:rsidRPr="00C50A1E" w:rsidDel="00182F51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30" w:author="Eka Prihatin" w:date="2021-02-15T15:11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del w:id="31" w:author="Eka Prihatin" w:date="2021-02-15T15:11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Belum cukup,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32" w:author="Eka Prihatin" w:date="2021-02-15T15:12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33" w:author="Eka Prihatin" w:date="2021-02-15T15:12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34" w:author="Eka Prihatin" w:date="2021-02-15T15:12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50224ACC" w14:textId="1DAF66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35" w:author="Eka Prihatin" w:date="2021-02-15T15:12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6" w:author="Eka Prihatin" w:date="2021-02-15T15:12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del w:id="37" w:author="Eka Prihatin" w:date="2021-02-15T15:12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Eka Prihatin" w:date="2021-02-15T15:13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bisa jadi salah satu pencetus</w:delText>
        </w:r>
      </w:del>
      <w:proofErr w:type="spellStart"/>
      <w:ins w:id="39" w:author="Eka Prihatin" w:date="2021-02-15T15:13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</w:ins>
      <w:proofErr w:type="spellEnd"/>
      <w:del w:id="40" w:author="Eka Prihatin" w:date="2021-02-15T15:13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 mengapa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9C6015" w14:textId="42EC8A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Eka Prihatin" w:date="2021-02-15T15:14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alias yang masih 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2" w:author="Eka Prihatin" w:date="2021-02-15T15:14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EB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Eka Prihatin" w:date="2021-02-15T15:14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44" w:author="Eka Prihatin" w:date="2021-02-15T15:15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akan mendapat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1ED5A7" w14:textId="23DBD2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45" w:author="Eka Prihatin" w:date="2021-02-15T15:15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Eka Prihatin" w:date="2021-02-15T15:15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del w:id="47" w:author="Eka Prihatin" w:date="2021-02-15T15:15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Eka Prihatin" w:date="2021-02-15T15:16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akibat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Eka Prihatin" w:date="2021-02-15T15:16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dari makananmu,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9F74136" w14:textId="250CFF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Eka Prihatin" w:date="2021-02-15T15:17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51" w:author="Eka Prihatin" w:date="2021-02-15T15:17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Eka Prihatin" w:date="2021-02-15T15:17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Eka Prihatin" w:date="2021-02-15T15:17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4" w:author="Eka Prihatin" w:date="2021-02-15T15:17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D6A6B" w14:textId="7EB1B6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ins w:id="55" w:author="Eka Prihatin" w:date="2021-02-15T15:18:00Z">
        <w:r w:rsidR="00EB4ACC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384E61" w14:textId="2429851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Eka Prihatin" w:date="2021-02-15T15:19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</w:delText>
        </w:r>
      </w:del>
      <w:del w:id="57" w:author="Eka Prihatin" w:date="2021-02-15T15:18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keluar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8" w:author="Eka Prihatin" w:date="2021-02-15T15:19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 xml:space="preserve"> itu membuat kita berpikir berkali-kali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23D2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Eka Prihatin" w:date="2021-02-15T15:19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48BA5B" w14:textId="67E27C58" w:rsidR="00927764" w:rsidRPr="00C50A1E" w:rsidDel="00EB4ACC" w:rsidRDefault="00927764" w:rsidP="00927764">
      <w:pPr>
        <w:shd w:val="clear" w:color="auto" w:fill="F5F5F5"/>
        <w:spacing w:after="375"/>
        <w:rPr>
          <w:del w:id="60" w:author="Eka Prihatin" w:date="2021-02-15T15:2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1" w:author="Eka Prihatin" w:date="2021-02-15T15:20:00Z">
        <w:r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EB4AC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622206BB" w14:textId="03B0D200" w:rsidR="00927764" w:rsidRPr="00C50A1E" w:rsidRDefault="00EB4AC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2" w:author="Eka Prihatin" w:date="2021-02-15T15:2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del w:id="63" w:author="Eka Prihatin" w:date="2021-02-15T15:20:00Z">
        <w:r w:rsidR="00927764"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Di mu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Eka Prihatin" w:date="2021-02-15T15:21:00Z">
        <w:r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proofErr w:type="spellEnd"/>
      <w:del w:id="65" w:author="Eka Prihatin" w:date="2021-02-15T15:21:00Z">
        <w:r w:rsidR="00927764"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66" w:author="Eka Prihatin" w:date="2021-02-15T15:21:00Z">
        <w:r w:rsidR="00927764"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lebih suka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67" w:author="Eka Prihatin" w:date="2021-02-15T15:21:00Z">
        <w:r w:rsidR="00927764" w:rsidRPr="00C50A1E" w:rsidDel="00EB4AC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9A0E85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Eka Prihatin" w:date="2021-02-15T15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690D53" w14:textId="2CF91F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del w:id="69" w:author="Eka Prihatin" w:date="2021-02-15T15:22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 xml:space="preserve">-lemak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Eka Prihatin" w:date="2021-02-15T15:22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9A0E85">
          <w:rPr>
            <w:rFonts w:ascii="Times New Roman" w:eastAsia="Times New Roman" w:hAnsi="Times New Roman" w:cs="Times New Roman"/>
            <w:sz w:val="24"/>
            <w:szCs w:val="24"/>
          </w:rPr>
          <w:delText xml:space="preserve">an mager saja. Jadi </w:delText>
        </w:r>
      </w:del>
      <w:proofErr w:type="spellStart"/>
      <w:ins w:id="71" w:author="Eka Prihatin" w:date="2021-02-15T15:23:00Z">
        <w:r w:rsidR="009A0E8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simpa</w:t>
      </w:r>
      <w:proofErr w:type="spellEnd"/>
      <w:ins w:id="72" w:author="Eka Prihatin" w:date="2021-02-15T15:23:00Z">
        <w:r w:rsidR="009A0E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0E8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del w:id="73" w:author="Eka Prihatin" w:date="2021-02-15T15:23:00Z">
        <w:r w:rsidDel="009A0E85">
          <w:rPr>
            <w:rFonts w:ascii="Times New Roman" w:eastAsia="Times New Roman" w:hAnsi="Times New Roman" w:cs="Times New Roman"/>
            <w:sz w:val="24"/>
            <w:szCs w:val="24"/>
          </w:rPr>
          <w:delText>nan 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74" w:author="Eka Prihatin" w:date="2021-02-15T15:23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 xml:space="preserve">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30F761" w14:textId="6EC332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75" w:author="Eka Prihatin" w:date="2021-02-15T15:23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>nya.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6" w:author="Eka Prihatin" w:date="2021-02-15T15:23:00Z">
        <w:r w:rsidR="009A0E85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ins w:id="77" w:author="Eka Prihatin" w:date="2021-02-15T15:24:00Z">
        <w:r w:rsidR="009A0E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0E85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del w:id="78" w:author="Eka Prihatin" w:date="2021-02-15T15:23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Eka Prihatin" w:date="2021-02-15T15:24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banyak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Eka Prihatin" w:date="2021-02-15T15:25:00Z">
        <w:r w:rsidR="009A0E85">
          <w:rPr>
            <w:rFonts w:ascii="Times New Roman" w:eastAsia="Times New Roman" w:hAnsi="Times New Roman" w:cs="Times New Roman"/>
            <w:sz w:val="24"/>
            <w:szCs w:val="24"/>
          </w:rPr>
          <w:t>mengembang</w:t>
        </w:r>
      </w:ins>
      <w:proofErr w:type="spellEnd"/>
      <w:del w:id="81" w:author="Eka Prihatin" w:date="2021-02-15T15:24:00Z">
        <w:r w:rsidDel="009A0E85">
          <w:rPr>
            <w:rFonts w:ascii="Times New Roman" w:eastAsia="Times New Roman" w:hAnsi="Times New Roman" w:cs="Times New Roman"/>
            <w:sz w:val="24"/>
            <w:szCs w:val="24"/>
          </w:rPr>
          <w:delText>tergelincir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82" w:author="Eka Prihatin" w:date="2021-02-15T15:25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8F0FFF" w14:textId="30B604F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83" w:author="Eka Prihatin" w:date="2021-02-15T15:25:00Z">
        <w:r w:rsidR="009A0E85">
          <w:rPr>
            <w:rFonts w:ascii="Times New Roman" w:eastAsia="Times New Roman" w:hAnsi="Times New Roman" w:cs="Times New Roman"/>
            <w:sz w:val="24"/>
            <w:szCs w:val="24"/>
          </w:rPr>
          <w:t>, itu</w:t>
        </w:r>
      </w:ins>
      <w:del w:id="84" w:author="Eka Prihatin" w:date="2021-02-15T15:25:00Z">
        <w:r w:rsidRPr="00C50A1E" w:rsidDel="009A0E85">
          <w:rPr>
            <w:rFonts w:ascii="Times New Roman" w:eastAsia="Times New Roman" w:hAnsi="Times New Roman" w:cs="Times New Roman"/>
            <w:sz w:val="24"/>
            <w:szCs w:val="24"/>
          </w:rPr>
          <w:delText>. Ya bisalah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F654F3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9E2B21" w14:textId="77777777" w:rsidR="00927764" w:rsidRPr="00C50A1E" w:rsidRDefault="00927764" w:rsidP="00927764"/>
    <w:p w14:paraId="0AE98BF3" w14:textId="77777777" w:rsidR="00927764" w:rsidRPr="005A045A" w:rsidRDefault="00927764" w:rsidP="00927764">
      <w:pPr>
        <w:rPr>
          <w:i/>
        </w:rPr>
      </w:pPr>
    </w:p>
    <w:p w14:paraId="3CAA9F9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8B9A4D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E784C" w14:textId="77777777" w:rsidR="00B43711" w:rsidRDefault="00B43711">
      <w:r>
        <w:separator/>
      </w:r>
    </w:p>
  </w:endnote>
  <w:endnote w:type="continuationSeparator" w:id="0">
    <w:p w14:paraId="02A22C20" w14:textId="77777777" w:rsidR="00B43711" w:rsidRDefault="00B4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E6D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A308161" w14:textId="77777777" w:rsidR="00941E77" w:rsidRDefault="00B43711">
    <w:pPr>
      <w:pStyle w:val="Footer"/>
    </w:pPr>
  </w:p>
  <w:p w14:paraId="01E00D5B" w14:textId="77777777" w:rsidR="00941E77" w:rsidRDefault="00B43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D2FFA" w14:textId="77777777" w:rsidR="00B43711" w:rsidRDefault="00B43711">
      <w:r>
        <w:separator/>
      </w:r>
    </w:p>
  </w:footnote>
  <w:footnote w:type="continuationSeparator" w:id="0">
    <w:p w14:paraId="3F266EF3" w14:textId="77777777" w:rsidR="00B43711" w:rsidRDefault="00B43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ka Prihatin">
    <w15:presenceInfo w15:providerId="Windows Live" w15:userId="7a2fe8caaa0c13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82F51"/>
    <w:rsid w:val="002318A3"/>
    <w:rsid w:val="0042167F"/>
    <w:rsid w:val="00924DF5"/>
    <w:rsid w:val="00927764"/>
    <w:rsid w:val="009A0E85"/>
    <w:rsid w:val="00B43711"/>
    <w:rsid w:val="00C20908"/>
    <w:rsid w:val="00E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3AA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A0E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Eka Prihatin</cp:lastModifiedBy>
  <cp:revision>2</cp:revision>
  <dcterms:created xsi:type="dcterms:W3CDTF">2021-02-15T08:26:00Z</dcterms:created>
  <dcterms:modified xsi:type="dcterms:W3CDTF">2021-02-15T08:26:00Z</dcterms:modified>
</cp:coreProperties>
</file>