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360" w:type="dxa"/>
        <w:tblLook w:val="04A0" w:firstRow="1" w:lastRow="0" w:firstColumn="1" w:lastColumn="0" w:noHBand="0" w:noVBand="1"/>
      </w:tblPr>
      <w:tblGrid>
        <w:gridCol w:w="8657"/>
      </w:tblGrid>
      <w:tr w:rsidR="008C2877" w:rsidRPr="00A16D9B" w:rsidTr="00BE75DE">
        <w:tc>
          <w:tcPr>
            <w:tcW w:w="8657"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BE75DE">
            <w:pPr>
              <w:tabs>
                <w:tab w:val="left" w:pos="382"/>
              </w:tabs>
              <w:spacing w:line="312" w:lineRule="auto"/>
              <w:jc w:val="both"/>
              <w:rPr>
                <w:rFonts w:ascii="Times New Roman" w:hAnsi="Times New Roman" w:cs="Times New Roman"/>
                <w:b/>
                <w:sz w:val="24"/>
                <w:szCs w:val="24"/>
              </w:rPr>
              <w:pPrChange w:id="0" w:author="LENOVO" w:date="2020-08-05T12:52:00Z">
                <w:pPr>
                  <w:spacing w:line="312" w:lineRule="auto"/>
                  <w:jc w:val="both"/>
                </w:pPr>
              </w:pPrChange>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ins w:id="1" w:author="LENOVO" w:date="2020-08-05T12:52:00Z">
              <w:r w:rsidR="00BE75DE">
                <w:rPr>
                  <w:rFonts w:ascii="Times New Roman" w:hAnsi="Times New Roman" w:cs="Times New Roman"/>
                  <w:b/>
                  <w:sz w:val="24"/>
                  <w:szCs w:val="24"/>
                  <w:lang w:val="en-US"/>
                </w:rPr>
                <w:t xml:space="preserve"> </w:t>
              </w:r>
            </w:ins>
            <w:r w:rsidRPr="00A16D9B">
              <w:rPr>
                <w:rFonts w:ascii="Times New Roman" w:hAnsi="Times New Roman" w:cs="Times New Roman"/>
                <w:b/>
                <w:sz w:val="24"/>
                <w:szCs w:val="24"/>
              </w:rPr>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BE75DE">
            <w:pPr>
              <w:spacing w:line="312" w:lineRule="auto"/>
              <w:ind w:firstLine="520"/>
              <w:jc w:val="both"/>
              <w:rPr>
                <w:rFonts w:ascii="Times New Roman" w:hAnsi="Times New Roman" w:cs="Times New Roman"/>
                <w:sz w:val="24"/>
                <w:szCs w:val="24"/>
              </w:rPr>
              <w:pPrChange w:id="2" w:author="LENOVO" w:date="2020-08-05T12:55:00Z">
                <w:pPr>
                  <w:spacing w:line="312" w:lineRule="auto"/>
                  <w:jc w:val="both"/>
                </w:pPr>
              </w:pPrChange>
            </w:pPr>
            <w:del w:id="3" w:author="LENOVO" w:date="2020-08-05T12:54:00Z">
              <w:r w:rsidRPr="00A16D9B" w:rsidDel="00BE75DE">
                <w:rPr>
                  <w:rFonts w:ascii="Times New Roman" w:hAnsi="Times New Roman" w:cs="Times New Roman"/>
                  <w:sz w:val="24"/>
                  <w:szCs w:val="24"/>
                </w:rPr>
                <w:delText xml:space="preserve">Di </w:delText>
              </w:r>
            </w:del>
            <w:r w:rsidRPr="00A16D9B">
              <w:rPr>
                <w:rFonts w:ascii="Times New Roman" w:hAnsi="Times New Roman" w:cs="Times New Roman"/>
                <w:sz w:val="24"/>
                <w:szCs w:val="24"/>
              </w:rPr>
              <w:t xml:space="preserve">dalam </w:t>
            </w:r>
            <w:del w:id="4" w:author="LENOVO" w:date="2020-08-05T12:54:00Z">
              <w:r w:rsidRPr="00A16D9B" w:rsidDel="00BE75DE">
                <w:rPr>
                  <w:rFonts w:ascii="Times New Roman" w:hAnsi="Times New Roman" w:cs="Times New Roman"/>
                  <w:sz w:val="24"/>
                  <w:szCs w:val="24"/>
                </w:rPr>
                <w:delText>dunia tulis-menulis</w:delText>
              </w:r>
            </w:del>
            <w:proofErr w:type="spellStart"/>
            <w:ins w:id="5" w:author="LENOVO" w:date="2020-08-05T12:54:00Z">
              <w:r w:rsidR="00BE75DE">
                <w:rPr>
                  <w:rFonts w:ascii="Times New Roman" w:hAnsi="Times New Roman" w:cs="Times New Roman"/>
                  <w:sz w:val="24"/>
                  <w:szCs w:val="24"/>
                  <w:lang w:val="en-US"/>
                </w:rPr>
                <w:t>lingkup</w:t>
              </w:r>
              <w:proofErr w:type="spellEnd"/>
              <w:r w:rsidR="00BE75DE">
                <w:rPr>
                  <w:rFonts w:ascii="Times New Roman" w:hAnsi="Times New Roman" w:cs="Times New Roman"/>
                  <w:sz w:val="24"/>
                  <w:szCs w:val="24"/>
                  <w:lang w:val="en-US"/>
                </w:rPr>
                <w:t xml:space="preserve"> </w:t>
              </w:r>
              <w:proofErr w:type="spellStart"/>
              <w:r w:rsidR="00BE75DE">
                <w:rPr>
                  <w:rFonts w:ascii="Times New Roman" w:hAnsi="Times New Roman" w:cs="Times New Roman"/>
                  <w:sz w:val="24"/>
                  <w:szCs w:val="24"/>
                  <w:lang w:val="en-US"/>
                </w:rPr>
                <w:t>penulisan</w:t>
              </w:r>
              <w:proofErr w:type="spellEnd"/>
              <w:r w:rsidR="00BE75DE">
                <w:rPr>
                  <w:rFonts w:ascii="Times New Roman" w:hAnsi="Times New Roman" w:cs="Times New Roman"/>
                  <w:sz w:val="24"/>
                  <w:szCs w:val="24"/>
                  <w:lang w:val="en-US"/>
                </w:rPr>
                <w:t xml:space="preserve"> </w:t>
              </w:r>
              <w:proofErr w:type="spellStart"/>
              <w:r w:rsidR="00BE75DE">
                <w:rPr>
                  <w:rFonts w:ascii="Times New Roman" w:hAnsi="Times New Roman" w:cs="Times New Roman"/>
                  <w:sz w:val="24"/>
                  <w:szCs w:val="24"/>
                  <w:lang w:val="en-US"/>
                </w:rPr>
                <w:t>karya</w:t>
              </w:r>
              <w:proofErr w:type="spellEnd"/>
              <w:r w:rsidR="00BE75DE">
                <w:rPr>
                  <w:rFonts w:ascii="Times New Roman" w:hAnsi="Times New Roman" w:cs="Times New Roman"/>
                  <w:sz w:val="24"/>
                  <w:szCs w:val="24"/>
                  <w:lang w:val="en-US"/>
                </w:rPr>
                <w:t xml:space="preserve"> </w:t>
              </w:r>
              <w:proofErr w:type="spellStart"/>
              <w:r w:rsidR="00BE75DE">
                <w:rPr>
                  <w:rFonts w:ascii="Times New Roman" w:hAnsi="Times New Roman" w:cs="Times New Roman"/>
                  <w:sz w:val="24"/>
                  <w:szCs w:val="24"/>
                  <w:lang w:val="en-US"/>
                </w:rPr>
                <w:t>ilmiah</w:t>
              </w:r>
            </w:ins>
            <w:proofErr w:type="spellEnd"/>
            <w:r w:rsidRPr="00A16D9B">
              <w:rPr>
                <w:rFonts w:ascii="Times New Roman" w:hAnsi="Times New Roman" w:cs="Times New Roman"/>
                <w:sz w:val="24"/>
                <w:szCs w:val="24"/>
              </w:rPr>
              <w:t xml:space="preserve">,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BE75DE">
            <w:pPr>
              <w:spacing w:line="312" w:lineRule="auto"/>
              <w:ind w:firstLine="661"/>
              <w:jc w:val="both"/>
              <w:rPr>
                <w:rFonts w:ascii="Times New Roman" w:hAnsi="Times New Roman" w:cs="Times New Roman"/>
                <w:sz w:val="24"/>
                <w:szCs w:val="24"/>
              </w:rPr>
              <w:pPrChange w:id="6" w:author="LENOVO" w:date="2020-08-05T12:55:00Z">
                <w:pPr>
                  <w:spacing w:line="312" w:lineRule="auto"/>
                  <w:jc w:val="both"/>
                </w:pPr>
              </w:pPrChange>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w:t>
            </w:r>
            <w:del w:id="7" w:author="LENOVO" w:date="2020-08-05T12:57:00Z">
              <w:r w:rsidRPr="00A16D9B" w:rsidDel="00BE75DE">
                <w:rPr>
                  <w:rFonts w:ascii="Times New Roman" w:hAnsi="Times New Roman" w:cs="Times New Roman"/>
                  <w:sz w:val="24"/>
                  <w:szCs w:val="24"/>
                </w:rPr>
                <w:delText xml:space="preserve">Ada beberapa </w:delText>
              </w:r>
            </w:del>
            <w:proofErr w:type="spellStart"/>
            <w:ins w:id="8" w:author="LENOVO" w:date="2020-08-05T12:57:00Z">
              <w:r w:rsidR="00BE75DE">
                <w:rPr>
                  <w:rFonts w:ascii="Times New Roman" w:hAnsi="Times New Roman" w:cs="Times New Roman"/>
                  <w:sz w:val="24"/>
                  <w:szCs w:val="24"/>
                  <w:lang w:val="en-US"/>
                </w:rPr>
                <w:t>salah</w:t>
              </w:r>
              <w:proofErr w:type="spellEnd"/>
              <w:r w:rsidR="00BE75DE">
                <w:rPr>
                  <w:rFonts w:ascii="Times New Roman" w:hAnsi="Times New Roman" w:cs="Times New Roman"/>
                  <w:sz w:val="24"/>
                  <w:szCs w:val="24"/>
                  <w:lang w:val="en-US"/>
                </w:rPr>
                <w:t xml:space="preserve"> </w:t>
              </w:r>
              <w:proofErr w:type="spellStart"/>
              <w:r w:rsidR="00BE75DE">
                <w:rPr>
                  <w:rFonts w:ascii="Times New Roman" w:hAnsi="Times New Roman" w:cs="Times New Roman"/>
                  <w:sz w:val="24"/>
                  <w:szCs w:val="24"/>
                  <w:lang w:val="en-US"/>
                </w:rPr>
                <w:t>satu</w:t>
              </w:r>
              <w:proofErr w:type="spellEnd"/>
              <w:r w:rsidR="00BE75DE">
                <w:rPr>
                  <w:rFonts w:ascii="Times New Roman" w:hAnsi="Times New Roman" w:cs="Times New Roman"/>
                  <w:sz w:val="24"/>
                  <w:szCs w:val="24"/>
                  <w:lang w:val="en-US"/>
                </w:rPr>
                <w:t xml:space="preserve"> </w:t>
              </w:r>
            </w:ins>
            <w:r w:rsidRPr="00A16D9B">
              <w:rPr>
                <w:rFonts w:ascii="Times New Roman" w:hAnsi="Times New Roman" w:cs="Times New Roman"/>
                <w:sz w:val="24"/>
                <w:szCs w:val="24"/>
              </w:rPr>
              <w:t>definisi yang diungkapkan oleh para ahli</w:t>
            </w:r>
            <w:ins w:id="9" w:author="LENOVO" w:date="2020-08-05T12:57:00Z">
              <w:r w:rsidR="00BE75DE">
                <w:rPr>
                  <w:rFonts w:ascii="Times New Roman" w:hAnsi="Times New Roman" w:cs="Times New Roman"/>
                  <w:sz w:val="24"/>
                  <w:szCs w:val="24"/>
                  <w:lang w:val="en-US"/>
                </w:rPr>
                <w:t>,</w:t>
              </w:r>
            </w:ins>
            <w:del w:id="10" w:author="LENOVO" w:date="2020-08-05T12:57:00Z">
              <w:r w:rsidRPr="00A16D9B" w:rsidDel="00BE75DE">
                <w:rPr>
                  <w:rFonts w:ascii="Times New Roman" w:hAnsi="Times New Roman" w:cs="Times New Roman"/>
                  <w:sz w:val="24"/>
                  <w:szCs w:val="24"/>
                </w:rPr>
                <w:delText>.</w:delText>
              </w:r>
            </w:del>
            <w:r w:rsidRPr="00A16D9B">
              <w:rPr>
                <w:rFonts w:ascii="Times New Roman" w:hAnsi="Times New Roman" w:cs="Times New Roman"/>
                <w:sz w:val="24"/>
                <w:szCs w:val="24"/>
              </w:rPr>
              <w:t xml:space="preserve">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BE75DE">
            <w:pPr>
              <w:spacing w:line="312" w:lineRule="auto"/>
              <w:ind w:firstLine="661"/>
              <w:jc w:val="both"/>
              <w:rPr>
                <w:rFonts w:ascii="Times New Roman" w:hAnsi="Times New Roman" w:cs="Times New Roman"/>
                <w:sz w:val="24"/>
                <w:szCs w:val="24"/>
              </w:rPr>
              <w:pPrChange w:id="11" w:author="LENOVO" w:date="2020-08-05T12:58:00Z">
                <w:pPr>
                  <w:spacing w:line="312" w:lineRule="auto"/>
                  <w:jc w:val="both"/>
                </w:pPr>
              </w:pPrChange>
            </w:pPr>
            <w:del w:id="12" w:author="LENOVO" w:date="2020-08-05T13:00:00Z">
              <w:r w:rsidRPr="00A16D9B" w:rsidDel="00BE75DE">
                <w:rPr>
                  <w:rFonts w:ascii="Times New Roman" w:hAnsi="Times New Roman" w:cs="Times New Roman"/>
                  <w:sz w:val="24"/>
                  <w:szCs w:val="24"/>
                </w:rPr>
                <w:delText xml:space="preserve">Pada kenyataannya saat ini sebuah </w:delText>
              </w:r>
            </w:del>
            <w:r w:rsidRPr="00A16D9B">
              <w:rPr>
                <w:rFonts w:ascii="Times New Roman" w:hAnsi="Times New Roman" w:cs="Times New Roman"/>
                <w:sz w:val="24"/>
                <w:szCs w:val="24"/>
              </w:rPr>
              <w:t>keluarga sebagai kelompok terkecil dari sebuah bangsa</w:t>
            </w:r>
            <w:ins w:id="13" w:author="LENOVO" w:date="2020-08-05T13:06:00Z">
              <w:r w:rsidR="00AD3855">
                <w:rPr>
                  <w:rFonts w:ascii="Times New Roman" w:hAnsi="Times New Roman" w:cs="Times New Roman"/>
                  <w:sz w:val="24"/>
                  <w:szCs w:val="24"/>
                  <w:lang w:val="en-US"/>
                </w:rPr>
                <w:t xml:space="preserve"> </w:t>
              </w:r>
              <w:proofErr w:type="spellStart"/>
              <w:r w:rsidR="00AD3855">
                <w:rPr>
                  <w:rFonts w:ascii="Times New Roman" w:hAnsi="Times New Roman" w:cs="Times New Roman"/>
                  <w:sz w:val="24"/>
                  <w:szCs w:val="24"/>
                  <w:lang w:val="en-US"/>
                </w:rPr>
                <w:t>sedang</w:t>
              </w:r>
            </w:ins>
            <w:proofErr w:type="spellEnd"/>
            <w:r w:rsidRPr="00A16D9B">
              <w:rPr>
                <w:rFonts w:ascii="Times New Roman" w:hAnsi="Times New Roman" w:cs="Times New Roman"/>
                <w:sz w:val="24"/>
                <w:szCs w:val="24"/>
              </w:rPr>
              <w:t xml:space="preserve">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AD3855">
            <w:pPr>
              <w:spacing w:line="312" w:lineRule="auto"/>
              <w:ind w:firstLine="661"/>
              <w:jc w:val="both"/>
              <w:rPr>
                <w:rFonts w:ascii="Times New Roman" w:hAnsi="Times New Roman" w:cs="Times New Roman"/>
                <w:sz w:val="24"/>
                <w:szCs w:val="24"/>
              </w:rPr>
              <w:pPrChange w:id="14" w:author="LENOVO" w:date="2020-08-05T13:07:00Z">
                <w:pPr>
                  <w:spacing w:line="312" w:lineRule="auto"/>
                  <w:jc w:val="both"/>
                </w:pPr>
              </w:pPrChange>
            </w:pPr>
            <w:del w:id="15" w:author="LENOVO" w:date="2020-08-05T13:07:00Z">
              <w:r w:rsidRPr="00A16D9B" w:rsidDel="00AD3855">
                <w:rPr>
                  <w:rFonts w:ascii="Times New Roman" w:hAnsi="Times New Roman" w:cs="Times New Roman"/>
                  <w:sz w:val="24"/>
                  <w:szCs w:val="24"/>
                </w:rPr>
                <w:delText xml:space="preserve">Jika </w:delText>
              </w:r>
            </w:del>
            <w:proofErr w:type="spellStart"/>
            <w:proofErr w:type="gramStart"/>
            <w:ins w:id="16" w:author="LENOVO" w:date="2020-08-05T13:07:00Z">
              <w:r w:rsidR="00AD3855">
                <w:rPr>
                  <w:rFonts w:ascii="Times New Roman" w:hAnsi="Times New Roman" w:cs="Times New Roman"/>
                  <w:sz w:val="24"/>
                  <w:szCs w:val="24"/>
                  <w:lang w:val="en-US"/>
                </w:rPr>
                <w:t>ketika</w:t>
              </w:r>
              <w:proofErr w:type="spellEnd"/>
              <w:proofErr w:type="gramEnd"/>
              <w:r w:rsidR="00AD3855">
                <w:rPr>
                  <w:rFonts w:ascii="Times New Roman" w:hAnsi="Times New Roman" w:cs="Times New Roman"/>
                  <w:sz w:val="24"/>
                  <w:szCs w:val="24"/>
                  <w:lang w:val="en-US"/>
                </w:rPr>
                <w:t xml:space="preserve"> </w:t>
              </w:r>
            </w:ins>
            <w:r w:rsidRPr="00A16D9B">
              <w:rPr>
                <w:rFonts w:ascii="Times New Roman" w:hAnsi="Times New Roman" w:cs="Times New Roman"/>
                <w:sz w:val="24"/>
                <w:szCs w:val="24"/>
              </w:rPr>
              <w:t xml:space="preserve">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AD3855">
            <w:pPr>
              <w:spacing w:line="312" w:lineRule="auto"/>
              <w:ind w:firstLine="661"/>
              <w:jc w:val="both"/>
              <w:rPr>
                <w:rFonts w:ascii="Times New Roman" w:hAnsi="Times New Roman" w:cs="Times New Roman"/>
                <w:sz w:val="24"/>
                <w:szCs w:val="24"/>
              </w:rPr>
              <w:pPrChange w:id="17" w:author="LENOVO" w:date="2020-08-05T13:08:00Z">
                <w:pPr>
                  <w:spacing w:line="312" w:lineRule="auto"/>
                  <w:jc w:val="both"/>
                </w:pPr>
              </w:pPrChange>
            </w:pPr>
            <w:del w:id="18" w:author="LENOVO" w:date="2020-08-05T13:09:00Z">
              <w:r w:rsidRPr="00A16D9B" w:rsidDel="00AD3855">
                <w:rPr>
                  <w:rFonts w:ascii="Times New Roman" w:hAnsi="Times New Roman" w:cs="Times New Roman"/>
                  <w:sz w:val="24"/>
                  <w:szCs w:val="24"/>
                </w:rPr>
                <w:delText xml:space="preserve">Kecakapan </w:delText>
              </w:r>
            </w:del>
            <w:r w:rsidRPr="00A16D9B">
              <w:rPr>
                <w:rFonts w:ascii="Times New Roman" w:hAnsi="Times New Roman" w:cs="Times New Roman"/>
                <w:sz w:val="24"/>
                <w:szCs w:val="24"/>
              </w:rPr>
              <w:t xml:space="preserve">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bookmarkStart w:id="19" w:name="_GoBack"/>
      <w:bookmarkEnd w:id="19"/>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0D7" w:rsidRDefault="00BC40D7" w:rsidP="00D80F46">
      <w:r>
        <w:separator/>
      </w:r>
    </w:p>
  </w:endnote>
  <w:endnote w:type="continuationSeparator" w:id="0">
    <w:p w:rsidR="00BC40D7" w:rsidRDefault="00BC40D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0D7" w:rsidRDefault="00BC40D7" w:rsidP="00D80F46">
      <w:r>
        <w:separator/>
      </w:r>
    </w:p>
  </w:footnote>
  <w:footnote w:type="continuationSeparator" w:id="0">
    <w:p w:rsidR="00BC40D7" w:rsidRDefault="00BC40D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D3855"/>
    <w:rsid w:val="00AF28E1"/>
    <w:rsid w:val="00BC40D7"/>
    <w:rsid w:val="00BE75DE"/>
    <w:rsid w:val="00D80F46"/>
    <w:rsid w:val="00F26795"/>
    <w:rsid w:val="00F37192"/>
    <w:rsid w:val="00FA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BE75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CBB2-185C-4B6C-8BE4-1EA312DD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4</cp:revision>
  <dcterms:created xsi:type="dcterms:W3CDTF">2020-08-05T05:49:00Z</dcterms:created>
  <dcterms:modified xsi:type="dcterms:W3CDTF">2020-08-05T06:15:00Z</dcterms:modified>
</cp:coreProperties>
</file>