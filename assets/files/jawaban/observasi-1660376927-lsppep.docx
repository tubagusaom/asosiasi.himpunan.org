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803AF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5325A5D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7C1A37D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AA9B612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 w14:paraId="6BBAAB33" w14:textId="77777777" w:rsidR="00927764" w:rsidRPr="0094076B" w:rsidRDefault="00927764" w:rsidP="00927764">
      <w:pPr>
        <w:rPr>
          <w:rFonts w:ascii="Cambria" w:hAnsi="Cambria"/>
        </w:rPr>
      </w:pPr>
    </w:p>
    <w:p w14:paraId="7346BB7C" w14:textId="004E71CA" w:rsidR="00927764" w:rsidRPr="00542BD7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  <w:lang w:val="id-ID"/>
          <w:rPrChange w:id="0" w:author="Susanti Malasari" w:date="2022-08-13T14:41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</w:pPr>
      <w:commentRangeStart w:id="1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  <w:commentRangeEnd w:id="1"/>
      <w:r w:rsidR="00542BD7">
        <w:rPr>
          <w:rStyle w:val="CommentReference"/>
        </w:rPr>
        <w:commentReference w:id="1"/>
      </w:r>
      <w:ins w:id="2" w:author="Susanti Malasari" w:date="2022-08-13T14:41:00Z">
        <w:r w:rsidR="00542BD7">
          <w:rPr>
            <w:rFonts w:ascii="Times New Roman" w:eastAsia="Times New Roman" w:hAnsi="Times New Roman" w:cs="Times New Roman"/>
            <w:kern w:val="36"/>
            <w:sz w:val="54"/>
            <w:szCs w:val="54"/>
            <w:lang w:val="id-ID"/>
          </w:rPr>
          <w:t>?</w:t>
        </w:r>
      </w:ins>
    </w:p>
    <w:p w14:paraId="7B937CE7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14:paraId="642BA9AB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020F2C1" wp14:editId="6B0DC89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8F9C8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2B3366BE" w14:textId="77777777" w:rsidR="00927764" w:rsidRPr="00C50A1E" w:rsidRDefault="00927764" w:rsidP="00542BD7">
      <w:pPr>
        <w:shd w:val="clear" w:color="auto" w:fill="F5F5F5"/>
        <w:spacing w:after="375"/>
        <w:jc w:val="center"/>
        <w:rPr>
          <w:rFonts w:ascii="Times New Roman" w:eastAsia="Times New Roman" w:hAnsi="Times New Roman" w:cs="Times New Roman"/>
          <w:sz w:val="24"/>
          <w:szCs w:val="24"/>
        </w:rPr>
        <w:pPrChange w:id="3" w:author="Susanti Malasari" w:date="2022-08-13T14:42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 tetep temenan aja. Huft.</w:t>
      </w:r>
    </w:p>
    <w:p w14:paraId="6DF94EE1" w14:textId="6AEED6B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Apa yang lebih romantis dari sepiring mie instan </w:t>
      </w:r>
      <w:del w:id="4" w:author="Susanti Malasari" w:date="2022-08-13T14:42:00Z">
        <w:r w:rsidRPr="00C50A1E" w:rsidDel="008721AC">
          <w:rPr>
            <w:rFonts w:ascii="Times New Roman" w:eastAsia="Times New Roman" w:hAnsi="Times New Roman" w:cs="Times New Roman"/>
            <w:sz w:val="24"/>
            <w:szCs w:val="24"/>
          </w:rPr>
          <w:delText xml:space="preserve">kemasan putih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yang aromanya aduhai menggoda indera penciuman itu atau bakwan yang baru diangkat dari penggorengan di kala hujan?</w:t>
      </w:r>
    </w:p>
    <w:p w14:paraId="1053EF00" w14:textId="7A48050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hujan sehari-hari, begitu kata orang sering mengartikannya. Benar saja. Meski 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di antara </w:t>
      </w:r>
      <w:del w:id="5" w:author="Susanti Malasari" w:date="2022-08-13T14:43:00Z">
        <w:r w:rsidDel="008721AC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ins w:id="6" w:author="Susanti Malasari" w:date="2022-08-13T14:43:00Z">
        <w:r w:rsidR="008721A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bulan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Desember 2019, </w:t>
      </w:r>
      <w:ins w:id="7" w:author="Susanti Malasari" w:date="2022-08-13T14:43:00Z">
        <w:r w:rsidR="008721A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musim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 benar-benar datang seperti perkiraan. Sudah sangat terasa apalagi sejak awal tahun baru kita.</w:t>
      </w:r>
    </w:p>
    <w:p w14:paraId="7F047DC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sering disalahkan karena mengundang kenangan ternyata tak hanya pandai membuat perasaan hatimu yang </w:t>
      </w:r>
      <w:commentRangeStart w:id="8"/>
      <w:r w:rsidRPr="008721AC">
        <w:rPr>
          <w:rFonts w:ascii="Times New Roman" w:eastAsia="Times New Roman" w:hAnsi="Times New Roman" w:cs="Times New Roman"/>
          <w:i/>
          <w:iCs/>
          <w:sz w:val="24"/>
          <w:szCs w:val="24"/>
          <w:rPrChange w:id="9" w:author="Susanti Malasari" w:date="2022-08-13T14:4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commentRangeEnd w:id="8"/>
      <w:r w:rsidR="008721AC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pun perilaku kita yang lain. Soal makan. Ya, hujan yang membuat kita jadi sering lapar. Kok bisa ya?</w:t>
      </w:r>
    </w:p>
    <w:p w14:paraId="6A5A56F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 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</w:p>
    <w:p w14:paraId="26C8397F" w14:textId="31BEE84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mengenang dia, kegiatan yang paling asyik di saat hujan turun adalah makan. Sering disebut </w:t>
      </w:r>
      <w:del w:id="10" w:author="Susanti Malasari" w:date="2022-08-13T14:44:00Z">
        <w:r w:rsidRPr="00C50A1E" w:rsidDel="007B3916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camilan, tapi jumlah kalorinya </w:t>
      </w:r>
      <w:del w:id="11" w:author="Susanti Malasari" w:date="2022-08-13T14:44:00Z">
        <w:r w:rsidRPr="00C50A1E" w:rsidDel="007B3916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ins w:id="12" w:author="Susanti Malasari" w:date="2022-08-13T14:44:00Z">
        <w:r w:rsidR="007B391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hampir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melebihi makan berat.</w:t>
      </w:r>
    </w:p>
    <w:p w14:paraId="6A529433" w14:textId="75713AA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Sebungkus keripik </w:t>
      </w:r>
      <w:del w:id="13" w:author="Susanti Malasari" w:date="2022-08-13T14:44:00Z">
        <w:r w:rsidRPr="00C50A1E" w:rsidDel="007B3916">
          <w:rPr>
            <w:rFonts w:ascii="Times New Roman" w:eastAsia="Times New Roman" w:hAnsi="Times New Roman" w:cs="Times New Roman"/>
            <w:sz w:val="24"/>
            <w:szCs w:val="24"/>
          </w:rPr>
          <w:delText xml:space="preserve">yang dalam kemasan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bisa dikonsumsi 4 porsi habis sekali duduk. Belum cukup, tambah lagi gorengannya, satu-dua biji eh kok jadi lima</w:t>
      </w:r>
      <w:ins w:id="14" w:author="Susanti Malasari" w:date="2022-08-13T14:44:00Z">
        <w:r w:rsidR="007B391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del w:id="15" w:author="Susanti Malasari" w:date="2022-08-13T14:44:00Z">
        <w:r w:rsidRPr="00C50A1E" w:rsidDel="007B3916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7D0C6B46" w14:textId="5EE6EFA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memang bisa </w:t>
      </w:r>
      <w:ins w:id="16" w:author="Susanti Malasari" w:date="2022-08-13T14:44:00Z">
        <w:r w:rsidR="002A36F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 salah satu pencetus mengapa kita jadi suka makan. </w:t>
      </w:r>
    </w:p>
    <w:p w14:paraId="607C5B35" w14:textId="013667C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Terutama makanan yang </w:t>
      </w:r>
      <w:del w:id="17" w:author="Susanti Malasari" w:date="2022-08-13T14:45:00Z">
        <w:r w:rsidRPr="00C50A1E" w:rsidDel="002A36FB">
          <w:rPr>
            <w:rFonts w:ascii="Times New Roman" w:eastAsia="Times New Roman" w:hAnsi="Times New Roman" w:cs="Times New Roman"/>
            <w:sz w:val="24"/>
            <w:szCs w:val="24"/>
          </w:rPr>
          <w:delText xml:space="preserve">seperti tahu bulat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digoreng dadakan alias yang masih hangat. Apalagi dengan makan, tubuh akan mendapat "panas" akibat terjadinya peningkatan metabolisme dalam tubuh. </w:t>
      </w:r>
    </w:p>
    <w:p w14:paraId="1DC3E6FC" w14:textId="347616B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 kenyataannya, dingin yang terjadi akibat hujan tidak benar-benar membuat tubuh memerlukan kalori tambahan dari makananmu</w:t>
      </w:r>
      <w:del w:id="18" w:author="Susanti Malasari" w:date="2022-08-13T14:45:00Z">
        <w:r w:rsidRPr="00C50A1E" w:rsidDel="002A36FB">
          <w:rPr>
            <w:rFonts w:ascii="Times New Roman" w:eastAsia="Times New Roman" w:hAnsi="Times New Roman" w:cs="Times New Roman"/>
            <w:sz w:val="24"/>
            <w:szCs w:val="24"/>
          </w:rPr>
          <w:delText>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Dingin yang kita kira ternyata tidak sedingin kenyataannya,</w:t>
      </w:r>
      <w:ins w:id="19" w:author="Susanti Malasari" w:date="2022-08-13T14:45:00Z">
        <w:r w:rsidR="002A36F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. </w:t>
        </w:r>
      </w:ins>
      <w:del w:id="20" w:author="Susanti Malasari" w:date="2022-08-13T14:45:00Z">
        <w:r w:rsidRPr="00C50A1E" w:rsidDel="002A36FB">
          <w:rPr>
            <w:rFonts w:ascii="Times New Roman" w:eastAsia="Times New Roman" w:hAnsi="Times New Roman" w:cs="Times New Roman"/>
            <w:sz w:val="24"/>
            <w:szCs w:val="24"/>
          </w:rPr>
          <w:delText xml:space="preserve"> kok~</w:delText>
        </w:r>
      </w:del>
    </w:p>
    <w:p w14:paraId="7F810625" w14:textId="453D079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</w:t>
      </w:r>
      <w:del w:id="21" w:author="Susanti Malasari" w:date="2022-08-13T14:45:00Z">
        <w:r w:rsidRPr="00C50A1E" w:rsidDel="002A36F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kita akan lebih suka berlindung dalam ruangan saja. Ruangan yang membuat jarak kita dengan makanan </w:t>
      </w:r>
      <w:ins w:id="22" w:author="Susanti Malasari" w:date="2022-08-13T14:45:00Z">
        <w:r w:rsidR="002A36F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 dekat</w:t>
      </w:r>
      <w:del w:id="23" w:author="Susanti Malasari" w:date="2022-08-13T14:45:00Z">
        <w:r w:rsidRPr="00C50A1E" w:rsidDel="002A36FB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Ya, ini soal akses makanan yang jadi tak lagi berjarak. Ehem.</w:t>
      </w:r>
    </w:p>
    <w:p w14:paraId="13D5A6E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mie instan, biskuit-biskuit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 </w:t>
      </w:r>
    </w:p>
    <w:p w14:paraId="06712106" w14:textId="15F8467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penyimpanan. Sebagai bahan persediaan </w:t>
      </w:r>
      <w:commentRangeEnd w:id="24"/>
      <w:r w:rsidR="000538D8">
        <w:rPr>
          <w:rStyle w:val="CommentReference"/>
        </w:rPr>
        <w:commentReference w:id="24"/>
      </w:r>
      <w:del w:id="25" w:author="Susanti Malasari" w:date="2022-08-13T14:46:00Z">
        <w:r w:rsidRPr="00C50A1E" w:rsidDel="000538D8">
          <w:rPr>
            <w:rFonts w:ascii="Times New Roman" w:eastAsia="Times New Roman" w:hAnsi="Times New Roman" w:cs="Times New Roman"/>
            <w:sz w:val="24"/>
            <w:szCs w:val="24"/>
          </w:rPr>
          <w:delText>karena mau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6" w:author="Susanti Malasari" w:date="2022-08-13T14:46:00Z">
        <w:r w:rsidR="000538D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</w:t>
        </w:r>
      </w:ins>
      <w:del w:id="27" w:author="Susanti Malasari" w:date="2022-08-13T14:46:00Z">
        <w:r w:rsidRPr="00C50A1E" w:rsidDel="000538D8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eluar di waktu hujan itu membuat kita berpikir berkali-kali</w:t>
      </w:r>
      <w:del w:id="28" w:author="Susanti Malasari" w:date="2022-08-13T14:46:00Z">
        <w:r w:rsidRPr="00C50A1E" w:rsidDel="000538D8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9" w:author="Susanti Malasari" w:date="2022-08-13T14:46:00Z">
        <w:r w:rsidR="000538D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karena </w:t>
        </w:r>
      </w:ins>
      <w:del w:id="30" w:author="Susanti Malasari" w:date="2022-08-13T14:46:00Z">
        <w:r w:rsidRPr="00C50A1E" w:rsidDel="000538D8">
          <w:rPr>
            <w:rFonts w:ascii="Times New Roman" w:eastAsia="Times New Roman" w:hAnsi="Times New Roman" w:cs="Times New Roman"/>
            <w:sz w:val="24"/>
            <w:szCs w:val="24"/>
          </w:rPr>
          <w:delText xml:space="preserve">Akan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merepotkan.</w:t>
      </w:r>
    </w:p>
    <w:p w14:paraId="3D0C97A1" w14:textId="02057D7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 hujan. Yang sering membuatnya salah adalah pemilihan makanan</w:t>
      </w:r>
      <w:del w:id="31" w:author="Susanti Malasari" w:date="2022-08-13T14:47:00Z">
        <w:r w:rsidRPr="00C50A1E" w:rsidDel="00B14532">
          <w:rPr>
            <w:rFonts w:ascii="Times New Roman" w:eastAsia="Times New Roman" w:hAnsi="Times New Roman" w:cs="Times New Roman"/>
            <w:sz w:val="24"/>
            <w:szCs w:val="24"/>
          </w:rPr>
          <w:delText xml:space="preserve"> kita yang tidak tahu diri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Yang penting enak, kalori belakangan</w:t>
      </w:r>
      <w:ins w:id="32" w:author="Susanti Malasari" w:date="2022-08-13T14:47:00Z">
        <w:r w:rsidR="00B1453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del w:id="33" w:author="Susanti Malasari" w:date="2022-08-13T14:47:00Z">
        <w:r w:rsidRPr="00C50A1E" w:rsidDel="00B14532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2721DB06" w14:textId="67B21F20" w:rsidR="00927764" w:rsidRPr="00B14532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34" w:author="Susanti Malasari" w:date="2022-08-13T14:4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 deh, mulai aja dulu dengan memperhatikan label informasi gizi ketika kamu memakan makanan kemasan. Atau jika ingin minum yang hangat-hangat, takar gulanya jangan kelebihan. Sebab kamu sudah terlalu 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</w:t>
      </w:r>
      <w:del w:id="35" w:author="Susanti Malasari" w:date="2022-08-13T14:47:00Z">
        <w:r w:rsidRPr="00C50A1E" w:rsidDel="00B1453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  <w:ins w:id="36" w:author="Susanti Malasari" w:date="2022-08-13T14:47:00Z">
        <w:r w:rsidR="00B14532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?</w:t>
        </w:r>
      </w:ins>
    </w:p>
    <w:p w14:paraId="58DC3F5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 hujan, rasa malas bergerak juga bisa jadi biang berat badan yang lebih suka naiknya. Apalagi munculnya kaum-kaum rebahan yang kerjaannya tiduran dan hanya buka tutup media sosial atau pura-pura sibuk padahal tidak ada yang nge-</w:t>
      </w:r>
      <w:r w:rsidRPr="00B14532">
        <w:rPr>
          <w:rFonts w:ascii="Times New Roman" w:eastAsia="Times New Roman" w:hAnsi="Times New Roman" w:cs="Times New Roman"/>
          <w:i/>
          <w:iCs/>
          <w:sz w:val="24"/>
          <w:szCs w:val="24"/>
          <w:rPrChange w:id="37" w:author="Susanti Malasari" w:date="2022-08-13T14:4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4777F8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>an mager saja. Jadi simpanan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</w:p>
    <w:p w14:paraId="4763D5A7" w14:textId="0E85DBC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di kamu. Kamu yang tidak bisa mengendalikan diri. Kalau tiba-tiba </w:t>
      </w:r>
      <w:ins w:id="38" w:author="Susanti Malasari" w:date="2022-08-13T14:47:00Z">
        <w:r w:rsidR="00B1453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jarum timbangan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hujan. Coba ingat-ingat apa yang kamu makan saat hujan?</w:t>
      </w:r>
    </w:p>
    <w:p w14:paraId="5C08345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telur. Ya bisalah lebih dari 500 kalori. HAHA. </w:t>
      </w:r>
    </w:p>
    <w:p w14:paraId="41CC00A9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4A422930" w14:textId="77777777" w:rsidR="00927764" w:rsidRPr="00C50A1E" w:rsidRDefault="00927764" w:rsidP="00927764"/>
    <w:p w14:paraId="6732EF73" w14:textId="77777777" w:rsidR="00927764" w:rsidRPr="005A045A" w:rsidRDefault="00927764" w:rsidP="00927764">
      <w:pPr>
        <w:rPr>
          <w:i/>
        </w:rPr>
      </w:pPr>
    </w:p>
    <w:p w14:paraId="281906E4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32A12D2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usanti Malasari" w:date="2022-08-13T14:42:00Z" w:initials="SM">
    <w:p w14:paraId="0399B1D4" w14:textId="3722DD85" w:rsidR="00542BD7" w:rsidRPr="00542BD7" w:rsidRDefault="00542BD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Bubuhkan tanda tanya</w:t>
      </w:r>
    </w:p>
  </w:comment>
  <w:comment w:id="8" w:author="Susanti Malasari" w:date="2022-08-13T14:43:00Z" w:initials="SM">
    <w:p w14:paraId="59032D26" w14:textId="7D9076C7" w:rsidR="008721AC" w:rsidRPr="008721AC" w:rsidRDefault="008721A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Dicetak miring karena </w:t>
      </w:r>
      <w:r w:rsidR="007B3916">
        <w:rPr>
          <w:lang w:val="id-ID"/>
        </w:rPr>
        <w:t>serapan bahasa jawa</w:t>
      </w:r>
    </w:p>
  </w:comment>
  <w:comment w:id="24" w:author="Susanti Malasari" w:date="2022-08-13T14:46:00Z" w:initials="SM">
    <w:p w14:paraId="6679BFD9" w14:textId="6FA10CE9" w:rsidR="000538D8" w:rsidRPr="000538D8" w:rsidRDefault="000538D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Dijadikan satu kalimat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99B1D4" w15:done="0"/>
  <w15:commentEx w15:paraId="59032D26" w15:done="0"/>
  <w15:commentEx w15:paraId="6679BF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236BB" w16cex:dateUtc="2022-08-13T07:42:00Z"/>
  <w16cex:commentExtensible w16cex:durableId="26A23715" w16cex:dateUtc="2022-08-13T07:43:00Z"/>
  <w16cex:commentExtensible w16cex:durableId="26A237B3" w16cex:dateUtc="2022-08-13T07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99B1D4" w16cid:durableId="26A236BB"/>
  <w16cid:commentId w16cid:paraId="59032D26" w16cid:durableId="26A23715"/>
  <w16cid:commentId w16cid:paraId="6679BFD9" w16cid:durableId="26A237B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C0A4F" w14:textId="77777777" w:rsidR="0006670D" w:rsidRDefault="0006670D">
      <w:r>
        <w:separator/>
      </w:r>
    </w:p>
  </w:endnote>
  <w:endnote w:type="continuationSeparator" w:id="0">
    <w:p w14:paraId="48A06E12" w14:textId="77777777" w:rsidR="0006670D" w:rsidRDefault="00066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B9426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217F5ABC" w14:textId="77777777" w:rsidR="00941E77" w:rsidRDefault="00000000">
    <w:pPr>
      <w:pStyle w:val="Footer"/>
    </w:pPr>
  </w:p>
  <w:p w14:paraId="2DC8AB79" w14:textId="77777777" w:rsidR="00941E7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840F7" w14:textId="77777777" w:rsidR="0006670D" w:rsidRDefault="0006670D">
      <w:r>
        <w:separator/>
      </w:r>
    </w:p>
  </w:footnote>
  <w:footnote w:type="continuationSeparator" w:id="0">
    <w:p w14:paraId="278407D0" w14:textId="77777777" w:rsidR="0006670D" w:rsidRDefault="00066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704425">
    <w:abstractNumId w:val="0"/>
  </w:num>
  <w:num w:numId="2" w16cid:durableId="50397569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santi Malasari">
    <w15:presenceInfo w15:providerId="None" w15:userId="Susanti Malasa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538D8"/>
    <w:rsid w:val="0006670D"/>
    <w:rsid w:val="0012251A"/>
    <w:rsid w:val="002A36FB"/>
    <w:rsid w:val="0042167F"/>
    <w:rsid w:val="00542BD7"/>
    <w:rsid w:val="007B3916"/>
    <w:rsid w:val="008721AC"/>
    <w:rsid w:val="00924DF5"/>
    <w:rsid w:val="00927764"/>
    <w:rsid w:val="00B14532"/>
    <w:rsid w:val="00BE1532"/>
    <w:rsid w:val="00D1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A8AE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542BD7"/>
  </w:style>
  <w:style w:type="character" w:styleId="CommentReference">
    <w:name w:val="annotation reference"/>
    <w:basedOn w:val="DefaultParagraphFont"/>
    <w:uiPriority w:val="99"/>
    <w:semiHidden/>
    <w:unhideWhenUsed/>
    <w:rsid w:val="00542B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B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B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B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sets-a2.kompasiana.com/items/album/2020/01/05/photo-1561497268-131821f92985-5e11e63d097f362701721a02.jpeg?t=o&amp;v=76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Susanti Malasari</cp:lastModifiedBy>
  <cp:revision>2</cp:revision>
  <dcterms:created xsi:type="dcterms:W3CDTF">2022-08-13T07:48:00Z</dcterms:created>
  <dcterms:modified xsi:type="dcterms:W3CDTF">2022-08-13T07:48:00Z</dcterms:modified>
</cp:coreProperties>
</file>