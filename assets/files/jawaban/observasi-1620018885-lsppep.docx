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C8F39" w14:textId="77777777" w:rsidR="00BE098E" w:rsidRPr="0094076B" w:rsidRDefault="00BE098E" w:rsidP="00204C6A">
      <w:pPr>
        <w:jc w:val="center"/>
        <w:outlineLvl w:val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FF63C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A2F27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213C11F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  <w:tblPrChange w:id="0" w:author="Microsoft Office User" w:date="2021-05-03T12:14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849"/>
        <w:tblGridChange w:id="1">
          <w:tblGrid>
            <w:gridCol w:w="8657"/>
          </w:tblGrid>
        </w:tblGridChange>
      </w:tblGrid>
      <w:tr w:rsidR="00BE098E" w14:paraId="33903F50" w14:textId="77777777" w:rsidTr="00EE6CD9">
        <w:tc>
          <w:tcPr>
            <w:tcW w:w="8849" w:type="dxa"/>
            <w:tcPrChange w:id="2" w:author="Microsoft Office User" w:date="2021-05-03T12:14:00Z">
              <w:tcPr>
                <w:tcW w:w="9350" w:type="dxa"/>
              </w:tcPr>
            </w:tcPrChange>
          </w:tcPr>
          <w:p w14:paraId="188A6263" w14:textId="77777777" w:rsidR="00BE098E" w:rsidRDefault="00BE098E" w:rsidP="00821BA2">
            <w:pPr>
              <w:pStyle w:val="ListParagraph"/>
              <w:ind w:left="0"/>
            </w:pPr>
          </w:p>
          <w:p w14:paraId="0FED3D2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B4F6B5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0D6AE18" w14:textId="77777777" w:rsidR="00BE098E" w:rsidDel="00204C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" w:author="Microsoft Office User" w:date="2021-05-03T12:07:00Z"/>
              </w:rPr>
            </w:pPr>
            <w:del w:id="4" w:author="Microsoft Office User" w:date="2021-05-03T12:06:00Z">
              <w:r w:rsidDel="00204C6A">
                <w:delText>m</w:delText>
              </w:r>
            </w:del>
            <w:del w:id="5" w:author="Microsoft Office User" w:date="2021-05-03T12:07:00Z">
              <w:r w:rsidDel="00204C6A">
                <w:delText xml:space="preserve">anajemen </w:delText>
              </w:r>
              <w:r w:rsidDel="00204C6A">
                <w:tab/>
                <w:delText xml:space="preserve">:  </w:delText>
              </w:r>
              <w:r w:rsidDel="00204C6A">
                <w:tab/>
                <w:delText xml:space="preserve">penggunaan sumber daya secara efektif untuk mencapai </w:delText>
              </w:r>
            </w:del>
          </w:p>
          <w:p w14:paraId="56E1AA5B" w14:textId="77777777" w:rsidR="00BE098E" w:rsidDel="00204C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Microsoft Office User" w:date="2021-05-03T12:07:00Z"/>
              </w:rPr>
            </w:pPr>
            <w:del w:id="7" w:author="Microsoft Office User" w:date="2021-05-03T12:07:00Z">
              <w:r w:rsidDel="00204C6A">
                <w:tab/>
              </w:r>
              <w:r w:rsidDel="00204C6A">
                <w:tab/>
                <w:delText>sasaran.</w:delText>
              </w:r>
            </w:del>
          </w:p>
          <w:p w14:paraId="2A514485" w14:textId="77777777" w:rsidR="00BE098E" w:rsidRDefault="00204C6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Microsoft Office User" w:date="2021-05-03T12:06:00Z">
              <w:r>
                <w:t>F</w:t>
              </w:r>
            </w:ins>
            <w:del w:id="9" w:author="Microsoft Office User" w:date="2021-05-03T12:06:00Z">
              <w:r w:rsidR="00BE098E" w:rsidDel="00204C6A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Microsoft Office User" w:date="2021-05-03T12:13:00Z">
              <w:r w:rsidR="00EE6CD9">
                <w:t>B</w:t>
              </w:r>
            </w:ins>
            <w:del w:id="11" w:author="Microsoft Office User" w:date="2021-05-03T12:13:00Z">
              <w:r w:rsidR="00BE098E" w:rsidDel="00EE6CD9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0ABE6588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Microsoft Office User" w:date="2021-05-03T12:08:00Z"/>
              </w:rPr>
            </w:pPr>
            <w:proofErr w:type="spellStart"/>
            <w:ins w:id="13" w:author="Microsoft Office User" w:date="2021-05-03T12:08:00Z">
              <w:r>
                <w:t>I</w:t>
              </w:r>
              <w:r w:rsidR="00EE6CD9">
                <w:t>mplementasi</w:t>
              </w:r>
              <w:proofErr w:type="spellEnd"/>
              <w:r w:rsidR="00EE6CD9">
                <w:t xml:space="preserve"> </w:t>
              </w:r>
              <w:r w:rsidR="00EE6CD9">
                <w:tab/>
                <w:t>:</w:t>
              </w:r>
              <w:r w:rsidR="00EE6CD9">
                <w:tab/>
              </w:r>
              <w:proofErr w:type="spellStart"/>
              <w:r w:rsidR="00EE6CD9">
                <w:t>P</w:t>
              </w:r>
              <w:r>
                <w:t>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4549C342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Microsoft Office User" w:date="2021-05-03T12:09:00Z"/>
              </w:rPr>
            </w:pPr>
            <w:proofErr w:type="spellStart"/>
            <w:ins w:id="15" w:author="Microsoft Office User" w:date="2021-05-03T12:09:00Z">
              <w:r>
                <w:t>I</w:t>
              </w:r>
              <w:r w:rsidR="00EE6CD9">
                <w:t>nklusif</w:t>
              </w:r>
              <w:proofErr w:type="spellEnd"/>
              <w:r w:rsidR="00EE6CD9">
                <w:t xml:space="preserve">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P</w:t>
              </w:r>
              <w:r>
                <w:t>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39D4A54D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Microsoft Office User" w:date="2021-05-03T12:09:00Z"/>
              </w:rPr>
            </w:pPr>
            <w:ins w:id="17" w:author="Microsoft Office User" w:date="2021-05-03T12:0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2DD64B26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Microsoft Office User" w:date="2021-05-03T12:08:00Z"/>
              </w:rPr>
            </w:pPr>
            <w:ins w:id="19" w:author="Microsoft Office User" w:date="2021-05-03T12:08:00Z">
              <w:r>
                <w:t>I</w:t>
              </w:r>
              <w:r w:rsidR="00EE6CD9">
                <w:t xml:space="preserve">ntegral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M</w:t>
              </w:r>
              <w:r>
                <w:t>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110DB1EC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Microsoft Office User" w:date="2021-05-03T12:08:00Z"/>
              </w:rPr>
            </w:pPr>
            <w:ins w:id="21" w:author="Microsoft Office User" w:date="2021-05-03T12:08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556F584A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Microsoft Office User" w:date="2021-05-03T12:08:00Z"/>
              </w:rPr>
            </w:pPr>
            <w:proofErr w:type="spellStart"/>
            <w:ins w:id="23" w:author="Microsoft Office User" w:date="2021-05-03T12:08:00Z">
              <w:r>
                <w:t>K</w:t>
              </w:r>
              <w:r w:rsidR="00EE6CD9">
                <w:t>onseptual</w:t>
              </w:r>
              <w:proofErr w:type="spellEnd"/>
              <w:r w:rsidR="00EE6CD9">
                <w:t xml:space="preserve">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B</w:t>
              </w:r>
              <w:r>
                <w:t>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2B9AF982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4" w:author="Microsoft Office User" w:date="2021-05-03T12:08:00Z"/>
              </w:rPr>
            </w:pPr>
            <w:proofErr w:type="spellStart"/>
            <w:ins w:id="25" w:author="Microsoft Office User" w:date="2021-05-03T12:08:00Z">
              <w:r>
                <w:t>K</w:t>
              </w:r>
              <w:r w:rsidR="00EE6CD9">
                <w:t>riteria</w:t>
              </w:r>
              <w:proofErr w:type="spellEnd"/>
              <w:r w:rsidR="00EE6CD9">
                <w:t xml:space="preserve">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U</w:t>
              </w:r>
              <w:r>
                <w:t>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7362B5E8" w14:textId="77777777" w:rsidR="00BE098E" w:rsidRDefault="00204C6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Microsoft Office User" w:date="2021-05-03T12:07:00Z">
              <w:r>
                <w:t>K</w:t>
              </w:r>
            </w:ins>
            <w:del w:id="27" w:author="Microsoft Office User" w:date="2021-05-03T12:06:00Z">
              <w:r w:rsidR="00BE098E" w:rsidDel="00204C6A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8" w:author="Microsoft Office User" w:date="2021-05-03T12:13:00Z">
              <w:r w:rsidR="00EE6CD9">
                <w:t>P</w:t>
              </w:r>
            </w:ins>
            <w:del w:id="29" w:author="Microsoft Office User" w:date="2021-05-03T12:13:00Z">
              <w:r w:rsidR="00BE098E" w:rsidDel="00EE6CD9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2CE982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5457CB6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Microsoft Office User" w:date="2021-05-03T12:07:00Z"/>
              </w:rPr>
            </w:pPr>
            <w:proofErr w:type="spellStart"/>
            <w:ins w:id="31" w:author="Microsoft Office User" w:date="2021-05-03T12:07:00Z">
              <w:r>
                <w:t>M</w:t>
              </w:r>
              <w:r w:rsidR="00EE6CD9">
                <w:t>anajemen</w:t>
              </w:r>
              <w:proofErr w:type="spellEnd"/>
              <w:r w:rsidR="00EE6CD9">
                <w:t xml:space="preserve"> </w:t>
              </w:r>
              <w:r w:rsidR="00EE6CD9">
                <w:tab/>
                <w:t xml:space="preserve">:  </w:t>
              </w:r>
              <w:r w:rsidR="00EE6CD9">
                <w:tab/>
              </w:r>
              <w:proofErr w:type="spellStart"/>
              <w:r w:rsidR="00EE6CD9">
                <w:t>P</w:t>
              </w:r>
              <w:r>
                <w:t>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25CE0F43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Microsoft Office User" w:date="2021-05-03T12:07:00Z"/>
              </w:rPr>
            </w:pPr>
            <w:ins w:id="33" w:author="Microsoft Office User" w:date="2021-05-03T12:07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6D2C3935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Microsoft Office User" w:date="2021-05-03T12:09:00Z"/>
              </w:rPr>
            </w:pPr>
            <w:proofErr w:type="spellStart"/>
            <w:ins w:id="35" w:author="Microsoft Office User" w:date="2021-05-03T12:09:00Z">
              <w:r>
                <w:t>Metodo</w:t>
              </w:r>
              <w:r w:rsidR="00EE6CD9">
                <w:t>logi</w:t>
              </w:r>
              <w:proofErr w:type="spellEnd"/>
              <w:r w:rsidR="00EE6CD9">
                <w:t xml:space="preserve">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I</w:t>
              </w:r>
              <w:r>
                <w:t>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549B851D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Microsoft Office User" w:date="2021-05-03T12:09:00Z"/>
              </w:rPr>
            </w:pPr>
            <w:ins w:id="37" w:author="Microsoft Office User" w:date="2021-05-03T12:09:00Z">
              <w:r>
                <w:t>N</w:t>
              </w:r>
              <w:r w:rsidR="00EE6CD9">
                <w:t xml:space="preserve">orma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A</w:t>
              </w:r>
              <w:r>
                <w:t>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6D4E81E0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Microsoft Office User" w:date="2021-05-03T12:09:00Z"/>
              </w:rPr>
            </w:pPr>
            <w:ins w:id="39" w:author="Microsoft Office User" w:date="2021-05-03T12:0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14:paraId="77D94E21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Microsoft Office User" w:date="2021-05-03T12:09:00Z"/>
              </w:rPr>
            </w:pPr>
            <w:ins w:id="41" w:author="Microsoft Office User" w:date="2021-05-03T12:0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commentRangeStart w:id="42"/>
              <w:proofErr w:type="spellStart"/>
              <w:r>
                <w:t>berterima</w:t>
              </w:r>
              <w:proofErr w:type="spellEnd"/>
              <w:r>
                <w:t>.</w:t>
              </w:r>
            </w:ins>
            <w:commentRangeEnd w:id="42"/>
            <w:ins w:id="43" w:author="Microsoft Office User" w:date="2021-05-03T12:12:00Z">
              <w:r w:rsidR="00EE6CD9">
                <w:rPr>
                  <w:rStyle w:val="CommentReference"/>
                </w:rPr>
                <w:commentReference w:id="42"/>
              </w:r>
            </w:ins>
          </w:p>
          <w:p w14:paraId="66974D95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Microsoft Office User" w:date="2021-05-03T12:08:00Z"/>
              </w:rPr>
            </w:pPr>
            <w:del w:id="45" w:author="Microsoft Office User" w:date="2021-05-03T12:07:00Z">
              <w:r w:rsidDel="00204C6A">
                <w:delText>i</w:delText>
              </w:r>
            </w:del>
            <w:del w:id="46" w:author="Microsoft Office User" w:date="2021-05-03T12:08:00Z">
              <w:r w:rsidDel="00204C6A">
                <w:delText xml:space="preserve">mplementasi </w:delText>
              </w:r>
              <w:r w:rsidDel="00204C6A">
                <w:tab/>
                <w:delText>:</w:delText>
              </w:r>
              <w:r w:rsidDel="00204C6A">
                <w:tab/>
                <w:delText>pelaksanaan, penerapan.</w:delText>
              </w:r>
            </w:del>
          </w:p>
          <w:p w14:paraId="5588483C" w14:textId="77777777" w:rsidR="00BE098E" w:rsidRDefault="00204C6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7" w:author="Microsoft Office User" w:date="2021-05-03T12:07:00Z">
              <w:r>
                <w:t>O</w:t>
              </w:r>
            </w:ins>
            <w:del w:id="48" w:author="Microsoft Office User" w:date="2021-05-03T12:07:00Z">
              <w:r w:rsidR="00BE098E" w:rsidDel="00204C6A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commentRangeStart w:id="49"/>
            <w:proofErr w:type="spellStart"/>
            <w:r w:rsidR="00BE098E">
              <w:t>tertinggi</w:t>
            </w:r>
            <w:proofErr w:type="spellEnd"/>
            <w:r w:rsidR="00BE098E">
              <w:t xml:space="preserve">; </w:t>
            </w:r>
            <w:commentRangeEnd w:id="49"/>
            <w:r w:rsidR="00EE6CD9">
              <w:rPr>
                <w:rStyle w:val="CommentReference"/>
              </w:rPr>
              <w:commentReference w:id="49"/>
            </w:r>
            <w:ins w:id="50" w:author="Microsoft Office User" w:date="2021-05-03T12:13:00Z">
              <w:r w:rsidR="00EE6CD9">
                <w:t>P</w:t>
              </w:r>
            </w:ins>
            <w:del w:id="51" w:author="Microsoft Office User" w:date="2021-05-03T12:13:00Z">
              <w:r w:rsidR="00BE098E" w:rsidDel="00EE6CD9">
                <w:delText>p</w:delText>
              </w:r>
            </w:del>
            <w:r w:rsidR="00BE098E">
              <w:t xml:space="preserve">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8481058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Microsoft Office User" w:date="2021-05-03T12:09:00Z"/>
              </w:rPr>
            </w:pPr>
            <w:proofErr w:type="spellStart"/>
            <w:ins w:id="53" w:author="Microsoft Office User" w:date="2021-05-03T12:09:00Z">
              <w:r>
                <w:t>O</w:t>
              </w:r>
              <w:r w:rsidR="00EE6CD9">
                <w:t>rientasi</w:t>
              </w:r>
              <w:proofErr w:type="spellEnd"/>
              <w:r w:rsidR="00EE6CD9">
                <w:t xml:space="preserve"> </w:t>
              </w:r>
              <w:r w:rsidR="00EE6CD9">
                <w:tab/>
                <w:t xml:space="preserve">: </w:t>
              </w:r>
              <w:r w:rsidR="00EE6CD9">
                <w:tab/>
              </w:r>
              <w:proofErr w:type="spellStart"/>
              <w:r w:rsidR="00EE6CD9">
                <w:t>P</w:t>
              </w:r>
              <w:r>
                <w:t>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2FA7E50C" w14:textId="77777777" w:rsidR="00204C6A" w:rsidRDefault="00204C6A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Microsoft Office User" w:date="2021-05-03T12:09:00Z"/>
              </w:rPr>
            </w:pPr>
            <w:ins w:id="55" w:author="Microsoft Office User" w:date="2021-05-03T12:09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570AD879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Microsoft Office User" w:date="2021-05-03T12:08:00Z"/>
              </w:rPr>
            </w:pPr>
            <w:del w:id="57" w:author="Microsoft Office User" w:date="2021-05-03T12:07:00Z">
              <w:r w:rsidDel="00204C6A">
                <w:delText>i</w:delText>
              </w:r>
            </w:del>
            <w:del w:id="58" w:author="Microsoft Office User" w:date="2021-05-03T12:08:00Z">
              <w:r w:rsidDel="00204C6A">
                <w:delText xml:space="preserve">ntegral </w:delText>
              </w:r>
              <w:r w:rsidDel="00204C6A">
                <w:tab/>
                <w:delText xml:space="preserve">: </w:delText>
              </w:r>
              <w:r w:rsidDel="00204C6A">
                <w:tab/>
                <w:delText xml:space="preserve">meliputi seluruh bagian yang perlu untuk menjadikan </w:delText>
              </w:r>
            </w:del>
          </w:p>
          <w:p w14:paraId="561F6F00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Microsoft Office User" w:date="2021-05-03T12:08:00Z"/>
              </w:rPr>
            </w:pPr>
            <w:del w:id="60" w:author="Microsoft Office User" w:date="2021-05-03T12:08:00Z">
              <w:r w:rsidDel="00204C6A">
                <w:tab/>
              </w:r>
              <w:r w:rsidDel="00204C6A">
                <w:tab/>
                <w:delText>lengkap; utuh; bulat; sempurna.</w:delText>
              </w:r>
            </w:del>
          </w:p>
          <w:p w14:paraId="0EF23310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Microsoft Office User" w:date="2021-05-03T12:08:00Z"/>
              </w:rPr>
            </w:pPr>
            <w:del w:id="62" w:author="Microsoft Office User" w:date="2021-05-03T12:07:00Z">
              <w:r w:rsidDel="00204C6A">
                <w:delText>k</w:delText>
              </w:r>
            </w:del>
            <w:del w:id="63" w:author="Microsoft Office User" w:date="2021-05-03T12:08:00Z">
              <w:r w:rsidDel="00204C6A">
                <w:delText xml:space="preserve">onseptual </w:delText>
              </w:r>
              <w:r w:rsidDel="00204C6A">
                <w:tab/>
                <w:delText xml:space="preserve">: </w:delText>
              </w:r>
              <w:r w:rsidDel="00204C6A">
                <w:tab/>
                <w:delText>berhubungan dengan konsep.</w:delText>
              </w:r>
            </w:del>
          </w:p>
          <w:p w14:paraId="7C9D9B0A" w14:textId="77777777" w:rsidR="00BE098E" w:rsidRDefault="00204C6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64" w:author="Microsoft Office User" w:date="2021-05-03T12:07:00Z">
              <w:r>
                <w:t>P</w:t>
              </w:r>
            </w:ins>
            <w:del w:id="65" w:author="Microsoft Office User" w:date="2021-05-03T12:07:00Z">
              <w:r w:rsidR="00BE098E" w:rsidDel="00204C6A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6" w:author="Microsoft Office User" w:date="2021-05-03T12:14:00Z">
              <w:r w:rsidR="00EE6CD9">
                <w:t>R</w:t>
              </w:r>
            </w:ins>
            <w:del w:id="67" w:author="Microsoft Office User" w:date="2021-05-03T12:14:00Z">
              <w:r w:rsidR="00BE098E" w:rsidDel="00EE6CD9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4551D19C" w14:textId="77777777" w:rsidR="00BE098E" w:rsidDel="00204C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8" w:author="Microsoft Office User" w:date="2021-05-03T12:08:00Z"/>
              </w:rPr>
            </w:pPr>
            <w:del w:id="69" w:author="Microsoft Office User" w:date="2021-05-03T12:07:00Z">
              <w:r w:rsidDel="00204C6A">
                <w:delText>k</w:delText>
              </w:r>
            </w:del>
            <w:del w:id="70" w:author="Microsoft Office User" w:date="2021-05-03T12:08:00Z">
              <w:r w:rsidDel="00204C6A">
                <w:delText xml:space="preserve">riteria </w:delText>
              </w:r>
              <w:r w:rsidDel="00204C6A">
                <w:tab/>
                <w:delText xml:space="preserve">: </w:delText>
              </w:r>
              <w:r w:rsidDel="00204C6A">
                <w:tab/>
                <w:delText>ukuran yang menjadi dasar penilaian atau penetapan sesuatu.</w:delText>
              </w:r>
            </w:del>
          </w:p>
          <w:p w14:paraId="6EE314A0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Microsoft Office User" w:date="2021-05-03T12:08:00Z"/>
              </w:rPr>
            </w:pPr>
            <w:del w:id="72" w:author="Microsoft Office User" w:date="2021-05-03T12:07:00Z">
              <w:r w:rsidDel="00204C6A">
                <w:delText>m</w:delText>
              </w:r>
            </w:del>
            <w:del w:id="73" w:author="Microsoft Office User" w:date="2021-05-03T12:08:00Z">
              <w:r w:rsidDel="00204C6A">
                <w:delText xml:space="preserve">etodologi </w:delText>
              </w:r>
              <w:r w:rsidDel="00204C6A">
                <w:tab/>
                <w:delText xml:space="preserve">: </w:delText>
              </w:r>
              <w:r w:rsidDel="00204C6A">
                <w:tab/>
                <w:delText>ilmu tentang metode.</w:delText>
              </w:r>
            </w:del>
          </w:p>
          <w:p w14:paraId="189B3EDB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Microsoft Office User" w:date="2021-05-03T12:09:00Z"/>
              </w:rPr>
            </w:pPr>
            <w:del w:id="75" w:author="Microsoft Office User" w:date="2021-05-03T12:07:00Z">
              <w:r w:rsidDel="00204C6A">
                <w:delText>n</w:delText>
              </w:r>
            </w:del>
            <w:del w:id="76" w:author="Microsoft Office User" w:date="2021-05-03T12:09:00Z">
              <w:r w:rsidDel="00204C6A">
                <w:delText xml:space="preserve">orma </w:delText>
              </w:r>
              <w:r w:rsidDel="00204C6A">
                <w:tab/>
                <w:delText xml:space="preserve">: </w:delText>
              </w:r>
              <w:r w:rsidDel="00204C6A">
                <w:tab/>
                <w:delText xml:space="preserve">aturan atau ketentuan yang mengikat warga kelompok </w:delText>
              </w:r>
            </w:del>
          </w:p>
          <w:p w14:paraId="16C70D6F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Microsoft Office User" w:date="2021-05-03T12:09:00Z"/>
              </w:rPr>
            </w:pPr>
            <w:del w:id="78" w:author="Microsoft Office User" w:date="2021-05-03T12:09:00Z">
              <w:r w:rsidDel="00204C6A">
                <w:tab/>
              </w:r>
              <w:r w:rsidDel="00204C6A">
                <w:tab/>
                <w:delText xml:space="preserve">dalam masyarakat, dipakai sebagai panduan, tatanan, dan </w:delText>
              </w:r>
            </w:del>
          </w:p>
          <w:p w14:paraId="6D5B25CD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Microsoft Office User" w:date="2021-05-03T12:09:00Z"/>
              </w:rPr>
            </w:pPr>
            <w:del w:id="80" w:author="Microsoft Office User" w:date="2021-05-03T12:09:00Z">
              <w:r w:rsidDel="00204C6A">
                <w:tab/>
              </w:r>
              <w:r w:rsidDel="00204C6A">
                <w:tab/>
                <w:delText>pengendali tingkah laku yang sesuai dan berterima.</w:delText>
              </w:r>
            </w:del>
          </w:p>
          <w:p w14:paraId="5CC61871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Microsoft Office User" w:date="2021-05-03T12:09:00Z"/>
              </w:rPr>
            </w:pPr>
            <w:del w:id="82" w:author="Microsoft Office User" w:date="2021-05-03T12:07:00Z">
              <w:r w:rsidDel="00204C6A">
                <w:delText>o</w:delText>
              </w:r>
            </w:del>
            <w:del w:id="83" w:author="Microsoft Office User" w:date="2021-05-03T12:09:00Z">
              <w:r w:rsidDel="00204C6A">
                <w:delText xml:space="preserve">rientasi </w:delText>
              </w:r>
              <w:r w:rsidDel="00204C6A">
                <w:tab/>
                <w:delText xml:space="preserve">: </w:delText>
              </w:r>
              <w:r w:rsidDel="00204C6A">
                <w:tab/>
                <w:delText>pandangan yang mendasari pikiran, perhatian, atau kecen-</w:delText>
              </w:r>
            </w:del>
          </w:p>
          <w:p w14:paraId="36A48157" w14:textId="77777777" w:rsidR="00BE098E" w:rsidDel="00204C6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4" w:author="Microsoft Office User" w:date="2021-05-03T12:09:00Z"/>
              </w:rPr>
            </w:pPr>
            <w:del w:id="85" w:author="Microsoft Office User" w:date="2021-05-03T12:09:00Z">
              <w:r w:rsidDel="00204C6A">
                <w:tab/>
              </w:r>
              <w:r w:rsidDel="00204C6A">
                <w:tab/>
                <w:delText>derungan.</w:delText>
              </w:r>
            </w:del>
          </w:p>
          <w:p w14:paraId="6002BBB9" w14:textId="77777777" w:rsidR="00BE098E" w:rsidRDefault="00204C6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6" w:author="Microsoft Office User" w:date="2021-05-03T12:07:00Z">
              <w:r>
                <w:t>P</w:t>
              </w:r>
            </w:ins>
            <w:del w:id="87" w:author="Microsoft Office User" w:date="2021-05-03T12:07:00Z">
              <w:r w:rsidR="00BE098E" w:rsidDel="00204C6A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88" w:author="Microsoft Office User" w:date="2021-05-03T12:14:00Z">
              <w:r w:rsidR="00EE6CD9">
                <w:t>T</w:t>
              </w:r>
            </w:ins>
            <w:del w:id="89" w:author="Microsoft Office User" w:date="2021-05-03T12:14:00Z">
              <w:r w:rsidR="00BE098E" w:rsidDel="00EE6CD9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>;</w:t>
            </w:r>
            <w:ins w:id="90" w:author="Microsoft Office User" w:date="2021-05-03T12:14:00Z">
              <w:r w:rsidR="00EE6CD9">
                <w:t xml:space="preserve"> </w:t>
              </w:r>
            </w:ins>
            <w:bookmarkStart w:id="91" w:name="_GoBack"/>
            <w:bookmarkEnd w:id="91"/>
            <w:del w:id="92" w:author="Microsoft Office User" w:date="2021-05-03T12:14:00Z">
              <w:r w:rsidR="00BE098E" w:rsidDel="00EE6CD9">
                <w:delText xml:space="preserve"> </w:delText>
              </w:r>
            </w:del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63E88F3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BCBC144" w14:textId="77777777" w:rsidR="00BE098E" w:rsidDel="00204C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Microsoft Office User" w:date="2021-05-03T12:09:00Z"/>
              </w:rPr>
            </w:pPr>
            <w:del w:id="94" w:author="Microsoft Office User" w:date="2021-05-03T12:07:00Z">
              <w:r w:rsidDel="00204C6A">
                <w:delText>i</w:delText>
              </w:r>
            </w:del>
            <w:del w:id="95" w:author="Microsoft Office User" w:date="2021-05-03T12:09:00Z">
              <w:r w:rsidDel="00204C6A">
                <w:delText xml:space="preserve">nklusif </w:delText>
              </w:r>
              <w:r w:rsidDel="00204C6A">
                <w:tab/>
                <w:delText xml:space="preserve">: </w:delText>
              </w:r>
              <w:r w:rsidDel="00204C6A">
                <w:tab/>
                <w:delText xml:space="preserve">penempatan siswa berkebutuhan khusus di dalam kelas </w:delText>
              </w:r>
            </w:del>
          </w:p>
          <w:p w14:paraId="02C2510E" w14:textId="77777777" w:rsidR="00BE098E" w:rsidDel="00204C6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6" w:author="Microsoft Office User" w:date="2021-05-03T12:09:00Z"/>
              </w:rPr>
            </w:pPr>
            <w:del w:id="97" w:author="Microsoft Office User" w:date="2021-05-03T12:09:00Z">
              <w:r w:rsidDel="00204C6A">
                <w:tab/>
              </w:r>
              <w:r w:rsidDel="00204C6A">
                <w:tab/>
                <w:delText>reguler.</w:delText>
              </w:r>
            </w:del>
          </w:p>
          <w:p w14:paraId="73AC4998" w14:textId="77777777" w:rsidR="00BE098E" w:rsidRDefault="00BE098E" w:rsidP="00204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98" w:author="Microsoft Office User" w:date="2021-05-03T12:0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1C733EFA" w14:textId="77777777" w:rsidTr="00EE6CD9">
        <w:tc>
          <w:tcPr>
            <w:tcW w:w="8849" w:type="dxa"/>
            <w:tcPrChange w:id="99" w:author="Microsoft Office User" w:date="2021-05-03T12:14:00Z">
              <w:tcPr>
                <w:tcW w:w="9350" w:type="dxa"/>
              </w:tcPr>
            </w:tcPrChange>
          </w:tcPr>
          <w:p w14:paraId="3FD9AA9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C43AC8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2" w:author="Microsoft Office User" w:date="2021-05-03T12:12:00Z" w:initials="Office">
    <w:p w14:paraId="157C54E1" w14:textId="77777777" w:rsidR="00EE6CD9" w:rsidRDefault="00EE6CD9">
      <w:pPr>
        <w:pStyle w:val="CommentText"/>
      </w:pPr>
      <w:r>
        <w:rPr>
          <w:rStyle w:val="CommentReference"/>
        </w:rPr>
        <w:annotationRef/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disini</w:t>
      </w:r>
      <w:proofErr w:type="spellEnd"/>
      <w:r>
        <w:t>?</w:t>
      </w:r>
    </w:p>
  </w:comment>
  <w:comment w:id="49" w:author="Microsoft Office User" w:date="2021-05-03T12:12:00Z" w:initials="Office">
    <w:p w14:paraId="5DD0F296" w14:textId="77777777" w:rsidR="00EE6CD9" w:rsidRDefault="00EE6CD9">
      <w:pPr>
        <w:pStyle w:val="CommentText"/>
      </w:pPr>
      <w:r>
        <w:rPr>
          <w:rStyle w:val="CommentReference"/>
        </w:rPr>
        <w:annotationRef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paling </w:t>
      </w:r>
      <w:proofErr w:type="spellStart"/>
      <w:r>
        <w:t>baik</w:t>
      </w:r>
      <w:proofErr w:type="spellEnd"/>
      <w:r>
        <w:t xml:space="preserve">. (yang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paling </w:t>
      </w:r>
      <w:proofErr w:type="spellStart"/>
      <w:r>
        <w:t>baik</w:t>
      </w:r>
      <w:proofErr w:type="spellEnd"/>
      <w:r>
        <w:t xml:space="preserve">).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C54E1" w15:done="0"/>
  <w15:commentEx w15:paraId="5DD0F2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04C6A"/>
    <w:rsid w:val="0042167F"/>
    <w:rsid w:val="00924DF5"/>
    <w:rsid w:val="00AF44FD"/>
    <w:rsid w:val="00BE098E"/>
    <w:rsid w:val="00E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DB9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04C6A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6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6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6C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D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D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2020-08-26T21:29:00Z</dcterms:created>
  <dcterms:modified xsi:type="dcterms:W3CDTF">2021-05-03T05:14:00Z</dcterms:modified>
</cp:coreProperties>
</file>