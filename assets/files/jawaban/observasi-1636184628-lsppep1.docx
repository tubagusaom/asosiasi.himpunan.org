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ins w:id="0" w:author="Siplah Tisera" w:date="2021-11-06T14:34:00Z">
        <w:r w:rsidR="00704505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proofErr w:type="spellEnd"/>
      <w:del w:id="1" w:author="Siplah Tisera" w:date="2021-11-06T14:34:00Z">
        <w:r w:rsidRPr="00C50A1E" w:rsidDel="00704505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Siplah Tisera" w:date="2021-11-06T14:41:00Z">
        <w:r w:rsidR="0070450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del w:id="3" w:author="Siplah Tisera" w:date="2021-11-06T14:41:00Z">
        <w:r w:rsidRPr="00C50A1E" w:rsidDel="0070450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Siplah Tisera" w:date="2021-11-06T14:35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del w:id="5" w:author="Siplah Tisera" w:date="2021-11-06T14:35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" w:author="Siplah Tisera" w:date="2021-11-06T14:35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 xml:space="preserve">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Siplah Tisera" w:date="2021-11-06T14:35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Siplah Tisera" w:date="2021-11-06T14:42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9" w:author="Siplah Tisera" w:date="2021-11-06T14:42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proofErr w:type="spellEnd"/>
      <w:del w:id="10" w:author="Siplah Tisera" w:date="2021-11-06T14:42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" w:author="Siplah Tisera" w:date="2021-11-06T14:36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Siplah Tisera" w:date="2021-11-06T14:36:00Z">
        <w:r w:rsidDel="0070450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ins w:id="13" w:author="Siplah Tisera" w:date="2021-11-06T14:36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>si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14" w:author="Siplah Tisera" w:date="2021-11-06T14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ins w:id="15" w:author="Siplah Tisera" w:date="2021-11-06T14:43:00Z">
        <w:r w:rsidR="00704505">
          <w:rPr>
            <w:rFonts w:ascii="Times New Roman" w:eastAsia="Times New Roman" w:hAnsi="Times New Roman" w:cs="Times New Roman"/>
            <w:strike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</w:t>
      </w:r>
      <w:ins w:id="16" w:author="Siplah Tisera" w:date="2021-11-06T14:44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yebab</w:t>
        </w:r>
      </w:ins>
      <w:proofErr w:type="spellEnd"/>
      <w:del w:id="17" w:author="Siplah Tisera" w:date="2021-11-06T14:43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>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Siplah Tisera" w:date="2021-11-06T14:44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>mengap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7045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24"/>
          <w:szCs w:val="24"/>
          <w:rPrChange w:id="19" w:author="Siplah Tisera" w:date="2021-11-0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20" w:author="Siplah Tisera" w:date="2021-11-0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21" w:author="Siplah Tisera" w:date="2021-11-0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22" w:author="Siplah Tisera" w:date="2021-11-06T14:37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23" w:author="Siplah Tisera" w:date="2021-11-0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24" w:author="Siplah Tisera" w:date="2021-11-0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5" w:author="Siplah Tisera" w:date="2021-11-06T14:38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Siplah Tisera" w:date="2021-11-06T14:38:00Z">
        <w:r w:rsidDel="0070450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Siplah Tisera" w:date="2021-11-06T14:38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keinginan</w:t>
        </w:r>
        <w:proofErr w:type="spellEnd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Siplah Tisera" w:date="2021-11-06T14:38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29" w:author="Siplah Tisera" w:date="2021-11-06T14:39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0" w:author="Siplah Tisera" w:date="2021-11-06T14:38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Siplah Tisera" w:date="2021-11-06T14:44:00Z">
        <w:r w:rsidR="005C12A8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5C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2" w:author="Siplah Tisera" w:date="2021-11-06T14:39:00Z">
        <w:r w:rsidR="00704505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04505">
          <w:rPr>
            <w:rFonts w:ascii="Times New Roman" w:eastAsia="Times New Roman" w:hAnsi="Times New Roman" w:cs="Times New Roman"/>
            <w:sz w:val="24"/>
            <w:szCs w:val="24"/>
          </w:rPr>
          <w:t>kamu</w:t>
        </w:r>
      </w:ins>
      <w:del w:id="33" w:author="Siplah Tisera" w:date="2021-11-06T14:39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 xml:space="preserve">Atau jika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del w:id="34" w:author="Siplah Tisera" w:date="2021-11-06T14:44:00Z">
        <w:r w:rsidRPr="00C50A1E" w:rsidDel="005C12A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5" w:author="Siplah Tisera" w:date="2021-11-06T14:45:00Z">
        <w:r w:rsidR="005C12A8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36" w:author="Siplah Tisera" w:date="2021-11-06T14:44:00Z">
        <w:r w:rsidRPr="00C50A1E" w:rsidDel="005C12A8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37" w:author="Siplah Tisera" w:date="2021-11-06T14:45:00Z">
        <w:r w:rsidR="005C12A8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5C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C12A8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del w:id="38" w:author="Siplah Tisera" w:date="2021-11-06T14:45:00Z">
        <w:r w:rsidRPr="00C50A1E" w:rsidDel="005C12A8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</w:t>
      </w:r>
      <w:ins w:id="39" w:author="Siplah Tisera" w:date="2021-11-06T14:45:00Z">
        <w:r w:rsidR="005C12A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0" w:author="Siplah Tisera" w:date="2021-11-06T14:45:00Z">
        <w:r w:rsidRPr="00C50A1E" w:rsidDel="005C12A8">
          <w:rPr>
            <w:rFonts w:ascii="Times New Roman" w:eastAsia="Times New Roman" w:hAnsi="Times New Roman" w:cs="Times New Roman"/>
            <w:sz w:val="24"/>
            <w:szCs w:val="24"/>
          </w:rPr>
          <w:delText>kny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41" w:author="Siplah Tisera" w:date="2021-11-06T14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704505">
        <w:rPr>
          <w:rFonts w:ascii="Times New Roman" w:eastAsia="Times New Roman" w:hAnsi="Times New Roman" w:cs="Times New Roman"/>
          <w:i/>
          <w:sz w:val="24"/>
          <w:szCs w:val="24"/>
          <w:rPrChange w:id="42" w:author="Siplah Tisera" w:date="2021-11-06T14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del w:id="43" w:author="Siplah Tisera" w:date="2021-11-06T14:40:00Z">
        <w:r w:rsidRPr="00C50A1E" w:rsidDel="0070450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Siplah Tisera" w:date="2021-11-06T14:46:00Z">
        <w:r w:rsidRPr="00C50A1E" w:rsidDel="005C12A8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banyak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Siplah Tisera" w:date="2021-11-06T14:47:00Z">
        <w:r w:rsidR="005C12A8">
          <w:rPr>
            <w:rFonts w:ascii="Times New Roman" w:eastAsia="Times New Roman" w:hAnsi="Times New Roman" w:cs="Times New Roman"/>
            <w:sz w:val="24"/>
            <w:szCs w:val="24"/>
          </w:rPr>
          <w:t>cenderung</w:t>
        </w:r>
        <w:proofErr w:type="spellEnd"/>
        <w:r w:rsidR="005C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C12A8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5C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46" w:name="_GoBack"/>
      <w:bookmarkEnd w:id="4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D63" w:rsidRDefault="009F7D63">
      <w:r>
        <w:separator/>
      </w:r>
    </w:p>
  </w:endnote>
  <w:endnote w:type="continuationSeparator" w:id="0">
    <w:p w:rsidR="009F7D63" w:rsidRDefault="009F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F7D63">
    <w:pPr>
      <w:pStyle w:val="Footer"/>
    </w:pPr>
  </w:p>
  <w:p w:rsidR="00941E77" w:rsidRDefault="009F7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D63" w:rsidRDefault="009F7D63">
      <w:r>
        <w:separator/>
      </w:r>
    </w:p>
  </w:footnote>
  <w:footnote w:type="continuationSeparator" w:id="0">
    <w:p w:rsidR="009F7D63" w:rsidRDefault="009F7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plah Tisera">
    <w15:presenceInfo w15:providerId="None" w15:userId="Siplah Tis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55A95"/>
    <w:rsid w:val="000728F3"/>
    <w:rsid w:val="0012251A"/>
    <w:rsid w:val="002318A3"/>
    <w:rsid w:val="0042167F"/>
    <w:rsid w:val="005C12A8"/>
    <w:rsid w:val="00704505"/>
    <w:rsid w:val="00924DF5"/>
    <w:rsid w:val="00927764"/>
    <w:rsid w:val="009F7D63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8B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04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Siplah Tisera</cp:lastModifiedBy>
  <cp:revision>2</cp:revision>
  <dcterms:created xsi:type="dcterms:W3CDTF">2021-11-06T07:48:00Z</dcterms:created>
  <dcterms:modified xsi:type="dcterms:W3CDTF">2021-11-06T07:48:00Z</dcterms:modified>
</cp:coreProperties>
</file>