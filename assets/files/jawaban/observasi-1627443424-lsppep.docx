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w:t>
            </w:r>
            <w:proofErr w:type="gramStart"/>
            <w:r>
              <w:t>Usia</w:t>
            </w:r>
            <w:proofErr w:type="gramEnd"/>
            <w:r>
              <w:t xml:space="preserve">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w:t>
            </w:r>
            <w:proofErr w:type="gramStart"/>
            <w:ins w:id="0" w:author="ASUS VivoBook" w:date="2021-07-28T10:34:00Z">
              <w:r w:rsidR="00731546">
                <w:rPr>
                  <w:rFonts w:ascii="Times New Roman" w:eastAsia="Times New Roman" w:hAnsi="Times New Roman" w:cs="Times New Roman"/>
                  <w:szCs w:val="24"/>
                </w:rPr>
                <w:t>,</w:t>
              </w:r>
            </w:ins>
            <w:proofErr w:type="gramEnd"/>
            <w:del w:id="1" w:author="ASUS VivoBook" w:date="2021-07-28T10:34:00Z">
              <w:r w:rsidRPr="00EC6F38" w:rsidDel="00731546">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namun bukan lagi perkerja, tetapi kita di siapkan untuk membuat lapangan kerja baru yang belum tercipta</w:t>
            </w:r>
            <w:del w:id="2" w:author="ASUS VivoBook" w:date="2021-07-28T10:34:00Z">
              <w:r w:rsidRPr="00EC6F38" w:rsidDel="00731546">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w:t>
            </w:r>
            <w:del w:id="3" w:author="ASUS VivoBook" w:date="2021-07-28T10:35:00Z">
              <w:r w:rsidRPr="00EC6F38" w:rsidDel="00731546">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era milenial ini yaitu kolaboratif, komunikatif, berfikir kritis, </w:t>
            </w:r>
            <w:ins w:id="4" w:author="ASUS VivoBook" w:date="2021-07-28T10:31:00Z">
              <w:r w:rsidR="00467CCB">
                <w:rPr>
                  <w:rFonts w:ascii="Times New Roman" w:eastAsia="Times New Roman" w:hAnsi="Times New Roman" w:cs="Times New Roman"/>
                  <w:szCs w:val="24"/>
                </w:rPr>
                <w:t xml:space="preserve">dan </w:t>
              </w:r>
            </w:ins>
            <w:r w:rsidRPr="00EC6F38">
              <w:rPr>
                <w:rFonts w:ascii="Times New Roman" w:eastAsia="Times New Roman" w:hAnsi="Times New Roman" w:cs="Times New Roman"/>
                <w:szCs w:val="24"/>
              </w:rPr>
              <w:t>kreatif. Mengapa demikian</w:t>
            </w:r>
            <w:del w:id="5" w:author="ASUS VivoBook" w:date="2021-07-28T10:31:00Z">
              <w:r w:rsidRPr="00EC6F38" w:rsidDel="00467CCB">
                <w:rPr>
                  <w:rFonts w:ascii="Times New Roman" w:eastAsia="Times New Roman" w:hAnsi="Times New Roman" w:cs="Times New Roman"/>
                  <w:szCs w:val="24"/>
                </w:rPr>
                <w:delText xml:space="preserve"> </w:delText>
              </w:r>
            </w:del>
            <w:ins w:id="6" w:author="ASUS VivoBook" w:date="2021-07-28T10:31:00Z">
              <w:r w:rsidR="00467CCB">
                <w:rPr>
                  <w:rFonts w:ascii="Times New Roman" w:eastAsia="Times New Roman" w:hAnsi="Times New Roman" w:cs="Times New Roman"/>
                  <w:szCs w:val="24"/>
                </w:rPr>
                <w:t>? P</w:t>
              </w:r>
            </w:ins>
            <w:del w:id="7" w:author="ASUS VivoBook" w:date="2021-07-28T10:31:00Z">
              <w:r w:rsidRPr="00EC6F38" w:rsidDel="00467CCB">
                <w:rPr>
                  <w:rFonts w:ascii="Times New Roman" w:eastAsia="Times New Roman" w:hAnsi="Times New Roman" w:cs="Times New Roman"/>
                  <w:szCs w:val="24"/>
                </w:rPr>
                <w:delText>p</w:delText>
              </w:r>
            </w:del>
            <w:r w:rsidRPr="00EC6F38">
              <w:rPr>
                <w:rFonts w:ascii="Times New Roman" w:eastAsia="Times New Roman" w:hAnsi="Times New Roman" w:cs="Times New Roman"/>
                <w:szCs w:val="24"/>
              </w:rPr>
              <w:t>endidikan 4.0 ini hari ini sedang gencar-gencarnya di publis,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467CCB">
            <w:pPr>
              <w:spacing w:before="100" w:beforeAutospacing="1" w:after="100" w:afterAutospacing="1" w:line="240" w:lineRule="auto"/>
              <w:ind w:left="720"/>
              <w:contextualSpacing w:val="0"/>
              <w:rPr>
                <w:rFonts w:ascii="Times New Roman" w:eastAsia="Times New Roman" w:hAnsi="Times New Roman" w:cs="Times New Roman"/>
                <w:szCs w:val="24"/>
              </w:rPr>
              <w:pPrChange w:id="8" w:author="ASUS VivoBook" w:date="2021-07-28T10:32: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 xml:space="preserve">Pada </w:t>
            </w:r>
            <w:del w:id="9" w:author="ASUS VivoBook" w:date="2021-07-28T10:37:00Z">
              <w:r w:rsidRPr="00EC6F38" w:rsidDel="00731546">
                <w:rPr>
                  <w:rFonts w:ascii="Times New Roman" w:eastAsia="Times New Roman" w:hAnsi="Times New Roman" w:cs="Times New Roman"/>
                  <w:szCs w:val="24"/>
                </w:rPr>
                <w:delText xml:space="preserve">tahab </w:delText>
              </w:r>
            </w:del>
            <w:ins w:id="10" w:author="ASUS VivoBook" w:date="2021-07-28T10:37:00Z">
              <w:r w:rsidR="00731546" w:rsidRPr="00EC6F38">
                <w:rPr>
                  <w:rFonts w:ascii="Times New Roman" w:eastAsia="Times New Roman" w:hAnsi="Times New Roman" w:cs="Times New Roman"/>
                  <w:szCs w:val="24"/>
                </w:rPr>
                <w:t>taha</w:t>
              </w:r>
              <w:r w:rsidR="00731546">
                <w:rPr>
                  <w:rFonts w:ascii="Times New Roman" w:eastAsia="Times New Roman" w:hAnsi="Times New Roman" w:cs="Times New Roman"/>
                  <w:szCs w:val="24"/>
                </w:rPr>
                <w:t>p</w:t>
              </w:r>
              <w:r w:rsidR="00731546"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ini guru di tu</w:t>
            </w:r>
            <w:ins w:id="11" w:author="ASUS VivoBook" w:date="2021-07-28T10:37:00Z">
              <w:r w:rsidR="00731546">
                <w:rPr>
                  <w:rFonts w:ascii="Times New Roman" w:eastAsia="Times New Roman" w:hAnsi="Times New Roman" w:cs="Times New Roman"/>
                  <w:szCs w:val="24"/>
                </w:rPr>
                <w:t>n</w:t>
              </w:r>
            </w:ins>
            <w:r w:rsidRPr="00EC6F38">
              <w:rPr>
                <w:rFonts w:ascii="Times New Roman" w:eastAsia="Times New Roman" w:hAnsi="Times New Roman" w:cs="Times New Roman"/>
                <w:szCs w:val="24"/>
              </w:rPr>
              <w:t>tut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467CCB">
            <w:pPr>
              <w:spacing w:before="100" w:beforeAutospacing="1" w:after="100" w:afterAutospacing="1" w:line="240" w:lineRule="auto"/>
              <w:ind w:left="720"/>
              <w:contextualSpacing w:val="0"/>
              <w:rPr>
                <w:rFonts w:ascii="Times New Roman" w:eastAsia="Times New Roman" w:hAnsi="Times New Roman" w:cs="Times New Roman"/>
                <w:szCs w:val="24"/>
              </w:rPr>
              <w:pPrChange w:id="12" w:author="ASUS VivoBook" w:date="2021-07-28T10:32: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Yaitu guru di sini di tuntut untuk membantu si</w:t>
            </w:r>
            <w:ins w:id="13" w:author="ASUS VivoBook" w:date="2021-07-28T10:37:00Z">
              <w:r w:rsidR="00731546">
                <w:rPr>
                  <w:rFonts w:ascii="Times New Roman" w:eastAsia="Times New Roman" w:hAnsi="Times New Roman" w:cs="Times New Roman"/>
                  <w:szCs w:val="24"/>
                </w:rPr>
                <w:t>s</w:t>
              </w:r>
            </w:ins>
            <w:r w:rsidRPr="00EC6F38">
              <w:rPr>
                <w:rFonts w:ascii="Times New Roman" w:eastAsia="Times New Roman" w:hAnsi="Times New Roman" w:cs="Times New Roman"/>
                <w:szCs w:val="24"/>
              </w:rPr>
              <w:t>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467CCB">
            <w:pPr>
              <w:spacing w:before="100" w:beforeAutospacing="1" w:after="100" w:afterAutospacing="1" w:line="240" w:lineRule="auto"/>
              <w:ind w:left="720"/>
              <w:contextualSpacing w:val="0"/>
              <w:rPr>
                <w:rFonts w:ascii="Times New Roman" w:eastAsia="Times New Roman" w:hAnsi="Times New Roman" w:cs="Times New Roman"/>
                <w:szCs w:val="24"/>
              </w:rPr>
              <w:pPrChange w:id="14" w:author="ASUS VivoBook" w:date="2021-07-28T10:33: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Gur</w:t>
            </w:r>
            <w:ins w:id="15" w:author="ASUS VivoBook" w:date="2021-07-28T10:33:00Z">
              <w:r w:rsidR="00467CCB">
                <w:rPr>
                  <w:rFonts w:ascii="Times New Roman" w:eastAsia="Times New Roman" w:hAnsi="Times New Roman" w:cs="Times New Roman"/>
                  <w:szCs w:val="24"/>
                </w:rPr>
                <w:t>u</w:t>
              </w:r>
            </w:ins>
            <w:del w:id="16" w:author="ASUS VivoBook" w:date="2021-07-28T10:33:00Z">
              <w:r w:rsidRPr="00EC6F38" w:rsidDel="00467CCB">
                <w:rPr>
                  <w:rFonts w:ascii="Times New Roman" w:eastAsia="Times New Roman" w:hAnsi="Times New Roman" w:cs="Times New Roman"/>
                  <w:szCs w:val="24"/>
                </w:rPr>
                <w:delText>i</w:delText>
              </w:r>
            </w:del>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467CCB">
            <w:pPr>
              <w:spacing w:before="100" w:beforeAutospacing="1" w:after="100" w:afterAutospacing="1" w:line="240" w:lineRule="auto"/>
              <w:ind w:left="720"/>
              <w:contextualSpacing w:val="0"/>
              <w:rPr>
                <w:rFonts w:ascii="Times New Roman" w:eastAsia="Times New Roman" w:hAnsi="Times New Roman" w:cs="Times New Roman"/>
                <w:szCs w:val="24"/>
              </w:rPr>
              <w:pPrChange w:id="17" w:author="ASUS VivoBook" w:date="2021-07-28T10:33: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dasarnya kita bisa lihat proses mengamati dan memahami ini sebenarnya jadi satu kesatuan</w:t>
            </w:r>
            <w:ins w:id="18" w:author="ASUS VivoBook" w:date="2021-07-28T10:35:00Z">
              <w:r w:rsidR="00731546">
                <w:rPr>
                  <w:rFonts w:ascii="Times New Roman" w:eastAsia="Times New Roman" w:hAnsi="Times New Roman" w:cs="Times New Roman"/>
                  <w:szCs w:val="24"/>
                </w:rPr>
                <w:t>.</w:t>
              </w:r>
            </w:ins>
            <w:del w:id="19" w:author="ASUS VivoBook" w:date="2021-07-28T10:35:00Z">
              <w:r w:rsidRPr="00EC6F38" w:rsidDel="00731546">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w:t>
            </w:r>
            <w:proofErr w:type="gramStart"/>
            <w:r w:rsidRPr="00EC6F38">
              <w:rPr>
                <w:rFonts w:ascii="Times New Roman" w:eastAsia="Times New Roman" w:hAnsi="Times New Roman" w:cs="Times New Roman"/>
                <w:szCs w:val="24"/>
              </w:rPr>
              <w:t>pada</w:t>
            </w:r>
            <w:proofErr w:type="gramEnd"/>
            <w:r w:rsidRPr="00EC6F38">
              <w:rPr>
                <w:rFonts w:ascii="Times New Roman" w:eastAsia="Times New Roman" w:hAnsi="Times New Roman" w:cs="Times New Roman"/>
                <w:szCs w:val="24"/>
              </w:rPr>
              <w:t xml:space="preserve"> proses mengamati dan memahami kita bisa memiliki pikiran yang kritis. Pikiran kritis sangat di 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w:t>
            </w:r>
            <w:ins w:id="20" w:author="ASUS VivoBook" w:date="2021-07-28T10:38:00Z">
              <w:r w:rsidR="00731546">
                <w:rPr>
                  <w:rFonts w:ascii="Times New Roman" w:eastAsia="Times New Roman" w:hAnsi="Times New Roman" w:cs="Times New Roman"/>
                  <w:szCs w:val="24"/>
                </w:rPr>
                <w:t>,</w:t>
              </w:r>
            </w:ins>
            <w:bookmarkStart w:id="21" w:name="_GoBack"/>
            <w:bookmarkEnd w:id="21"/>
            <w:r w:rsidRPr="00EC6F38">
              <w:rPr>
                <w:rFonts w:ascii="Times New Roman" w:eastAsia="Times New Roman" w:hAnsi="Times New Roman" w:cs="Times New Roman"/>
                <w:szCs w:val="24"/>
              </w:rPr>
              <w:t xml:space="preserve">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w:t>
            </w:r>
            <w:ins w:id="22" w:author="ASUS VivoBook" w:date="2021-07-28T10:36:00Z">
              <w:r w:rsidR="00731546">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w:t>
            </w:r>
            <w:ins w:id="23" w:author="ASUS VivoBook" w:date="2021-07-28T10:36:00Z">
              <w:r w:rsidR="00731546">
                <w:rPr>
                  <w:rFonts w:ascii="Times New Roman" w:eastAsia="Times New Roman" w:hAnsi="Times New Roman" w:cs="Times New Roman"/>
                  <w:szCs w:val="24"/>
                </w:rPr>
                <w:t>k</w:t>
              </w:r>
            </w:ins>
            <w:r w:rsidRPr="00EC6F38">
              <w:rPr>
                <w:rFonts w:ascii="Times New Roman" w:eastAsia="Times New Roman" w:hAnsi="Times New Roman" w:cs="Times New Roman"/>
                <w:szCs w:val="24"/>
              </w:rPr>
              <w:t>hir adalah melakukan penelitian, tuntutan 4.0 ini adalah kreatif dan inovatif. Dengan 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VivoBook">
    <w15:presenceInfo w15:providerId="None" w15:userId="ASUS VivoBoo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467CCB"/>
    <w:rsid w:val="00731546"/>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BalloonText">
    <w:name w:val="Balloon Text"/>
    <w:basedOn w:val="Normal"/>
    <w:link w:val="BalloonTextChar"/>
    <w:uiPriority w:val="99"/>
    <w:semiHidden/>
    <w:unhideWhenUsed/>
    <w:rsid w:val="00467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C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 VivoBook</cp:lastModifiedBy>
  <cp:revision>4</cp:revision>
  <dcterms:created xsi:type="dcterms:W3CDTF">2020-08-26T22:03:00Z</dcterms:created>
  <dcterms:modified xsi:type="dcterms:W3CDTF">2021-07-28T03:39:00Z</dcterms:modified>
</cp:coreProperties>
</file>