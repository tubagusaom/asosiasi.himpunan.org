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ACD9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2E8CB7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7D2446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897421E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6DD047CC" w14:textId="77777777" w:rsidR="00927764" w:rsidRPr="0094076B" w:rsidRDefault="00927764" w:rsidP="00927764">
      <w:pPr>
        <w:rPr>
          <w:rFonts w:ascii="Cambria" w:hAnsi="Cambria"/>
        </w:rPr>
      </w:pPr>
    </w:p>
    <w:p w14:paraId="6A5F4136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355A83B" w14:textId="2DDE775E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</w:t>
      </w:r>
      <w:del w:id="0" w:author="Karisma Lestari" w:date="2021-11-30T10:40:00Z">
        <w:r w:rsidRPr="00C50A1E" w:rsidDel="00761EFA">
          <w:rPr>
            <w:rFonts w:ascii="Roboto" w:eastAsia="Times New Roman" w:hAnsi="Roboto" w:cs="Times New Roman"/>
            <w:sz w:val="17"/>
            <w:szCs w:val="17"/>
          </w:rPr>
          <w:delText>:</w:delText>
        </w:r>
      </w:del>
      <w:ins w:id="1" w:author="Karisma Lestari" w:date="2021-11-30T10:40:00Z">
        <w:r w:rsidR="00761EFA">
          <w:rPr>
            <w:rFonts w:ascii="Roboto" w:eastAsia="Times New Roman" w:hAnsi="Roboto" w:cs="Times New Roman"/>
            <w:sz w:val="17"/>
            <w:szCs w:val="17"/>
          </w:rPr>
          <w:t>.</w:t>
        </w:r>
      </w:ins>
      <w:r w:rsidRPr="00C50A1E">
        <w:rPr>
          <w:rFonts w:ascii="Roboto" w:eastAsia="Times New Roman" w:hAnsi="Roboto" w:cs="Times New Roman"/>
          <w:sz w:val="17"/>
          <w:szCs w:val="17"/>
        </w:rPr>
        <w:t>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</w:t>
      </w:r>
      <w:del w:id="2" w:author="Karisma Lestari" w:date="2021-11-30T10:40:00Z">
        <w:r w:rsidRPr="00C50A1E" w:rsidDel="00761EFA">
          <w:rPr>
            <w:rFonts w:ascii="Roboto" w:eastAsia="Times New Roman" w:hAnsi="Roboto" w:cs="Times New Roman"/>
            <w:sz w:val="17"/>
            <w:szCs w:val="17"/>
          </w:rPr>
          <w:delText>:</w:delText>
        </w:r>
      </w:del>
      <w:ins w:id="3" w:author="Karisma Lestari" w:date="2021-11-30T10:40:00Z">
        <w:r w:rsidR="00761EFA">
          <w:rPr>
            <w:rFonts w:ascii="Roboto" w:eastAsia="Times New Roman" w:hAnsi="Roboto" w:cs="Times New Roman"/>
            <w:sz w:val="17"/>
            <w:szCs w:val="17"/>
          </w:rPr>
          <w:t>.</w:t>
        </w:r>
      </w:ins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823C3A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9C272D6" wp14:editId="73BC46BE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71220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31F31A2" w14:textId="56949BF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del w:id="4" w:author="Karisma Lestari" w:date="2021-11-30T10:03:00Z">
        <w:r w:rsidRPr="00C50A1E" w:rsidDel="00022BF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Huft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EC01628" w14:textId="3C93485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5" w:author="Karisma Lestari" w:date="2021-11-30T10:05:00Z">
        <w:r w:rsidRPr="00C50A1E" w:rsidDel="00022BFE">
          <w:rPr>
            <w:rFonts w:ascii="Times New Roman" w:eastAsia="Times New Roman" w:hAnsi="Times New Roman" w:cs="Times New Roman"/>
            <w:sz w:val="24"/>
            <w:szCs w:val="24"/>
          </w:rPr>
          <w:delText xml:space="preserve">Apa </w:delText>
        </w:r>
      </w:del>
      <w:proofErr w:type="spellStart"/>
      <w:ins w:id="6" w:author="Karisma Lestari" w:date="2021-11-30T10:06:00Z">
        <w:r w:rsidR="00022BFE">
          <w:rPr>
            <w:rFonts w:ascii="Times New Roman" w:eastAsia="Times New Roman" w:hAnsi="Times New Roman" w:cs="Times New Roman"/>
            <w:sz w:val="24"/>
            <w:szCs w:val="24"/>
          </w:rPr>
          <w:t>Adakah</w:t>
        </w:r>
        <w:proofErr w:type="spellEnd"/>
        <w:r w:rsidR="00022BF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Karisma Lestari" w:date="2021-11-30T10:06:00Z">
        <w:r w:rsidRPr="00C50A1E" w:rsidDel="005E2774">
          <w:rPr>
            <w:rFonts w:ascii="Times New Roman" w:eastAsia="Times New Roman" w:hAnsi="Times New Roman" w:cs="Times New Roman"/>
            <w:sz w:val="24"/>
            <w:szCs w:val="24"/>
          </w:rPr>
          <w:delText xml:space="preserve">kemasan putih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Karisma Lestari" w:date="2021-11-30T10:05:00Z">
        <w:r w:rsidRPr="00C50A1E" w:rsidDel="00022BFE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Karisma Lestari" w:date="2021-11-30T10:04:00Z">
        <w:r w:rsidRPr="00C50A1E" w:rsidDel="00022BFE">
          <w:rPr>
            <w:rFonts w:ascii="Times New Roman" w:eastAsia="Times New Roman" w:hAnsi="Times New Roman" w:cs="Times New Roman"/>
            <w:sz w:val="24"/>
            <w:szCs w:val="24"/>
          </w:rPr>
          <w:delText xml:space="preserve">indera </w:delText>
        </w:r>
      </w:del>
      <w:proofErr w:type="spellStart"/>
      <w:ins w:id="10" w:author="Karisma Lestari" w:date="2021-11-30T10:05:00Z">
        <w:r w:rsidR="00022BFE">
          <w:rPr>
            <w:rFonts w:ascii="Times New Roman" w:eastAsia="Times New Roman" w:hAnsi="Times New Roman" w:cs="Times New Roman"/>
            <w:sz w:val="24"/>
            <w:szCs w:val="24"/>
          </w:rPr>
          <w:t>indra</w:t>
        </w:r>
        <w:proofErr w:type="spellEnd"/>
        <w:r w:rsidR="00022BF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" w:author="Karisma Lestari" w:date="2021-11-30T10:04:00Z">
        <w:r w:rsidRPr="00C50A1E" w:rsidDel="00022BFE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A1EAB35" w14:textId="62266FF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del w:id="12" w:author="Karisma Lestari" w:date="2021-11-30T10:41:00Z">
        <w:r w:rsidRPr="00C50A1E" w:rsidDel="00761EFA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13" w:author="Karisma Lestari" w:date="2021-11-30T10:41:00Z">
        <w:r w:rsidR="00761EF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" w:author="Karisma Lestari" w:date="2021-11-30T10:41:00Z">
        <w:r w:rsidRPr="00C50A1E" w:rsidDel="00761EFA">
          <w:rPr>
            <w:rFonts w:ascii="Times New Roman" w:eastAsia="Times New Roman" w:hAnsi="Times New Roman" w:cs="Times New Roman"/>
            <w:sz w:val="24"/>
            <w:szCs w:val="24"/>
          </w:rPr>
          <w:delText xml:space="preserve">Meski </w:delText>
        </w:r>
      </w:del>
      <w:proofErr w:type="spellStart"/>
      <w:ins w:id="15" w:author="Karisma Lestari" w:date="2021-11-30T10:41:00Z">
        <w:r w:rsidR="00761EFA">
          <w:rPr>
            <w:rFonts w:ascii="Times New Roman" w:eastAsia="Times New Roman" w:hAnsi="Times New Roman" w:cs="Times New Roman"/>
            <w:sz w:val="24"/>
            <w:szCs w:val="24"/>
          </w:rPr>
          <w:t>m</w:t>
        </w:r>
        <w:r w:rsidR="00761EFA" w:rsidRPr="00C50A1E">
          <w:rPr>
            <w:rFonts w:ascii="Times New Roman" w:eastAsia="Times New Roman" w:hAnsi="Times New Roman" w:cs="Times New Roman"/>
            <w:sz w:val="24"/>
            <w:szCs w:val="24"/>
          </w:rPr>
          <w:t>eski</w:t>
        </w:r>
        <w:proofErr w:type="spellEnd"/>
        <w:r w:rsidR="00761EF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" w:author="Karisma Lestari" w:date="2021-11-30T10:42:00Z">
        <w:r w:rsidDel="00761EFA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November</w:t>
      </w:r>
      <w:del w:id="17" w:author="Karisma Lestari" w:date="2021-11-30T10:07:00Z">
        <w:r w:rsidDel="005E2774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18" w:author="Karisma Lestari" w:date="2021-11-30T10:07:00Z">
        <w:r w:rsidR="005E2774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="005E277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9" w:author="Karisma Lestari" w:date="2021-11-30T10:42:00Z">
        <w:r w:rsidRPr="00C50A1E" w:rsidDel="00761EFA">
          <w:rPr>
            <w:rFonts w:ascii="Times New Roman" w:eastAsia="Times New Roman" w:hAnsi="Times New Roman" w:cs="Times New Roman"/>
            <w:sz w:val="24"/>
            <w:szCs w:val="24"/>
          </w:rPr>
          <w:delText xml:space="preserve">sangat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Karisma Lestari" w:date="2021-11-30T10:08:00Z">
        <w:r w:rsidRPr="00C50A1E" w:rsidDel="005E2774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21" w:author="Karisma Lestari" w:date="2021-11-30T10:08:00Z">
        <w:r w:rsidRPr="00C50A1E" w:rsidDel="005E2774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9B16AE" w14:textId="083006E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22" w:author="Karisma Lestari" w:date="2021-11-30T10:09:00Z">
        <w:r w:rsidR="005E277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3" w:author="Karisma Lestari" w:date="2021-11-30T10:43:00Z">
        <w:r w:rsidRPr="00C50A1E" w:rsidDel="00C4079E">
          <w:rPr>
            <w:rFonts w:ascii="Times New Roman" w:eastAsia="Times New Roman" w:hAnsi="Times New Roman" w:cs="Times New Roman"/>
            <w:sz w:val="24"/>
            <w:szCs w:val="24"/>
          </w:rPr>
          <w:delText xml:space="preserve">tak </w:delText>
        </w:r>
      </w:del>
      <w:proofErr w:type="spellStart"/>
      <w:ins w:id="24" w:author="Karisma Lestari" w:date="2021-11-30T10:43:00Z">
        <w:r w:rsidR="00C4079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C4079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" w:author="Karisma Lestari" w:date="2021-11-30T10:43:00Z">
        <w:r w:rsidRPr="00C50A1E" w:rsidDel="00C4079E">
          <w:rPr>
            <w:rFonts w:ascii="Times New Roman" w:eastAsia="Times New Roman" w:hAnsi="Times New Roman" w:cs="Times New Roman"/>
            <w:sz w:val="24"/>
            <w:szCs w:val="24"/>
          </w:rPr>
          <w:delText xml:space="preserve">pandai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Karisma Lestari" w:date="2021-11-30T10:11:00Z">
        <w:r w:rsidRPr="00C50A1E" w:rsidDel="00227FE1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27" w:author="Karisma Lestari" w:date="2021-11-30T10:11:00Z">
        <w:r w:rsidRPr="00C50A1E" w:rsidDel="005E2774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ins w:id="28" w:author="Karisma Lestari" w:date="2021-11-30T10:11:00Z">
        <w:r w:rsidR="005E277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29" w:author="Karisma Lestari" w:date="2021-11-30T10:43:00Z">
        <w:r w:rsidR="00C4079E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C4079E">
          <w:rPr>
            <w:rFonts w:ascii="Times New Roman" w:eastAsia="Times New Roman" w:hAnsi="Times New Roman" w:cs="Times New Roman"/>
            <w:sz w:val="24"/>
            <w:szCs w:val="24"/>
          </w:rPr>
          <w:t xml:space="preserve"> juga</w:t>
        </w:r>
      </w:ins>
      <w:ins w:id="30" w:author="Karisma Lestari" w:date="2021-11-30T10:11:00Z">
        <w:r w:rsidR="005E277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9C1BF98" w14:textId="7D0765C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31" w:author="Karisma Lestari" w:date="2021-11-30T10:14:00Z">
        <w:r w:rsidRPr="00C50A1E" w:rsidDel="00227FE1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2" w:author="Karisma Lestari" w:date="2021-11-30T10:15:00Z">
        <w:r w:rsidR="00227FE1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227FE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3" w:author="Karisma Lestari" w:date="2021-11-30T10:15:00Z">
        <w:r w:rsidDel="00227FE1">
          <w:rPr>
            <w:rFonts w:ascii="Times New Roman" w:eastAsia="Times New Roman" w:hAnsi="Times New Roman" w:cs="Times New Roman"/>
            <w:sz w:val="24"/>
            <w:szCs w:val="24"/>
          </w:rPr>
          <w:delText>bersama nap</w:delText>
        </w:r>
        <w:r w:rsidRPr="00C50A1E" w:rsidDel="00227FE1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34" w:author="Karisma Lestari" w:date="2021-11-30T10:15:00Z">
        <w:r w:rsidR="00227FE1">
          <w:rPr>
            <w:rFonts w:ascii="Times New Roman" w:eastAsia="Times New Roman" w:hAnsi="Times New Roman" w:cs="Times New Roman"/>
            <w:sz w:val="24"/>
            <w:szCs w:val="24"/>
          </w:rPr>
          <w:t>na</w:t>
        </w:r>
        <w:r w:rsidR="00227FE1">
          <w:rPr>
            <w:rFonts w:ascii="Times New Roman" w:eastAsia="Times New Roman" w:hAnsi="Times New Roman" w:cs="Times New Roman"/>
            <w:sz w:val="24"/>
            <w:szCs w:val="24"/>
          </w:rPr>
          <w:t>f</w:t>
        </w:r>
        <w:r w:rsidR="00227FE1" w:rsidRPr="00C50A1E">
          <w:rPr>
            <w:rFonts w:ascii="Times New Roman" w:eastAsia="Times New Roman" w:hAnsi="Times New Roman" w:cs="Times New Roman"/>
            <w:sz w:val="24"/>
            <w:szCs w:val="24"/>
          </w:rPr>
          <w:t>su</w:t>
        </w:r>
        <w:proofErr w:type="spellEnd"/>
        <w:r w:rsidR="00227FE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5" w:author="Karisma Lestari" w:date="2021-11-30T10:15:00Z">
        <w:r w:rsidRPr="00C50A1E" w:rsidDel="00227FE1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8DFEE68" w14:textId="41BDCD5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6" w:author="Karisma Lestari" w:date="2021-11-30T10:16:00Z">
        <w:r w:rsidRPr="00C50A1E" w:rsidDel="00823834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ins w:id="37" w:author="Karisma Lestari" w:date="2021-11-30T10:16:00Z">
        <w:r w:rsidR="00823834">
          <w:rPr>
            <w:rFonts w:ascii="Times New Roman" w:eastAsia="Times New Roman" w:hAnsi="Times New Roman" w:cs="Times New Roman"/>
            <w:sz w:val="24"/>
            <w:szCs w:val="24"/>
          </w:rPr>
          <w:t xml:space="preserve">pada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del w:id="38" w:author="Karisma Lestari" w:date="2021-11-30T10:17:00Z">
        <w:r w:rsidRPr="00C50A1E" w:rsidDel="00823834">
          <w:rPr>
            <w:rFonts w:ascii="Times New Roman" w:eastAsia="Times New Roman" w:hAnsi="Times New Roman" w:cs="Times New Roman"/>
            <w:sz w:val="24"/>
            <w:szCs w:val="24"/>
          </w:rPr>
          <w:delText xml:space="preserve"> cuma camilan</w:delText>
        </w:r>
      </w:del>
      <w:ins w:id="39" w:author="Karisma Lestari" w:date="2021-11-30T10:17:00Z">
        <w:r w:rsidR="0082383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23834">
          <w:rPr>
            <w:rFonts w:ascii="Times New Roman" w:eastAsia="Times New Roman" w:hAnsi="Times New Roman" w:cs="Times New Roman"/>
            <w:sz w:val="24"/>
            <w:szCs w:val="24"/>
          </w:rPr>
          <w:t>cemila</w:t>
        </w:r>
      </w:ins>
      <w:ins w:id="40" w:author="Karisma Lestari" w:date="2021-11-30T10:44:00Z">
        <w:r w:rsidR="00C4079E">
          <w:rPr>
            <w:rFonts w:ascii="Times New Roman" w:eastAsia="Times New Roman" w:hAnsi="Times New Roman" w:cs="Times New Roman"/>
            <w:sz w:val="24"/>
            <w:szCs w:val="24"/>
          </w:rPr>
          <w:t>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41" w:author="Karisma Lestari" w:date="2021-11-30T10:17:00Z">
        <w:r w:rsidRPr="00C50A1E" w:rsidDel="00823834">
          <w:rPr>
            <w:rFonts w:ascii="Times New Roman" w:eastAsia="Times New Roman" w:hAnsi="Times New Roman" w:cs="Times New Roman"/>
            <w:sz w:val="24"/>
            <w:szCs w:val="24"/>
          </w:rPr>
          <w:delText xml:space="preserve">tapi </w:delText>
        </w:r>
      </w:del>
      <w:proofErr w:type="spellStart"/>
      <w:ins w:id="42" w:author="Karisma Lestari" w:date="2021-11-30T10:17:00Z">
        <w:r w:rsidR="00823834">
          <w:rPr>
            <w:rFonts w:ascii="Times New Roman" w:eastAsia="Times New Roman" w:hAnsi="Times New Roman" w:cs="Times New Roman"/>
            <w:sz w:val="24"/>
            <w:szCs w:val="24"/>
          </w:rPr>
          <w:t>cemilah</w:t>
        </w:r>
        <w:proofErr w:type="spellEnd"/>
        <w:r w:rsidR="0082383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23834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  <w:proofErr w:type="spellEnd"/>
        <w:r w:rsidR="0082383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23834">
          <w:rPr>
            <w:rFonts w:ascii="Times New Roman" w:eastAsia="Times New Roman" w:hAnsi="Times New Roman" w:cs="Times New Roman"/>
            <w:sz w:val="24"/>
            <w:szCs w:val="24"/>
          </w:rPr>
          <w:t>mempunyai</w:t>
        </w:r>
        <w:proofErr w:type="spellEnd"/>
        <w:r w:rsidR="0082383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del w:id="43" w:author="Karisma Lestari" w:date="2021-11-30T10:17:00Z">
        <w:r w:rsidRPr="00C50A1E" w:rsidDel="00823834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C9CA80" w14:textId="1DD315D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4" w:author="Karisma Lestari" w:date="2021-11-30T10:17:00Z">
        <w:r w:rsidRPr="00C50A1E" w:rsidDel="00823834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5" w:author="Karisma Lestari" w:date="2021-11-30T10:20:00Z">
        <w:r w:rsidRPr="00C50A1E" w:rsidDel="00823834">
          <w:rPr>
            <w:rFonts w:ascii="Times New Roman" w:eastAsia="Times New Roman" w:hAnsi="Times New Roman" w:cs="Times New Roman"/>
            <w:sz w:val="24"/>
            <w:szCs w:val="24"/>
          </w:rPr>
          <w:delText xml:space="preserve">habis </w:delText>
        </w:r>
      </w:del>
      <w:proofErr w:type="spellStart"/>
      <w:ins w:id="46" w:author="Karisma Lestari" w:date="2021-11-30T10:20:00Z">
        <w:r w:rsidR="00823834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82383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ins w:id="47" w:author="Karisma Lestari" w:date="2021-11-30T10:20:00Z">
        <w:r w:rsidR="00823834">
          <w:rPr>
            <w:rFonts w:ascii="Times New Roman" w:eastAsia="Times New Roman" w:hAnsi="Times New Roman" w:cs="Times New Roman"/>
            <w:sz w:val="24"/>
            <w:szCs w:val="24"/>
          </w:rPr>
          <w:t>Tak</w:t>
        </w:r>
        <w:proofErr w:type="spellEnd"/>
        <w:r w:rsidR="0082383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23834">
          <w:rPr>
            <w:rFonts w:ascii="Times New Roman" w:eastAsia="Times New Roman" w:hAnsi="Times New Roman" w:cs="Times New Roman"/>
            <w:sz w:val="24"/>
            <w:szCs w:val="24"/>
          </w:rPr>
          <w:t>teras</w:t>
        </w:r>
      </w:ins>
      <w:ins w:id="48" w:author="Karisma Lestari" w:date="2021-11-30T10:44:00Z">
        <w:r w:rsidR="00C4079E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proofErr w:type="spellEnd"/>
      <w:ins w:id="49" w:author="Karisma Lestari" w:date="2021-11-30T10:20:00Z">
        <w:r w:rsidR="0082383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23834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="0082383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23834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50" w:author="Karisma Lestari" w:date="2021-11-30T10:20:00Z">
        <w:r w:rsidRPr="00C50A1E" w:rsidDel="00823834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51" w:author="Karisma Lestari" w:date="2021-11-30T10:20:00Z">
        <w:r w:rsidRPr="00C50A1E" w:rsidDel="00823834">
          <w:rPr>
            <w:rFonts w:ascii="Times New Roman" w:eastAsia="Times New Roman" w:hAnsi="Times New Roman" w:cs="Times New Roman"/>
            <w:sz w:val="24"/>
            <w:szCs w:val="24"/>
          </w:rPr>
          <w:delText xml:space="preserve">tambah </w:delText>
        </w:r>
      </w:del>
      <w:proofErr w:type="spellStart"/>
      <w:ins w:id="52" w:author="Karisma Lestari" w:date="2021-11-30T10:21:00Z">
        <w:r w:rsidR="00823834">
          <w:rPr>
            <w:rFonts w:ascii="Times New Roman" w:eastAsia="Times New Roman" w:hAnsi="Times New Roman" w:cs="Times New Roman"/>
            <w:sz w:val="24"/>
            <w:szCs w:val="24"/>
          </w:rPr>
          <w:t>menambah</w:t>
        </w:r>
        <w:proofErr w:type="spellEnd"/>
        <w:r w:rsidR="0082383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53" w:author="Karisma Lestari" w:date="2021-11-30T10:44:00Z">
        <w:r w:rsidR="00C4079E">
          <w:rPr>
            <w:rFonts w:ascii="Times New Roman" w:eastAsia="Times New Roman" w:hAnsi="Times New Roman" w:cs="Times New Roman"/>
            <w:sz w:val="24"/>
            <w:szCs w:val="24"/>
          </w:rPr>
          <w:t>lagi</w:t>
        </w:r>
        <w:proofErr w:type="spellEnd"/>
        <w:r w:rsidR="00C4079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54" w:author="Karisma Lestari" w:date="2021-11-30T10:21:00Z">
        <w:r w:rsidR="00823834">
          <w:rPr>
            <w:rFonts w:ascii="Times New Roman" w:eastAsia="Times New Roman" w:hAnsi="Times New Roman" w:cs="Times New Roman"/>
            <w:sz w:val="24"/>
            <w:szCs w:val="24"/>
          </w:rPr>
          <w:t>porsi</w:t>
        </w:r>
        <w:proofErr w:type="spellEnd"/>
        <w:r w:rsidR="0082383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5" w:author="Karisma Lestari" w:date="2021-11-30T10:21:00Z">
        <w:r w:rsidRPr="00C50A1E" w:rsidDel="00823834">
          <w:rPr>
            <w:rFonts w:ascii="Times New Roman" w:eastAsia="Times New Roman" w:hAnsi="Times New Roman" w:cs="Times New Roman"/>
            <w:sz w:val="24"/>
            <w:szCs w:val="24"/>
          </w:rPr>
          <w:delText xml:space="preserve">lagi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6" w:author="Karisma Lestari" w:date="2021-11-30T10:45:00Z">
        <w:r w:rsidRPr="00C50A1E" w:rsidDel="00C4079E">
          <w:rPr>
            <w:rFonts w:ascii="Times New Roman" w:eastAsia="Times New Roman" w:hAnsi="Times New Roman" w:cs="Times New Roman"/>
            <w:sz w:val="24"/>
            <w:szCs w:val="24"/>
          </w:rPr>
          <w:delText xml:space="preserve">biji eh kok jadi </w:delText>
        </w:r>
      </w:del>
      <w:proofErr w:type="spellStart"/>
      <w:ins w:id="57" w:author="Karisma Lestari" w:date="2021-11-30T10:45:00Z">
        <w:r w:rsidR="00C4079E"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  <w:proofErr w:type="spellEnd"/>
        <w:r w:rsidR="00C4079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ins w:id="58" w:author="Karisma Lestari" w:date="2021-11-30T10:45:00Z">
        <w:r w:rsidR="00C4079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4079E">
          <w:rPr>
            <w:rFonts w:ascii="Times New Roman" w:eastAsia="Times New Roman" w:hAnsi="Times New Roman" w:cs="Times New Roman"/>
            <w:sz w:val="24"/>
            <w:szCs w:val="24"/>
          </w:rPr>
          <w:t>biji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56A4541" w14:textId="5F0E4D7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59" w:author="Karisma Lestari" w:date="2021-11-30T10:45:00Z">
        <w:r w:rsidRPr="00C50A1E" w:rsidDel="00C4079E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C4079E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0" w:author="Karisma Lestari" w:date="2021-11-30T10:22:00Z">
        <w:r w:rsidRPr="00C50A1E" w:rsidDel="000926F6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ins w:id="61" w:author="Karisma Lestari" w:date="2021-11-30T10:23:00Z">
        <w:r w:rsidR="000926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926F6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0926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8EF7D4B" w14:textId="17A2D77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2" w:author="Karisma Lestari" w:date="2021-11-30T10:45:00Z">
        <w:r w:rsidRPr="00C50A1E" w:rsidDel="00C4079E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3" w:author="Karisma Lestari" w:date="2021-11-30T10:23:00Z">
        <w:r w:rsidRPr="00C50A1E" w:rsidDel="000926F6">
          <w:rPr>
            <w:rFonts w:ascii="Times New Roman" w:eastAsia="Times New Roman" w:hAnsi="Times New Roman" w:cs="Times New Roman"/>
            <w:sz w:val="24"/>
            <w:szCs w:val="24"/>
          </w:rPr>
          <w:delText xml:space="preserve">digoreng dadakan alias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6A6864D" w14:textId="3DE5B83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64" w:author="Karisma Lestari" w:date="2021-11-30T10:24:00Z">
        <w:r w:rsidR="000926F6">
          <w:rPr>
            <w:rFonts w:ascii="Times New Roman" w:eastAsia="Times New Roman" w:hAnsi="Times New Roman" w:cs="Times New Roman"/>
            <w:sz w:val="24"/>
            <w:szCs w:val="24"/>
          </w:rPr>
          <w:t>cuaca</w:t>
        </w:r>
        <w:proofErr w:type="spellEnd"/>
        <w:r w:rsidR="000926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5" w:author="Karisma Lestari" w:date="2021-11-30T10:24:00Z">
        <w:r w:rsidRPr="00C50A1E" w:rsidDel="000926F6">
          <w:rPr>
            <w:rFonts w:ascii="Times New Roman" w:eastAsia="Times New Roman" w:hAnsi="Times New Roman" w:cs="Times New Roman"/>
            <w:sz w:val="24"/>
            <w:szCs w:val="24"/>
          </w:rPr>
          <w:delText xml:space="preserve">benar-benar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del w:id="66" w:author="Karisma Lestari" w:date="2021-11-30T10:24:00Z">
        <w:r w:rsidRPr="00C50A1E" w:rsidDel="000926F6">
          <w:rPr>
            <w:rFonts w:ascii="Times New Roman" w:eastAsia="Times New Roman" w:hAnsi="Times New Roman" w:cs="Times New Roman"/>
            <w:sz w:val="24"/>
            <w:szCs w:val="24"/>
          </w:rPr>
          <w:delText xml:space="preserve"> dari makananmu,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7" w:author="Karisma Lestari" w:date="2021-11-30T10:24:00Z">
        <w:r w:rsidRPr="00C50A1E" w:rsidDel="000926F6">
          <w:rPr>
            <w:rFonts w:ascii="Times New Roman" w:eastAsia="Times New Roman" w:hAnsi="Times New Roman" w:cs="Times New Roman"/>
            <w:sz w:val="24"/>
            <w:szCs w:val="24"/>
          </w:rPr>
          <w:delText>Dingin yang kita kira ternyata tidak sedingin kenyataannya, kok~</w:delText>
        </w:r>
      </w:del>
    </w:p>
    <w:p w14:paraId="6D7B32ED" w14:textId="3BF3983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68" w:author="Karisma Lestari" w:date="2021-11-30T10:25:00Z">
        <w:r w:rsidRPr="00C50A1E" w:rsidDel="000926F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Ini </w:delText>
        </w:r>
      </w:del>
      <w:ins w:id="69" w:author="Karisma Lestari" w:date="2021-11-30T10:25:00Z">
        <w:r w:rsidR="000926F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926F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Inilah</w:t>
        </w:r>
      </w:ins>
      <w:proofErr w:type="spellEnd"/>
      <w:del w:id="70" w:author="Karisma Lestari" w:date="2021-11-30T10:25:00Z">
        <w:r w:rsidRPr="00C50A1E" w:rsidDel="000926F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yang Bisa Jadi Sebabnya</w:delText>
        </w:r>
      </w:del>
      <w:ins w:id="71" w:author="Karisma Lestari" w:date="2021-11-30T10:25:00Z">
        <w:r w:rsidR="000926F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926F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Penyebabnya</w:t>
        </w:r>
      </w:ins>
      <w:proofErr w:type="spellEnd"/>
      <w:del w:id="72" w:author="Karisma Lestari" w:date="2021-11-30T10:25:00Z">
        <w:r w:rsidRPr="00C50A1E" w:rsidDel="000926F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3" w:author="Karisma Lestari" w:date="2021-11-30T10:26:00Z">
        <w:r w:rsidRPr="00C50A1E" w:rsidDel="00B53359">
          <w:rPr>
            <w:rFonts w:ascii="Times New Roman" w:eastAsia="Times New Roman" w:hAnsi="Times New Roman" w:cs="Times New Roman"/>
            <w:sz w:val="24"/>
            <w:szCs w:val="24"/>
          </w:rPr>
          <w:delText xml:space="preserve">berlindung </w:delText>
        </w:r>
      </w:del>
      <w:proofErr w:type="spellStart"/>
      <w:ins w:id="74" w:author="Karisma Lestari" w:date="2021-11-30T10:26:00Z">
        <w:r w:rsidR="00B53359">
          <w:rPr>
            <w:rFonts w:ascii="Times New Roman" w:eastAsia="Times New Roman" w:hAnsi="Times New Roman" w:cs="Times New Roman"/>
            <w:sz w:val="24"/>
            <w:szCs w:val="24"/>
          </w:rPr>
          <w:t>berdiam</w:t>
        </w:r>
        <w:proofErr w:type="spellEnd"/>
        <w:r w:rsidR="00B5335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del w:id="75" w:author="Karisma Lestari" w:date="2021-11-30T10:26:00Z">
        <w:r w:rsidRPr="00C50A1E" w:rsidDel="000926F6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6" w:author="Karisma Lestari" w:date="2021-11-30T10:46:00Z">
        <w:r w:rsidR="00C4079E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77" w:author="Karisma Lestari" w:date="2021-11-30T10:26:00Z">
        <w:r w:rsidRPr="00C50A1E" w:rsidDel="00B53359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del w:id="78" w:author="Karisma Lestari" w:date="2021-11-30T10:46:00Z">
        <w:r w:rsidRPr="00C50A1E" w:rsidDel="00C4079E">
          <w:rPr>
            <w:rFonts w:ascii="Times New Roman" w:eastAsia="Times New Roman" w:hAnsi="Times New Roman" w:cs="Times New Roman"/>
            <w:sz w:val="24"/>
            <w:szCs w:val="24"/>
          </w:rPr>
          <w:delText>. Ya, ini soal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9" w:author="Karisma Lestari" w:date="2021-11-30T10:47:00Z">
        <w:r w:rsidR="00C4079E">
          <w:rPr>
            <w:rFonts w:ascii="Times New Roman" w:eastAsia="Times New Roman" w:hAnsi="Times New Roman" w:cs="Times New Roman"/>
            <w:sz w:val="24"/>
            <w:szCs w:val="24"/>
          </w:rPr>
          <w:t>menjadikan</w:t>
        </w:r>
      </w:ins>
      <w:proofErr w:type="spellEnd"/>
      <w:ins w:id="80" w:author="Karisma Lestari" w:date="2021-11-30T10:46:00Z">
        <w:r w:rsidR="00C4079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81" w:author="Karisma Lestari" w:date="2021-11-30T10:27:00Z">
        <w:r w:rsidRPr="00C50A1E" w:rsidDel="00B53359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14:paraId="2A5DB126" w14:textId="552F8CD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2" w:author="Karisma Lestari" w:date="2021-11-30T10:47:00Z">
        <w:r w:rsidRPr="00C50A1E" w:rsidDel="00C4079E">
          <w:rPr>
            <w:rFonts w:ascii="Times New Roman" w:eastAsia="Times New Roman" w:hAnsi="Times New Roman" w:cs="Times New Roman"/>
            <w:sz w:val="24"/>
            <w:szCs w:val="24"/>
          </w:rPr>
          <w:delText xml:space="preserve">dalam bentuk </w:delText>
        </w:r>
      </w:del>
      <w:ins w:id="83" w:author="Karisma Lestari" w:date="2021-11-30T10:47:00Z">
        <w:r w:rsidR="00C4079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4079E">
          <w:rPr>
            <w:rFonts w:ascii="Times New Roman" w:eastAsia="Times New Roman" w:hAnsi="Times New Roman" w:cs="Times New Roman"/>
            <w:sz w:val="24"/>
            <w:szCs w:val="24"/>
          </w:rPr>
          <w:t>termasuk</w:t>
        </w:r>
        <w:proofErr w:type="spellEnd"/>
        <w:r w:rsidR="00C4079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84" w:author="Karisma Lestari" w:date="2021-11-30T10:27:00Z">
        <w:r w:rsidDel="00B5335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5" w:author="Karisma Lestari" w:date="2021-11-30T10:27:00Z">
        <w:r w:rsidRPr="00C50A1E" w:rsidDel="00B53359">
          <w:rPr>
            <w:rFonts w:ascii="Times New Roman" w:eastAsia="Times New Roman" w:hAnsi="Times New Roman" w:cs="Times New Roman"/>
            <w:sz w:val="24"/>
            <w:szCs w:val="24"/>
          </w:rPr>
          <w:delText xml:space="preserve">bubuk-bubuk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761CCCE" w14:textId="47E3692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86" w:author="Karisma Lestari" w:date="2021-11-30T10:27:00Z">
        <w:r w:rsidDel="00B53359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B5335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87" w:author="Karisma Lestari" w:date="2021-11-30T10:27:00Z">
        <w:r w:rsidR="00B53359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B5335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del w:id="88" w:author="Karisma Lestari" w:date="2021-11-30T10:28:00Z">
        <w:r w:rsidRPr="00C50A1E" w:rsidDel="00B53359">
          <w:rPr>
            <w:rFonts w:ascii="Times New Roman" w:eastAsia="Times New Roman" w:hAnsi="Times New Roman" w:cs="Times New Roman"/>
            <w:sz w:val="24"/>
            <w:szCs w:val="24"/>
          </w:rPr>
          <w:delText xml:space="preserve">. Sebagai </w:delText>
        </w:r>
      </w:del>
      <w:ins w:id="89" w:author="Karisma Lestari" w:date="2021-11-30T10:28:00Z">
        <w:r w:rsidR="00B53359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="00B53359" w:rsidRPr="00C50A1E">
          <w:rPr>
            <w:rFonts w:ascii="Times New Roman" w:eastAsia="Times New Roman" w:hAnsi="Times New Roman" w:cs="Times New Roman"/>
            <w:sz w:val="24"/>
            <w:szCs w:val="24"/>
          </w:rPr>
          <w:t>ebagai</w:t>
        </w:r>
        <w:proofErr w:type="spellEnd"/>
        <w:r w:rsidR="00B5335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del w:id="90" w:author="Karisma Lestari" w:date="2021-11-30T10:48:00Z">
        <w:r w:rsidRPr="00C50A1E" w:rsidDel="00416004">
          <w:rPr>
            <w:rFonts w:ascii="Times New Roman" w:eastAsia="Times New Roman" w:hAnsi="Times New Roman" w:cs="Times New Roman"/>
            <w:sz w:val="24"/>
            <w:szCs w:val="24"/>
          </w:rPr>
          <w:delText xml:space="preserve"> Akan merepotkan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FAD80C" w14:textId="38965F0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del w:id="91" w:author="Karisma Lestari" w:date="2021-11-30T10:30:00Z">
        <w:r w:rsidRPr="00C50A1E" w:rsidDel="00B53359">
          <w:rPr>
            <w:rFonts w:ascii="Times New Roman" w:eastAsia="Times New Roman" w:hAnsi="Times New Roman" w:cs="Times New Roman"/>
            <w:sz w:val="24"/>
            <w:szCs w:val="24"/>
          </w:rPr>
          <w:delText xml:space="preserve">sering membuatnya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92" w:author="Karisma Lestari" w:date="2021-11-30T10:30:00Z">
        <w:r w:rsidRPr="00C50A1E" w:rsidDel="00B53359">
          <w:rPr>
            <w:rFonts w:ascii="Times New Roman" w:eastAsia="Times New Roman" w:hAnsi="Times New Roman" w:cs="Times New Roman"/>
            <w:sz w:val="24"/>
            <w:szCs w:val="24"/>
          </w:rPr>
          <w:delText xml:space="preserve"> kita yang tidak tahu diri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B3F1CB4" w14:textId="4E21047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3" w:author="Karisma Lestari" w:date="2021-11-30T10:30:00Z">
        <w:r w:rsidRPr="00C50A1E" w:rsidDel="00B53359">
          <w:rPr>
            <w:rFonts w:ascii="Times New Roman" w:eastAsia="Times New Roman" w:hAnsi="Times New Roman" w:cs="Times New Roman"/>
            <w:sz w:val="24"/>
            <w:szCs w:val="24"/>
          </w:rPr>
          <w:delText xml:space="preserve">aja dulu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4" w:author="Karisma Lestari" w:date="2021-11-30T10:31:00Z">
        <w:r w:rsidRPr="00C50A1E" w:rsidDel="00B53359">
          <w:rPr>
            <w:rFonts w:ascii="Times New Roman" w:eastAsia="Times New Roman" w:hAnsi="Times New Roman" w:cs="Times New Roman"/>
            <w:sz w:val="24"/>
            <w:szCs w:val="24"/>
          </w:rPr>
          <w:delText xml:space="preserve">kamu </w:delText>
        </w:r>
      </w:del>
      <w:proofErr w:type="spellStart"/>
      <w:ins w:id="95" w:author="Karisma Lestari" w:date="2021-11-30T10:31:00Z">
        <w:r w:rsidR="00B53359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B5335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6" w:author="Karisma Lestari" w:date="2021-11-30T10:31:00Z">
        <w:r w:rsidRPr="00C50A1E" w:rsidDel="00B53359">
          <w:rPr>
            <w:rFonts w:ascii="Times New Roman" w:eastAsia="Times New Roman" w:hAnsi="Times New Roman" w:cs="Times New Roman"/>
            <w:sz w:val="24"/>
            <w:szCs w:val="24"/>
          </w:rPr>
          <w:delText xml:space="preserve">memakan </w:delText>
        </w:r>
      </w:del>
      <w:proofErr w:type="spellStart"/>
      <w:ins w:id="97" w:author="Karisma Lestari" w:date="2021-11-30T10:31:00Z">
        <w:r w:rsidR="00B53359">
          <w:rPr>
            <w:rFonts w:ascii="Times New Roman" w:eastAsia="Times New Roman" w:hAnsi="Times New Roman" w:cs="Times New Roman"/>
            <w:sz w:val="24"/>
            <w:szCs w:val="24"/>
          </w:rPr>
          <w:t>mengonsumsi</w:t>
        </w:r>
        <w:proofErr w:type="spellEnd"/>
        <w:r w:rsidR="00B5335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del w:id="98" w:author="Karisma Lestari" w:date="2021-11-30T10:31:00Z">
        <w:r w:rsidRPr="00C50A1E" w:rsidDel="00B53359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del w:id="99" w:author="Karisma Lestari" w:date="2021-11-30T10:48:00Z">
        <w:r w:rsidRPr="00C50A1E" w:rsidDel="00416004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ins w:id="100" w:author="Karisma Lestari" w:date="2021-11-30T10:48:00Z">
        <w:r w:rsidR="00416004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101" w:author="Karisma Lestari" w:date="2021-11-30T10:49:00Z">
        <w:r w:rsidRPr="00C50A1E" w:rsidDel="00416004">
          <w:rPr>
            <w:rFonts w:ascii="Times New Roman" w:eastAsia="Times New Roman" w:hAnsi="Times New Roman" w:cs="Times New Roman"/>
            <w:sz w:val="24"/>
            <w:szCs w:val="24"/>
          </w:rPr>
          <w:delText xml:space="preserve">jika </w:delText>
        </w:r>
      </w:del>
      <w:ins w:id="102" w:author="Karisma Lestari" w:date="2021-11-30T10:49:00Z">
        <w:r w:rsidR="00416004">
          <w:rPr>
            <w:rFonts w:ascii="Times New Roman" w:eastAsia="Times New Roman" w:hAnsi="Times New Roman" w:cs="Times New Roman"/>
            <w:sz w:val="24"/>
            <w:szCs w:val="24"/>
          </w:rPr>
          <w:t>J</w:t>
        </w:r>
        <w:r w:rsidR="0041600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ika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3" w:author="Karisma Lestari" w:date="2021-11-30T10:31:00Z">
        <w:r w:rsidR="00B53359">
          <w:rPr>
            <w:rFonts w:ascii="Times New Roman" w:eastAsia="Times New Roman" w:hAnsi="Times New Roman" w:cs="Times New Roman"/>
            <w:sz w:val="24"/>
            <w:szCs w:val="24"/>
          </w:rPr>
          <w:t>meminum</w:t>
        </w:r>
        <w:proofErr w:type="spellEnd"/>
        <w:r w:rsidR="00B5335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ins w:id="104" w:author="Karisma Lestari" w:date="2021-11-30T10:31:00Z">
        <w:r w:rsidR="00B53359">
          <w:rPr>
            <w:rFonts w:ascii="Times New Roman" w:eastAsia="Times New Roman" w:hAnsi="Times New Roman" w:cs="Times New Roman"/>
            <w:sz w:val="24"/>
            <w:szCs w:val="24"/>
          </w:rPr>
          <w:t>an</w:t>
        </w:r>
        <w:proofErr w:type="spellEnd"/>
        <w:r w:rsidR="00B5335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del w:id="105" w:author="Karisma Lestari" w:date="2021-11-30T10:31:00Z">
        <w:r w:rsidRPr="00C50A1E" w:rsidDel="00B53359">
          <w:rPr>
            <w:rFonts w:ascii="Times New Roman" w:eastAsia="Times New Roman" w:hAnsi="Times New Roman" w:cs="Times New Roman"/>
            <w:sz w:val="24"/>
            <w:szCs w:val="24"/>
          </w:rPr>
          <w:delText>-hangat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ins w:id="106" w:author="Karisma Lestari" w:date="2021-11-30T10:32:00Z">
        <w:r w:rsidR="00B53359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del w:id="107" w:author="Karisma Lestari" w:date="2021-11-30T10:32:00Z">
        <w:r w:rsidRPr="00C50A1E" w:rsidDel="00B53359">
          <w:rPr>
            <w:rFonts w:ascii="Times New Roman" w:eastAsia="Times New Roman" w:hAnsi="Times New Roman" w:cs="Times New Roman"/>
            <w:sz w:val="24"/>
            <w:szCs w:val="24"/>
          </w:rPr>
          <w:delText xml:space="preserve"> jangan kelebihan</w:delText>
        </w:r>
      </w:del>
      <w:ins w:id="108" w:author="Karisma Lestari" w:date="2021-11-30T10:32:00Z">
        <w:r w:rsidR="00B5335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53359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B5335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53359">
          <w:rPr>
            <w:rFonts w:ascii="Times New Roman" w:eastAsia="Times New Roman" w:hAnsi="Times New Roman" w:cs="Times New Roman"/>
            <w:sz w:val="24"/>
            <w:szCs w:val="24"/>
          </w:rPr>
          <w:t>berlebih</w:t>
        </w:r>
      </w:ins>
      <w:del w:id="109" w:author="Karisma Lestari" w:date="2021-11-30T10:32:00Z">
        <w:r w:rsidRPr="00C50A1E" w:rsidDel="00ED6224">
          <w:rPr>
            <w:rFonts w:ascii="Times New Roman" w:eastAsia="Times New Roman" w:hAnsi="Times New Roman" w:cs="Times New Roman"/>
            <w:sz w:val="24"/>
            <w:szCs w:val="24"/>
          </w:rPr>
          <w:delText xml:space="preserve">. Sebab </w:delText>
        </w:r>
      </w:del>
      <w:ins w:id="110" w:author="Karisma Lestari" w:date="2021-11-30T10:32:00Z">
        <w:r w:rsidR="00ED6224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="00ED6224" w:rsidRPr="00C50A1E">
          <w:rPr>
            <w:rFonts w:ascii="Times New Roman" w:eastAsia="Times New Roman" w:hAnsi="Times New Roman" w:cs="Times New Roman"/>
            <w:sz w:val="24"/>
            <w:szCs w:val="24"/>
          </w:rPr>
          <w:t>ebab</w:t>
        </w:r>
        <w:proofErr w:type="spellEnd"/>
        <w:r w:rsidR="00ED622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kata dia</w:t>
      </w:r>
      <w:ins w:id="111" w:author="Karisma Lestari" w:date="2021-11-30T10:32:00Z">
        <w:r w:rsidR="00ED622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del w:id="112" w:author="Karisma Lestari" w:date="2021-11-30T10:32:00Z">
        <w:r w:rsidRPr="00C50A1E" w:rsidDel="00ED622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14:paraId="0F3CDECA" w14:textId="11C5338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3" w:author="Karisma Lestari" w:date="2021-11-30T10:33:00Z">
        <w:r w:rsidRPr="00C50A1E" w:rsidDel="00ED6224">
          <w:rPr>
            <w:rFonts w:ascii="Times New Roman" w:eastAsia="Times New Roman" w:hAnsi="Times New Roman" w:cs="Times New Roman"/>
            <w:sz w:val="24"/>
            <w:szCs w:val="24"/>
          </w:rPr>
          <w:delText xml:space="preserve">juga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4" w:author="Karisma Lestari" w:date="2021-11-30T10:33:00Z">
        <w:r w:rsidRPr="00C50A1E" w:rsidDel="00ED6224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proofErr w:type="spellStart"/>
      <w:ins w:id="115" w:author="Karisma Lestari" w:date="2021-11-30T10:33:00Z">
        <w:r w:rsidR="00ED6224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proofErr w:type="spellEnd"/>
        <w:r w:rsidR="00ED622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224">
          <w:rPr>
            <w:rFonts w:ascii="Times New Roman" w:eastAsia="Times New Roman" w:hAnsi="Times New Roman" w:cs="Times New Roman"/>
            <w:sz w:val="24"/>
            <w:szCs w:val="24"/>
          </w:rPr>
          <w:t>naiknya</w:t>
        </w:r>
        <w:proofErr w:type="spellEnd"/>
        <w:r w:rsidR="00ED622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</w:t>
      </w:r>
      <w:del w:id="116" w:author="Karisma Lestari" w:date="2021-11-30T10:33:00Z">
        <w:r w:rsidRPr="00C50A1E" w:rsidDel="00ED6224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lebih suka 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D6224">
        <w:rPr>
          <w:rFonts w:ascii="Times New Roman" w:eastAsia="Times New Roman" w:hAnsi="Times New Roman" w:cs="Times New Roman"/>
          <w:i/>
          <w:iCs/>
          <w:sz w:val="24"/>
          <w:szCs w:val="24"/>
          <w:rPrChange w:id="117" w:author="Karisma Lestari" w:date="2021-11-30T10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D3BA41B" w14:textId="1924C9E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8" w:author="Karisma Lestari" w:date="2021-11-30T10:35:00Z">
        <w:r w:rsidR="00ED6224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ED622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9" w:author="Karisma Lestari" w:date="2021-11-30T10:35:00Z">
        <w:r w:rsidRPr="00C50A1E" w:rsidDel="00ED6224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del w:id="120" w:author="Karisma Lestari" w:date="2021-11-30T10:36:00Z">
        <w:r w:rsidRPr="00C50A1E" w:rsidDel="00ED6224">
          <w:rPr>
            <w:rFonts w:ascii="Times New Roman" w:eastAsia="Times New Roman" w:hAnsi="Times New Roman" w:cs="Times New Roman"/>
            <w:sz w:val="24"/>
            <w:szCs w:val="24"/>
          </w:rPr>
          <w:delText>memilih ikut</w:delText>
        </w:r>
        <w:r w:rsidDel="00ED6224">
          <w:rPr>
            <w:rFonts w:ascii="Times New Roman" w:eastAsia="Times New Roman" w:hAnsi="Times New Roman" w:cs="Times New Roman"/>
            <w:sz w:val="24"/>
            <w:szCs w:val="24"/>
          </w:rPr>
          <w:delText>an mager saja. Jadi simpanan di</w:delText>
        </w:r>
        <w:r w:rsidRPr="00C50A1E" w:rsidDel="00ED6224">
          <w:rPr>
            <w:rFonts w:ascii="Times New Roman" w:eastAsia="Times New Roman" w:hAnsi="Times New Roman" w:cs="Times New Roman"/>
            <w:sz w:val="24"/>
            <w:szCs w:val="24"/>
          </w:rPr>
          <w:delText>tubuhmu, dimana-mana</w:delText>
        </w:r>
      </w:del>
      <w:ins w:id="121" w:author="Karisma Lestari" w:date="2021-11-30T10:37:00Z">
        <w:r w:rsidR="00ED622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224">
          <w:rPr>
            <w:rFonts w:ascii="Times New Roman" w:eastAsia="Times New Roman" w:hAnsi="Times New Roman" w:cs="Times New Roman"/>
            <w:sz w:val="24"/>
            <w:szCs w:val="24"/>
          </w:rPr>
          <w:t>malah</w:t>
        </w:r>
        <w:proofErr w:type="spellEnd"/>
        <w:r w:rsidR="00ED622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224">
          <w:rPr>
            <w:rFonts w:ascii="Times New Roman" w:eastAsia="Times New Roman" w:hAnsi="Times New Roman" w:cs="Times New Roman"/>
            <w:sz w:val="24"/>
            <w:szCs w:val="24"/>
          </w:rPr>
          <w:t>bertumpuk</w:t>
        </w:r>
        <w:proofErr w:type="spellEnd"/>
        <w:r w:rsidR="00ED622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224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ED622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224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13668A" w14:textId="1B5A3E6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2" w:author="Karisma Lestari" w:date="2021-11-30T10:37:00Z">
        <w:r w:rsidRPr="00C50A1E" w:rsidDel="00ED6224">
          <w:rPr>
            <w:rFonts w:ascii="Times New Roman" w:eastAsia="Times New Roman" w:hAnsi="Times New Roman" w:cs="Times New Roman"/>
            <w:sz w:val="24"/>
            <w:szCs w:val="24"/>
          </w:rPr>
          <w:delText xml:space="preserve">salahkan </w:delText>
        </w:r>
      </w:del>
      <w:ins w:id="123" w:author="Karisma Lestari" w:date="2021-11-30T10:37:00Z">
        <w:r w:rsidR="00ED622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224">
          <w:rPr>
            <w:rFonts w:ascii="Times New Roman" w:eastAsia="Times New Roman" w:hAnsi="Times New Roman" w:cs="Times New Roman"/>
            <w:sz w:val="24"/>
            <w:szCs w:val="24"/>
          </w:rPr>
          <w:t>menyalahkan</w:t>
        </w:r>
        <w:proofErr w:type="spellEnd"/>
        <w:r w:rsidR="00ED622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124" w:author="Karisma Lestari" w:date="2021-11-30T10:37:00Z">
        <w:r w:rsidRPr="00C50A1E" w:rsidDel="00ED6224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25" w:author="Karisma Lestari" w:date="2021-11-30T10:38:00Z">
        <w:r w:rsidRPr="00C50A1E" w:rsidDel="00761EFA">
          <w:rPr>
            <w:rFonts w:ascii="Times New Roman" w:eastAsia="Times New Roman" w:hAnsi="Times New Roman" w:cs="Times New Roman"/>
            <w:sz w:val="24"/>
            <w:szCs w:val="24"/>
          </w:rPr>
          <w:delText xml:space="preserve">Soal </w:delText>
        </w:r>
      </w:del>
      <w:ins w:id="126" w:author="Karisma Lestari" w:date="2021-11-30T10:38:00Z">
        <w:r w:rsidR="00761E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61EFA">
          <w:rPr>
            <w:rFonts w:ascii="Times New Roman" w:eastAsia="Times New Roman" w:hAnsi="Times New Roman" w:cs="Times New Roman"/>
            <w:sz w:val="24"/>
            <w:szCs w:val="24"/>
          </w:rPr>
          <w:t>Berkaitan</w:t>
        </w:r>
        <w:proofErr w:type="spellEnd"/>
        <w:r w:rsidR="00761E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61EFA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761E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7" w:author="Karisma Lestari" w:date="2021-11-30T10:38:00Z">
        <w:r w:rsidRPr="00C50A1E" w:rsidDel="00761EFA">
          <w:rPr>
            <w:rFonts w:ascii="Times New Roman" w:eastAsia="Times New Roman" w:hAnsi="Times New Roman" w:cs="Times New Roman"/>
            <w:sz w:val="24"/>
            <w:szCs w:val="24"/>
          </w:rPr>
          <w:delText xml:space="preserve">ini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del w:id="128" w:author="Karisma Lestari" w:date="2021-11-30T10:39:00Z">
        <w:r w:rsidDel="00761EFA">
          <w:rPr>
            <w:rFonts w:ascii="Times New Roman" w:eastAsia="Times New Roman" w:hAnsi="Times New Roman" w:cs="Times New Roman"/>
            <w:sz w:val="24"/>
            <w:szCs w:val="24"/>
          </w:rPr>
          <w:delText>ikut tergelincir makin ke</w:delText>
        </w:r>
        <w:r w:rsidRPr="00C50A1E" w:rsidDel="00761EFA">
          <w:rPr>
            <w:rFonts w:ascii="Times New Roman" w:eastAsia="Times New Roman" w:hAnsi="Times New Roman" w:cs="Times New Roman"/>
            <w:sz w:val="24"/>
            <w:szCs w:val="24"/>
          </w:rPr>
          <w:delText xml:space="preserve">kanan </w:delText>
        </w:r>
      </w:del>
      <w:ins w:id="129" w:author="Karisma Lestari" w:date="2021-11-30T10:39:00Z">
        <w:r w:rsidR="00761EFA">
          <w:rPr>
            <w:rFonts w:ascii="Times New Roman" w:eastAsia="Times New Roman" w:hAnsi="Times New Roman" w:cs="Times New Roman"/>
            <w:sz w:val="24"/>
            <w:szCs w:val="24"/>
          </w:rPr>
          <w:t xml:space="preserve">naik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751A7F4" w14:textId="6E68B71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ins w:id="130" w:author="Karisma Lestari" w:date="2021-11-30T10:50:00Z">
        <w:r w:rsidR="00416004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</w:ins>
      <w:del w:id="131" w:author="Karisma Lestari" w:date="2021-11-30T10:50:00Z">
        <w:r w:rsidRPr="00C50A1E" w:rsidDel="0041600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132" w:author="Karisma Lestari" w:date="2021-11-30T10:40:00Z">
        <w:r w:rsidRPr="00C50A1E" w:rsidDel="00761EFA">
          <w:rPr>
            <w:rFonts w:ascii="Times New Roman" w:eastAsia="Times New Roman" w:hAnsi="Times New Roman" w:cs="Times New Roman"/>
            <w:sz w:val="24"/>
            <w:szCs w:val="24"/>
          </w:rPr>
          <w:delText xml:space="preserve"> HAHA.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2A5241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4666823" w14:textId="77777777" w:rsidR="00927764" w:rsidRPr="00C50A1E" w:rsidRDefault="00927764" w:rsidP="00927764"/>
    <w:p w14:paraId="27B5E234" w14:textId="77777777" w:rsidR="00927764" w:rsidRPr="005A045A" w:rsidRDefault="00927764" w:rsidP="00927764">
      <w:pPr>
        <w:rPr>
          <w:i/>
        </w:rPr>
      </w:pPr>
    </w:p>
    <w:p w14:paraId="07B3B66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469CBF7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6F812" w14:textId="77777777" w:rsidR="00D446F7" w:rsidRDefault="00D446F7">
      <w:r>
        <w:separator/>
      </w:r>
    </w:p>
  </w:endnote>
  <w:endnote w:type="continuationSeparator" w:id="0">
    <w:p w14:paraId="1AF97CF0" w14:textId="77777777" w:rsidR="00D446F7" w:rsidRDefault="00D44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1300A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86CD083" w14:textId="77777777" w:rsidR="00941E77" w:rsidRDefault="00D446F7">
    <w:pPr>
      <w:pStyle w:val="Footer"/>
    </w:pPr>
  </w:p>
  <w:p w14:paraId="01882C7A" w14:textId="77777777" w:rsidR="00941E77" w:rsidRDefault="00D44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A9390" w14:textId="77777777" w:rsidR="00D446F7" w:rsidRDefault="00D446F7">
      <w:r>
        <w:separator/>
      </w:r>
    </w:p>
  </w:footnote>
  <w:footnote w:type="continuationSeparator" w:id="0">
    <w:p w14:paraId="375F386B" w14:textId="77777777" w:rsidR="00D446F7" w:rsidRDefault="00D44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risma Lestari">
    <w15:presenceInfo w15:providerId="Windows Live" w15:userId="e6e0e66461d793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22BFE"/>
    <w:rsid w:val="000926F6"/>
    <w:rsid w:val="0012251A"/>
    <w:rsid w:val="00227FE1"/>
    <w:rsid w:val="00416004"/>
    <w:rsid w:val="0042167F"/>
    <w:rsid w:val="005E2774"/>
    <w:rsid w:val="00761EFA"/>
    <w:rsid w:val="00823834"/>
    <w:rsid w:val="00924DF5"/>
    <w:rsid w:val="00927764"/>
    <w:rsid w:val="00B53359"/>
    <w:rsid w:val="00C4079E"/>
    <w:rsid w:val="00D446F7"/>
    <w:rsid w:val="00ED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9B370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022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Karisma Lestari</cp:lastModifiedBy>
  <cp:revision>2</cp:revision>
  <dcterms:created xsi:type="dcterms:W3CDTF">2021-11-30T03:51:00Z</dcterms:created>
  <dcterms:modified xsi:type="dcterms:W3CDTF">2021-11-30T03:51:00Z</dcterms:modified>
</cp:coreProperties>
</file>