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1DB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BBC01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C4A2A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79F820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D4D3A31" w14:textId="77777777" w:rsidR="00927764" w:rsidRPr="0094076B" w:rsidRDefault="00927764" w:rsidP="00927764">
      <w:pPr>
        <w:rPr>
          <w:rFonts w:ascii="Cambria" w:hAnsi="Cambria"/>
        </w:rPr>
      </w:pPr>
    </w:p>
    <w:p w14:paraId="36BE1AE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61A029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EE2B81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2FD4C65" wp14:editId="2A68B6F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3F7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F96DADA" w14:textId="48D9EA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0" w:author="ohs.novitasari@outlook.co.id" w:date="2022-08-12T14:30:00Z">
        <w:r w:rsidR="00BC28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" w:author="ohs.novitasari@outlook.co.id" w:date="2022-08-12T14:30:00Z">
        <w:r w:rsidRPr="00C50A1E" w:rsidDel="00BC28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ins w:id="2" w:author="ohs.novitasari@outlook.co.id" w:date="2022-08-12T14:30:00Z">
        <w:r w:rsidR="00BC28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3" w:author="ohs.novitasari@outlook.co.id" w:date="2022-08-12T14:30:00Z">
        <w:r w:rsidRPr="00C50A1E" w:rsidDel="00BC28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ohs.novitasari@outlook.co.id" w:date="2022-08-12T14:30:00Z">
        <w:r w:rsidR="00BC28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956D6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6E">
        <w:rPr>
          <w:rFonts w:ascii="Times New Roman" w:eastAsia="Times New Roman" w:hAnsi="Times New Roman" w:cs="Times New Roman"/>
          <w:i/>
          <w:iCs/>
          <w:sz w:val="24"/>
          <w:szCs w:val="24"/>
          <w:rPrChange w:id="5" w:author="ohs.novitasari@outlook.co.id" w:date="2022-08-12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6" w:author="ohs.novitasari@outlook.co.id" w:date="2022-08-12T14:30:00Z">
        <w:r w:rsidRPr="00C50A1E" w:rsidDel="00BC287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" w:author="ohs.novitasari@outlook.co.id" w:date="2022-08-12T14:30:00Z">
        <w:r w:rsidRPr="00C50A1E" w:rsidDel="00BC287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7B6F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529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156E">
        <w:rPr>
          <w:rFonts w:ascii="Times New Roman" w:eastAsia="Times New Roman" w:hAnsi="Times New Roman" w:cs="Times New Roman"/>
          <w:i/>
          <w:iCs/>
          <w:sz w:val="24"/>
          <w:szCs w:val="24"/>
          <w:rPrChange w:id="8" w:author="ohs.novitasari@outlook.co.id" w:date="2022-08-12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F416A3" w14:textId="12F3DD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9" w:author="ohs.novitasari@outlook.co.id" w:date="2022-08-12T14:38:00Z">
        <w:r w:rsidR="00A4156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0" w:author="ohs.novitasari@outlook.co.id" w:date="2022-08-12T14:38:00Z">
        <w:r w:rsidDel="00A4156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1560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11" w:author="ohs.novitasari@outlook.co.id" w:date="2022-08-12T14:38:00Z">
        <w:r w:rsidRPr="00C50A1E" w:rsidDel="00A4156E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BAC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31DA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ohs.novitasari@outlook.co.id" w:date="2022-08-12T14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073BC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141F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10C05C" w14:textId="06B928F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ins w:id="13" w:author="ohs.novitasari@outlook.co.id" w:date="2022-08-12T14:33:00Z">
        <w:r w:rsidR="00BC287A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4" w:author="ohs.novitasari@outlook.co.id" w:date="2022-08-12T14:33:00Z">
        <w:r w:rsidRPr="00C50A1E" w:rsidDel="00BC287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5" w:author="ohs.novitasari@outlook.co.id" w:date="2022-08-12T14:40:00Z">
        <w:r w:rsidR="00F331DA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6" w:author="ohs.novitasari@outlook.co.id" w:date="2022-08-12T14:40:00Z">
        <w:r w:rsidRPr="00C50A1E" w:rsidDel="00F331DA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5BB07B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31DA">
        <w:rPr>
          <w:rFonts w:ascii="Times New Roman" w:eastAsia="Times New Roman" w:hAnsi="Times New Roman" w:cs="Times New Roman"/>
          <w:i/>
          <w:iCs/>
          <w:sz w:val="24"/>
          <w:szCs w:val="24"/>
          <w:rPrChange w:id="17" w:author="ohs.novitasari@outlook.co.id" w:date="2022-08-12T14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789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8" w:author="ohs.novitasari@outlook.co.id" w:date="2022-08-12T14:33:00Z">
        <w:r w:rsidDel="00BC287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E2BA62" w14:textId="484991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9" w:author="ohs.novitasari@outlook.co.id" w:date="2022-08-12T14:33:00Z">
        <w:r w:rsidR="00A4156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20" w:author="ohs.novitasari@outlook.co.id" w:date="2022-08-12T14:33:00Z">
        <w:r w:rsidDel="00A4156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515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D35AD9" w14:textId="25EF21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1DA">
        <w:rPr>
          <w:rFonts w:ascii="Times New Roman" w:eastAsia="Times New Roman" w:hAnsi="Times New Roman" w:cs="Times New Roman"/>
          <w:i/>
          <w:iCs/>
          <w:sz w:val="24"/>
          <w:szCs w:val="24"/>
          <w:rPrChange w:id="21" w:author="ohs.novitasari@outlook.co.id" w:date="2022-08-12T14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22" w:author="ohs.novitasari@outlook.co.id" w:date="2022-08-12T14:41:00Z">
        <w:r w:rsidR="00F331D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23" w:author="ohs.novitasari@outlook.co.id" w:date="2022-08-12T14:41:00Z">
        <w:r w:rsidRPr="00C50A1E" w:rsidDel="00F331D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0B50F3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156E">
        <w:rPr>
          <w:rFonts w:ascii="Times New Roman" w:eastAsia="Times New Roman" w:hAnsi="Times New Roman" w:cs="Times New Roman"/>
          <w:i/>
          <w:iCs/>
          <w:sz w:val="24"/>
          <w:szCs w:val="24"/>
          <w:rPrChange w:id="24" w:author="ohs.novitasari@outlook.co.id" w:date="2022-08-12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871B5F" w14:textId="03E90E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6E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ohs.novitasari@outlook.co.id" w:date="2022-08-12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</w:t>
      </w:r>
      <w:ins w:id="26" w:author="ohs.novitasari@outlook.co.id" w:date="2022-08-12T14:35:00Z">
        <w:r w:rsidR="00A4156E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27" w:author="ohs.novitasari@outlook.co.id" w:date="2022-08-12T14:35:00Z">
        <w:r w:rsidRPr="00C50A1E" w:rsidDel="00A4156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4931D338" w14:textId="034D96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ins w:id="28" w:author="ohs.novitasari@outlook.co.id" w:date="2022-08-12T14:35:00Z">
        <w:r w:rsidR="00A4156E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29" w:author="ohs.novitasari@outlook.co.id" w:date="2022-08-12T14:35:00Z">
        <w:r w:rsidRPr="00C50A1E" w:rsidDel="00A4156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80DEAB" w14:textId="3AF5E3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30" w:author="ohs.novitasari@outlook.co.id" w:date="2022-08-12T14:36:00Z">
        <w:r w:rsidR="00A4156E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31" w:author="ohs.novitasari@outlook.co.id" w:date="2022-08-12T14:36:00Z">
        <w:r w:rsidRPr="00C50A1E" w:rsidDel="00A4156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14:paraId="45EAF8F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25F3549" w14:textId="77777777" w:rsidR="00927764" w:rsidRPr="00C50A1E" w:rsidRDefault="00927764" w:rsidP="00927764"/>
    <w:p w14:paraId="798C2BE0" w14:textId="77777777" w:rsidR="00927764" w:rsidRPr="005A045A" w:rsidRDefault="00927764" w:rsidP="00927764">
      <w:pPr>
        <w:rPr>
          <w:i/>
        </w:rPr>
      </w:pPr>
    </w:p>
    <w:p w14:paraId="117C21F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22FE8A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607B" w14:textId="77777777" w:rsidR="001F6474" w:rsidRDefault="001F6474">
      <w:r>
        <w:separator/>
      </w:r>
    </w:p>
  </w:endnote>
  <w:endnote w:type="continuationSeparator" w:id="0">
    <w:p w14:paraId="2459C3A0" w14:textId="77777777" w:rsidR="001F6474" w:rsidRDefault="001F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41F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1CE6B65" w14:textId="77777777" w:rsidR="00941E77" w:rsidRDefault="00000000">
    <w:pPr>
      <w:pStyle w:val="Footer"/>
    </w:pPr>
  </w:p>
  <w:p w14:paraId="66FAA50E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B17F" w14:textId="77777777" w:rsidR="001F6474" w:rsidRDefault="001F6474">
      <w:r>
        <w:separator/>
      </w:r>
    </w:p>
  </w:footnote>
  <w:footnote w:type="continuationSeparator" w:id="0">
    <w:p w14:paraId="32778145" w14:textId="77777777" w:rsidR="001F6474" w:rsidRDefault="001F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14550">
    <w:abstractNumId w:val="0"/>
  </w:num>
  <w:num w:numId="2" w16cid:durableId="20800574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hs.novitasari@outlook.co.id">
    <w15:presenceInfo w15:providerId="Windows Live" w15:userId="7c62734f6b7ab8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F6474"/>
    <w:rsid w:val="0042167F"/>
    <w:rsid w:val="00924DF5"/>
    <w:rsid w:val="00927764"/>
    <w:rsid w:val="00A4156E"/>
    <w:rsid w:val="00BC287A"/>
    <w:rsid w:val="00F3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9FE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BC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ohs.novitasari@outlook.co.id</cp:lastModifiedBy>
  <cp:revision>2</cp:revision>
  <dcterms:created xsi:type="dcterms:W3CDTF">2022-08-12T07:42:00Z</dcterms:created>
  <dcterms:modified xsi:type="dcterms:W3CDTF">2022-08-12T07:42:00Z</dcterms:modified>
</cp:coreProperties>
</file>