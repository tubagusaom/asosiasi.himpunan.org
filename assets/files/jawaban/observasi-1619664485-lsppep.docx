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017707" w14:textId="77777777" w:rsidR="00D80F46" w:rsidRPr="00A16D9B" w:rsidRDefault="00D80F46" w:rsidP="008D1AF7">
      <w:pPr>
        <w:spacing w:line="312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16D9B">
        <w:rPr>
          <w:rFonts w:ascii="Times New Roman" w:hAnsi="Times New Roman" w:cs="Times New Roman"/>
          <w:b/>
          <w:sz w:val="24"/>
          <w:szCs w:val="24"/>
        </w:rPr>
        <w:t>SOAL OBSERVASI</w:t>
      </w:r>
    </w:p>
    <w:p w14:paraId="214015C5" w14:textId="77777777" w:rsidR="00D80F46" w:rsidRPr="00A16D9B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328FF252" w14:textId="77777777" w:rsidR="00D80F46" w:rsidRPr="00A16D9B" w:rsidRDefault="00D80F46" w:rsidP="008D1AF7">
      <w:pPr>
        <w:pStyle w:val="ListParagraph"/>
        <w:numPr>
          <w:ilvl w:val="0"/>
          <w:numId w:val="1"/>
        </w:numPr>
        <w:spacing w:line="312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16D9B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prakata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5D73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4F5D73">
        <w:rPr>
          <w:rFonts w:ascii="Times New Roman" w:hAnsi="Times New Roman" w:cs="Times New Roman"/>
          <w:sz w:val="24"/>
          <w:szCs w:val="24"/>
        </w:rPr>
        <w:t xml:space="preserve"> digital! </w:t>
      </w:r>
    </w:p>
    <w:p w14:paraId="574FFFC4" w14:textId="77777777" w:rsidR="00D80F46" w:rsidRPr="00A16D9B" w:rsidRDefault="00D80F46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D80F46" w:rsidRPr="00A16D9B" w14:paraId="3D4174A7" w14:textId="77777777" w:rsidTr="00D810B0">
        <w:tc>
          <w:tcPr>
            <w:tcW w:w="9350" w:type="dxa"/>
          </w:tcPr>
          <w:p w14:paraId="3313E316" w14:textId="77777777"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CFB9784" w14:textId="77777777" w:rsidR="00D80F46" w:rsidRPr="00A16D9B" w:rsidDel="00F60931" w:rsidRDefault="00D80F46" w:rsidP="008D1AF7">
            <w:pPr>
              <w:spacing w:line="312" w:lineRule="auto"/>
              <w:jc w:val="center"/>
              <w:rPr>
                <w:del w:id="0" w:author="FIS" w:date="2021-04-29T09:28:00Z"/>
                <w:rFonts w:ascii="Times New Roman" w:hAnsi="Times New Roman" w:cs="Times New Roman"/>
                <w:b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b/>
                <w:sz w:val="24"/>
                <w:szCs w:val="24"/>
              </w:rPr>
              <w:t>KATA PENGANTAR</w:t>
            </w:r>
          </w:p>
          <w:p w14:paraId="7AF0523B" w14:textId="08DD7BEB" w:rsidR="00D80F46" w:rsidRPr="00F60931" w:rsidRDefault="00D80F46" w:rsidP="00F60931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  <w:rPrChange w:id="1" w:author="FIS" w:date="2021-04-29T09:28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pPrChange w:id="2" w:author="FIS" w:date="2021-04-29T09:28:00Z">
                <w:pPr>
                  <w:spacing w:line="312" w:lineRule="auto"/>
                </w:pPr>
              </w:pPrChange>
            </w:pPr>
          </w:p>
          <w:p w14:paraId="708F92DF" w14:textId="50A6191C"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del w:id="3" w:author="FIS" w:date="2021-04-29T09:31:00Z">
              <w:r w:rsidRPr="00A16D9B" w:rsidDel="00F60931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Alhamdulillah,  </w:delText>
              </w:r>
            </w:del>
            <w:ins w:id="4" w:author="FIS" w:date="2021-04-29T09:31:00Z">
              <w:r w:rsidR="00F60931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      </w:t>
              </w:r>
            </w:ins>
            <w:del w:id="5" w:author="FIS" w:date="2021-04-29T09:31:00Z">
              <w:r w:rsidRPr="00A16D9B" w:rsidDel="00F60931">
                <w:rPr>
                  <w:rFonts w:ascii="Times New Roman" w:hAnsi="Times New Roman" w:cs="Times New Roman"/>
                  <w:sz w:val="24"/>
                  <w:szCs w:val="24"/>
                </w:rPr>
                <w:delText>s</w:delText>
              </w:r>
            </w:del>
            <w:proofErr w:type="gramStart"/>
            <w:ins w:id="6" w:author="FIS" w:date="2021-04-29T09:31:00Z">
              <w:r w:rsidR="00F60931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S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egala  puji</w:t>
            </w:r>
            <w:proofErr w:type="gram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ins w:id="7" w:author="FIS" w:date="2021-04-29T09:32:00Z">
              <w:r w:rsidR="00F60931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dan</w:t>
              </w:r>
            </w:ins>
            <w:ins w:id="8" w:author="FIS" w:date="2021-04-29T09:33:00Z">
              <w:r w:rsidR="00F60931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F60931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syukur</w:t>
              </w:r>
              <w:proofErr w:type="spellEnd"/>
              <w:r w:rsidR="00F60931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 </w:t>
              </w:r>
              <w:proofErr w:type="spellStart"/>
              <w:r w:rsidR="00F60931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senantiasa</w:t>
              </w:r>
              <w:proofErr w:type="spellEnd"/>
              <w:r w:rsidR="00F60931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</w:ins>
            <w:proofErr w:type="spellStart"/>
            <w:ins w:id="9" w:author="FIS" w:date="2021-04-29T09:34:00Z">
              <w:r w:rsidR="00F60931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di</w:t>
              </w:r>
            </w:ins>
            <w:ins w:id="10" w:author="FIS" w:date="2021-04-29T09:33:00Z">
              <w:r w:rsidR="00F60931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panjatkan</w:t>
              </w:r>
              <w:proofErr w:type="spellEnd"/>
              <w:r w:rsidR="00F60931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F60931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kepada</w:t>
              </w:r>
              <w:proofErr w:type="spellEnd"/>
              <w:r w:rsidR="00F60931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F60931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Tuhan</w:t>
              </w:r>
              <w:proofErr w:type="spellEnd"/>
              <w:r w:rsidR="00F60931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Yang </w:t>
              </w:r>
              <w:proofErr w:type="spellStart"/>
              <w:r w:rsidR="00F60931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Maha</w:t>
              </w:r>
              <w:proofErr w:type="spellEnd"/>
              <w:r w:rsidR="00F60931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F60931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Esa</w:t>
              </w:r>
              <w:proofErr w:type="spellEnd"/>
              <w:r w:rsidR="00F60931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</w:ins>
            <w:del w:id="11" w:author="FIS" w:date="2021-04-29T09:32:00Z">
              <w:r w:rsidRPr="00A16D9B" w:rsidDel="00F60931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bagi  Allah  </w:delText>
              </w:r>
            </w:del>
            <w:del w:id="12" w:author="FIS" w:date="2021-04-29T09:35:00Z">
              <w:r w:rsidRPr="00A16D9B" w:rsidDel="00F60931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yang  telah </w:delText>
              </w:r>
            </w:del>
            <w:del w:id="13" w:author="FIS" w:date="2021-04-29T09:33:00Z">
              <w:r w:rsidRPr="00A16D9B" w:rsidDel="00F60931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memberikan  </w:delText>
              </w:r>
            </w:del>
            <w:del w:id="14" w:author="FIS" w:date="2021-04-29T09:32:00Z">
              <w:r w:rsidRPr="00A16D9B" w:rsidDel="00F60931">
                <w:rPr>
                  <w:rFonts w:ascii="Times New Roman" w:hAnsi="Times New Roman" w:cs="Times New Roman"/>
                  <w:sz w:val="24"/>
                  <w:szCs w:val="24"/>
                </w:rPr>
                <w:delText>s</w:delText>
              </w:r>
            </w:del>
            <w:del w:id="15" w:author="FIS" w:date="2021-04-29T09:34:00Z">
              <w:r w:rsidRPr="00A16D9B" w:rsidDel="00F60931">
                <w:rPr>
                  <w:rFonts w:ascii="Times New Roman" w:hAnsi="Times New Roman" w:cs="Times New Roman"/>
                  <w:sz w:val="24"/>
                  <w:szCs w:val="24"/>
                </w:rPr>
                <w:delText>egala  bimbingan</w:delText>
              </w:r>
            </w:del>
            <w:del w:id="16" w:author="FIS" w:date="2021-04-29T09:35:00Z">
              <w:r w:rsidRPr="00A16D9B" w:rsidDel="00F60931">
                <w:rPr>
                  <w:rFonts w:ascii="Times New Roman" w:hAnsi="Times New Roman" w:cs="Times New Roman"/>
                  <w:sz w:val="24"/>
                  <w:szCs w:val="24"/>
                </w:rPr>
                <w:delText>-Nya  kepada penulis</w:delText>
              </w:r>
            </w:del>
            <w:proofErr w:type="spellStart"/>
            <w:ins w:id="17" w:author="FIS" w:date="2021-04-29T09:35:00Z">
              <w:r w:rsidR="00F60931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sehingga</w:t>
              </w:r>
              <w:proofErr w:type="spellEnd"/>
              <w:r w:rsidR="00F60931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F60931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penulis</w:t>
              </w:r>
              <w:proofErr w:type="spellEnd"/>
              <w:r w:rsidR="00F60931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</w:ins>
            <w:del w:id="18" w:author="FIS" w:date="2021-04-29T09:35:00Z">
              <w:r w:rsidRPr="00A16D9B" w:rsidDel="00F60931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untuk </w:delText>
              </w:r>
            </w:del>
            <w:proofErr w:type="spellStart"/>
            <w:ins w:id="19" w:author="FIS" w:date="2021-04-29T09:35:00Z">
              <w:r w:rsidR="00F60931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dapat</w:t>
              </w:r>
              <w:proofErr w:type="spellEnd"/>
              <w:r w:rsidR="00F60931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menyelesaikan </w:t>
            </w:r>
            <w:del w:id="20" w:author="FIS" w:date="2021-04-29T09:42:00Z">
              <w:r w:rsidRPr="00A16D9B" w:rsidDel="009D4FC3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buku </w:delText>
              </w:r>
            </w:del>
            <w:proofErr w:type="spellStart"/>
            <w:ins w:id="21" w:author="FIS" w:date="2021-04-29T09:42:00Z">
              <w:r w:rsidR="009D4FC3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modul</w:t>
              </w:r>
              <w:proofErr w:type="spellEnd"/>
              <w:r w:rsidR="009D4FC3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praktikum Jaringan Komputer ini. </w:t>
            </w:r>
          </w:p>
          <w:p w14:paraId="4F027583" w14:textId="77777777"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C631036" w14:textId="717D0128" w:rsidR="00D80F46" w:rsidRPr="00A16D9B" w:rsidRDefault="00F60931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ins w:id="22" w:author="FIS" w:date="2021-04-29T09:36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      </w:t>
              </w:r>
            </w:ins>
            <w:del w:id="23" w:author="FIS" w:date="2021-04-29T09:42:00Z">
              <w:r w:rsidR="00D80F46" w:rsidRPr="00A16D9B" w:rsidDel="009D4FC3">
                <w:rPr>
                  <w:rFonts w:ascii="Times New Roman" w:hAnsi="Times New Roman" w:cs="Times New Roman"/>
                  <w:sz w:val="24"/>
                  <w:szCs w:val="24"/>
                </w:rPr>
                <w:delText>Buku</w:delText>
              </w:r>
            </w:del>
            <w:proofErr w:type="spellStart"/>
            <w:ins w:id="24" w:author="FIS" w:date="2021-04-29T09:42:00Z">
              <w:r w:rsidR="009D4FC3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Buku</w:t>
              </w:r>
            </w:ins>
            <w:proofErr w:type="spellEnd"/>
            <w:del w:id="25" w:author="FIS" w:date="2021-04-29T09:42:00Z">
              <w:r w:rsidR="00D80F46" w:rsidRPr="00A16D9B" w:rsidDel="009D4FC3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="00D80F46"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D80F46"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ini  </w:t>
            </w:r>
            <w:proofErr w:type="spellStart"/>
            <w:ins w:id="26" w:author="FIS" w:date="2021-04-29T09:36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ditulis</w:t>
              </w:r>
              <w:proofErr w:type="spellEnd"/>
              <w:proofErr w:type="gramEnd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</w:ins>
            <w:del w:id="27" w:author="FIS" w:date="2021-04-29T09:36:00Z">
              <w:r w:rsidR="00D80F46" w:rsidRPr="00A16D9B" w:rsidDel="00F60931">
                <w:rPr>
                  <w:rFonts w:ascii="Times New Roman" w:hAnsi="Times New Roman" w:cs="Times New Roman"/>
                  <w:sz w:val="24"/>
                  <w:szCs w:val="24"/>
                </w:rPr>
                <w:delText>dipergunakan</w:delText>
              </w:r>
            </w:del>
            <w:proofErr w:type="spellStart"/>
            <w:ins w:id="28" w:author="FIS" w:date="2021-04-29T09:36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dalam</w:t>
              </w:r>
              <w:proofErr w:type="spellEnd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rangka</w:t>
              </w:r>
              <w:proofErr w:type="spellEnd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</w:ins>
            <w:proofErr w:type="spellStart"/>
            <w:ins w:id="29" w:author="FIS" w:date="2021-04-29T09:37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menyediakan</w:t>
              </w:r>
              <w:proofErr w:type="spellEnd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bahan</w:t>
              </w:r>
              <w:proofErr w:type="spellEnd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ajar </w:t>
              </w:r>
            </w:ins>
            <w:del w:id="30" w:author="FIS" w:date="2021-04-29T09:37:00Z">
              <w:r w:rsidR="00D80F46" w:rsidRPr="00A16D9B" w:rsidDel="00F60931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 sebagai</w:delText>
              </w:r>
            </w:del>
            <w:proofErr w:type="spellStart"/>
            <w:ins w:id="31" w:author="FIS" w:date="2021-04-29T09:37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dalam</w:t>
              </w:r>
              <w:proofErr w:type="spellEnd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bentuk</w:t>
              </w:r>
            </w:ins>
            <w:proofErr w:type="spellEnd"/>
            <w:r w:rsidR="00D80F46"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 modul  </w:t>
            </w:r>
            <w:del w:id="32" w:author="FIS" w:date="2021-04-29T09:37:00Z">
              <w:r w:rsidR="00D80F46" w:rsidRPr="00A16D9B" w:rsidDel="00F60931">
                <w:rPr>
                  <w:rFonts w:ascii="Times New Roman" w:hAnsi="Times New Roman" w:cs="Times New Roman"/>
                  <w:sz w:val="24"/>
                  <w:szCs w:val="24"/>
                </w:rPr>
                <w:delText>ajar</w:delText>
              </w:r>
            </w:del>
            <w:r w:rsidR="00D80F46"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 praktikum  Jaringan  Komputer  program  D3/D4 di Politeknik Elektronika Negeri Surabaya. </w:t>
            </w:r>
            <w:proofErr w:type="spellStart"/>
            <w:ins w:id="33" w:author="FIS" w:date="2021-04-29T09:38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Tujuan</w:t>
              </w:r>
              <w:proofErr w:type="spellEnd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9D4FC3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pengembangan</w:t>
              </w:r>
            </w:ins>
            <w:proofErr w:type="spellEnd"/>
            <w:del w:id="34" w:author="FIS" w:date="2021-04-29T09:38:00Z">
              <w:r w:rsidR="00D80F46" w:rsidRPr="00A16D9B" w:rsidDel="00F60931">
                <w:rPr>
                  <w:rFonts w:ascii="Times New Roman" w:hAnsi="Times New Roman" w:cs="Times New Roman"/>
                  <w:sz w:val="24"/>
                  <w:szCs w:val="24"/>
                </w:rPr>
                <w:delText>Sasaran dari</w:delText>
              </w:r>
            </w:del>
            <w:r w:rsidR="00D80F46"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ins w:id="35" w:author="FIS" w:date="2021-04-29T09:37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modul</w:t>
              </w:r>
              <w:proofErr w:type="spellEnd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</w:ins>
            <w:r w:rsidR="00D80F46"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praktikum Jaringan Komputer </w:t>
            </w:r>
            <w:proofErr w:type="gramStart"/>
            <w:r w:rsidR="00D80F46" w:rsidRPr="00A16D9B">
              <w:rPr>
                <w:rFonts w:ascii="Times New Roman" w:hAnsi="Times New Roman" w:cs="Times New Roman"/>
                <w:sz w:val="24"/>
                <w:szCs w:val="24"/>
              </w:rPr>
              <w:t>ini  adalah</w:t>
            </w:r>
            <w:proofErr w:type="gramEnd"/>
            <w:r w:rsidR="00D80F46"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 memberikan  pengetahuan  kepada  mahasiswa  tentang  teknik  membangun  sistem  Jaringan  Komputer  berbasis  </w:t>
            </w:r>
            <w:r w:rsidR="00D80F46" w:rsidRPr="009D4FC3">
              <w:rPr>
                <w:rFonts w:ascii="Times New Roman" w:hAnsi="Times New Roman" w:cs="Times New Roman"/>
                <w:i/>
                <w:iCs/>
                <w:sz w:val="24"/>
                <w:szCs w:val="24"/>
                <w:rPrChange w:id="36" w:author="FIS" w:date="2021-04-29T09:39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>Linux</w:t>
            </w:r>
            <w:r w:rsidR="00D80F46"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 mulai  dari  instalasi  sistem  operasi,  perintah-perintah  dasar  </w:t>
            </w:r>
            <w:r w:rsidR="00D80F46" w:rsidRPr="009D4FC3">
              <w:rPr>
                <w:rFonts w:ascii="Times New Roman" w:hAnsi="Times New Roman" w:cs="Times New Roman"/>
                <w:i/>
                <w:iCs/>
                <w:sz w:val="24"/>
                <w:szCs w:val="24"/>
                <w:rPrChange w:id="37" w:author="FIS" w:date="2021-04-29T09:39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>Linux</w:t>
            </w:r>
            <w:r w:rsidR="00D80F46"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sampai dengan membangun </w:t>
            </w:r>
            <w:r w:rsidR="00D80F46" w:rsidRPr="009D4FC3">
              <w:rPr>
                <w:rFonts w:ascii="Times New Roman" w:hAnsi="Times New Roman" w:cs="Times New Roman"/>
                <w:i/>
                <w:iCs/>
                <w:sz w:val="24"/>
                <w:szCs w:val="24"/>
                <w:rPrChange w:id="38" w:author="FIS" w:date="2021-04-29T09:39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>internet server</w:t>
            </w:r>
            <w:r w:rsidR="00D80F46"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yang meliputi </w:t>
            </w:r>
            <w:r w:rsidR="00D80F46" w:rsidRPr="009D4FC3">
              <w:rPr>
                <w:rFonts w:ascii="Times New Roman" w:hAnsi="Times New Roman" w:cs="Times New Roman"/>
                <w:i/>
                <w:iCs/>
                <w:sz w:val="24"/>
                <w:szCs w:val="24"/>
                <w:rPrChange w:id="39" w:author="FIS" w:date="2021-04-29T09:39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 xml:space="preserve">mail server, DNS server, web server,  proxy  server, </w:t>
            </w:r>
            <w:r w:rsidR="00D80F46"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dan  lain  sebagainya.  Selain  itu</w:t>
            </w:r>
            <w:ins w:id="40" w:author="FIS" w:date="2021-04-29T09:41:00Z">
              <w:r w:rsidR="009D4FC3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,</w:t>
              </w:r>
            </w:ins>
            <w:r w:rsidR="00D80F46"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del w:id="41" w:author="FIS" w:date="2021-04-29T09:39:00Z">
              <w:r w:rsidR="00D80F46" w:rsidRPr="00A16D9B" w:rsidDel="009D4FC3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buku </w:delText>
              </w:r>
            </w:del>
            <w:proofErr w:type="spellStart"/>
            <w:ins w:id="42" w:author="FIS" w:date="2021-04-29T09:39:00Z">
              <w:r w:rsidR="009D4FC3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modul</w:t>
              </w:r>
            </w:ins>
            <w:proofErr w:type="spellEnd"/>
            <w:r w:rsidR="00D80F46"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praktikum  Jaringan  Komputer  ini  dapat digunakan sebagai panduan bagi mahasiswa saat melaksanakan praktikum tersebut. </w:t>
            </w:r>
          </w:p>
          <w:p w14:paraId="6F71B77D" w14:textId="77777777"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899285F" w14:textId="3D0720F8" w:rsidR="00D80F46" w:rsidRPr="00A16D9B" w:rsidDel="009D4FC3" w:rsidRDefault="009D4FC3" w:rsidP="009D4FC3">
            <w:pPr>
              <w:spacing w:line="312" w:lineRule="auto"/>
              <w:jc w:val="both"/>
              <w:rPr>
                <w:del w:id="43" w:author="FIS" w:date="2021-04-29T09:40:00Z"/>
                <w:rFonts w:ascii="Times New Roman" w:hAnsi="Times New Roman" w:cs="Times New Roman"/>
                <w:sz w:val="24"/>
                <w:szCs w:val="24"/>
              </w:rPr>
              <w:pPrChange w:id="44" w:author="FIS" w:date="2021-04-29T09:45:00Z">
                <w:pPr>
                  <w:spacing w:line="312" w:lineRule="auto"/>
                  <w:jc w:val="both"/>
                </w:pPr>
              </w:pPrChange>
            </w:pPr>
            <w:ins w:id="45" w:author="FIS" w:date="2021-04-29T09:39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      </w:t>
              </w:r>
            </w:ins>
            <w:proofErr w:type="spellStart"/>
            <w:ins w:id="46" w:author="FIS" w:date="2021-04-29T09:43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Penulis</w:t>
              </w:r>
            </w:ins>
            <w:proofErr w:type="spellEnd"/>
            <w:ins w:id="47" w:author="FIS" w:date="2021-04-29T09:44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mengucapkan</w:t>
              </w:r>
              <w:proofErr w:type="spellEnd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terima</w:t>
              </w:r>
              <w:proofErr w:type="spellEnd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kasih</w:t>
              </w:r>
              <w:proofErr w:type="spellEnd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kepada</w:t>
              </w:r>
              <w:proofErr w:type="spellEnd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pihak-pihak</w:t>
              </w:r>
              <w:proofErr w:type="spellEnd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yang </w:t>
              </w:r>
              <w:proofErr w:type="spellStart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telah</w:t>
              </w:r>
              <w:proofErr w:type="spellEnd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membantu</w:t>
              </w:r>
              <w:proofErr w:type="spellEnd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dalam</w:t>
              </w:r>
              <w:proofErr w:type="spellEnd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penyelesaian</w:t>
              </w:r>
              <w:proofErr w:type="spellEnd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penulisan</w:t>
              </w:r>
              <w:proofErr w:type="spellEnd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modul</w:t>
              </w:r>
              <w:proofErr w:type="spellEnd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ini</w:t>
              </w:r>
              <w:proofErr w:type="spellEnd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.</w:t>
              </w:r>
            </w:ins>
            <w:ins w:id="48" w:author="FIS" w:date="2021-04-29T09:45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</w:ins>
            <w:proofErr w:type="spellStart"/>
            <w:ins w:id="49" w:author="FIS" w:date="2021-04-29T09:41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Se</w:t>
              </w:r>
            </w:ins>
            <w:ins w:id="50" w:author="FIS" w:date="2021-04-29T09:43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moga</w:t>
              </w:r>
              <w:proofErr w:type="spellEnd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modul</w:t>
              </w:r>
              <w:proofErr w:type="spellEnd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ini</w:t>
              </w:r>
              <w:proofErr w:type="spellEnd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dapat</w:t>
              </w:r>
              <w:proofErr w:type="spellEnd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bermanfaat</w:t>
              </w:r>
              <w:proofErr w:type="spellEnd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untuk</w:t>
              </w:r>
              <w:proofErr w:type="spellEnd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mahasiswa</w:t>
              </w:r>
              <w:proofErr w:type="spellEnd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melakukan</w:t>
              </w:r>
              <w:proofErr w:type="spellEnd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praktikum</w:t>
              </w:r>
              <w:proofErr w:type="spellEnd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jaringan</w:t>
              </w:r>
              <w:proofErr w:type="spellEnd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</w:ins>
            <w:proofErr w:type="spellStart"/>
            <w:ins w:id="51" w:author="FIS" w:date="2021-04-29T09:45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k</w:t>
              </w:r>
            </w:ins>
            <w:ins w:id="52" w:author="FIS" w:date="2021-04-29T09:43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omputer</w:t>
              </w:r>
              <w:proofErr w:type="spellEnd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. </w:t>
              </w:r>
            </w:ins>
            <w:del w:id="53" w:author="FIS" w:date="2021-04-29T09:45:00Z">
              <w:r w:rsidR="00D80F46" w:rsidRPr="00A16D9B" w:rsidDel="009D4FC3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Penulis  menyadari  bahwa  buku  ini  jauh  dari  sempurna,  oleh  karena  itu  penulis  akan  memperbaikinya  secara  berkala.Saran  dan  kritik  untuk  perbaikan  buku  ini  sangat  kami  harapkan.  </w:delText>
              </w:r>
            </w:del>
          </w:p>
          <w:p w14:paraId="26AECF5B" w14:textId="51346872" w:rsidR="00D80F46" w:rsidRPr="00A16D9B" w:rsidDel="009D4FC3" w:rsidRDefault="00D80F46" w:rsidP="009D4FC3">
            <w:pPr>
              <w:spacing w:line="312" w:lineRule="auto"/>
              <w:jc w:val="both"/>
              <w:rPr>
                <w:del w:id="54" w:author="FIS" w:date="2021-04-29T09:40:00Z"/>
                <w:rFonts w:ascii="Times New Roman" w:hAnsi="Times New Roman" w:cs="Times New Roman"/>
                <w:sz w:val="24"/>
                <w:szCs w:val="24"/>
              </w:rPr>
              <w:pPrChange w:id="55" w:author="FIS" w:date="2021-04-29T09:45:00Z">
                <w:pPr>
                  <w:spacing w:line="312" w:lineRule="auto"/>
                  <w:jc w:val="both"/>
                </w:pPr>
              </w:pPrChange>
            </w:pPr>
          </w:p>
          <w:p w14:paraId="1B559FDE" w14:textId="5588A761" w:rsidR="00D80F46" w:rsidRPr="00A16D9B" w:rsidRDefault="00D80F46" w:rsidP="009D4FC3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del w:id="56" w:author="FIS" w:date="2021-04-29T09:45:00Z">
              <w:r w:rsidRPr="00A16D9B" w:rsidDel="009D4FC3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Akhir  kata,  semoga  buku  ini  bermanfaat  bagi  mahasiswa  dalam  mempelajari  mata  kuliah  Jaringan Komputer.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Amin. </w:t>
            </w:r>
          </w:p>
          <w:p w14:paraId="3EE2B7E7" w14:textId="77777777"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AB5F1DC" w14:textId="77777777"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Surabaya, 24 Januari 2007            </w:t>
            </w:r>
          </w:p>
          <w:p w14:paraId="510C4FB3" w14:textId="7157ACDA" w:rsidR="00D80F46" w:rsidRPr="00A16D9B" w:rsidRDefault="00D80F46" w:rsidP="009D4FC3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  <w:pPrChange w:id="57" w:author="FIS" w:date="2021-04-29T09:46:00Z">
                <w:pPr>
                  <w:spacing w:line="312" w:lineRule="auto"/>
                  <w:jc w:val="right"/>
                </w:pPr>
              </w:pPrChange>
            </w:pPr>
            <w:del w:id="58" w:author="FIS" w:date="2021-04-29T09:46:00Z">
              <w:r w:rsidRPr="00A16D9B" w:rsidDel="009D4FC3">
                <w:rPr>
                  <w:rFonts w:ascii="Times New Roman" w:hAnsi="Times New Roman" w:cs="Times New Roman"/>
                  <w:sz w:val="24"/>
                  <w:szCs w:val="24"/>
                </w:rPr>
                <w:delText>Hormat kami,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</w:p>
          <w:p w14:paraId="605A6A81" w14:textId="77777777"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7B4C6F6" w14:textId="77777777"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Penulis</w:t>
            </w:r>
          </w:p>
        </w:tc>
      </w:tr>
    </w:tbl>
    <w:p w14:paraId="132507BB" w14:textId="77777777" w:rsidR="00D80F46" w:rsidRPr="00A16D9B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0EA65B57" w14:textId="77777777" w:rsidR="00D80F46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1F0ADA3F" w14:textId="77777777"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7E635ADB" w14:textId="77777777"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44A177B3" w14:textId="77777777"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0179D67D" w14:textId="77777777"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3A261F53" w14:textId="77777777"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638C898B" w14:textId="77777777" w:rsidR="008D1AF7" w:rsidRPr="00A16D9B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21858F5C" w14:textId="77777777" w:rsidR="00924DF5" w:rsidRPr="00A16D9B" w:rsidRDefault="00924DF5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sectPr w:rsidR="00924DF5" w:rsidRPr="00A16D9B" w:rsidSect="0012251A">
      <w:footerReference w:type="default" r:id="rId7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4808EF" w14:textId="77777777" w:rsidR="001E0EEB" w:rsidRDefault="001E0EEB" w:rsidP="00D80F46">
      <w:r>
        <w:separator/>
      </w:r>
    </w:p>
  </w:endnote>
  <w:endnote w:type="continuationSeparator" w:id="0">
    <w:p w14:paraId="1F16917F" w14:textId="77777777" w:rsidR="001E0EEB" w:rsidRDefault="001E0EEB" w:rsidP="00D80F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116F79" w14:textId="77777777" w:rsidR="00D80F46" w:rsidRDefault="00D80F46">
    <w:pPr>
      <w:pStyle w:val="Footer"/>
    </w:pPr>
    <w:r>
      <w:t>CLO-4</w:t>
    </w:r>
  </w:p>
  <w:p w14:paraId="02EE4369" w14:textId="77777777" w:rsidR="00D80F46" w:rsidRDefault="00D80F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E5BE0F" w14:textId="77777777" w:rsidR="001E0EEB" w:rsidRDefault="001E0EEB" w:rsidP="00D80F46">
      <w:r>
        <w:separator/>
      </w:r>
    </w:p>
  </w:footnote>
  <w:footnote w:type="continuationSeparator" w:id="0">
    <w:p w14:paraId="6C334385" w14:textId="77777777" w:rsidR="001E0EEB" w:rsidRDefault="001E0EEB" w:rsidP="00D80F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FIS">
    <w15:presenceInfo w15:providerId="None" w15:userId="FI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0F46"/>
    <w:rsid w:val="0012251A"/>
    <w:rsid w:val="00184E03"/>
    <w:rsid w:val="001E0EEB"/>
    <w:rsid w:val="002D5B47"/>
    <w:rsid w:val="00327783"/>
    <w:rsid w:val="0042167F"/>
    <w:rsid w:val="0046485C"/>
    <w:rsid w:val="004F5D73"/>
    <w:rsid w:val="00771E9D"/>
    <w:rsid w:val="008D1AF7"/>
    <w:rsid w:val="00924DF5"/>
    <w:rsid w:val="009D4FC3"/>
    <w:rsid w:val="00A16D9B"/>
    <w:rsid w:val="00A86167"/>
    <w:rsid w:val="00AF28E1"/>
    <w:rsid w:val="00D80F46"/>
    <w:rsid w:val="00E341F8"/>
    <w:rsid w:val="00F60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08F371"/>
  <w15:chartTrackingRefBased/>
  <w15:docId w15:val="{F7C016D5-F4B1-4D3E-9524-681443C04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0F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F46"/>
    <w:pPr>
      <w:ind w:left="720"/>
      <w:contextualSpacing/>
    </w:pPr>
  </w:style>
  <w:style w:type="table" w:styleId="TableGrid">
    <w:name w:val="Table Grid"/>
    <w:basedOn w:val="TableNormal"/>
    <w:uiPriority w:val="39"/>
    <w:rsid w:val="00D80F46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0F46"/>
  </w:style>
  <w:style w:type="paragraph" w:styleId="Footer">
    <w:name w:val="footer"/>
    <w:basedOn w:val="Normal"/>
    <w:link w:val="Foot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0F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256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FIS</cp:lastModifiedBy>
  <cp:revision>2</cp:revision>
  <dcterms:created xsi:type="dcterms:W3CDTF">2021-04-29T02:47:00Z</dcterms:created>
  <dcterms:modified xsi:type="dcterms:W3CDTF">2021-04-29T02:47:00Z</dcterms:modified>
</cp:coreProperties>
</file>