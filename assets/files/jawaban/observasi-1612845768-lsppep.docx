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E2626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ECA6C2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6A3E0AB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37EEEB7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BA31C08" w14:textId="77777777" w:rsidTr="00D810B0">
        <w:tc>
          <w:tcPr>
            <w:tcW w:w="9350" w:type="dxa"/>
          </w:tcPr>
          <w:p w14:paraId="63CD25C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F1770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  <w:commentRangeEnd w:id="0"/>
            <w:r w:rsidR="00B22A9C">
              <w:rPr>
                <w:rStyle w:val="CommentReference"/>
                <w:lang w:val="en-US"/>
              </w:rPr>
              <w:commentReference w:id="0"/>
            </w:r>
          </w:p>
          <w:p w14:paraId="39A2FCD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B16E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</w:t>
            </w:r>
            <w:commentRangeStart w:id="1"/>
            <w:commentRangeStart w:id="2"/>
            <w:commentRangeStart w:id="3"/>
            <w:r w:rsidRPr="00B22A9C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commentRangeEnd w:id="1"/>
            <w:r w:rsidR="00B22A9C" w:rsidRPr="00B22A9C">
              <w:rPr>
                <w:rStyle w:val="CommentReference"/>
                <w:lang w:val="en-US"/>
              </w:rPr>
              <w:commentReference w:id="1"/>
            </w:r>
            <w:commentRangeEnd w:id="2"/>
            <w:r w:rsidR="00B22A9C" w:rsidRPr="00B22A9C">
              <w:rPr>
                <w:rStyle w:val="CommentReference"/>
                <w:lang w:val="en-US"/>
              </w:rPr>
              <w:commentReference w:id="2"/>
            </w:r>
            <w:commentRangeEnd w:id="3"/>
            <w:r w:rsidR="00B22A9C" w:rsidRPr="00B22A9C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Jaringan Komputer ini. </w:t>
            </w:r>
          </w:p>
          <w:p w14:paraId="56398DD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3D56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</w:t>
            </w:r>
            <w:r w:rsidRPr="00B22A9C">
              <w:rPr>
                <w:rFonts w:ascii="Times New Roman" w:hAnsi="Times New Roman" w:cs="Times New Roman"/>
                <w:strike/>
                <w:sz w:val="24"/>
                <w:szCs w:val="24"/>
                <w:rPrChange w:id="4" w:author="Microsoft account" w:date="2021-02-09T11:3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gunakan  sebagai  modul  ajar 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commentRangeEnd w:id="5"/>
            <w:r w:rsidR="00B22A9C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aktikum  Jaringan  Komputer  program</w:t>
            </w:r>
            <w:ins w:id="6" w:author="Microsoft account" w:date="2021-02-09T11:38:00Z"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studi</w:t>
              </w:r>
              <w:proofErr w:type="spellEnd"/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7" w:author="Microsoft account" w:date="2021-02-09T11:39:00Z"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Jaringan</w:t>
              </w:r>
              <w:proofErr w:type="spellEnd"/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Komputer</w:t>
              </w:r>
              <w:proofErr w:type="spellEnd"/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Jurusan</w:t>
              </w:r>
              <w:proofErr w:type="spellEnd"/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8" w:author="Microsoft account" w:date="2021-02-09T11:38:00Z"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Teknik</w:t>
              </w:r>
              <w:proofErr w:type="spellEnd"/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Komputer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D3/D4 di Politeknik Elektronika Negeri Surabaya. Sasaran dari </w:t>
            </w:r>
            <w:proofErr w:type="spellStart"/>
            <w:ins w:id="9" w:author="Microsoft account" w:date="2021-02-09T11:40:00Z"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mail server, DNS server, web server,  proxy  server,  dan  </w:t>
            </w:r>
            <w:r w:rsidRPr="00252350">
              <w:rPr>
                <w:rFonts w:ascii="Times New Roman" w:hAnsi="Times New Roman" w:cs="Times New Roman"/>
                <w:strike/>
                <w:sz w:val="24"/>
                <w:szCs w:val="24"/>
                <w:rPrChange w:id="10" w:author="Microsoft account" w:date="2021-02-09T11:4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lain  sebagainya</w:t>
            </w:r>
            <w:ins w:id="11" w:author="Microsoft account" w:date="2021-02-09T11:41:00Z"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seterusnya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 Selain  itu</w:t>
            </w:r>
            <w:ins w:id="12" w:author="Microsoft account" w:date="2021-02-09T11:41:00Z">
              <w:r w:rsidR="0025235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14:paraId="231F089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974F9" w14:textId="77777777" w:rsidR="00D80F46" w:rsidRPr="00252350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  <w:rPrChange w:id="13" w:author="Microsoft account" w:date="2021-02-09T11:4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B22A9C">
              <w:rPr>
                <w:rFonts w:ascii="Times New Roman" w:hAnsi="Times New Roman" w:cs="Times New Roman"/>
                <w:strike/>
                <w:sz w:val="24"/>
                <w:szCs w:val="24"/>
                <w:rPrChange w:id="14" w:author="Microsoft account" w:date="2021-02-09T11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Penulis  menyadari  bahwa  buku  ini  jauh  dari  sempurna,  oleh  karena  itu  penulis  akan  memperbaikinya  secara  </w:t>
            </w:r>
            <w:r w:rsidRPr="00B22A9C">
              <w:rPr>
                <w:rFonts w:ascii="Times New Roman" w:hAnsi="Times New Roman" w:cs="Times New Roman"/>
                <w:strike/>
                <w:sz w:val="24"/>
                <w:szCs w:val="24"/>
                <w:rPrChange w:id="15" w:author="Microsoft account" w:date="2021-02-09T11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berkala.</w:t>
            </w:r>
            <w:r w:rsidRPr="00252350">
              <w:rPr>
                <w:rFonts w:ascii="Times New Roman" w:hAnsi="Times New Roman" w:cs="Times New Roman"/>
                <w:strike/>
                <w:sz w:val="24"/>
                <w:szCs w:val="24"/>
                <w:rPrChange w:id="16" w:author="Microsoft account" w:date="2021-02-09T11:4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Saran  dan  kritik  untuk  perbaikan  buku  ini  sangat  kami  harapkan.  </w:t>
            </w:r>
            <w:bookmarkStart w:id="17" w:name="_GoBack"/>
            <w:bookmarkEnd w:id="17"/>
          </w:p>
          <w:p w14:paraId="322978C8" w14:textId="77777777" w:rsidR="00D80F46" w:rsidRPr="00B22A9C" w:rsidRDefault="00B22A9C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  <w:rPrChange w:id="18" w:author="Microsoft account" w:date="2021-02-09T11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spellStart"/>
            <w:ins w:id="19" w:author="Microsoft account" w:date="2021-02-09T11:3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Sebaiknya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ditambahkan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kelebihan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20" w:author="Microsoft account" w:date="2021-02-09T11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lain yang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sejenis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7C0B621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5BBF6A4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D99F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76E9311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6B0DF3D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02B8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4B774303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9529757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084C8D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11A7B1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FF1BD3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7F3900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5E8980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71E5089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10496EC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21-02-09T11:29:00Z" w:initials="Ma">
    <w:p w14:paraId="0053C285" w14:textId="77777777" w:rsidR="00B22A9C" w:rsidRDefault="00B22A9C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Prakata</w:t>
      </w:r>
      <w:proofErr w:type="spellEnd"/>
    </w:p>
  </w:comment>
  <w:comment w:id="1" w:author="Microsoft account" w:date="2021-02-09T11:30:00Z" w:initials="Ma">
    <w:p w14:paraId="285A1906" w14:textId="77777777" w:rsidR="00B22A9C" w:rsidRDefault="00B22A9C">
      <w:pPr>
        <w:pStyle w:val="CommentText"/>
      </w:pPr>
      <w:r>
        <w:rPr>
          <w:rStyle w:val="CommentReference"/>
        </w:rPr>
        <w:annotationRef/>
      </w:r>
      <w:proofErr w:type="spellStart"/>
      <w:r>
        <w:t>Bukunya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hurup</w:t>
      </w:r>
      <w:proofErr w:type="spellEnd"/>
      <w:r>
        <w:t xml:space="preserve"> P (capital)</w:t>
      </w:r>
    </w:p>
  </w:comment>
  <w:comment w:id="2" w:author="Microsoft account" w:date="2021-02-09T11:34:00Z" w:initials="Ma">
    <w:p w14:paraId="237EB135" w14:textId="77777777" w:rsidR="00B22A9C" w:rsidRDefault="00B22A9C">
      <w:pPr>
        <w:pStyle w:val="CommentText"/>
      </w:pPr>
      <w:r>
        <w:rPr>
          <w:rStyle w:val="CommentReference"/>
        </w:rPr>
        <w:annotationRef/>
      </w:r>
    </w:p>
  </w:comment>
  <w:comment w:id="3" w:author="Microsoft account" w:date="2021-02-09T11:37:00Z" w:initials="Ma">
    <w:p w14:paraId="4E60FEB1" w14:textId="77777777" w:rsidR="00B22A9C" w:rsidRDefault="00B22A9C">
      <w:pPr>
        <w:pStyle w:val="CommentText"/>
      </w:pPr>
      <w:r>
        <w:rPr>
          <w:rStyle w:val="CommentReference"/>
        </w:rPr>
        <w:annotationRef/>
      </w:r>
    </w:p>
  </w:comment>
  <w:comment w:id="5" w:author="Microsoft account" w:date="2021-02-09T11:33:00Z" w:initials="Ma">
    <w:p w14:paraId="7A17AE3B" w14:textId="77777777" w:rsidR="00B22A9C" w:rsidRDefault="00B22A9C">
      <w:pPr>
        <w:pStyle w:val="CommentText"/>
      </w:pPr>
      <w:r>
        <w:rPr>
          <w:rStyle w:val="CommentReference"/>
        </w:rPr>
        <w:annotationRef/>
      </w:r>
      <w:r>
        <w:t xml:space="preserve">P </w:t>
      </w:r>
      <w:proofErr w:type="spellStart"/>
      <w:r>
        <w:t>kapital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53C285" w15:done="0"/>
  <w15:commentEx w15:paraId="285A1906" w15:done="0"/>
  <w15:commentEx w15:paraId="237EB135" w15:paraIdParent="285A1906" w15:done="0"/>
  <w15:commentEx w15:paraId="4E60FEB1" w15:paraIdParent="285A1906" w15:done="0"/>
  <w15:commentEx w15:paraId="7A17AE3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01C7D" w14:textId="77777777" w:rsidR="002D51A8" w:rsidRDefault="002D51A8" w:rsidP="00D80F46">
      <w:r>
        <w:separator/>
      </w:r>
    </w:p>
  </w:endnote>
  <w:endnote w:type="continuationSeparator" w:id="0">
    <w:p w14:paraId="1769C62F" w14:textId="77777777" w:rsidR="002D51A8" w:rsidRDefault="002D51A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DA0C9" w14:textId="77777777" w:rsidR="00D80F46" w:rsidRDefault="00D80F46">
    <w:pPr>
      <w:pStyle w:val="Footer"/>
    </w:pPr>
    <w:r>
      <w:t>CLO-4</w:t>
    </w:r>
  </w:p>
  <w:p w14:paraId="566E0F91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97B86" w14:textId="77777777" w:rsidR="002D51A8" w:rsidRDefault="002D51A8" w:rsidP="00D80F46">
      <w:r>
        <w:separator/>
      </w:r>
    </w:p>
  </w:footnote>
  <w:footnote w:type="continuationSeparator" w:id="0">
    <w:p w14:paraId="5C099B68" w14:textId="77777777" w:rsidR="002D51A8" w:rsidRDefault="002D51A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10958e76ce4beb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52350"/>
    <w:rsid w:val="002D51A8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B22A9C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F8F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B22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A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A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2021-02-09T04:43:00Z</dcterms:created>
  <dcterms:modified xsi:type="dcterms:W3CDTF">2021-02-09T04:43:00Z</dcterms:modified>
</cp:coreProperties>
</file>