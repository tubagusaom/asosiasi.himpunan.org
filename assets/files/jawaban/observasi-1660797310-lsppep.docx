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commentRangeStart w:id="1"/>
            <w:proofErr w:type="spellStart"/>
            <w:r>
              <w:t>Revolusi</w:t>
            </w:r>
            <w:proofErr w:type="spellEnd"/>
            <w:ins w:id="2" w:author="Ekowati" w:date="2022-08-18T10:07:00Z">
              <w:r w:rsidR="001463E3">
                <w:t xml:space="preserve"> </w:t>
              </w:r>
            </w:ins>
            <w:proofErr w:type="spellStart"/>
            <w:r>
              <w:t>Industri</w:t>
            </w:r>
            <w:proofErr w:type="spellEnd"/>
            <w:r>
              <w:t xml:space="preserve"> </w:t>
            </w:r>
            <w:commentRangeEnd w:id="1"/>
            <w:r w:rsidR="001463E3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1"/>
            </w:r>
            <w:r>
              <w:t xml:space="preserve">4.0" </w:t>
            </w:r>
            <w:commentRangeStart w:id="3"/>
            <w:proofErr w:type="spellStart"/>
            <w:r>
              <w:t>bagi</w:t>
            </w:r>
            <w:proofErr w:type="spellEnd"/>
            <w:ins w:id="4" w:author="Ekowati" w:date="2022-08-18T10:07:00Z">
              <w:r w:rsidR="001463E3">
                <w:t xml:space="preserve"> </w:t>
              </w:r>
            </w:ins>
            <w:proofErr w:type="spellStart"/>
            <w:r>
              <w:t>Anak</w:t>
            </w:r>
            <w:proofErr w:type="spellEnd"/>
            <w:ins w:id="5" w:author="Ekowati" w:date="2022-08-18T10:07:00Z">
              <w:r w:rsidR="001463E3">
                <w:t xml:space="preserve"> </w:t>
              </w:r>
            </w:ins>
            <w:proofErr w:type="spellStart"/>
            <w:proofErr w:type="gramStart"/>
            <w:r>
              <w:t>Usia</w:t>
            </w:r>
            <w:commentRangeEnd w:id="3"/>
            <w:proofErr w:type="spellEnd"/>
            <w:r w:rsidR="001463E3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3"/>
            </w:r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523EB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Ekowati" w:date="2022-08-18T10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commentRangeStart w:id="7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8" w:author="Ekowati" w:date="2022-08-18T10:07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commentRangeEnd w:id="7"/>
            <w:proofErr w:type="spellEnd"/>
            <w:r w:rsidR="001463E3">
              <w:rPr>
                <w:rStyle w:val="CommentReference"/>
              </w:rPr>
              <w:commentReference w:id="7"/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523EB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" w:author="Ekowati" w:date="2022-08-18T10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0" w:author="Ekowati" w:date="2022-08-18T10:07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1" w:author="Ekowati" w:date="2022-08-18T10:08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ins w:id="12" w:author="Ekowati" w:date="2022-08-18T10:08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ins w:id="14" w:author="Ekowati" w:date="2022-08-18T10:08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</w:t>
            </w:r>
            <w:del w:id="15" w:author="Ekowati" w:date="2022-08-18T10:09:00Z">
              <w:r w:rsidRPr="00EC6F38" w:rsidDel="001463E3">
                <w:rPr>
                  <w:rFonts w:ascii="Times New Roman" w:eastAsia="Times New Roman" w:hAnsi="Times New Roman" w:cs="Times New Roman"/>
                  <w:szCs w:val="24"/>
                </w:rPr>
                <w:delText>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commentRangeEnd w:id="13"/>
            <w:proofErr w:type="spellEnd"/>
            <w:r w:rsidR="001463E3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16" w:author="Ekowati" w:date="2022-08-18T10:09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commentRangeEnd w:id="17"/>
            <w:proofErr w:type="spellEnd"/>
            <w:r w:rsidR="001463E3">
              <w:rPr>
                <w:rStyle w:val="CommentReference"/>
              </w:rPr>
              <w:commentReference w:id="17"/>
            </w:r>
            <w:ins w:id="18" w:author="Ekowati" w:date="2022-08-18T10:09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ins w:id="19" w:author="Ekowati" w:date="2022-08-18T10:09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20" w:author="Ekowati" w:date="2022-08-18T10:09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21" w:author="Ekowati" w:date="2022-08-18T10:09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22"/>
            <w:proofErr w:type="spellEnd"/>
            <w:r w:rsidR="001463E3">
              <w:rPr>
                <w:rStyle w:val="CommentReference"/>
              </w:rPr>
              <w:commentReference w:id="22"/>
            </w:r>
            <w:ins w:id="23" w:author="Ekowati" w:date="2022-08-18T10:09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Start w:id="24"/>
            <w:del w:id="25" w:author="Ekowati" w:date="2022-08-18T10:12:00Z">
              <w:r w:rsidRPr="00EC6F38" w:rsidDel="001463E3">
                <w:rPr>
                  <w:rFonts w:ascii="Times New Roman" w:eastAsia="Times New Roman" w:hAnsi="Times New Roman" w:cs="Times New Roman"/>
                  <w:szCs w:val="24"/>
                </w:rPr>
                <w:delText>akan</w:delText>
              </w:r>
              <w:commentRangeEnd w:id="24"/>
              <w:r w:rsidR="001463E3" w:rsidDel="001463E3">
                <w:rPr>
                  <w:rStyle w:val="CommentReference"/>
                </w:rPr>
                <w:commentReference w:id="24"/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ins w:id="26" w:author="Ekowati" w:date="2022-08-18T10:09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ins w:id="27" w:author="Ekowati" w:date="2022-08-18T10:09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ins w:id="28" w:author="Ekowati" w:date="2022-08-18T10:10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9" w:author="Ekowati" w:date="2022-08-18T10:10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ins w:id="30" w:author="Ekowati" w:date="2022-08-18T10:10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31" w:author="Ekowati" w:date="2022-08-18T10:10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2"/>
            <w:del w:id="33" w:author="Ekowati" w:date="2022-08-18T10:10:00Z">
              <w:r w:rsidRPr="00EC6F38" w:rsidDel="001463E3">
                <w:rPr>
                  <w:rFonts w:ascii="Times New Roman" w:eastAsia="Times New Roman" w:hAnsi="Times New Roman" w:cs="Times New Roman"/>
                  <w:szCs w:val="24"/>
                </w:rPr>
                <w:delText>industry</w:delText>
              </w:r>
              <w:commentRangeEnd w:id="32"/>
              <w:r w:rsidR="001463E3" w:rsidDel="001463E3">
                <w:rPr>
                  <w:rStyle w:val="CommentReference"/>
                </w:rPr>
                <w:commentReference w:id="32"/>
              </w:r>
              <w:r w:rsidRPr="00EC6F38" w:rsidDel="001463E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ins w:id="34" w:author="Ekowati" w:date="2022-08-18T10:10:00Z">
              <w:r w:rsidR="001463E3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1463E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ins w:id="35" w:author="Ekowati" w:date="2022-08-18T10:11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36" w:author="Ekowati" w:date="2022-08-18T10:11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37" w:author="Ekowati" w:date="2022-08-18T10:11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38" w:author="Ekowati" w:date="2022-08-18T10:11:00Z">
              <w:r w:rsidR="001463E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Start w:id="39"/>
            <w:del w:id="40" w:author="Ekowati" w:date="2022-08-18T10:13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yang masih </w:delText>
              </w:r>
              <w:commentRangeEnd w:id="39"/>
              <w:r w:rsidR="00523EB6" w:rsidDel="00523EB6">
                <w:rPr>
                  <w:rStyle w:val="CommentReference"/>
                </w:rPr>
                <w:commentReference w:id="39"/>
              </w:r>
            </w:del>
            <w:ins w:id="41" w:author="Ekowati" w:date="2022-08-18T10:1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>bagi</w:t>
              </w:r>
              <w:proofErr w:type="spellEnd"/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>orang</w:t>
              </w:r>
              <w:proofErr w:type="spellEnd"/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23EB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Ekowati" w:date="2022-08-18T10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ins w:id="43" w:author="Ekowati" w:date="2022-08-18T10:1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ins w:id="44" w:author="Ekowati" w:date="2022-08-18T10:1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ins w:id="45" w:author="Ekowati" w:date="2022-08-18T10:1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ins w:id="46" w:author="Ekowati" w:date="2022-08-18T10:1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47" w:author="Ekowati" w:date="2022-08-18T10:14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48" w:author="Ekowati" w:date="2022-08-18T10:1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ins w:id="49" w:author="Ekowati" w:date="2022-08-18T10:1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50" w:author="Ekowati" w:date="2022-08-18T10:1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2" w:author="Ekowati" w:date="2022-08-18T10:14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53" w:author="Ekowati" w:date="2022-08-18T10:1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51"/>
            <w:ins w:id="54" w:author="Ekowati" w:date="2022-08-18T10:14:00Z">
              <w:r w:rsidR="00523EB6">
                <w:rPr>
                  <w:rStyle w:val="CommentReference"/>
                </w:rPr>
                <w:commentReference w:id="51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55" w:author="Ekowati" w:date="2022-08-18T10:1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56" w:author="Ekowati" w:date="2022-08-18T10:1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Start w:id="5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58" w:author="Ekowati" w:date="2022-08-18T10:1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59" w:author="Ekowati" w:date="2022-08-18T10:14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commentRangeEnd w:id="57"/>
            <w:ins w:id="60" w:author="Ekowati" w:date="2022-08-18T10:15:00Z">
              <w:r w:rsidR="00523EB6">
                <w:rPr>
                  <w:rStyle w:val="CommentReference"/>
                </w:rPr>
                <w:commentReference w:id="57"/>
              </w:r>
              <w:proofErr w:type="spellStart"/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commentRangeStart w:id="61"/>
            <w:del w:id="62" w:author="Ekowati" w:date="2022-08-18T10:15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ins w:id="63" w:author="Ekowati" w:date="2022-08-18T10:14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61"/>
            <w:ins w:id="64" w:author="Ekowati" w:date="2022-08-18T10:15:00Z">
              <w:r w:rsidR="00523EB6">
                <w:rPr>
                  <w:rStyle w:val="CommentReference"/>
                </w:rPr>
                <w:commentReference w:id="61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ins w:id="65" w:author="Ekowati" w:date="2022-08-18T10:14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66" w:author="Ekowati" w:date="2022-08-18T10:14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ins w:id="67" w:author="Ekowati" w:date="2022-08-18T10:15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9" w:author="Ekowati" w:date="2022-08-18T10:16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70" w:author="Ekowati" w:date="2022-08-18T10:15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68"/>
            <w:ins w:id="71" w:author="Ekowati" w:date="2022-08-18T10:16:00Z">
              <w:r w:rsidR="00523EB6">
                <w:rPr>
                  <w:rStyle w:val="CommentReference"/>
                </w:rPr>
                <w:commentReference w:id="68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72" w:author="Ekowati" w:date="2022-08-18T10:15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ins w:id="73" w:author="Ekowati" w:date="2022-08-18T10:15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ins w:id="74" w:author="Ekowati" w:date="2022-08-18T10:15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75" w:author="Ekowati" w:date="2022-08-18T10:16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ins w:id="76" w:author="Ekowati" w:date="2022-08-18T10:16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Start w:id="7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78" w:author="Ekowati" w:date="2022-08-18T10:16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commentRangeEnd w:id="77"/>
            <w:proofErr w:type="spellEnd"/>
            <w:r w:rsidR="00523EB6">
              <w:rPr>
                <w:rStyle w:val="CommentReference"/>
              </w:rPr>
              <w:commentReference w:id="77"/>
            </w:r>
            <w:ins w:id="79" w:author="Ekowati" w:date="2022-08-18T10:16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80" w:author="Ekowati" w:date="2022-08-18T10:16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81" w:author="Ekowati" w:date="2022-08-18T10:16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ins w:id="82" w:author="Ekowati" w:date="2022-08-18T10:16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84" w:author="Ekowati" w:date="2022-08-18T10:17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  <w:commentRangeEnd w:id="83"/>
              <w:r w:rsidR="00523EB6" w:rsidDel="00523EB6">
                <w:rPr>
                  <w:rStyle w:val="CommentReference"/>
                </w:rPr>
                <w:commentReference w:id="83"/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23EB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5" w:author="Ekowati" w:date="2022-08-18T10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86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8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8" w:author="Ekowati" w:date="2022-08-18T10:18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ins w:id="89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87"/>
            <w:ins w:id="90" w:author="Ekowati" w:date="2022-08-18T10:18:00Z">
              <w:r w:rsidR="00523EB6">
                <w:rPr>
                  <w:rStyle w:val="CommentReference"/>
                </w:rPr>
                <w:commentReference w:id="87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91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ins w:id="92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ins w:id="93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94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ins w:id="95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ins w:id="96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ins w:id="97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8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99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00" w:author="Ekowati" w:date="2022-08-18T10:18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commentRangeStart w:id="101"/>
            <w:del w:id="102" w:author="Ekowati" w:date="2022-08-18T10:18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ningkat</w:t>
            </w:r>
            <w:ins w:id="103" w:author="Ekowati" w:date="2022-08-18T10:19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del w:id="104" w:author="Ekowati" w:date="2022-08-18T10:19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ins w:id="105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06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07" w:author="Ekowati" w:date="2022-08-18T10:19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108" w:author="Ekowati" w:date="2022-08-18T10:19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merata</w:t>
            </w:r>
            <w:ins w:id="109" w:author="Ekowati" w:date="2022-08-18T10:19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del w:id="110" w:author="Ekowati" w:date="2022-08-18T10:19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ins w:id="111" w:author="Ekowati" w:date="2022-08-18T10:17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101"/>
            <w:ins w:id="112" w:author="Ekowati" w:date="2022-08-18T10:18:00Z">
              <w:r w:rsidR="00523EB6">
                <w:rPr>
                  <w:rStyle w:val="CommentReference"/>
                </w:rPr>
                <w:commentReference w:id="101"/>
              </w:r>
            </w:ins>
            <w:commentRangeStart w:id="1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114" w:author="Ekowati" w:date="2022-08-18T10:19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3"/>
            <w:r w:rsidR="00523EB6">
              <w:rPr>
                <w:rStyle w:val="CommentReference"/>
              </w:rPr>
              <w:commentReference w:id="1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15" w:author="Ekowati" w:date="2022-08-18T10:19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ins w:id="116" w:author="Ekowati" w:date="2022-08-18T10:19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Start w:id="1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18" w:author="Ekowati" w:date="2022-08-18T10:20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commentRangeEnd w:id="117"/>
            <w:proofErr w:type="spellEnd"/>
            <w:r w:rsidR="00523EB6">
              <w:rPr>
                <w:rStyle w:val="CommentReference"/>
              </w:rPr>
              <w:commentReference w:id="117"/>
            </w:r>
            <w:ins w:id="119" w:author="Ekowati" w:date="2022-08-18T10:19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ins w:id="120" w:author="Ekowati" w:date="2022-08-18T10:20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21" w:author="Ekowati" w:date="2022-08-18T10:20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ins w:id="122" w:author="Ekowati" w:date="2022-08-18T10:20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23EB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3" w:author="Ekowati" w:date="2022-08-18T10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125" w:author="Ekowati" w:date="2022-08-18T10:20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26" w:author="Ekowati" w:date="2022-08-18T10:20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commentRangeEnd w:id="124"/>
              <w:r w:rsidR="00523EB6">
                <w:rPr>
                  <w:rStyle w:val="CommentReference"/>
                </w:rPr>
                <w:commentReference w:id="124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7"/>
            <w:del w:id="128" w:author="Ekowati" w:date="2022-08-18T10:21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  <w:commentRangeEnd w:id="127"/>
              <w:r w:rsidR="00523EB6" w:rsidDel="00523EB6">
                <w:rPr>
                  <w:rStyle w:val="CommentReference"/>
                </w:rPr>
                <w:commentReference w:id="127"/>
              </w:r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ins w:id="129" w:author="Ekowati" w:date="2022-08-18T10:21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1" w:author="Ekowati" w:date="2022-08-18T10:21:00Z">
              <w:r w:rsidRPr="00EC6F38" w:rsidDel="00523E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0"/>
            <w:r w:rsidR="00523EB6">
              <w:rPr>
                <w:rStyle w:val="CommentReference"/>
              </w:rPr>
              <w:commentReference w:id="13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ins w:id="132" w:author="Ekowati" w:date="2022-08-18T10:21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33" w:author="Ekowati" w:date="2022-08-18T10:21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134" w:author="Ekowati" w:date="2022-08-18T10:21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ins w:id="135" w:author="Ekowati" w:date="2022-08-18T10:21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Start w:id="13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137" w:author="Ekowati" w:date="2022-08-18T10:22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136"/>
            <w:proofErr w:type="spellEnd"/>
            <w:r w:rsidR="00523EB6">
              <w:rPr>
                <w:rStyle w:val="CommentReference"/>
              </w:rPr>
              <w:commentReference w:id="13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3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ins w:id="139" w:author="Ekowati" w:date="2022-08-18T10:22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40" w:author="Ekowati" w:date="2022-08-18T10:23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ins w:id="141" w:author="Ekowati" w:date="2022-08-18T10:22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138"/>
            <w:ins w:id="142" w:author="Ekowati" w:date="2022-08-18T10:23:00Z">
              <w:r w:rsidR="00523EB6">
                <w:rPr>
                  <w:rStyle w:val="CommentReference"/>
                </w:rPr>
                <w:commentReference w:id="138"/>
              </w:r>
              <w:proofErr w:type="spellStart"/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commentRangeStart w:id="143"/>
            <w:del w:id="144" w:author="Ekowati" w:date="2022-08-18T10:23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commentRangeEnd w:id="143"/>
            <w:proofErr w:type="spellEnd"/>
            <w:r w:rsidR="00472FED">
              <w:rPr>
                <w:rStyle w:val="CommentReference"/>
              </w:rPr>
              <w:commentReference w:id="14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145"/>
            <w:del w:id="146" w:author="Ekowati" w:date="2022-08-18T10:24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commentRangeEnd w:id="145"/>
            <w:ins w:id="147" w:author="Ekowati" w:date="2022-08-18T10:24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8" w:author="Ekowati" w:date="2022-08-18T10:24:00Z">
              <w:r w:rsidR="00472FED" w:rsidDel="00472FED">
                <w:rPr>
                  <w:rStyle w:val="CommentReference"/>
                </w:rPr>
                <w:commentReference w:id="145"/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ins w:id="149" w:author="Ekowati" w:date="2022-08-18T10:22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50" w:author="Ekowati" w:date="2022-08-18T10:22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ins w:id="151" w:author="Ekowati" w:date="2022-08-18T10:22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52" w:author="Ekowati" w:date="2022-08-18T10:22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53" w:author="Ekowati" w:date="2022-08-18T10:22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154" w:author="Ekowati" w:date="2022-08-18T10:22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ins w:id="155" w:author="Ekowati" w:date="2022-08-18T10:22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156" w:author="Ekowati" w:date="2022-08-18T10:22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157" w:author="Ekowati" w:date="2022-08-18T10:22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ins w:id="158" w:author="Ekowati" w:date="2022-08-18T10:2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ins w:id="159" w:author="Ekowati" w:date="2022-08-18T10:2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60" w:author="Ekowati" w:date="2022-08-18T10:2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161" w:author="Ekowati" w:date="2022-08-18T10:2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162" w:author="Ekowati" w:date="2022-08-18T10:2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163" w:author="Ekowati" w:date="2022-08-18T10:23:00Z">
              <w:r w:rsidR="00523E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523EB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4" w:author="Ekowati" w:date="2022-08-18T10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ins w:id="165" w:author="Ekowati" w:date="2022-08-18T10:24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6"/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commentRangeEnd w:id="166"/>
            <w:r w:rsidR="00472FED">
              <w:rPr>
                <w:rStyle w:val="CommentReference"/>
              </w:rPr>
              <w:commentReference w:id="166"/>
            </w:r>
            <w:ins w:id="167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ins w:id="168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169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70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71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72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73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174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175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Start w:id="17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del w:id="177" w:author="Ekowati" w:date="2022-08-18T10:26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commentRangeEnd w:id="176"/>
            <w:r w:rsidR="00472FED">
              <w:rPr>
                <w:rStyle w:val="CommentReference"/>
              </w:rPr>
              <w:commentReference w:id="176"/>
            </w:r>
            <w:ins w:id="178" w:author="Ekowati" w:date="2022-08-18T10:26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ins w:id="179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8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1" w:author="Ekowati" w:date="2022-08-18T10:26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ins w:id="182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180"/>
            <w:ins w:id="183" w:author="Ekowati" w:date="2022-08-18T10:26:00Z">
              <w:r w:rsidR="00472FED">
                <w:rPr>
                  <w:rStyle w:val="CommentReference"/>
                </w:rPr>
                <w:commentReference w:id="180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184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ins w:id="185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86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87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88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189" w:author="Ekowati" w:date="2022-08-18T10:25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90" w:author="Ekowati" w:date="2022-08-18T10:26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191" w:author="Ekowati" w:date="2022-08-18T10:26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192" w:author="Ekowati" w:date="2022-08-18T10:27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ins w:id="193" w:author="Ekowati" w:date="2022-08-18T10:27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94"/>
            <w:del w:id="195" w:author="Ekowati" w:date="2022-08-18T10:27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</w:delText>
              </w:r>
            </w:del>
            <w:ins w:id="196" w:author="Ekowati" w:date="2022-08-18T10:27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472FE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del w:id="197" w:author="Ekowati" w:date="2022-08-18T10:27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8" w:author="Ekowati" w:date="2022-08-18T10:27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ins w:id="199" w:author="Ekowati" w:date="2022-08-18T10:27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commentRangeEnd w:id="194"/>
              <w:r w:rsidR="00472FED">
                <w:rPr>
                  <w:rStyle w:val="CommentReference"/>
                </w:rPr>
                <w:commentReference w:id="194"/>
              </w:r>
            </w:ins>
            <w:commentRangeStart w:id="200"/>
            <w:del w:id="201" w:author="Ekowati" w:date="2022-08-18T10:27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>untuk</w:delText>
              </w:r>
              <w:commentRangeEnd w:id="200"/>
              <w:r w:rsidR="00472FED" w:rsidDel="00472FED">
                <w:rPr>
                  <w:rStyle w:val="CommentReference"/>
                </w:rPr>
                <w:commentReference w:id="200"/>
              </w:r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202" w:author="Ekowati" w:date="2022-08-18T10:28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embantu</w:t>
            </w:r>
            <w:proofErr w:type="spellEnd"/>
            <w:ins w:id="203" w:author="Ekowati" w:date="2022-08-18T10:28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ins w:id="204" w:author="Ekowati" w:date="2022-08-18T10:28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205" w:author="Ekowati" w:date="2022-08-18T10:28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Start w:id="206"/>
            <w:del w:id="207" w:author="Ekowati" w:date="2022-08-18T10:28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>mencari</w:delText>
              </w:r>
              <w:commentRangeEnd w:id="206"/>
              <w:r w:rsidR="00472FED" w:rsidDel="00472FED">
                <w:rPr>
                  <w:rStyle w:val="CommentReference"/>
                </w:rPr>
                <w:commentReference w:id="206"/>
              </w:r>
            </w:del>
            <w:proofErr w:type="spellStart"/>
            <w:ins w:id="208" w:author="Ekowati" w:date="2022-08-18T10:28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mengidentifikasi</w:t>
              </w:r>
              <w:proofErr w:type="spellEnd"/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209" w:author="Ekowati" w:date="2022-08-18T10:28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10" w:author="Ekowati" w:date="2022-08-18T10:28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211" w:author="Ekowati" w:date="2022-08-18T10:28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ins w:id="212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ins w:id="213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214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ins w:id="215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ins w:id="216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17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ins w:id="218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ins w:id="219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220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ins w:id="221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ins w:id="222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223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ins w:id="224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ins w:id="225" w:author="Ekowati" w:date="2022-08-18T10:29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26"/>
            <w:del w:id="227" w:author="Ekowati" w:date="2022-08-18T10:30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228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ins w:id="229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</w:t>
            </w:r>
            <w:commentRangeEnd w:id="226"/>
            <w:ins w:id="230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472FED">
              <w:rPr>
                <w:rStyle w:val="CommentReference"/>
              </w:rPr>
              <w:commentReference w:id="2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1" w:author="Ekowati" w:date="2022-08-18T10:30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>maka 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ins w:id="232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ins w:id="233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34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commentRangeStart w:id="235"/>
            <w:proofErr w:type="spellStart"/>
            <w:ins w:id="236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235"/>
            <w:ins w:id="237" w:author="Ekowati" w:date="2022-08-18T10:31:00Z">
              <w:r w:rsidR="00472FED">
                <w:rPr>
                  <w:rStyle w:val="CommentReference"/>
                </w:rPr>
                <w:commentReference w:id="235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238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ins w:id="239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ins w:id="240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ins w:id="241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242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243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44" w:author="Ekowati" w:date="2022-08-18T10:30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245" w:author="Ekowati" w:date="2022-08-18T10:31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246" w:author="Ekowati" w:date="2022-08-18T10:31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247" w:author="Ekowati" w:date="2022-08-18T10:31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ins w:id="248" w:author="Ekowati" w:date="2022-08-18T10:31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49" w:author="Ekowati" w:date="2022-08-18T10:31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0"/>
            <w:del w:id="251" w:author="Ekowati" w:date="2022-08-18T10:31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commentRangeEnd w:id="250"/>
            <w:ins w:id="252" w:author="Ekowati" w:date="2022-08-18T10:31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  <w:r w:rsidR="00472FE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472FED">
              <w:rPr>
                <w:rStyle w:val="CommentReference"/>
              </w:rPr>
              <w:commentReference w:id="25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5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ins w:id="254" w:author="Ekowati" w:date="2022-08-18T10:31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253"/>
            <w:ins w:id="255" w:author="Ekowati" w:date="2022-08-18T10:32:00Z">
              <w:r w:rsidR="00472FED">
                <w:rPr>
                  <w:rStyle w:val="CommentReference"/>
                </w:rPr>
                <w:commentReference w:id="253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257" w:author="Ekowati" w:date="2022-08-18T10:32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commentRangeEnd w:id="256"/>
            <w:r w:rsidR="00472FED">
              <w:rPr>
                <w:rStyle w:val="CommentReference"/>
              </w:rPr>
              <w:commentReference w:id="256"/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58"/>
            <w:del w:id="259" w:author="Ekowati" w:date="2022-08-18T10:32:00Z">
              <w:r w:rsidRPr="00EC6F38" w:rsidDel="00472FED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  <w:commentRangeEnd w:id="258"/>
              <w:r w:rsidR="00472FED" w:rsidDel="00472FED">
                <w:rPr>
                  <w:rStyle w:val="CommentReference"/>
                </w:rPr>
                <w:commentReference w:id="258"/>
              </w:r>
            </w:del>
            <w:proofErr w:type="spellStart"/>
            <w:ins w:id="260" w:author="Ekowati" w:date="2022-08-18T10:32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:rsidR="00125355" w:rsidRPr="00EC6F38" w:rsidRDefault="00125355" w:rsidP="00D67C0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1" w:author="Ekowati" w:date="2022-08-18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262" w:author="Ekowati" w:date="2022-08-18T10:32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263" w:author="Ekowati" w:date="2022-08-18T10:32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64" w:author="Ekowati" w:date="2022-08-18T10:32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265" w:author="Ekowati" w:date="2022-08-18T10:32:00Z">
              <w:r w:rsidR="00472FE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266" w:author="Ekowati" w:date="2022-08-18T10:33:00Z">
              <w:r w:rsidR="001E31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67" w:author="Ekowati" w:date="2022-08-18T10:33:00Z">
              <w:r w:rsidR="001E31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268" w:author="Ekowati" w:date="2022-08-18T10:33:00Z">
              <w:r w:rsidR="001E31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69" w:author="Ekowati" w:date="2022-08-18T10:33:00Z">
              <w:r w:rsidR="001E31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Start w:id="270"/>
            <w:del w:id="271" w:author="Ekowati" w:date="2022-08-18T10:34:00Z">
              <w:r w:rsidRPr="00EC6F38" w:rsidDel="00D67C08">
                <w:rPr>
                  <w:rFonts w:ascii="Times New Roman" w:eastAsia="Times New Roman" w:hAnsi="Times New Roman" w:cs="Times New Roman"/>
                  <w:szCs w:val="24"/>
                </w:rPr>
                <w:delText>sebenarnyajadi</w:delText>
              </w:r>
            </w:del>
            <w:proofErr w:type="spellStart"/>
            <w:ins w:id="272" w:author="Ekowati" w:date="2022-08-18T10:34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</w:ins>
            <w:proofErr w:type="spellEnd"/>
            <w:ins w:id="273" w:author="Ekowati" w:date="2022-08-18T10:33:00Z">
              <w:r w:rsidR="001E31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270"/>
            <w:ins w:id="274" w:author="Ekowati" w:date="2022-08-18T10:34:00Z">
              <w:r w:rsidR="00D67C08">
                <w:rPr>
                  <w:rStyle w:val="CommentReference"/>
                </w:rPr>
                <w:commentReference w:id="270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ins w:id="275" w:author="Ekowati" w:date="2022-08-18T10:33:00Z">
              <w:r w:rsidR="001E31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commentRangeStart w:id="276"/>
            <w:proofErr w:type="spellEnd"/>
            <w:del w:id="277" w:author="Ekowati" w:date="2022-08-18T10:35:00Z">
              <w:r w:rsidRPr="00EC6F38" w:rsidDel="00D67C0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278" w:author="Ekowati" w:date="2022-08-18T10:35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9" w:author="Ekowati" w:date="2022-08-18T10:34:00Z">
              <w:r w:rsidRPr="00EC6F38" w:rsidDel="00D67C08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ins w:id="280" w:author="Ekowati" w:date="2022-08-18T10:34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D67C08" w:rsidRPr="00EC6F38">
                <w:rPr>
                  <w:rFonts w:ascii="Times New Roman" w:eastAsia="Times New Roman" w:hAnsi="Times New Roman" w:cs="Times New Roman"/>
                  <w:szCs w:val="24"/>
                </w:rPr>
                <w:t>ada</w:t>
              </w:r>
              <w:proofErr w:type="spellEnd"/>
              <w:r w:rsidR="00D67C0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276"/>
            <w:ins w:id="281" w:author="Ekowati" w:date="2022-08-18T10:35:00Z">
              <w:r w:rsidR="00D67C08">
                <w:rPr>
                  <w:rStyle w:val="CommentReference"/>
                </w:rPr>
                <w:commentReference w:id="276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282" w:author="Ekowati" w:date="2022-08-18T10:33:00Z">
              <w:r w:rsidR="001E31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83" w:author="Ekowati" w:date="2022-08-18T10:33:00Z">
              <w:r w:rsidR="001E31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284" w:author="Ekowati" w:date="2022-08-18T10:33:00Z">
              <w:r w:rsidR="001E31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85" w:author="Ekowati" w:date="2022-08-18T10:33:00Z">
              <w:r w:rsidR="001E31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286" w:author="Ekowati" w:date="2022-08-18T10:33:00Z">
              <w:r w:rsidR="001E31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ins w:id="287" w:author="Ekowati" w:date="2022-08-18T10:33:00Z">
              <w:r w:rsidR="001E31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ins w:id="288" w:author="Ekowati" w:date="2022-08-18T10:33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89" w:author="Ekowati" w:date="2022-08-18T10:33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9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1" w:author="Ekowati" w:date="2022-08-18T10:35:00Z">
              <w:r w:rsidRPr="00EC6F38" w:rsidDel="00D67C0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292" w:author="Ekowati" w:date="2022-08-18T10:35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293" w:author="Ekowati" w:date="2022-08-18T10:33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End w:id="290"/>
            <w:ins w:id="294" w:author="Ekowati" w:date="2022-08-18T10:35:00Z">
              <w:r w:rsidR="00D67C08">
                <w:rPr>
                  <w:rStyle w:val="CommentReference"/>
                </w:rPr>
                <w:commentReference w:id="290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295" w:author="Ekowati" w:date="2022-08-18T10:33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296" w:author="Ekowati" w:date="2022-08-18T10:33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97" w:author="Ekowati" w:date="2022-08-18T10:33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ins w:id="298" w:author="Ekowati" w:date="2022-08-18T10:33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299" w:author="Ekowati" w:date="2022-08-18T10:33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ins w:id="300" w:author="Ekowati" w:date="2022-08-18T10:33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301" w:author="Ekowati" w:date="2022-08-18T10:34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67C0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2" w:author="Ekowati" w:date="2022-08-18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ins w:id="303" w:author="Ekowati" w:date="2022-08-18T10:35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ins w:id="304" w:author="Ekowati" w:date="2022-08-18T10:35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ins w:id="305" w:author="Ekowati" w:date="2022-08-18T10:35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306" w:author="Ekowati" w:date="2022-08-18T10:35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307" w:author="Ekowati" w:date="2022-08-18T10:35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308" w:author="Ekowati" w:date="2022-08-18T10:35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309" w:author="Ekowati" w:date="2022-08-18T10:35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310"/>
            <w:del w:id="311" w:author="Ekowati" w:date="2022-08-18T10:36:00Z">
              <w:r w:rsidRPr="00EC6F38" w:rsidDel="00D67C08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  <w:commentRangeEnd w:id="310"/>
              <w:r w:rsidR="00D67C08" w:rsidDel="00D67C08">
                <w:rPr>
                  <w:rStyle w:val="CommentReference"/>
                </w:rPr>
                <w:commentReference w:id="310"/>
              </w:r>
            </w:del>
            <w:proofErr w:type="spellStart"/>
            <w:ins w:id="312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>mengaplikannya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313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14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ins w:id="315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316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Start w:id="317"/>
            <w:del w:id="318" w:author="Ekowati" w:date="2022-08-18T10:37:00Z">
              <w:r w:rsidRPr="00EC6F38" w:rsidDel="00D67C08">
                <w:rPr>
                  <w:rFonts w:ascii="Times New Roman" w:eastAsia="Times New Roman" w:hAnsi="Times New Roman" w:cs="Times New Roman"/>
                  <w:szCs w:val="24"/>
                </w:rPr>
                <w:delText>praktek</w:delText>
              </w:r>
            </w:del>
            <w:commentRangeEnd w:id="317"/>
            <w:proofErr w:type="spellStart"/>
            <w:ins w:id="319" w:author="Ekowati" w:date="2022-08-18T10:37:00Z">
              <w:r w:rsidR="00D67C08"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D67C08" w:rsidRPr="00EC6F3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proofErr w:type="spellEnd"/>
            <w:r w:rsidR="00D67C08">
              <w:rPr>
                <w:rStyle w:val="CommentReference"/>
              </w:rPr>
              <w:commentReference w:id="317"/>
            </w:r>
            <w:ins w:id="320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321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322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ins w:id="323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ins w:id="324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ins w:id="325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326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ins w:id="327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328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329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330" w:author="Ekowati" w:date="2022-08-18T10:36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67C0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1" w:author="Ekowati" w:date="2022-08-18T10:3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ins w:id="332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333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ins w:id="334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ins w:id="335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336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ins w:id="337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338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ins w:id="339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340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341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ins w:id="342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343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44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ins w:id="345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346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ins w:id="347" w:author="Ekowati" w:date="2022-08-18T10:37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ins w:id="348" w:author="Ekowati" w:date="2022-08-18T10:38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349" w:author="Ekowati" w:date="2022-08-18T10:38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ins w:id="350" w:author="Ekowati" w:date="2022-08-18T10:38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67C0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51" w:author="Ekowati" w:date="2022-08-18T10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35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353" w:author="Ekowati" w:date="2022-08-18T10:38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commentRangeEnd w:id="352"/>
            <w:proofErr w:type="spellEnd"/>
            <w:r w:rsidR="00D67C08">
              <w:rPr>
                <w:rStyle w:val="CommentReference"/>
              </w:rPr>
              <w:commentReference w:id="352"/>
            </w:r>
            <w:ins w:id="354" w:author="Ekowati" w:date="2022-08-18T10:38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355" w:author="Ekowati" w:date="2022-08-18T10:38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ins w:id="356" w:author="Ekowati" w:date="2022-08-18T10:38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57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commentRangeStart w:id="358"/>
            <w:del w:id="359" w:author="Ekowati" w:date="2022-08-18T10:39:00Z">
              <w:r w:rsidRPr="00EC6F38" w:rsidDel="00D67C0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0" w:author="Ekowati" w:date="2022-08-18T10:39:00Z">
              <w:r w:rsidRPr="00EC6F38" w:rsidDel="00D67C08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commentRangeEnd w:id="358"/>
            <w:proofErr w:type="spellStart"/>
            <w:ins w:id="361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D67C08" w:rsidRPr="00EC6F38">
                <w:rPr>
                  <w:rFonts w:ascii="Times New Roman" w:eastAsia="Times New Roman" w:hAnsi="Times New Roman" w:cs="Times New Roman"/>
                  <w:szCs w:val="24"/>
                </w:rPr>
                <w:t>untutan</w:t>
              </w:r>
              <w:proofErr w:type="spellEnd"/>
              <w:r w:rsidR="00D67C0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D67C08">
              <w:rPr>
                <w:rStyle w:val="CommentReference"/>
              </w:rPr>
              <w:commentReference w:id="35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62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363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364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365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366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ins w:id="367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68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369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70" w:author="Ekowati" w:date="2022-08-18T10:39:00Z">
              <w:r w:rsidRPr="00EC6F38" w:rsidDel="00D67C08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proofErr w:type="spellStart"/>
            <w:ins w:id="371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>bisa</w:t>
              </w:r>
              <w:proofErr w:type="spellEnd"/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372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373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374" w:author="Ekowati" w:date="2022-08-18T10:39:00Z">
              <w:r w:rsidR="00D67C0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Ekowati" w:date="2022-08-18T10:39:00Z" w:initials="E">
    <w:p w:rsidR="001463E3" w:rsidRDefault="001463E3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proofErr w:type="gramStart"/>
      <w:r>
        <w:t>kata</w:t>
      </w:r>
      <w:proofErr w:type="spellEnd"/>
      <w:r>
        <w:t xml:space="preserve">  </w:t>
      </w:r>
      <w:proofErr w:type="spellStart"/>
      <w:r w:rsidRPr="001463E3">
        <w:rPr>
          <w:i/>
        </w:rPr>
        <w:t>Revolusi</w:t>
      </w:r>
      <w:proofErr w:type="spellEnd"/>
      <w:proofErr w:type="gramEnd"/>
      <w:r w:rsidRPr="001463E3">
        <w:rPr>
          <w:i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 w:rsidRPr="001463E3">
        <w:rPr>
          <w:i/>
        </w:rPr>
        <w:t>Industri</w:t>
      </w:r>
      <w:proofErr w:type="spellEnd"/>
      <w:r>
        <w:t>.</w:t>
      </w:r>
    </w:p>
  </w:comment>
  <w:comment w:id="3" w:author="Ekowati" w:date="2022-08-18T10:39:00Z" w:initials="E">
    <w:p w:rsidR="001463E3" w:rsidRDefault="001463E3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 w:rsidRPr="001463E3">
        <w:rPr>
          <w:i/>
        </w:rPr>
        <w:t>bagi</w:t>
      </w:r>
      <w:proofErr w:type="spellEnd"/>
      <w:r w:rsidRPr="001463E3">
        <w:rPr>
          <w:i/>
        </w:rPr>
        <w:t xml:space="preserve">, </w:t>
      </w:r>
      <w:proofErr w:type="spellStart"/>
      <w:r w:rsidRPr="001463E3">
        <w:rPr>
          <w:i/>
        </w:rPr>
        <w:t>Anak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Pr="001463E3">
        <w:rPr>
          <w:i/>
        </w:rPr>
        <w:t>Usia</w:t>
      </w:r>
      <w:proofErr w:type="spellEnd"/>
      <w:r>
        <w:t xml:space="preserve"> </w:t>
      </w:r>
      <w:proofErr w:type="spellStart"/>
      <w:r>
        <w:t>dipisah</w:t>
      </w:r>
      <w:proofErr w:type="spellEnd"/>
      <w:r>
        <w:t>.</w:t>
      </w:r>
    </w:p>
  </w:comment>
  <w:comment w:id="7" w:author="Ekowati" w:date="2022-08-18T10:39:00Z" w:initials="E">
    <w:p w:rsidR="001463E3" w:rsidRDefault="001463E3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 w:rsidRPr="001463E3">
        <w:rPr>
          <w:i/>
        </w:rPr>
        <w:t>oleh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1463E3">
        <w:rPr>
          <w:i/>
        </w:rPr>
        <w:t>Kodar</w:t>
      </w:r>
      <w:proofErr w:type="spellEnd"/>
      <w:r w:rsidRPr="001463E3">
        <w:rPr>
          <w:i/>
        </w:rPr>
        <w:t xml:space="preserve"> </w:t>
      </w:r>
      <w:proofErr w:type="spellStart"/>
      <w:r>
        <w:t>dipisah</w:t>
      </w:r>
      <w:proofErr w:type="spellEnd"/>
    </w:p>
  </w:comment>
  <w:comment w:id="13" w:author="Ekowati" w:date="2022-08-18T10:39:00Z" w:initials="E">
    <w:p w:rsidR="001463E3" w:rsidRDefault="001463E3">
      <w:pPr>
        <w:pStyle w:val="CommentText"/>
      </w:pPr>
      <w:r>
        <w:rPr>
          <w:rStyle w:val="CommentReference"/>
        </w:rPr>
        <w:annotationRef/>
      </w:r>
      <w:proofErr w:type="spellStart"/>
      <w:r>
        <w:t>Kata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mubazir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extream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esktrem</w:t>
      </w:r>
      <w:proofErr w:type="spellEnd"/>
    </w:p>
  </w:comment>
  <w:comment w:id="17" w:author="Ekowati" w:date="2022-08-18T10:39:00Z" w:initials="E">
    <w:p w:rsidR="001463E3" w:rsidRDefault="001463E3">
      <w:pPr>
        <w:pStyle w:val="CommentText"/>
      </w:pPr>
      <w:r>
        <w:rPr>
          <w:rStyle w:val="CommentReference"/>
        </w:rPr>
        <w:annotationRef/>
      </w:r>
      <w:proofErr w:type="spellStart"/>
      <w:r>
        <w:t>Kata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22" w:author="Ekowati" w:date="2022-08-18T10:39:00Z" w:initials="E">
    <w:p w:rsidR="001463E3" w:rsidRDefault="001463E3">
      <w:pPr>
        <w:pStyle w:val="CommentText"/>
      </w:pPr>
      <w:r>
        <w:rPr>
          <w:rStyle w:val="CommentReference"/>
        </w:rPr>
        <w:annotationRef/>
      </w:r>
      <w:proofErr w:type="spellStart"/>
      <w:r>
        <w:t>Ketidaktepatan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 w:rsidRPr="001463E3">
        <w:rPr>
          <w:i/>
        </w:rPr>
        <w:t>dia</w:t>
      </w:r>
      <w:proofErr w:type="spellEnd"/>
    </w:p>
  </w:comment>
  <w:comment w:id="24" w:author="Ekowati" w:date="2022-08-18T10:39:00Z" w:initials="E">
    <w:p w:rsidR="001463E3" w:rsidRDefault="001463E3">
      <w:pPr>
        <w:pStyle w:val="CommentText"/>
      </w:pPr>
      <w:r>
        <w:rPr>
          <w:rStyle w:val="CommentReference"/>
        </w:rPr>
        <w:annotationRef/>
      </w:r>
      <w:proofErr w:type="spellStart"/>
      <w:r>
        <w:t>Ketidak</w:t>
      </w:r>
      <w:proofErr w:type="spellEnd"/>
      <w:r>
        <w:t xml:space="preserve"> </w:t>
      </w:r>
      <w:proofErr w:type="spellStart"/>
      <w:r>
        <w:t>tepatan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akan</w:t>
      </w:r>
      <w:proofErr w:type="spellEnd"/>
    </w:p>
  </w:comment>
  <w:comment w:id="32" w:author="Ekowati" w:date="2022-08-18T10:39:00Z" w:initials="E">
    <w:p w:rsidR="001463E3" w:rsidRDefault="001463E3">
      <w:pPr>
        <w:pStyle w:val="CommentText"/>
      </w:pPr>
      <w:r>
        <w:rPr>
          <w:rStyle w:val="CommentReference"/>
        </w:rPr>
        <w:annotationRef/>
      </w:r>
      <w:proofErr w:type="spellStart"/>
      <w:r>
        <w:t>Ketidakbakuan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industry</w:t>
      </w:r>
    </w:p>
  </w:comment>
  <w:comment w:id="39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Ketidak</w:t>
      </w:r>
      <w:proofErr w:type="spellEnd"/>
      <w:r>
        <w:t xml:space="preserve"> </w:t>
      </w:r>
      <w:proofErr w:type="spellStart"/>
      <w:r>
        <w:t>tepatan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kata</w:t>
      </w:r>
      <w:proofErr w:type="spellEnd"/>
    </w:p>
  </w:comment>
  <w:comment w:id="51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disatukan</w:t>
      </w:r>
      <w:proofErr w:type="spellEnd"/>
    </w:p>
  </w:comment>
  <w:comment w:id="57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61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Diawali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capital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68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disatukan</w:t>
      </w:r>
      <w:proofErr w:type="spellEnd"/>
    </w:p>
  </w:comment>
  <w:comment w:id="77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83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Kata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bias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mubazir</w:t>
      </w:r>
      <w:proofErr w:type="spellEnd"/>
    </w:p>
  </w:comment>
  <w:comment w:id="87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disatukan</w:t>
      </w:r>
      <w:proofErr w:type="spellEnd"/>
    </w:p>
  </w:comment>
  <w:comment w:id="101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Imbuhan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me-</w:t>
      </w:r>
    </w:p>
  </w:comment>
  <w:comment w:id="113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117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tdk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124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27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</w:p>
  </w:comment>
  <w:comment w:id="130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disatukan</w:t>
      </w:r>
      <w:proofErr w:type="spellEnd"/>
    </w:p>
  </w:comment>
  <w:comment w:id="136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</w:t>
      </w:r>
      <w:proofErr w:type="spellStart"/>
      <w:r>
        <w:t>dan</w:t>
      </w:r>
      <w:proofErr w:type="spellEnd"/>
    </w:p>
  </w:comment>
  <w:comment w:id="138" w:author="Ekowati" w:date="2022-08-18T10:39:00Z" w:initials="E">
    <w:p w:rsidR="00523EB6" w:rsidRDefault="00523EB6">
      <w:pPr>
        <w:pStyle w:val="CommentText"/>
      </w:pPr>
      <w:r>
        <w:rPr>
          <w:rStyle w:val="CommentReference"/>
        </w:rPr>
        <w:annotationRef/>
      </w:r>
      <w:proofErr w:type="spellStart"/>
      <w:r w:rsidR="00472FED">
        <w:t>Tambah</w:t>
      </w:r>
      <w:proofErr w:type="spellEnd"/>
      <w:r w:rsidR="00472FED">
        <w:t xml:space="preserve"> </w:t>
      </w:r>
      <w:proofErr w:type="spellStart"/>
      <w:r w:rsidR="00472FED">
        <w:t>tanda</w:t>
      </w:r>
      <w:proofErr w:type="spellEnd"/>
      <w:r w:rsidR="00472FED">
        <w:t xml:space="preserve"> Tanya </w:t>
      </w:r>
      <w:proofErr w:type="spellStart"/>
      <w:r w:rsidR="00472FED">
        <w:t>menandakan</w:t>
      </w:r>
      <w:proofErr w:type="spellEnd"/>
      <w:r w:rsidR="00472FED">
        <w:t xml:space="preserve"> </w:t>
      </w:r>
      <w:proofErr w:type="spellStart"/>
      <w:r w:rsidR="00472FED">
        <w:t>kalimat</w:t>
      </w:r>
      <w:proofErr w:type="spellEnd"/>
      <w:r w:rsidR="00472FED">
        <w:t xml:space="preserve"> Tanya </w:t>
      </w:r>
      <w:proofErr w:type="spellStart"/>
      <w:r w:rsidR="00472FED">
        <w:t>karena</w:t>
      </w:r>
      <w:proofErr w:type="spellEnd"/>
      <w:r w:rsidR="00472FED">
        <w:t xml:space="preserve"> </w:t>
      </w:r>
      <w:proofErr w:type="spellStart"/>
      <w:r w:rsidR="00472FED">
        <w:t>ada</w:t>
      </w:r>
      <w:proofErr w:type="spellEnd"/>
      <w:r w:rsidR="00472FED">
        <w:t xml:space="preserve"> </w:t>
      </w:r>
      <w:proofErr w:type="spellStart"/>
      <w:r w:rsidR="00472FED">
        <w:t>kata</w:t>
      </w:r>
      <w:proofErr w:type="spellEnd"/>
      <w:r w:rsidR="00472FED">
        <w:t xml:space="preserve"> </w:t>
      </w:r>
      <w:proofErr w:type="spellStart"/>
      <w:r w:rsidR="00472FED">
        <w:t>mengapa</w:t>
      </w:r>
      <w:proofErr w:type="spellEnd"/>
    </w:p>
  </w:comment>
  <w:comment w:id="143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Kata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diwalai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145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Mubazir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ini</w:t>
      </w:r>
      <w:proofErr w:type="spellEnd"/>
    </w:p>
  </w:comment>
  <w:comment w:id="166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176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Kata</w:t>
      </w:r>
      <w:proofErr w:type="spellEnd"/>
      <w:r>
        <w:t xml:space="preserve"> </w:t>
      </w:r>
      <w:proofErr w:type="spellStart"/>
      <w:r>
        <w:t>tahab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180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digabu</w:t>
      </w:r>
      <w:r w:rsidR="00D67C08">
        <w:t>n</w:t>
      </w:r>
      <w:r w:rsidR="00D67C08">
        <w:t>g</w:t>
      </w:r>
      <w:proofErr w:type="spellEnd"/>
    </w:p>
  </w:comment>
  <w:comment w:id="194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</w:p>
  </w:comment>
  <w:comment w:id="200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Kata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mubazir</w:t>
      </w:r>
      <w:proofErr w:type="spellEnd"/>
    </w:p>
  </w:comment>
  <w:comment w:id="206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Ketidaktepatan</w:t>
      </w:r>
      <w:proofErr w:type="spellEnd"/>
      <w:r>
        <w:t xml:space="preserve"> </w:t>
      </w:r>
      <w:proofErr w:type="spellStart"/>
      <w:r>
        <w:t>penggu</w:t>
      </w:r>
      <w:r w:rsidR="00D67C08">
        <w:t>na</w:t>
      </w:r>
      <w:proofErr w:type="spellEnd"/>
      <w:r w:rsidR="00D67C08">
        <w:t>an kata</w:t>
      </w:r>
    </w:p>
  </w:comment>
  <w:comment w:id="226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Ketidakfefektifan</w:t>
      </w:r>
      <w:proofErr w:type="spellEnd"/>
      <w:r>
        <w:t xml:space="preserve"> </w:t>
      </w:r>
      <w:proofErr w:type="spellStart"/>
      <w:r>
        <w:t>kali</w:t>
      </w:r>
      <w:r w:rsidR="00D67C08">
        <w:t>ma</w:t>
      </w:r>
      <w:r w:rsidR="00D67C08">
        <w:t>t</w:t>
      </w:r>
      <w:proofErr w:type="spellEnd"/>
    </w:p>
  </w:comment>
  <w:comment w:id="235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hubun</w:t>
      </w:r>
      <w:r w:rsidR="00D67C08">
        <w:t>g</w:t>
      </w:r>
      <w:proofErr w:type="spellEnd"/>
    </w:p>
  </w:comment>
  <w:comment w:id="250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huruf</w:t>
      </w:r>
      <w:proofErr w:type="spellEnd"/>
    </w:p>
  </w:comment>
  <w:comment w:id="253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</w:t>
      </w:r>
      <w:r w:rsidR="00D67C08">
        <w:t>a</w:t>
      </w:r>
      <w:r w:rsidR="00D67C08">
        <w:t>tukan</w:t>
      </w:r>
      <w:proofErr w:type="spellEnd"/>
    </w:p>
  </w:comment>
  <w:comment w:id="256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 w:rsidR="00D67C08">
        <w:t xml:space="preserve"> </w:t>
      </w:r>
      <w:proofErr w:type="spellStart"/>
      <w:r w:rsidR="00D67C08">
        <w:t>sebelum</w:t>
      </w:r>
      <w:proofErr w:type="spellEnd"/>
      <w:r w:rsidR="00D67C08">
        <w:t xml:space="preserve"> kata yaitu</w:t>
      </w:r>
    </w:p>
  </w:comment>
  <w:comment w:id="258" w:author="Ekowati" w:date="2022-08-18T10:39:00Z" w:initials="E">
    <w:p w:rsidR="00472FED" w:rsidRDefault="00472FED">
      <w:pPr>
        <w:pStyle w:val="CommentText"/>
      </w:pPr>
      <w:r>
        <w:rPr>
          <w:rStyle w:val="CommentReference"/>
        </w:rPr>
        <w:annotationRef/>
      </w:r>
      <w:proofErr w:type="spellStart"/>
      <w:r>
        <w:t>Kesetaraan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</w:p>
  </w:comment>
  <w:comment w:id="270" w:author="Ekowati" w:date="2022-08-18T10:39:00Z" w:initials="E">
    <w:p w:rsidR="00D67C08" w:rsidRDefault="00D67C08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</w:p>
  </w:comment>
  <w:comment w:id="276" w:author="Ekowati" w:date="2022-08-18T10:39:00Z" w:initials="E">
    <w:p w:rsidR="00D67C08" w:rsidRDefault="00D67C08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290" w:author="Ekowati" w:date="2022-08-18T10:39:00Z" w:initials="E">
    <w:p w:rsidR="00D67C08" w:rsidRDefault="00D67C08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10" w:author="Ekowati" w:date="2022-08-18T10:39:00Z" w:initials="E">
    <w:p w:rsidR="00D67C08" w:rsidRDefault="00D67C08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317" w:author="Ekowati" w:date="2022-08-18T10:39:00Z" w:initials="E">
    <w:p w:rsidR="00D67C08" w:rsidRDefault="00D67C08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52" w:author="Ekowati" w:date="2022-08-18T10:39:00Z" w:initials="E">
    <w:p w:rsidR="00D67C08" w:rsidRDefault="00D67C08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</w:p>
  </w:comment>
  <w:comment w:id="358" w:author="Ekowati" w:date="2022-08-18T10:39:00Z" w:initials="E">
    <w:p w:rsidR="00D67C08" w:rsidRDefault="00D67C08">
      <w:pPr>
        <w:pStyle w:val="CommentText"/>
      </w:pPr>
      <w:r>
        <w:rPr>
          <w:rStyle w:val="CommentReference"/>
        </w:rPr>
        <w:annotationRef/>
      </w:r>
      <w:proofErr w:type="spellStart"/>
      <w:r>
        <w:t>Guankan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125355"/>
    <w:rsid w:val="0012251A"/>
    <w:rsid w:val="00125355"/>
    <w:rsid w:val="001463E3"/>
    <w:rsid w:val="001D038C"/>
    <w:rsid w:val="001E31C8"/>
    <w:rsid w:val="00240407"/>
    <w:rsid w:val="0042167F"/>
    <w:rsid w:val="004273A5"/>
    <w:rsid w:val="00472FED"/>
    <w:rsid w:val="00523EB6"/>
    <w:rsid w:val="00924DF5"/>
    <w:rsid w:val="00D6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46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3E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3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E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72FED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Ekowati</cp:lastModifiedBy>
  <cp:revision>2</cp:revision>
  <dcterms:created xsi:type="dcterms:W3CDTF">2022-08-18T03:40:00Z</dcterms:created>
  <dcterms:modified xsi:type="dcterms:W3CDTF">2022-08-18T03:40:00Z</dcterms:modified>
</cp:coreProperties>
</file>