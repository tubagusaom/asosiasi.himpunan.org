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EFDB"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8D38657"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5D59304" w14:textId="77777777" w:rsidR="00927764" w:rsidRDefault="00927764" w:rsidP="00927764">
      <w:pPr>
        <w:jc w:val="center"/>
        <w:rPr>
          <w:rFonts w:ascii="Cambria" w:hAnsi="Cambria" w:cs="Times New Roman"/>
          <w:sz w:val="24"/>
          <w:szCs w:val="24"/>
        </w:rPr>
      </w:pPr>
    </w:p>
    <w:p w14:paraId="1D75F15F" w14:textId="77777777" w:rsidR="00927764" w:rsidRPr="00927764" w:rsidRDefault="00927764" w:rsidP="00927764">
      <w:pPr>
        <w:pStyle w:val="ListParagraph"/>
        <w:numPr>
          <w:ilvl w:val="0"/>
          <w:numId w:val="2"/>
        </w:numPr>
        <w:ind w:left="567" w:hanging="567"/>
        <w:rPr>
          <w:rFonts w:ascii="Cambria" w:hAnsi="Cambria"/>
        </w:rPr>
      </w:pPr>
      <w:proofErr w:type="spellStart"/>
      <w:r w:rsidRPr="00927764">
        <w:rPr>
          <w:rFonts w:ascii="Cambria" w:hAnsi="Cambria" w:cs="Times New Roman"/>
          <w:sz w:val="24"/>
          <w:szCs w:val="24"/>
        </w:rPr>
        <w:t>Suntinglah</w:t>
      </w:r>
      <w:proofErr w:type="spellEnd"/>
      <w:r w:rsidRPr="00927764">
        <w:rPr>
          <w:rFonts w:ascii="Cambria" w:hAnsi="Cambria" w:cs="Times New Roman"/>
          <w:sz w:val="24"/>
          <w:szCs w:val="24"/>
        </w:rPr>
        <w:t xml:space="preserve"> artikel berikut ini dengan menggunakan tanda-tanda koreksi.</w:t>
      </w:r>
    </w:p>
    <w:p w14:paraId="50B99929" w14:textId="77777777" w:rsidR="00927764" w:rsidRPr="0094076B" w:rsidRDefault="00927764" w:rsidP="00927764">
      <w:pPr>
        <w:rPr>
          <w:rFonts w:ascii="Cambria" w:hAnsi="Cambria"/>
        </w:rPr>
      </w:pPr>
    </w:p>
    <w:p w14:paraId="7B3596F4"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1ECFF68"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0C0F20D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E302D4D" wp14:editId="7946D802">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B6C56D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64D25F1" w14:textId="74B276F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ins w:id="0" w:author="Sigit Widiatmoko" w:date="2022-07-05T12:22:00Z">
        <w:r w:rsidR="00BC4C60">
          <w:rPr>
            <w:rFonts w:ascii="Times New Roman" w:eastAsia="Times New Roman" w:hAnsi="Times New Roman" w:cs="Times New Roman"/>
            <w:i/>
            <w:iCs/>
            <w:sz w:val="24"/>
            <w:szCs w:val="24"/>
          </w:rPr>
          <w:t>a</w:t>
        </w:r>
      </w:ins>
      <w:del w:id="1" w:author="Sigit Widiatmoko" w:date="2022-07-05T12:22:00Z">
        <w:r w:rsidRPr="00C50A1E" w:rsidDel="00BC4C60">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 xml:space="preserve">p </w:t>
      </w:r>
      <w:ins w:id="2" w:author="Sigit Widiatmoko" w:date="2022-07-05T12:22:00Z">
        <w:r w:rsidR="00BC4C60">
          <w:rPr>
            <w:rFonts w:ascii="Times New Roman" w:eastAsia="Times New Roman" w:hAnsi="Times New Roman" w:cs="Times New Roman"/>
            <w:i/>
            <w:iCs/>
            <w:sz w:val="24"/>
            <w:szCs w:val="24"/>
          </w:rPr>
          <w:t>berteman</w:t>
        </w:r>
      </w:ins>
      <w:del w:id="3" w:author="Sigit Widiatmoko" w:date="2022-07-05T12:22:00Z">
        <w:r w:rsidRPr="00C50A1E" w:rsidDel="00BC4C60">
          <w:rPr>
            <w:rFonts w:ascii="Times New Roman" w:eastAsia="Times New Roman" w:hAnsi="Times New Roman" w:cs="Times New Roman"/>
            <w:i/>
            <w:iCs/>
            <w:sz w:val="24"/>
            <w:szCs w:val="24"/>
          </w:rPr>
          <w:delText>temenan</w:delText>
        </w:r>
      </w:del>
      <w:r w:rsidRPr="00C50A1E">
        <w:rPr>
          <w:rFonts w:ascii="Times New Roman" w:eastAsia="Times New Roman" w:hAnsi="Times New Roman" w:cs="Times New Roman"/>
          <w:i/>
          <w:iCs/>
          <w:sz w:val="24"/>
          <w:szCs w:val="24"/>
        </w:rPr>
        <w:t xml:space="preserve"> </w:t>
      </w:r>
      <w:ins w:id="4" w:author="Sigit Widiatmoko" w:date="2022-07-05T12:22:00Z">
        <w:r w:rsidR="00BC4C60">
          <w:rPr>
            <w:rFonts w:ascii="Times New Roman" w:eastAsia="Times New Roman" w:hAnsi="Times New Roman" w:cs="Times New Roman"/>
            <w:i/>
            <w:iCs/>
            <w:sz w:val="24"/>
            <w:szCs w:val="24"/>
          </w:rPr>
          <w:t>s</w:t>
        </w:r>
      </w:ins>
      <w:r w:rsidRPr="00C50A1E">
        <w:rPr>
          <w:rFonts w:ascii="Times New Roman" w:eastAsia="Times New Roman" w:hAnsi="Times New Roman" w:cs="Times New Roman"/>
          <w:i/>
          <w:iCs/>
          <w:sz w:val="24"/>
          <w:szCs w:val="24"/>
        </w:rPr>
        <w:t>aja.</w:t>
      </w:r>
      <w:del w:id="5" w:author="Sigit Widiatmoko" w:date="2022-07-05T12:22:00Z">
        <w:r w:rsidRPr="00C50A1E" w:rsidDel="00BC4C60">
          <w:rPr>
            <w:rFonts w:ascii="Times New Roman" w:eastAsia="Times New Roman" w:hAnsi="Times New Roman" w:cs="Times New Roman"/>
            <w:i/>
            <w:iCs/>
            <w:sz w:val="24"/>
            <w:szCs w:val="24"/>
          </w:rPr>
          <w:delText xml:space="preserve"> Huft</w:delText>
        </w:r>
      </w:del>
      <w:r w:rsidRPr="00C50A1E">
        <w:rPr>
          <w:rFonts w:ascii="Times New Roman" w:eastAsia="Times New Roman" w:hAnsi="Times New Roman" w:cs="Times New Roman"/>
          <w:i/>
          <w:iCs/>
          <w:sz w:val="24"/>
          <w:szCs w:val="24"/>
        </w:rPr>
        <w:t>.</w:t>
      </w:r>
    </w:p>
    <w:p w14:paraId="18B5573C" w14:textId="4D5A98C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del w:id="6" w:author="Sigit Widiatmoko" w:date="2022-07-05T12:53:00Z">
        <w:r w:rsidRPr="00C50A1E" w:rsidDel="00A84977">
          <w:rPr>
            <w:rFonts w:ascii="Times New Roman" w:eastAsia="Times New Roman" w:hAnsi="Times New Roman" w:cs="Times New Roman"/>
            <w:sz w:val="24"/>
            <w:szCs w:val="24"/>
          </w:rPr>
          <w:delText>mie</w:delText>
        </w:r>
      </w:del>
      <w:ins w:id="7" w:author="Sigit Widiatmoko" w:date="2022-07-05T12:53:00Z">
        <w:r w:rsidR="00A84977">
          <w:rPr>
            <w:rFonts w:ascii="Times New Roman" w:eastAsia="Times New Roman" w:hAnsi="Times New Roman" w:cs="Times New Roman"/>
            <w:sz w:val="24"/>
            <w:szCs w:val="24"/>
          </w:rPr>
          <w:t>mi</w:t>
        </w:r>
      </w:ins>
      <w:r w:rsidRPr="00C50A1E">
        <w:rPr>
          <w:rFonts w:ascii="Times New Roman" w:eastAsia="Times New Roman" w:hAnsi="Times New Roman" w:cs="Times New Roman"/>
          <w:sz w:val="24"/>
          <w:szCs w:val="24"/>
        </w:rPr>
        <w:t xml:space="preserve"> instan kemasan </w:t>
      </w:r>
      <w:proofErr w:type="spellStart"/>
      <w:r w:rsidRPr="00C50A1E">
        <w:rPr>
          <w:rFonts w:ascii="Times New Roman" w:eastAsia="Times New Roman" w:hAnsi="Times New Roman" w:cs="Times New Roman"/>
          <w:sz w:val="24"/>
          <w:szCs w:val="24"/>
        </w:rPr>
        <w:t>putih</w:t>
      </w:r>
      <w:del w:id="8" w:author="Sigit Widiatmoko" w:date="2022-07-05T12:22:00Z">
        <w:r w:rsidRPr="00C50A1E" w:rsidDel="00BC4C60">
          <w:rPr>
            <w:rFonts w:ascii="Times New Roman" w:eastAsia="Times New Roman" w:hAnsi="Times New Roman" w:cs="Times New Roman"/>
            <w:sz w:val="24"/>
            <w:szCs w:val="24"/>
          </w:rPr>
          <w:delText xml:space="preserve"> </w:delText>
        </w:r>
      </w:del>
      <w:del w:id="9" w:author="Sigit Widiatmoko" w:date="2022-07-05T12:23:00Z">
        <w:r w:rsidRPr="00C50A1E" w:rsidDel="00BC4C60">
          <w:rPr>
            <w:rFonts w:ascii="Times New Roman" w:eastAsia="Times New Roman" w:hAnsi="Times New Roman" w:cs="Times New Roman"/>
            <w:sz w:val="24"/>
            <w:szCs w:val="24"/>
          </w:rPr>
          <w:delText xml:space="preserve">yang </w:delText>
        </w:r>
      </w:del>
      <w:ins w:id="10" w:author="Sigit Widiatmoko" w:date="2022-07-05T12:23:00Z">
        <w:r w:rsidR="00BC4C60">
          <w:rPr>
            <w:rFonts w:ascii="Times New Roman" w:eastAsia="Times New Roman" w:hAnsi="Times New Roman" w:cs="Times New Roman"/>
            <w:sz w:val="24"/>
            <w:szCs w:val="24"/>
          </w:rPr>
          <w:t>dengan</w:t>
        </w:r>
        <w:proofErr w:type="spellEnd"/>
        <w:r w:rsidR="00BC4C6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aroma</w:t>
      </w:r>
      <w:del w:id="11" w:author="Sigit Widiatmoko" w:date="2022-07-05T12:23:00Z">
        <w:r w:rsidRPr="00C50A1E" w:rsidDel="00BC4C60">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w:t>
      </w:r>
      <w:del w:id="12" w:author="Sigit Widiatmoko" w:date="2022-07-05T12:23:00Z">
        <w:r w:rsidRPr="00C50A1E" w:rsidDel="00BC4C60">
          <w:rPr>
            <w:rFonts w:ascii="Times New Roman" w:eastAsia="Times New Roman" w:hAnsi="Times New Roman" w:cs="Times New Roman"/>
            <w:sz w:val="24"/>
            <w:szCs w:val="24"/>
          </w:rPr>
          <w:delText xml:space="preserve">aduhai </w:delText>
        </w:r>
      </w:del>
      <w:ins w:id="13" w:author="Sigit Widiatmoko" w:date="2022-07-05T12:23:00Z">
        <w:r w:rsidR="00BC4C60">
          <w:rPr>
            <w:rFonts w:ascii="Times New Roman" w:eastAsia="Times New Roman" w:hAnsi="Times New Roman" w:cs="Times New Roman"/>
            <w:sz w:val="24"/>
            <w:szCs w:val="24"/>
          </w:rPr>
          <w:t>yang</w:t>
        </w:r>
        <w:r w:rsidR="00BC4C6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menggoda indera penciuman itu atau bakwan yang baru diangkat dari penggorengan di kala hujan?</w:t>
      </w:r>
    </w:p>
    <w:p w14:paraId="7FE0539D" w14:textId="4340E5A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 Meski</w:t>
      </w:r>
      <w:ins w:id="14" w:author="Sigit Widiatmoko" w:date="2022-07-05T12:26:00Z">
        <w:r w:rsidR="00EC24D9">
          <w:rPr>
            <w:rFonts w:ascii="Times New Roman" w:eastAsia="Times New Roman" w:hAnsi="Times New Roman" w:cs="Times New Roman"/>
            <w:sz w:val="24"/>
            <w:szCs w:val="24"/>
          </w:rPr>
          <w:t>pun</w:t>
        </w:r>
      </w:ins>
      <w:r w:rsidRPr="00C50A1E">
        <w:rPr>
          <w:rFonts w:ascii="Times New Roman" w:eastAsia="Times New Roman" w:hAnsi="Times New Roman" w:cs="Times New Roman"/>
          <w:sz w:val="24"/>
          <w:szCs w:val="24"/>
        </w:rPr>
        <w:t xml:space="preserve"> di tahun ini awal musim hujan di Indonesia </w:t>
      </w:r>
      <w:r>
        <w:rPr>
          <w:rFonts w:ascii="Times New Roman" w:eastAsia="Times New Roman" w:hAnsi="Times New Roman" w:cs="Times New Roman"/>
          <w:sz w:val="24"/>
          <w:szCs w:val="24"/>
        </w:rPr>
        <w:t xml:space="preserve">mundur di antara </w:t>
      </w:r>
      <w:ins w:id="15" w:author="Sigit Widiatmoko" w:date="2022-07-05T12:26:00Z">
        <w:r w:rsidR="00EC24D9">
          <w:rPr>
            <w:rFonts w:ascii="Times New Roman" w:eastAsia="Times New Roman" w:hAnsi="Times New Roman" w:cs="Times New Roman"/>
            <w:sz w:val="24"/>
            <w:szCs w:val="24"/>
          </w:rPr>
          <w:t>b</w:t>
        </w:r>
      </w:ins>
      <w:del w:id="16" w:author="Sigit Widiatmoko" w:date="2022-07-05T12:26:00Z">
        <w:r w:rsidDel="00EC24D9">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ins w:id="17" w:author="Sigit Widiatmoko" w:date="2022-07-05T12:26:00Z">
        <w:r w:rsidR="00EC24D9">
          <w:rPr>
            <w:rFonts w:ascii="Times New Roman" w:eastAsia="Times New Roman" w:hAnsi="Times New Roman" w:cs="Times New Roman"/>
            <w:sz w:val="24"/>
            <w:szCs w:val="24"/>
          </w:rPr>
          <w:t xml:space="preserve"> </w:t>
        </w:r>
      </w:ins>
      <w:del w:id="18" w:author="Sigit Widiatmoko" w:date="2022-07-05T12:26:00Z">
        <w:r w:rsidDel="00EC24D9">
          <w:rPr>
            <w:rFonts w:ascii="Times New Roman" w:eastAsia="Times New Roman" w:hAnsi="Times New Roman" w:cs="Times New Roman"/>
            <w:sz w:val="24"/>
            <w:szCs w:val="24"/>
          </w:rPr>
          <w:delText>-</w:delText>
        </w:r>
      </w:del>
      <w:ins w:id="19" w:author="Sigit Widiatmoko" w:date="2022-07-05T12:26:00Z">
        <w:r w:rsidR="00EC24D9">
          <w:rPr>
            <w:rFonts w:ascii="Times New Roman" w:eastAsia="Times New Roman" w:hAnsi="Times New Roman" w:cs="Times New Roman"/>
            <w:sz w:val="24"/>
            <w:szCs w:val="24"/>
          </w:rPr>
          <w:t xml:space="preserve">– </w:t>
        </w:r>
      </w:ins>
      <w:proofErr w:type="gramStart"/>
      <w:r w:rsidRPr="00C50A1E">
        <w:rPr>
          <w:rFonts w:ascii="Times New Roman" w:eastAsia="Times New Roman" w:hAnsi="Times New Roman" w:cs="Times New Roman"/>
          <w:sz w:val="24"/>
          <w:szCs w:val="24"/>
        </w:rPr>
        <w:t>Desember</w:t>
      </w:r>
      <w:ins w:id="20" w:author="Sigit Widiatmoko" w:date="2022-07-05T12:26:00Z">
        <w:r w:rsidR="00EC24D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 2019</w:t>
      </w:r>
      <w:proofErr w:type="gramEnd"/>
      <w:r w:rsidRPr="00C50A1E">
        <w:rPr>
          <w:rFonts w:ascii="Times New Roman" w:eastAsia="Times New Roman" w:hAnsi="Times New Roman" w:cs="Times New Roman"/>
          <w:sz w:val="24"/>
          <w:szCs w:val="24"/>
        </w:rPr>
        <w:t xml:space="preserve">, hujan benar-benar datang seperti perkiraan. </w:t>
      </w:r>
      <w:ins w:id="21" w:author="Sigit Widiatmoko" w:date="2022-07-05T12:27:00Z">
        <w:r w:rsidR="00EC24D9">
          <w:rPr>
            <w:rFonts w:ascii="Times New Roman" w:eastAsia="Times New Roman" w:hAnsi="Times New Roman" w:cs="Times New Roman"/>
            <w:sz w:val="24"/>
            <w:szCs w:val="24"/>
          </w:rPr>
          <w:t xml:space="preserve">Hal tersebut </w:t>
        </w:r>
      </w:ins>
      <w:del w:id="22" w:author="Sigit Widiatmoko" w:date="2022-07-05T12:27:00Z">
        <w:r w:rsidRPr="00C50A1E" w:rsidDel="00EC24D9">
          <w:rPr>
            <w:rFonts w:ascii="Times New Roman" w:eastAsia="Times New Roman" w:hAnsi="Times New Roman" w:cs="Times New Roman"/>
            <w:sz w:val="24"/>
            <w:szCs w:val="24"/>
          </w:rPr>
          <w:delText>S</w:delText>
        </w:r>
      </w:del>
      <w:ins w:id="23" w:author="Sigit Widiatmoko" w:date="2022-07-05T12:27:00Z">
        <w:r w:rsidR="00EC24D9">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udah sangat terasa</w:t>
      </w:r>
      <w:ins w:id="24" w:author="Sigit Widiatmoko" w:date="2022-07-05T12:27:00Z">
        <w:r w:rsidR="00EC24D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apalagi sejak awal tahun baru</w:t>
      </w:r>
      <w:del w:id="25" w:author="Sigit Widiatmoko" w:date="2022-07-05T12:28:00Z">
        <w:r w:rsidRPr="00C50A1E" w:rsidDel="00EC24D9">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5BF49E6D" w14:textId="2D5E3D2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ins w:id="26" w:author="Sigit Widiatmoko" w:date="2022-07-05T12:33:00Z">
        <w:r w:rsidR="00962ED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yang</w:t>
      </w:r>
      <w:ins w:id="27" w:author="Sigit Widiatmoko" w:date="2022-07-05T12:33:00Z">
        <w:r w:rsidR="00962ED9">
          <w:rPr>
            <w:rFonts w:ascii="Times New Roman" w:eastAsia="Times New Roman" w:hAnsi="Times New Roman" w:cs="Times New Roman"/>
            <w:sz w:val="24"/>
            <w:szCs w:val="24"/>
          </w:rPr>
          <w:t xml:space="preserve"> </w:t>
        </w:r>
      </w:ins>
      <w:del w:id="28" w:author="Sigit Widiatmoko" w:date="2022-07-05T12:35:00Z">
        <w:r w:rsidRPr="00C50A1E" w:rsidDel="007A5490">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sering disalahkan karena mengundang kenangan</w:t>
      </w:r>
      <w:ins w:id="29" w:author="Sigit Widiatmoko" w:date="2022-07-05T12:34:00Z">
        <w:r w:rsidR="00962ED9">
          <w:rPr>
            <w:rFonts w:ascii="Times New Roman" w:eastAsia="Times New Roman" w:hAnsi="Times New Roman" w:cs="Times New Roman"/>
            <w:sz w:val="24"/>
            <w:szCs w:val="24"/>
          </w:rPr>
          <w:t xml:space="preserve"> - </w:t>
        </w:r>
      </w:ins>
      <w:del w:id="30" w:author="Sigit Widiatmoko" w:date="2022-07-05T12:33:00Z">
        <w:r w:rsidRPr="00C50A1E" w:rsidDel="00962ED9">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ternyata</w:t>
      </w:r>
      <w:ins w:id="31" w:author="Sigit Widiatmoko" w:date="2022-07-05T12:34:00Z">
        <w:r w:rsidR="00962ED9">
          <w:rPr>
            <w:rFonts w:ascii="Times New Roman" w:eastAsia="Times New Roman" w:hAnsi="Times New Roman" w:cs="Times New Roman"/>
            <w:sz w:val="24"/>
            <w:szCs w:val="24"/>
          </w:rPr>
          <w:t xml:space="preserve"> </w:t>
        </w:r>
      </w:ins>
      <w:del w:id="32" w:author="Sigit Widiatmoko" w:date="2022-07-05T12:33:00Z">
        <w:r w:rsidRPr="00C50A1E" w:rsidDel="00962ED9">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tak hanya pandai membuat perasaan hatimu </w:t>
      </w:r>
      <w:del w:id="33" w:author="Sigit Widiatmoko" w:date="2022-07-05T12:35:00Z">
        <w:r w:rsidRPr="00C50A1E" w:rsidDel="007A5490">
          <w:rPr>
            <w:rFonts w:ascii="Times New Roman" w:eastAsia="Times New Roman" w:hAnsi="Times New Roman" w:cs="Times New Roman"/>
            <w:sz w:val="24"/>
            <w:szCs w:val="24"/>
          </w:rPr>
          <w:delText>yang</w:delText>
        </w:r>
      </w:del>
      <w:r w:rsidRPr="00C50A1E">
        <w:rPr>
          <w:rFonts w:ascii="Times New Roman" w:eastAsia="Times New Roman" w:hAnsi="Times New Roman" w:cs="Times New Roman"/>
          <w:sz w:val="24"/>
          <w:szCs w:val="24"/>
        </w:rPr>
        <w:t xml:space="preserve"> </w:t>
      </w:r>
      <w:r w:rsidRPr="00EC24D9">
        <w:rPr>
          <w:rFonts w:ascii="Times New Roman" w:eastAsia="Times New Roman" w:hAnsi="Times New Roman" w:cs="Times New Roman"/>
          <w:i/>
          <w:iCs/>
          <w:sz w:val="24"/>
          <w:szCs w:val="24"/>
          <w:rPrChange w:id="34" w:author="Sigit Widiatmoko" w:date="2022-07-05T12:28:00Z">
            <w:rPr>
              <w:rFonts w:ascii="Times New Roman" w:eastAsia="Times New Roman" w:hAnsi="Times New Roman" w:cs="Times New Roman"/>
              <w:sz w:val="24"/>
              <w:szCs w:val="24"/>
            </w:rPr>
          </w:rPrChange>
        </w:rPr>
        <w:t>ambyar</w:t>
      </w:r>
      <w:ins w:id="35" w:author="Sigit Widiatmoko" w:date="2022-07-05T12:35:00Z">
        <w:r w:rsidR="007A5490">
          <w:rPr>
            <w:rFonts w:ascii="Times New Roman" w:eastAsia="Times New Roman" w:hAnsi="Times New Roman" w:cs="Times New Roman"/>
            <w:sz w:val="24"/>
            <w:szCs w:val="24"/>
          </w:rPr>
          <w:t>.</w:t>
        </w:r>
      </w:ins>
      <w:del w:id="36" w:author="Sigit Widiatmoko" w:date="2022-07-05T12:35:00Z">
        <w:r w:rsidRPr="00C50A1E" w:rsidDel="007A5490">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37" w:author="Sigit Widiatmoko" w:date="2022-07-05T12:29:00Z">
        <w:r w:rsidRPr="00C50A1E" w:rsidDel="00EC24D9">
          <w:rPr>
            <w:rFonts w:ascii="Times New Roman" w:eastAsia="Times New Roman" w:hAnsi="Times New Roman" w:cs="Times New Roman"/>
            <w:sz w:val="24"/>
            <w:szCs w:val="24"/>
          </w:rPr>
          <w:delText xml:space="preserve">pun </w:delText>
        </w:r>
      </w:del>
      <w:ins w:id="38" w:author="Sigit Widiatmoko" w:date="2022-07-05T12:36:00Z">
        <w:r w:rsidR="007A5490">
          <w:rPr>
            <w:rFonts w:ascii="Times New Roman" w:eastAsia="Times New Roman" w:hAnsi="Times New Roman" w:cs="Times New Roman"/>
            <w:sz w:val="24"/>
            <w:szCs w:val="24"/>
          </w:rPr>
          <w:t>melainkan</w:t>
        </w:r>
      </w:ins>
      <w:ins w:id="39" w:author="Sigit Widiatmoko" w:date="2022-07-05T12:37:00Z">
        <w:r w:rsidR="007A5490">
          <w:rPr>
            <w:rFonts w:ascii="Times New Roman" w:eastAsia="Times New Roman" w:hAnsi="Times New Roman" w:cs="Times New Roman"/>
            <w:sz w:val="24"/>
            <w:szCs w:val="24"/>
          </w:rPr>
          <w:t xml:space="preserve"> juga</w:t>
        </w:r>
      </w:ins>
      <w:ins w:id="40" w:author="Sigit Widiatmoko" w:date="2022-07-05T12:29:00Z">
        <w:r w:rsidR="00EC24D9" w:rsidRPr="00C50A1E">
          <w:rPr>
            <w:rFonts w:ascii="Times New Roman" w:eastAsia="Times New Roman" w:hAnsi="Times New Roman" w:cs="Times New Roman"/>
            <w:sz w:val="24"/>
            <w:szCs w:val="24"/>
          </w:rPr>
          <w:t xml:space="preserve"> </w:t>
        </w:r>
      </w:ins>
      <w:del w:id="41" w:author="Sigit Widiatmoko" w:date="2022-07-05T12:39:00Z">
        <w:r w:rsidRPr="00C50A1E" w:rsidDel="007A5490">
          <w:rPr>
            <w:rFonts w:ascii="Times New Roman" w:eastAsia="Times New Roman" w:hAnsi="Times New Roman" w:cs="Times New Roman"/>
            <w:sz w:val="24"/>
            <w:szCs w:val="24"/>
          </w:rPr>
          <w:delText xml:space="preserve">perilaku </w:delText>
        </w:r>
      </w:del>
      <w:ins w:id="42" w:author="Sigit Widiatmoko" w:date="2022-07-05T12:39:00Z">
        <w:r w:rsidR="007A5490">
          <w:rPr>
            <w:rFonts w:ascii="Times New Roman" w:eastAsia="Times New Roman" w:hAnsi="Times New Roman" w:cs="Times New Roman"/>
            <w:sz w:val="24"/>
            <w:szCs w:val="24"/>
          </w:rPr>
          <w:t>mengubah pola perilaku</w:t>
        </w:r>
        <w:r w:rsidR="007A549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kita yang lain</w:t>
      </w:r>
      <w:ins w:id="43" w:author="Sigit Widiatmoko" w:date="2022-07-05T12:35:00Z">
        <w:r w:rsidR="007A5490">
          <w:rPr>
            <w:rFonts w:ascii="Times New Roman" w:eastAsia="Times New Roman" w:hAnsi="Times New Roman" w:cs="Times New Roman"/>
            <w:sz w:val="24"/>
            <w:szCs w:val="24"/>
          </w:rPr>
          <w:t>,</w:t>
        </w:r>
      </w:ins>
      <w:del w:id="44" w:author="Sigit Widiatmoko" w:date="2022-07-05T12:29:00Z">
        <w:r w:rsidRPr="00C50A1E" w:rsidDel="00EC24D9">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45" w:author="Sigit Widiatmoko" w:date="2022-07-05T12:30:00Z">
        <w:r w:rsidRPr="00C50A1E" w:rsidDel="00EC24D9">
          <w:rPr>
            <w:rFonts w:ascii="Times New Roman" w:eastAsia="Times New Roman" w:hAnsi="Times New Roman" w:cs="Times New Roman"/>
            <w:sz w:val="24"/>
            <w:szCs w:val="24"/>
          </w:rPr>
          <w:delText xml:space="preserve">Soal </w:delText>
        </w:r>
      </w:del>
      <w:ins w:id="46" w:author="Sigit Widiatmoko" w:date="2022-07-05T12:30:00Z">
        <w:r w:rsidR="00EC24D9">
          <w:rPr>
            <w:rFonts w:ascii="Times New Roman" w:eastAsia="Times New Roman" w:hAnsi="Times New Roman" w:cs="Times New Roman"/>
            <w:sz w:val="24"/>
            <w:szCs w:val="24"/>
          </w:rPr>
          <w:t>seperti</w:t>
        </w:r>
        <w:r w:rsidR="00EC24D9"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makan. Ya, hujan </w:t>
      </w:r>
      <w:del w:id="47" w:author="Sigit Widiatmoko" w:date="2022-07-05T12:30:00Z">
        <w:r w:rsidRPr="00C50A1E" w:rsidDel="00962ED9">
          <w:rPr>
            <w:rFonts w:ascii="Times New Roman" w:eastAsia="Times New Roman" w:hAnsi="Times New Roman" w:cs="Times New Roman"/>
            <w:sz w:val="24"/>
            <w:szCs w:val="24"/>
          </w:rPr>
          <w:delText>yang</w:delText>
        </w:r>
      </w:del>
      <w:r w:rsidRPr="00C50A1E">
        <w:rPr>
          <w:rFonts w:ascii="Times New Roman" w:eastAsia="Times New Roman" w:hAnsi="Times New Roman" w:cs="Times New Roman"/>
          <w:sz w:val="24"/>
          <w:szCs w:val="24"/>
        </w:rPr>
        <w:t xml:space="preserve"> membuat kita jadi sering lapar. </w:t>
      </w:r>
      <w:r w:rsidRPr="00EC24D9">
        <w:rPr>
          <w:rFonts w:ascii="Times New Roman" w:eastAsia="Times New Roman" w:hAnsi="Times New Roman" w:cs="Times New Roman"/>
          <w:i/>
          <w:iCs/>
          <w:sz w:val="24"/>
          <w:szCs w:val="24"/>
          <w:rPrChange w:id="48" w:author="Sigit Widiatmoko" w:date="2022-07-05T12:28:00Z">
            <w:rPr>
              <w:rFonts w:ascii="Times New Roman" w:eastAsia="Times New Roman" w:hAnsi="Times New Roman" w:cs="Times New Roman"/>
              <w:sz w:val="24"/>
              <w:szCs w:val="24"/>
            </w:rPr>
          </w:rPrChange>
        </w:rPr>
        <w:t>Kok</w:t>
      </w:r>
      <w:ins w:id="49" w:author="Sigit Widiatmoko" w:date="2022-07-05T12:30:00Z">
        <w:r w:rsidR="00962ED9">
          <w:rPr>
            <w:rFonts w:ascii="Times New Roman" w:eastAsia="Times New Roman" w:hAnsi="Times New Roman" w:cs="Times New Roman"/>
            <w:i/>
            <w:iCs/>
            <w:sz w:val="24"/>
            <w:szCs w:val="24"/>
          </w:rPr>
          <w:t>,</w:t>
        </w:r>
      </w:ins>
      <w:r w:rsidRPr="00C50A1E">
        <w:rPr>
          <w:rFonts w:ascii="Times New Roman" w:eastAsia="Times New Roman" w:hAnsi="Times New Roman" w:cs="Times New Roman"/>
          <w:sz w:val="24"/>
          <w:szCs w:val="24"/>
        </w:rPr>
        <w:t xml:space="preserve"> bisa</w:t>
      </w:r>
      <w:ins w:id="50" w:author="Sigit Widiatmoko" w:date="2022-07-05T12:30:00Z">
        <w:r w:rsidR="00962ED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w:t>
      </w:r>
    </w:p>
    <w:p w14:paraId="526EA71E" w14:textId="0D3DA89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51" w:author="Sigit Widiatmoko" w:date="2022-07-05T12:39:00Z">
        <w:r w:rsidR="007A5490">
          <w:rPr>
            <w:rFonts w:ascii="Times New Roman" w:eastAsia="Times New Roman" w:hAnsi="Times New Roman" w:cs="Times New Roman"/>
            <w:sz w:val="24"/>
            <w:szCs w:val="24"/>
          </w:rPr>
          <w:t>f</w:t>
        </w:r>
      </w:ins>
      <w:del w:id="52" w:author="Sigit Widiatmoko" w:date="2022-07-05T12:39:00Z">
        <w:r w:rsidDel="007A5490">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7A0E1CD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r w:rsidRPr="005137EB">
        <w:rPr>
          <w:rFonts w:ascii="Times New Roman" w:eastAsia="Times New Roman" w:hAnsi="Times New Roman" w:cs="Times New Roman"/>
          <w:i/>
          <w:iCs/>
          <w:sz w:val="24"/>
          <w:szCs w:val="24"/>
          <w:rPrChange w:id="53" w:author="Sigit Widiatmoko" w:date="2022-07-05T12:40:00Z">
            <w:rPr>
              <w:rFonts w:ascii="Times New Roman" w:eastAsia="Times New Roman" w:hAnsi="Times New Roman" w:cs="Times New Roman"/>
              <w:sz w:val="24"/>
              <w:szCs w:val="24"/>
            </w:rPr>
          </w:rPrChange>
        </w:rPr>
        <w:t>cuma</w:t>
      </w:r>
      <w:r w:rsidRPr="00C50A1E">
        <w:rPr>
          <w:rFonts w:ascii="Times New Roman" w:eastAsia="Times New Roman" w:hAnsi="Times New Roman" w:cs="Times New Roman"/>
          <w:sz w:val="24"/>
          <w:szCs w:val="24"/>
        </w:rPr>
        <w:t xml:space="preserve"> camilan, tapi jumlah kalorinya nyaris melebihi makan berat.</w:t>
      </w:r>
    </w:p>
    <w:p w14:paraId="0A753003" w14:textId="7C3A077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4 porsi habis </w:t>
      </w:r>
      <w:ins w:id="54" w:author="Sigit Widiatmoko" w:date="2022-07-05T12:41:00Z">
        <w:r w:rsidR="005137EB">
          <w:rPr>
            <w:rFonts w:ascii="Times New Roman" w:eastAsia="Times New Roman" w:hAnsi="Times New Roman" w:cs="Times New Roman"/>
            <w:sz w:val="24"/>
            <w:szCs w:val="24"/>
          </w:rPr>
          <w:t xml:space="preserve">dalam </w:t>
        </w:r>
      </w:ins>
      <w:r w:rsidRPr="00C50A1E">
        <w:rPr>
          <w:rFonts w:ascii="Times New Roman" w:eastAsia="Times New Roman" w:hAnsi="Times New Roman" w:cs="Times New Roman"/>
          <w:sz w:val="24"/>
          <w:szCs w:val="24"/>
        </w:rPr>
        <w:t>sekali duduk. Belum cukup, tambah lagi</w:t>
      </w:r>
      <w:ins w:id="55" w:author="Sigit Widiatmoko" w:date="2022-07-05T12:42:00Z">
        <w:r w:rsidR="005137EB">
          <w:rPr>
            <w:rFonts w:ascii="Times New Roman" w:eastAsia="Times New Roman" w:hAnsi="Times New Roman" w:cs="Times New Roman"/>
            <w:sz w:val="24"/>
            <w:szCs w:val="24"/>
          </w:rPr>
          <w:t xml:space="preserve"> makan</w:t>
        </w:r>
      </w:ins>
      <w:r w:rsidRPr="00C50A1E">
        <w:rPr>
          <w:rFonts w:ascii="Times New Roman" w:eastAsia="Times New Roman" w:hAnsi="Times New Roman" w:cs="Times New Roman"/>
          <w:sz w:val="24"/>
          <w:szCs w:val="24"/>
        </w:rPr>
        <w:t xml:space="preserve"> gorengan</w:t>
      </w:r>
      <w:del w:id="56" w:author="Sigit Widiatmoko" w:date="2022-07-05T12:42:00Z">
        <w:r w:rsidRPr="00C50A1E" w:rsidDel="005137EB">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satu-dua biji </w:t>
      </w:r>
      <w:r w:rsidRPr="005137EB">
        <w:rPr>
          <w:rFonts w:ascii="Times New Roman" w:eastAsia="Times New Roman" w:hAnsi="Times New Roman" w:cs="Times New Roman"/>
          <w:i/>
          <w:iCs/>
          <w:sz w:val="24"/>
          <w:szCs w:val="24"/>
          <w:rPrChange w:id="57" w:author="Sigit Widiatmoko" w:date="2022-07-05T12:41:00Z">
            <w:rPr>
              <w:rFonts w:ascii="Times New Roman" w:eastAsia="Times New Roman" w:hAnsi="Times New Roman" w:cs="Times New Roman"/>
              <w:sz w:val="24"/>
              <w:szCs w:val="24"/>
            </w:rPr>
          </w:rPrChange>
        </w:rPr>
        <w:t>eh</w:t>
      </w:r>
      <w:r w:rsidRPr="00C50A1E">
        <w:rPr>
          <w:rFonts w:ascii="Times New Roman" w:eastAsia="Times New Roman" w:hAnsi="Times New Roman" w:cs="Times New Roman"/>
          <w:sz w:val="24"/>
          <w:szCs w:val="24"/>
        </w:rPr>
        <w:t xml:space="preserve"> </w:t>
      </w:r>
      <w:r w:rsidRPr="005137EB">
        <w:rPr>
          <w:rFonts w:ascii="Times New Roman" w:eastAsia="Times New Roman" w:hAnsi="Times New Roman" w:cs="Times New Roman"/>
          <w:i/>
          <w:iCs/>
          <w:sz w:val="24"/>
          <w:szCs w:val="24"/>
          <w:rPrChange w:id="58" w:author="Sigit Widiatmoko" w:date="2022-07-05T12:41:00Z">
            <w:rPr>
              <w:rFonts w:ascii="Times New Roman" w:eastAsia="Times New Roman" w:hAnsi="Times New Roman" w:cs="Times New Roman"/>
              <w:sz w:val="24"/>
              <w:szCs w:val="24"/>
            </w:rPr>
          </w:rPrChange>
        </w:rPr>
        <w:t>kok</w:t>
      </w:r>
      <w:r w:rsidRPr="00C50A1E">
        <w:rPr>
          <w:rFonts w:ascii="Times New Roman" w:eastAsia="Times New Roman" w:hAnsi="Times New Roman" w:cs="Times New Roman"/>
          <w:sz w:val="24"/>
          <w:szCs w:val="24"/>
        </w:rPr>
        <w:t xml:space="preserve"> jadi lima?</w:t>
      </w:r>
    </w:p>
    <w:p w14:paraId="4CBF96B7" w14:textId="77777777" w:rsidR="00927764" w:rsidRPr="00C50A1E" w:rsidDel="005137EB" w:rsidRDefault="00927764" w:rsidP="00927764">
      <w:pPr>
        <w:shd w:val="clear" w:color="auto" w:fill="F5F5F5"/>
        <w:spacing w:after="375"/>
        <w:rPr>
          <w:del w:id="59" w:author="Sigit Widiatmoko" w:date="2022-07-05T12:43: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D05CA16" w14:textId="5A786856" w:rsidR="00927764" w:rsidRPr="00C50A1E" w:rsidRDefault="005137EB" w:rsidP="00927764">
      <w:pPr>
        <w:shd w:val="clear" w:color="auto" w:fill="F5F5F5"/>
        <w:spacing w:after="375"/>
        <w:rPr>
          <w:rFonts w:ascii="Times New Roman" w:eastAsia="Times New Roman" w:hAnsi="Times New Roman" w:cs="Times New Roman"/>
          <w:sz w:val="24"/>
          <w:szCs w:val="24"/>
        </w:rPr>
      </w:pPr>
      <w:ins w:id="60" w:author="Sigit Widiatmoko" w:date="2022-07-05T12:43:00Z">
        <w:r>
          <w:rPr>
            <w:rFonts w:ascii="Times New Roman" w:eastAsia="Times New Roman" w:hAnsi="Times New Roman" w:cs="Times New Roman"/>
            <w:sz w:val="24"/>
            <w:szCs w:val="24"/>
          </w:rPr>
          <w:t xml:space="preserve"> </w:t>
        </w:r>
      </w:ins>
      <w:r w:rsidR="00927764" w:rsidRPr="00C50A1E">
        <w:rPr>
          <w:rFonts w:ascii="Times New Roman" w:eastAsia="Times New Roman" w:hAnsi="Times New Roman" w:cs="Times New Roman"/>
          <w:sz w:val="24"/>
          <w:szCs w:val="24"/>
        </w:rPr>
        <w:t xml:space="preserve">Terutama makanan </w:t>
      </w:r>
      <w:del w:id="61" w:author="Sigit Widiatmoko" w:date="2022-07-05T12:43:00Z">
        <w:r w:rsidR="00927764" w:rsidRPr="00C50A1E" w:rsidDel="005137EB">
          <w:rPr>
            <w:rFonts w:ascii="Times New Roman" w:eastAsia="Times New Roman" w:hAnsi="Times New Roman" w:cs="Times New Roman"/>
            <w:sz w:val="24"/>
            <w:szCs w:val="24"/>
          </w:rPr>
          <w:delText>y</w:delText>
        </w:r>
      </w:del>
      <w:del w:id="62" w:author="Sigit Widiatmoko" w:date="2022-07-05T12:42:00Z">
        <w:r w:rsidR="00927764" w:rsidRPr="00C50A1E" w:rsidDel="005137EB">
          <w:rPr>
            <w:rFonts w:ascii="Times New Roman" w:eastAsia="Times New Roman" w:hAnsi="Times New Roman" w:cs="Times New Roman"/>
            <w:sz w:val="24"/>
            <w:szCs w:val="24"/>
          </w:rPr>
          <w:delText xml:space="preserve">ang </w:delText>
        </w:r>
      </w:del>
      <w:r w:rsidR="00927764" w:rsidRPr="00C50A1E">
        <w:rPr>
          <w:rFonts w:ascii="Times New Roman" w:eastAsia="Times New Roman" w:hAnsi="Times New Roman" w:cs="Times New Roman"/>
          <w:sz w:val="24"/>
          <w:szCs w:val="24"/>
        </w:rPr>
        <w:t xml:space="preserve">seperti tahu bulat </w:t>
      </w:r>
      <w:ins w:id="63" w:author="Sigit Widiatmoko" w:date="2022-07-05T12:43:00Z">
        <w:r>
          <w:rPr>
            <w:rFonts w:ascii="Times New Roman" w:eastAsia="Times New Roman" w:hAnsi="Times New Roman" w:cs="Times New Roman"/>
            <w:sz w:val="24"/>
            <w:szCs w:val="24"/>
          </w:rPr>
          <w:t xml:space="preserve">yang </w:t>
        </w:r>
      </w:ins>
      <w:r w:rsidR="00927764" w:rsidRPr="00C50A1E">
        <w:rPr>
          <w:rFonts w:ascii="Times New Roman" w:eastAsia="Times New Roman" w:hAnsi="Times New Roman" w:cs="Times New Roman"/>
          <w:sz w:val="24"/>
          <w:szCs w:val="24"/>
        </w:rPr>
        <w:t xml:space="preserve">digoreng dadakan alias yang masih hangat. </w:t>
      </w:r>
      <w:del w:id="64" w:author="Sigit Widiatmoko" w:date="2022-07-05T12:43:00Z">
        <w:r w:rsidR="00927764" w:rsidRPr="00C50A1E" w:rsidDel="005137EB">
          <w:rPr>
            <w:rFonts w:ascii="Times New Roman" w:eastAsia="Times New Roman" w:hAnsi="Times New Roman" w:cs="Times New Roman"/>
            <w:sz w:val="24"/>
            <w:szCs w:val="24"/>
          </w:rPr>
          <w:delText xml:space="preserve">Apalagi </w:delText>
        </w:r>
      </w:del>
      <w:ins w:id="65" w:author="Sigit Widiatmoko" w:date="2022-07-05T12:43:00Z">
        <w:r>
          <w:rPr>
            <w:rFonts w:ascii="Times New Roman" w:eastAsia="Times New Roman" w:hAnsi="Times New Roman" w:cs="Times New Roman"/>
            <w:sz w:val="24"/>
            <w:szCs w:val="24"/>
          </w:rPr>
          <w:t>D</w:t>
        </w:r>
      </w:ins>
      <w:del w:id="66" w:author="Sigit Widiatmoko" w:date="2022-07-05T12:43:00Z">
        <w:r w:rsidR="00927764" w:rsidRPr="00C50A1E" w:rsidDel="005137EB">
          <w:rPr>
            <w:rFonts w:ascii="Times New Roman" w:eastAsia="Times New Roman" w:hAnsi="Times New Roman" w:cs="Times New Roman"/>
            <w:sz w:val="24"/>
            <w:szCs w:val="24"/>
          </w:rPr>
          <w:delText>d</w:delText>
        </w:r>
      </w:del>
      <w:r w:rsidR="00927764" w:rsidRPr="00C50A1E">
        <w:rPr>
          <w:rFonts w:ascii="Times New Roman" w:eastAsia="Times New Roman" w:hAnsi="Times New Roman" w:cs="Times New Roman"/>
          <w:sz w:val="24"/>
          <w:szCs w:val="24"/>
        </w:rPr>
        <w:t>engan makan, tubuh akan mendapat</w:t>
      </w:r>
      <w:ins w:id="67" w:author="Sigit Widiatmoko" w:date="2022-07-05T12:43:00Z">
        <w:r>
          <w:rPr>
            <w:rFonts w:ascii="Times New Roman" w:eastAsia="Times New Roman" w:hAnsi="Times New Roman" w:cs="Times New Roman"/>
            <w:sz w:val="24"/>
            <w:szCs w:val="24"/>
          </w:rPr>
          <w:t>kan</w:t>
        </w:r>
      </w:ins>
      <w:r w:rsidR="00927764" w:rsidRPr="00C50A1E">
        <w:rPr>
          <w:rFonts w:ascii="Times New Roman" w:eastAsia="Times New Roman" w:hAnsi="Times New Roman" w:cs="Times New Roman"/>
          <w:sz w:val="24"/>
          <w:szCs w:val="24"/>
        </w:rPr>
        <w:t xml:space="preserve"> "panas" akibat terjadinya peningkatan metabolisme dalam tubuh. </w:t>
      </w:r>
    </w:p>
    <w:p w14:paraId="1226A58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5137EB">
        <w:rPr>
          <w:rFonts w:ascii="Times New Roman" w:eastAsia="Times New Roman" w:hAnsi="Times New Roman" w:cs="Times New Roman"/>
          <w:i/>
          <w:iCs/>
          <w:sz w:val="24"/>
          <w:szCs w:val="24"/>
          <w:rPrChange w:id="68" w:author="Sigit Widiatmoko" w:date="2022-07-05T12:44:00Z">
            <w:rPr>
              <w:rFonts w:ascii="Times New Roman" w:eastAsia="Times New Roman" w:hAnsi="Times New Roman" w:cs="Times New Roman"/>
              <w:sz w:val="24"/>
              <w:szCs w:val="24"/>
            </w:rPr>
          </w:rPrChange>
        </w:rPr>
        <w:t>lho</w:t>
      </w:r>
      <w:r w:rsidRPr="00C50A1E">
        <w:rPr>
          <w:rFonts w:ascii="Times New Roman" w:eastAsia="Times New Roman" w:hAnsi="Times New Roman" w:cs="Times New Roman"/>
          <w:sz w:val="24"/>
          <w:szCs w:val="24"/>
        </w:rPr>
        <w:t xml:space="preserve">. Dingin yang kita kira ternyata tidak sedingin kenyataannya, </w:t>
      </w:r>
      <w:r w:rsidRPr="005137EB">
        <w:rPr>
          <w:rFonts w:ascii="Times New Roman" w:eastAsia="Times New Roman" w:hAnsi="Times New Roman" w:cs="Times New Roman"/>
          <w:i/>
          <w:iCs/>
          <w:sz w:val="24"/>
          <w:szCs w:val="24"/>
          <w:rPrChange w:id="69" w:author="Sigit Widiatmoko" w:date="2022-07-05T12:44:00Z">
            <w:rPr>
              <w:rFonts w:ascii="Times New Roman" w:eastAsia="Times New Roman" w:hAnsi="Times New Roman" w:cs="Times New Roman"/>
              <w:sz w:val="24"/>
              <w:szCs w:val="24"/>
            </w:rPr>
          </w:rPrChange>
        </w:rPr>
        <w:t>kok</w:t>
      </w:r>
      <w:r w:rsidRPr="00C50A1E">
        <w:rPr>
          <w:rFonts w:ascii="Times New Roman" w:eastAsia="Times New Roman" w:hAnsi="Times New Roman" w:cs="Times New Roman"/>
          <w:sz w:val="24"/>
          <w:szCs w:val="24"/>
        </w:rPr>
        <w:t>~</w:t>
      </w:r>
    </w:p>
    <w:p w14:paraId="6FA814E9" w14:textId="1BA339B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5137EB">
        <w:rPr>
          <w:rFonts w:ascii="Times New Roman" w:eastAsia="Times New Roman" w:hAnsi="Times New Roman" w:cs="Times New Roman"/>
          <w:i/>
          <w:iCs/>
          <w:sz w:val="24"/>
          <w:szCs w:val="24"/>
          <w:rPrChange w:id="70" w:author="Sigit Widiatmoko" w:date="2022-07-05T12:44:00Z">
            <w:rPr>
              <w:rFonts w:ascii="Times New Roman" w:eastAsia="Times New Roman" w:hAnsi="Times New Roman" w:cs="Times New Roman"/>
              <w:sz w:val="24"/>
              <w:szCs w:val="24"/>
            </w:rPr>
          </w:rPrChange>
        </w:rPr>
        <w:t>Ehem</w:t>
      </w:r>
      <w:proofErr w:type="spellEnd"/>
      <w:r w:rsidRPr="00C50A1E">
        <w:rPr>
          <w:rFonts w:ascii="Times New Roman" w:eastAsia="Times New Roman" w:hAnsi="Times New Roman" w:cs="Times New Roman"/>
          <w:sz w:val="24"/>
          <w:szCs w:val="24"/>
        </w:rPr>
        <w:t>.</w:t>
      </w:r>
      <w:ins w:id="71" w:author="Sigit Widiatmoko" w:date="2022-07-05T12:51:00Z">
        <w:r w:rsidR="00A84977">
          <w:rPr>
            <w:rFonts w:ascii="Times New Roman" w:eastAsia="Times New Roman" w:hAnsi="Times New Roman" w:cs="Times New Roman"/>
            <w:sz w:val="24"/>
            <w:szCs w:val="24"/>
          </w:rPr>
          <w:t xml:space="preserve"> </w:t>
        </w:r>
      </w:ins>
    </w:p>
    <w:p w14:paraId="1E3720B0" w14:textId="27A334B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del w:id="72" w:author="Sigit Widiatmoko" w:date="2022-07-05T12:53:00Z">
        <w:r w:rsidRPr="00C50A1E" w:rsidDel="00A84977">
          <w:rPr>
            <w:rFonts w:ascii="Times New Roman" w:eastAsia="Times New Roman" w:hAnsi="Times New Roman" w:cs="Times New Roman"/>
            <w:sz w:val="24"/>
            <w:szCs w:val="24"/>
          </w:rPr>
          <w:delText>mie</w:delText>
        </w:r>
      </w:del>
      <w:ins w:id="73" w:author="Sigit Widiatmoko" w:date="2022-07-05T12:53:00Z">
        <w:r w:rsidR="00A84977">
          <w:rPr>
            <w:rFonts w:ascii="Times New Roman" w:eastAsia="Times New Roman" w:hAnsi="Times New Roman" w:cs="Times New Roman"/>
            <w:sz w:val="24"/>
            <w:szCs w:val="24"/>
          </w:rPr>
          <w:t>mi</w:t>
        </w:r>
      </w:ins>
      <w:r w:rsidRPr="00C50A1E">
        <w:rPr>
          <w:rFonts w:ascii="Times New Roman" w:eastAsia="Times New Roman" w:hAnsi="Times New Roman" w:cs="Times New Roman"/>
          <w:sz w:val="24"/>
          <w:szCs w:val="24"/>
        </w:rPr>
        <w:t xml:space="preserve"> instan, biskuit-biskuit yang di</w:t>
      </w:r>
      <w:del w:id="74" w:author="Sigit Widiatmoko" w:date="2022-07-05T12:45:00Z">
        <w:r w:rsidDel="00C6550C">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43EDC519" w14:textId="132ADDA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75" w:author="Sigit Widiatmoko" w:date="2022-07-05T12:53:00Z">
        <w:r w:rsidR="00A84977">
          <w:rPr>
            <w:rFonts w:ascii="Times New Roman" w:eastAsia="Times New Roman" w:hAnsi="Times New Roman" w:cs="Times New Roman"/>
            <w:sz w:val="24"/>
            <w:szCs w:val="24"/>
          </w:rPr>
          <w:t>lemari</w:t>
        </w:r>
      </w:ins>
      <w:del w:id="76" w:author="Sigit Widiatmoko" w:date="2022-07-05T12:53:00Z">
        <w:r w:rsidRPr="00A84977" w:rsidDel="00A84977">
          <w:rPr>
            <w:rFonts w:ascii="Times New Roman" w:eastAsia="Times New Roman" w:hAnsi="Times New Roman" w:cs="Times New Roman"/>
            <w:i/>
            <w:iCs/>
            <w:sz w:val="24"/>
            <w:szCs w:val="24"/>
            <w:rPrChange w:id="77" w:author="Sigit Widiatmoko" w:date="2022-07-05T12:52:00Z">
              <w:rPr>
                <w:rFonts w:ascii="Times New Roman" w:eastAsia="Times New Roman" w:hAnsi="Times New Roman" w:cs="Times New Roman"/>
                <w:sz w:val="24"/>
                <w:szCs w:val="24"/>
              </w:rPr>
            </w:rPrChange>
          </w:rPr>
          <w:delText>almari</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penyimpanan</w:t>
      </w:r>
      <w:del w:id="78" w:author="Sigit Widiatmoko" w:date="2022-07-05T12:45:00Z">
        <w:r w:rsidRPr="00C50A1E" w:rsidDel="00C6550C">
          <w:rPr>
            <w:rFonts w:ascii="Times New Roman" w:eastAsia="Times New Roman" w:hAnsi="Times New Roman" w:cs="Times New Roman"/>
            <w:sz w:val="24"/>
            <w:szCs w:val="24"/>
          </w:rPr>
          <w:delText xml:space="preserve">. </w:delText>
        </w:r>
      </w:del>
      <w:ins w:id="79" w:author="Sigit Widiatmoko" w:date="2022-07-05T12:45:00Z">
        <w:r w:rsidR="00C6550C">
          <w:rPr>
            <w:rFonts w:ascii="Times New Roman" w:eastAsia="Times New Roman" w:hAnsi="Times New Roman" w:cs="Times New Roman"/>
            <w:sz w:val="24"/>
            <w:szCs w:val="24"/>
          </w:rPr>
          <w:t>s</w:t>
        </w:r>
      </w:ins>
      <w:del w:id="80" w:author="Sigit Widiatmoko" w:date="2022-07-05T12:45:00Z">
        <w:r w:rsidRPr="00C50A1E" w:rsidDel="00C6550C">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ebagai</w:t>
      </w:r>
      <w:proofErr w:type="spellEnd"/>
      <w:r w:rsidRPr="00C50A1E">
        <w:rPr>
          <w:rFonts w:ascii="Times New Roman" w:eastAsia="Times New Roman" w:hAnsi="Times New Roman" w:cs="Times New Roman"/>
          <w:sz w:val="24"/>
          <w:szCs w:val="24"/>
        </w:rPr>
        <w:t xml:space="preserve"> bahan persediaan karena mau keluar di waktu hujan itu membuat kita berpikir berkali-kali. </w:t>
      </w:r>
      <w:ins w:id="81" w:author="Sigit Widiatmoko" w:date="2022-07-05T12:45:00Z">
        <w:r w:rsidR="00C6550C">
          <w:rPr>
            <w:rFonts w:ascii="Times New Roman" w:eastAsia="Times New Roman" w:hAnsi="Times New Roman" w:cs="Times New Roman"/>
            <w:sz w:val="24"/>
            <w:szCs w:val="24"/>
          </w:rPr>
          <w:t xml:space="preserve">Tentu, </w:t>
        </w:r>
      </w:ins>
      <w:ins w:id="82" w:author="Sigit Widiatmoko" w:date="2022-07-05T12:46:00Z">
        <w:r w:rsidR="00C6550C">
          <w:rPr>
            <w:rFonts w:ascii="Times New Roman" w:eastAsia="Times New Roman" w:hAnsi="Times New Roman" w:cs="Times New Roman"/>
            <w:sz w:val="24"/>
            <w:szCs w:val="24"/>
          </w:rPr>
          <w:t>hal ini a</w:t>
        </w:r>
      </w:ins>
      <w:del w:id="83" w:author="Sigit Widiatmoko" w:date="2022-07-05T12:45:00Z">
        <w:r w:rsidRPr="00C50A1E" w:rsidDel="00C6550C">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kan merepotkan.</w:t>
      </w:r>
    </w:p>
    <w:p w14:paraId="13AF1C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FEB4B4C" w14:textId="339D7DB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r w:rsidRPr="00C6550C">
        <w:rPr>
          <w:rFonts w:ascii="Times New Roman" w:eastAsia="Times New Roman" w:hAnsi="Times New Roman" w:cs="Times New Roman"/>
          <w:i/>
          <w:iCs/>
          <w:sz w:val="24"/>
          <w:szCs w:val="24"/>
          <w:rPrChange w:id="84" w:author="Sigit Widiatmoko" w:date="2022-07-05T12:46:00Z">
            <w:rPr>
              <w:rFonts w:ascii="Times New Roman" w:eastAsia="Times New Roman" w:hAnsi="Times New Roman" w:cs="Times New Roman"/>
              <w:sz w:val="24"/>
              <w:szCs w:val="24"/>
            </w:rPr>
          </w:rPrChange>
        </w:rPr>
        <w:t>deh</w:t>
      </w:r>
      <w:r w:rsidRPr="00C50A1E">
        <w:rPr>
          <w:rFonts w:ascii="Times New Roman" w:eastAsia="Times New Roman" w:hAnsi="Times New Roman" w:cs="Times New Roman"/>
          <w:sz w:val="24"/>
          <w:szCs w:val="24"/>
        </w:rPr>
        <w:t xml:space="preserve">, mulai aja dulu dengan memperhatikan label informasi gizi ketika kamu memakan makanan kemasan. </w:t>
      </w:r>
      <w:ins w:id="85" w:author="Sigit Widiatmoko" w:date="2022-07-05T12:47:00Z">
        <w:r w:rsidR="00C6550C">
          <w:rPr>
            <w:rFonts w:ascii="Times New Roman" w:eastAsia="Times New Roman" w:hAnsi="Times New Roman" w:cs="Times New Roman"/>
            <w:sz w:val="24"/>
            <w:szCs w:val="24"/>
          </w:rPr>
          <w:t>J</w:t>
        </w:r>
      </w:ins>
      <w:del w:id="86" w:author="Sigit Widiatmoko" w:date="2022-07-05T12:47:00Z">
        <w:r w:rsidRPr="00C50A1E" w:rsidDel="00C6550C">
          <w:rPr>
            <w:rFonts w:ascii="Times New Roman" w:eastAsia="Times New Roman" w:hAnsi="Times New Roman" w:cs="Times New Roman"/>
            <w:sz w:val="24"/>
            <w:szCs w:val="24"/>
          </w:rPr>
          <w:delText>Atau j</w:delText>
        </w:r>
      </w:del>
      <w:r w:rsidRPr="00C50A1E">
        <w:rPr>
          <w:rFonts w:ascii="Times New Roman" w:eastAsia="Times New Roman" w:hAnsi="Times New Roman" w:cs="Times New Roman"/>
          <w:sz w:val="24"/>
          <w:szCs w:val="24"/>
        </w:rPr>
        <w:t>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40B47C86" w14:textId="11A8E2E8" w:rsidR="00927764" w:rsidRPr="00C50A1E" w:rsidDel="00A84977" w:rsidRDefault="00927764" w:rsidP="00927764">
      <w:pPr>
        <w:shd w:val="clear" w:color="auto" w:fill="F5F5F5"/>
        <w:spacing w:after="375"/>
        <w:rPr>
          <w:del w:id="87" w:author="Sigit Widiatmoko" w:date="2022-07-05T12:52: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tiduran dan hanya buka tutup media sosial atau pura-pura sibuk padahal tidak ada yang </w:t>
      </w:r>
      <w:proofErr w:type="spellStart"/>
      <w:r w:rsidRPr="00C6550C">
        <w:rPr>
          <w:rFonts w:ascii="Times New Roman" w:eastAsia="Times New Roman" w:hAnsi="Times New Roman" w:cs="Times New Roman"/>
          <w:i/>
          <w:iCs/>
          <w:sz w:val="24"/>
          <w:szCs w:val="24"/>
          <w:rPrChange w:id="88" w:author="Sigit Widiatmoko" w:date="2022-07-05T12:48:00Z">
            <w:rPr>
              <w:rFonts w:ascii="Times New Roman" w:eastAsia="Times New Roman" w:hAnsi="Times New Roman" w:cs="Times New Roman"/>
              <w:sz w:val="24"/>
              <w:szCs w:val="24"/>
            </w:rPr>
          </w:rPrChange>
        </w:rPr>
        <w:t>nge</w:t>
      </w:r>
      <w:proofErr w:type="spellEnd"/>
      <w:r w:rsidRPr="00C6550C">
        <w:rPr>
          <w:rFonts w:ascii="Times New Roman" w:eastAsia="Times New Roman" w:hAnsi="Times New Roman" w:cs="Times New Roman"/>
          <w:i/>
          <w:iCs/>
          <w:sz w:val="24"/>
          <w:szCs w:val="24"/>
          <w:rPrChange w:id="89" w:author="Sigit Widiatmoko" w:date="2022-07-05T12:48: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w:t>
      </w:r>
      <w:ins w:id="90" w:author="Sigit Widiatmoko" w:date="2022-07-05T12:52:00Z">
        <w:r w:rsidR="00A84977">
          <w:rPr>
            <w:rFonts w:ascii="Times New Roman" w:eastAsia="Times New Roman" w:hAnsi="Times New Roman" w:cs="Times New Roman"/>
            <w:sz w:val="24"/>
            <w:szCs w:val="24"/>
          </w:rPr>
          <w:t xml:space="preserve"> </w:t>
        </w:r>
      </w:ins>
      <w:del w:id="91" w:author="Sigit Widiatmoko" w:date="2022-07-05T12:52:00Z">
        <w:r w:rsidRPr="00C50A1E" w:rsidDel="00A84977">
          <w:rPr>
            <w:rFonts w:ascii="Times New Roman" w:eastAsia="Times New Roman" w:hAnsi="Times New Roman" w:cs="Times New Roman"/>
            <w:sz w:val="24"/>
            <w:szCs w:val="24"/>
          </w:rPr>
          <w:delText> </w:delText>
        </w:r>
      </w:del>
    </w:p>
    <w:p w14:paraId="6719F951" w14:textId="66E2629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jadi memilih </w:t>
      </w:r>
      <w:r w:rsidRPr="00C6550C">
        <w:rPr>
          <w:rFonts w:ascii="Times New Roman" w:eastAsia="Times New Roman" w:hAnsi="Times New Roman" w:cs="Times New Roman"/>
          <w:i/>
          <w:iCs/>
          <w:sz w:val="24"/>
          <w:szCs w:val="24"/>
          <w:rPrChange w:id="92" w:author="Sigit Widiatmoko" w:date="2022-07-05T12:48:00Z">
            <w:rPr>
              <w:rFonts w:ascii="Times New Roman" w:eastAsia="Times New Roman" w:hAnsi="Times New Roman" w:cs="Times New Roman"/>
              <w:sz w:val="24"/>
              <w:szCs w:val="24"/>
            </w:rPr>
          </w:rPrChange>
        </w:rPr>
        <w:t>ikutan</w:t>
      </w:r>
      <w:r>
        <w:rPr>
          <w:rFonts w:ascii="Times New Roman" w:eastAsia="Times New Roman" w:hAnsi="Times New Roman" w:cs="Times New Roman"/>
          <w:sz w:val="24"/>
          <w:szCs w:val="24"/>
        </w:rPr>
        <w:t xml:space="preserve"> </w:t>
      </w:r>
      <w:proofErr w:type="spellStart"/>
      <w:r w:rsidRPr="00C6550C">
        <w:rPr>
          <w:rFonts w:ascii="Times New Roman" w:eastAsia="Times New Roman" w:hAnsi="Times New Roman" w:cs="Times New Roman"/>
          <w:i/>
          <w:iCs/>
          <w:sz w:val="24"/>
          <w:szCs w:val="24"/>
          <w:rPrChange w:id="93" w:author="Sigit Widiatmoko" w:date="2022-07-05T12:48:00Z">
            <w:rPr>
              <w:rFonts w:ascii="Times New Roman" w:eastAsia="Times New Roman" w:hAnsi="Times New Roman" w:cs="Times New Roman"/>
              <w:sz w:val="24"/>
              <w:szCs w:val="24"/>
            </w:rPr>
          </w:rPrChange>
        </w:rPr>
        <w:t>mager</w:t>
      </w:r>
      <w:proofErr w:type="spellEnd"/>
      <w:r>
        <w:rPr>
          <w:rFonts w:ascii="Times New Roman" w:eastAsia="Times New Roman" w:hAnsi="Times New Roman" w:cs="Times New Roman"/>
          <w:sz w:val="24"/>
          <w:szCs w:val="24"/>
        </w:rPr>
        <w:t xml:space="preserve"> saja. Jadi simpanan di</w:t>
      </w:r>
      <w:ins w:id="94" w:author="Sigit Widiatmoko" w:date="2022-07-05T12:48:00Z">
        <w:r w:rsidR="00C6550C">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w:t>
      </w:r>
      <w:ins w:id="95" w:author="Sigit Widiatmoko" w:date="2022-07-05T12:48:00Z">
        <w:r w:rsidR="00C6550C">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6A7E940E" w14:textId="5876FDA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Soal nafsu makan ini lebih banyak salahnya di kamu</w:t>
      </w:r>
      <w:del w:id="96" w:author="Sigit Widiatmoko" w:date="2022-07-05T12:50:00Z">
        <w:r w:rsidRPr="00C50A1E" w:rsidDel="00C6550C">
          <w:rPr>
            <w:rFonts w:ascii="Times New Roman" w:eastAsia="Times New Roman" w:hAnsi="Times New Roman" w:cs="Times New Roman"/>
            <w:sz w:val="24"/>
            <w:szCs w:val="24"/>
          </w:rPr>
          <w:delText>. Kamu</w:delText>
        </w:r>
      </w:del>
      <w:r w:rsidRPr="00C50A1E">
        <w:rPr>
          <w:rFonts w:ascii="Times New Roman" w:eastAsia="Times New Roman" w:hAnsi="Times New Roman" w:cs="Times New Roman"/>
          <w:sz w:val="24"/>
          <w:szCs w:val="24"/>
        </w:rPr>
        <w:t xml:space="preserve"> yang tidak bisa mengendalikan diri. </w:t>
      </w:r>
      <w:ins w:id="97" w:author="Sigit Widiatmoko" w:date="2022-07-05T12:50:00Z">
        <w:r w:rsidR="00A84977">
          <w:rPr>
            <w:rFonts w:ascii="Times New Roman" w:eastAsia="Times New Roman" w:hAnsi="Times New Roman" w:cs="Times New Roman"/>
            <w:sz w:val="24"/>
            <w:szCs w:val="24"/>
          </w:rPr>
          <w:t xml:space="preserve">Jadi jangan heran, </w:t>
        </w:r>
      </w:ins>
      <w:del w:id="98" w:author="Sigit Widiatmoko" w:date="2022-07-05T12:50:00Z">
        <w:r w:rsidRPr="00C50A1E" w:rsidDel="00A84977">
          <w:rPr>
            <w:rFonts w:ascii="Times New Roman" w:eastAsia="Times New Roman" w:hAnsi="Times New Roman" w:cs="Times New Roman"/>
            <w:sz w:val="24"/>
            <w:szCs w:val="24"/>
          </w:rPr>
          <w:delText>K</w:delText>
        </w:r>
      </w:del>
      <w:ins w:id="99" w:author="Sigit Widiatmoko" w:date="2022-07-05T12:50:00Z">
        <w:r w:rsidR="00A84977">
          <w:rPr>
            <w:rFonts w:ascii="Times New Roman" w:eastAsia="Times New Roman" w:hAnsi="Times New Roman" w:cs="Times New Roman"/>
            <w:sz w:val="24"/>
            <w:szCs w:val="24"/>
          </w:rPr>
          <w:t>k</w:t>
        </w:r>
      </w:ins>
      <w:r w:rsidRPr="00C50A1E">
        <w:rPr>
          <w:rFonts w:ascii="Times New Roman" w:eastAsia="Times New Roman" w:hAnsi="Times New Roman" w:cs="Times New Roman"/>
          <w:sz w:val="24"/>
          <w:szCs w:val="24"/>
        </w:rPr>
        <w:t xml:space="preserve">alau tiba-tiba berat </w:t>
      </w:r>
      <w:r>
        <w:rPr>
          <w:rFonts w:ascii="Times New Roman" w:eastAsia="Times New Roman" w:hAnsi="Times New Roman" w:cs="Times New Roman"/>
          <w:sz w:val="24"/>
          <w:szCs w:val="24"/>
        </w:rPr>
        <w:t>badan ikut tergelincir makin ke</w:t>
      </w:r>
      <w:ins w:id="100" w:author="Sigit Widiatmoko" w:date="2022-07-05T12:48:00Z">
        <w:r w:rsidR="00C6550C">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1502D20D" w14:textId="4D804818" w:rsidR="00927764" w:rsidRPr="00C50A1E" w:rsidRDefault="00927764" w:rsidP="00927764">
      <w:pPr>
        <w:shd w:val="clear" w:color="auto" w:fill="F5F5F5"/>
        <w:spacing w:after="375"/>
        <w:rPr>
          <w:rFonts w:ascii="Times New Roman" w:eastAsia="Times New Roman" w:hAnsi="Times New Roman" w:cs="Times New Roman"/>
          <w:sz w:val="24"/>
          <w:szCs w:val="24"/>
        </w:rPr>
      </w:pPr>
      <w:del w:id="101" w:author="Sigit Widiatmoko" w:date="2022-07-05T12:53:00Z">
        <w:r w:rsidRPr="00C50A1E" w:rsidDel="00A84977">
          <w:rPr>
            <w:rFonts w:ascii="Times New Roman" w:eastAsia="Times New Roman" w:hAnsi="Times New Roman" w:cs="Times New Roman"/>
            <w:sz w:val="24"/>
            <w:szCs w:val="24"/>
          </w:rPr>
          <w:delText>Mie</w:delText>
        </w:r>
      </w:del>
      <w:ins w:id="102" w:author="Sigit Widiatmoko" w:date="2022-07-05T12:53:00Z">
        <w:r w:rsidR="00A84977">
          <w:rPr>
            <w:rFonts w:ascii="Times New Roman" w:eastAsia="Times New Roman" w:hAnsi="Times New Roman" w:cs="Times New Roman"/>
            <w:sz w:val="24"/>
            <w:szCs w:val="24"/>
          </w:rPr>
          <w:t>Mi</w:t>
        </w:r>
      </w:ins>
      <w:r w:rsidRPr="00C50A1E">
        <w:rPr>
          <w:rFonts w:ascii="Times New Roman" w:eastAsia="Times New Roman" w:hAnsi="Times New Roman" w:cs="Times New Roman"/>
          <w:sz w:val="24"/>
          <w:szCs w:val="24"/>
        </w:rPr>
        <w:t xml:space="preserve"> rebus </w:t>
      </w:r>
      <w:ins w:id="103" w:author="Sigit Widiatmoko" w:date="2022-07-05T12:49:00Z">
        <w:r w:rsidR="00C6550C">
          <w:rPr>
            <w:rFonts w:ascii="Times New Roman" w:eastAsia="Times New Roman" w:hAnsi="Times New Roman" w:cs="Times New Roman"/>
            <w:sz w:val="24"/>
            <w:szCs w:val="24"/>
          </w:rPr>
          <w:t xml:space="preserve">dengan </w:t>
        </w:r>
      </w:ins>
      <w:r w:rsidRPr="00C50A1E">
        <w:rPr>
          <w:rFonts w:ascii="Times New Roman" w:eastAsia="Times New Roman" w:hAnsi="Times New Roman" w:cs="Times New Roman"/>
          <w:sz w:val="24"/>
          <w:szCs w:val="24"/>
        </w:rPr>
        <w:t>kuah susu ditambah telur. Ya</w:t>
      </w:r>
      <w:ins w:id="104" w:author="Sigit Widiatmoko" w:date="2022-07-05T12:49:00Z">
        <w:r w:rsidR="00C6550C">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lebih dari 500 kalori. </w:t>
      </w:r>
      <w:del w:id="105" w:author="Sigit Widiatmoko" w:date="2022-07-05T12:51:00Z">
        <w:r w:rsidRPr="00A84977" w:rsidDel="00A84977">
          <w:rPr>
            <w:rFonts w:ascii="Times New Roman" w:eastAsia="Times New Roman" w:hAnsi="Times New Roman" w:cs="Times New Roman"/>
            <w:i/>
            <w:iCs/>
            <w:sz w:val="24"/>
            <w:szCs w:val="24"/>
            <w:rPrChange w:id="106" w:author="Sigit Widiatmoko" w:date="2022-07-05T12:51:00Z">
              <w:rPr>
                <w:rFonts w:ascii="Times New Roman" w:eastAsia="Times New Roman" w:hAnsi="Times New Roman" w:cs="Times New Roman"/>
                <w:sz w:val="24"/>
                <w:szCs w:val="24"/>
              </w:rPr>
            </w:rPrChange>
          </w:rPr>
          <w:delText>HAHA</w:delText>
        </w:r>
      </w:del>
      <w:proofErr w:type="spellStart"/>
      <w:ins w:id="107" w:author="Sigit Widiatmoko" w:date="2022-07-05T12:51:00Z">
        <w:r w:rsidR="00A84977">
          <w:rPr>
            <w:rFonts w:ascii="Times New Roman" w:eastAsia="Times New Roman" w:hAnsi="Times New Roman" w:cs="Times New Roman"/>
            <w:i/>
            <w:iCs/>
            <w:sz w:val="24"/>
            <w:szCs w:val="24"/>
          </w:rPr>
          <w:t>Haha</w:t>
        </w:r>
      </w:ins>
      <w:proofErr w:type="spellEnd"/>
      <w:r w:rsidRPr="00A84977">
        <w:rPr>
          <w:rFonts w:ascii="Times New Roman" w:eastAsia="Times New Roman" w:hAnsi="Times New Roman" w:cs="Times New Roman"/>
          <w:i/>
          <w:iCs/>
          <w:sz w:val="24"/>
          <w:szCs w:val="24"/>
          <w:rPrChange w:id="108" w:author="Sigit Widiatmoko" w:date="2022-07-05T12:51:00Z">
            <w:rPr>
              <w:rFonts w:ascii="Times New Roman" w:eastAsia="Times New Roman" w:hAnsi="Times New Roman" w:cs="Times New Roman"/>
              <w:sz w:val="24"/>
              <w:szCs w:val="24"/>
            </w:rPr>
          </w:rPrChange>
        </w:rPr>
        <w:t>.</w:t>
      </w:r>
      <w:r w:rsidRPr="00C50A1E">
        <w:rPr>
          <w:rFonts w:ascii="Times New Roman" w:eastAsia="Times New Roman" w:hAnsi="Times New Roman" w:cs="Times New Roman"/>
          <w:sz w:val="24"/>
          <w:szCs w:val="24"/>
        </w:rPr>
        <w:t> </w:t>
      </w:r>
    </w:p>
    <w:p w14:paraId="284104F5"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6167E260" w14:textId="77777777" w:rsidR="00927764" w:rsidRPr="00C50A1E" w:rsidRDefault="00927764" w:rsidP="00927764"/>
    <w:p w14:paraId="69645FA1" w14:textId="77777777" w:rsidR="00927764" w:rsidRPr="005A045A" w:rsidRDefault="00927764" w:rsidP="00927764">
      <w:pPr>
        <w:rPr>
          <w:i/>
        </w:rPr>
      </w:pPr>
    </w:p>
    <w:p w14:paraId="4AB58CC3"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1E5F68C"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0611" w14:textId="77777777" w:rsidR="00641553" w:rsidRDefault="00641553">
      <w:r>
        <w:separator/>
      </w:r>
    </w:p>
  </w:endnote>
  <w:endnote w:type="continuationSeparator" w:id="0">
    <w:p w14:paraId="06DD8EBF" w14:textId="77777777" w:rsidR="00641553" w:rsidRDefault="0064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425"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46CDF5EA" w14:textId="77777777" w:rsidR="00941E77" w:rsidRDefault="00641553">
    <w:pPr>
      <w:pStyle w:val="Footer"/>
    </w:pPr>
  </w:p>
  <w:p w14:paraId="665FEDDE" w14:textId="77777777" w:rsidR="00941E77" w:rsidRDefault="00641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4575" w14:textId="77777777" w:rsidR="00641553" w:rsidRDefault="00641553">
      <w:r>
        <w:separator/>
      </w:r>
    </w:p>
  </w:footnote>
  <w:footnote w:type="continuationSeparator" w:id="0">
    <w:p w14:paraId="18E9D838" w14:textId="77777777" w:rsidR="00641553" w:rsidRDefault="00641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628690">
    <w:abstractNumId w:val="0"/>
  </w:num>
  <w:num w:numId="2" w16cid:durableId="16035640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git Widiatmoko">
    <w15:presenceInfo w15:providerId="Windows Live" w15:userId="020c014ceceb9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5137EB"/>
    <w:rsid w:val="00641553"/>
    <w:rsid w:val="007A5490"/>
    <w:rsid w:val="00924DF5"/>
    <w:rsid w:val="00927764"/>
    <w:rsid w:val="00962ED9"/>
    <w:rsid w:val="00A84977"/>
    <w:rsid w:val="00BC4C60"/>
    <w:rsid w:val="00C6550C"/>
    <w:rsid w:val="00EC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E0D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BC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Sigit Widiatmoko</cp:lastModifiedBy>
  <cp:revision>2</cp:revision>
  <dcterms:created xsi:type="dcterms:W3CDTF">2020-07-24T23:46:00Z</dcterms:created>
  <dcterms:modified xsi:type="dcterms:W3CDTF">2022-07-05T05:55:00Z</dcterms:modified>
</cp:coreProperties>
</file>