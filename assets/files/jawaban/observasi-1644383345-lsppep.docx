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0E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3A3287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554B0C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D0DAD2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7293919" w14:textId="77777777" w:rsidTr="00821BA2">
        <w:tc>
          <w:tcPr>
            <w:tcW w:w="9350" w:type="dxa"/>
          </w:tcPr>
          <w:p w14:paraId="10B9D27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3CB285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3D6A183" w14:textId="768165A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0" w:author="Rizqi Achmad Mauludin" w:date="2022-02-09T12:00:00Z">
              <w:r w:rsidRPr="00EC6F38" w:rsidDel="00A74A00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" w:author="Rizqi Achmad Mauludin" w:date="2022-02-09T12:00:00Z">
              <w:r w:rsidR="00A74A0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2" w:author="Rizqi Achmad Mauludin" w:date="2022-02-09T12:00:00Z">
              <w:r w:rsidRPr="00EC6F38" w:rsidDel="00A74A0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FF029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Rizqi Achmad Mauludin" w:date="2022-02-09T12:00:00Z">
              <w:r w:rsidRPr="00EC6F38" w:rsidDel="00A74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Rizqi Achmad Mauludin" w:date="2022-02-09T12:00:00Z">
              <w:r w:rsidRPr="00EC6F38" w:rsidDel="00A74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1454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Rizqi Achmad Mauludin" w:date="2022-02-09T12:01:00Z">
              <w:r w:rsidRPr="00EC6F38" w:rsidDel="004A1C6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6" w:author="Rizqi Achmad Mauludin" w:date="2022-02-09T12:02:00Z">
              <w:r w:rsidRPr="00EC6F38" w:rsidDel="004A1C6B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E9125F" w14:textId="770E268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7" w:author="Rizqi Achmad Mauludin" w:date="2022-02-09T12:02:00Z">
              <w:r w:rsidR="004A1C6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8" w:author="Rizqi Achmad Mauludin" w:date="2022-02-09T12:02:00Z">
              <w:r w:rsidRPr="00EC6F38" w:rsidDel="004A1C6B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ins w:id="9" w:author="Rizqi Achmad Mauludin" w:date="2022-02-09T12:04:00Z">
              <w:r w:rsidR="008010D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0" w:author="Rizqi Achmad Mauludin" w:date="2022-02-09T12:04:00Z">
              <w:r w:rsidRPr="00EC6F38" w:rsidDel="008010D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11" w:author="Rizqi Achmad Mauludin" w:date="2022-02-09T12:03:00Z">
              <w:r w:rsidR="004A1C6B">
                <w:rPr>
                  <w:rFonts w:ascii="Times New Roman" w:eastAsia="Times New Roman" w:hAnsi="Times New Roman" w:cs="Times New Roman"/>
                  <w:szCs w:val="24"/>
                </w:rPr>
                <w:t>erbincangkan</w:t>
              </w:r>
            </w:ins>
            <w:proofErr w:type="spellEnd"/>
            <w:del w:id="12" w:author="Rizqi Achmad Mauludin" w:date="2022-02-09T12:03:00Z">
              <w:r w:rsidRPr="00EC6F38" w:rsidDel="004A1C6B">
                <w:rPr>
                  <w:rFonts w:ascii="Times New Roman" w:eastAsia="Times New Roman" w:hAnsi="Times New Roman" w:cs="Times New Roman"/>
                  <w:szCs w:val="24"/>
                </w:rPr>
                <w:delText>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F72A15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BA3CCA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F0461D" w14:textId="7E99133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3" w:author="Rizqi Achmad Mauludin" w:date="2022-02-09T12:03:00Z">
              <w:r w:rsidR="004A1C6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4" w:author="Rizqi Achmad Mauludin" w:date="2022-02-09T12:03:00Z">
              <w:r w:rsidRPr="00EC6F38" w:rsidDel="004A1C6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5" w:author="Rizqi Achmad Mauludin" w:date="2022-02-09T12:03:00Z">
              <w:r w:rsidR="004A1C6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BEBFF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D85D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99E6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71D930A" w14:textId="4BB1D14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6" w:author="Rizqi Achmad Mauludin" w:date="2022-02-09T12:05:00Z">
              <w:r w:rsidR="008010D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7" w:author="Rizqi Achmad Mauludin" w:date="2022-02-09T12:05:00Z">
              <w:r w:rsidRPr="00EC6F38" w:rsidDel="008010D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9EE2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E74F824" w14:textId="1330F3D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Rizqi Achmad Mauludin" w:date="2022-02-09T12:05:00Z">
              <w:r w:rsidRPr="00EC6F38" w:rsidDel="008010D5">
                <w:rPr>
                  <w:rFonts w:ascii="Times New Roman" w:eastAsia="Times New Roman" w:hAnsi="Times New Roman" w:cs="Times New Roman"/>
                  <w:szCs w:val="24"/>
                </w:rPr>
                <w:delText>Dimana guru</w:delText>
              </w:r>
            </w:del>
            <w:ins w:id="19" w:author="Rizqi Achmad Mauludin" w:date="2022-02-09T12:05:00Z">
              <w:r w:rsidR="008010D5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6046B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08662F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E8FF20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343DA6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D1E19D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6D28CC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66F53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EFEC5D" w14:textId="6F189DC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20" w:author="Rizqi Achmad Mauludin" w:date="2022-02-09T12:06:00Z">
              <w:r w:rsidRPr="00EC6F38" w:rsidDel="008010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21" w:author="Rizqi Achmad Mauludin" w:date="2022-02-09T12:07:00Z">
              <w:r w:rsidR="008010D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2" w:author="Rizqi Achmad Mauludin" w:date="2022-02-09T12:07:00Z">
              <w:r w:rsidRPr="00EC6F38" w:rsidDel="008010D5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23" w:author="Rizqi Achmad Mauludin" w:date="2022-02-09T12:07:00Z">
              <w:r w:rsidRPr="00EC6F38" w:rsidDel="008010D5">
                <w:rPr>
                  <w:rFonts w:ascii="Times New Roman" w:eastAsia="Times New Roman" w:hAnsi="Times New Roman" w:cs="Times New Roman"/>
                  <w:szCs w:val="24"/>
                </w:rPr>
                <w:delText>baru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24" w:author="Rizqi Achmad Mauludin" w:date="2022-02-09T12:07:00Z">
              <w:r w:rsidR="008010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010D5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4BB1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EF309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3805F2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zqi Achmad Mauludin">
    <w15:presenceInfo w15:providerId="Windows Live" w15:userId="b2e4acf4d76421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A1C6B"/>
    <w:rsid w:val="008010D5"/>
    <w:rsid w:val="00924DF5"/>
    <w:rsid w:val="00A7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9E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74A0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Rizqi Achmad Mauludin</cp:lastModifiedBy>
  <cp:revision>3</cp:revision>
  <dcterms:created xsi:type="dcterms:W3CDTF">2022-02-09T05:01:00Z</dcterms:created>
  <dcterms:modified xsi:type="dcterms:W3CDTF">2022-02-09T05:08:00Z</dcterms:modified>
</cp:coreProperties>
</file>