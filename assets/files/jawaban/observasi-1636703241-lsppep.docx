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w:t>
      </w:r>
      <w:ins w:id="0" w:author="Nurjannah" w:date="2021-11-12T15:37:00Z">
        <w:r w:rsidR="00A435D2">
          <w:rPr>
            <w:rFonts w:ascii="Times New Roman" w:eastAsia="Times New Roman" w:hAnsi="Times New Roman" w:cs="Times New Roman"/>
            <w:i/>
            <w:iCs/>
            <w:sz w:val="24"/>
            <w:szCs w:val="24"/>
          </w:rPr>
          <w:t>,</w:t>
        </w:r>
      </w:ins>
      <w:del w:id="1" w:author="Nurjannah" w:date="2021-11-12T15:37:00Z">
        <w:r w:rsidRPr="00C50A1E" w:rsidDel="00A435D2">
          <w:rPr>
            <w:rFonts w:ascii="Times New Roman" w:eastAsia="Times New Roman" w:hAnsi="Times New Roman" w:cs="Times New Roman"/>
            <w:i/>
            <w:iCs/>
            <w:sz w:val="24"/>
            <w:szCs w:val="24"/>
          </w:rPr>
          <w:delText xml:space="preserve">. </w:delText>
        </w:r>
      </w:del>
      <w:ins w:id="2" w:author="Nurjannah" w:date="2021-11-12T15:37:00Z">
        <w:r w:rsidR="00A435D2" w:rsidRPr="00C50A1E">
          <w:rPr>
            <w:rFonts w:ascii="Times New Roman" w:eastAsia="Times New Roman" w:hAnsi="Times New Roman" w:cs="Times New Roman"/>
            <w:i/>
            <w:iCs/>
            <w:sz w:val="24"/>
            <w:szCs w:val="24"/>
          </w:rPr>
          <w:t xml:space="preserve"> </w:t>
        </w:r>
        <w:r w:rsidR="00A435D2">
          <w:rPr>
            <w:rFonts w:ascii="Times New Roman" w:eastAsia="Times New Roman" w:hAnsi="Times New Roman" w:cs="Times New Roman"/>
            <w:i/>
            <w:iCs/>
            <w:sz w:val="24"/>
            <w:szCs w:val="24"/>
          </w:rPr>
          <w:t>h</w:t>
        </w:r>
      </w:ins>
      <w:del w:id="3" w:author="Nurjannah" w:date="2021-11-12T15:37:00Z">
        <w:r w:rsidRPr="00C50A1E" w:rsidDel="00A435D2">
          <w:rPr>
            <w:rFonts w:ascii="Times New Roman" w:eastAsia="Times New Roman" w:hAnsi="Times New Roman" w:cs="Times New Roman"/>
            <w:i/>
            <w:iCs/>
            <w:sz w:val="24"/>
            <w:szCs w:val="24"/>
          </w:rPr>
          <w:delText>H</w:delText>
        </w:r>
      </w:del>
      <w:r w:rsidRPr="00C50A1E">
        <w:rPr>
          <w:rFonts w:ascii="Times New Roman" w:eastAsia="Times New Roman" w:hAnsi="Times New Roman" w:cs="Times New Roman"/>
          <w:i/>
          <w:iCs/>
          <w:sz w:val="24"/>
          <w:szCs w:val="24"/>
        </w:rPr>
        <w:t>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w:t>
      </w:r>
      <w:ins w:id="4" w:author="Nurjannah" w:date="2021-11-12T15:37:00Z">
        <w:r w:rsidR="00A435D2">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yang aromanya aduhai menggoda indera penciuman itu</w:t>
      </w:r>
      <w:ins w:id="5" w:author="Nurjannah" w:date="2021-11-12T15:37:00Z">
        <w:r w:rsidR="00A435D2">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atau bakwan yang baru diangkat dari penggorengan di</w:t>
      </w:r>
      <w:del w:id="6" w:author="Nurjannah" w:date="2021-11-12T15:37:00Z">
        <w:r w:rsidRPr="00C50A1E" w:rsidDel="00A435D2">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kala hujan?</w:t>
      </w:r>
    </w:p>
    <w:p w:rsidR="00927764" w:rsidRPr="00C50A1E" w:rsidRDefault="00A435D2" w:rsidP="00927764">
      <w:pPr>
        <w:shd w:val="clear" w:color="auto" w:fill="F5F5F5"/>
        <w:spacing w:after="375"/>
        <w:rPr>
          <w:rFonts w:ascii="Times New Roman" w:eastAsia="Times New Roman" w:hAnsi="Times New Roman" w:cs="Times New Roman"/>
          <w:sz w:val="24"/>
          <w:szCs w:val="24"/>
        </w:rPr>
      </w:pPr>
      <w:ins w:id="7" w:author="Nurjannah" w:date="2021-11-12T15:38:00Z">
        <w:r>
          <w:rPr>
            <w:rFonts w:ascii="Times New Roman" w:eastAsia="Times New Roman" w:hAnsi="Times New Roman" w:cs="Times New Roman"/>
            <w:sz w:val="24"/>
            <w:szCs w:val="24"/>
          </w:rPr>
          <w:t>“</w:t>
        </w:r>
      </w:ins>
      <w:r w:rsidR="00927764" w:rsidRPr="00C50A1E">
        <w:rPr>
          <w:rFonts w:ascii="Times New Roman" w:eastAsia="Times New Roman" w:hAnsi="Times New Roman" w:cs="Times New Roman"/>
          <w:sz w:val="24"/>
          <w:szCs w:val="24"/>
        </w:rPr>
        <w:t>Januari, hujan sehari-hari,</w:t>
      </w:r>
      <w:ins w:id="8" w:author="Nurjannah" w:date="2021-11-12T15:38:00Z">
        <w:r>
          <w:rPr>
            <w:rFonts w:ascii="Times New Roman" w:eastAsia="Times New Roman" w:hAnsi="Times New Roman" w:cs="Times New Roman"/>
            <w:sz w:val="24"/>
            <w:szCs w:val="24"/>
          </w:rPr>
          <w:t>”</w:t>
        </w:r>
      </w:ins>
      <w:r w:rsidR="00927764" w:rsidRPr="00C50A1E">
        <w:rPr>
          <w:rFonts w:ascii="Times New Roman" w:eastAsia="Times New Roman" w:hAnsi="Times New Roman" w:cs="Times New Roman"/>
          <w:sz w:val="24"/>
          <w:szCs w:val="24"/>
        </w:rPr>
        <w:t xml:space="preserve"> begitu kata orang sering mengartikannya. Benar saja</w:t>
      </w:r>
      <w:ins w:id="9" w:author="Nurjannah" w:date="2021-11-12T15:38:00Z">
        <w:r>
          <w:rPr>
            <w:rFonts w:ascii="Times New Roman" w:eastAsia="Times New Roman" w:hAnsi="Times New Roman" w:cs="Times New Roman"/>
            <w:sz w:val="24"/>
            <w:szCs w:val="24"/>
          </w:rPr>
          <w:t>,</w:t>
        </w:r>
      </w:ins>
      <w:del w:id="10" w:author="Nurjannah" w:date="2021-11-12T15:38:00Z">
        <w:r w:rsidR="00927764" w:rsidRPr="00C50A1E" w:rsidDel="00A435D2">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w:t>
      </w:r>
      <w:del w:id="11" w:author="Nurjannah" w:date="2021-11-12T15:38:00Z">
        <w:r w:rsidR="00927764" w:rsidRPr="00C50A1E" w:rsidDel="00A435D2">
          <w:rPr>
            <w:rFonts w:ascii="Times New Roman" w:eastAsia="Times New Roman" w:hAnsi="Times New Roman" w:cs="Times New Roman"/>
            <w:sz w:val="24"/>
            <w:szCs w:val="24"/>
          </w:rPr>
          <w:delText xml:space="preserve">Meski </w:delText>
        </w:r>
      </w:del>
      <w:ins w:id="12" w:author="Nurjannah" w:date="2021-11-12T15:38:00Z">
        <w:r>
          <w:rPr>
            <w:rFonts w:ascii="Times New Roman" w:eastAsia="Times New Roman" w:hAnsi="Times New Roman" w:cs="Times New Roman"/>
            <w:sz w:val="24"/>
            <w:szCs w:val="24"/>
          </w:rPr>
          <w:t>m</w:t>
        </w:r>
        <w:r w:rsidRPr="00C50A1E">
          <w:rPr>
            <w:rFonts w:ascii="Times New Roman" w:eastAsia="Times New Roman" w:hAnsi="Times New Roman" w:cs="Times New Roman"/>
            <w:sz w:val="24"/>
            <w:szCs w:val="24"/>
          </w:rPr>
          <w:t>eski</w:t>
        </w:r>
        <w:r>
          <w:rPr>
            <w:rFonts w:ascii="Times New Roman" w:eastAsia="Times New Roman" w:hAnsi="Times New Roman" w:cs="Times New Roman"/>
            <w:sz w:val="24"/>
            <w:szCs w:val="24"/>
          </w:rPr>
          <w:t>pun</w:t>
        </w:r>
        <w:r w:rsidRPr="00C50A1E">
          <w:rPr>
            <w:rFonts w:ascii="Times New Roman" w:eastAsia="Times New Roman" w:hAnsi="Times New Roman" w:cs="Times New Roman"/>
            <w:sz w:val="24"/>
            <w:szCs w:val="24"/>
          </w:rPr>
          <w:t xml:space="preserve"> </w:t>
        </w:r>
      </w:ins>
      <w:r w:rsidR="00927764" w:rsidRPr="00C50A1E">
        <w:rPr>
          <w:rFonts w:ascii="Times New Roman" w:eastAsia="Times New Roman" w:hAnsi="Times New Roman" w:cs="Times New Roman"/>
          <w:sz w:val="24"/>
          <w:szCs w:val="24"/>
        </w:rPr>
        <w:t>di</w:t>
      </w:r>
      <w:del w:id="13" w:author="Nurjannah" w:date="2021-11-12T15:38:00Z">
        <w:r w:rsidR="00927764" w:rsidRPr="00C50A1E" w:rsidDel="00A435D2">
          <w:rPr>
            <w:rFonts w:ascii="Times New Roman" w:eastAsia="Times New Roman" w:hAnsi="Times New Roman" w:cs="Times New Roman"/>
            <w:sz w:val="24"/>
            <w:szCs w:val="24"/>
          </w:rPr>
          <w:delText xml:space="preserve"> </w:delText>
        </w:r>
      </w:del>
      <w:r w:rsidR="00927764" w:rsidRPr="00C50A1E">
        <w:rPr>
          <w:rFonts w:ascii="Times New Roman" w:eastAsia="Times New Roman" w:hAnsi="Times New Roman" w:cs="Times New Roman"/>
          <w:sz w:val="24"/>
          <w:szCs w:val="24"/>
        </w:rPr>
        <w:t xml:space="preserve">tahun ini awal musim hujan di Indonesia </w:t>
      </w:r>
      <w:r w:rsidR="00927764">
        <w:rPr>
          <w:rFonts w:ascii="Times New Roman" w:eastAsia="Times New Roman" w:hAnsi="Times New Roman" w:cs="Times New Roman"/>
          <w:sz w:val="24"/>
          <w:szCs w:val="24"/>
        </w:rPr>
        <w:t xml:space="preserve">mundur di antara </w:t>
      </w:r>
      <w:del w:id="14" w:author="Nurjannah" w:date="2021-11-12T15:38:00Z">
        <w:r w:rsidR="00927764" w:rsidDel="00A435D2">
          <w:rPr>
            <w:rFonts w:ascii="Times New Roman" w:eastAsia="Times New Roman" w:hAnsi="Times New Roman" w:cs="Times New Roman"/>
            <w:sz w:val="24"/>
            <w:szCs w:val="24"/>
          </w:rPr>
          <w:delText xml:space="preserve">Bulan </w:delText>
        </w:r>
      </w:del>
      <w:ins w:id="15" w:author="Nurjannah" w:date="2021-11-12T15:38:00Z">
        <w:r>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ulan </w:t>
        </w:r>
      </w:ins>
      <w:r w:rsidR="00927764">
        <w:rPr>
          <w:rFonts w:ascii="Times New Roman" w:eastAsia="Times New Roman" w:hAnsi="Times New Roman" w:cs="Times New Roman"/>
          <w:sz w:val="24"/>
          <w:szCs w:val="24"/>
        </w:rPr>
        <w:t>November-</w:t>
      </w:r>
      <w:r w:rsidR="00927764" w:rsidRPr="00C50A1E">
        <w:rPr>
          <w:rFonts w:ascii="Times New Roman" w:eastAsia="Times New Roman" w:hAnsi="Times New Roman" w:cs="Times New Roman"/>
          <w:sz w:val="24"/>
          <w:szCs w:val="24"/>
        </w:rPr>
        <w:t xml:space="preserve">Desember 2019, hujan benar-benar datang seperti perkiraan. </w:t>
      </w:r>
      <w:del w:id="16" w:author="Nurjannah" w:date="2021-11-12T15:39:00Z">
        <w:r w:rsidR="00927764" w:rsidRPr="00C50A1E" w:rsidDel="00A435D2">
          <w:rPr>
            <w:rFonts w:ascii="Times New Roman" w:eastAsia="Times New Roman" w:hAnsi="Times New Roman" w:cs="Times New Roman"/>
            <w:sz w:val="24"/>
            <w:szCs w:val="24"/>
          </w:rPr>
          <w:delText>Sudah sangat terasa apalagi sejak awal tahun baru kita.</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ins w:id="17" w:author="Nurjannah" w:date="2021-11-12T15:40:00Z">
        <w:r w:rsidR="00A435D2">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w:t>
      </w:r>
      <w:del w:id="18" w:author="Nurjannah" w:date="2021-11-12T15:40:00Z">
        <w:r w:rsidRPr="00C50A1E" w:rsidDel="00A435D2">
          <w:rPr>
            <w:rFonts w:ascii="Times New Roman" w:eastAsia="Times New Roman" w:hAnsi="Times New Roman" w:cs="Times New Roman"/>
            <w:sz w:val="24"/>
            <w:szCs w:val="24"/>
          </w:rPr>
          <w:delText xml:space="preserve">tak </w:delText>
        </w:r>
      </w:del>
      <w:ins w:id="19" w:author="Nurjannah" w:date="2021-11-12T15:40:00Z">
        <w:r w:rsidR="00A435D2">
          <w:rPr>
            <w:rFonts w:ascii="Times New Roman" w:eastAsia="Times New Roman" w:hAnsi="Times New Roman" w:cs="Times New Roman"/>
            <w:sz w:val="24"/>
            <w:szCs w:val="24"/>
          </w:rPr>
          <w:t>tidak</w:t>
        </w:r>
        <w:r w:rsidR="00A435D2"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hanya pandai membuat perasaan hati</w:t>
      </w:r>
      <w:del w:id="20" w:author="Nurjannah" w:date="2021-11-12T15:41:00Z">
        <w:r w:rsidRPr="00C50A1E" w:rsidDel="00A435D2">
          <w:rPr>
            <w:rFonts w:ascii="Times New Roman" w:eastAsia="Times New Roman" w:hAnsi="Times New Roman" w:cs="Times New Roman"/>
            <w:sz w:val="24"/>
            <w:szCs w:val="24"/>
          </w:rPr>
          <w:delText>mu</w:delText>
        </w:r>
      </w:del>
      <w:r w:rsidRPr="00C50A1E">
        <w:rPr>
          <w:rFonts w:ascii="Times New Roman" w:eastAsia="Times New Roman" w:hAnsi="Times New Roman" w:cs="Times New Roman"/>
          <w:sz w:val="24"/>
          <w:szCs w:val="24"/>
        </w:rPr>
        <w:t xml:space="preserve"> </w:t>
      </w:r>
      <w:del w:id="21" w:author="Nurjannah" w:date="2021-11-12T15:40:00Z">
        <w:r w:rsidRPr="00C50A1E" w:rsidDel="00A435D2">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ambyar, </w:t>
      </w:r>
      <w:ins w:id="22" w:author="Nurjannah" w:date="2021-11-12T15:40:00Z">
        <w:r w:rsidR="00A435D2">
          <w:rPr>
            <w:rFonts w:ascii="Times New Roman" w:eastAsia="Times New Roman" w:hAnsi="Times New Roman" w:cs="Times New Roman"/>
            <w:sz w:val="24"/>
            <w:szCs w:val="24"/>
          </w:rPr>
          <w:t xml:space="preserve">namun  juga </w:t>
        </w:r>
      </w:ins>
      <w:del w:id="23" w:author="Nurjannah" w:date="2021-11-12T15:40:00Z">
        <w:r w:rsidRPr="00C50A1E" w:rsidDel="00A435D2">
          <w:rPr>
            <w:rFonts w:ascii="Times New Roman" w:eastAsia="Times New Roman" w:hAnsi="Times New Roman" w:cs="Times New Roman"/>
            <w:sz w:val="24"/>
            <w:szCs w:val="24"/>
          </w:rPr>
          <w:delText xml:space="preserve">pun </w:delText>
        </w:r>
      </w:del>
      <w:r w:rsidRPr="00C50A1E">
        <w:rPr>
          <w:rFonts w:ascii="Times New Roman" w:eastAsia="Times New Roman" w:hAnsi="Times New Roman" w:cs="Times New Roman"/>
          <w:sz w:val="24"/>
          <w:szCs w:val="24"/>
        </w:rPr>
        <w:t xml:space="preserve">perilaku </w:t>
      </w:r>
      <w:del w:id="24" w:author="Nurjannah" w:date="2021-11-12T15:41:00Z">
        <w:r w:rsidRPr="00C50A1E" w:rsidDel="00A435D2">
          <w:rPr>
            <w:rFonts w:ascii="Times New Roman" w:eastAsia="Times New Roman" w:hAnsi="Times New Roman" w:cs="Times New Roman"/>
            <w:sz w:val="24"/>
            <w:szCs w:val="24"/>
          </w:rPr>
          <w:delText xml:space="preserve">kita </w:delText>
        </w:r>
      </w:del>
      <w:r w:rsidRPr="00C50A1E">
        <w:rPr>
          <w:rFonts w:ascii="Times New Roman" w:eastAsia="Times New Roman" w:hAnsi="Times New Roman" w:cs="Times New Roman"/>
          <w:sz w:val="24"/>
          <w:szCs w:val="24"/>
        </w:rPr>
        <w:t>yang lain. Soal makan</w:t>
      </w:r>
      <w:ins w:id="25" w:author="Nurjannah" w:date="2021-11-12T15:41:00Z">
        <w:r w:rsidR="00A435D2">
          <w:rPr>
            <w:rFonts w:ascii="Times New Roman" w:eastAsia="Times New Roman" w:hAnsi="Times New Roman" w:cs="Times New Roman"/>
            <w:sz w:val="24"/>
            <w:szCs w:val="24"/>
          </w:rPr>
          <w:t>,</w:t>
        </w:r>
      </w:ins>
      <w:del w:id="26" w:author="Nurjannah" w:date="2021-11-12T15:41:00Z">
        <w:r w:rsidRPr="00C50A1E" w:rsidDel="00A435D2">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27" w:author="Nurjannah" w:date="2021-11-12T15:41:00Z">
        <w:r w:rsidRPr="00C50A1E" w:rsidDel="00A435D2">
          <w:rPr>
            <w:rFonts w:ascii="Times New Roman" w:eastAsia="Times New Roman" w:hAnsi="Times New Roman" w:cs="Times New Roman"/>
            <w:sz w:val="24"/>
            <w:szCs w:val="24"/>
          </w:rPr>
          <w:delText>Ya</w:delText>
        </w:r>
      </w:del>
      <w:ins w:id="28" w:author="Nurjannah" w:date="2021-11-12T15:41:00Z">
        <w:r w:rsidR="00A435D2">
          <w:rPr>
            <w:rFonts w:ascii="Times New Roman" w:eastAsia="Times New Roman" w:hAnsi="Times New Roman" w:cs="Times New Roman"/>
            <w:sz w:val="24"/>
            <w:szCs w:val="24"/>
          </w:rPr>
          <w:t>y</w:t>
        </w:r>
        <w:r w:rsidR="00A435D2" w:rsidRPr="00C50A1E">
          <w:rPr>
            <w:rFonts w:ascii="Times New Roman" w:eastAsia="Times New Roman" w:hAnsi="Times New Roman" w:cs="Times New Roman"/>
            <w:sz w:val="24"/>
            <w:szCs w:val="24"/>
          </w:rPr>
          <w:t>a</w:t>
        </w:r>
      </w:ins>
      <w:r w:rsidRPr="00C50A1E">
        <w:rPr>
          <w:rFonts w:ascii="Times New Roman" w:eastAsia="Times New Roman" w:hAnsi="Times New Roman" w:cs="Times New Roman"/>
          <w:sz w:val="24"/>
          <w:szCs w:val="24"/>
        </w:rPr>
        <w:t>, hujan yang membuat kita jadi sering lapar</w:t>
      </w:r>
      <w:ins w:id="29" w:author="Nurjannah" w:date="2021-11-12T15:41:00Z">
        <w:r w:rsidR="00A435D2">
          <w:rPr>
            <w:rFonts w:ascii="Times New Roman" w:eastAsia="Times New Roman" w:hAnsi="Times New Roman" w:cs="Times New Roman"/>
            <w:sz w:val="24"/>
            <w:szCs w:val="24"/>
          </w:rPr>
          <w:t>,</w:t>
        </w:r>
      </w:ins>
      <w:del w:id="30" w:author="Nurjannah" w:date="2021-11-12T15:41:00Z">
        <w:r w:rsidRPr="00C50A1E" w:rsidDel="00A435D2">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31" w:author="Nurjannah" w:date="2021-11-12T15:41:00Z">
        <w:r w:rsidRPr="004F6FB8" w:rsidDel="00A435D2">
          <w:rPr>
            <w:rFonts w:ascii="Times New Roman" w:eastAsia="Times New Roman" w:hAnsi="Times New Roman" w:cs="Times New Roman"/>
            <w:i/>
            <w:sz w:val="24"/>
            <w:szCs w:val="24"/>
            <w:rPrChange w:id="32" w:author="Nurjannah" w:date="2021-11-12T15:49:00Z">
              <w:rPr>
                <w:rFonts w:ascii="Times New Roman" w:eastAsia="Times New Roman" w:hAnsi="Times New Roman" w:cs="Times New Roman"/>
                <w:sz w:val="24"/>
                <w:szCs w:val="24"/>
              </w:rPr>
            </w:rPrChange>
          </w:rPr>
          <w:delText xml:space="preserve">Kok </w:delText>
        </w:r>
      </w:del>
      <w:ins w:id="33" w:author="Nurjannah" w:date="2021-11-12T15:41:00Z">
        <w:r w:rsidR="00A435D2" w:rsidRPr="004F6FB8">
          <w:rPr>
            <w:rFonts w:ascii="Times New Roman" w:eastAsia="Times New Roman" w:hAnsi="Times New Roman" w:cs="Times New Roman"/>
            <w:i/>
            <w:sz w:val="24"/>
            <w:szCs w:val="24"/>
            <w:rPrChange w:id="34" w:author="Nurjannah" w:date="2021-11-12T15:49:00Z">
              <w:rPr>
                <w:rFonts w:ascii="Times New Roman" w:eastAsia="Times New Roman" w:hAnsi="Times New Roman" w:cs="Times New Roman"/>
                <w:sz w:val="24"/>
                <w:szCs w:val="24"/>
              </w:rPr>
            </w:rPrChange>
          </w:rPr>
          <w:t>k</w:t>
        </w:r>
        <w:r w:rsidR="00A435D2" w:rsidRPr="004F6FB8">
          <w:rPr>
            <w:rFonts w:ascii="Times New Roman" w:eastAsia="Times New Roman" w:hAnsi="Times New Roman" w:cs="Times New Roman"/>
            <w:i/>
            <w:sz w:val="24"/>
            <w:szCs w:val="24"/>
            <w:rPrChange w:id="35" w:author="Nurjannah" w:date="2021-11-12T15:49:00Z">
              <w:rPr>
                <w:rFonts w:ascii="Times New Roman" w:eastAsia="Times New Roman" w:hAnsi="Times New Roman" w:cs="Times New Roman"/>
                <w:sz w:val="24"/>
                <w:szCs w:val="24"/>
              </w:rPr>
            </w:rPrChange>
          </w:rPr>
          <w:t xml:space="preserve">ok </w:t>
        </w:r>
      </w:ins>
      <w:r w:rsidRPr="004F6FB8">
        <w:rPr>
          <w:rFonts w:ascii="Times New Roman" w:eastAsia="Times New Roman" w:hAnsi="Times New Roman" w:cs="Times New Roman"/>
          <w:i/>
          <w:sz w:val="24"/>
          <w:szCs w:val="24"/>
          <w:rPrChange w:id="36" w:author="Nurjannah" w:date="2021-11-12T15:49:00Z">
            <w:rPr>
              <w:rFonts w:ascii="Times New Roman" w:eastAsia="Times New Roman" w:hAnsi="Times New Roman" w:cs="Times New Roman"/>
              <w:sz w:val="24"/>
              <w:szCs w:val="24"/>
            </w:rPr>
          </w:rPrChange>
        </w:rPr>
        <w:t>bisa ya</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del w:id="37" w:author="Nurjannah" w:date="2021-11-12T15:42:00Z">
        <w:r w:rsidDel="00A435D2">
          <w:rPr>
            <w:rFonts w:ascii="Times New Roman" w:eastAsia="Times New Roman" w:hAnsi="Times New Roman" w:cs="Times New Roman"/>
            <w:sz w:val="24"/>
            <w:szCs w:val="24"/>
          </w:rPr>
          <w:delText>nap</w:delText>
        </w:r>
        <w:r w:rsidRPr="00C50A1E" w:rsidDel="00A435D2">
          <w:rPr>
            <w:rFonts w:ascii="Times New Roman" w:eastAsia="Times New Roman" w:hAnsi="Times New Roman" w:cs="Times New Roman"/>
            <w:sz w:val="24"/>
            <w:szCs w:val="24"/>
          </w:rPr>
          <w:delText xml:space="preserve">su </w:delText>
        </w:r>
      </w:del>
      <w:ins w:id="38" w:author="Nurjannah" w:date="2021-11-12T15:42:00Z">
        <w:r w:rsidR="00A435D2">
          <w:rPr>
            <w:rFonts w:ascii="Times New Roman" w:eastAsia="Times New Roman" w:hAnsi="Times New Roman" w:cs="Times New Roman"/>
            <w:sz w:val="24"/>
            <w:szCs w:val="24"/>
          </w:rPr>
          <w:t>na</w:t>
        </w:r>
        <w:r w:rsidR="00A435D2">
          <w:rPr>
            <w:rFonts w:ascii="Times New Roman" w:eastAsia="Times New Roman" w:hAnsi="Times New Roman" w:cs="Times New Roman"/>
            <w:sz w:val="24"/>
            <w:szCs w:val="24"/>
          </w:rPr>
          <w:t>f</w:t>
        </w:r>
        <w:r w:rsidR="00A435D2" w:rsidRPr="00C50A1E">
          <w:rPr>
            <w:rFonts w:ascii="Times New Roman" w:eastAsia="Times New Roman" w:hAnsi="Times New Roman" w:cs="Times New Roman"/>
            <w:sz w:val="24"/>
            <w:szCs w:val="24"/>
          </w:rPr>
          <w:t xml:space="preserve">su </w:t>
        </w:r>
      </w:ins>
      <w:r w:rsidRPr="00C50A1E">
        <w:rPr>
          <w:rFonts w:ascii="Times New Roman" w:eastAsia="Times New Roman" w:hAnsi="Times New Roman" w:cs="Times New Roman"/>
          <w:sz w:val="24"/>
          <w:szCs w:val="24"/>
        </w:rPr>
        <w:t>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w:t>
      </w:r>
      <w:del w:id="39" w:author="Nurjannah" w:date="2021-11-12T15:43:00Z">
        <w:r w:rsidRPr="00C50A1E" w:rsidDel="00A435D2">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satu-dua biji</w:t>
      </w:r>
      <w:ins w:id="40" w:author="Nurjannah" w:date="2021-11-12T15:43:00Z">
        <w:r w:rsidR="00A435D2">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r w:rsidRPr="004F6FB8">
        <w:rPr>
          <w:rFonts w:ascii="Times New Roman" w:eastAsia="Times New Roman" w:hAnsi="Times New Roman" w:cs="Times New Roman"/>
          <w:i/>
          <w:sz w:val="24"/>
          <w:szCs w:val="24"/>
          <w:rPrChange w:id="41" w:author="Nurjannah" w:date="2021-11-12T15:49:00Z">
            <w:rPr>
              <w:rFonts w:ascii="Times New Roman" w:eastAsia="Times New Roman" w:hAnsi="Times New Roman" w:cs="Times New Roman"/>
              <w:sz w:val="24"/>
              <w:szCs w:val="24"/>
            </w:rPr>
          </w:rPrChange>
        </w:rPr>
        <w:t>eh kok jadi lima</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del w:id="42" w:author="Nurjannah" w:date="2021-11-12T15:45:00Z">
        <w:r w:rsidRPr="00A435D2" w:rsidDel="00A435D2">
          <w:rPr>
            <w:rFonts w:ascii="Times New Roman" w:eastAsia="Times New Roman" w:hAnsi="Times New Roman" w:cs="Times New Roman"/>
            <w:sz w:val="24"/>
            <w:szCs w:val="24"/>
          </w:rPr>
          <w:delText>-</w:delText>
        </w:r>
      </w:del>
      <w:r w:rsidRPr="00A435D2">
        <w:rPr>
          <w:rFonts w:ascii="Times New Roman" w:eastAsia="Times New Roman" w:hAnsi="Times New Roman" w:cs="Times New Roman"/>
          <w:sz w:val="24"/>
          <w:szCs w:val="24"/>
          <w:rPrChange w:id="43" w:author="Nurjannah" w:date="2021-11-12T15:44:00Z">
            <w:rPr>
              <w:rFonts w:ascii="Times New Roman" w:eastAsia="Times New Roman" w:hAnsi="Times New Roman" w:cs="Times New Roman"/>
              <w:strike/>
              <w:sz w:val="24"/>
              <w:szCs w:val="24"/>
            </w:rPr>
          </w:rPrChange>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del w:id="44" w:author="Nurjannah" w:date="2021-11-12T15:45:00Z">
        <w:r w:rsidRPr="00C50A1E" w:rsidDel="00A435D2">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r w:rsidRPr="004F6FB8">
        <w:rPr>
          <w:rFonts w:ascii="Times New Roman" w:eastAsia="Times New Roman" w:hAnsi="Times New Roman" w:cs="Times New Roman"/>
          <w:i/>
          <w:sz w:val="24"/>
          <w:szCs w:val="24"/>
          <w:rPrChange w:id="45" w:author="Nurjannah" w:date="2021-11-12T15:49:00Z">
            <w:rPr>
              <w:rFonts w:ascii="Times New Roman" w:eastAsia="Times New Roman" w:hAnsi="Times New Roman" w:cs="Times New Roman"/>
              <w:sz w:val="24"/>
              <w:szCs w:val="24"/>
            </w:rPr>
          </w:rPrChange>
        </w:rPr>
        <w:t>l</w:t>
      </w:r>
      <w:del w:id="46" w:author="Nurjannah" w:date="2021-11-12T15:46:00Z">
        <w:r w:rsidRPr="004F6FB8" w:rsidDel="00A435D2">
          <w:rPr>
            <w:rFonts w:ascii="Times New Roman" w:eastAsia="Times New Roman" w:hAnsi="Times New Roman" w:cs="Times New Roman"/>
            <w:i/>
            <w:sz w:val="24"/>
            <w:szCs w:val="24"/>
            <w:rPrChange w:id="47" w:author="Nurjannah" w:date="2021-11-12T15:49:00Z">
              <w:rPr>
                <w:rFonts w:ascii="Times New Roman" w:eastAsia="Times New Roman" w:hAnsi="Times New Roman" w:cs="Times New Roman"/>
                <w:sz w:val="24"/>
                <w:szCs w:val="24"/>
              </w:rPr>
            </w:rPrChange>
          </w:rPr>
          <w:delText>h</w:delText>
        </w:r>
      </w:del>
      <w:r w:rsidRPr="004F6FB8">
        <w:rPr>
          <w:rFonts w:ascii="Times New Roman" w:eastAsia="Times New Roman" w:hAnsi="Times New Roman" w:cs="Times New Roman"/>
          <w:i/>
          <w:sz w:val="24"/>
          <w:szCs w:val="24"/>
          <w:rPrChange w:id="48" w:author="Nurjannah" w:date="2021-11-12T15:49:00Z">
            <w:rPr>
              <w:rFonts w:ascii="Times New Roman" w:eastAsia="Times New Roman" w:hAnsi="Times New Roman" w:cs="Times New Roman"/>
              <w:sz w:val="24"/>
              <w:szCs w:val="24"/>
            </w:rPr>
          </w:rPrChange>
        </w:rPr>
        <w:t>o</w:t>
      </w:r>
      <w:ins w:id="49" w:author="Nurjannah" w:date="2021-11-12T15:46:00Z">
        <w:r w:rsidR="00A435D2" w:rsidRPr="004F6FB8">
          <w:rPr>
            <w:rFonts w:ascii="Times New Roman" w:eastAsia="Times New Roman" w:hAnsi="Times New Roman" w:cs="Times New Roman"/>
            <w:i/>
            <w:sz w:val="24"/>
            <w:szCs w:val="24"/>
            <w:rPrChange w:id="50" w:author="Nurjannah" w:date="2021-11-12T15:49:00Z">
              <w:rPr>
                <w:rFonts w:ascii="Times New Roman" w:eastAsia="Times New Roman" w:hAnsi="Times New Roman" w:cs="Times New Roman"/>
                <w:sz w:val="24"/>
                <w:szCs w:val="24"/>
              </w:rPr>
            </w:rPrChange>
          </w:rPr>
          <w:t>h</w:t>
        </w:r>
      </w:ins>
      <w:r w:rsidRPr="00C50A1E">
        <w:rPr>
          <w:rFonts w:ascii="Times New Roman" w:eastAsia="Times New Roman" w:hAnsi="Times New Roman" w:cs="Times New Roman"/>
          <w:sz w:val="24"/>
          <w:szCs w:val="24"/>
        </w:rPr>
        <w:t>. Dingin yang kita kira ternyata tidak sedingin kenyataannya, kok</w:t>
      </w:r>
      <w:del w:id="51" w:author="Nurjannah" w:date="2021-11-12T15:46:00Z">
        <w:r w:rsidRPr="00C50A1E" w:rsidDel="004F6FB8">
          <w:rPr>
            <w:rFonts w:ascii="Times New Roman" w:eastAsia="Times New Roman" w:hAnsi="Times New Roman" w:cs="Times New Roman"/>
            <w:sz w:val="24"/>
            <w:szCs w:val="24"/>
          </w:rPr>
          <w:delText>~</w:delText>
        </w:r>
      </w:del>
      <w:ins w:id="52" w:author="Nurjannah" w:date="2021-11-12T15:46:00Z">
        <w:r w:rsidR="004F6FB8">
          <w:rPr>
            <w:rFonts w:ascii="Times New Roman" w:eastAsia="Times New Roman" w:hAnsi="Times New Roman" w:cs="Times New Roman"/>
            <w:sz w:val="24"/>
            <w:szCs w:val="24"/>
          </w:rPr>
          <w:t>.</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ins w:id="53" w:author="Nurjannah" w:date="2021-11-12T15:46:00Z">
        <w:r w:rsidR="004F6FB8">
          <w:rPr>
            <w:rFonts w:ascii="Times New Roman" w:eastAsia="Times New Roman" w:hAnsi="Times New Roman" w:cs="Times New Roman"/>
            <w:sz w:val="24"/>
            <w:szCs w:val="24"/>
          </w:rPr>
          <w:t>,</w:t>
        </w:r>
      </w:ins>
      <w:del w:id="54" w:author="Nurjannah" w:date="2021-11-12T15:46:00Z">
        <w:r w:rsidRPr="00C50A1E" w:rsidDel="004F6FB8">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r w:rsidRPr="004F6FB8">
        <w:rPr>
          <w:rFonts w:ascii="Times New Roman" w:eastAsia="Times New Roman" w:hAnsi="Times New Roman" w:cs="Times New Roman"/>
          <w:i/>
          <w:sz w:val="24"/>
          <w:szCs w:val="24"/>
          <w:rPrChange w:id="55" w:author="Nurjannah" w:date="2021-11-12T15:49:00Z">
            <w:rPr>
              <w:rFonts w:ascii="Times New Roman" w:eastAsia="Times New Roman" w:hAnsi="Times New Roman" w:cs="Times New Roman"/>
              <w:sz w:val="24"/>
              <w:szCs w:val="24"/>
            </w:rPr>
          </w:rPrChange>
        </w:rPr>
        <w:t>Ehem</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w:t>
      </w:r>
      <w:del w:id="56" w:author="Nurjannah" w:date="2021-11-12T15:47:00Z">
        <w:r w:rsidRPr="00C50A1E" w:rsidDel="004F6FB8">
          <w:rPr>
            <w:rFonts w:ascii="Times New Roman" w:eastAsia="Times New Roman" w:hAnsi="Times New Roman" w:cs="Times New Roman"/>
            <w:sz w:val="24"/>
            <w:szCs w:val="24"/>
          </w:rPr>
          <w:delText>-biskuit</w:delText>
        </w:r>
      </w:del>
      <w:r w:rsidRPr="00C50A1E">
        <w:rPr>
          <w:rFonts w:ascii="Times New Roman" w:eastAsia="Times New Roman" w:hAnsi="Times New Roman" w:cs="Times New Roman"/>
          <w:sz w:val="24"/>
          <w:szCs w:val="24"/>
        </w:rPr>
        <w:t xml:space="preserve"> yang di</w:t>
      </w:r>
      <w:del w:id="57" w:author="Nurjannah" w:date="2021-11-12T15:47:00Z">
        <w:r w:rsidDel="004F6FB8">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tata dalam toples cantik, atau </w:t>
      </w:r>
      <w:del w:id="58" w:author="Nurjannah" w:date="2021-11-12T15:47:00Z">
        <w:r w:rsidRPr="00C50A1E" w:rsidDel="004F6FB8">
          <w:rPr>
            <w:rFonts w:ascii="Times New Roman" w:eastAsia="Times New Roman" w:hAnsi="Times New Roman" w:cs="Times New Roman"/>
            <w:sz w:val="24"/>
            <w:szCs w:val="24"/>
          </w:rPr>
          <w:delText xml:space="preserve">bubuk-bubuk </w:delText>
        </w:r>
      </w:del>
      <w:r w:rsidRPr="00C50A1E">
        <w:rPr>
          <w:rFonts w:ascii="Times New Roman" w:eastAsia="Times New Roman" w:hAnsi="Times New Roman" w:cs="Times New Roman"/>
          <w:sz w:val="24"/>
          <w:szCs w:val="24"/>
        </w:rPr>
        <w:t>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59" w:author="Nurjannah" w:date="2021-11-12T15:47:00Z">
        <w:r w:rsidDel="004F6FB8">
          <w:rPr>
            <w:rFonts w:ascii="Times New Roman" w:eastAsia="Times New Roman" w:hAnsi="Times New Roman" w:cs="Times New Roman"/>
            <w:sz w:val="24"/>
            <w:szCs w:val="24"/>
          </w:rPr>
          <w:delText>almari</w:delText>
        </w:r>
        <w:r w:rsidRPr="00C50A1E" w:rsidDel="004F6FB8">
          <w:rPr>
            <w:rFonts w:ascii="Times New Roman" w:eastAsia="Times New Roman" w:hAnsi="Times New Roman" w:cs="Times New Roman"/>
            <w:sz w:val="24"/>
            <w:szCs w:val="24"/>
          </w:rPr>
          <w:delText xml:space="preserve"> </w:delText>
        </w:r>
      </w:del>
      <w:ins w:id="60" w:author="Nurjannah" w:date="2021-11-12T15:47:00Z">
        <w:r w:rsidR="004F6FB8">
          <w:rPr>
            <w:rFonts w:ascii="Times New Roman" w:eastAsia="Times New Roman" w:hAnsi="Times New Roman" w:cs="Times New Roman"/>
            <w:sz w:val="24"/>
            <w:szCs w:val="24"/>
          </w:rPr>
          <w:t>lemari</w:t>
        </w:r>
        <w:r w:rsidR="004F6FB8"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penyimpanan. Sebagai bahan persediaan karena mau keluar di</w:t>
      </w:r>
      <w:del w:id="61" w:author="Nurjannah" w:date="2021-11-12T15:47:00Z">
        <w:r w:rsidRPr="00C50A1E" w:rsidDel="004F6FB8">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waktu hujan itu membuat kita berpikir berkali-kali</w:t>
      </w:r>
      <w:ins w:id="62" w:author="Nurjannah" w:date="2021-11-12T15:48:00Z">
        <w:r w:rsidR="004F6FB8">
          <w:rPr>
            <w:rFonts w:ascii="Times New Roman" w:eastAsia="Times New Roman" w:hAnsi="Times New Roman" w:cs="Times New Roman"/>
            <w:sz w:val="24"/>
            <w:szCs w:val="24"/>
          </w:rPr>
          <w:t>,</w:t>
        </w:r>
      </w:ins>
      <w:del w:id="63" w:author="Nurjannah" w:date="2021-11-12T15:48:00Z">
        <w:r w:rsidRPr="00C50A1E" w:rsidDel="004F6FB8">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64" w:author="Nurjannah" w:date="2021-11-12T15:48:00Z">
        <w:r w:rsidRPr="00C50A1E" w:rsidDel="004F6FB8">
          <w:rPr>
            <w:rFonts w:ascii="Times New Roman" w:eastAsia="Times New Roman" w:hAnsi="Times New Roman" w:cs="Times New Roman"/>
            <w:sz w:val="24"/>
            <w:szCs w:val="24"/>
          </w:rPr>
          <w:delText xml:space="preserve">Akan </w:delText>
        </w:r>
      </w:del>
      <w:ins w:id="65" w:author="Nurjannah" w:date="2021-11-12T15:48:00Z">
        <w:r w:rsidR="004F6FB8">
          <w:rPr>
            <w:rFonts w:ascii="Times New Roman" w:eastAsia="Times New Roman" w:hAnsi="Times New Roman" w:cs="Times New Roman"/>
            <w:sz w:val="24"/>
            <w:szCs w:val="24"/>
          </w:rPr>
          <w:t>a</w:t>
        </w:r>
        <w:r w:rsidR="004F6FB8" w:rsidRPr="00C50A1E">
          <w:rPr>
            <w:rFonts w:ascii="Times New Roman" w:eastAsia="Times New Roman" w:hAnsi="Times New Roman" w:cs="Times New Roman"/>
            <w:sz w:val="24"/>
            <w:szCs w:val="24"/>
          </w:rPr>
          <w:t xml:space="preserve">kan </w:t>
        </w:r>
      </w:ins>
      <w:r w:rsidRPr="00C50A1E">
        <w:rPr>
          <w:rFonts w:ascii="Times New Roman" w:eastAsia="Times New Roman" w:hAnsi="Times New Roman" w:cs="Times New Roman"/>
          <w:sz w:val="24"/>
          <w:szCs w:val="24"/>
        </w:rPr>
        <w:t>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ins w:id="66" w:author="Nurjannah" w:date="2021-11-12T15:48:00Z">
        <w:r w:rsidR="004F6FB8">
          <w:rPr>
            <w:rFonts w:ascii="Times New Roman" w:eastAsia="Times New Roman" w:hAnsi="Times New Roman" w:cs="Times New Roman"/>
            <w:sz w:val="24"/>
            <w:szCs w:val="24"/>
          </w:rPr>
          <w:t>.</w:t>
        </w:r>
      </w:ins>
      <w:del w:id="67" w:author="Nurjannah" w:date="2021-11-12T15:48:00Z">
        <w:r w:rsidRPr="00C50A1E" w:rsidDel="004F6FB8">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w:t>
      </w:r>
      <w:ins w:id="68" w:author="Nurjannah" w:date="2021-11-12T15:48:00Z">
        <w:r w:rsidR="004F6FB8">
          <w:rPr>
            <w:rFonts w:ascii="Times New Roman" w:eastAsia="Times New Roman" w:hAnsi="Times New Roman" w:cs="Times New Roman"/>
            <w:sz w:val="24"/>
            <w:szCs w:val="24"/>
          </w:rPr>
          <w:t>,</w:t>
        </w:r>
      </w:ins>
      <w:del w:id="69" w:author="Nurjannah" w:date="2021-11-12T15:48:00Z">
        <w:r w:rsidRPr="00C50A1E" w:rsidDel="004F6FB8">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70" w:author="Nurjannah" w:date="2021-11-12T15:48:00Z">
        <w:r w:rsidRPr="00C50A1E" w:rsidDel="004F6FB8">
          <w:rPr>
            <w:rFonts w:ascii="Times New Roman" w:eastAsia="Times New Roman" w:hAnsi="Times New Roman" w:cs="Times New Roman"/>
            <w:sz w:val="24"/>
            <w:szCs w:val="24"/>
          </w:rPr>
          <w:delText xml:space="preserve">Sebab </w:delText>
        </w:r>
      </w:del>
      <w:ins w:id="71" w:author="Nurjannah" w:date="2021-11-12T15:48:00Z">
        <w:r w:rsidR="004F6FB8">
          <w:rPr>
            <w:rFonts w:ascii="Times New Roman" w:eastAsia="Times New Roman" w:hAnsi="Times New Roman" w:cs="Times New Roman"/>
            <w:sz w:val="24"/>
            <w:szCs w:val="24"/>
          </w:rPr>
          <w:t>s</w:t>
        </w:r>
        <w:r w:rsidR="004F6FB8" w:rsidRPr="00C50A1E">
          <w:rPr>
            <w:rFonts w:ascii="Times New Roman" w:eastAsia="Times New Roman" w:hAnsi="Times New Roman" w:cs="Times New Roman"/>
            <w:sz w:val="24"/>
            <w:szCs w:val="24"/>
          </w:rPr>
          <w:t xml:space="preserve">ebab </w:t>
        </w:r>
      </w:ins>
      <w:r w:rsidRPr="00C50A1E">
        <w:rPr>
          <w:rFonts w:ascii="Times New Roman" w:eastAsia="Times New Roman" w:hAnsi="Times New Roman" w:cs="Times New Roman"/>
          <w:sz w:val="24"/>
          <w:szCs w:val="24"/>
        </w:rPr>
        <w:t>kamu sudah terlalu manis, kata dia </w:t>
      </w:r>
      <w:r w:rsidRPr="00C50A1E">
        <w:rPr>
          <w:rFonts w:ascii="Times New Roman" w:eastAsia="Times New Roman" w:hAnsi="Times New Roman" w:cs="Times New Roman"/>
          <w:i/>
          <w:iCs/>
          <w:sz w:val="24"/>
          <w:szCs w:val="24"/>
        </w:rPr>
        <w:t>gitu k</w:t>
      </w:r>
      <w:del w:id="72" w:author="Nurjannah" w:date="2021-11-12T15:49:00Z">
        <w:r w:rsidRPr="00C50A1E" w:rsidDel="004F6FB8">
          <w:rPr>
            <w:rFonts w:ascii="Times New Roman" w:eastAsia="Times New Roman" w:hAnsi="Times New Roman" w:cs="Times New Roman"/>
            <w:i/>
            <w:iCs/>
            <w:sz w:val="24"/>
            <w:szCs w:val="24"/>
          </w:rPr>
          <w:delText>h</w:delText>
        </w:r>
      </w:del>
      <w:r w:rsidRPr="00C50A1E">
        <w:rPr>
          <w:rFonts w:ascii="Times New Roman" w:eastAsia="Times New Roman" w:hAnsi="Times New Roman" w:cs="Times New Roman"/>
          <w:i/>
          <w:iCs/>
          <w:sz w:val="24"/>
          <w:szCs w:val="24"/>
        </w:rPr>
        <w:t>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w:t>
      </w:r>
      <w:del w:id="73" w:author="Nurjannah" w:date="2021-11-12T15:49:00Z">
        <w:r w:rsidRPr="00C50A1E" w:rsidDel="004F6FB8">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musim hujan, rasa malas bergerak juga bisa jadi biang berat badan yang lebih </w:t>
      </w:r>
      <w:del w:id="74" w:author="Nurjannah" w:date="2021-11-12T15:50:00Z">
        <w:r w:rsidRPr="00C50A1E" w:rsidDel="004F6FB8">
          <w:rPr>
            <w:rFonts w:ascii="Times New Roman" w:eastAsia="Times New Roman" w:hAnsi="Times New Roman" w:cs="Times New Roman"/>
            <w:sz w:val="24"/>
            <w:szCs w:val="24"/>
          </w:rPr>
          <w:delText xml:space="preserve">suka </w:delText>
        </w:r>
      </w:del>
      <w:ins w:id="75" w:author="Nurjannah" w:date="2021-11-12T15:50:00Z">
        <w:r w:rsidR="004F6FB8">
          <w:rPr>
            <w:rFonts w:ascii="Times New Roman" w:eastAsia="Times New Roman" w:hAnsi="Times New Roman" w:cs="Times New Roman"/>
            <w:sz w:val="24"/>
            <w:szCs w:val="24"/>
          </w:rPr>
          <w:t>mudah</w:t>
        </w:r>
        <w:r w:rsidR="004F6FB8"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naiknya. Apalagi munculnya kaum</w:t>
      </w:r>
      <w:del w:id="76" w:author="Nurjannah" w:date="2021-11-12T15:50:00Z">
        <w:r w:rsidRPr="00C50A1E" w:rsidDel="004F6FB8">
          <w:rPr>
            <w:rFonts w:ascii="Times New Roman" w:eastAsia="Times New Roman" w:hAnsi="Times New Roman" w:cs="Times New Roman"/>
            <w:sz w:val="24"/>
            <w:szCs w:val="24"/>
          </w:rPr>
          <w:delText>-kaum</w:delText>
        </w:r>
      </w:del>
      <w:r w:rsidRPr="00C50A1E">
        <w:rPr>
          <w:rFonts w:ascii="Times New Roman" w:eastAsia="Times New Roman" w:hAnsi="Times New Roman" w:cs="Times New Roman"/>
          <w:sz w:val="24"/>
          <w:szCs w:val="24"/>
        </w:rPr>
        <w:t xml:space="preserve">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w:t>
      </w:r>
      <w:ins w:id="77" w:author="Nurjannah" w:date="2021-11-12T15:50:00Z">
        <w:r w:rsidR="004F6FB8">
          <w:rPr>
            <w:rFonts w:ascii="Times New Roman" w:eastAsia="Times New Roman" w:hAnsi="Times New Roman" w:cs="Times New Roman"/>
            <w:sz w:val="24"/>
            <w:szCs w:val="24"/>
          </w:rPr>
          <w:t>,</w:t>
        </w:r>
      </w:ins>
      <w:del w:id="78" w:author="Nurjannah" w:date="2021-11-12T15:50:00Z">
        <w:r w:rsidDel="004F6FB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79" w:author="Nurjannah" w:date="2021-11-12T15:50:00Z">
        <w:r w:rsidDel="004F6FB8">
          <w:rPr>
            <w:rFonts w:ascii="Times New Roman" w:eastAsia="Times New Roman" w:hAnsi="Times New Roman" w:cs="Times New Roman"/>
            <w:sz w:val="24"/>
            <w:szCs w:val="24"/>
          </w:rPr>
          <w:delText xml:space="preserve">Jadi </w:delText>
        </w:r>
      </w:del>
      <w:ins w:id="80" w:author="Nurjannah" w:date="2021-11-12T15:50:00Z">
        <w:r w:rsidR="004F6FB8">
          <w:rPr>
            <w:rFonts w:ascii="Times New Roman" w:eastAsia="Times New Roman" w:hAnsi="Times New Roman" w:cs="Times New Roman"/>
            <w:sz w:val="24"/>
            <w:szCs w:val="24"/>
          </w:rPr>
          <w:t>j</w:t>
        </w:r>
        <w:r w:rsidR="004F6FB8">
          <w:rPr>
            <w:rFonts w:ascii="Times New Roman" w:eastAsia="Times New Roman" w:hAnsi="Times New Roman" w:cs="Times New Roman"/>
            <w:sz w:val="24"/>
            <w:szCs w:val="24"/>
          </w:rPr>
          <w:t xml:space="preserve">adi </w:t>
        </w:r>
      </w:ins>
      <w:r>
        <w:rPr>
          <w:rFonts w:ascii="Times New Roman" w:eastAsia="Times New Roman" w:hAnsi="Times New Roman" w:cs="Times New Roman"/>
          <w:sz w:val="24"/>
          <w:szCs w:val="24"/>
        </w:rPr>
        <w:t>simpanan di</w:t>
      </w:r>
      <w:r w:rsidRPr="00C50A1E">
        <w:rPr>
          <w:rFonts w:ascii="Times New Roman" w:eastAsia="Times New Roman" w:hAnsi="Times New Roman" w:cs="Times New Roman"/>
          <w:sz w:val="24"/>
          <w:szCs w:val="24"/>
        </w:rPr>
        <w:t>tubuhmu</w:t>
      </w:r>
      <w:del w:id="81" w:author="Nurjannah" w:date="2021-11-12T15:50:00Z">
        <w:r w:rsidRPr="00C50A1E" w:rsidDel="004F6FB8">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 xml:space="preserve">kanan di saat hujan. Coba </w:t>
      </w:r>
      <w:ins w:id="82" w:author="Nurjannah" w:date="2021-11-12T15:51:00Z">
        <w:r w:rsidR="004F6FB8">
          <w:rPr>
            <w:rFonts w:ascii="Times New Roman" w:eastAsia="Times New Roman" w:hAnsi="Times New Roman" w:cs="Times New Roman"/>
            <w:sz w:val="24"/>
            <w:szCs w:val="24"/>
          </w:rPr>
          <w:t>di</w:t>
        </w:r>
      </w:ins>
      <w:r w:rsidRPr="00C50A1E">
        <w:rPr>
          <w:rFonts w:ascii="Times New Roman" w:eastAsia="Times New Roman" w:hAnsi="Times New Roman" w:cs="Times New Roman"/>
          <w:sz w:val="24"/>
          <w:szCs w:val="24"/>
        </w:rPr>
        <w:t>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w:t>
      </w:r>
      <w:del w:id="83" w:author="Nurjannah" w:date="2021-11-12T15:51:00Z">
        <w:r w:rsidRPr="00C50A1E" w:rsidDel="004F6FB8">
          <w:rPr>
            <w:rFonts w:ascii="Times New Roman" w:eastAsia="Times New Roman" w:hAnsi="Times New Roman" w:cs="Times New Roman"/>
            <w:sz w:val="24"/>
            <w:szCs w:val="24"/>
          </w:rPr>
          <w:delText xml:space="preserve">. </w:delText>
        </w:r>
      </w:del>
      <w:ins w:id="84" w:author="Nurjannah" w:date="2021-11-12T15:51:00Z">
        <w:r w:rsidR="004F6FB8">
          <w:rPr>
            <w:rFonts w:ascii="Times New Roman" w:eastAsia="Times New Roman" w:hAnsi="Times New Roman" w:cs="Times New Roman"/>
            <w:sz w:val="24"/>
            <w:szCs w:val="24"/>
          </w:rPr>
          <w:t>?</w:t>
        </w:r>
        <w:bookmarkStart w:id="85" w:name="_GoBack"/>
        <w:bookmarkEnd w:id="85"/>
        <w:r w:rsidR="004F6FB8"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D85" w:rsidRDefault="001D4D85">
      <w:r>
        <w:separator/>
      </w:r>
    </w:p>
  </w:endnote>
  <w:endnote w:type="continuationSeparator" w:id="0">
    <w:p w:rsidR="001D4D85" w:rsidRDefault="001D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1D4D85">
    <w:pPr>
      <w:pStyle w:val="Footer"/>
    </w:pPr>
  </w:p>
  <w:p w:rsidR="00941E77" w:rsidRDefault="001D4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D85" w:rsidRDefault="001D4D85">
      <w:r>
        <w:separator/>
      </w:r>
    </w:p>
  </w:footnote>
  <w:footnote w:type="continuationSeparator" w:id="0">
    <w:p w:rsidR="001D4D85" w:rsidRDefault="001D4D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12251A"/>
    <w:rsid w:val="001D4D85"/>
    <w:rsid w:val="0042167F"/>
    <w:rsid w:val="004F6FB8"/>
    <w:rsid w:val="00924DF5"/>
    <w:rsid w:val="00927764"/>
    <w:rsid w:val="00A4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A435D2"/>
    <w:rPr>
      <w:rFonts w:ascii="Tahoma" w:hAnsi="Tahoma" w:cs="Tahoma"/>
      <w:sz w:val="16"/>
      <w:szCs w:val="16"/>
    </w:rPr>
  </w:style>
  <w:style w:type="character" w:customStyle="1" w:styleId="BalloonTextChar">
    <w:name w:val="Balloon Text Char"/>
    <w:basedOn w:val="DefaultParagraphFont"/>
    <w:link w:val="BalloonText"/>
    <w:uiPriority w:val="99"/>
    <w:semiHidden/>
    <w:rsid w:val="00A43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A435D2"/>
    <w:rPr>
      <w:rFonts w:ascii="Tahoma" w:hAnsi="Tahoma" w:cs="Tahoma"/>
      <w:sz w:val="16"/>
      <w:szCs w:val="16"/>
    </w:rPr>
  </w:style>
  <w:style w:type="character" w:customStyle="1" w:styleId="BalloonTextChar">
    <w:name w:val="Balloon Text Char"/>
    <w:basedOn w:val="DefaultParagraphFont"/>
    <w:link w:val="BalloonText"/>
    <w:uiPriority w:val="99"/>
    <w:semiHidden/>
    <w:rsid w:val="00A43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Nurjannah</cp:lastModifiedBy>
  <cp:revision>2</cp:revision>
  <dcterms:created xsi:type="dcterms:W3CDTF">2020-07-24T23:46:00Z</dcterms:created>
  <dcterms:modified xsi:type="dcterms:W3CDTF">2021-11-12T07:51:00Z</dcterms:modified>
</cp:coreProperties>
</file>