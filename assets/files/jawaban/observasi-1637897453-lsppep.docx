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E9D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AE690E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521B6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AF11ED2" w14:textId="77777777" w:rsidR="00927764" w:rsidRPr="00927764" w:rsidDel="003E0E70" w:rsidRDefault="00927764" w:rsidP="00927764">
      <w:pPr>
        <w:pStyle w:val="ListParagraph"/>
        <w:numPr>
          <w:ilvl w:val="0"/>
          <w:numId w:val="2"/>
        </w:numPr>
        <w:ind w:left="567" w:hanging="567"/>
        <w:rPr>
          <w:del w:id="0" w:author="WINDOWS X" w:date="2021-11-26T09:41:00Z"/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F383C2D" w14:textId="0DDAC3A6" w:rsidR="00927764" w:rsidRPr="003E0E70" w:rsidRDefault="00927764" w:rsidP="003E0E70">
      <w:pPr>
        <w:pStyle w:val="ListParagraph"/>
        <w:ind w:left="567"/>
        <w:rPr>
          <w:rFonts w:ascii="Cambria" w:hAnsi="Cambria"/>
          <w:rPrChange w:id="1" w:author="WINDOWS X" w:date="2021-11-26T09:41:00Z">
            <w:rPr/>
          </w:rPrChange>
        </w:rPr>
        <w:pPrChange w:id="2" w:author="WINDOWS X" w:date="2021-11-26T09:41:00Z">
          <w:pPr/>
        </w:pPrChange>
      </w:pPr>
    </w:p>
    <w:p w14:paraId="6B6954C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del w:id="3" w:author="WINDOWS X" w:date="2021-11-26T09:47:00Z">
        <w:r w:rsidRPr="00C50A1E" w:rsidDel="00A03515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2E531C0" w14:textId="460996E6" w:rsidR="00927764" w:rsidRDefault="00927764" w:rsidP="00927764">
      <w:pPr>
        <w:shd w:val="clear" w:color="auto" w:fill="F5F5F5"/>
        <w:spacing w:line="270" w:lineRule="atLeast"/>
        <w:rPr>
          <w:ins w:id="4" w:author="WINDOWS X" w:date="2021-11-26T10:12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8EEDEAD" w14:textId="77777777" w:rsidR="005C5CBE" w:rsidRPr="00C50A1E" w:rsidRDefault="005C5CBE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6DB2711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49EBE7C" wp14:editId="68FE7CE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26C4" w14:textId="7EE18CFA" w:rsidR="00927764" w:rsidRDefault="00927764" w:rsidP="00927764">
      <w:pPr>
        <w:spacing w:line="270" w:lineRule="atLeast"/>
        <w:jc w:val="center"/>
        <w:rPr>
          <w:ins w:id="5" w:author="WINDOWS X" w:date="2021-11-26T10:12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DEA5605" w14:textId="77777777" w:rsidR="005C5CBE" w:rsidRPr="00C50A1E" w:rsidRDefault="005C5CBE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1411C07" w14:textId="1B6CC983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7" w:author="WINDOWS X" w:date="2021-11-26T10:12:00Z">
        <w:r w:rsidRPr="00C50A1E" w:rsidDel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 dia tetep temenan aja</w:delText>
        </w:r>
      </w:del>
      <w:proofErr w:type="spellStart"/>
      <w:ins w:id="8" w:author="WINDOWS X" w:date="2021-11-26T10:12:00Z">
        <w:r w:rsidR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dia</w:t>
        </w:r>
        <w:proofErr w:type="spellEnd"/>
        <w:r w:rsidR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hanya</w:t>
        </w:r>
        <w:proofErr w:type="spellEnd"/>
        <w:r w:rsidR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ins w:id="9" w:author="WINDOWS X" w:date="2021-11-26T10:12:00Z">
        <w:r w:rsidR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  <w:del w:id="10" w:author="WINDOWS X" w:date="2021-11-26T10:12:00Z">
        <w:r w:rsidRPr="00C50A1E" w:rsidDel="005C5CB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39DCDE88" w14:textId="55D510F6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12" w:author="WINDOWS X" w:date="2021-11-26T10:12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3" w:author="WINDOWS X" w:date="2021-11-26T10:13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WINDOWS X" w:date="2021-11-26T10:13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 xml:space="preserve">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51E4C4" w14:textId="3C915E2E" w:rsidR="00927764" w:rsidRPr="00C50A1E" w:rsidRDefault="00927764" w:rsidP="005C5CBE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6" w:author="WINDOWS X" w:date="2021-11-26T10:18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 xml:space="preserve"> Benar saja</w:delText>
        </w:r>
      </w:del>
      <w:ins w:id="17" w:author="WINDOWS X" w:date="2021-11-26T10:17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8" w:author="WINDOWS X" w:date="2021-11-26T10:17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WINDOWS X" w:date="2021-11-26T10:18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0" w:author="WINDOWS X" w:date="2021-11-26T10:17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WINDOWS X" w:date="2021-11-26T10:17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2" w:author="WINDOWS X" w:date="2021-11-26T10:18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3" w:author="WINDOWS X" w:date="2021-11-26T10:18:00Z">
        <w:r w:rsidDel="005C5CBE">
          <w:rPr>
            <w:rFonts w:ascii="Times New Roman" w:eastAsia="Times New Roman" w:hAnsi="Times New Roman" w:cs="Times New Roman"/>
            <w:sz w:val="24"/>
            <w:szCs w:val="24"/>
          </w:rPr>
          <w:delText>antara B</w:delText>
        </w:r>
      </w:del>
      <w:proofErr w:type="spellStart"/>
      <w:ins w:id="24" w:author="WINDOWS X" w:date="2021-11-26T10:18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WINDOWS X" w:date="2021-11-26T10:18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WINDOWS X" w:date="2021-11-26T10:18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ins w:id="27" w:author="WINDOWS X" w:date="2021-11-26T10:18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C5CBE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5C5C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8" w:author="WINDOWS X" w:date="2021-11-26T10:19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5C5CB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5C5C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" w:author="WINDOWS X" w:date="2021-11-26T10:19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30" w:author="WINDOWS X" w:date="2021-11-26T10:19:00Z">
        <w:r w:rsidR="005C5CB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WINDOWS X" w:date="2021-11-26T10:19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2" w:author="WINDOWS X" w:date="2021-11-26T10:19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C224F3" w14:textId="3559CF12" w:rsidR="00927764" w:rsidRPr="00C50A1E" w:rsidRDefault="00927764" w:rsidP="005C5CBE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WINDOWS X" w:date="2021-11-26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WINDOWS X" w:date="2021-11-26T10:19:00Z">
        <w:r w:rsidRPr="00C50A1E" w:rsidDel="005C5CB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10276B" w14:textId="51B466B9" w:rsidR="00927764" w:rsidRPr="005C5CB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PrChange w:id="35" w:author="WINDOWS X" w:date="2021-11-26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6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C4DCA1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7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51057F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84CC076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805B4B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0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3AF95A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77CD8DE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2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8C16D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3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4120FA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4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9B015F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5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905861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6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89B43ED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7" w:author="WINDOWS X" w:date="2021-11-26T10:1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789A7E7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8" w:author="WINDOWS X" w:date="2021-11-26T10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6FB035D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9" w:author="WINDOWS X" w:date="2021-11-26T10:1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BCD456" w14:textId="77777777" w:rsidR="00927764" w:rsidRPr="00C50A1E" w:rsidRDefault="00927764" w:rsidP="005C5CBE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0" w:author="WINDOWS X" w:date="2021-11-26T10:1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52AC10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43B346E" w14:textId="77777777" w:rsidR="00927764" w:rsidRPr="00C50A1E" w:rsidRDefault="00927764" w:rsidP="00927764"/>
    <w:p w14:paraId="7E573D78" w14:textId="77777777" w:rsidR="00927764" w:rsidRPr="005A045A" w:rsidRDefault="00927764" w:rsidP="00927764">
      <w:pPr>
        <w:rPr>
          <w:i/>
        </w:rPr>
      </w:pPr>
    </w:p>
    <w:p w14:paraId="73DE18C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A6A8C8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2BA2" w14:textId="77777777" w:rsidR="00C15584" w:rsidRDefault="00C15584">
      <w:r>
        <w:separator/>
      </w:r>
    </w:p>
  </w:endnote>
  <w:endnote w:type="continuationSeparator" w:id="0">
    <w:p w14:paraId="48CBEDC8" w14:textId="77777777" w:rsidR="00C15584" w:rsidRDefault="00C1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A66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432E8AE" w14:textId="77777777" w:rsidR="00941E77" w:rsidRDefault="00C15584">
    <w:pPr>
      <w:pStyle w:val="Footer"/>
    </w:pPr>
  </w:p>
  <w:p w14:paraId="3014FDFB" w14:textId="77777777" w:rsidR="00941E77" w:rsidRDefault="00C15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1282" w14:textId="77777777" w:rsidR="00C15584" w:rsidRDefault="00C15584">
      <w:r>
        <w:separator/>
      </w:r>
    </w:p>
  </w:footnote>
  <w:footnote w:type="continuationSeparator" w:id="0">
    <w:p w14:paraId="3B5FE565" w14:textId="77777777" w:rsidR="00C15584" w:rsidRDefault="00C15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X">
    <w15:presenceInfo w15:providerId="None" w15:userId="WINDOWS 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E0E70"/>
    <w:rsid w:val="0042167F"/>
    <w:rsid w:val="005C5CBE"/>
    <w:rsid w:val="00924DF5"/>
    <w:rsid w:val="00927764"/>
    <w:rsid w:val="00A03515"/>
    <w:rsid w:val="00C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812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X</cp:lastModifiedBy>
  <cp:revision>2</cp:revision>
  <dcterms:created xsi:type="dcterms:W3CDTF">2021-11-26T03:20:00Z</dcterms:created>
  <dcterms:modified xsi:type="dcterms:W3CDTF">2021-11-26T03:20:00Z</dcterms:modified>
</cp:coreProperties>
</file>