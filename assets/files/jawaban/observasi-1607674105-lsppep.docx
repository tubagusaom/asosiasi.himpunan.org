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8766A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0" w:author="Reviewer" w:date="2020-12-11T14:53:00Z">
        <w:r>
          <w:rPr>
            <w:rFonts w:ascii="Times New Roman" w:eastAsia="Times New Roman" w:hAnsi="Times New Roman" w:cs="Times New Roman"/>
            <w:sz w:val="24"/>
            <w:szCs w:val="24"/>
          </w:rPr>
          <w:t>Menurut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yang mana </w:t>
        </w:r>
      </w:ins>
      <w:del w:id="1" w:author="Reviewer" w:date="2020-12-11T14:53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Apa 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Reviewer" w:date="2020-12-11T14:53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proofErr w:type="spellStart"/>
      <w:ins w:id="3" w:author="Reviewer" w:date="2020-12-11T14:53:00Z">
        <w:r>
          <w:rPr>
            <w:rFonts w:ascii="Times New Roman" w:eastAsia="Times New Roman" w:hAnsi="Times New Roman" w:cs="Times New Roman"/>
            <w:sz w:val="24"/>
            <w:szCs w:val="24"/>
          </w:rPr>
          <w:t>romanti</w:t>
        </w:r>
      </w:ins>
      <w:ins w:id="4" w:author="Reviewer" w:date="2020-12-11T14:58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proofErr w:type="spellEnd"/>
      <w:ins w:id="5" w:author="Reviewer" w:date="2020-12-11T14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Apakah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Reviewer" w:date="2020-12-11T14:53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7" w:author="Reviewer" w:date="2020-12-11T14:54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8" w:author="Reviewer" w:date="2020-12-11T14:53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8766A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" w:author="Reviewer" w:date="2020-12-11T14:5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Orang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mengartikan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sehari-hari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’.</w:t>
        </w:r>
      </w:ins>
      <w:del w:id="10" w:author="Reviewer" w:date="2020-12-11T14:54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>Januari, hujan sehari-hari, begitu kata orang sering mengartikannya.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1" w:author="Reviewer" w:date="2020-12-11T14:55:00Z">
        <w:r w:rsidR="00927764"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Reviewer" w:date="2020-12-11T14:55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3" w:author="Reviewer" w:date="2020-12-11T14:55:00Z"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" w:author="Reviewer" w:date="2020-12-11T14:55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 tak hanya 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ins w:id="15" w:author="Reviewer" w:date="2020-12-11T14:56:00Z"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kacau</w:t>
        </w:r>
      </w:ins>
      <w:proofErr w:type="spellEnd"/>
      <w:del w:id="16" w:author="Reviewer" w:date="2020-12-11T14:56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Reviewer" w:date="2020-12-11T14:55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>yang 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8" w:author="Reviewer" w:date="2020-12-11T14:56:00Z"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munculnya</w:t>
        </w:r>
        <w:proofErr w:type="spellEnd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Reviewer" w:date="2020-12-11T14:56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Reviewer" w:date="2020-12-11T14:56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del w:id="21" w:author="Reviewer" w:date="2020-12-11T14:57:00Z">
        <w:r w:rsidRPr="00C50A1E" w:rsidDel="008766A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ins w:id="22" w:author="Reviewer" w:date="2020-12-11T14:57:00Z"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6A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23" w:author="Reviewer" w:date="2020-12-11T14:58:00Z">
        <w:r w:rsidR="008766AE">
          <w:rPr>
            <w:rFonts w:ascii="Times New Roman" w:eastAsia="Times New Roman" w:hAnsi="Times New Roman" w:cs="Times New Roman"/>
            <w:sz w:val="24"/>
            <w:szCs w:val="24"/>
          </w:rPr>
          <w:t>lakukan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Reviewer" w:date="2020-12-11T14:58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5" w:author="Reviewer" w:date="2020-12-11T14:58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Reviewer" w:date="2020-12-11T14:58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ins w:id="27" w:author="Reviewer" w:date="2020-12-11T14:59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gus</w:t>
        </w:r>
      </w:ins>
      <w:proofErr w:type="spellEnd"/>
      <w:del w:id="28" w:author="Reviewer" w:date="2020-12-11T14:59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Reviewer" w:date="2020-12-11T15:01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Reviewer" w:date="2020-12-11T15:01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ins w:id="31" w:author="Reviewer" w:date="2020-12-11T15:01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F6660F">
        <w:rPr>
          <w:rFonts w:ascii="Times New Roman" w:eastAsia="Times New Roman" w:hAnsi="Times New Roman" w:cs="Times New Roman"/>
          <w:sz w:val="24"/>
          <w:szCs w:val="24"/>
          <w:rPrChange w:id="32" w:author="Reviewer" w:date="2020-12-11T15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F6660F">
        <w:rPr>
          <w:rFonts w:ascii="Times New Roman" w:eastAsia="Times New Roman" w:hAnsi="Times New Roman" w:cs="Times New Roman"/>
          <w:sz w:val="24"/>
          <w:szCs w:val="24"/>
          <w:rPrChange w:id="33" w:author="Reviewer" w:date="2020-12-11T15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F6660F">
        <w:rPr>
          <w:rFonts w:ascii="Times New Roman" w:eastAsia="Times New Roman" w:hAnsi="Times New Roman" w:cs="Times New Roman"/>
          <w:sz w:val="24"/>
          <w:szCs w:val="24"/>
          <w:rPrChange w:id="34" w:author="Reviewer" w:date="2020-12-11T15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F6660F">
        <w:rPr>
          <w:rFonts w:ascii="Times New Roman" w:eastAsia="Times New Roman" w:hAnsi="Times New Roman" w:cs="Times New Roman"/>
          <w:sz w:val="24"/>
          <w:szCs w:val="24"/>
          <w:rPrChange w:id="35" w:author="Reviewer" w:date="2020-12-11T15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F6660F">
        <w:rPr>
          <w:rFonts w:ascii="Times New Roman" w:eastAsia="Times New Roman" w:hAnsi="Times New Roman" w:cs="Times New Roman"/>
          <w:sz w:val="24"/>
          <w:szCs w:val="24"/>
          <w:rPrChange w:id="36" w:author="Reviewer" w:date="2020-12-11T15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Reviewer" w:date="2020-12-11T15:01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38" w:author="Reviewer" w:date="2020-12-11T15:01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9" w:author="Reviewer" w:date="2020-12-11T15:00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Reviewer" w:date="2020-12-11T15:01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Reviewer" w:date="2020-12-11T15:02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"panas"</w:delText>
        </w:r>
      </w:del>
      <w:proofErr w:type="spellStart"/>
      <w:ins w:id="42" w:author="Reviewer" w:date="2020-12-11T15:02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energi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43" w:author="Reviewer" w:date="2020-12-11T15:02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4" w:author="Reviewer" w:date="2020-12-11T15:02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45" w:author="Reviewer" w:date="2020-12-11T15:02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r w:rsidR="00F6660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Del="00F6660F" w:rsidRDefault="00927764" w:rsidP="00927764">
      <w:pPr>
        <w:shd w:val="clear" w:color="auto" w:fill="F5F5F5"/>
        <w:spacing w:after="375"/>
        <w:rPr>
          <w:del w:id="46" w:author="Reviewer" w:date="2020-12-11T15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7" w:author="Reviewer" w:date="2020-12-11T15:03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48" w:author="Reviewer" w:date="2020-12-11T15:03:00Z">
        <w:r w:rsidDel="00F6660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9" w:author="Reviewer" w:date="2020-12-11T15:03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Reviewer" w:date="2020-12-11T15:03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51" w:author="Reviewer" w:date="2020-12-11T15:03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2" w:author="Reviewer" w:date="2020-12-11T15:03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3" w:author="Reviewer" w:date="2020-12-11T15:03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. Kita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dua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mere</w:t>
        </w:r>
      </w:ins>
      <w:ins w:id="54" w:author="Reviewer" w:date="2020-12-11T15:04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potkan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Reviewer" w:date="2020-12-11T15:04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 membuat kita berpikir berkali-kali. Akan merepotkan.</w:delText>
        </w:r>
      </w:del>
    </w:p>
    <w:p w:rsidR="00F6660F" w:rsidRPr="00C50A1E" w:rsidRDefault="00F6660F" w:rsidP="00927764">
      <w:pPr>
        <w:shd w:val="clear" w:color="auto" w:fill="F5F5F5"/>
        <w:spacing w:after="375"/>
        <w:rPr>
          <w:ins w:id="56" w:author="Reviewer" w:date="2020-12-11T15:04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del w:id="57" w:author="Reviewer" w:date="2020-12-11T15:04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58" w:author="Reviewer" w:date="2020-12-11T15:04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Reviewer" w:date="2020-12-11T15:04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biang berat badan yang lebih suka naiknya</w:delText>
        </w:r>
      </w:del>
      <w:proofErr w:type="spellStart"/>
      <w:ins w:id="60" w:author="Reviewer" w:date="2020-12-11T15:04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badan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ins w:id="61" w:author="Reviewer" w:date="2020-12-11T15:05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62" w:author="Reviewer" w:date="2020-12-11T15:04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Reviewer" w:date="2020-12-11T15:05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proofErr w:type="spellStart"/>
      <w:ins w:id="64" w:author="Reviewer" w:date="2020-12-11T15:05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Reviewer" w:date="2020-12-11T15:05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6" w:author="Reviewer" w:date="2020-12-11T15:05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67" w:author="Reviewer" w:date="2020-12-11T15:05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mengirimkan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kepadanya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Reviewer" w:date="2020-12-11T15:06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Reviewer" w:date="2020-12-11T15:06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del w:id="70" w:author="Reviewer" w:date="2020-12-11T15:05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F6660F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ins w:id="71" w:author="Reviewer" w:date="2020-12-11T15:05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diam di ba</w:t>
        </w:r>
      </w:ins>
      <w:ins w:id="72" w:author="Reviewer" w:date="2020-12-11T15:06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F6660F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3" w:author="Reviewer" w:date="2020-12-11T15:07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Jadi,</w:delText>
        </w:r>
      </w:del>
      <w:del w:id="74" w:author="Reviewer" w:date="2020-12-11T15:06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5" w:author="Reviewer" w:date="2020-12-11T15:07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6" w:author="Reviewer" w:date="2020-12-11T15:07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7" w:author="Reviewer" w:date="2020-12-11T15:07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78" w:author="Reviewer" w:date="2020-12-11T15:07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79" w:author="Reviewer" w:date="2020-12-11T15:07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ins w:id="80" w:author="Reviewer" w:date="2020-12-11T15:07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>, dan</w:t>
        </w:r>
      </w:ins>
      <w:ins w:id="81" w:author="Reviewer" w:date="2020-12-11T15:08:00Z">
        <w:r w:rsidR="00F666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Reviewer" w:date="2020-12-11T15:08:00Z">
        <w:r w:rsidRPr="00C50A1E" w:rsidDel="00F6660F">
          <w:rPr>
            <w:rFonts w:ascii="Times New Roman" w:eastAsia="Times New Roman" w:hAnsi="Times New Roman" w:cs="Times New Roman"/>
            <w:sz w:val="24"/>
            <w:szCs w:val="24"/>
          </w:rPr>
          <w:delText xml:space="preserve"> ditambah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032B" w:rsidRDefault="009A032B">
      <w:r>
        <w:separator/>
      </w:r>
    </w:p>
  </w:endnote>
  <w:endnote w:type="continuationSeparator" w:id="0">
    <w:p w:rsidR="009A032B" w:rsidRDefault="009A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A032B">
    <w:pPr>
      <w:pStyle w:val="Footer"/>
    </w:pPr>
  </w:p>
  <w:p w:rsidR="00941E77" w:rsidRDefault="009A0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032B" w:rsidRDefault="009A032B">
      <w:r>
        <w:separator/>
      </w:r>
    </w:p>
  </w:footnote>
  <w:footnote w:type="continuationSeparator" w:id="0">
    <w:p w:rsidR="009A032B" w:rsidRDefault="009A0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8766AE"/>
    <w:rsid w:val="00924DF5"/>
    <w:rsid w:val="00927764"/>
    <w:rsid w:val="009A032B"/>
    <w:rsid w:val="00C20908"/>
    <w:rsid w:val="00F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CE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76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2020-08-26T21:16:00Z</dcterms:created>
  <dcterms:modified xsi:type="dcterms:W3CDTF">2020-12-11T08:08:00Z</dcterms:modified>
</cp:coreProperties>
</file>