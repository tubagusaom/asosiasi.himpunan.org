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3"/>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Penulis  menyadari  bahwa  buku  ini  jauh  dari  sempurna,  oleh  karena  itu  penulis  akan  memperbaikinya  secara  berkala.Saran  dan  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after="240"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lastRenderedPageBreak/>
        <w:t>Ubahlah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susunan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paragraf-paragraf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menjadi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logis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D80F46" w:rsidRPr="00A16D9B" w:rsidTr="00D810B0">
        <w:tc>
          <w:tcPr>
            <w:tcW w:w="9350" w:type="dxa"/>
          </w:tcPr>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D80F46" w:rsidRPr="00A16D9B" w:rsidRDefault="00D80F46" w:rsidP="008D1AF7">
            <w:pPr>
              <w:spacing w:line="312" w:lineRule="auto"/>
              <w:jc w:val="both"/>
              <w:rPr>
                <w:rFonts w:ascii="Times New Roman" w:hAnsi="Times New Roman" w:cs="Times New Roman"/>
                <w:sz w:val="24"/>
                <w:szCs w:val="24"/>
              </w:rPr>
            </w:pPr>
          </w:p>
        </w:tc>
      </w:tr>
    </w:tbl>
    <w:p w:rsidR="00D80F46" w:rsidRDefault="00D80F46" w:rsidP="008D1AF7">
      <w:pPr>
        <w:spacing w:line="312" w:lineRule="auto"/>
        <w:rPr>
          <w:rFonts w:ascii="Times New Roman" w:hAnsi="Times New Roman" w:cs="Times New Roman"/>
          <w:sz w:val="24"/>
          <w:szCs w:val="24"/>
        </w:rPr>
      </w:pPr>
    </w:p>
    <w:p w:rsidR="00AF28E1" w:rsidRPr="00A16D9B" w:rsidRDefault="00AF28E1" w:rsidP="008D1AF7">
      <w:pPr>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after="240"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lastRenderedPageBreak/>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penyusunan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daftar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pustaka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243"/>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8D1AF7" w:rsidRDefault="00D80F46" w:rsidP="008D1AF7">
            <w:pPr>
              <w:spacing w:line="312" w:lineRule="auto"/>
              <w:jc w:val="center"/>
              <w:rPr>
                <w:rFonts w:ascii="Times New Roman" w:hAnsi="Times New Roman" w:cs="Times New Roman"/>
                <w:b/>
                <w:sz w:val="24"/>
                <w:szCs w:val="24"/>
              </w:rPr>
            </w:pPr>
            <w:r w:rsidRPr="008D1AF7">
              <w:rPr>
                <w:rFonts w:ascii="Times New Roman" w:hAnsi="Times New Roman" w:cs="Times New Roman"/>
                <w:b/>
                <w:sz w:val="24"/>
                <w:szCs w:val="24"/>
              </w:rPr>
              <w:t>DAFTAR PUSTAKA</w:t>
            </w:r>
          </w:p>
          <w:p w:rsidR="00D80F46" w:rsidRPr="00A16D9B" w:rsidRDefault="00D80F46" w:rsidP="008D1AF7">
            <w:pPr>
              <w:spacing w:line="312" w:lineRule="auto"/>
              <w:jc w:val="center"/>
              <w:rPr>
                <w:rFonts w:ascii="Times New Roman" w:hAnsi="Times New Roman" w:cs="Times New Roman"/>
                <w:sz w:val="24"/>
                <w:szCs w:val="24"/>
              </w:rPr>
            </w:pPr>
          </w:p>
          <w:p w:rsidR="0061188B" w:rsidRPr="00A16D9B" w:rsidRDefault="0061188B" w:rsidP="0061188B">
            <w:pPr>
              <w:spacing w:after="240"/>
              <w:ind w:left="567" w:hanging="567"/>
              <w:rPr>
                <w:ins w:id="0" w:author="ASUS" w:date="2020-05-18T10:19:00Z"/>
                <w:rFonts w:ascii="Times New Roman" w:hAnsi="Times New Roman" w:cs="Times New Roman"/>
                <w:sz w:val="24"/>
                <w:szCs w:val="24"/>
              </w:rPr>
              <w:pPrChange w:id="1" w:author="ASUS" w:date="2020-05-18T10:21:00Z">
                <w:pPr>
                  <w:spacing w:line="480" w:lineRule="auto"/>
                  <w:ind w:left="567" w:hanging="567"/>
                </w:pPr>
              </w:pPrChange>
            </w:pPr>
            <w:ins w:id="2" w:author="ASUS" w:date="2020-05-18T10:19:00Z">
              <w:r w:rsidRPr="00A16D9B">
                <w:rPr>
                  <w:rFonts w:ascii="Times New Roman" w:hAnsi="Times New Roman" w:cs="Times New Roman"/>
                  <w:sz w:val="24"/>
                  <w:szCs w:val="24"/>
                </w:rPr>
                <w:t xml:space="preserve">Enterprise, Jubilee. 2012. </w:t>
              </w:r>
              <w:r w:rsidRPr="00A16D9B">
                <w:rPr>
                  <w:rFonts w:ascii="Times New Roman" w:hAnsi="Times New Roman" w:cs="Times New Roman"/>
                  <w:i/>
                  <w:iCs/>
                  <w:sz w:val="24"/>
                  <w:szCs w:val="24"/>
                </w:rPr>
                <w:t xml:space="preserve">Instagram </w:t>
              </w:r>
            </w:ins>
            <w:ins w:id="3" w:author="ASUS" w:date="2020-05-18T10:20:00Z">
              <w:r>
                <w:rPr>
                  <w:rFonts w:ascii="Times New Roman" w:hAnsi="Times New Roman" w:cs="Times New Roman"/>
                  <w:i/>
                  <w:iCs/>
                  <w:sz w:val="24"/>
                  <w:szCs w:val="24"/>
                  <w:lang w:val="en-US"/>
                </w:rPr>
                <w:t>u</w:t>
              </w:r>
            </w:ins>
            <w:ins w:id="4" w:author="ASUS" w:date="2020-05-18T10:19:00Z">
              <w:r w:rsidRPr="00A16D9B">
                <w:rPr>
                  <w:rFonts w:ascii="Times New Roman" w:hAnsi="Times New Roman" w:cs="Times New Roman"/>
                  <w:i/>
                  <w:iCs/>
                  <w:sz w:val="24"/>
                  <w:szCs w:val="24"/>
                </w:rPr>
                <w:t>ntuk Fotografi dan Bisnis Kreatif</w:t>
              </w:r>
              <w:r w:rsidRPr="00A16D9B">
                <w:rPr>
                  <w:rFonts w:ascii="Times New Roman" w:hAnsi="Times New Roman" w:cs="Times New Roman"/>
                  <w:sz w:val="24"/>
                  <w:szCs w:val="24"/>
                </w:rPr>
                <w:t>. Jakarta: PT Elex Media Komputindo.</w:t>
              </w:r>
            </w:ins>
          </w:p>
          <w:p w:rsidR="0061188B" w:rsidRDefault="0061188B" w:rsidP="0061188B">
            <w:pPr>
              <w:spacing w:after="240"/>
              <w:ind w:left="567" w:hanging="567"/>
              <w:rPr>
                <w:ins w:id="5" w:author="ASUS" w:date="2020-05-18T10:19:00Z"/>
                <w:rFonts w:ascii="Times New Roman" w:hAnsi="Times New Roman" w:cs="Times New Roman"/>
                <w:sz w:val="24"/>
                <w:szCs w:val="24"/>
                <w:lang w:val="en-US"/>
              </w:rPr>
              <w:pPrChange w:id="6" w:author="ASUS" w:date="2020-05-18T10:21:00Z">
                <w:pPr>
                  <w:spacing w:line="480" w:lineRule="auto"/>
                  <w:ind w:left="567" w:hanging="567"/>
                </w:pPr>
              </w:pPrChange>
            </w:pPr>
            <w:ins w:id="7" w:author="ASUS" w:date="2020-05-18T10:19:00Z">
              <w:r w:rsidRPr="00A16D9B">
                <w:rPr>
                  <w:rFonts w:ascii="Times New Roman" w:hAnsi="Times New Roman" w:cs="Times New Roman"/>
                  <w:sz w:val="24"/>
                  <w:szCs w:val="24"/>
                </w:rPr>
                <w:t xml:space="preserve">Handayani, Muri. 2017. </w:t>
              </w:r>
              <w:r w:rsidRPr="00A16D9B">
                <w:rPr>
                  <w:rFonts w:ascii="Times New Roman" w:hAnsi="Times New Roman" w:cs="Times New Roman"/>
                  <w:i/>
                  <w:iCs/>
                  <w:sz w:val="24"/>
                  <w:szCs w:val="24"/>
                </w:rPr>
                <w:t>Resep Ampuh Membangun Sistem Bisnis Online</w:t>
              </w:r>
              <w:r w:rsidRPr="00A16D9B">
                <w:rPr>
                  <w:rFonts w:ascii="Times New Roman" w:hAnsi="Times New Roman" w:cs="Times New Roman"/>
                  <w:sz w:val="24"/>
                  <w:szCs w:val="24"/>
                </w:rPr>
                <w:t>. Bandung: Billionaire Sinergi Korpora.</w:t>
              </w:r>
            </w:ins>
          </w:p>
          <w:p w:rsidR="0061188B" w:rsidRPr="00A16D9B" w:rsidRDefault="0061188B" w:rsidP="0061188B">
            <w:pPr>
              <w:spacing w:after="240"/>
              <w:ind w:left="567" w:hanging="567"/>
              <w:rPr>
                <w:ins w:id="8" w:author="ASUS" w:date="2020-05-18T10:19:00Z"/>
                <w:rFonts w:ascii="Times New Roman" w:hAnsi="Times New Roman" w:cs="Times New Roman"/>
                <w:sz w:val="24"/>
                <w:szCs w:val="24"/>
              </w:rPr>
              <w:pPrChange w:id="9" w:author="ASUS" w:date="2020-05-18T10:21:00Z">
                <w:pPr>
                  <w:spacing w:line="480" w:lineRule="auto"/>
                  <w:ind w:left="567" w:hanging="567"/>
                </w:pPr>
              </w:pPrChange>
            </w:pPr>
            <w:ins w:id="10" w:author="ASUS" w:date="2020-05-18T10:19:00Z">
              <w:r w:rsidRPr="00A16D9B">
                <w:rPr>
                  <w:rFonts w:ascii="Times New Roman" w:hAnsi="Times New Roman" w:cs="Times New Roman"/>
                  <w:sz w:val="24"/>
                  <w:szCs w:val="24"/>
                </w:rPr>
                <w:t xml:space="preserve">Helianthusonfri, Jefferly. 2012. </w:t>
              </w:r>
              <w:r w:rsidRPr="00A16D9B">
                <w:rPr>
                  <w:rFonts w:ascii="Times New Roman" w:hAnsi="Times New Roman" w:cs="Times New Roman"/>
                  <w:i/>
                  <w:iCs/>
                  <w:sz w:val="24"/>
                  <w:szCs w:val="24"/>
                </w:rPr>
                <w:t xml:space="preserve">Jualan Online </w:t>
              </w:r>
            </w:ins>
            <w:ins w:id="11" w:author="ASUS" w:date="2020-05-18T10:20:00Z">
              <w:r>
                <w:rPr>
                  <w:rFonts w:ascii="Times New Roman" w:hAnsi="Times New Roman" w:cs="Times New Roman"/>
                  <w:i/>
                  <w:iCs/>
                  <w:sz w:val="24"/>
                  <w:szCs w:val="24"/>
                  <w:lang w:val="en-US"/>
                </w:rPr>
                <w:t>d</w:t>
              </w:r>
            </w:ins>
            <w:ins w:id="12" w:author="ASUS" w:date="2020-05-18T10:19:00Z">
              <w:r w:rsidRPr="00A16D9B">
                <w:rPr>
                  <w:rFonts w:ascii="Times New Roman" w:hAnsi="Times New Roman" w:cs="Times New Roman"/>
                  <w:i/>
                  <w:iCs/>
                  <w:sz w:val="24"/>
                  <w:szCs w:val="24"/>
                </w:rPr>
                <w:t>engan Facebook dan Blog</w:t>
              </w:r>
              <w:r w:rsidRPr="00A16D9B">
                <w:rPr>
                  <w:rFonts w:ascii="Times New Roman" w:hAnsi="Times New Roman" w:cs="Times New Roman"/>
                  <w:sz w:val="24"/>
                  <w:szCs w:val="24"/>
                </w:rPr>
                <w:t>. Jakarta: PT Elex Media Komputindo.</w:t>
              </w:r>
            </w:ins>
          </w:p>
          <w:p w:rsidR="00D80F46" w:rsidRPr="00A16D9B" w:rsidDel="0061188B" w:rsidRDefault="00D80F46" w:rsidP="0061188B">
            <w:pPr>
              <w:spacing w:after="240"/>
              <w:ind w:left="567" w:hanging="567"/>
              <w:rPr>
                <w:del w:id="13" w:author="ASUS" w:date="2020-05-18T10:19:00Z"/>
                <w:rFonts w:ascii="Times New Roman" w:hAnsi="Times New Roman" w:cs="Times New Roman"/>
                <w:sz w:val="24"/>
                <w:szCs w:val="24"/>
              </w:rPr>
              <w:pPrChange w:id="14" w:author="ASUS" w:date="2020-05-18T10:21:00Z">
                <w:pPr>
                  <w:spacing w:line="480" w:lineRule="auto"/>
                </w:pPr>
              </w:pPrChange>
            </w:pPr>
            <w:del w:id="15" w:author="ASUS" w:date="2020-05-18T10:19:00Z">
              <w:r w:rsidRPr="00A16D9B" w:rsidDel="0061188B">
                <w:rPr>
                  <w:rFonts w:ascii="Times New Roman" w:hAnsi="Times New Roman" w:cs="Times New Roman"/>
                  <w:sz w:val="24"/>
                  <w:szCs w:val="24"/>
                </w:rPr>
                <w:delText xml:space="preserve">Wong, Jony. 2010. </w:delText>
              </w:r>
              <w:r w:rsidRPr="00A16D9B" w:rsidDel="0061188B">
                <w:rPr>
                  <w:rFonts w:ascii="Times New Roman" w:hAnsi="Times New Roman" w:cs="Times New Roman"/>
                  <w:i/>
                  <w:iCs/>
                  <w:sz w:val="24"/>
                  <w:szCs w:val="24"/>
                </w:rPr>
                <w:delText>Internet Marketing for Beginners</w:delText>
              </w:r>
              <w:r w:rsidRPr="00A16D9B" w:rsidDel="0061188B">
                <w:rPr>
                  <w:rFonts w:ascii="Times New Roman" w:hAnsi="Times New Roman" w:cs="Times New Roman"/>
                  <w:sz w:val="24"/>
                  <w:szCs w:val="24"/>
                </w:rPr>
                <w:delText xml:space="preserve">. Jakarta: PT Elex Media Komputindo. </w:delText>
              </w:r>
            </w:del>
          </w:p>
          <w:p w:rsidR="00D80F46" w:rsidRPr="00A16D9B" w:rsidRDefault="00D80F46" w:rsidP="0061188B">
            <w:pPr>
              <w:spacing w:after="240"/>
              <w:ind w:left="567" w:hanging="567"/>
              <w:rPr>
                <w:rFonts w:ascii="Times New Roman" w:hAnsi="Times New Roman" w:cs="Times New Roman"/>
                <w:sz w:val="24"/>
                <w:szCs w:val="24"/>
              </w:rPr>
              <w:pPrChange w:id="16" w:author="ASUS" w:date="2020-05-18T10:21:00Z">
                <w:pPr>
                  <w:spacing w:line="480" w:lineRule="auto"/>
                </w:pPr>
              </w:pPrChange>
            </w:pPr>
            <w:del w:id="17" w:author="ASUS" w:date="2020-05-18T10:20:00Z">
              <w:r w:rsidRPr="00A16D9B" w:rsidDel="0061188B">
                <w:rPr>
                  <w:rFonts w:ascii="Times New Roman" w:hAnsi="Times New Roman" w:cs="Times New Roman"/>
                  <w:sz w:val="24"/>
                  <w:szCs w:val="24"/>
                </w:rPr>
                <w:delText>Helianthusonfri, Jefferly</w:delText>
              </w:r>
            </w:del>
            <w:ins w:id="18" w:author="ASUS" w:date="2020-05-18T10:20:00Z">
              <w:r w:rsidR="0061188B">
                <w:rPr>
                  <w:rFonts w:ascii="Times New Roman" w:hAnsi="Times New Roman" w:cs="Times New Roman"/>
                  <w:sz w:val="24"/>
                  <w:szCs w:val="24"/>
                  <w:lang w:val="en-US"/>
                </w:rPr>
                <w:t>_____</w:t>
              </w:r>
            </w:ins>
            <w:r w:rsidRPr="00A16D9B">
              <w:rPr>
                <w:rFonts w:ascii="Times New Roman" w:hAnsi="Times New Roman" w:cs="Times New Roman"/>
                <w:sz w:val="24"/>
                <w:szCs w:val="24"/>
              </w:rPr>
              <w:t xml:space="preserve">. 2016. </w:t>
            </w:r>
            <w:r w:rsidRPr="00A16D9B">
              <w:rPr>
                <w:rFonts w:ascii="Times New Roman" w:hAnsi="Times New Roman" w:cs="Times New Roman"/>
                <w:i/>
                <w:iCs/>
                <w:sz w:val="24"/>
                <w:szCs w:val="24"/>
              </w:rPr>
              <w:t>Facebook Marketing</w:t>
            </w:r>
            <w:r w:rsidRPr="00A16D9B">
              <w:rPr>
                <w:rFonts w:ascii="Times New Roman" w:hAnsi="Times New Roman" w:cs="Times New Roman"/>
                <w:sz w:val="24"/>
                <w:szCs w:val="24"/>
              </w:rPr>
              <w:t>. Jakarta: PT Elex Media Komputindo.</w:t>
            </w:r>
          </w:p>
          <w:p w:rsidR="0061188B" w:rsidRPr="00A16D9B" w:rsidRDefault="0061188B" w:rsidP="0061188B">
            <w:pPr>
              <w:spacing w:after="240"/>
              <w:ind w:left="567" w:hanging="567"/>
              <w:rPr>
                <w:ins w:id="19" w:author="ASUS" w:date="2020-05-18T10:19:00Z"/>
                <w:rFonts w:ascii="Times New Roman" w:hAnsi="Times New Roman" w:cs="Times New Roman"/>
                <w:sz w:val="24"/>
                <w:szCs w:val="24"/>
              </w:rPr>
              <w:pPrChange w:id="20" w:author="ASUS" w:date="2020-05-18T10:21:00Z">
                <w:pPr>
                  <w:spacing w:line="480" w:lineRule="auto"/>
                  <w:ind w:left="567" w:hanging="567"/>
                </w:pPr>
              </w:pPrChange>
            </w:pPr>
            <w:ins w:id="21" w:author="ASUS" w:date="2020-05-18T10:19:00Z">
              <w:r w:rsidRPr="00A16D9B">
                <w:rPr>
                  <w:rFonts w:ascii="Times New Roman" w:hAnsi="Times New Roman" w:cs="Times New Roman"/>
                  <w:sz w:val="24"/>
                  <w:szCs w:val="24"/>
                </w:rPr>
                <w:t xml:space="preserve">Salim, Joko. 2011. </w:t>
              </w:r>
              <w:r w:rsidRPr="00A16D9B">
                <w:rPr>
                  <w:rFonts w:ascii="Times New Roman" w:hAnsi="Times New Roman" w:cs="Times New Roman"/>
                  <w:i/>
                  <w:iCs/>
                  <w:sz w:val="24"/>
                  <w:szCs w:val="24"/>
                </w:rPr>
                <w:t xml:space="preserve">Mengoptimalkan Blog dan Social Media </w:t>
              </w:r>
            </w:ins>
            <w:ins w:id="22" w:author="ASUS" w:date="2020-05-18T10:20:00Z">
              <w:r>
                <w:rPr>
                  <w:rFonts w:ascii="Times New Roman" w:hAnsi="Times New Roman" w:cs="Times New Roman"/>
                  <w:i/>
                  <w:iCs/>
                  <w:sz w:val="24"/>
                  <w:szCs w:val="24"/>
                  <w:lang w:val="en-US"/>
                </w:rPr>
                <w:t>u</w:t>
              </w:r>
            </w:ins>
            <w:ins w:id="23" w:author="ASUS" w:date="2020-05-18T10:19:00Z">
              <w:r w:rsidRPr="00A16D9B">
                <w:rPr>
                  <w:rFonts w:ascii="Times New Roman" w:hAnsi="Times New Roman" w:cs="Times New Roman"/>
                  <w:i/>
                  <w:iCs/>
                  <w:sz w:val="24"/>
                  <w:szCs w:val="24"/>
                </w:rPr>
                <w:t>ntuk Small Business</w:t>
              </w:r>
              <w:r w:rsidRPr="00A16D9B">
                <w:rPr>
                  <w:rFonts w:ascii="Times New Roman" w:hAnsi="Times New Roman" w:cs="Times New Roman"/>
                  <w:sz w:val="24"/>
                  <w:szCs w:val="24"/>
                </w:rPr>
                <w:t>. Jakarta: PT Elex Media Komputindo.</w:t>
              </w:r>
            </w:ins>
          </w:p>
          <w:p w:rsidR="00D80F46" w:rsidRPr="00A16D9B" w:rsidRDefault="00D80F46" w:rsidP="0061188B">
            <w:pPr>
              <w:spacing w:after="240"/>
              <w:ind w:left="567" w:hanging="567"/>
              <w:rPr>
                <w:rFonts w:ascii="Times New Roman" w:hAnsi="Times New Roman" w:cs="Times New Roman"/>
                <w:sz w:val="24"/>
                <w:szCs w:val="24"/>
              </w:rPr>
              <w:pPrChange w:id="24" w:author="ASUS" w:date="2020-05-18T10:21:00Z">
                <w:pPr>
                  <w:spacing w:line="480" w:lineRule="auto"/>
                </w:pPr>
              </w:pPrChange>
            </w:pPr>
            <w:r w:rsidRPr="00A16D9B">
              <w:rPr>
                <w:rFonts w:ascii="Times New Roman" w:hAnsi="Times New Roman" w:cs="Times New Roman"/>
                <w:sz w:val="24"/>
                <w:szCs w:val="24"/>
              </w:rPr>
              <w:t xml:space="preserve">Sulianta, Feri. 2011. </w:t>
            </w:r>
            <w:r w:rsidRPr="00A16D9B">
              <w:rPr>
                <w:rFonts w:ascii="Times New Roman" w:hAnsi="Times New Roman" w:cs="Times New Roman"/>
                <w:i/>
                <w:iCs/>
                <w:sz w:val="24"/>
                <w:szCs w:val="24"/>
              </w:rPr>
              <w:t>Twitter for Business</w:t>
            </w:r>
            <w:r w:rsidRPr="00A16D9B">
              <w:rPr>
                <w:rFonts w:ascii="Times New Roman" w:hAnsi="Times New Roman" w:cs="Times New Roman"/>
                <w:sz w:val="24"/>
                <w:szCs w:val="24"/>
              </w:rPr>
              <w:t>. Jakarta: PT Elex Media Komputindo.</w:t>
            </w:r>
          </w:p>
          <w:p w:rsidR="00D80F46" w:rsidRPr="00A16D9B" w:rsidDel="0061188B" w:rsidRDefault="00D80F46" w:rsidP="0061188B">
            <w:pPr>
              <w:ind w:left="567" w:hanging="567"/>
              <w:rPr>
                <w:del w:id="25" w:author="ASUS" w:date="2020-05-18T10:19:00Z"/>
                <w:rFonts w:ascii="Times New Roman" w:hAnsi="Times New Roman" w:cs="Times New Roman"/>
                <w:sz w:val="24"/>
                <w:szCs w:val="24"/>
              </w:rPr>
              <w:pPrChange w:id="26" w:author="ASUS" w:date="2020-05-18T10:21:00Z">
                <w:pPr>
                  <w:spacing w:line="480" w:lineRule="auto"/>
                </w:pPr>
              </w:pPrChange>
            </w:pPr>
            <w:del w:id="27" w:author="ASUS" w:date="2020-05-18T10:19:00Z">
              <w:r w:rsidRPr="00A16D9B" w:rsidDel="0061188B">
                <w:rPr>
                  <w:rFonts w:ascii="Times New Roman" w:hAnsi="Times New Roman" w:cs="Times New Roman"/>
                  <w:sz w:val="24"/>
                  <w:szCs w:val="24"/>
                </w:rPr>
                <w:delText xml:space="preserve">Helianthusonfri, Jefferly. 2012. </w:delText>
              </w:r>
              <w:r w:rsidRPr="00A16D9B" w:rsidDel="0061188B">
                <w:rPr>
                  <w:rFonts w:ascii="Times New Roman" w:hAnsi="Times New Roman" w:cs="Times New Roman"/>
                  <w:i/>
                  <w:iCs/>
                  <w:sz w:val="24"/>
                  <w:szCs w:val="24"/>
                </w:rPr>
                <w:delText>Jualan Online Dengan Facebook dan Blog</w:delText>
              </w:r>
              <w:r w:rsidRPr="00A16D9B" w:rsidDel="0061188B">
                <w:rPr>
                  <w:rFonts w:ascii="Times New Roman" w:hAnsi="Times New Roman" w:cs="Times New Roman"/>
                  <w:sz w:val="24"/>
                  <w:szCs w:val="24"/>
                </w:rPr>
                <w:delText>. Jakarta: PT Elex Media Komputindo.</w:delText>
              </w:r>
            </w:del>
          </w:p>
          <w:p w:rsidR="00D80F46" w:rsidRPr="00A16D9B" w:rsidDel="0061188B" w:rsidRDefault="00D80F46" w:rsidP="0061188B">
            <w:pPr>
              <w:ind w:left="567" w:hanging="567"/>
              <w:rPr>
                <w:del w:id="28" w:author="ASUS" w:date="2020-05-18T10:19:00Z"/>
                <w:rFonts w:ascii="Times New Roman" w:hAnsi="Times New Roman" w:cs="Times New Roman"/>
                <w:sz w:val="24"/>
                <w:szCs w:val="24"/>
              </w:rPr>
              <w:pPrChange w:id="29" w:author="ASUS" w:date="2020-05-18T10:21:00Z">
                <w:pPr>
                  <w:spacing w:line="480" w:lineRule="auto"/>
                </w:pPr>
              </w:pPrChange>
            </w:pPr>
            <w:del w:id="30" w:author="ASUS" w:date="2020-05-18T10:19:00Z">
              <w:r w:rsidRPr="00A16D9B" w:rsidDel="0061188B">
                <w:rPr>
                  <w:rFonts w:ascii="Times New Roman" w:hAnsi="Times New Roman" w:cs="Times New Roman"/>
                  <w:sz w:val="24"/>
                  <w:szCs w:val="24"/>
                </w:rPr>
                <w:delText xml:space="preserve">Salim, Joko. 2011. </w:delText>
              </w:r>
              <w:r w:rsidRPr="00A16D9B" w:rsidDel="0061188B">
                <w:rPr>
                  <w:rFonts w:ascii="Times New Roman" w:hAnsi="Times New Roman" w:cs="Times New Roman"/>
                  <w:i/>
                  <w:iCs/>
                  <w:sz w:val="24"/>
                  <w:szCs w:val="24"/>
                </w:rPr>
                <w:delText>Mengoptimalkan Blog dan Social Media Untuk Small Business</w:delText>
              </w:r>
              <w:r w:rsidRPr="00A16D9B" w:rsidDel="0061188B">
                <w:rPr>
                  <w:rFonts w:ascii="Times New Roman" w:hAnsi="Times New Roman" w:cs="Times New Roman"/>
                  <w:sz w:val="24"/>
                  <w:szCs w:val="24"/>
                </w:rPr>
                <w:delText>. Jakarta: PT Elex Media Komputindo.</w:delText>
              </w:r>
            </w:del>
          </w:p>
          <w:p w:rsidR="00D80F46" w:rsidRPr="00A16D9B" w:rsidDel="0061188B" w:rsidRDefault="00D80F46" w:rsidP="0061188B">
            <w:pPr>
              <w:ind w:left="567" w:hanging="567"/>
              <w:rPr>
                <w:del w:id="31" w:author="ASUS" w:date="2020-05-18T10:19:00Z"/>
                <w:rFonts w:ascii="Times New Roman" w:hAnsi="Times New Roman" w:cs="Times New Roman"/>
                <w:sz w:val="24"/>
                <w:szCs w:val="24"/>
              </w:rPr>
              <w:pPrChange w:id="32" w:author="ASUS" w:date="2020-05-18T10:21:00Z">
                <w:pPr>
                  <w:spacing w:line="480" w:lineRule="auto"/>
                </w:pPr>
              </w:pPrChange>
            </w:pPr>
            <w:del w:id="33" w:author="ASUS" w:date="2020-05-18T10:19:00Z">
              <w:r w:rsidRPr="00A16D9B" w:rsidDel="0061188B">
                <w:rPr>
                  <w:rFonts w:ascii="Times New Roman" w:hAnsi="Times New Roman" w:cs="Times New Roman"/>
                  <w:sz w:val="24"/>
                  <w:szCs w:val="24"/>
                </w:rPr>
                <w:delText xml:space="preserve">Enterprise, Jubilee. 2012. </w:delText>
              </w:r>
              <w:r w:rsidRPr="00A16D9B" w:rsidDel="0061188B">
                <w:rPr>
                  <w:rFonts w:ascii="Times New Roman" w:hAnsi="Times New Roman" w:cs="Times New Roman"/>
                  <w:i/>
                  <w:iCs/>
                  <w:sz w:val="24"/>
                  <w:szCs w:val="24"/>
                </w:rPr>
                <w:delText>Instagram Untuk Fotografi dan Bisnis Kreatif</w:delText>
              </w:r>
              <w:r w:rsidRPr="00A16D9B" w:rsidDel="0061188B">
                <w:rPr>
                  <w:rFonts w:ascii="Times New Roman" w:hAnsi="Times New Roman" w:cs="Times New Roman"/>
                  <w:sz w:val="24"/>
                  <w:szCs w:val="24"/>
                </w:rPr>
                <w:delText>. Jakarta: PT Elex Media Komputindo.</w:delText>
              </w:r>
            </w:del>
          </w:p>
          <w:p w:rsidR="0061188B" w:rsidRPr="00A16D9B" w:rsidRDefault="00D80F46" w:rsidP="0061188B">
            <w:pPr>
              <w:ind w:left="567" w:hanging="567"/>
              <w:rPr>
                <w:ins w:id="34" w:author="ASUS" w:date="2020-05-18T10:19:00Z"/>
                <w:rFonts w:ascii="Times New Roman" w:hAnsi="Times New Roman" w:cs="Times New Roman"/>
                <w:sz w:val="24"/>
                <w:szCs w:val="24"/>
              </w:rPr>
              <w:pPrChange w:id="35" w:author="ASUS" w:date="2020-05-18T10:21:00Z">
                <w:pPr>
                  <w:spacing w:line="480" w:lineRule="auto"/>
                  <w:ind w:left="567" w:hanging="567"/>
                </w:pPr>
              </w:pPrChange>
            </w:pPr>
            <w:del w:id="36" w:author="ASUS" w:date="2020-05-18T10:19:00Z">
              <w:r w:rsidRPr="00A16D9B" w:rsidDel="0061188B">
                <w:rPr>
                  <w:rFonts w:ascii="Times New Roman" w:hAnsi="Times New Roman" w:cs="Times New Roman"/>
                  <w:sz w:val="24"/>
                  <w:szCs w:val="24"/>
                </w:rPr>
                <w:delText xml:space="preserve">Handayani, Muri. 2017. </w:delText>
              </w:r>
              <w:r w:rsidRPr="00A16D9B" w:rsidDel="0061188B">
                <w:rPr>
                  <w:rFonts w:ascii="Times New Roman" w:hAnsi="Times New Roman" w:cs="Times New Roman"/>
                  <w:i/>
                  <w:iCs/>
                  <w:sz w:val="24"/>
                  <w:szCs w:val="24"/>
                </w:rPr>
                <w:delText>Resep Ampuh Membangun Sistem Bisnis Online</w:delText>
              </w:r>
              <w:r w:rsidRPr="00A16D9B" w:rsidDel="0061188B">
                <w:rPr>
                  <w:rFonts w:ascii="Times New Roman" w:hAnsi="Times New Roman" w:cs="Times New Roman"/>
                  <w:sz w:val="24"/>
                  <w:szCs w:val="24"/>
                </w:rPr>
                <w:delText>. Bandung: Billionaire Sinergi Korpora.</w:delText>
              </w:r>
            </w:del>
            <w:ins w:id="37" w:author="ASUS" w:date="2020-05-18T10:19:00Z">
              <w:r w:rsidR="0061188B" w:rsidRPr="00A16D9B">
                <w:rPr>
                  <w:rFonts w:ascii="Times New Roman" w:hAnsi="Times New Roman" w:cs="Times New Roman"/>
                  <w:sz w:val="24"/>
                  <w:szCs w:val="24"/>
                </w:rPr>
                <w:t xml:space="preserve">Wong, Jony. 2010. </w:t>
              </w:r>
              <w:r w:rsidR="0061188B" w:rsidRPr="00A16D9B">
                <w:rPr>
                  <w:rFonts w:ascii="Times New Roman" w:hAnsi="Times New Roman" w:cs="Times New Roman"/>
                  <w:i/>
                  <w:iCs/>
                  <w:sz w:val="24"/>
                  <w:szCs w:val="24"/>
                </w:rPr>
                <w:t>Internet Marketing for Beginners</w:t>
              </w:r>
              <w:r w:rsidR="0061188B" w:rsidRPr="00A16D9B">
                <w:rPr>
                  <w:rFonts w:ascii="Times New Roman" w:hAnsi="Times New Roman" w:cs="Times New Roman"/>
                  <w:sz w:val="24"/>
                  <w:szCs w:val="24"/>
                </w:rPr>
                <w:t xml:space="preserve">. Jakarta: PT Elex Media Komputindo. </w:t>
              </w:r>
            </w:ins>
          </w:p>
          <w:p w:rsidR="0061188B" w:rsidRPr="0061188B" w:rsidRDefault="0061188B" w:rsidP="0061188B">
            <w:pPr>
              <w:spacing w:line="480" w:lineRule="auto"/>
              <w:ind w:left="567" w:hanging="567"/>
              <w:rPr>
                <w:rFonts w:ascii="Times New Roman" w:hAnsi="Times New Roman" w:cs="Times New Roman"/>
                <w:sz w:val="24"/>
                <w:szCs w:val="24"/>
                <w:lang w:val="en-US"/>
                <w:rPrChange w:id="38" w:author="ASUS" w:date="2020-05-18T10:19:00Z">
                  <w:rPr>
                    <w:rFonts w:ascii="Times New Roman" w:hAnsi="Times New Roman" w:cs="Times New Roman"/>
                    <w:sz w:val="24"/>
                    <w:szCs w:val="24"/>
                  </w:rPr>
                </w:rPrChange>
              </w:rPr>
              <w:pPrChange w:id="39" w:author="ASUS" w:date="2020-05-18T10:19:00Z">
                <w:pPr>
                  <w:spacing w:line="480" w:lineRule="auto"/>
                </w:pPr>
              </w:pPrChange>
            </w:pPr>
            <w:bookmarkStart w:id="40" w:name="_GoBack"/>
            <w:bookmarkEnd w:id="40"/>
          </w:p>
          <w:p w:rsidR="00D80F46" w:rsidRPr="00A16D9B" w:rsidRDefault="00D80F46" w:rsidP="008D1AF7">
            <w:pPr>
              <w:spacing w:line="312" w:lineRule="auto"/>
              <w:rPr>
                <w:rFonts w:ascii="Times New Roman" w:hAnsi="Times New Roman" w:cs="Times New Roman"/>
                <w:sz w:val="24"/>
                <w:szCs w:val="24"/>
              </w:rPr>
            </w:pPr>
          </w:p>
        </w:tc>
      </w:tr>
    </w:tbl>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A83" w:rsidRDefault="00D00A83" w:rsidP="00D80F46">
      <w:r>
        <w:separator/>
      </w:r>
    </w:p>
  </w:endnote>
  <w:endnote w:type="continuationSeparator" w:id="0">
    <w:p w:rsidR="00D00A83" w:rsidRDefault="00D00A83"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A83" w:rsidRDefault="00D00A83" w:rsidP="00D80F46">
      <w:r>
        <w:separator/>
      </w:r>
    </w:p>
  </w:footnote>
  <w:footnote w:type="continuationSeparator" w:id="0">
    <w:p w:rsidR="00D00A83" w:rsidRDefault="00D00A83"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12251A"/>
    <w:rsid w:val="00184E03"/>
    <w:rsid w:val="002D5B47"/>
    <w:rsid w:val="0042167F"/>
    <w:rsid w:val="004F5D73"/>
    <w:rsid w:val="0061188B"/>
    <w:rsid w:val="00771E9D"/>
    <w:rsid w:val="008D1AF7"/>
    <w:rsid w:val="00924DF5"/>
    <w:rsid w:val="00A16D9B"/>
    <w:rsid w:val="00A86167"/>
    <w:rsid w:val="00AF28E1"/>
    <w:rsid w:val="00D00A83"/>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ASUS</cp:lastModifiedBy>
  <cp:revision>2</cp:revision>
  <dcterms:created xsi:type="dcterms:W3CDTF">2020-05-18T03:22:00Z</dcterms:created>
  <dcterms:modified xsi:type="dcterms:W3CDTF">2020-05-18T03:22:00Z</dcterms:modified>
</cp:coreProperties>
</file>