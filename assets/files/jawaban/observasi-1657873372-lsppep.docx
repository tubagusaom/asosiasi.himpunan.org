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9BE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FEB66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A7749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D2FA38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66120AF" w14:textId="77777777" w:rsidTr="00821BA2">
        <w:tc>
          <w:tcPr>
            <w:tcW w:w="9350" w:type="dxa"/>
          </w:tcPr>
          <w:p w14:paraId="57A195D6" w14:textId="77777777" w:rsidR="00BE098E" w:rsidRDefault="00BE098E" w:rsidP="00821BA2">
            <w:pPr>
              <w:pStyle w:val="ListParagraph"/>
              <w:ind w:left="0"/>
            </w:pPr>
          </w:p>
          <w:p w14:paraId="6CFE263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D0C959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6D2E57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3BA07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2CF1F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EF4D2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14957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5BB22B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72F2058" w14:textId="51C9A68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ins w:id="0" w:author="Refa Firgiyanto" w:date="2022-07-15T15:17:00Z">
              <w:r w:rsidR="00EC360D">
                <w:t>,</w:t>
              </w:r>
            </w:ins>
            <w:del w:id="1" w:author="Refa Firgiyanto" w:date="2022-07-15T15:17:00Z">
              <w:r w:rsidDel="00EC360D">
                <w:delText>;</w:delText>
              </w:r>
            </w:del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5F898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CF97A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9CA52E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1DA4566" w14:textId="0ED77EE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ins w:id="2" w:author="Refa Firgiyanto" w:date="2022-07-15T15:22:00Z">
              <w:r w:rsidR="00E51BDE">
                <w:t xml:space="preserve"> </w:t>
              </w:r>
            </w:ins>
            <w:del w:id="3" w:author="Refa Firgiyanto" w:date="2022-07-15T15:17:00Z">
              <w:r w:rsidDel="00EC360D">
                <w:delText xml:space="preserve"> </w:delText>
              </w:r>
            </w:del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4" w:author="Refa Firgiyanto" w:date="2022-07-15T15:18:00Z">
              <w:r w:rsidR="00EC360D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DA534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5E7285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002535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444E98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2BEE814" w14:textId="77777777" w:rsidR="00BE098E" w:rsidRDefault="00BE098E" w:rsidP="00EC360D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pPrChange w:id="5" w:author="Refa Firgiyanto" w:date="2022-07-15T15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0DA4EE3" w14:textId="5BDB72A9" w:rsidR="00BE098E" w:rsidDel="00EC360D" w:rsidRDefault="00BE098E" w:rsidP="00EC360D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505" w:hanging="2126"/>
              <w:jc w:val="left"/>
              <w:rPr>
                <w:del w:id="6" w:author="Refa Firgiyanto" w:date="2022-07-15T15:19:00Z"/>
              </w:rPr>
              <w:pPrChange w:id="7" w:author="Refa Firgiyanto" w:date="2022-07-15T15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del w:id="8" w:author="Refa Firgiyanto" w:date="2022-07-15T15:19:00Z">
              <w:r w:rsidDel="00EC360D">
                <w:delText xml:space="preserve">atau </w:delText>
              </w:r>
            </w:del>
            <w:ins w:id="9" w:author="Refa Firgiyanto" w:date="2022-07-15T15:19:00Z">
              <w:r w:rsidR="00EC360D">
                <w:t>dan</w:t>
              </w:r>
              <w:r w:rsidR="00EC360D">
                <w:t xml:space="preserve"> </w:t>
              </w:r>
            </w:ins>
            <w:proofErr w:type="spellStart"/>
            <w:r>
              <w:t>kecen</w:t>
            </w:r>
            <w:del w:id="10" w:author="Refa Firgiyanto" w:date="2022-07-15T15:19:00Z">
              <w:r w:rsidDel="00EC360D">
                <w:delText>-</w:delText>
              </w:r>
            </w:del>
          </w:p>
          <w:p w14:paraId="72112B9C" w14:textId="37758015" w:rsidR="00BE098E" w:rsidRDefault="00BE098E" w:rsidP="00EC360D">
            <w:pPr>
              <w:tabs>
                <w:tab w:val="left" w:pos="2064"/>
                <w:tab w:val="left" w:pos="2513"/>
              </w:tabs>
              <w:spacing w:after="0"/>
              <w:ind w:left="2505" w:hanging="2126"/>
              <w:jc w:val="left"/>
              <w:pPrChange w:id="11" w:author="Refa Firgiyanto" w:date="2022-07-15T15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" w:author="Refa Firgiyanto" w:date="2022-07-15T15:19:00Z">
              <w:r w:rsidDel="00EC360D">
                <w:tab/>
              </w:r>
              <w:r w:rsidDel="00EC360D">
                <w:tab/>
              </w:r>
            </w:del>
            <w:r>
              <w:t>derungan</w:t>
            </w:r>
            <w:proofErr w:type="spellEnd"/>
            <w:r>
              <w:t>.</w:t>
            </w:r>
          </w:p>
          <w:p w14:paraId="17C2F503" w14:textId="77777777" w:rsidR="00BE098E" w:rsidRDefault="00BE098E" w:rsidP="00EC360D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pPrChange w:id="13" w:author="Refa Firgiyanto" w:date="2022-07-15T15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D3E38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71B9958" w14:textId="1008D2ED" w:rsidR="00BE098E" w:rsidDel="00E51BD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Refa Firgiyanto" w:date="2022-07-15T15:21:00Z"/>
              </w:rPr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del w:id="15" w:author="Refa Firgiyanto" w:date="2022-07-15T15:20:00Z">
              <w:r w:rsidDel="00B84927">
                <w:delText xml:space="preserve">dalam </w:delText>
              </w:r>
            </w:del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8D6A15C" w14:textId="77777777" w:rsidR="00BE098E" w:rsidRDefault="00BE098E" w:rsidP="00E51B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6" w:author="Refa Firgiyanto" w:date="2022-07-15T15:21:00Z">
              <w:r w:rsidDel="00E51BDE">
                <w:tab/>
              </w:r>
              <w:r w:rsidDel="00E51BDE">
                <w:tab/>
              </w:r>
            </w:del>
            <w:proofErr w:type="spellStart"/>
            <w:r>
              <w:t>reguler</w:t>
            </w:r>
            <w:proofErr w:type="spellEnd"/>
            <w:r>
              <w:t>.</w:t>
            </w:r>
          </w:p>
          <w:p w14:paraId="2CF8F8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C2DD93E" w14:textId="77777777" w:rsidTr="00821BA2">
        <w:tc>
          <w:tcPr>
            <w:tcW w:w="9350" w:type="dxa"/>
          </w:tcPr>
          <w:p w14:paraId="372FB48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5F3E17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7181">
    <w:abstractNumId w:val="0"/>
  </w:num>
  <w:num w:numId="2" w16cid:durableId="15020852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fa Firgiyanto">
    <w15:presenceInfo w15:providerId="Windows Live" w15:userId="5be8482576ea8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84927"/>
    <w:rsid w:val="00BE098E"/>
    <w:rsid w:val="00E51BDE"/>
    <w:rsid w:val="00EC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0CC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C360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Refa Firgiyanto</cp:lastModifiedBy>
  <cp:revision>3</cp:revision>
  <dcterms:created xsi:type="dcterms:W3CDTF">2022-07-15T08:21:00Z</dcterms:created>
  <dcterms:modified xsi:type="dcterms:W3CDTF">2022-07-15T08:22:00Z</dcterms:modified>
</cp:coreProperties>
</file>