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6103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7E67C5F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03DF88C" w14:textId="77777777" w:rsidR="007952C3" w:rsidRDefault="007952C3"/>
    <w:p w14:paraId="6474B087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8BBBB3D" w14:textId="77777777" w:rsidTr="00E0626E">
        <w:tc>
          <w:tcPr>
            <w:tcW w:w="9350" w:type="dxa"/>
          </w:tcPr>
          <w:p w14:paraId="6BA5288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11749A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AB30798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FA0F45" w14:textId="41D939E2" w:rsidR="00CF121F" w:rsidRPr="00CF121F" w:rsidRDefault="00CF121F" w:rsidP="00CF121F">
            <w:pPr>
              <w:spacing w:line="480" w:lineRule="auto"/>
              <w:ind w:left="598" w:hanging="598"/>
              <w:rPr>
                <w:ins w:id="0" w:author="MSI PS42" w:date="2021-07-02T10:37:00Z"/>
                <w:rFonts w:ascii="Times New Roman" w:hAnsi="Times New Roman" w:cs="Times New Roman"/>
                <w:sz w:val="24"/>
                <w:szCs w:val="24"/>
              </w:rPr>
              <w:pPrChange w:id="1" w:author="MSI PS42" w:date="2021-07-02T10:38:00Z">
                <w:pPr>
                  <w:spacing w:line="480" w:lineRule="auto"/>
                </w:pPr>
              </w:pPrChange>
            </w:pPr>
            <w:ins w:id="2" w:author="MSI PS42" w:date="2021-07-02T10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Instagram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781679F" w14:textId="77777777" w:rsidR="00CF121F" w:rsidRPr="00A16D9B" w:rsidRDefault="00CF121F" w:rsidP="00CF121F">
            <w:pPr>
              <w:spacing w:line="480" w:lineRule="auto"/>
              <w:ind w:left="598" w:hanging="598"/>
              <w:rPr>
                <w:ins w:id="3" w:author="MSI PS42" w:date="2021-07-02T10:37:00Z"/>
                <w:rFonts w:ascii="Times New Roman" w:hAnsi="Times New Roman" w:cs="Times New Roman"/>
                <w:sz w:val="24"/>
                <w:szCs w:val="24"/>
              </w:rPr>
              <w:pPrChange w:id="4" w:author="MSI PS42" w:date="2021-07-02T10:38:00Z">
                <w:pPr>
                  <w:spacing w:line="480" w:lineRule="auto"/>
                  <w:ind w:left="456" w:hanging="425"/>
                </w:pPr>
              </w:pPrChange>
            </w:pPr>
            <w:ins w:id="5" w:author="MSI PS42" w:date="2021-07-02T10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6A713958" w14:textId="6A303E6D" w:rsidR="00CF121F" w:rsidRPr="00A16D9B" w:rsidRDefault="00CF121F" w:rsidP="00CF121F">
            <w:pPr>
              <w:spacing w:line="480" w:lineRule="auto"/>
              <w:ind w:left="598" w:hanging="598"/>
              <w:rPr>
                <w:ins w:id="6" w:author="MSI PS42" w:date="2021-07-02T10:37:00Z"/>
                <w:rFonts w:ascii="Times New Roman" w:hAnsi="Times New Roman" w:cs="Times New Roman"/>
                <w:sz w:val="24"/>
                <w:szCs w:val="24"/>
              </w:rPr>
              <w:pPrChange w:id="7" w:author="MSI PS42" w:date="2021-07-02T10:38:00Z">
                <w:pPr>
                  <w:spacing w:line="480" w:lineRule="auto"/>
                  <w:ind w:left="456" w:hanging="425"/>
                </w:pPr>
              </w:pPrChange>
            </w:pPr>
            <w:ins w:id="8" w:author="MSI PS42" w:date="2021-07-02T10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4B1C51B" w14:textId="77777777" w:rsidR="00CF121F" w:rsidRPr="00A16D9B" w:rsidRDefault="00CF121F" w:rsidP="00CF121F">
            <w:pPr>
              <w:spacing w:line="480" w:lineRule="auto"/>
              <w:ind w:left="598" w:hanging="598"/>
              <w:rPr>
                <w:ins w:id="9" w:author="MSI PS42" w:date="2021-07-02T10:37:00Z"/>
                <w:rFonts w:ascii="Times New Roman" w:hAnsi="Times New Roman" w:cs="Times New Roman"/>
                <w:sz w:val="24"/>
                <w:szCs w:val="24"/>
              </w:rPr>
              <w:pPrChange w:id="10" w:author="MSI PS42" w:date="2021-07-02T10:38:00Z">
                <w:pPr>
                  <w:spacing w:line="480" w:lineRule="auto"/>
                  <w:ind w:left="456" w:hanging="425"/>
                </w:pPr>
              </w:pPrChange>
            </w:pPr>
            <w:ins w:id="11" w:author="MSI PS42" w:date="2021-07-02T10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02E35203" w14:textId="6ED3445C" w:rsidR="00CF121F" w:rsidRPr="00A16D9B" w:rsidRDefault="00CF121F" w:rsidP="00CF121F">
            <w:pPr>
              <w:spacing w:line="480" w:lineRule="auto"/>
              <w:ind w:left="598" w:hanging="598"/>
              <w:rPr>
                <w:ins w:id="12" w:author="MSI PS42" w:date="2021-07-02T10:37:00Z"/>
                <w:rFonts w:ascii="Times New Roman" w:hAnsi="Times New Roman" w:cs="Times New Roman"/>
                <w:sz w:val="24"/>
                <w:szCs w:val="24"/>
              </w:rPr>
              <w:pPrChange w:id="13" w:author="MSI PS42" w:date="2021-07-02T10:38:00Z">
                <w:pPr>
                  <w:spacing w:line="480" w:lineRule="auto"/>
                </w:pPr>
              </w:pPrChange>
            </w:pPr>
            <w:ins w:id="14" w:author="MSI PS42" w:date="2021-07-02T10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Blog dan Social Media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5CDEF37" w14:textId="77777777" w:rsidR="00CF121F" w:rsidRPr="00A16D9B" w:rsidRDefault="00CF121F" w:rsidP="00CF121F">
            <w:pPr>
              <w:spacing w:line="480" w:lineRule="auto"/>
              <w:ind w:left="598" w:hanging="598"/>
              <w:rPr>
                <w:ins w:id="15" w:author="MSI PS42" w:date="2021-07-02T10:37:00Z"/>
                <w:rFonts w:ascii="Times New Roman" w:hAnsi="Times New Roman" w:cs="Times New Roman"/>
                <w:sz w:val="24"/>
                <w:szCs w:val="24"/>
              </w:rPr>
              <w:pPrChange w:id="16" w:author="MSI PS42" w:date="2021-07-02T10:38:00Z">
                <w:pPr>
                  <w:spacing w:line="480" w:lineRule="auto"/>
                </w:pPr>
              </w:pPrChange>
            </w:pPr>
            <w:ins w:id="17" w:author="MSI PS42" w:date="2021-07-02T10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285EFEAE" w14:textId="77777777" w:rsidR="00CF121F" w:rsidRPr="00A16D9B" w:rsidRDefault="00CF121F" w:rsidP="00CF121F">
            <w:pPr>
              <w:spacing w:line="480" w:lineRule="auto"/>
              <w:ind w:left="598" w:hanging="598"/>
              <w:rPr>
                <w:ins w:id="18" w:author="MSI PS42" w:date="2021-07-02T10:37:00Z"/>
                <w:rFonts w:ascii="Times New Roman" w:hAnsi="Times New Roman" w:cs="Times New Roman"/>
                <w:sz w:val="24"/>
                <w:szCs w:val="24"/>
              </w:rPr>
              <w:pPrChange w:id="19" w:author="MSI PS42" w:date="2021-07-02T10:38:00Z">
                <w:pPr>
                  <w:spacing w:line="480" w:lineRule="auto"/>
                </w:pPr>
              </w:pPrChange>
            </w:pPr>
            <w:ins w:id="20" w:author="MSI PS42" w:date="2021-07-02T10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14:paraId="51372F47" w14:textId="77777777" w:rsidR="007952C3" w:rsidRPr="00A16D9B" w:rsidDel="00CF121F" w:rsidRDefault="007952C3" w:rsidP="00CF121F">
            <w:pPr>
              <w:spacing w:line="480" w:lineRule="auto"/>
              <w:ind w:left="456" w:hanging="425"/>
              <w:rPr>
                <w:del w:id="21" w:author="MSI PS42" w:date="2021-07-02T10:37:00Z"/>
                <w:rFonts w:ascii="Times New Roman" w:hAnsi="Times New Roman" w:cs="Times New Roman"/>
                <w:sz w:val="24"/>
                <w:szCs w:val="24"/>
              </w:rPr>
              <w:pPrChange w:id="22" w:author="MSI PS42" w:date="2021-07-02T10:37:00Z">
                <w:pPr>
                  <w:spacing w:line="480" w:lineRule="auto"/>
                </w:pPr>
              </w:pPrChange>
            </w:pPr>
            <w:del w:id="23" w:author="MSI PS42" w:date="2021-07-02T10:37:00Z">
              <w:r w:rsidRPr="00A16D9B" w:rsidDel="00CF121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CF121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CF121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4D1DA78F" w14:textId="77777777" w:rsidR="007952C3" w:rsidRPr="00A16D9B" w:rsidDel="00CF121F" w:rsidRDefault="007952C3" w:rsidP="00CF121F">
            <w:pPr>
              <w:spacing w:line="480" w:lineRule="auto"/>
              <w:ind w:left="456" w:hanging="425"/>
              <w:rPr>
                <w:del w:id="24" w:author="MSI PS42" w:date="2021-07-02T10:37:00Z"/>
                <w:rFonts w:ascii="Times New Roman" w:hAnsi="Times New Roman" w:cs="Times New Roman"/>
                <w:sz w:val="24"/>
                <w:szCs w:val="24"/>
              </w:rPr>
              <w:pPrChange w:id="25" w:author="MSI PS42" w:date="2021-07-02T10:37:00Z">
                <w:pPr>
                  <w:spacing w:line="480" w:lineRule="auto"/>
                </w:pPr>
              </w:pPrChange>
            </w:pPr>
            <w:del w:id="26" w:author="MSI PS42" w:date="2021-07-02T10:37:00Z">
              <w:r w:rsidRPr="00A16D9B" w:rsidDel="00CF121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CF121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CF121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5B200F4" w14:textId="77777777" w:rsidR="007952C3" w:rsidRPr="00A16D9B" w:rsidDel="00CF121F" w:rsidRDefault="007952C3" w:rsidP="00CF121F">
            <w:pPr>
              <w:spacing w:line="480" w:lineRule="auto"/>
              <w:ind w:left="456" w:hanging="425"/>
              <w:rPr>
                <w:del w:id="27" w:author="MSI PS42" w:date="2021-07-02T10:37:00Z"/>
                <w:rFonts w:ascii="Times New Roman" w:hAnsi="Times New Roman" w:cs="Times New Roman"/>
                <w:sz w:val="24"/>
                <w:szCs w:val="24"/>
              </w:rPr>
              <w:pPrChange w:id="28" w:author="MSI PS42" w:date="2021-07-02T10:37:00Z">
                <w:pPr>
                  <w:spacing w:line="480" w:lineRule="auto"/>
                </w:pPr>
              </w:pPrChange>
            </w:pPr>
            <w:del w:id="29" w:author="MSI PS42" w:date="2021-07-02T10:37:00Z">
              <w:r w:rsidRPr="00A16D9B" w:rsidDel="00CF121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CF121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CF121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8DB489D" w14:textId="752F96F0" w:rsidR="007952C3" w:rsidRPr="00A16D9B" w:rsidDel="00CF121F" w:rsidRDefault="007952C3" w:rsidP="00CF121F">
            <w:pPr>
              <w:spacing w:line="480" w:lineRule="auto"/>
              <w:ind w:left="456" w:hanging="425"/>
              <w:rPr>
                <w:del w:id="30" w:author="MSI PS42" w:date="2021-07-02T10:37:00Z"/>
                <w:rFonts w:ascii="Times New Roman" w:hAnsi="Times New Roman" w:cs="Times New Roman"/>
                <w:sz w:val="24"/>
                <w:szCs w:val="24"/>
              </w:rPr>
              <w:pPrChange w:id="31" w:author="MSI PS42" w:date="2021-07-02T10:37:00Z">
                <w:pPr>
                  <w:spacing w:line="480" w:lineRule="auto"/>
                </w:pPr>
              </w:pPrChange>
            </w:pPr>
            <w:del w:id="32" w:author="MSI PS42" w:date="2021-07-02T10:37:00Z">
              <w:r w:rsidRPr="00A16D9B" w:rsidDel="00CF121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CF121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Jualan Online </w:delText>
              </w:r>
            </w:del>
            <w:del w:id="33" w:author="MSI PS42" w:date="2021-07-02T10:35:00Z">
              <w:r w:rsidRPr="00A16D9B" w:rsidDel="00CF121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D</w:delText>
              </w:r>
            </w:del>
            <w:del w:id="34" w:author="MSI PS42" w:date="2021-07-02T10:37:00Z">
              <w:r w:rsidRPr="00A16D9B" w:rsidDel="00CF121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engan Facebook dan Blog</w:delText>
              </w:r>
              <w:r w:rsidRPr="00A16D9B" w:rsidDel="00CF121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F7D7CD0" w14:textId="3DBE5CBD" w:rsidR="007952C3" w:rsidRPr="00A16D9B" w:rsidDel="00CF121F" w:rsidRDefault="007952C3" w:rsidP="00CF121F">
            <w:pPr>
              <w:spacing w:line="480" w:lineRule="auto"/>
              <w:ind w:left="456" w:hanging="425"/>
              <w:rPr>
                <w:del w:id="35" w:author="MSI PS42" w:date="2021-07-02T10:37:00Z"/>
                <w:rFonts w:ascii="Times New Roman" w:hAnsi="Times New Roman" w:cs="Times New Roman"/>
                <w:sz w:val="24"/>
                <w:szCs w:val="24"/>
              </w:rPr>
              <w:pPrChange w:id="36" w:author="MSI PS42" w:date="2021-07-02T10:37:00Z">
                <w:pPr>
                  <w:spacing w:line="480" w:lineRule="auto"/>
                </w:pPr>
              </w:pPrChange>
            </w:pPr>
            <w:del w:id="37" w:author="MSI PS42" w:date="2021-07-02T10:37:00Z">
              <w:r w:rsidRPr="00A16D9B" w:rsidDel="00CF121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CF121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Mengoptimalkan Blog dan Social Media </w:delText>
              </w:r>
            </w:del>
            <w:del w:id="38" w:author="MSI PS42" w:date="2021-07-02T10:35:00Z">
              <w:r w:rsidRPr="00A16D9B" w:rsidDel="00CF121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del w:id="39" w:author="MSI PS42" w:date="2021-07-02T10:37:00Z">
              <w:r w:rsidRPr="00A16D9B" w:rsidDel="00CF121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ntuk Small Business</w:delText>
              </w:r>
              <w:r w:rsidRPr="00A16D9B" w:rsidDel="00CF121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C29FFDD" w14:textId="4AF899B3" w:rsidR="007952C3" w:rsidRPr="00A16D9B" w:rsidDel="00CF121F" w:rsidRDefault="007952C3" w:rsidP="00CF121F">
            <w:pPr>
              <w:spacing w:line="480" w:lineRule="auto"/>
              <w:ind w:left="456" w:hanging="425"/>
              <w:rPr>
                <w:del w:id="40" w:author="MSI PS42" w:date="2021-07-02T10:37:00Z"/>
                <w:rFonts w:ascii="Times New Roman" w:hAnsi="Times New Roman" w:cs="Times New Roman"/>
                <w:sz w:val="24"/>
                <w:szCs w:val="24"/>
              </w:rPr>
              <w:pPrChange w:id="41" w:author="MSI PS42" w:date="2021-07-02T10:37:00Z">
                <w:pPr>
                  <w:spacing w:line="480" w:lineRule="auto"/>
                </w:pPr>
              </w:pPrChange>
            </w:pPr>
            <w:del w:id="42" w:author="MSI PS42" w:date="2021-07-02T10:37:00Z">
              <w:r w:rsidRPr="00A16D9B" w:rsidDel="00CF121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CF121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Instagram </w:delText>
              </w:r>
            </w:del>
            <w:del w:id="43" w:author="MSI PS42" w:date="2021-07-02T10:35:00Z">
              <w:r w:rsidRPr="00A16D9B" w:rsidDel="00CF121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del w:id="44" w:author="MSI PS42" w:date="2021-07-02T10:37:00Z">
              <w:r w:rsidRPr="00A16D9B" w:rsidDel="00CF121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ntuk Fotografi dan Bisnis Kreatif</w:delText>
              </w:r>
              <w:r w:rsidRPr="00A16D9B" w:rsidDel="00CF121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249CC59" w14:textId="77777777" w:rsidR="007952C3" w:rsidRPr="00A16D9B" w:rsidDel="00CF121F" w:rsidRDefault="007952C3" w:rsidP="00CF121F">
            <w:pPr>
              <w:spacing w:line="480" w:lineRule="auto"/>
              <w:ind w:left="456" w:hanging="425"/>
              <w:rPr>
                <w:del w:id="45" w:author="MSI PS42" w:date="2021-07-02T10:37:00Z"/>
                <w:rFonts w:ascii="Times New Roman" w:hAnsi="Times New Roman" w:cs="Times New Roman"/>
                <w:sz w:val="24"/>
                <w:szCs w:val="24"/>
              </w:rPr>
              <w:pPrChange w:id="46" w:author="MSI PS42" w:date="2021-07-02T10:37:00Z">
                <w:pPr>
                  <w:spacing w:line="480" w:lineRule="auto"/>
                </w:pPr>
              </w:pPrChange>
            </w:pPr>
            <w:del w:id="47" w:author="MSI PS42" w:date="2021-07-02T10:37:00Z">
              <w:r w:rsidRPr="00A16D9B" w:rsidDel="00CF121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CF121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CF121F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14317755" w14:textId="77777777" w:rsidR="007952C3" w:rsidRPr="00A16D9B" w:rsidRDefault="007952C3" w:rsidP="00CF121F">
            <w:pPr>
              <w:spacing w:line="312" w:lineRule="auto"/>
              <w:ind w:left="456" w:hanging="425"/>
              <w:rPr>
                <w:rFonts w:ascii="Times New Roman" w:hAnsi="Times New Roman" w:cs="Times New Roman"/>
                <w:sz w:val="24"/>
                <w:szCs w:val="24"/>
              </w:rPr>
              <w:pPrChange w:id="48" w:author="MSI PS42" w:date="2021-07-02T10:37:00Z">
                <w:pPr>
                  <w:spacing w:line="312" w:lineRule="auto"/>
                </w:pPr>
              </w:pPrChange>
            </w:pPr>
          </w:p>
        </w:tc>
      </w:tr>
    </w:tbl>
    <w:p w14:paraId="650AF850" w14:textId="77777777" w:rsidR="007952C3" w:rsidRDefault="007952C3"/>
    <w:p w14:paraId="70E4F724" w14:textId="77777777" w:rsidR="007952C3" w:rsidRDefault="007952C3"/>
    <w:p w14:paraId="1AEA175E" w14:textId="77777777" w:rsidR="007952C3" w:rsidRDefault="007952C3"/>
    <w:p w14:paraId="218F2B38" w14:textId="77777777" w:rsidR="007952C3" w:rsidRDefault="007952C3"/>
    <w:p w14:paraId="0C79D46B" w14:textId="77777777" w:rsidR="007952C3" w:rsidRDefault="007952C3"/>
    <w:p w14:paraId="38D6D4E1" w14:textId="77777777" w:rsidR="007952C3" w:rsidRDefault="007952C3"/>
    <w:p w14:paraId="24B18492" w14:textId="77777777" w:rsidR="007952C3" w:rsidRDefault="007952C3"/>
    <w:p w14:paraId="49379DCB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SI PS42">
    <w15:presenceInfo w15:providerId="None" w15:userId="MSI PS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684986"/>
    <w:rsid w:val="00701060"/>
    <w:rsid w:val="007952C3"/>
    <w:rsid w:val="00924DF5"/>
    <w:rsid w:val="00CF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1A97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AA2D9-CBA6-4ED6-AB5E-93F39AF3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MSI PS42</cp:lastModifiedBy>
  <cp:revision>4</cp:revision>
  <dcterms:created xsi:type="dcterms:W3CDTF">2020-07-24T23:53:00Z</dcterms:created>
  <dcterms:modified xsi:type="dcterms:W3CDTF">2021-07-02T03:38:00Z</dcterms:modified>
</cp:coreProperties>
</file>