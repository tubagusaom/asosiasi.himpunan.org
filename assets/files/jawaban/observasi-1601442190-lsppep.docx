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0" w:author="Microsoft account" w:date="2020-09-30T12:07:00Z">
              <w:r w:rsidR="00873491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1" w:author="Microsoft account" w:date="2020-09-30T12:06:00Z">
              <w:r w:rsidRPr="00EC6F38" w:rsidDel="00873491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</w:t>
            </w:r>
            <w:ins w:id="2" w:author="Microsoft account" w:date="2020-09-30T12:07:00Z">
              <w:r w:rsidR="0087349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3" w:author="Microsoft account" w:date="2020-09-30T12:07:00Z">
              <w:r w:rsidRPr="00EC6F38" w:rsidDel="00873491">
                <w:rPr>
                  <w:rFonts w:ascii="Times New Roman" w:eastAsia="Times New Roman" w:hAnsi="Times New Roman" w:cs="Times New Roman"/>
                  <w:szCs w:val="24"/>
                </w:rPr>
                <w:delText>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Microsoft account" w:date="2020-09-30T12:07:00Z">
              <w:r w:rsidRPr="00EC6F38" w:rsidDel="00873491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5" w:author="Microsoft account" w:date="2020-09-30T12:07:00Z">
              <w:r w:rsidRPr="00EC6F38" w:rsidDel="00873491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6" w:author="Microsoft account" w:date="2020-09-30T12:08:00Z">
              <w:r w:rsidR="0087349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del w:id="7" w:author="Microsoft account" w:date="2020-09-30T12:08:00Z">
              <w:r w:rsidRPr="00EC6F38" w:rsidDel="00873491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Microsoft account" w:date="2020-09-30T12:08:00Z">
              <w:r w:rsidRPr="00EC6F38" w:rsidDel="0087349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9" w:author="Microsoft account" w:date="2020-09-30T12:09:00Z">
              <w:r w:rsidR="00873491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Microsoft account" w:date="2020-09-30T12:09:00Z">
              <w:r w:rsidRPr="00EC6F38" w:rsidDel="0087349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ins w:id="11" w:author="Microsoft account" w:date="2020-09-30T12:09:00Z">
              <w:r w:rsidR="0087349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bookmarkStart w:id="12" w:name="_GoBack"/>
            <w:bookmarkEnd w:id="12"/>
            <w:del w:id="13" w:author="Microsoft account" w:date="2020-09-30T12:09:00Z">
              <w:r w:rsidRPr="00EC6F38" w:rsidDel="00873491">
                <w:rPr>
                  <w:rFonts w:ascii="Times New Roman" w:eastAsia="Times New Roman" w:hAnsi="Times New Roman" w:cs="Times New Roman"/>
                  <w:szCs w:val="24"/>
                </w:rPr>
                <w:delText>pe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383068e45cbfd5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LU0M7A0sTCxNLNQ0lEKTi0uzszPAykwrAUAGzUovSwAAAA="/>
  </w:docVars>
  <w:rsids>
    <w:rsidRoot w:val="00125355"/>
    <w:rsid w:val="0012251A"/>
    <w:rsid w:val="00125355"/>
    <w:rsid w:val="001D038C"/>
    <w:rsid w:val="00240407"/>
    <w:rsid w:val="0042167F"/>
    <w:rsid w:val="00873491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2020-09-30T05:10:00Z</dcterms:created>
  <dcterms:modified xsi:type="dcterms:W3CDTF">2020-09-30T05:10:00Z</dcterms:modified>
</cp:coreProperties>
</file>