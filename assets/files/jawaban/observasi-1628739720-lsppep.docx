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del w:id="0" w:author="ASUS" w:date="2021-08-12T10:40:00Z">
              <w:r w:rsidDel="00074735">
                <w:delText xml:space="preserve">penggunaan </w:delText>
              </w:r>
            </w:del>
            <w:ins w:id="1" w:author="ASUS" w:date="2021-08-12T10:40:00Z">
              <w:r w:rsidR="00074735">
                <w:t xml:space="preserve"> </w:t>
              </w:r>
              <w:proofErr w:type="spellStart"/>
              <w:r w:rsidR="00074735">
                <w:t>pengelolaan</w:t>
              </w:r>
              <w:proofErr w:type="spellEnd"/>
              <w:r w:rsidR="00074735">
                <w:t xml:space="preserve"> </w:t>
              </w:r>
            </w:ins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del w:id="2" w:author="ASUS" w:date="2021-08-12T10:40:00Z">
              <w:r w:rsidDel="00074735">
                <w:tab/>
              </w:r>
            </w:del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ins w:id="3" w:author="ASUS" w:date="2021-08-12T10:43:00Z">
              <w:r w:rsidR="00074735">
                <w:t xml:space="preserve">, di </w:t>
              </w:r>
              <w:proofErr w:type="spellStart"/>
              <w:r w:rsidR="00074735">
                <w:t>dalamnya</w:t>
              </w:r>
              <w:proofErr w:type="spellEnd"/>
              <w:r w:rsidR="00074735">
                <w:t xml:space="preserve"> </w:t>
              </w:r>
              <w:proofErr w:type="spellStart"/>
              <w:r w:rsidR="00074735">
                <w:t>memuat</w:t>
              </w:r>
              <w:proofErr w:type="spellEnd"/>
              <w:r w:rsidR="00074735">
                <w:t xml:space="preserve"> </w:t>
              </w:r>
              <w:proofErr w:type="spellStart"/>
              <w:r w:rsidR="00074735">
                <w:t>bahan</w:t>
              </w:r>
              <w:proofErr w:type="spellEnd"/>
              <w:r w:rsidR="00074735">
                <w:t xml:space="preserve"> ajar, </w:t>
              </w:r>
              <w:proofErr w:type="spellStart"/>
              <w:r w:rsidR="00074735">
                <w:t>metode</w:t>
              </w:r>
              <w:proofErr w:type="spellEnd"/>
              <w:r w:rsidR="00074735">
                <w:t xml:space="preserve"> </w:t>
              </w:r>
              <w:proofErr w:type="spellStart"/>
              <w:r w:rsidR="00074735">
                <w:t>pembelajaran</w:t>
              </w:r>
              <w:proofErr w:type="spellEnd"/>
              <w:r w:rsidR="00074735">
                <w:t xml:space="preserve">, </w:t>
              </w:r>
              <w:proofErr w:type="spellStart"/>
              <w:r w:rsidR="00074735">
                <w:t>sumber</w:t>
              </w:r>
              <w:proofErr w:type="spellEnd"/>
              <w:r w:rsidR="00074735">
                <w:t xml:space="preserve"> , </w:t>
              </w:r>
              <w:proofErr w:type="spellStart"/>
              <w:r w:rsidR="00074735">
                <w:t>dan</w:t>
              </w:r>
              <w:proofErr w:type="spellEnd"/>
              <w:r w:rsidR="00074735">
                <w:t xml:space="preserve"> </w:t>
              </w:r>
              <w:proofErr w:type="spellStart"/>
              <w:r w:rsidR="00074735">
                <w:t>evaluasi</w:t>
              </w:r>
            </w:ins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ins w:id="4" w:author="ASUS" w:date="2021-08-12T10:41:00Z">
              <w:r w:rsidR="00074735">
                <w:t xml:space="preserve">, </w:t>
              </w:r>
              <w:proofErr w:type="spellStart"/>
              <w:r w:rsidR="00074735">
                <w:t>atau</w:t>
              </w:r>
              <w:proofErr w:type="spellEnd"/>
              <w:r w:rsidR="00074735">
                <w:t xml:space="preserve"> </w:t>
              </w:r>
              <w:proofErr w:type="spellStart"/>
              <w:r w:rsidR="00074735">
                <w:t>teori</w:t>
              </w:r>
            </w:ins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074735" w:rsidDel="00074735" w:rsidRDefault="00BE098E" w:rsidP="0007473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ASUS" w:date="2021-08-12T10:42:00Z"/>
              </w:rPr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6" w:author="ASUS" w:date="2021-08-12T10:42:00Z">
              <w:r w:rsidR="00074735">
                <w:t>bersifat</w:t>
              </w:r>
              <w:proofErr w:type="spellEnd"/>
              <w:r w:rsidR="00074735">
                <w:t xml:space="preserve"> </w:t>
              </w:r>
              <w:proofErr w:type="spellStart"/>
              <w:r w:rsidR="00074735">
                <w:t>istimewa</w:t>
              </w:r>
              <w:proofErr w:type="spellEnd"/>
              <w:r w:rsidR="00074735">
                <w:t xml:space="preserve"> </w:t>
              </w:r>
            </w:ins>
          </w:p>
          <w:p w:rsidR="00BE098E" w:rsidDel="00074735" w:rsidRDefault="00BE098E" w:rsidP="0007473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" w:author="ASUS" w:date="2021-08-12T10:42:00Z"/>
              </w:rPr>
              <w:pPrChange w:id="8" w:author="ASUS" w:date="2021-08-12T10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" w:author="ASUS" w:date="2021-08-12T10:42:00Z">
              <w:r w:rsidDel="00074735">
                <w:delText>penempatan siswa berkebutuhan khusus di dal</w:delText>
              </w:r>
              <w:bookmarkStart w:id="10" w:name="_GoBack"/>
              <w:bookmarkEnd w:id="10"/>
              <w:r w:rsidDel="00074735">
                <w:delText xml:space="preserve">am kelas </w:delText>
              </w:r>
            </w:del>
          </w:p>
          <w:p w:rsidR="00BE098E" w:rsidRDefault="00BE098E" w:rsidP="0007473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1" w:author="ASUS" w:date="2021-08-12T10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" w:author="ASUS" w:date="2021-08-12T10:42:00Z">
              <w:r w:rsidDel="00074735">
                <w:tab/>
              </w:r>
              <w:r w:rsidDel="00074735">
                <w:tab/>
                <w:delText>reguler</w:delText>
              </w:r>
            </w:del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74735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2021-08-12T03:44:00Z</dcterms:modified>
</cp:coreProperties>
</file>