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EC4FD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457F8E0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DF3707A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7F2F06FB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2EF92EC9" w14:textId="77777777" w:rsidTr="00821BA2">
        <w:tc>
          <w:tcPr>
            <w:tcW w:w="9350" w:type="dxa"/>
          </w:tcPr>
          <w:p w14:paraId="4A2BC564" w14:textId="77777777" w:rsidR="00BE098E" w:rsidRDefault="00BE098E" w:rsidP="00821BA2">
            <w:pPr>
              <w:pStyle w:val="ListParagraph"/>
              <w:ind w:left="0"/>
            </w:pPr>
          </w:p>
          <w:p w14:paraId="0C407110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1F3E1D39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2CF3E634" w14:textId="3336F589" w:rsidR="00BE098E" w:rsidDel="00CA019F" w:rsidRDefault="00CA019F" w:rsidP="00CA019F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del w:id="0" w:author="ROG" w:date="2021-12-01T11:46:00Z"/>
              </w:rPr>
              <w:pPrChange w:id="1" w:author="ROG" w:date="2021-12-01T11:4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2" w:author="ROG" w:date="2021-12-01T11:46:00Z">
              <w:r w:rsidDel="00CA019F">
                <w:delText xml:space="preserve">Manajemen </w:delText>
              </w:r>
              <w:r w:rsidR="00BE098E" w:rsidDel="00CA019F">
                <w:tab/>
                <w:delText xml:space="preserve">:  </w:delText>
              </w:r>
              <w:r w:rsidR="00BE098E" w:rsidDel="00CA019F">
                <w:tab/>
                <w:delText xml:space="preserve">penggunaan sumber daya secara efektif untuk mencapai </w:delText>
              </w:r>
            </w:del>
          </w:p>
          <w:p w14:paraId="23D33235" w14:textId="5E76593E" w:rsidR="00BE098E" w:rsidRDefault="00BE098E" w:rsidP="00CA019F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3" w:author="ROG" w:date="2021-12-01T11:4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4" w:author="ROG" w:date="2021-12-01T11:46:00Z">
              <w:r w:rsidDel="00CA019F">
                <w:tab/>
              </w:r>
              <w:r w:rsidDel="00CA019F">
                <w:tab/>
                <w:delText>sasaran.</w:delText>
              </w:r>
            </w:del>
          </w:p>
          <w:p w14:paraId="7839E282" w14:textId="67595B0D" w:rsidR="00BE098E" w:rsidRDefault="00CA019F" w:rsidP="00CA019F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5" w:author="ROG" w:date="2021-12-01T11:46:00Z"/>
              </w:rPr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berdasarkan</w:t>
            </w:r>
            <w:proofErr w:type="spellEnd"/>
            <w:r w:rsidR="00BE098E">
              <w:t xml:space="preserve"> </w:t>
            </w:r>
            <w:proofErr w:type="spellStart"/>
            <w:r w:rsidR="00BE098E">
              <w:t>filsafat</w:t>
            </w:r>
            <w:proofErr w:type="spellEnd"/>
            <w:r w:rsidR="00BE098E">
              <w:t>.</w:t>
            </w:r>
          </w:p>
          <w:p w14:paraId="29675A4D" w14:textId="0F884D3E" w:rsidR="00CA019F" w:rsidRDefault="00CA019F" w:rsidP="00CA019F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6" w:author="ROG" w:date="2021-12-01T11:49:00Z"/>
              </w:rPr>
            </w:pPr>
            <w:proofErr w:type="spellStart"/>
            <w:ins w:id="7" w:author="ROG" w:date="2021-12-01T11:46:00Z">
              <w:r>
                <w:t>Implementasi</w:t>
              </w:r>
              <w:proofErr w:type="spellEnd"/>
              <w:r>
                <w:t xml:space="preserve"> </w:t>
              </w:r>
              <w:r>
                <w:tab/>
                <w:t>:</w:t>
              </w:r>
              <w:r>
                <w:tab/>
              </w:r>
              <w:proofErr w:type="spellStart"/>
              <w:r>
                <w:t>pelaksanaan</w:t>
              </w:r>
              <w:proofErr w:type="spellEnd"/>
              <w:r>
                <w:t xml:space="preserve">, </w:t>
              </w:r>
              <w:proofErr w:type="spellStart"/>
              <w:r>
                <w:t>penerapan</w:t>
              </w:r>
              <w:proofErr w:type="spellEnd"/>
              <w:r>
                <w:t>.</w:t>
              </w:r>
            </w:ins>
          </w:p>
          <w:p w14:paraId="7E5EACDB" w14:textId="77777777" w:rsidR="00CA019F" w:rsidRDefault="00CA019F" w:rsidP="00CA019F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8" w:author="ROG" w:date="2021-12-01T11:49:00Z"/>
              </w:rPr>
              <w:pPrChange w:id="9" w:author="ROG" w:date="2021-12-01T11:50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</w:pPr>
              </w:pPrChange>
            </w:pPr>
            <w:proofErr w:type="spellStart"/>
            <w:ins w:id="10" w:author="ROG" w:date="2021-12-01T11:49:00Z">
              <w:r>
                <w:t>Inklusif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penempatan</w:t>
              </w:r>
              <w:proofErr w:type="spellEnd"/>
              <w:r>
                <w:t xml:space="preserve"> </w:t>
              </w:r>
              <w:proofErr w:type="spellStart"/>
              <w:r>
                <w:t>siswa</w:t>
              </w:r>
              <w:proofErr w:type="spellEnd"/>
              <w:r>
                <w:t xml:space="preserve"> </w:t>
              </w:r>
              <w:proofErr w:type="spellStart"/>
              <w:r>
                <w:t>berkebutuhan</w:t>
              </w:r>
              <w:proofErr w:type="spellEnd"/>
              <w:r>
                <w:t xml:space="preserve"> </w:t>
              </w:r>
              <w:proofErr w:type="spellStart"/>
              <w:r>
                <w:t>khusus</w:t>
              </w:r>
              <w:proofErr w:type="spellEnd"/>
              <w:r>
                <w:t xml:space="preserve"> di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kelas</w:t>
              </w:r>
              <w:proofErr w:type="spellEnd"/>
              <w:r>
                <w:t xml:space="preserve"> </w:t>
              </w:r>
            </w:ins>
          </w:p>
          <w:p w14:paraId="111A3CFB" w14:textId="77777777" w:rsidR="00CA019F" w:rsidRDefault="00CA019F" w:rsidP="00CA019F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11" w:author="ROG" w:date="2021-12-01T11:49:00Z"/>
              </w:rPr>
            </w:pPr>
            <w:ins w:id="12" w:author="ROG" w:date="2021-12-01T11:49:00Z">
              <w:r>
                <w:tab/>
              </w:r>
              <w:r>
                <w:tab/>
              </w:r>
              <w:proofErr w:type="spellStart"/>
              <w:r>
                <w:t>reguler</w:t>
              </w:r>
              <w:proofErr w:type="spellEnd"/>
              <w:r>
                <w:t>.</w:t>
              </w:r>
            </w:ins>
          </w:p>
          <w:p w14:paraId="5121E8BC" w14:textId="77777777" w:rsidR="00CA019F" w:rsidRDefault="00CA019F" w:rsidP="00CA019F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13" w:author="ROG" w:date="2021-12-01T11:47:00Z"/>
              </w:rPr>
            </w:pPr>
            <w:ins w:id="14" w:author="ROG" w:date="2021-12-01T11:47:00Z">
              <w:r>
                <w:t xml:space="preserve">Integral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meliputi</w:t>
              </w:r>
              <w:proofErr w:type="spellEnd"/>
              <w:r>
                <w:t xml:space="preserve"> </w:t>
              </w:r>
              <w:proofErr w:type="spellStart"/>
              <w:r>
                <w:t>seluruh</w:t>
              </w:r>
              <w:proofErr w:type="spellEnd"/>
              <w:r>
                <w:t xml:space="preserve"> </w:t>
              </w:r>
              <w:proofErr w:type="spellStart"/>
              <w:r>
                <w:t>bagian</w:t>
              </w:r>
              <w:proofErr w:type="spellEnd"/>
              <w:r>
                <w:t xml:space="preserve"> yang </w:t>
              </w:r>
              <w:proofErr w:type="spellStart"/>
              <w:r>
                <w:t>perlu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menjadikan</w:t>
              </w:r>
              <w:proofErr w:type="spellEnd"/>
              <w:r>
                <w:t xml:space="preserve"> </w:t>
              </w:r>
            </w:ins>
          </w:p>
          <w:p w14:paraId="6A06FEBC" w14:textId="39EFA067" w:rsidR="00CA019F" w:rsidDel="00CA019F" w:rsidRDefault="00CA019F" w:rsidP="00CA019F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del w:id="15" w:author="ROG" w:date="2021-12-01T11:46:00Z"/>
              </w:rPr>
            </w:pPr>
            <w:ins w:id="16" w:author="ROG" w:date="2021-12-01T11:47:00Z">
              <w:r>
                <w:tab/>
              </w:r>
              <w:r>
                <w:tab/>
              </w:r>
              <w:proofErr w:type="spellStart"/>
              <w:r>
                <w:t>lengkap</w:t>
              </w:r>
              <w:proofErr w:type="spellEnd"/>
              <w:r>
                <w:t xml:space="preserve">; </w:t>
              </w:r>
              <w:proofErr w:type="spellStart"/>
              <w:r>
                <w:t>utuh</w:t>
              </w:r>
              <w:proofErr w:type="spellEnd"/>
              <w:r>
                <w:t xml:space="preserve">; </w:t>
              </w:r>
              <w:proofErr w:type="spellStart"/>
              <w:r>
                <w:t>bulat</w:t>
              </w:r>
              <w:proofErr w:type="spellEnd"/>
              <w:r>
                <w:t xml:space="preserve">; </w:t>
              </w:r>
              <w:proofErr w:type="spellStart"/>
              <w:r>
                <w:t>sempurna</w:t>
              </w:r>
              <w:proofErr w:type="spellEnd"/>
              <w:r>
                <w:t>.</w:t>
              </w:r>
            </w:ins>
          </w:p>
          <w:p w14:paraId="04C7CA58" w14:textId="77777777" w:rsidR="00CA019F" w:rsidRDefault="00CA019F" w:rsidP="00CA019F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17" w:author="ROG" w:date="2021-12-01T11:49:00Z"/>
              </w:rPr>
            </w:pPr>
          </w:p>
          <w:p w14:paraId="12F89DCA" w14:textId="6EE70465" w:rsidR="00CA019F" w:rsidRDefault="00CA019F" w:rsidP="00CA019F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18" w:author="ROG" w:date="2021-12-01T11:47:00Z"/>
              </w:rPr>
            </w:pPr>
            <w:proofErr w:type="spellStart"/>
            <w:ins w:id="19" w:author="ROG" w:date="2021-12-01T11:47:00Z">
              <w:r>
                <w:t>Konseptual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berhubungan</w:t>
              </w:r>
              <w:proofErr w:type="spellEnd"/>
              <w:r>
                <w:t xml:space="preserve"> </w:t>
              </w:r>
              <w:proofErr w:type="spellStart"/>
              <w:r>
                <w:t>dengan</w:t>
              </w:r>
              <w:proofErr w:type="spellEnd"/>
              <w:r>
                <w:t xml:space="preserve"> </w:t>
              </w:r>
              <w:proofErr w:type="spellStart"/>
              <w:r>
                <w:t>konsep</w:t>
              </w:r>
              <w:proofErr w:type="spellEnd"/>
              <w:r>
                <w:t>.</w:t>
              </w:r>
            </w:ins>
          </w:p>
          <w:p w14:paraId="2FA076C0" w14:textId="39F8787F" w:rsidR="00CA019F" w:rsidRDefault="00CA019F" w:rsidP="00CA019F">
            <w:pPr>
              <w:pStyle w:val="ListParagraph"/>
              <w:tabs>
                <w:tab w:val="left" w:pos="2064"/>
                <w:tab w:val="left" w:pos="2513"/>
              </w:tabs>
              <w:ind w:left="2508" w:hanging="2126"/>
              <w:rPr>
                <w:ins w:id="20" w:author="ROG" w:date="2021-12-01T11:47:00Z"/>
              </w:rPr>
              <w:pPrChange w:id="21" w:author="ROG" w:date="2021-12-01T11:4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</w:pPr>
              </w:pPrChange>
            </w:pPr>
            <w:proofErr w:type="spellStart"/>
            <w:ins w:id="22" w:author="ROG" w:date="2021-12-01T11:47:00Z">
              <w:r>
                <w:t>Kriteria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ukuran</w:t>
              </w:r>
              <w:proofErr w:type="spellEnd"/>
              <w:r>
                <w:t xml:space="preserve"> yang </w:t>
              </w:r>
              <w:proofErr w:type="spellStart"/>
              <w:r>
                <w:t>menjadi</w:t>
              </w:r>
              <w:proofErr w:type="spellEnd"/>
              <w:r>
                <w:t xml:space="preserve"> </w:t>
              </w:r>
              <w:proofErr w:type="spellStart"/>
              <w:r>
                <w:t>dasar</w:t>
              </w:r>
              <w:proofErr w:type="spellEnd"/>
              <w:r>
                <w:t xml:space="preserve"> </w:t>
              </w:r>
              <w:proofErr w:type="spellStart"/>
              <w:r>
                <w:t>penilaian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penetapan</w:t>
              </w:r>
              <w:proofErr w:type="spellEnd"/>
              <w:r>
                <w:t xml:space="preserve"> </w:t>
              </w:r>
              <w:proofErr w:type="spellStart"/>
              <w:r>
                <w:t>sesuatu</w:t>
              </w:r>
              <w:proofErr w:type="spellEnd"/>
              <w:r>
                <w:t>.</w:t>
              </w:r>
            </w:ins>
          </w:p>
          <w:p w14:paraId="5FB38B76" w14:textId="09D96057" w:rsidR="00BE098E" w:rsidRDefault="00CA019F" w:rsidP="00CA019F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23" w:author="ROG" w:date="2021-12-01T11:4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perangkat</w:t>
            </w:r>
            <w:proofErr w:type="spellEnd"/>
            <w:r w:rsidR="00BE098E">
              <w:t xml:space="preserve"> </w:t>
            </w:r>
            <w:proofErr w:type="spellStart"/>
            <w:r w:rsidR="00BE098E">
              <w:t>mata</w:t>
            </w:r>
            <w:proofErr w:type="spellEnd"/>
            <w:r w:rsidR="00BE098E">
              <w:t xml:space="preserve"> </w:t>
            </w:r>
            <w:proofErr w:type="spellStart"/>
            <w:r w:rsidR="00BE098E">
              <w:t>pelajaran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diajarkan</w:t>
            </w:r>
            <w:proofErr w:type="spellEnd"/>
            <w:r w:rsidR="00BE098E">
              <w:t xml:space="preserve"> pada </w:t>
            </w:r>
            <w:proofErr w:type="spellStart"/>
            <w:r w:rsidR="00BE098E">
              <w:t>lembaga</w:t>
            </w:r>
            <w:proofErr w:type="spellEnd"/>
            <w:r w:rsidR="00BE098E">
              <w:t xml:space="preserve"> </w:t>
            </w:r>
          </w:p>
          <w:p w14:paraId="05FA1FFD" w14:textId="7D4A7C82" w:rsidR="00BE098E" w:rsidRDefault="00BE098E" w:rsidP="00CA019F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24" w:author="ROG" w:date="2021-12-01T11:46:00Z"/>
              </w:rPr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25D7DF4E" w14:textId="77777777" w:rsidR="00CA019F" w:rsidRDefault="00CA019F" w:rsidP="00CA019F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25" w:author="ROG" w:date="2021-12-01T11:46:00Z"/>
              </w:rPr>
            </w:pPr>
            <w:proofErr w:type="spellStart"/>
            <w:ins w:id="26" w:author="ROG" w:date="2021-12-01T11:46:00Z">
              <w:r>
                <w:t>Manajemen</w:t>
              </w:r>
              <w:proofErr w:type="spellEnd"/>
              <w:r>
                <w:t xml:space="preserve"> </w:t>
              </w:r>
              <w:r>
                <w:tab/>
                <w:t xml:space="preserve">:  </w:t>
              </w:r>
              <w:r>
                <w:tab/>
              </w:r>
              <w:proofErr w:type="spellStart"/>
              <w:r>
                <w:t>penggunaan</w:t>
              </w:r>
              <w:proofErr w:type="spellEnd"/>
              <w:r>
                <w:t xml:space="preserve"> </w:t>
              </w:r>
              <w:proofErr w:type="spellStart"/>
              <w:r>
                <w:t>sumber</w:t>
              </w:r>
              <w:proofErr w:type="spellEnd"/>
              <w:r>
                <w:t xml:space="preserve"> </w:t>
              </w:r>
              <w:proofErr w:type="spellStart"/>
              <w:r>
                <w:t>daya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efektif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mencapai</w:t>
              </w:r>
              <w:proofErr w:type="spellEnd"/>
              <w:r>
                <w:t xml:space="preserve"> </w:t>
              </w:r>
            </w:ins>
          </w:p>
          <w:p w14:paraId="2D977107" w14:textId="24A668F9" w:rsidR="00CA019F" w:rsidRDefault="00CA019F" w:rsidP="00CA019F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27" w:author="ROG" w:date="2021-12-01T11:48:00Z"/>
              </w:rPr>
            </w:pPr>
            <w:ins w:id="28" w:author="ROG" w:date="2021-12-01T11:46:00Z">
              <w:r>
                <w:tab/>
              </w:r>
              <w:r>
                <w:tab/>
              </w:r>
              <w:proofErr w:type="spellStart"/>
              <w:r>
                <w:t>sasaran</w:t>
              </w:r>
              <w:proofErr w:type="spellEnd"/>
              <w:r>
                <w:t>.</w:t>
              </w:r>
            </w:ins>
          </w:p>
          <w:p w14:paraId="1F15CE8F" w14:textId="369FDE95" w:rsidR="00CA019F" w:rsidRDefault="00CA019F" w:rsidP="00CA019F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29" w:author="ROG" w:date="2021-12-01T11:48:00Z"/>
              </w:rPr>
            </w:pPr>
            <w:proofErr w:type="spellStart"/>
            <w:ins w:id="30" w:author="ROG" w:date="2021-12-01T11:48:00Z">
              <w:r>
                <w:t>Metodologi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ilmu</w:t>
              </w:r>
              <w:proofErr w:type="spellEnd"/>
              <w:r>
                <w:t xml:space="preserve"> </w:t>
              </w:r>
              <w:proofErr w:type="spellStart"/>
              <w:r>
                <w:t>tentang</w:t>
              </w:r>
              <w:proofErr w:type="spellEnd"/>
              <w:r>
                <w:t xml:space="preserve"> </w:t>
              </w:r>
              <w:proofErr w:type="spellStart"/>
              <w:r>
                <w:t>metode</w:t>
              </w:r>
              <w:proofErr w:type="spellEnd"/>
              <w:r>
                <w:t>.</w:t>
              </w:r>
            </w:ins>
          </w:p>
          <w:p w14:paraId="3CB39B86" w14:textId="77777777" w:rsidR="00CA019F" w:rsidRDefault="00CA019F" w:rsidP="00CA019F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31" w:author="ROG" w:date="2021-12-01T11:48:00Z"/>
              </w:rPr>
            </w:pPr>
            <w:ins w:id="32" w:author="ROG" w:date="2021-12-01T11:48:00Z">
              <w:r>
                <w:t xml:space="preserve">Norma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aturan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ketentuan</w:t>
              </w:r>
              <w:proofErr w:type="spellEnd"/>
              <w:r>
                <w:t xml:space="preserve"> yang </w:t>
              </w:r>
              <w:proofErr w:type="spellStart"/>
              <w:r>
                <w:t>mengikat</w:t>
              </w:r>
              <w:proofErr w:type="spellEnd"/>
              <w:r>
                <w:t xml:space="preserve"> </w:t>
              </w:r>
              <w:proofErr w:type="spellStart"/>
              <w:r>
                <w:t>warga</w:t>
              </w:r>
              <w:proofErr w:type="spellEnd"/>
              <w:r>
                <w:t xml:space="preserve"> </w:t>
              </w:r>
              <w:proofErr w:type="spellStart"/>
              <w:r>
                <w:t>kelompok</w:t>
              </w:r>
              <w:proofErr w:type="spellEnd"/>
              <w:r>
                <w:t xml:space="preserve"> </w:t>
              </w:r>
            </w:ins>
          </w:p>
          <w:p w14:paraId="51623C78" w14:textId="77777777" w:rsidR="00CA019F" w:rsidRDefault="00CA019F" w:rsidP="00CA019F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33" w:author="ROG" w:date="2021-12-01T11:48:00Z"/>
              </w:rPr>
            </w:pPr>
            <w:ins w:id="34" w:author="ROG" w:date="2021-12-01T11:48:00Z">
              <w:r>
                <w:tab/>
              </w:r>
              <w:r>
                <w:tab/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masyarakat</w:t>
              </w:r>
              <w:proofErr w:type="spellEnd"/>
              <w:r>
                <w:t xml:space="preserve">, </w:t>
              </w:r>
              <w:proofErr w:type="spellStart"/>
              <w:r>
                <w:t>dipakai</w:t>
              </w:r>
              <w:proofErr w:type="spellEnd"/>
              <w:r>
                <w:t xml:space="preserve"> </w:t>
              </w:r>
              <w:proofErr w:type="spellStart"/>
              <w:r>
                <w:t>sebagai</w:t>
              </w:r>
              <w:proofErr w:type="spellEnd"/>
              <w:r>
                <w:t xml:space="preserve"> </w:t>
              </w:r>
              <w:proofErr w:type="spellStart"/>
              <w:r>
                <w:t>panduan</w:t>
              </w:r>
              <w:proofErr w:type="spellEnd"/>
              <w:r>
                <w:t xml:space="preserve">, </w:t>
              </w:r>
              <w:proofErr w:type="spellStart"/>
              <w:r>
                <w:t>tatanan</w:t>
              </w:r>
              <w:proofErr w:type="spellEnd"/>
              <w:r>
                <w:t xml:space="preserve">, dan </w:t>
              </w:r>
            </w:ins>
          </w:p>
          <w:p w14:paraId="2E2AD82A" w14:textId="713C88EC" w:rsidR="00CA019F" w:rsidRDefault="00CA019F" w:rsidP="00CA019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35" w:author="ROG" w:date="2021-12-01T11:48:00Z">
              <w:r>
                <w:tab/>
              </w:r>
              <w:r>
                <w:tab/>
              </w:r>
              <w:proofErr w:type="spellStart"/>
              <w:r>
                <w:t>pengendali</w:t>
              </w:r>
              <w:proofErr w:type="spellEnd"/>
              <w:r>
                <w:t xml:space="preserve"> </w:t>
              </w:r>
              <w:proofErr w:type="spellStart"/>
              <w:r>
                <w:t>tingkah</w:t>
              </w:r>
              <w:proofErr w:type="spellEnd"/>
              <w:r>
                <w:t xml:space="preserve"> </w:t>
              </w:r>
              <w:proofErr w:type="spellStart"/>
              <w:r>
                <w:t>laku</w:t>
              </w:r>
              <w:proofErr w:type="spellEnd"/>
              <w:r>
                <w:t xml:space="preserve"> yang </w:t>
              </w:r>
              <w:proofErr w:type="spellStart"/>
              <w:r>
                <w:t>sesuai</w:t>
              </w:r>
              <w:proofErr w:type="spellEnd"/>
              <w:r>
                <w:t xml:space="preserve"> dan </w:t>
              </w:r>
            </w:ins>
            <w:proofErr w:type="spellStart"/>
            <w:ins w:id="36" w:author="ROG" w:date="2021-12-01T11:51:00Z">
              <w:r w:rsidR="006A6DFF">
                <w:t>di</w:t>
              </w:r>
            </w:ins>
            <w:ins w:id="37" w:author="ROG" w:date="2021-12-01T11:48:00Z">
              <w:r>
                <w:t>terima</w:t>
              </w:r>
              <w:proofErr w:type="spellEnd"/>
              <w:r>
                <w:t>.</w:t>
              </w:r>
            </w:ins>
          </w:p>
          <w:p w14:paraId="67A9D286" w14:textId="03DA436D" w:rsidR="00BE098E" w:rsidDel="00CA019F" w:rsidRDefault="00CA019F" w:rsidP="00CA019F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del w:id="38" w:author="ROG" w:date="2021-12-01T11:46:00Z"/>
              </w:rPr>
              <w:pPrChange w:id="39" w:author="ROG" w:date="2021-12-01T11:4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40" w:author="ROG" w:date="2021-12-01T11:46:00Z">
              <w:r w:rsidDel="00CA019F">
                <w:delText xml:space="preserve">Implementasi </w:delText>
              </w:r>
              <w:r w:rsidR="00BE098E" w:rsidDel="00CA019F">
                <w:tab/>
                <w:delText>:</w:delText>
              </w:r>
              <w:r w:rsidR="00BE098E" w:rsidDel="00CA019F">
                <w:tab/>
                <w:delText>pelaksanaan, penerapan.</w:delText>
              </w:r>
            </w:del>
          </w:p>
          <w:p w14:paraId="78FE3F8F" w14:textId="68015088" w:rsidR="00BE098E" w:rsidRDefault="00CA019F" w:rsidP="00CA019F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41" w:author="ROG" w:date="2021-12-01T11:48:00Z"/>
              </w:rPr>
            </w:pPr>
            <w:r>
              <w:t xml:space="preserve">Optimal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tertinggi</w:t>
            </w:r>
            <w:proofErr w:type="spellEnd"/>
            <w:r w:rsidR="00BE098E">
              <w:t xml:space="preserve">; paling </w:t>
            </w:r>
            <w:proofErr w:type="spellStart"/>
            <w:r w:rsidR="00BE098E">
              <w:t>menguntungkan</w:t>
            </w:r>
            <w:proofErr w:type="spellEnd"/>
            <w:r w:rsidR="00BE098E">
              <w:t>.</w:t>
            </w:r>
          </w:p>
          <w:p w14:paraId="3AB9CB3E" w14:textId="77777777" w:rsidR="00CA019F" w:rsidRDefault="00CA019F" w:rsidP="00CA019F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42" w:author="ROG" w:date="2021-12-01T11:48:00Z"/>
              </w:rPr>
            </w:pPr>
            <w:proofErr w:type="spellStart"/>
            <w:ins w:id="43" w:author="ROG" w:date="2021-12-01T11:48:00Z">
              <w:r>
                <w:t>Orientasi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pandangan</w:t>
              </w:r>
              <w:proofErr w:type="spellEnd"/>
              <w:r>
                <w:t xml:space="preserve"> yang </w:t>
              </w:r>
              <w:proofErr w:type="spellStart"/>
              <w:r>
                <w:t>mendasari</w:t>
              </w:r>
              <w:proofErr w:type="spellEnd"/>
              <w:r>
                <w:t xml:space="preserve"> </w:t>
              </w:r>
              <w:proofErr w:type="spellStart"/>
              <w:r>
                <w:t>pikiran</w:t>
              </w:r>
              <w:proofErr w:type="spellEnd"/>
              <w:r>
                <w:t xml:space="preserve">, </w:t>
              </w:r>
              <w:proofErr w:type="spellStart"/>
              <w:r>
                <w:t>perhatian</w:t>
              </w:r>
              <w:proofErr w:type="spellEnd"/>
              <w:r>
                <w:t xml:space="preserve">,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kecen</w:t>
              </w:r>
              <w:proofErr w:type="spellEnd"/>
              <w:r>
                <w:t>-</w:t>
              </w:r>
            </w:ins>
          </w:p>
          <w:p w14:paraId="04B6DE6C" w14:textId="77777777" w:rsidR="00CA019F" w:rsidRDefault="00CA019F" w:rsidP="00CA019F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44" w:author="ROG" w:date="2021-12-01T11:48:00Z"/>
              </w:rPr>
            </w:pPr>
            <w:ins w:id="45" w:author="ROG" w:date="2021-12-01T11:48:00Z">
              <w:r>
                <w:tab/>
              </w:r>
              <w:r>
                <w:tab/>
              </w:r>
              <w:proofErr w:type="spellStart"/>
              <w:r>
                <w:t>derungan</w:t>
              </w:r>
              <w:proofErr w:type="spellEnd"/>
              <w:r>
                <w:t>.</w:t>
              </w:r>
            </w:ins>
          </w:p>
          <w:p w14:paraId="157B6AB8" w14:textId="767F80FD" w:rsidR="00CA019F" w:rsidDel="00CA019F" w:rsidRDefault="00CA019F" w:rsidP="00CA019F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del w:id="46" w:author="ROG" w:date="2021-12-01T11:48:00Z"/>
              </w:rPr>
              <w:pPrChange w:id="47" w:author="ROG" w:date="2021-12-01T11:4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</w:p>
          <w:p w14:paraId="4CD94BD5" w14:textId="225DF61B" w:rsidR="00BE098E" w:rsidDel="00CA019F" w:rsidRDefault="00CA019F" w:rsidP="00CA019F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del w:id="48" w:author="ROG" w:date="2021-12-01T11:47:00Z"/>
              </w:rPr>
              <w:pPrChange w:id="49" w:author="ROG" w:date="2021-12-01T11:4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50" w:author="ROG" w:date="2021-12-01T11:47:00Z">
              <w:r w:rsidDel="00CA019F">
                <w:delText xml:space="preserve">Integral </w:delText>
              </w:r>
              <w:r w:rsidR="00BE098E" w:rsidDel="00CA019F">
                <w:tab/>
                <w:delText xml:space="preserve">: </w:delText>
              </w:r>
              <w:r w:rsidR="00BE098E" w:rsidDel="00CA019F">
                <w:tab/>
                <w:delText xml:space="preserve">meliputi seluruh bagian yang perlu untuk menjadikan </w:delText>
              </w:r>
            </w:del>
          </w:p>
          <w:p w14:paraId="473F0006" w14:textId="0C207503" w:rsidR="00BE098E" w:rsidDel="00CA019F" w:rsidRDefault="00BE098E" w:rsidP="00CA019F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del w:id="51" w:author="ROG" w:date="2021-12-01T11:49:00Z"/>
              </w:rPr>
              <w:pPrChange w:id="52" w:author="ROG" w:date="2021-12-01T11:4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53" w:author="ROG" w:date="2021-12-01T11:47:00Z">
              <w:r w:rsidDel="00CA019F">
                <w:tab/>
              </w:r>
              <w:r w:rsidDel="00CA019F">
                <w:tab/>
                <w:delText>lengkap; utuh; bulat; sempurna.</w:delText>
              </w:r>
            </w:del>
          </w:p>
          <w:p w14:paraId="56F0B142" w14:textId="0FA8F0F0" w:rsidR="00BE098E" w:rsidDel="00CA019F" w:rsidRDefault="00CA019F" w:rsidP="00CA019F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del w:id="54" w:author="ROG" w:date="2021-12-01T11:47:00Z"/>
              </w:rPr>
              <w:pPrChange w:id="55" w:author="ROG" w:date="2021-12-01T11:4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56" w:author="ROG" w:date="2021-12-01T11:47:00Z">
              <w:r w:rsidDel="00CA019F">
                <w:delText xml:space="preserve">Konseptual </w:delText>
              </w:r>
              <w:r w:rsidR="00BE098E" w:rsidDel="00CA019F">
                <w:tab/>
                <w:delText xml:space="preserve">: </w:delText>
              </w:r>
              <w:r w:rsidR="00BE098E" w:rsidDel="00CA019F">
                <w:tab/>
                <w:delText>berhubungan dengan konsep.</w:delText>
              </w:r>
            </w:del>
          </w:p>
          <w:p w14:paraId="6ACD0AF7" w14:textId="3A5DC231" w:rsidR="00BE098E" w:rsidRDefault="00CA019F" w:rsidP="00CA019F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pPrChange w:id="57" w:author="ROG" w:date="2021-12-01T11:4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r>
              <w:t xml:space="preserve">Program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rancangan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mengenai</w:t>
            </w:r>
            <w:proofErr w:type="spellEnd"/>
            <w:r w:rsidR="00BE098E">
              <w:t xml:space="preserve"> </w:t>
            </w:r>
            <w:proofErr w:type="spellStart"/>
            <w:r w:rsidR="00BE098E">
              <w:t>asas</w:t>
            </w:r>
            <w:proofErr w:type="spellEnd"/>
            <w:r w:rsidR="00BE098E">
              <w:t xml:space="preserve"> </w:t>
            </w:r>
            <w:proofErr w:type="spellStart"/>
            <w:r w:rsidR="00BE098E">
              <w:t>serta</w:t>
            </w:r>
            <w:proofErr w:type="spellEnd"/>
            <w:r w:rsidR="00BE098E">
              <w:t xml:space="preserve"> </w:t>
            </w:r>
            <w:proofErr w:type="spellStart"/>
            <w:r w:rsidR="00BE098E">
              <w:t>usaha</w:t>
            </w:r>
            <w:proofErr w:type="spellEnd"/>
            <w:r w:rsidR="00BE098E">
              <w:t xml:space="preserve"> (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ketatanegaraan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perekonomian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dsb</w:t>
            </w:r>
            <w:proofErr w:type="spellEnd"/>
            <w:ins w:id="58" w:author="ROG" w:date="2021-12-01T11:51:00Z">
              <w:r w:rsidR="006A6DFF">
                <w:t>.</w:t>
              </w:r>
            </w:ins>
            <w:r w:rsidR="00BE098E">
              <w:t xml:space="preserve">) yang </w:t>
            </w:r>
            <w:proofErr w:type="spellStart"/>
            <w:r w:rsidR="00BE098E">
              <w:t>akan</w:t>
            </w:r>
            <w:proofErr w:type="spellEnd"/>
            <w:r w:rsidR="00BE098E">
              <w:t xml:space="preserve"> </w:t>
            </w:r>
            <w:proofErr w:type="spellStart"/>
            <w:r w:rsidR="00BE098E">
              <w:t>dijalankan</w:t>
            </w:r>
            <w:proofErr w:type="spellEnd"/>
            <w:r w:rsidR="00BE098E">
              <w:t>.</w:t>
            </w:r>
          </w:p>
          <w:p w14:paraId="572A8556" w14:textId="526162E2" w:rsidR="00BE098E" w:rsidDel="00CA019F" w:rsidRDefault="00CA019F" w:rsidP="00CA019F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rPr>
                <w:del w:id="59" w:author="ROG" w:date="2021-12-01T11:48:00Z"/>
              </w:rPr>
              <w:pPrChange w:id="60" w:author="ROG" w:date="2021-12-01T11:4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del w:id="61" w:author="ROG" w:date="2021-12-01T11:48:00Z">
              <w:r w:rsidDel="00CA019F">
                <w:delText xml:space="preserve">Kriteria </w:delText>
              </w:r>
              <w:r w:rsidR="00BE098E" w:rsidDel="00CA019F">
                <w:tab/>
                <w:delText xml:space="preserve">: </w:delText>
              </w:r>
              <w:r w:rsidR="00BE098E" w:rsidDel="00CA019F">
                <w:tab/>
                <w:delText>ukuran yang menjadi dasar penilaian atau penetapan sesuatu.</w:delText>
              </w:r>
            </w:del>
          </w:p>
          <w:p w14:paraId="154A2BC1" w14:textId="5435B919" w:rsidR="00BE098E" w:rsidDel="00CA019F" w:rsidRDefault="00CA019F" w:rsidP="00CA019F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del w:id="62" w:author="ROG" w:date="2021-12-01T11:49:00Z"/>
              </w:rPr>
              <w:pPrChange w:id="63" w:author="ROG" w:date="2021-12-01T11:4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64" w:author="ROG" w:date="2021-12-01T11:48:00Z">
              <w:r w:rsidDel="00CA019F">
                <w:delText xml:space="preserve">Metodologi </w:delText>
              </w:r>
              <w:r w:rsidR="00BE098E" w:rsidDel="00CA019F">
                <w:tab/>
                <w:delText xml:space="preserve">: </w:delText>
              </w:r>
              <w:r w:rsidR="00BE098E" w:rsidDel="00CA019F">
                <w:tab/>
                <w:delText>ilmu tentang metode.</w:delText>
              </w:r>
            </w:del>
          </w:p>
          <w:p w14:paraId="597D5A16" w14:textId="0A9C18A9" w:rsidR="00BE098E" w:rsidDel="00CA019F" w:rsidRDefault="00CA019F" w:rsidP="00CA019F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del w:id="65" w:author="ROG" w:date="2021-12-01T11:48:00Z"/>
              </w:rPr>
              <w:pPrChange w:id="66" w:author="ROG" w:date="2021-12-01T11:4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67" w:author="ROG" w:date="2021-12-01T11:48:00Z">
              <w:r w:rsidDel="00CA019F">
                <w:delText xml:space="preserve">Norma </w:delText>
              </w:r>
              <w:r w:rsidR="00BE098E" w:rsidDel="00CA019F">
                <w:tab/>
                <w:delText xml:space="preserve">: </w:delText>
              </w:r>
              <w:r w:rsidR="00BE098E" w:rsidDel="00CA019F">
                <w:tab/>
                <w:delText xml:space="preserve">aturan atau ketentuan yang mengikat warga kelompok </w:delText>
              </w:r>
            </w:del>
          </w:p>
          <w:p w14:paraId="38F5E911" w14:textId="1814F815" w:rsidR="00BE098E" w:rsidDel="00CA019F" w:rsidRDefault="00BE098E" w:rsidP="00CA019F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del w:id="68" w:author="ROG" w:date="2021-12-01T11:48:00Z"/>
              </w:rPr>
              <w:pPrChange w:id="69" w:author="ROG" w:date="2021-12-01T11:4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70" w:author="ROG" w:date="2021-12-01T11:48:00Z">
              <w:r w:rsidDel="00CA019F">
                <w:tab/>
              </w:r>
              <w:r w:rsidDel="00CA019F">
                <w:tab/>
                <w:delText xml:space="preserve">dalam masyarakat, dipakai sebagai panduan, tatanan, dan </w:delText>
              </w:r>
            </w:del>
          </w:p>
          <w:p w14:paraId="4CFAFA4E" w14:textId="2C0AD916" w:rsidR="00BE098E" w:rsidDel="00CA019F" w:rsidRDefault="00BE098E" w:rsidP="00CA019F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del w:id="71" w:author="ROG" w:date="2021-12-01T11:49:00Z"/>
              </w:rPr>
              <w:pPrChange w:id="72" w:author="ROG" w:date="2021-12-01T11:4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73" w:author="ROG" w:date="2021-12-01T11:48:00Z">
              <w:r w:rsidDel="00CA019F">
                <w:tab/>
              </w:r>
              <w:r w:rsidDel="00CA019F">
                <w:tab/>
                <w:delText>pengendali tingkah laku yang sesuai dan berterima.</w:delText>
              </w:r>
            </w:del>
          </w:p>
          <w:p w14:paraId="536166F7" w14:textId="14D7144A" w:rsidR="00BE098E" w:rsidDel="00CA019F" w:rsidRDefault="00CA019F" w:rsidP="00CA019F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del w:id="74" w:author="ROG" w:date="2021-12-01T11:48:00Z"/>
              </w:rPr>
              <w:pPrChange w:id="75" w:author="ROG" w:date="2021-12-01T11:4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76" w:author="ROG" w:date="2021-12-01T11:48:00Z">
              <w:r w:rsidDel="00CA019F">
                <w:delText xml:space="preserve">Orientasi </w:delText>
              </w:r>
              <w:r w:rsidR="00BE098E" w:rsidDel="00CA019F">
                <w:tab/>
                <w:delText xml:space="preserve">: </w:delText>
              </w:r>
              <w:r w:rsidR="00BE098E" w:rsidDel="00CA019F">
                <w:tab/>
                <w:delText>pandangan yang mendasari pikiran, perhatian, atau kecen-</w:delText>
              </w:r>
            </w:del>
          </w:p>
          <w:p w14:paraId="5AB7E965" w14:textId="0EA84239" w:rsidR="00BE098E" w:rsidDel="00CA019F" w:rsidRDefault="00BE098E" w:rsidP="00CA019F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del w:id="77" w:author="ROG" w:date="2021-12-01T11:48:00Z"/>
              </w:rPr>
              <w:pPrChange w:id="78" w:author="ROG" w:date="2021-12-01T11:4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79" w:author="ROG" w:date="2021-12-01T11:48:00Z">
              <w:r w:rsidDel="00CA019F">
                <w:tab/>
              </w:r>
              <w:r w:rsidDel="00CA019F">
                <w:tab/>
                <w:delText>derungan.</w:delText>
              </w:r>
            </w:del>
          </w:p>
          <w:p w14:paraId="5C81B576" w14:textId="1072F960" w:rsidR="00BE098E" w:rsidRDefault="00CA019F" w:rsidP="00CA019F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80" w:author="ROG" w:date="2021-12-01T11:4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tahap</w:t>
            </w:r>
            <w:proofErr w:type="spellEnd"/>
            <w:r w:rsidR="00BE098E">
              <w:t xml:space="preserve"> </w:t>
            </w:r>
            <w:proofErr w:type="spellStart"/>
            <w:r w:rsidR="00BE098E">
              <w:t>kegiatan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menyelesaikan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suatu</w:t>
            </w:r>
            <w:proofErr w:type="spellEnd"/>
            <w:r w:rsidR="00BE098E">
              <w:t xml:space="preserve"> </w:t>
            </w:r>
            <w:proofErr w:type="spellStart"/>
            <w:r w:rsidR="00BE098E">
              <w:t>aktivitas</w:t>
            </w:r>
            <w:proofErr w:type="spellEnd"/>
            <w:r w:rsidR="00BE098E">
              <w:t xml:space="preserve">; </w:t>
            </w:r>
            <w:proofErr w:type="spellStart"/>
            <w:r w:rsidR="00BE098E">
              <w:t>metode</w:t>
            </w:r>
            <w:proofErr w:type="spellEnd"/>
            <w:r w:rsidR="00BE098E">
              <w:t xml:space="preserve"> </w:t>
            </w:r>
          </w:p>
          <w:p w14:paraId="771B4DAD" w14:textId="77777777" w:rsidR="00BE098E" w:rsidRDefault="00BE098E" w:rsidP="00CA019F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pPrChange w:id="81" w:author="ROG" w:date="2021-12-01T11:4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6D7FCF92" w14:textId="3DAE9256" w:rsidR="00BE098E" w:rsidDel="00CA019F" w:rsidRDefault="00CA019F" w:rsidP="00CA019F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del w:id="82" w:author="ROG" w:date="2021-12-01T11:49:00Z"/>
              </w:rPr>
              <w:pPrChange w:id="83" w:author="ROG" w:date="2021-12-01T11:4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84" w:author="ROG" w:date="2021-12-01T11:49:00Z">
              <w:r w:rsidDel="00CA019F">
                <w:delText xml:space="preserve">Inklusif </w:delText>
              </w:r>
              <w:r w:rsidR="00BE098E" w:rsidDel="00CA019F">
                <w:tab/>
                <w:delText xml:space="preserve">: </w:delText>
              </w:r>
              <w:r w:rsidR="00BE098E" w:rsidDel="00CA019F">
                <w:tab/>
                <w:delText xml:space="preserve">penempatan siswa berkebutuhan khusus di dalam kelas </w:delText>
              </w:r>
            </w:del>
          </w:p>
          <w:p w14:paraId="5B4AF944" w14:textId="4E939A03" w:rsidR="00BE098E" w:rsidDel="00CA019F" w:rsidRDefault="00BE098E" w:rsidP="00CA019F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del w:id="85" w:author="ROG" w:date="2021-12-01T11:49:00Z"/>
              </w:rPr>
              <w:pPrChange w:id="86" w:author="ROG" w:date="2021-12-01T11:4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87" w:author="ROG" w:date="2021-12-01T11:49:00Z">
              <w:r w:rsidDel="00CA019F">
                <w:tab/>
              </w:r>
              <w:r w:rsidDel="00CA019F">
                <w:tab/>
                <w:delText>reguler.</w:delText>
              </w:r>
            </w:del>
          </w:p>
          <w:p w14:paraId="66498ED3" w14:textId="77777777" w:rsidR="00BE098E" w:rsidRDefault="00BE098E" w:rsidP="00CA019F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88" w:author="ROG" w:date="2021-12-01T11:4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</w:tc>
      </w:tr>
      <w:tr w:rsidR="00BE098E" w14:paraId="05A23AAF" w14:textId="77777777" w:rsidTr="00821BA2">
        <w:tc>
          <w:tcPr>
            <w:tcW w:w="9350" w:type="dxa"/>
          </w:tcPr>
          <w:p w14:paraId="2884B1B5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3BB1FB74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G">
    <w15:presenceInfo w15:providerId="None" w15:userId="RO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6A6DFF"/>
    <w:rsid w:val="00924DF5"/>
    <w:rsid w:val="00BE098E"/>
    <w:rsid w:val="00CA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18C53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ROG</cp:lastModifiedBy>
  <cp:revision>2</cp:revision>
  <dcterms:created xsi:type="dcterms:W3CDTF">2020-08-26T21:29:00Z</dcterms:created>
  <dcterms:modified xsi:type="dcterms:W3CDTF">2021-12-01T04:51:00Z</dcterms:modified>
</cp:coreProperties>
</file>