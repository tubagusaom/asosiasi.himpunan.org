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F2D3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E159F0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E82641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B45FE0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73007B2" w14:textId="77777777" w:rsidR="00927764" w:rsidRPr="0094076B" w:rsidRDefault="00927764" w:rsidP="00927764">
      <w:pPr>
        <w:rPr>
          <w:rFonts w:ascii="Cambria" w:hAnsi="Cambria"/>
        </w:rPr>
      </w:pPr>
    </w:p>
    <w:p w14:paraId="18A422E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BDB358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3A17EC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ED6A6D8" wp14:editId="6BCB8DC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0A3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BB78D7E" w14:textId="7A7E25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</w:t>
      </w:r>
      <w:del w:id="0" w:author="Reza Alfian" w:date="2021-11-06T15:24:00Z">
        <w:r w:rsidRPr="00C50A1E" w:rsidDel="002167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naik</w:delText>
        </w:r>
      </w:del>
      <w:proofErr w:type="spellStart"/>
      <w:ins w:id="1" w:author="Reza Alfian" w:date="2021-11-06T15:24:00Z">
        <w:r w:rsidR="002167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meningkat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Reza Alfian" w:date="2021-11-06T15:24:00Z">
        <w:r w:rsidRPr="00C50A1E" w:rsidDel="002167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 temenan aja</w:delText>
        </w:r>
      </w:del>
      <w:proofErr w:type="spellStart"/>
      <w:ins w:id="3" w:author="Reza Alfian" w:date="2021-11-06T15:24:00Z">
        <w:r w:rsidR="002167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gaada</w:t>
        </w:r>
        <w:proofErr w:type="spellEnd"/>
        <w:r w:rsidR="002167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2167B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peningkatan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BBBF19D" w14:textId="3A8F1DB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" w:author="Reza Alfian" w:date="2021-11-06T15:02:00Z">
        <w:r w:rsidRPr="00C50A1E" w:rsidDel="00331D8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Reza Alfian" w:date="2021-11-06T15:11:00Z">
        <w:r w:rsidRPr="00C50A1E" w:rsidDel="00F67A07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6" w:author="Reza Alfian" w:date="2021-11-06T15:11:00Z">
        <w:r w:rsidRPr="00C50A1E" w:rsidDel="00331D8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Reza Alfian" w:date="2021-11-06T15:13:00Z">
        <w:r w:rsidRPr="00C50A1E" w:rsidDel="00F67A07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3101E1" w14:textId="3290123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Reza Alfian" w:date="2021-11-06T15:18:00Z">
        <w:r w:rsidRPr="00C50A1E" w:rsidDel="00F67A07">
          <w:rPr>
            <w:rFonts w:ascii="Times New Roman" w:eastAsia="Times New Roman" w:hAnsi="Times New Roman" w:cs="Times New Roman"/>
            <w:sz w:val="24"/>
            <w:szCs w:val="24"/>
          </w:rPr>
          <w:delText>kata orang sering mengartikannya</w:delText>
        </w:r>
      </w:del>
      <w:ins w:id="9" w:author="Reza Alfian" w:date="2021-11-06T15:18:00Z">
        <w:r w:rsidR="00F67A07">
          <w:rPr>
            <w:rFonts w:ascii="Times New Roman" w:eastAsia="Times New Roman" w:hAnsi="Times New Roman" w:cs="Times New Roman"/>
            <w:sz w:val="24"/>
            <w:szCs w:val="24"/>
          </w:rPr>
          <w:t xml:space="preserve">orang-orang </w:t>
        </w:r>
        <w:proofErr w:type="spellStart"/>
        <w:r w:rsidR="00F67A07">
          <w:rPr>
            <w:rFonts w:ascii="Times New Roman" w:eastAsia="Times New Roman" w:hAnsi="Times New Roman" w:cs="Times New Roman"/>
            <w:sz w:val="24"/>
            <w:szCs w:val="24"/>
          </w:rPr>
          <w:t>mengartikannya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0" w:author="Reza Alfian" w:date="2021-11-06T15:19:00Z">
        <w:r w:rsidR="00F67A0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" w:author="Reza Alfian" w:date="2021-11-06T15:19:00Z">
        <w:r w:rsidRPr="00C50A1E" w:rsidDel="00F67A0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1F9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6E228E" w14:textId="766FF6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2" w:author="Reza Alfian" w:date="2021-11-06T15:36:00Z">
        <w:r w:rsidRPr="00C50A1E" w:rsidDel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Mengapa </w:delText>
        </w:r>
      </w:del>
      <w:proofErr w:type="spellStart"/>
      <w:ins w:id="13" w:author="Reza Alfian" w:date="2021-11-06T15:36:00Z"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Penjelasan</w:t>
        </w:r>
        <w:proofErr w:type="spellEnd"/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dibalik</w:t>
        </w:r>
        <w:proofErr w:type="spellEnd"/>
        <w:r w:rsidR="00D4720C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14" w:author="Reza Alfian" w:date="2021-11-06T15:36:00Z">
        <w:r w:rsidRPr="00C50A1E" w:rsidDel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Kita Merasa Lapar K</w:delText>
        </w:r>
      </w:del>
      <w:ins w:id="15" w:author="Reza Alfian" w:date="2021-11-06T15:36:00Z"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rasa </w:t>
        </w:r>
        <w:proofErr w:type="spellStart"/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lapar</w:t>
        </w:r>
        <w:proofErr w:type="spellEnd"/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menyerang</w:t>
        </w:r>
        <w:proofErr w:type="spellEnd"/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ins w:id="16" w:author="Reza Alfian" w:date="2021-11-06T15:36:00Z"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</w:t>
        </w:r>
      </w:ins>
      <w:del w:id="17" w:author="Reza Alfian" w:date="2021-11-06T15:36:00Z">
        <w:r w:rsidRPr="00C50A1E" w:rsidDel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H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ins w:id="18" w:author="Reza Alfian" w:date="2021-11-06T15:36:00Z"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t</w:t>
        </w:r>
        <w:proofErr w:type="spellStart"/>
        <w:r w:rsidR="00D4720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iba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9" w:author="Reza Alfian" w:date="2021-11-06T15:37:00Z">
        <w:r w:rsidRPr="00C50A1E" w:rsidDel="00D4720C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Reza Alfian" w:date="2021-11-06T15:37:00Z">
        <w:r w:rsidDel="00D4720C">
          <w:rPr>
            <w:rFonts w:ascii="Times New Roman" w:eastAsia="Times New Roman" w:hAnsi="Times New Roman" w:cs="Times New Roman"/>
            <w:sz w:val="24"/>
            <w:szCs w:val="24"/>
          </w:rPr>
          <w:delText xml:space="preserve">bahwa </w:delText>
        </w:r>
      </w:del>
      <w:proofErr w:type="spellStart"/>
      <w:ins w:id="21" w:author="Reza Alfian" w:date="2021-11-06T15:37:00Z">
        <w:r w:rsidR="00D4720C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="00D47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Reza Alfian" w:date="2021-11-06T15:37:00Z">
        <w:r w:rsidDel="00D4720C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del w:id="23" w:author="Reza Alfian" w:date="2021-11-06T14:53:00Z">
        <w:r w:rsidDel="00536BBF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536BBF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24" w:author="Reza Alfian" w:date="2021-11-06T14:53:00Z">
        <w:r w:rsidR="00536BBF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536BB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Reza Alfian" w:date="2021-11-06T15:37:00Z">
        <w:r w:rsidRPr="00C50A1E" w:rsidDel="00D4720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30871D" w14:textId="706170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Reza Alfian" w:date="2021-11-06T15:39:00Z">
        <w:r w:rsidRPr="00C50A1E" w:rsidDel="00D4720C">
          <w:rPr>
            <w:rFonts w:ascii="Times New Roman" w:eastAsia="Times New Roman" w:hAnsi="Times New Roman" w:cs="Times New Roman"/>
            <w:sz w:val="24"/>
            <w:szCs w:val="24"/>
          </w:rPr>
          <w:delText xml:space="preserve">disebut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Reza Alfian" w:date="2021-11-06T15:39:00Z">
        <w:r w:rsidR="00D4720C"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 w:rsidR="00D47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" w:author="Reza Alfian" w:date="2021-11-06T15:37:00Z">
        <w:r w:rsidRPr="00C50A1E" w:rsidDel="00D4720C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29" w:author="Reza Alfian" w:date="2021-11-06T15:37:00Z">
        <w:r w:rsidR="00D4720C">
          <w:rPr>
            <w:rFonts w:ascii="Times New Roman" w:eastAsia="Times New Roman" w:hAnsi="Times New Roman" w:cs="Times New Roman"/>
            <w:sz w:val="24"/>
            <w:szCs w:val="24"/>
          </w:rPr>
          <w:t>ngemil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C422C" w14:textId="3E44AD1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0" w:author="Reza Alfian" w:date="2021-11-06T15:40:00Z">
        <w:r w:rsidRPr="00C50A1E" w:rsidDel="00D4720C">
          <w:rPr>
            <w:rFonts w:ascii="Times New Roman" w:eastAsia="Times New Roman" w:hAnsi="Times New Roman" w:cs="Times New Roman"/>
            <w:sz w:val="24"/>
            <w:szCs w:val="24"/>
          </w:rPr>
          <w:delText xml:space="preserve">Sebungkus keripik yang dalam kemasan bisa dikonsumsi </w:delText>
        </w:r>
      </w:del>
      <w:del w:id="31" w:author="Reza Alfian" w:date="2021-11-06T14:55:00Z">
        <w:r w:rsidRPr="00C50A1E" w:rsidDel="00536BBF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del w:id="32" w:author="Reza Alfian" w:date="2021-11-06T15:40:00Z">
        <w:r w:rsidRPr="00C50A1E" w:rsidDel="00D4720C">
          <w:rPr>
            <w:rFonts w:ascii="Times New Roman" w:eastAsia="Times New Roman" w:hAnsi="Times New Roman" w:cs="Times New Roman"/>
            <w:sz w:val="24"/>
            <w:szCs w:val="24"/>
          </w:rPr>
          <w:delText xml:space="preserve"> porsi habis sekali duduk</w:delText>
        </w:r>
      </w:del>
      <w:proofErr w:type="spellStart"/>
      <w:ins w:id="33" w:author="Reza Alfian" w:date="2021-11-06T15:40:00Z">
        <w:r w:rsidR="00D4720C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="00D4720C">
          <w:rPr>
            <w:rFonts w:ascii="Times New Roman" w:eastAsia="Times New Roman" w:hAnsi="Times New Roman" w:cs="Times New Roman"/>
            <w:sz w:val="24"/>
            <w:szCs w:val="24"/>
          </w:rPr>
          <w:t xml:space="preserve"> duduk, </w:t>
        </w:r>
        <w:proofErr w:type="spellStart"/>
        <w:r w:rsidR="00D4720C">
          <w:rPr>
            <w:rFonts w:ascii="Times New Roman" w:eastAsia="Times New Roman" w:hAnsi="Times New Roman" w:cs="Times New Roman"/>
            <w:sz w:val="24"/>
            <w:szCs w:val="24"/>
          </w:rPr>
          <w:t>kripik</w:t>
        </w:r>
        <w:proofErr w:type="spellEnd"/>
        <w:r w:rsidR="00D47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720C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="00D47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720C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D47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4" w:author="Reza Alfian" w:date="2021-11-06T15:41:00Z">
        <w:r w:rsidR="00D4720C" w:rsidRPr="00D4720C"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  <w:proofErr w:type="spellEnd"/>
        <w:r w:rsidR="00D4720C" w:rsidRPr="00D47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720C" w:rsidRPr="00D4720C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D4720C" w:rsidRPr="00D4720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720C" w:rsidRPr="00D4720C">
          <w:rPr>
            <w:rFonts w:ascii="Times New Roman" w:eastAsia="Times New Roman" w:hAnsi="Times New Roman" w:cs="Times New Roman"/>
            <w:sz w:val="24"/>
            <w:szCs w:val="24"/>
          </w:rPr>
          <w:t>porsi</w:t>
        </w:r>
        <w:proofErr w:type="spellEnd"/>
        <w:r w:rsidR="007661A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61A4">
          <w:rPr>
            <w:rFonts w:ascii="Times New Roman" w:eastAsia="Times New Roman" w:hAnsi="Times New Roman" w:cs="Times New Roman"/>
            <w:sz w:val="24"/>
            <w:szCs w:val="24"/>
          </w:rPr>
          <w:t>sekaligus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5" w:author="Reza Alfian" w:date="2021-11-06T15:41:00Z">
        <w:r w:rsidR="007661A4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7661A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61A4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6" w:author="Reza Alfian" w:date="2021-11-06T15:41:00Z">
        <w:r w:rsidRPr="00C50A1E" w:rsidDel="007661A4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37" w:author="Reza Alfian" w:date="2021-11-06T15:42:00Z">
        <w:r w:rsidR="007661A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61A4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7661A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Reza Alfian" w:date="2021-11-06T15:42:00Z">
        <w:r w:rsidRPr="00C50A1E" w:rsidDel="007661A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Reza Alfian" w:date="2021-11-06T15:42:00Z">
        <w:r w:rsidR="007661A4">
          <w:rPr>
            <w:rFonts w:ascii="Times New Roman" w:eastAsia="Times New Roman" w:hAnsi="Times New Roman" w:cs="Times New Roman"/>
            <w:sz w:val="24"/>
            <w:szCs w:val="24"/>
          </w:rPr>
          <w:t>katanya</w:t>
        </w:r>
        <w:proofErr w:type="spellEnd"/>
        <w:r w:rsidR="007661A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0" w:author="Reza Alfian" w:date="2021-11-06T15:42:00Z">
        <w:r w:rsidRPr="00C50A1E" w:rsidDel="007661A4">
          <w:rPr>
            <w:rFonts w:ascii="Times New Roman" w:eastAsia="Times New Roman" w:hAnsi="Times New Roman" w:cs="Times New Roman"/>
            <w:sz w:val="24"/>
            <w:szCs w:val="24"/>
          </w:rPr>
          <w:delText xml:space="preserve">eh </w:delText>
        </w:r>
      </w:del>
      <w:proofErr w:type="spellStart"/>
      <w:ins w:id="41" w:author="Reza Alfian" w:date="2021-11-06T15:42:00Z">
        <w:r w:rsidR="007661A4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="007661A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61A4">
          <w:rPr>
            <w:rFonts w:ascii="Times New Roman" w:eastAsia="Times New Roman" w:hAnsi="Times New Roman" w:cs="Times New Roman"/>
            <w:sz w:val="24"/>
            <w:szCs w:val="24"/>
          </w:rPr>
          <w:t>kenyataannya</w:t>
        </w:r>
        <w:proofErr w:type="spellEnd"/>
        <w:r w:rsidR="007661A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E435545" w14:textId="0DFEC0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Reza Alfian" w:date="2021-11-06T15:44:00Z">
        <w:r w:rsidRPr="00C50A1E" w:rsidDel="007661A4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43" w:author="Reza Alfian" w:date="2021-11-06T15:44:00Z">
        <w:r w:rsidR="007661A4">
          <w:rPr>
            <w:rFonts w:ascii="Times New Roman" w:eastAsia="Times New Roman" w:hAnsi="Times New Roman" w:cs="Times New Roman"/>
            <w:sz w:val="24"/>
            <w:szCs w:val="24"/>
          </w:rPr>
          <w:t>pemicu</w:t>
        </w:r>
        <w:proofErr w:type="spellEnd"/>
        <w:r w:rsidR="007661A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Reza Alfian" w:date="2021-11-06T15:44:00Z">
        <w:r w:rsidRPr="00C50A1E" w:rsidDel="007661A4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45" w:author="Reza Alfian" w:date="2021-11-06T15:44:00Z">
        <w:r w:rsidR="007661A4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="007661A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2B1641" w14:textId="65B53E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Reza Alfian" w:date="2021-11-06T15:44:00Z">
        <w:r w:rsidRPr="00C50A1E" w:rsidDel="007661A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47" w:author="Reza Alfian" w:date="2021-11-06T15:46:00Z">
        <w:r w:rsidRPr="00C50A1E" w:rsidDel="007661A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Reza Alfian" w:date="2021-11-06T15:47:00Z">
        <w:r w:rsidR="007661A4">
          <w:rPr>
            <w:rFonts w:ascii="Times New Roman" w:eastAsia="Times New Roman" w:hAnsi="Times New Roman" w:cs="Times New Roman"/>
            <w:sz w:val="24"/>
            <w:szCs w:val="24"/>
          </w:rPr>
          <w:t>energi</w:t>
        </w:r>
        <w:proofErr w:type="spellEnd"/>
        <w:r w:rsidR="007661A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9" w:author="Reza Alfian" w:date="2021-11-06T15:47:00Z">
        <w:r w:rsidRPr="00C50A1E" w:rsidDel="007661A4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del w:id="50" w:author="Reza Alfian" w:date="2021-11-06T15:47:00Z">
        <w:r w:rsidRPr="00C50A1E" w:rsidDel="007661A4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8017B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BE9E1B0" w14:textId="753B80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1" w:author="Reza Alfian" w:date="2021-11-06T15:51:00Z">
        <w:r w:rsidRPr="00C50A1E" w:rsidDel="007661A4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400F8" w14:textId="156F74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del w:id="52" w:author="Reza Alfian" w:date="2021-11-06T15:52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 xml:space="preserve"> mie</w:delText>
        </w:r>
      </w:del>
      <w:ins w:id="53" w:author="Reza Alfian" w:date="2021-11-06T15:52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4" w:author="Reza Alfian" w:date="2021-11-06T15:52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25F074" w14:textId="4F5268A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del w:id="55" w:author="Reza Alfian" w:date="2021-11-06T15:53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6" w:author="Reza Alfian" w:date="2021-11-06T15:53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57" w:author="Reza Alfian" w:date="2021-11-06T15:53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58" w:author="Reza Alfian" w:date="2021-11-06T15:54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9" w:author="Reza Alfian" w:date="2021-11-06T15:54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60" w:author="Reza Alfian" w:date="2021-11-06T15:54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arena</w:t>
      </w:r>
      <w:ins w:id="61" w:author="Reza Alfian" w:date="2021-11-06T15:54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</w:t>
      </w:r>
      <w:bookmarkStart w:id="62" w:name="_GoBack"/>
      <w:bookmarkEnd w:id="62"/>
      <w:r w:rsidRPr="00C50A1E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63" w:author="Reza Alfian" w:date="2021-11-06T16:01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866A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66A1B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64" w:author="Reza Alfian" w:date="2021-11-06T16:01:00Z">
        <w:r w:rsidR="00866A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66A1B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866A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66A1B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5" w:author="Reza Alfian" w:date="2021-11-06T16:01:00Z">
        <w:r w:rsidRPr="00C50A1E" w:rsidDel="00866A1B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merepotkan.</w:delText>
        </w:r>
      </w:del>
    </w:p>
    <w:p w14:paraId="77865B1E" w14:textId="004BFB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66" w:author="Reza Alfian" w:date="2021-11-06T15:55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7" w:author="Reza Alfian" w:date="2021-11-06T15:55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8" w:author="Reza Alfian" w:date="2021-11-06T15:55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69" w:author="Reza Alfian" w:date="2021-11-06T15:55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0" w:author="Reza Alfian" w:date="2021-11-06T15:55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71" w:author="Reza Alfian" w:date="2021-11-06T15:56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>prinsip</w:t>
        </w:r>
      </w:ins>
      <w:proofErr w:type="spellEnd"/>
      <w:del w:id="72" w:author="Reza Alfian" w:date="2021-11-06T15:56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3" w:author="Reza Alfian" w:date="2021-11-06T15:56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ins w:id="74" w:author="Reza Alfian" w:date="2021-11-06T15:55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75" w:author="Reza Alfian" w:date="2021-11-06T15:55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76" w:author="Reza Alfian" w:date="2021-11-06T15:56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.”</w:t>
        </w:r>
      </w:ins>
      <w:del w:id="77" w:author="Reza Alfian" w:date="2021-11-06T15:56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78628AF3" w14:textId="3BE230A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Reza Alfian" w:date="2021-11-06T15:57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9" w:author="Reza Alfian" w:date="2021-11-06T15:57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80" w:author="Reza Alfian" w:date="2021-11-06T15:57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81" w:author="Reza Alfian" w:date="2021-11-06T15:57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sih</w:t>
        </w:r>
        <w:proofErr w:type="spellEnd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96285C">
        <w:rPr>
          <w:rFonts w:ascii="Times New Roman" w:eastAsia="Times New Roman" w:hAnsi="Times New Roman" w:cs="Times New Roman"/>
          <w:sz w:val="24"/>
          <w:szCs w:val="24"/>
          <w:rPrChange w:id="82" w:author="Reza Alfian" w:date="2021-11-06T15:5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del w:id="83" w:author="Reza Alfian" w:date="2021-11-06T15:57:00Z">
        <w:r w:rsidRPr="0096285C" w:rsidDel="0096285C">
          <w:rPr>
            <w:rFonts w:ascii="Times New Roman" w:eastAsia="Times New Roman" w:hAnsi="Times New Roman" w:cs="Times New Roman"/>
            <w:sz w:val="24"/>
            <w:szCs w:val="24"/>
            <w:rPrChange w:id="84" w:author="Reza Alfian" w:date="2021-11-06T15:5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 khan</w:delText>
        </w:r>
      </w:del>
      <w:ins w:id="85" w:author="Reza Alfian" w:date="2021-11-06T15:57:00Z">
        <w:r w:rsidR="00962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86" w:author="Reza Alfian" w:date="2021-11-06T15:57:00Z">
        <w:r w:rsidRPr="00C50A1E" w:rsidDel="00962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7779929F" w14:textId="53D50D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ins w:id="87" w:author="Reza Alfian" w:date="2021-11-06T15:59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8" w:author="Reza Alfian" w:date="2021-11-06T15:59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</w:delText>
        </w:r>
      </w:del>
      <w:del w:id="89" w:author="Reza Alfian" w:date="2021-11-06T15:58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90" w:author="Reza Alfian" w:date="2021-11-06T15:59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</w:ins>
      <w:proofErr w:type="spellEnd"/>
      <w:ins w:id="91" w:author="Reza Alfian" w:date="2021-11-06T15:58:00Z">
        <w:r w:rsidR="0096285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92" w:author="Reza Alfian" w:date="2021-11-06T15:59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6285C">
        <w:rPr>
          <w:rFonts w:ascii="Times New Roman" w:eastAsia="Times New Roman" w:hAnsi="Times New Roman" w:cs="Times New Roman"/>
          <w:i/>
          <w:iCs/>
          <w:sz w:val="24"/>
          <w:szCs w:val="24"/>
          <w:rPrChange w:id="93" w:author="Reza Alfian" w:date="2021-11-06T15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DFAD1D4" w14:textId="692BF8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Reza Alfian" w:date="2021-11-06T15:59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 xml:space="preserve">jadi memilih </w:delText>
        </w:r>
      </w:del>
      <w:proofErr w:type="spellStart"/>
      <w:ins w:id="95" w:author="Reza Alfian" w:date="2021-11-06T16:00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del w:id="96" w:author="Reza Alfian" w:date="2021-11-06T16:00:00Z">
        <w:r w:rsidDel="0096285C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ins w:id="97" w:author="Reza Alfian" w:date="2021-11-06T16:00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8" w:author="Reza Alfian" w:date="2021-11-06T16:00:00Z">
        <w:r w:rsidDel="0096285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9" w:author="Reza Alfian" w:date="2021-11-06T16:00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100" w:author="Reza Alfian" w:date="2021-11-06T16:00:00Z">
        <w:r w:rsidDel="0096285C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1" w:author="Reza Alfian" w:date="2021-11-06T16:00:00Z">
        <w:r w:rsidDel="0096285C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tubuhmu</w:delText>
        </w:r>
      </w:del>
      <w:proofErr w:type="spellStart"/>
      <w:ins w:id="102" w:author="Reza Alfian" w:date="2021-11-06T16:00:00Z">
        <w:r w:rsidR="0096285C">
          <w:rPr>
            <w:rFonts w:ascii="Times New Roman" w:eastAsia="Times New Roman" w:hAnsi="Times New Roman" w:cs="Times New Roman"/>
            <w:sz w:val="24"/>
            <w:szCs w:val="24"/>
          </w:rPr>
          <w:t>diseluruh</w:t>
        </w:r>
        <w:proofErr w:type="spellEnd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6285C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</w:ins>
      <w:proofErr w:type="spellEnd"/>
      <w:del w:id="103" w:author="Reza Alfian" w:date="2021-11-06T16:00:00Z">
        <w:r w:rsidRPr="00C50A1E" w:rsidDel="0096285C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073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690C64" w14:textId="156524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104" w:author="Reza Alfian" w:date="2021-11-06T15:06:00Z">
        <w:r w:rsidRPr="00C50A1E" w:rsidDel="00331D8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5" w:author="Reza Alfian" w:date="2021-11-06T15:07:00Z">
        <w:r w:rsidRPr="00C50A1E" w:rsidDel="00331D82">
          <w:rPr>
            <w:rFonts w:ascii="Times New Roman" w:eastAsia="Times New Roman" w:hAnsi="Times New Roman" w:cs="Times New Roman"/>
            <w:sz w:val="24"/>
            <w:szCs w:val="24"/>
          </w:rPr>
          <w:delText xml:space="preserve">Ya bisalah lebih dari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06" w:author="Reza Alfian" w:date="2021-11-06T15:07:00Z">
        <w:r w:rsidR="00331D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07" w:author="Reza Alfian" w:date="2021-11-06T15:08:00Z">
        <w:r w:rsidR="00331D82">
          <w:rPr>
            <w:rFonts w:ascii="Times New Roman" w:eastAsia="Times New Roman" w:hAnsi="Times New Roman" w:cs="Times New Roman"/>
            <w:sz w:val="24"/>
            <w:szCs w:val="24"/>
          </w:rPr>
          <w:t>bahkan</w:t>
        </w:r>
        <w:proofErr w:type="spellEnd"/>
        <w:r w:rsidR="00331D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08" w:author="Reza Alfian" w:date="2021-11-06T15:07:00Z">
        <w:r w:rsidR="00331D82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331D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09" w:author="Reza Alfian" w:date="2021-11-06T15:08:00Z">
        <w:r w:rsidR="00331D82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r w:rsidR="00331D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10" w:author="Reza Alfian" w:date="2021-11-06T15:07:00Z">
        <w:r w:rsidR="00331D82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="00331D8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31D82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80D327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D55ECC7" w14:textId="77777777" w:rsidR="00927764" w:rsidRPr="00C50A1E" w:rsidRDefault="00927764" w:rsidP="00927764"/>
    <w:p w14:paraId="54695759" w14:textId="77777777" w:rsidR="00927764" w:rsidRPr="005A045A" w:rsidRDefault="00927764" w:rsidP="00927764">
      <w:pPr>
        <w:rPr>
          <w:i/>
        </w:rPr>
      </w:pPr>
    </w:p>
    <w:p w14:paraId="6848CEF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C39C20F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9AC81" w14:textId="77777777" w:rsidR="009B6EC5" w:rsidRDefault="009B6EC5">
      <w:r>
        <w:separator/>
      </w:r>
    </w:p>
  </w:endnote>
  <w:endnote w:type="continuationSeparator" w:id="0">
    <w:p w14:paraId="19119C87" w14:textId="77777777" w:rsidR="009B6EC5" w:rsidRDefault="009B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A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5A1056A" w14:textId="77777777" w:rsidR="00941E77" w:rsidRDefault="009B6EC5">
    <w:pPr>
      <w:pStyle w:val="Footer"/>
    </w:pPr>
  </w:p>
  <w:p w14:paraId="7D597C2F" w14:textId="77777777" w:rsidR="00941E77" w:rsidRDefault="009B6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4D3AF" w14:textId="77777777" w:rsidR="009B6EC5" w:rsidRDefault="009B6EC5">
      <w:r>
        <w:separator/>
      </w:r>
    </w:p>
  </w:footnote>
  <w:footnote w:type="continuationSeparator" w:id="0">
    <w:p w14:paraId="71F3483F" w14:textId="77777777" w:rsidR="009B6EC5" w:rsidRDefault="009B6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za Alfian">
    <w15:presenceInfo w15:providerId="Windows Live" w15:userId="70e782a0eaa5d5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04A36"/>
    <w:rsid w:val="000603A7"/>
    <w:rsid w:val="0012251A"/>
    <w:rsid w:val="002167BA"/>
    <w:rsid w:val="00331D82"/>
    <w:rsid w:val="0042167F"/>
    <w:rsid w:val="00536BBF"/>
    <w:rsid w:val="007661A4"/>
    <w:rsid w:val="00866A1B"/>
    <w:rsid w:val="00924DF5"/>
    <w:rsid w:val="00927764"/>
    <w:rsid w:val="0096285C"/>
    <w:rsid w:val="009B6EC5"/>
    <w:rsid w:val="00D4720C"/>
    <w:rsid w:val="00F6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25B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62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52C38-AEBB-4129-BB65-D1D1996F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Reza Alfian</cp:lastModifiedBy>
  <cp:revision>4</cp:revision>
  <dcterms:created xsi:type="dcterms:W3CDTF">2020-07-24T23:46:00Z</dcterms:created>
  <dcterms:modified xsi:type="dcterms:W3CDTF">2021-11-06T09:04:00Z</dcterms:modified>
</cp:coreProperties>
</file>