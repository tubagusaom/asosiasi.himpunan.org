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59577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F93E486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7B2D0E8" w14:textId="77777777" w:rsidR="007952C3" w:rsidRDefault="007952C3"/>
    <w:p w14:paraId="4205213C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70BE1E9" w14:textId="77777777" w:rsidTr="00E0626E">
        <w:tc>
          <w:tcPr>
            <w:tcW w:w="9350" w:type="dxa"/>
          </w:tcPr>
          <w:p w14:paraId="59D8C32D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C48104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C967754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6CBB8A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Wong, J</w:t>
            </w:r>
            <w:del w:id="0" w:author="Microsoft Office User" w:date="2021-07-29T12:33:00Z">
              <w:r w:rsidRPr="00A16D9B" w:rsidDel="003E14BA">
                <w:rPr>
                  <w:rFonts w:ascii="Times New Roman" w:hAnsi="Times New Roman" w:cs="Times New Roman"/>
                  <w:sz w:val="24"/>
                  <w:szCs w:val="24"/>
                </w:rPr>
                <w:delText>ony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bookmarkStart w:id="1" w:name="_GoBack"/>
            <w:bookmarkEnd w:id="1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2" w:author="Microsoft Office User" w:date="2021-07-29T12:31:00Z">
              <w:r w:rsidRPr="00A16D9B" w:rsidDel="0036590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D6377DF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J</w:t>
            </w:r>
            <w:del w:id="3" w:author="Microsoft Office User" w:date="2021-07-29T12:33:00Z">
              <w:r w:rsidRPr="00A16D9B" w:rsidDel="003E14BA">
                <w:rPr>
                  <w:rFonts w:ascii="Times New Roman" w:hAnsi="Times New Roman" w:cs="Times New Roman"/>
                  <w:sz w:val="24"/>
                  <w:szCs w:val="24"/>
                </w:rPr>
                <w:delText>efferly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4" w:author="Microsoft Office User" w:date="2021-07-29T12:31:00Z">
              <w:r w:rsidRPr="00A16D9B" w:rsidDel="0036590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FA7E94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F</w:t>
            </w:r>
            <w:del w:id="5" w:author="Microsoft Office User" w:date="2021-07-29T12:34:00Z">
              <w:r w:rsidRPr="00A16D9B" w:rsidDel="007556F2">
                <w:rPr>
                  <w:rFonts w:ascii="Times New Roman" w:hAnsi="Times New Roman" w:cs="Times New Roman"/>
                  <w:sz w:val="24"/>
                  <w:szCs w:val="24"/>
                </w:rPr>
                <w:delText>eri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6" w:author="Microsoft Office User" w:date="2021-07-29T12:31:00Z">
              <w:r w:rsidRPr="00A16D9B" w:rsidDel="0036590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D6C210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J</w:t>
            </w:r>
            <w:del w:id="7" w:author="Microsoft Office User" w:date="2021-07-29T12:34:00Z">
              <w:r w:rsidRPr="00A16D9B" w:rsidDel="007556F2">
                <w:rPr>
                  <w:rFonts w:ascii="Times New Roman" w:hAnsi="Times New Roman" w:cs="Times New Roman"/>
                  <w:sz w:val="24"/>
                  <w:szCs w:val="24"/>
                </w:rPr>
                <w:delText>efferly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8" w:author="Microsoft Office User" w:date="2021-07-29T12:32:00Z">
              <w:r w:rsidRPr="00A16D9B" w:rsidDel="0036590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0DFD8E6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Salim, J</w:t>
            </w:r>
            <w:del w:id="9" w:author="Microsoft Office User" w:date="2021-07-29T12:34:00Z">
              <w:r w:rsidRPr="00A16D9B" w:rsidDel="007556F2">
                <w:rPr>
                  <w:rFonts w:ascii="Times New Roman" w:hAnsi="Times New Roman" w:cs="Times New Roman"/>
                  <w:sz w:val="24"/>
                  <w:szCs w:val="24"/>
                </w:rPr>
                <w:delText>oko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10" w:author="Microsoft Office User" w:date="2021-07-29T12:32:00Z">
              <w:r w:rsidRPr="00A16D9B" w:rsidDel="0036590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690B769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Enterprise, J</w:t>
            </w:r>
            <w:del w:id="11" w:author="Microsoft Office User" w:date="2021-07-29T12:35:00Z">
              <w:r w:rsidRPr="00A16D9B" w:rsidDel="007556F2">
                <w:rPr>
                  <w:rFonts w:ascii="Times New Roman" w:hAnsi="Times New Roman" w:cs="Times New Roman"/>
                  <w:sz w:val="24"/>
                  <w:szCs w:val="24"/>
                </w:rPr>
                <w:delText>ubilee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12" w:author="Microsoft Office User" w:date="2021-07-29T12:32:00Z">
              <w:r w:rsidRPr="00A16D9B" w:rsidDel="0036590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8D91866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Handayani, M</w:t>
            </w:r>
            <w:del w:id="13" w:author="Microsoft Office User" w:date="2021-07-29T12:35:00Z">
              <w:r w:rsidRPr="00A16D9B" w:rsidDel="007556F2">
                <w:rPr>
                  <w:rFonts w:ascii="Times New Roman" w:hAnsi="Times New Roman" w:cs="Times New Roman"/>
                  <w:sz w:val="24"/>
                  <w:szCs w:val="24"/>
                </w:rPr>
                <w:delText>uri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1B89F86B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E67499" w14:textId="77777777" w:rsidR="007952C3" w:rsidRDefault="007952C3"/>
    <w:p w14:paraId="4D13D9F6" w14:textId="77777777" w:rsidR="007952C3" w:rsidRDefault="007952C3"/>
    <w:p w14:paraId="0D9D9E0B" w14:textId="77777777" w:rsidR="007952C3" w:rsidRDefault="007952C3"/>
    <w:p w14:paraId="72C4C025" w14:textId="77777777" w:rsidR="007952C3" w:rsidRDefault="007952C3"/>
    <w:p w14:paraId="010C3578" w14:textId="77777777" w:rsidR="007952C3" w:rsidRDefault="007952C3"/>
    <w:p w14:paraId="4C6BF0F8" w14:textId="77777777" w:rsidR="007952C3" w:rsidRDefault="007952C3"/>
    <w:p w14:paraId="640832A9" w14:textId="77777777" w:rsidR="007952C3" w:rsidRDefault="007952C3"/>
    <w:p w14:paraId="298C5729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36590A"/>
    <w:rsid w:val="003E14BA"/>
    <w:rsid w:val="0042167F"/>
    <w:rsid w:val="007556F2"/>
    <w:rsid w:val="007952C3"/>
    <w:rsid w:val="00924DF5"/>
    <w:rsid w:val="009B05C4"/>
    <w:rsid w:val="00BB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397F91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590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90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2020-07-24T23:53:00Z</dcterms:created>
  <dcterms:modified xsi:type="dcterms:W3CDTF">2021-07-29T05:35:00Z</dcterms:modified>
</cp:coreProperties>
</file>