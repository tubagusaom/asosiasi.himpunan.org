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ASUS" w:date="2020-09-02T11:29:00Z">
              <w:r w:rsidR="00544214" w:rsidDel="0054421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industry </w:delText>
              </w:r>
            </w:del>
            <w:ins w:id="1" w:author="ASUS" w:date="2020-09-02T11:29:00Z">
              <w:r w:rsidR="0054421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ASUS" w:date="2020-09-02T11:37:00Z">
              <w:r w:rsidRPr="00EC6F38" w:rsidDel="00592D3A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3" w:author="ASUS" w:date="2020-09-02T11:37:00Z">
              <w:r w:rsidR="00592D3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del w:id="4" w:author="ASUS" w:date="2020-09-02T11:28:00Z">
              <w:r w:rsidRPr="00EC6F38" w:rsidDel="00544214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ins w:id="5" w:author="ASUS" w:date="2020-09-02T11:28:00Z">
              <w:r w:rsidR="0054421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publish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ASUS" w:date="2020-09-02T11:39:00Z">
              <w:r w:rsidRPr="00EC6F38" w:rsidDel="001C7579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7" w:author="ASUS" w:date="2020-09-02T11:39:00Z">
              <w:r w:rsidR="001C757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Pendidikan</w:t>
              </w:r>
              <w:r w:rsidR="001C757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ASUS" w:date="2020-09-02T11:39:00Z">
              <w:r w:rsidRPr="00EC6F38" w:rsidDel="006C10E7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9" w:author="ASUS" w:date="2020-09-02T11:39:00Z">
              <w:r w:rsidR="006C10E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tahap</w:t>
              </w:r>
              <w:r w:rsidR="006C10E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del w:id="10" w:author="ASUS" w:date="2020-09-02T11:39:00Z">
              <w:r w:rsidRPr="00EC6F38" w:rsidDel="006D06A3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ins w:id="11" w:author="ASUS" w:date="2020-09-02T11:39:00Z">
              <w:r w:rsidR="006D06A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tuntut</w:t>
              </w:r>
              <w:r w:rsidR="006D06A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2" w:author="ASUS" w:date="2020-09-02T11:30:00Z">
              <w:r w:rsidRPr="00EC6F38" w:rsidDel="00544214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13" w:author="ASUS" w:date="2020-09-02T11:30:00Z">
              <w:r w:rsidR="0054421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Guru</w:t>
              </w:r>
              <w:r w:rsidR="0054421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bookmarkStart w:id="14" w:name="_GoBack"/>
            <w:bookmarkEnd w:id="14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3005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15" w:author="ASUS" w:date="2020-09-02T11:41:00Z">
              <w:r w:rsidRPr="00EC6F38" w:rsidDel="00F83005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16" w:author="ASUS" w:date="2020-09-02T11:41:00Z">
              <w:r w:rsidR="00F8300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terakhir</w:t>
              </w:r>
              <w:r w:rsidR="00F8300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C7579"/>
    <w:rsid w:val="001D038C"/>
    <w:rsid w:val="00240407"/>
    <w:rsid w:val="0042167F"/>
    <w:rsid w:val="00544214"/>
    <w:rsid w:val="00592D3A"/>
    <w:rsid w:val="006C10E7"/>
    <w:rsid w:val="006D06A3"/>
    <w:rsid w:val="006D3E62"/>
    <w:rsid w:val="00924DF5"/>
    <w:rsid w:val="00CD6F2B"/>
    <w:rsid w:val="00F8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11</cp:revision>
  <dcterms:created xsi:type="dcterms:W3CDTF">2020-08-26T22:03:00Z</dcterms:created>
  <dcterms:modified xsi:type="dcterms:W3CDTF">2020-09-02T06:16:00Z</dcterms:modified>
</cp:coreProperties>
</file>