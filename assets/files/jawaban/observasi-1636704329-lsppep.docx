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6F4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107A4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2F83B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2DD6E8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53E629D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3FDF7C5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7BB2C72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A2FC9C0" wp14:editId="665B938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65C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C3F92AD" w14:textId="2DB32D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</w:t>
      </w:r>
      <w:del w:id="0" w:author="User" w:date="2021-11-12T15:45:00Z">
        <w:r w:rsidRPr="00C50A1E" w:rsidDel="009E175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1" w:author="User" w:date="2021-11-12T15:45:00Z">
        <w:r w:rsidR="009E175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!.</w:t>
        </w:r>
      </w:ins>
    </w:p>
    <w:p w14:paraId="0DEAD077" w14:textId="638159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</w:t>
      </w:r>
      <w:del w:id="2" w:author="User" w:date="2021-11-12T16:06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" w:author="User" w:date="2021-11-12T15:46:00Z">
        <w:r w:rsidRPr="00C50A1E" w:rsidDel="009E1753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</w:t>
      </w:r>
      <w:del w:id="4" w:author="User" w:date="2021-11-12T15:46:00Z">
        <w:r w:rsidRPr="00C50A1E" w:rsidDel="009E175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 hujan?</w:t>
      </w:r>
    </w:p>
    <w:p w14:paraId="044C2200" w14:textId="03B87A3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</w:t>
      </w:r>
      <w:del w:id="5" w:author="User" w:date="2021-11-12T15:45:00Z">
        <w:r w:rsidRPr="00C50A1E" w:rsidDel="009E175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6" w:author="User" w:date="2021-11-12T15:45:00Z">
        <w:r w:rsidR="009E175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User" w:date="2021-11-12T15:45:00Z">
        <w:r w:rsidRPr="00C50A1E" w:rsidDel="009E1753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ins w:id="8" w:author="User" w:date="2021-11-12T15:45:00Z">
        <w:r w:rsidR="009E1753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9" w:author="User" w:date="2021-11-12T15:48:00Z">
        <w:r w:rsidDel="009E1753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antara </w:t>
      </w:r>
      <w:del w:id="10" w:author="User" w:date="2021-11-12T15:47:00Z">
        <w:r w:rsidDel="009E175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11" w:author="User" w:date="2021-11-12T15:47:00Z">
        <w:r w:rsidR="009E1753">
          <w:rPr>
            <w:rFonts w:ascii="Times New Roman" w:eastAsia="Times New Roman" w:hAnsi="Times New Roman" w:cs="Times New Roman"/>
            <w:sz w:val="24"/>
            <w:szCs w:val="24"/>
          </w:rPr>
          <w:t xml:space="preserve"> 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commentRangeStart w:id="12"/>
      <w:r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12"/>
      <w:r w:rsidR="009E1753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Sudah sangat terasa apalagi sejak </w:t>
      </w:r>
      <w:del w:id="13" w:author="User" w:date="2021-11-12T16:05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awal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tahun baru</w:t>
      </w:r>
      <w:del w:id="14" w:author="User" w:date="2021-11-12T16:06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11963" w14:textId="7E333B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</w:t>
      </w:r>
      <w:del w:id="15" w:author="User" w:date="2021-11-12T15:50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del w:id="16" w:author="User" w:date="2021-11-12T15:48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 ambyar</w:delText>
        </w:r>
      </w:del>
      <w:ins w:id="17" w:author="User" w:date="2021-11-12T15:48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820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ambyar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 kita yang lain. Soal makan</w:t>
      </w:r>
      <w:del w:id="18" w:author="User" w:date="2021-11-12T15:49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9" w:author="User" w:date="2021-11-12T15:49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 xml:space="preserve">?.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Ya, hujan yang membuat kita jadi sering lapar.</w:t>
      </w:r>
      <w:del w:id="20" w:author="User" w:date="2021-11-12T15:49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 Kok bisa ya</w:delText>
        </w:r>
      </w:del>
      <w:ins w:id="21" w:author="User" w:date="2021-11-12T15:49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820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Kok bisa 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F7DE6E" w14:textId="0163F3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del w:id="22" w:author="User" w:date="2021-11-12T15:50:00Z">
        <w:r w:rsidDel="00F8206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23" w:author="User" w:date="2021-11-12T15:50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511CF85A" w14:textId="57354E8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</w:t>
      </w:r>
      <w:del w:id="24" w:author="User" w:date="2021-11-12T16:06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 di saat hujan turun adalah makan. Sering disebut cuma camilan, tapi jumlah kalorinya nyaris melebihi makan berat.</w:t>
      </w:r>
    </w:p>
    <w:p w14:paraId="5F707F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 keripik yang dalam kemasan bisa dikonsumsi 4 porsi habis sekali duduk. Belum cukup, tambah lagi gorengannya, satu-dua biji eh kok jadi lima?</w:t>
      </w:r>
    </w:p>
    <w:p w14:paraId="79C892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1EB6E547" w14:textId="2EA95E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25" w:author="User" w:date="2021-11-12T15:51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digoreng dadakan alias yang masih hangat. Apalagi dengan makan, tubuh akan mendapat "panas" akibat </w:t>
      </w:r>
      <w:del w:id="26" w:author="User" w:date="2021-11-12T15:52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peningkatan metabolisme dalam tubuh. </w:t>
      </w:r>
    </w:p>
    <w:p w14:paraId="6986A93C" w14:textId="3D355F4D" w:rsidR="00927764" w:rsidRPr="00F8206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  <w:rPrChange w:id="27" w:author="User" w:date="2021-11-12T15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</w:t>
      </w:r>
      <w:del w:id="28" w:author="User" w:date="2021-11-12T15:53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 lho</w:delText>
        </w:r>
      </w:del>
      <w:ins w:id="29" w:author="User" w:date="2021-11-12T15:53:00Z">
        <w:r w:rsidR="00F820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loh!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kira ternyata tidak sedingin kenyataannya, </w:t>
      </w:r>
      <w:del w:id="30" w:author="User" w:date="2021-11-12T15:53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  <w:ins w:id="31" w:author="User" w:date="2021-11-12T15:53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820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kok!</w:t>
        </w:r>
      </w:ins>
    </w:p>
    <w:p w14:paraId="6E1757D5" w14:textId="2216E4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</w:t>
      </w:r>
      <w:ins w:id="32" w:author="User" w:date="2021-11-12T16:03:00Z">
        <w:r w:rsidR="00761B12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makin dekat saja. Ya, ini soal akses makanan yang jadi tak lagi berjarak. </w:t>
      </w:r>
      <w:r w:rsidRPr="00761B12">
        <w:rPr>
          <w:rFonts w:ascii="Times New Roman" w:eastAsia="Times New Roman" w:hAnsi="Times New Roman" w:cs="Times New Roman"/>
          <w:i/>
          <w:iCs/>
          <w:sz w:val="24"/>
          <w:szCs w:val="24"/>
          <w:rPrChange w:id="33" w:author="User" w:date="2021-11-12T16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17B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384CA63E" w14:textId="33C8EA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34" w:author="User" w:date="2021-11-12T15:54:00Z">
        <w:r w:rsidDel="00F8206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5" w:author="User" w:date="2021-11-12T15:54:00Z">
        <w:r w:rsidR="00F820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lemari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penyimpanan. Sebagai bahan persediaan karena </w:t>
      </w:r>
      <w:del w:id="36" w:author="User" w:date="2021-11-12T15:54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ins w:id="37" w:author="User" w:date="2021-11-12T15:54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>keingin</w:t>
        </w:r>
      </w:ins>
      <w:ins w:id="38" w:author="User" w:date="2021-11-12T15:55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 xml:space="preserve">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 itu membuat kita berpikir berkali-kali. Akan merepotkan.</w:t>
      </w:r>
    </w:p>
    <w:p w14:paraId="6F925C42" w14:textId="012143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</w:t>
      </w:r>
      <w:del w:id="39" w:author="User" w:date="2021-11-12T15:55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40" w:author="User" w:date="2021-11-12T15:55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User" w:date="2021-11-12T15:55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42" w:author="User" w:date="2021-11-12T15:55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 sering membuatnya salah adalah pemilihan makanan kita yang tidak tahu diri. Yang penting enak, kalori belakangan?</w:t>
      </w:r>
    </w:p>
    <w:p w14:paraId="5CEA319B" w14:textId="58F70E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del w:id="43" w:author="User" w:date="2021-11-12T15:56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ins w:id="44" w:author="User" w:date="2021-11-12T15:56:00Z">
        <w:r w:rsidR="00F820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del w:id="45" w:author="User" w:date="2021-11-12T15:55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ins w:id="46" w:author="User" w:date="2021-11-12T15:55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 xml:space="preserve">saja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dulu dengan memperhatikan label informasi gizi ketika kamu memakan makanan kemasan. Atau jika ingin minum yang hangat-hangat, </w:t>
      </w:r>
      <w:del w:id="47" w:author="User" w:date="2021-11-12T15:57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takar </w:delText>
        </w:r>
      </w:del>
      <w:ins w:id="48" w:author="User" w:date="2021-11-12T15:57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 xml:space="preserve"> takaran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 jangan</w:t>
      </w:r>
      <w:del w:id="49" w:author="User" w:date="2021-11-12T15:57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 kelebihan</w:delText>
        </w:r>
      </w:del>
      <w:ins w:id="50" w:author="User" w:date="2021-11-12T15:57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</w:t>
      </w:r>
      <w:ins w:id="51" w:author="User" w:date="2021-11-12T15:57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52" w:author="User" w:date="2021-11-12T15:57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</w:t>
      </w:r>
      <w:ins w:id="53" w:author="User" w:date="2021-11-12T15:57:00Z">
        <w:r w:rsidR="00F820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?”.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F7DFB3A" w14:textId="6D2434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</w:t>
      </w:r>
      <w:del w:id="54" w:author="User" w:date="2021-11-12T15:58:00Z">
        <w:r w:rsidRPr="00C50A1E" w:rsidDel="00F82069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ins w:id="55" w:author="User" w:date="2021-11-12T15:58:00Z">
        <w:r w:rsidR="00F82069">
          <w:rPr>
            <w:rFonts w:ascii="Times New Roman" w:eastAsia="Times New Roman" w:hAnsi="Times New Roman" w:cs="Times New Roman"/>
            <w:sz w:val="24"/>
            <w:szCs w:val="24"/>
          </w:rPr>
          <w:t xml:space="preserve"> semakin 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nge-</w:t>
      </w:r>
      <w:r w:rsidRPr="00761B12">
        <w:rPr>
          <w:rFonts w:ascii="Times New Roman" w:eastAsia="Times New Roman" w:hAnsi="Times New Roman" w:cs="Times New Roman"/>
          <w:i/>
          <w:iCs/>
          <w:sz w:val="24"/>
          <w:szCs w:val="24"/>
          <w:rPrChange w:id="56" w:author="User" w:date="2021-11-12T15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1B9379" w14:textId="7E0CB2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</w:t>
      </w:r>
      <w:del w:id="57" w:author="User" w:date="2021-11-12T16:00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del w:id="58" w:author="User" w:date="2021-11-12T15:59:00Z">
        <w:r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ins w:id="59" w:author="User" w:date="2021-11-12T15:59:00Z">
        <w:r w:rsidR="00761B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mager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saja</w:t>
      </w:r>
      <w:ins w:id="60" w:author="User" w:date="2021-11-12T16:00:00Z">
        <w:r w:rsidR="00761B1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1" w:author="User" w:date="2021-11-12T16:00:00Z">
        <w:r w:rsidDel="00761B1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User" w:date="2021-11-12T16:00:00Z">
        <w:r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63" w:author="User" w:date="2021-11-12T16:00:00Z">
        <w:r w:rsidR="00761B12">
          <w:rPr>
            <w:rFonts w:ascii="Times New Roman" w:eastAsia="Times New Roman" w:hAnsi="Times New Roman" w:cs="Times New Roman"/>
            <w:sz w:val="24"/>
            <w:szCs w:val="24"/>
          </w:rPr>
          <w:t xml:space="preserve">menjadi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1FF553AA" w14:textId="60A26F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del w:id="64" w:author="User" w:date="2021-11-12T16:01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 salahkan hujannya</w:delText>
        </w:r>
      </w:del>
      <w:ins w:id="65" w:author="User" w:date="2021-11-12T16:01:00Z">
        <w:r w:rsidR="00761B12">
          <w:rPr>
            <w:rFonts w:ascii="Times New Roman" w:eastAsia="Times New Roman" w:hAnsi="Times New Roman" w:cs="Times New Roman"/>
            <w:sz w:val="24"/>
            <w:szCs w:val="24"/>
          </w:rPr>
          <w:t>menyalahkan hujan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Soal</w:t>
      </w:r>
      <w:ins w:id="66" w:author="User" w:date="2021-11-12T16:02:00Z">
        <w:r w:rsidR="00761B12">
          <w:rPr>
            <w:rFonts w:ascii="Times New Roman" w:eastAsia="Times New Roman" w:hAnsi="Times New Roman" w:cs="Times New Roman"/>
            <w:sz w:val="24"/>
            <w:szCs w:val="24"/>
          </w:rPr>
          <w:t xml:space="preserve"> meningkatnya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nafsu makan </w:t>
      </w:r>
      <w:del w:id="67" w:author="User" w:date="2021-11-12T16:02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>ini</w:delText>
        </w:r>
      </w:del>
      <w:ins w:id="68" w:author="User" w:date="2021-11-12T16:02:00Z">
        <w:r w:rsidR="00761B1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9" w:author="User" w:date="2021-11-12T16:02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 lebih banyak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salahnya </w:t>
      </w:r>
      <w:del w:id="70" w:author="User" w:date="2021-11-12T16:02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71" w:author="User" w:date="2021-11-12T16:03:00Z">
        <w:r w:rsidR="00761B12">
          <w:rPr>
            <w:rFonts w:ascii="Times New Roman" w:eastAsia="Times New Roman" w:hAnsi="Times New Roman" w:cs="Times New Roman"/>
            <w:sz w:val="24"/>
            <w:szCs w:val="24"/>
          </w:rPr>
          <w:t xml:space="preserve">ada pada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  <w:ins w:id="72" w:author="User" w:date="2021-11-12T16:03:00Z">
        <w:r w:rsidR="00761B1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19757E8" w14:textId="48241F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bisalah lebih dari 500 kalori. </w:t>
      </w:r>
      <w:del w:id="73" w:author="User" w:date="2021-11-12T16:01:00Z">
        <w:r w:rsidRPr="00C50A1E" w:rsidDel="00761B12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46142D2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0F1440A1" w14:textId="77777777" w:rsidR="00927764" w:rsidRPr="00C50A1E" w:rsidRDefault="00927764" w:rsidP="00927764"/>
    <w:p w14:paraId="17001AB6" w14:textId="77777777" w:rsidR="00927764" w:rsidRPr="005A045A" w:rsidRDefault="00927764" w:rsidP="00927764">
      <w:pPr>
        <w:rPr>
          <w:i/>
        </w:rPr>
      </w:pPr>
    </w:p>
    <w:p w14:paraId="7A0D70C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0ABCEF7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User" w:date="2021-11-12T15:47:00Z" w:initials="U">
    <w:p w14:paraId="46420DA7" w14:textId="14402853" w:rsidR="009E1753" w:rsidRDefault="009E1753">
      <w:pPr>
        <w:pStyle w:val="CommentText"/>
      </w:pPr>
      <w:r>
        <w:rPr>
          <w:rStyle w:val="CommentReference"/>
        </w:rPr>
        <w:annotationRef/>
      </w:r>
      <w:r>
        <w:t>Garis mendatar panjang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420D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0B1E" w16cex:dateUtc="2021-11-12T0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420DA7" w16cid:durableId="25390B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B4F5" w14:textId="77777777" w:rsidR="00D9669C" w:rsidRDefault="00D9669C">
      <w:r>
        <w:separator/>
      </w:r>
    </w:p>
  </w:endnote>
  <w:endnote w:type="continuationSeparator" w:id="0">
    <w:p w14:paraId="1B6E857A" w14:textId="77777777" w:rsidR="00D9669C" w:rsidRDefault="00D9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3E0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661DC86" w14:textId="77777777" w:rsidR="00941E77" w:rsidRDefault="00D9669C">
    <w:pPr>
      <w:pStyle w:val="Footer"/>
    </w:pPr>
  </w:p>
  <w:p w14:paraId="4355B594" w14:textId="77777777" w:rsidR="00941E77" w:rsidRDefault="00D96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C99F" w14:textId="77777777" w:rsidR="00D9669C" w:rsidRDefault="00D9669C">
      <w:r>
        <w:separator/>
      </w:r>
    </w:p>
  </w:footnote>
  <w:footnote w:type="continuationSeparator" w:id="0">
    <w:p w14:paraId="2906F32B" w14:textId="77777777" w:rsidR="00D9669C" w:rsidRDefault="00D96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61B12"/>
    <w:rsid w:val="00924DF5"/>
    <w:rsid w:val="00927764"/>
    <w:rsid w:val="009E1753"/>
    <w:rsid w:val="00C20908"/>
    <w:rsid w:val="00D9669C"/>
    <w:rsid w:val="00F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775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E1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7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7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7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2021-11-12T08:08:00Z</dcterms:created>
  <dcterms:modified xsi:type="dcterms:W3CDTF">2021-11-12T08:08:00Z</dcterms:modified>
</cp:coreProperties>
</file>