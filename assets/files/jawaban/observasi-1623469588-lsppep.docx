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Pr="00A16D9B" w:rsidRDefault="00D80F46" w:rsidP="008D1AF7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prakata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D7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F5D73">
        <w:rPr>
          <w:rFonts w:ascii="Times New Roman" w:hAnsi="Times New Roman" w:cs="Times New Roman"/>
          <w:sz w:val="24"/>
          <w:szCs w:val="24"/>
        </w:rPr>
        <w:t xml:space="preserve"> digital! </w:t>
      </w:r>
    </w:p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:rsidTr="00D810B0">
        <w:tc>
          <w:tcPr>
            <w:tcW w:w="9350" w:type="dxa"/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5E1EFE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ins w:id="0" w:author="Asus" w:date="2021-06-12T10:03:00Z">
              <w:r>
                <w:rPr>
                  <w:rFonts w:ascii="Times New Roman" w:hAnsi="Times New Roman" w:cs="Times New Roman"/>
                  <w:b/>
                  <w:sz w:val="24"/>
                  <w:szCs w:val="24"/>
                  <w:lang w:val="en-US"/>
                </w:rPr>
                <w:t>PRAKATA</w:t>
              </w:r>
            </w:ins>
            <w:del w:id="1" w:author="Asus" w:date="2021-06-12T10:03:00Z">
              <w:r w:rsidR="00D80F46" w:rsidRPr="00A16D9B" w:rsidDel="005E1EFE">
                <w:rPr>
                  <w:rFonts w:ascii="Times New Roman" w:hAnsi="Times New Roman" w:cs="Times New Roman"/>
                  <w:b/>
                  <w:sz w:val="24"/>
                  <w:szCs w:val="24"/>
                </w:rPr>
                <w:delText>KATA PENGANTAR</w:delText>
              </w:r>
            </w:del>
          </w:p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5E1EFE" w:rsidDel="005E1EFE" w:rsidRDefault="005E1EFE" w:rsidP="008D1AF7">
            <w:pPr>
              <w:spacing w:line="312" w:lineRule="auto"/>
              <w:jc w:val="both"/>
              <w:rPr>
                <w:del w:id="2" w:author="Asus" w:date="2021-06-12T10:03:00Z"/>
                <w:rFonts w:ascii="Times New Roman" w:hAnsi="Times New Roman" w:cs="Times New Roman"/>
                <w:sz w:val="24"/>
                <w:szCs w:val="24"/>
                <w:lang w:val="en-US"/>
                <w:rPrChange w:id="3" w:author="Asus" w:date="2021-06-12T10:03:00Z">
                  <w:rPr>
                    <w:del w:id="4" w:author="Asus" w:date="2021-06-12T10:03:00Z"/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ins w:id="5" w:author="Asus" w:date="2021-06-12T10:03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     </w:t>
              </w:r>
            </w:ins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Alhamdulillah,  segala  puji  bagi  Allah  yang  telah  memberikan  segala  bimbingan-Nya  kepada penulis untuk menyelesaikan buku praktikum Jaringan Komputer ini.</w:t>
            </w:r>
            <w:ins w:id="6" w:author="Asus" w:date="2021-06-12T10:03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 </w:t>
              </w:r>
            </w:ins>
            <w:del w:id="7" w:author="Asus" w:date="2021-06-12T10:03:00Z">
              <w:r w:rsidR="00D80F46" w:rsidRPr="00A16D9B" w:rsidDel="005E1EF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</w:p>
          <w:p w:rsidR="00D80F46" w:rsidRPr="00A16D9B" w:rsidDel="005E1EFE" w:rsidRDefault="00D80F46" w:rsidP="008D1AF7">
            <w:pPr>
              <w:spacing w:line="312" w:lineRule="auto"/>
              <w:jc w:val="both"/>
              <w:rPr>
                <w:del w:id="8" w:author="Asus" w:date="2021-06-12T10:03:00Z"/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Buku  ini  dipergunakan  sebagai  modul  ajar  praktikum  Jaringan  Komputer  program  D3/D4 di Politeknik Elektronika Negeri Surabaya. </w:t>
            </w:r>
            <w:proofErr w:type="spellStart"/>
            <w:ins w:id="9" w:author="Asus" w:date="2021-06-12T10:06:00Z">
              <w:r w:rsidR="005E1EFE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Tujuan</w:t>
              </w:r>
            </w:ins>
            <w:proofErr w:type="spellEnd"/>
            <w:del w:id="10" w:author="Asus" w:date="2021-06-12T10:06:00Z">
              <w:r w:rsidRPr="00A16D9B" w:rsidDel="005E1EFE">
                <w:rPr>
                  <w:rFonts w:ascii="Times New Roman" w:hAnsi="Times New Roman" w:cs="Times New Roman"/>
                  <w:sz w:val="24"/>
                  <w:szCs w:val="24"/>
                </w:rPr>
                <w:delText>Sasaran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dari </w:t>
            </w:r>
            <w:proofErr w:type="spellStart"/>
            <w:ins w:id="11" w:author="Asus" w:date="2021-06-12T10:29:00Z">
              <w:r w:rsidR="007F40E5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penulisan</w:t>
              </w:r>
              <w:proofErr w:type="spellEnd"/>
              <w:r w:rsidR="007F40E5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7F40E5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buku</w:t>
              </w:r>
              <w:proofErr w:type="spellEnd"/>
              <w:r w:rsidR="007F40E5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praktikum Jaringan Komputer ini  adalah  memberikan  pengetahuan  kepada  mahasiswa  tentang  teknik  membangun  sistem  Jaringan  Komputer  berbasis  Linux  mulai  dari  instalasi  sistem  operasi,  perintah-perintah  dasar  Linux</w:t>
            </w:r>
            <w:ins w:id="12" w:author="Asus" w:date="2021-06-12T10:06:00Z">
              <w:r w:rsidR="005E1EFE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,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sampai dengan membangun </w:t>
            </w:r>
            <w:r w:rsidRPr="00435AB5">
              <w:rPr>
                <w:rFonts w:ascii="Times New Roman" w:hAnsi="Times New Roman" w:cs="Times New Roman"/>
                <w:i/>
                <w:sz w:val="24"/>
                <w:szCs w:val="24"/>
                <w:rPrChange w:id="13" w:author="Asus" w:date="2021-06-12T10:31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internet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yang meliputi mail </w:t>
            </w:r>
            <w:r w:rsidRPr="00435AB5">
              <w:rPr>
                <w:rFonts w:ascii="Times New Roman" w:hAnsi="Times New Roman" w:cs="Times New Roman"/>
                <w:i/>
                <w:sz w:val="24"/>
                <w:szCs w:val="24"/>
                <w:rPrChange w:id="14" w:author="Asus" w:date="2021-06-12T10:30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435AB5">
              <w:rPr>
                <w:rFonts w:ascii="Times New Roman" w:hAnsi="Times New Roman" w:cs="Times New Roman"/>
                <w:i/>
                <w:sz w:val="24"/>
                <w:szCs w:val="24"/>
                <w:rPrChange w:id="15" w:author="Asus" w:date="2021-06-12T10:30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DNS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435AB5">
              <w:rPr>
                <w:rFonts w:ascii="Times New Roman" w:hAnsi="Times New Roman" w:cs="Times New Roman"/>
                <w:i/>
                <w:sz w:val="24"/>
                <w:szCs w:val="24"/>
                <w:rPrChange w:id="16" w:author="Asus" w:date="2021-06-12T10:30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web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r w:rsidRPr="00435AB5">
              <w:rPr>
                <w:rFonts w:ascii="Times New Roman" w:hAnsi="Times New Roman" w:cs="Times New Roman"/>
                <w:i/>
                <w:sz w:val="24"/>
                <w:szCs w:val="24"/>
                <w:rPrChange w:id="17" w:author="Asus" w:date="2021-06-12T10:31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proxy 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 dan  lain  sebagainya.  Selain  itu  buku  praktikum  Jaringan  Komputer  ini  dapat digunakan sebagai panduan bagi mahasiswa saat melaksanakan praktikum tersebut. </w:t>
            </w: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Del="005E1EFE" w:rsidRDefault="005E1EFE" w:rsidP="008D1AF7">
            <w:pPr>
              <w:spacing w:line="312" w:lineRule="auto"/>
              <w:jc w:val="both"/>
              <w:rPr>
                <w:del w:id="18" w:author="Asus" w:date="2021-06-12T10:04:00Z"/>
                <w:rFonts w:ascii="Times New Roman" w:hAnsi="Times New Roman" w:cs="Times New Roman"/>
                <w:sz w:val="24"/>
                <w:szCs w:val="24"/>
              </w:rPr>
            </w:pPr>
            <w:ins w:id="19" w:author="Asus" w:date="2021-06-12T10:04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     </w:t>
              </w:r>
            </w:ins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Penulis  menyadari  bahwa  buku  ini  jauh  dari  sempurna,  oleh  karena  itu  penulis  akan  memperbaikinya  secara  berkala</w:t>
            </w:r>
            <w:ins w:id="20" w:author="Asus" w:date="2021-06-12T10:31:00Z">
              <w:r w:rsidR="00435AB5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435AB5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setiap</w:t>
              </w:r>
              <w:proofErr w:type="spellEnd"/>
              <w:r w:rsidR="00435AB5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proofErr w:type="spellStart"/>
            <w:ins w:id="21" w:author="Asus" w:date="2021-06-12T10:35:00Z">
              <w:r w:rsidR="00435AB5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tahun</w:t>
              </w:r>
            </w:ins>
            <w:proofErr w:type="spellEnd"/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ins w:id="22" w:author="Asus" w:date="2021-06-12T10:04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 </w:t>
              </w:r>
            </w:ins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Saran  dan  kritik  untuk  perbaikan  buku  ini  sangat  kami  harapkan</w:t>
            </w:r>
            <w:ins w:id="23" w:author="Asus" w:date="2021-06-12T10:35:00Z">
              <w:r w:rsidR="00435AB5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agar </w:t>
              </w:r>
              <w:proofErr w:type="spellStart"/>
              <w:r w:rsidR="00435AB5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perbaikan</w:t>
              </w:r>
              <w:proofErr w:type="spellEnd"/>
              <w:r w:rsidR="00435AB5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435AB5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setiap</w:t>
              </w:r>
              <w:proofErr w:type="spellEnd"/>
              <w:r w:rsidR="00435AB5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435AB5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tahun</w:t>
              </w:r>
              <w:proofErr w:type="spellEnd"/>
              <w:r w:rsidR="00435AB5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435AB5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bisa</w:t>
              </w:r>
              <w:proofErr w:type="spellEnd"/>
              <w:r w:rsidR="00435AB5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435AB5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dilaksanakan</w:t>
              </w:r>
            </w:ins>
            <w:proofErr w:type="spellEnd"/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ins w:id="24" w:author="Asus" w:date="2021-06-12T10:04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 </w:t>
              </w:r>
            </w:ins>
            <w:del w:id="25" w:author="Asus" w:date="2021-06-12T10:04:00Z">
              <w:r w:rsidR="00D80F46" w:rsidRPr="00A16D9B" w:rsidDel="005E1EF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</w:p>
          <w:p w:rsidR="00D80F46" w:rsidRPr="00A16D9B" w:rsidDel="005E1EFE" w:rsidRDefault="00D80F46" w:rsidP="008D1AF7">
            <w:pPr>
              <w:spacing w:line="312" w:lineRule="auto"/>
              <w:jc w:val="both"/>
              <w:rPr>
                <w:del w:id="26" w:author="Asus" w:date="2021-06-12T10:04:00Z"/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Akhir  kata,  semoga  buku  ini  bermanfaat  bagi  mahasiswa  dalam  mempelajari  </w:t>
            </w:r>
            <w:proofErr w:type="spellStart"/>
            <w:ins w:id="27" w:author="Asus" w:date="2021-06-12T10:37:00Z">
              <w:r w:rsidR="00435AB5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praktikum</w:t>
              </w:r>
            </w:ins>
            <w:bookmarkStart w:id="28" w:name="_GoBack"/>
            <w:bookmarkEnd w:id="28"/>
            <w:proofErr w:type="spellEnd"/>
            <w:del w:id="29" w:author="Asus" w:date="2021-06-12T10:37:00Z">
              <w:r w:rsidRPr="00A16D9B" w:rsidDel="00435AB5">
                <w:rPr>
                  <w:rFonts w:ascii="Times New Roman" w:hAnsi="Times New Roman" w:cs="Times New Roman"/>
                  <w:sz w:val="24"/>
                  <w:szCs w:val="24"/>
                </w:rPr>
                <w:delText>mata  kuliah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Jaringan Komputer. Amin.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Surabaya, </w:t>
            </w:r>
            <w:ins w:id="30" w:author="Asus" w:date="2021-06-12T10:27:00Z">
              <w:r w:rsidR="002F11B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12</w:t>
              </w:r>
            </w:ins>
            <w:del w:id="31" w:author="Asus" w:date="2021-06-12T10:27:00Z">
              <w:r w:rsidRPr="00A16D9B" w:rsidDel="002F11B6">
                <w:rPr>
                  <w:rFonts w:ascii="Times New Roman" w:hAnsi="Times New Roman" w:cs="Times New Roman"/>
                  <w:sz w:val="24"/>
                  <w:szCs w:val="24"/>
                </w:rPr>
                <w:delText>24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ins w:id="32" w:author="Asus" w:date="2021-06-12T10:27:00Z">
              <w:r w:rsidR="002F11B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Juni</w:t>
              </w:r>
            </w:ins>
            <w:proofErr w:type="spellEnd"/>
            <w:del w:id="33" w:author="Asus" w:date="2021-06-12T10:27:00Z">
              <w:r w:rsidRPr="00A16D9B" w:rsidDel="002F11B6">
                <w:rPr>
                  <w:rFonts w:ascii="Times New Roman" w:hAnsi="Times New Roman" w:cs="Times New Roman"/>
                  <w:sz w:val="24"/>
                  <w:szCs w:val="24"/>
                </w:rPr>
                <w:delText>J</w:delText>
              </w:r>
            </w:del>
            <w:del w:id="34" w:author="Asus" w:date="2021-06-12T10:26:00Z">
              <w:r w:rsidRPr="00A16D9B" w:rsidDel="002F11B6">
                <w:rPr>
                  <w:rFonts w:ascii="Times New Roman" w:hAnsi="Times New Roman" w:cs="Times New Roman"/>
                  <w:sz w:val="24"/>
                  <w:szCs w:val="24"/>
                </w:rPr>
                <w:delText>anuari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20</w:t>
            </w:r>
            <w:ins w:id="35" w:author="Asus" w:date="2021-06-12T10:26:00Z">
              <w:r w:rsidR="002F11B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21</w:t>
              </w:r>
            </w:ins>
            <w:del w:id="36" w:author="Asus" w:date="2021-06-12T10:26:00Z">
              <w:r w:rsidRPr="00A16D9B" w:rsidDel="002F11B6">
                <w:rPr>
                  <w:rFonts w:ascii="Times New Roman" w:hAnsi="Times New Roman" w:cs="Times New Roman"/>
                  <w:sz w:val="24"/>
                  <w:szCs w:val="24"/>
                </w:rPr>
                <w:delText>07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Hormat kami,               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</w:tr>
    </w:tbl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Pr="00A16D9B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608E" w:rsidRDefault="0086608E" w:rsidP="00D80F46">
      <w:r>
        <w:separator/>
      </w:r>
    </w:p>
  </w:endnote>
  <w:endnote w:type="continuationSeparator" w:id="0">
    <w:p w:rsidR="0086608E" w:rsidRDefault="0086608E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608E" w:rsidRDefault="0086608E" w:rsidP="00D80F46">
      <w:r>
        <w:separator/>
      </w:r>
    </w:p>
  </w:footnote>
  <w:footnote w:type="continuationSeparator" w:id="0">
    <w:p w:rsidR="0086608E" w:rsidRDefault="0086608E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sus">
    <w15:presenceInfo w15:providerId="None" w15:userId="Asu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F46"/>
    <w:rsid w:val="0012251A"/>
    <w:rsid w:val="00184E03"/>
    <w:rsid w:val="001952C6"/>
    <w:rsid w:val="002D5B47"/>
    <w:rsid w:val="002F11B6"/>
    <w:rsid w:val="00327783"/>
    <w:rsid w:val="0042167F"/>
    <w:rsid w:val="00435AB5"/>
    <w:rsid w:val="0046485C"/>
    <w:rsid w:val="004F5D73"/>
    <w:rsid w:val="005E1EFE"/>
    <w:rsid w:val="005F0D5B"/>
    <w:rsid w:val="00771E9D"/>
    <w:rsid w:val="007F40E5"/>
    <w:rsid w:val="0086608E"/>
    <w:rsid w:val="008D1AF7"/>
    <w:rsid w:val="00924DF5"/>
    <w:rsid w:val="00A16D9B"/>
    <w:rsid w:val="00A86167"/>
    <w:rsid w:val="00AF28E1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paragraph" w:styleId="BalloonText">
    <w:name w:val="Balloon Text"/>
    <w:basedOn w:val="Normal"/>
    <w:link w:val="BalloonTextChar"/>
    <w:uiPriority w:val="99"/>
    <w:semiHidden/>
    <w:unhideWhenUsed/>
    <w:rsid w:val="007F40E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0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2</cp:revision>
  <dcterms:created xsi:type="dcterms:W3CDTF">2021-06-12T03:45:00Z</dcterms:created>
  <dcterms:modified xsi:type="dcterms:W3CDTF">2021-06-12T03:45:00Z</dcterms:modified>
</cp:coreProperties>
</file>