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63DC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ADC79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CF288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F5284C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5BBBC57D" w14:textId="280267F4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del w:id="0" w:author="reza" w:date="2020-09-02T12:15:00Z">
        <w:r w:rsidRPr="00C50A1E" w:rsidDel="00022AA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 Turun, Berat Badan Naik</w:delText>
        </w:r>
      </w:del>
      <w:ins w:id="1" w:author="reza" w:date="2020-09-02T12:18:00Z">
        <w:r w:rsidR="00022AA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Berat Badan Naik saat Musim</w:t>
        </w:r>
      </w:ins>
      <w:ins w:id="2" w:author="reza" w:date="2020-09-02T12:19:00Z">
        <w:r w:rsidR="00022AA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Hujan</w:t>
        </w:r>
      </w:ins>
    </w:p>
    <w:p w14:paraId="4D944365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BEA649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F88CB0A" wp14:editId="6DE2387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BC9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1A9D9BA" w14:textId="7063C7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" w:author="reza" w:date="2020-09-02T12:19:00Z">
        <w:r w:rsidRPr="00C50A1E" w:rsidDel="00022A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turun, berat badan naik, hubungan sama dia tetep temenan aja. Huft.</w:delText>
        </w:r>
      </w:del>
      <w:ins w:id="4" w:author="reza" w:date="2020-09-02T12:19:00Z">
        <w:r w:rsidR="00022A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Pada musim hujan </w:t>
        </w:r>
      </w:ins>
      <w:ins w:id="5" w:author="reza" w:date="2020-09-02T12:20:00Z">
        <w:r w:rsidR="00022AA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berat badan cenderung naik, tapi hubungan </w:t>
        </w:r>
        <w:r w:rsidR="005075D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anda dengan dia tetap berteman saja.</w:t>
        </w:r>
      </w:ins>
    </w:p>
    <w:p w14:paraId="0C128B91" w14:textId="48750ED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</w:t>
      </w:r>
      <w:r w:rsidR="00625BDE">
        <w:rPr>
          <w:rFonts w:ascii="Times New Roman" w:eastAsia="Times New Roman" w:hAnsi="Times New Roman" w:cs="Times New Roman"/>
          <w:sz w:val="24"/>
          <w:szCs w:val="24"/>
        </w:rPr>
        <w:t>semangkok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mie instan kemasan putih </w:t>
      </w:r>
      <w:ins w:id="6" w:author="reza" w:date="2020-09-02T13:06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del w:id="7" w:author="reza" w:date="2020-09-02T13:06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aroma</w:t>
      </w:r>
      <w:ins w:id="8" w:author="reza" w:date="2020-09-02T13:07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del w:id="9" w:author="reza" w:date="2020-09-02T13:07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10" w:author="reza" w:date="2020-09-02T13:06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reza" w:date="2020-09-02T13:06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 aduh</w:delText>
        </w:r>
        <w:r w:rsidR="00625BDE" w:rsidDel="0091454C">
          <w:rPr>
            <w:rFonts w:ascii="Times New Roman" w:eastAsia="Times New Roman" w:hAnsi="Times New Roman" w:cs="Times New Roman"/>
            <w:sz w:val="24"/>
            <w:szCs w:val="24"/>
          </w:rPr>
          <w:delText>ai</w:delText>
        </w:r>
      </w:del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menggoda </w:t>
      </w:r>
      <w:del w:id="12" w:author="reza" w:date="2020-09-02T13:07:00Z">
        <w:r w:rsidR="00625BD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penciuman </w:delText>
        </w:r>
      </w:del>
      <w:del w:id="13" w:author="reza" w:date="2020-09-02T13:06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3E80E8BB" w14:textId="510A3A7A" w:rsidR="00927764" w:rsidRPr="00C50A1E" w:rsidRDefault="0091454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4" w:author="reza" w:date="2020-09-02T13:07:00Z">
        <w:r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Januari, hujan sehari-hari</w:t>
      </w:r>
      <w:ins w:id="15" w:author="reza" w:date="2020-09-02T13:07:00Z">
        <w:r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begitu </w:t>
      </w:r>
      <w:del w:id="16" w:author="reza" w:date="2020-09-02T13:07:00Z">
        <w:r w:rsidR="00927764"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kata orang sering</w:delText>
        </w:r>
      </w:del>
      <w:ins w:id="17" w:author="reza" w:date="2020-09-02T13:07:00Z">
        <w:r>
          <w:rPr>
            <w:rFonts w:ascii="Times New Roman" w:eastAsia="Times New Roman" w:hAnsi="Times New Roman" w:cs="Times New Roman"/>
            <w:sz w:val="24"/>
            <w:szCs w:val="24"/>
          </w:rPr>
          <w:t>ungkapan yang sering dikatakan orang.</w:t>
        </w:r>
      </w:ins>
      <w:del w:id="18" w:author="reza" w:date="2020-09-02T12:43:00Z">
        <w:r w:rsidR="00927764"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 mengartikannya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Benar saja</w:t>
      </w:r>
      <w:ins w:id="19" w:author="reza" w:date="2020-09-02T12:43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0" w:author="reza" w:date="2020-09-02T12:43:00Z">
        <w:r w:rsidR="00927764"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Meski di tahun ini awal musim hujan di Indonesia </w:t>
      </w:r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ins w:id="21" w:author="reza" w:date="2020-09-02T12:43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del w:id="22" w:author="reza" w:date="2020-09-02T12:43:00Z">
        <w:r w:rsidR="00625BDE" w:rsidDel="006005ED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reza" w:date="2020-09-02T12:43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periode </w:t>
        </w:r>
      </w:ins>
      <w:del w:id="24" w:author="reza" w:date="2020-09-02T12:43:00Z">
        <w:r w:rsidR="00625BD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antara </w:delText>
        </w:r>
      </w:del>
      <w:r w:rsidR="00625BDE">
        <w:rPr>
          <w:rFonts w:ascii="Times New Roman" w:eastAsia="Times New Roman" w:hAnsi="Times New Roman" w:cs="Times New Roman"/>
          <w:sz w:val="24"/>
          <w:szCs w:val="24"/>
        </w:rPr>
        <w:t xml:space="preserve">bulan November s.d.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</w:t>
      </w:r>
      <w:del w:id="25" w:author="reza" w:date="2020-09-02T12:44:00Z">
        <w:r w:rsidR="00927764"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terasa</w:t>
      </w:r>
      <w:ins w:id="26" w:author="reza" w:date="2020-09-02T12:44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 bagi kita</w:t>
        </w:r>
      </w:ins>
      <w:del w:id="27" w:author="reza" w:date="2020-09-02T12:44:00Z">
        <w:r w:rsidR="00927764"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ins w:id="28" w:author="reza" w:date="2020-09-02T12:44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ins w:id="29" w:author="reza" w:date="2020-09-02T12:45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apalagi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30" w:author="reza" w:date="2020-09-02T12:44:00Z">
        <w:r w:rsidR="00927764"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D2A78" w14:textId="30C9BF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</w:t>
      </w:r>
      <w:ins w:id="31" w:author="reza" w:date="2020-09-02T12:45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namun hujan juga </w:t>
        </w:r>
      </w:ins>
      <w:del w:id="32" w:author="reza" w:date="2020-09-02T12:45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3" w:author="reza" w:date="2020-09-02T12:45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mempengaruhi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</w:t>
      </w:r>
      <w:del w:id="34" w:author="reza" w:date="2020-09-02T12:46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reza" w:date="2020-09-02T12:45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ins w:id="36" w:author="reza" w:date="2020-09-02T12:46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ins w:id="37" w:author="reza" w:date="2020-09-02T12:45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38" w:author="reza" w:date="2020-09-02T12:46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itu mengenai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makan. Ya, </w:t>
      </w:r>
      <w:ins w:id="39" w:author="reza" w:date="2020-09-02T12:46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sering </w:t>
        </w:r>
      </w:ins>
      <w:del w:id="40" w:author="reza" w:date="2020-09-02T12:46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reza" w:date="2020-09-02T12:46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sering lapar. </w:t>
      </w:r>
      <w:ins w:id="42" w:author="reza" w:date="2020-09-02T12:47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Mengapa bisa begitu</w:t>
        </w:r>
      </w:ins>
      <w:del w:id="43" w:author="reza" w:date="2020-09-02T12:47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10323F2" w14:textId="3CFA1F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44" w:author="reza" w:date="2020-09-02T12:48:00Z">
        <w:r w:rsidR="0060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="00625BDE">
        <w:rPr>
          <w:rFonts w:ascii="Times New Roman" w:eastAsia="Times New Roman" w:hAnsi="Times New Roman" w:cs="Times New Roman"/>
          <w:sz w:val="24"/>
          <w:szCs w:val="24"/>
        </w:rPr>
        <w:br/>
      </w:r>
      <w:ins w:id="45" w:author="reza" w:date="2020-09-02T12:48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Apakah anda </w:t>
        </w:r>
      </w:ins>
      <w:del w:id="46" w:author="reza" w:date="2020-09-02T12:48:00Z">
        <w:r w:rsidR="00625BDE" w:rsidDel="006005ED">
          <w:rPr>
            <w:rFonts w:ascii="Times New Roman" w:eastAsia="Times New Roman" w:hAnsi="Times New Roman" w:cs="Times New Roman"/>
            <w:sz w:val="24"/>
            <w:szCs w:val="24"/>
          </w:rPr>
          <w:delText>Siapa yang</w:delText>
        </w:r>
      </w:del>
      <w:ins w:id="47" w:author="reza" w:date="2020-09-02T12:48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48" w:author="reza" w:date="2020-09-02T12:48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49" w:author="reza" w:date="2020-09-02T12:48:00Z">
        <w:r w:rsidDel="006005E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5086D98C" w14:textId="74E60C7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 mengenang dia, kegiatan yang paling asyik di saat hujan turun adalah makan. Sering</w:t>
      </w:r>
      <w:ins w:id="50" w:author="reza" w:date="2020-09-02T12:48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nya makanan i</w:t>
        </w:r>
      </w:ins>
      <w:ins w:id="51" w:author="reza" w:date="2020-09-02T12:49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>ni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disebut cuma camilan, tapi jumlah kalorinya nyaris melebihi makan berat.</w:t>
      </w:r>
    </w:p>
    <w:p w14:paraId="6054B982" w14:textId="05FC8F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keripik</w:t>
      </w:r>
      <w:ins w:id="52" w:author="reza" w:date="2020-09-02T12:50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reza" w:date="2020-09-02T12:50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dalam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 bisa dikonsumsi </w:t>
      </w:r>
      <w:ins w:id="54" w:author="reza" w:date="2020-09-02T12:49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empat </w:t>
        </w:r>
      </w:ins>
      <w:del w:id="55" w:author="reza" w:date="2020-09-02T12:49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 </w:t>
      </w:r>
      <w:ins w:id="56" w:author="reza" w:date="2020-09-02T12:51:00Z">
        <w:r w:rsidR="006005ED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</w:ins>
      <w:del w:id="57" w:author="reza" w:date="2020-09-02T12:51:00Z">
        <w:r w:rsidRPr="00C50A1E" w:rsidDel="006005E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58" w:author="reza" w:date="2020-09-02T12:51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 dirasa 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 cukup</w:t>
      </w:r>
      <w:ins w:id="59" w:author="reza" w:date="2020-09-02T12:51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 bisa</w:t>
        </w:r>
      </w:ins>
      <w:del w:id="60" w:author="reza" w:date="2020-09-02T12:51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1" w:author="reza" w:date="2020-09-02T12:51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</w:t>
      </w:r>
      <w:ins w:id="62" w:author="reza" w:date="2020-09-02T12:51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del w:id="63" w:author="reza" w:date="2020-09-02T12:51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64" w:author="reza" w:date="2020-09-02T12:52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 awalnya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5" w:author="reza" w:date="2020-09-02T12:52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hanya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satu-dua biji</w:t>
      </w:r>
      <w:ins w:id="66" w:author="reza" w:date="2020-09-02T12:52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7" w:author="reza" w:date="2020-09-02T12:52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sampai tidak </w:t>
        </w:r>
      </w:ins>
      <w:ins w:id="68" w:author="reza" w:date="2020-09-02T12:53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terasa </w:t>
        </w:r>
      </w:ins>
      <w:del w:id="69" w:author="reza" w:date="2020-09-02T12:52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reza" w:date="2020-09-02T12:53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tiba-tiba sudah habis </w:t>
        </w:r>
      </w:ins>
      <w:del w:id="71" w:author="reza" w:date="2020-09-02T12:53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ins w:id="72" w:author="reza" w:date="2020-09-02T12:53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3" w:author="reza" w:date="2020-09-02T12:53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D5D8E6A" w14:textId="159F8E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jadi lebih dingin </w:t>
      </w:r>
      <w:del w:id="74" w:author="reza" w:date="2020-09-02T12:54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525C8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memang bisa jadi salah satu </w:t>
      </w:r>
      <w:ins w:id="75" w:author="reza" w:date="2020-09-02T12:54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del w:id="76" w:author="reza" w:date="2020-09-02T12:54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pencetus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mengapa kita jadi suka makan. </w:t>
      </w:r>
    </w:p>
    <w:p w14:paraId="792D3858" w14:textId="1B8A78E1" w:rsidR="00927764" w:rsidRPr="00C50A1E" w:rsidDel="00525C86" w:rsidRDefault="00927764" w:rsidP="00927764">
      <w:pPr>
        <w:shd w:val="clear" w:color="auto" w:fill="F5F5F5"/>
        <w:spacing w:after="375"/>
        <w:rPr>
          <w:del w:id="77" w:author="reza" w:date="2020-09-02T12:5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</w:t>
      </w:r>
      <w:del w:id="78" w:author="reza" w:date="2020-09-02T12:55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 tahu bulat</w:t>
      </w:r>
      <w:ins w:id="79" w:author="reza" w:date="2020-09-02T12:55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digoreng dadakan alias yang masih hangat. </w:t>
      </w:r>
      <w:del w:id="80" w:author="reza" w:date="2020-09-02T12:55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ins w:id="81" w:author="reza" w:date="2020-09-02T12:55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engan makan, tubuh akan mendapat "panas" akibat terjadinya peningkatan metabolisme dalam tubuh. </w:t>
      </w:r>
    </w:p>
    <w:p w14:paraId="56D77EE1" w14:textId="0F470B4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2" w:author="reza" w:date="2020-09-02T12:56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ins w:id="83" w:author="reza" w:date="2020-09-02T12:56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enyataannya, dingin yang terjadi akibat hujan tidak benar-benar membuat tubuh memerlukan kalori tambahan dari makananmu, lho. Dingin yang kita kira ternyata tidak sedingin kenyataannya, kok~</w:t>
      </w:r>
    </w:p>
    <w:p w14:paraId="242B61C5" w14:textId="49CD054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ins w:id="84" w:author="reza" w:date="2020-09-02T12:56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>aat</w:t>
        </w:r>
      </w:ins>
      <w:del w:id="85" w:author="reza" w:date="2020-09-02T12:56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elama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datang, t</w:t>
      </w:r>
      <w:del w:id="86" w:author="reza" w:date="2020-09-02T12:56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 xml:space="preserve">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akan lebih suka berlindung dalam ruangan </w:t>
      </w:r>
      <w:del w:id="87" w:author="reza" w:date="2020-09-02T12:56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8" w:author="reza" w:date="2020-09-02T12:56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 xml:space="preserve">Ruangan </w:delText>
        </w:r>
      </w:del>
      <w:ins w:id="89" w:author="reza" w:date="2020-09-02T12:57:00Z">
        <w:r w:rsidR="00525C86">
          <w:rPr>
            <w:rFonts w:ascii="Times New Roman" w:eastAsia="Times New Roman" w:hAnsi="Times New Roman" w:cs="Times New Roman"/>
            <w:sz w:val="24"/>
            <w:szCs w:val="24"/>
          </w:rPr>
          <w:t xml:space="preserve">Hal ini </w:t>
        </w:r>
      </w:ins>
      <w:del w:id="90" w:author="reza" w:date="2020-09-02T12:57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jarak kita dengan makanan makin dekat </w:t>
      </w:r>
      <w:del w:id="91" w:author="reza" w:date="2020-09-02T12:57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 soal akses makanan yang jadi tak lagi berjarak.</w:t>
      </w:r>
      <w:del w:id="92" w:author="reza" w:date="2020-09-02T12:57:00Z">
        <w:r w:rsidRPr="00C50A1E" w:rsidDel="00525C86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2F5288DA" w14:textId="30A38A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del w:id="93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dari segala jenis masakan </w:delText>
        </w:r>
        <w:commentRangeStart w:id="94"/>
        <w:r w:rsidRPr="00625BDE" w:rsidDel="00B76197">
          <w:rPr>
            <w:rFonts w:ascii="Times New Roman" w:eastAsia="Times New Roman" w:hAnsi="Times New Roman" w:cs="Times New Roman"/>
            <w:strike/>
            <w:sz w:val="24"/>
            <w:szCs w:val="24"/>
          </w:rPr>
          <w:delText>dalam</w:delText>
        </w:r>
        <w:commentRangeEnd w:id="94"/>
        <w:r w:rsidR="00625BDE" w:rsidRPr="00625BDE" w:rsidDel="00B76197">
          <w:rPr>
            <w:rStyle w:val="CommentReference"/>
            <w:strike/>
          </w:rPr>
          <w:commentReference w:id="94"/>
        </w:r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 bentuk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0C58D536" w14:textId="0EE392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</w:t>
      </w:r>
      <w:del w:id="95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harus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ada di</w:t>
      </w:r>
      <w:del w:id="96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B7619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97" w:author="reza" w:date="2020-09-02T12:59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 xml:space="preserve"> lemari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del w:id="98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99" w:author="reza" w:date="2020-09-02T12:59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0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101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 itu membuat kita berpikir berkali-kali</w:t>
      </w:r>
      <w:del w:id="102" w:author="reza" w:date="2020-09-02T12:59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  <w:ins w:id="103" w:author="reza" w:date="2020-09-02T12:59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6F82D11" w14:textId="480677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</w:t>
      </w:r>
      <w:ins w:id="104" w:author="reza" w:date="2020-09-02T13:00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>kali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membuatnya salah adalah pemilihan makanan kita yang tidak tahu diri. </w:t>
      </w:r>
      <w:del w:id="105" w:author="reza" w:date="2020-09-02T13:00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>Yang penting enak, kalori belakangan?</w:delText>
        </w:r>
      </w:del>
      <w:ins w:id="106" w:author="reza" w:date="2020-09-02T13:00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 xml:space="preserve"> Hanya mementingkan rasanya yang enak tanpa memikirkan kalorinya.</w:t>
        </w:r>
      </w:ins>
    </w:p>
    <w:p w14:paraId="39E5C4B6" w14:textId="542324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7" w:author="reza" w:date="2020-09-02T13:01:00Z"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</w:delText>
        </w:r>
        <w:r w:rsidRPr="004C6E6D" w:rsidDel="00B76197">
          <w:rPr>
            <w:rFonts w:ascii="Times New Roman" w:eastAsia="Times New Roman" w:hAnsi="Times New Roman" w:cs="Times New Roman"/>
            <w:strike/>
            <w:sz w:val="24"/>
            <w:szCs w:val="24"/>
          </w:rPr>
          <w:delText>aja dulu</w:delText>
        </w:r>
        <w:r w:rsidRPr="00C50A1E" w:rsidDel="00B7619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08" w:author="reza" w:date="2020-09-02T13:01:00Z">
        <w:r w:rsidR="00B76197">
          <w:rPr>
            <w:rFonts w:ascii="Times New Roman" w:eastAsia="Times New Roman" w:hAnsi="Times New Roman" w:cs="Times New Roman"/>
            <w:sz w:val="24"/>
            <w:szCs w:val="24"/>
          </w:rPr>
          <w:t xml:space="preserve"> Anda bisa mulai mencoba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dengan memperhatikan label informasi gizi ketika </w:t>
      </w:r>
      <w:del w:id="109" w:author="reza" w:date="2020-09-02T13:01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ins w:id="110" w:author="reza" w:date="2020-09-02T13:01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 makanan kemasan. Atau jika ingin</w:t>
      </w:r>
      <w:ins w:id="111" w:author="reza" w:date="2020-09-02T13:01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minuman yang hangat</w:t>
        </w:r>
      </w:ins>
      <w:del w:id="112" w:author="reza" w:date="2020-09-02T13:01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 minum yang hangat-hangat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13" w:author="reza" w:date="2020-09-02T13:01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perhatikan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14" w:author="reza" w:date="2020-09-02T13:01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</w:t>
      </w:r>
      <w:del w:id="115" w:author="reza" w:date="2020-09-02T13:01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6" w:author="reza" w:date="2020-09-02T13:01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agar t</w:t>
        </w:r>
      </w:ins>
      <w:ins w:id="117" w:author="reza" w:date="2020-09-02T13:02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idak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jangan </w:t>
      </w:r>
      <w:ins w:id="118" w:author="reza" w:date="2020-09-02T13:02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19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lebihan. </w:t>
      </w:r>
      <w:del w:id="120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9145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3EB8444C" w14:textId="658666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</w:t>
      </w:r>
      <w:del w:id="121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 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2" w:author="reza" w:date="2020-09-02T13:02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alas </w:t>
        </w:r>
        <w:proofErr w:type="gramStart"/>
        <w:r w:rsidR="0091454C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gramEnd"/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yang lebih </w:t>
      </w:r>
      <w:del w:id="123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ins w:id="124" w:author="reza" w:date="2020-09-02T13:02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mudah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125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kerjaannya tiduran dan hanya buka tutup media sosial atau pura-pura sibuk padahal tidak ada yang </w:t>
      </w:r>
      <w:del w:id="126" w:author="reza" w:date="2020-09-02T13:02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nge-</w:delText>
        </w:r>
        <w:commentRangeStart w:id="127"/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chat</w:delText>
        </w:r>
        <w:commentRangeEnd w:id="127"/>
        <w:r w:rsidR="004C6E6D" w:rsidDel="0091454C">
          <w:rPr>
            <w:rStyle w:val="CommentReference"/>
          </w:rPr>
          <w:commentReference w:id="127"/>
        </w:r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28" w:author="reza" w:date="2020-09-02T13:02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29" w:author="reza" w:date="2020-09-02T13:03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Chat yang masuk.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20EAB5" w14:textId="478B68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Kegiatan seperti inilah yang membuat lemak-lemak yang seharusnya dibakar jadi </w:t>
      </w:r>
      <w:del w:id="130" w:author="reza" w:date="2020-09-02T13:03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an mager saja. </w:delText>
        </w:r>
      </w:del>
      <w:ins w:id="131" w:author="reza" w:date="2020-09-02T13:03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sulit hilang.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ins w:id="132" w:author="reza" w:date="2020-09-02T13:03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del w:id="133" w:author="reza" w:date="2020-09-02T13:03:00Z">
        <w:r w:rsidDel="0091454C">
          <w:rPr>
            <w:rFonts w:ascii="Times New Roman" w:eastAsia="Times New Roman" w:hAnsi="Times New Roman" w:cs="Times New Roman"/>
            <w:sz w:val="24"/>
            <w:szCs w:val="24"/>
          </w:rPr>
          <w:delText>simpanan di</w:delText>
        </w:r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tubuhmu, </w:delText>
        </w:r>
      </w:del>
      <w:ins w:id="134" w:author="reza" w:date="2020-09-02T13:04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tersebar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ins w:id="135" w:author="reza" w:date="2020-09-02T13:04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didalam tubuh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617" w14:textId="661A66CE" w:rsidR="00927764" w:rsidRPr="00C50A1E" w:rsidDel="0091454C" w:rsidRDefault="00927764" w:rsidP="00927764">
      <w:pPr>
        <w:shd w:val="clear" w:color="auto" w:fill="F5F5F5"/>
        <w:spacing w:after="375"/>
        <w:rPr>
          <w:del w:id="136" w:author="reza" w:date="2020-09-02T13:0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</w:t>
      </w:r>
      <w:del w:id="137" w:author="reza" w:date="2020-09-02T13:04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Soal nafsu makan ini</w:t>
      </w:r>
      <w:ins w:id="138" w:author="reza" w:date="2020-09-02T13:04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banyak </w:t>
      </w:r>
      <w:ins w:id="139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40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ins w:id="141" w:author="reza" w:date="2020-09-02T13:04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2" w:author="reza" w:date="2020-09-02T13:04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143" w:author="reza" w:date="2020-09-02T13:04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kamu. Kamu yang tidak bisa mengendalikan diri. </w:t>
      </w:r>
      <w:del w:id="144" w:author="reza" w:date="2020-09-02T13:05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ins w:id="145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del w:id="146" w:author="reza" w:date="2020-09-02T13:05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47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48" w:author="reza" w:date="2020-09-02T13:05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149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ins w:id="150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>lah mengingat</w:t>
        </w:r>
      </w:ins>
      <w:del w:id="151" w:author="reza" w:date="2020-09-02T13:05:00Z">
        <w:r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 xml:space="preserve"> ingat-ingat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</w:t>
      </w:r>
      <w:ins w:id="152" w:author="reza" w:date="2020-09-02T13:05:00Z">
        <w:r w:rsidR="0091454C">
          <w:rPr>
            <w:rFonts w:ascii="Times New Roman" w:eastAsia="Times New Roman" w:hAnsi="Times New Roman" w:cs="Times New Roman"/>
            <w:sz w:val="24"/>
            <w:szCs w:val="24"/>
          </w:rPr>
          <w:t xml:space="preserve"> saja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kamu makan saat hujan?</w:t>
      </w:r>
    </w:p>
    <w:p w14:paraId="0EFFCD03" w14:textId="16B98372" w:rsidR="00927764" w:rsidRPr="00C50A1E" w:rsidRDefault="0091454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53" w:author="reza" w:date="2020-09-02T13:0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Misalkan,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del w:id="154" w:author="reza" w:date="2020-09-02T13:06:00Z">
        <w:r w:rsidR="00927764" w:rsidRPr="00C50A1E" w:rsidDel="0091454C">
          <w:rPr>
            <w:rFonts w:ascii="Times New Roman" w:eastAsia="Times New Roman" w:hAnsi="Times New Roman" w:cs="Times New Roman"/>
            <w:sz w:val="24"/>
            <w:szCs w:val="24"/>
          </w:rPr>
          <w:delText>. Ya bisalah lebih dari 500 kalori. HAHA. </w:delText>
        </w:r>
      </w:del>
      <w:ins w:id="155" w:author="reza" w:date="2020-09-02T13:06:00Z">
        <w:r>
          <w:rPr>
            <w:rFonts w:ascii="Times New Roman" w:eastAsia="Times New Roman" w:hAnsi="Times New Roman" w:cs="Times New Roman"/>
            <w:sz w:val="24"/>
            <w:szCs w:val="24"/>
          </w:rPr>
          <w:t>, bisa mengandung lebih dari 500 kalori.</w:t>
        </w:r>
      </w:ins>
    </w:p>
    <w:p w14:paraId="0668989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5B2FB5F" w14:textId="77777777" w:rsidR="00927764" w:rsidRPr="00C50A1E" w:rsidRDefault="00927764" w:rsidP="00927764"/>
    <w:p w14:paraId="6E626AE3" w14:textId="77777777" w:rsidR="00927764" w:rsidRPr="005A045A" w:rsidRDefault="00927764" w:rsidP="00927764">
      <w:pPr>
        <w:rPr>
          <w:i/>
        </w:rPr>
      </w:pPr>
    </w:p>
    <w:p w14:paraId="50AB7E9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commentRangeStart w:id="156"/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commentRangeEnd w:id="156"/>
      <w:r w:rsidR="004C6E6D">
        <w:rPr>
          <w:rStyle w:val="CommentReference"/>
        </w:rPr>
        <w:commentReference w:id="157"/>
      </w:r>
    </w:p>
    <w:p w14:paraId="5E23ADD5" w14:textId="77777777" w:rsidR="00924DF5" w:rsidRDefault="00924DF5"/>
    <w:p w14:paraId="19D0BBD1" w14:textId="77777777" w:rsidR="004C6E6D" w:rsidRDefault="004C6E6D">
      <w:r>
        <w:t xml:space="preserve">Harusnya </w:t>
      </w:r>
    </w:p>
    <w:p w14:paraId="77C208EE" w14:textId="77777777" w:rsidR="004C6E6D" w:rsidRPr="005A045A" w:rsidRDefault="004C6E6D" w:rsidP="004C6E6D">
      <w:pPr>
        <w:rPr>
          <w:rFonts w:ascii="Cambria" w:hAnsi="Cambria"/>
          <w:i/>
          <w:sz w:val="18"/>
          <w:szCs w:val="18"/>
        </w:rPr>
      </w:pPr>
      <w:r w:rsidRPr="004C6E6D">
        <w:rPr>
          <w:b/>
          <w:sz w:val="24"/>
          <w:szCs w:val="24"/>
        </w:rPr>
        <w:t xml:space="preserve">Rahman, Listi (2020). </w:t>
      </w:r>
      <w:r w:rsidRPr="004C6E6D">
        <w:rPr>
          <w:b/>
          <w:i/>
          <w:sz w:val="24"/>
          <w:szCs w:val="24"/>
        </w:rPr>
        <w:t xml:space="preserve">Hujan Turun, Berat Badan </w:t>
      </w:r>
      <w:proofErr w:type="gramStart"/>
      <w:r w:rsidRPr="004C6E6D">
        <w:rPr>
          <w:b/>
          <w:i/>
          <w:sz w:val="24"/>
          <w:szCs w:val="24"/>
        </w:rPr>
        <w:t>Naik</w:t>
      </w:r>
      <w:r w:rsidRPr="004C6E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[online]. Tersedia :</w:t>
      </w:r>
      <w:r w:rsidRPr="004C6E6D">
        <w:t xml:space="preserve">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  <w:r>
        <w:rPr>
          <w:rStyle w:val="CommentReference"/>
        </w:rPr>
        <w:commentReference w:id="156"/>
      </w:r>
      <w:r>
        <w:rPr>
          <w:rStyle w:val="Hyperlink"/>
          <w:rFonts w:ascii="Cambria" w:hAnsi="Cambria"/>
          <w:i/>
          <w:sz w:val="18"/>
          <w:szCs w:val="18"/>
        </w:rPr>
        <w:t xml:space="preserve">. </w:t>
      </w:r>
      <w:r w:rsidRPr="004C6E6D">
        <w:rPr>
          <w:rStyle w:val="Hyperlink"/>
          <w:rFonts w:ascii="Cambria" w:hAnsi="Cambria"/>
          <w:color w:val="000000" w:themeColor="text1"/>
          <w:sz w:val="18"/>
          <w:szCs w:val="18"/>
          <w:u w:val="none"/>
        </w:rPr>
        <w:t>Diakses tanggal</w:t>
      </w:r>
      <w:r w:rsidRPr="004C6E6D">
        <w:rPr>
          <w:rStyle w:val="Hyperlink"/>
          <w:rFonts w:ascii="Cambria" w:hAnsi="Cambria"/>
          <w:i/>
          <w:color w:val="000000" w:themeColor="text1"/>
          <w:sz w:val="18"/>
          <w:szCs w:val="18"/>
        </w:rPr>
        <w:t xml:space="preserve"> </w:t>
      </w:r>
      <w:r>
        <w:rPr>
          <w:rStyle w:val="Hyperlink"/>
          <w:rFonts w:ascii="Cambria" w:hAnsi="Cambria"/>
          <w:i/>
          <w:color w:val="000000" w:themeColor="text1"/>
          <w:sz w:val="18"/>
          <w:szCs w:val="18"/>
        </w:rPr>
        <w:t>..</w:t>
      </w:r>
    </w:p>
    <w:p w14:paraId="69DD81A7" w14:textId="77777777" w:rsidR="004C6E6D" w:rsidRPr="004C6E6D" w:rsidRDefault="004C6E6D" w:rsidP="004C6E6D">
      <w:pPr>
        <w:pStyle w:val="Heading1"/>
        <w:rPr>
          <w:b w:val="0"/>
          <w:sz w:val="24"/>
          <w:szCs w:val="24"/>
        </w:rPr>
      </w:pPr>
    </w:p>
    <w:p w14:paraId="71C3D2C9" w14:textId="77777777" w:rsidR="004C6E6D" w:rsidRDefault="004C6E6D"/>
    <w:p w14:paraId="007A512D" w14:textId="77777777" w:rsidR="004C6E6D" w:rsidRDefault="004C6E6D"/>
    <w:sectPr w:rsidR="004C6E6D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4" w:author="LENOVO" w:date="2020-09-02T11:21:00Z" w:initials="L">
    <w:p w14:paraId="3C695282" w14:textId="77777777" w:rsidR="00625BDE" w:rsidRDefault="00625BDE">
      <w:pPr>
        <w:pStyle w:val="CommentText"/>
      </w:pPr>
      <w:r>
        <w:rPr>
          <w:rStyle w:val="CommentReference"/>
        </w:rPr>
        <w:annotationRef/>
      </w:r>
    </w:p>
  </w:comment>
  <w:comment w:id="127" w:author="LENOVO" w:date="2020-09-02T11:23:00Z" w:initials="L">
    <w:p w14:paraId="2F8F188C" w14:textId="77777777" w:rsidR="004C6E6D" w:rsidRDefault="004C6E6D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157" w:author="LENOVO" w:date="2020-09-02T11:24:00Z" w:initials="L">
    <w:p w14:paraId="1FAD8C1A" w14:textId="77777777" w:rsidR="004C6E6D" w:rsidRDefault="004C6E6D">
      <w:pPr>
        <w:pStyle w:val="CommentText"/>
      </w:pPr>
      <w:r>
        <w:rPr>
          <w:rStyle w:val="CommentReference"/>
        </w:rPr>
        <w:annotationRef/>
      </w:r>
      <w:r>
        <w:t>salah dalam penulisan referensi</w:t>
      </w:r>
    </w:p>
  </w:comment>
  <w:comment w:id="156" w:author="LENOVO" w:date="2020-09-02T11:24:00Z" w:initials="L">
    <w:p w14:paraId="5FE481BB" w14:textId="77777777" w:rsidR="004C6E6D" w:rsidRDefault="004C6E6D" w:rsidP="004C6E6D">
      <w:pPr>
        <w:pStyle w:val="CommentText"/>
      </w:pPr>
      <w:r>
        <w:rPr>
          <w:rStyle w:val="CommentReference"/>
        </w:rPr>
        <w:annotationRef/>
      </w:r>
      <w:r>
        <w:t>salah dalam penulisan referensi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695282" w15:done="1"/>
  <w15:commentEx w15:paraId="2F8F188C" w15:done="0"/>
  <w15:commentEx w15:paraId="1FAD8C1A" w15:done="0"/>
  <w15:commentEx w15:paraId="5FE481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695282" w16cid:durableId="22FA0A1A"/>
  <w16cid:commentId w16cid:paraId="2F8F188C" w16cid:durableId="22FA0A1B"/>
  <w16cid:commentId w16cid:paraId="5FE481BB" w16cid:durableId="22FA0A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5C4B3" w14:textId="77777777" w:rsidR="00B01BF3" w:rsidRDefault="00B01BF3">
      <w:r>
        <w:separator/>
      </w:r>
    </w:p>
  </w:endnote>
  <w:endnote w:type="continuationSeparator" w:id="0">
    <w:p w14:paraId="0403B36C" w14:textId="77777777" w:rsidR="00B01BF3" w:rsidRDefault="00B0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08F3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D62915D" w14:textId="77777777" w:rsidR="00941E77" w:rsidRDefault="00B01BF3">
    <w:pPr>
      <w:pStyle w:val="Footer"/>
    </w:pPr>
  </w:p>
  <w:p w14:paraId="396F5D99" w14:textId="77777777" w:rsidR="00941E77" w:rsidRDefault="00B01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C7FF" w14:textId="77777777" w:rsidR="00B01BF3" w:rsidRDefault="00B01BF3">
      <w:r>
        <w:separator/>
      </w:r>
    </w:p>
  </w:footnote>
  <w:footnote w:type="continuationSeparator" w:id="0">
    <w:p w14:paraId="371F3866" w14:textId="77777777" w:rsidR="00B01BF3" w:rsidRDefault="00B0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za">
    <w15:presenceInfo w15:providerId="None" w15:userId="reza"/>
  </w15:person>
  <w15:person w15:author="LENOVO">
    <w15:presenceInfo w15:providerId="Windows Live" w15:userId="bbcea65065c967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2AAC"/>
    <w:rsid w:val="000728F3"/>
    <w:rsid w:val="0012251A"/>
    <w:rsid w:val="002318A3"/>
    <w:rsid w:val="00417854"/>
    <w:rsid w:val="0042167F"/>
    <w:rsid w:val="004C6E6D"/>
    <w:rsid w:val="005075D4"/>
    <w:rsid w:val="00525C86"/>
    <w:rsid w:val="006005ED"/>
    <w:rsid w:val="00625BDE"/>
    <w:rsid w:val="008A3570"/>
    <w:rsid w:val="0091454C"/>
    <w:rsid w:val="00924DF5"/>
    <w:rsid w:val="00927764"/>
    <w:rsid w:val="00B01BF3"/>
    <w:rsid w:val="00B76197"/>
    <w:rsid w:val="00BB3231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C4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paragraph" w:styleId="Heading1">
    <w:name w:val="heading 1"/>
    <w:basedOn w:val="Normal"/>
    <w:link w:val="Heading1Char"/>
    <w:uiPriority w:val="9"/>
    <w:qFormat/>
    <w:rsid w:val="004C6E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2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B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D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6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evision">
    <w:name w:val="Revision"/>
    <w:hidden/>
    <w:uiPriority w:val="99"/>
    <w:semiHidden/>
    <w:rsid w:val="0050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reza</cp:lastModifiedBy>
  <cp:revision>4</cp:revision>
  <dcterms:created xsi:type="dcterms:W3CDTF">2020-09-02T05:14:00Z</dcterms:created>
  <dcterms:modified xsi:type="dcterms:W3CDTF">2020-09-02T06:08:00Z</dcterms:modified>
</cp:coreProperties>
</file>