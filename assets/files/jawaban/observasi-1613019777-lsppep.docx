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290DF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41BC8558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8544A01" w14:textId="77777777"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14:paraId="54A7EDE4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2438EA63" w14:textId="77777777" w:rsidTr="00D810B0">
        <w:tc>
          <w:tcPr>
            <w:tcW w:w="9350" w:type="dxa"/>
          </w:tcPr>
          <w:p w14:paraId="495E2276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5CF284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14:paraId="77D09023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3674EB" w14:textId="6618E180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Alhamdulillah,</w:t>
            </w:r>
            <w:del w:id="0" w:author="DELL" w:date="2021-02-11T11:58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segala</w:t>
            </w:r>
            <w:del w:id="1" w:author="DELL" w:date="2021-02-11T11:58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puji</w:t>
            </w:r>
            <w:del w:id="2" w:author="DELL" w:date="2021-02-11T11:58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bagi</w:t>
            </w:r>
            <w:del w:id="3" w:author="DELL" w:date="2021-02-11T11:58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Allah</w:t>
            </w:r>
            <w:ins w:id="4" w:author="DELL" w:date="2021-02-11T11:54:00Z">
              <w:r w:rsidR="00314A25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 xml:space="preserve"> </w:t>
              </w:r>
              <w:proofErr w:type="spellStart"/>
              <w:r w:rsidR="00314A25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Swt</w:t>
              </w:r>
              <w:proofErr w:type="spellEnd"/>
              <w:r w:rsidR="00314A25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.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del w:id="5" w:author="DELL" w:date="2021-02-11T11:58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yang</w:t>
            </w:r>
            <w:del w:id="6" w:author="DELL" w:date="2021-02-11T11:58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telah</w:t>
            </w:r>
            <w:del w:id="7" w:author="DELL" w:date="2021-02-11T11:58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memberikan</w:t>
            </w:r>
            <w:del w:id="8" w:author="DELL" w:date="2021-02-11T11:58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segala</w:t>
            </w:r>
            <w:del w:id="9" w:author="DELL" w:date="2021-02-11T11:58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bimbingan-Nya</w:t>
            </w:r>
            <w:del w:id="10" w:author="DELL" w:date="2021-02-11T12:00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1" w:author="DELL" w:date="2021-02-11T12:00:00Z">
              <w:r w:rsidR="00314A25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kepada penulis untuk menyelesaikan </w:t>
            </w:r>
            <w:ins w:id="12" w:author="DELL" w:date="2021-02-11T11:54:00Z">
              <w:r w:rsidR="00314A25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B</w:t>
              </w:r>
            </w:ins>
            <w:del w:id="13" w:author="DELL" w:date="2021-02-11T11:54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>b</w:delText>
              </w:r>
            </w:del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uku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ins w:id="14" w:author="DELL" w:date="2021-02-11T11:54:00Z">
              <w:r w:rsidR="00314A25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P</w:t>
              </w:r>
            </w:ins>
            <w:del w:id="15" w:author="DELL" w:date="2021-02-11T11:54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>p</w:delText>
              </w:r>
            </w:del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raktikum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Jaringan Komputer ini. </w:t>
            </w:r>
          </w:p>
          <w:p w14:paraId="1F302BEC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11BA54" w14:textId="76789DE0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del w:id="16" w:author="DELL" w:date="2021-02-11T11:59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ini</w:t>
            </w:r>
            <w:del w:id="17" w:author="DELL" w:date="2021-02-11T11:59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dipergunakan </w:t>
            </w:r>
            <w:del w:id="18" w:author="DELL" w:date="2021-02-11T11:59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del w:id="19" w:author="DELL" w:date="2021-02-11T11:59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ins w:id="20" w:author="DELL" w:date="2021-02-11T12:01:00Z">
              <w:r w:rsidR="00314A25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buku</w:t>
              </w:r>
            </w:ins>
            <w:proofErr w:type="spellEnd"/>
            <w:del w:id="21" w:author="DELL" w:date="2021-02-11T12:01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>modul</w:delText>
              </w:r>
            </w:del>
            <w:del w:id="22" w:author="DELL" w:date="2021-02-11T11:59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ajar</w:t>
            </w:r>
            <w:ins w:id="23" w:author="DELL" w:date="2021-02-11T11:59:00Z">
              <w:r w:rsidR="00314A25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 xml:space="preserve"> </w:t>
              </w:r>
            </w:ins>
            <w:del w:id="24" w:author="DELL" w:date="2021-02-11T11:59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praktikum</w:t>
            </w:r>
            <w:del w:id="25" w:author="DELL" w:date="2021-02-11T11:59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ins w:id="26" w:author="DELL" w:date="2021-02-11T12:02:00Z">
              <w:r w:rsidR="00314A25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j</w:t>
              </w:r>
            </w:ins>
            <w:del w:id="27" w:author="DELL" w:date="2021-02-11T12:02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>J</w:delText>
              </w:r>
            </w:del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aringan</w:t>
            </w:r>
            <w:proofErr w:type="spellEnd"/>
            <w:del w:id="28" w:author="DELL" w:date="2021-02-11T11:59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ins w:id="29" w:author="DELL" w:date="2021-02-11T12:02:00Z">
              <w:r w:rsidR="00314A25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k</w:t>
              </w:r>
            </w:ins>
            <w:del w:id="30" w:author="DELL" w:date="2021-02-11T12:02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>K</w:delText>
              </w:r>
            </w:del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omputer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del w:id="31" w:author="DELL" w:date="2021-02-11T11:59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ins w:id="32" w:author="DELL" w:date="2021-02-11T11:56:00Z">
              <w:r w:rsidR="00314A25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P</w:t>
              </w:r>
            </w:ins>
            <w:del w:id="33" w:author="DELL" w:date="2021-02-11T11:56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>p</w:delText>
              </w:r>
            </w:del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rogram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del w:id="34" w:author="DELL" w:date="2021-02-11T11:59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D3/D4 di Politeknik Elektronika Negeri Surabaya. Sasaran dari praktikum </w:t>
            </w:r>
            <w:ins w:id="35" w:author="DELL" w:date="2021-02-11T12:02:00Z">
              <w:r w:rsidR="00314A25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j</w:t>
              </w:r>
            </w:ins>
            <w:del w:id="36" w:author="DELL" w:date="2021-02-11T12:02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>J</w:delText>
              </w:r>
            </w:del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aringan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ins w:id="37" w:author="DELL" w:date="2021-02-11T12:02:00Z">
              <w:r w:rsidR="00314A25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k</w:t>
              </w:r>
            </w:ins>
            <w:del w:id="38" w:author="DELL" w:date="2021-02-11T12:02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>K</w:delText>
              </w:r>
            </w:del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omputer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ini</w:t>
            </w:r>
            <w:del w:id="39" w:author="DELL" w:date="2021-02-11T12:00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40" w:author="DELL" w:date="2021-02-11T12:00:00Z">
              <w:r w:rsidR="00314A25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del w:id="41" w:author="DELL" w:date="2021-02-11T12:00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42" w:author="DELL" w:date="2021-02-11T12:00:00Z">
              <w:r w:rsidR="00314A25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del w:id="43" w:author="DELL" w:date="2021-02-11T12:00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44" w:author="DELL" w:date="2021-02-11T12:00:00Z">
              <w:r w:rsidR="00314A25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pengetahuan</w:t>
            </w:r>
            <w:del w:id="45" w:author="DELL" w:date="2021-02-11T12:00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46" w:author="DELL" w:date="2021-02-11T12:00:00Z">
              <w:r w:rsidR="00314A25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del w:id="47" w:author="DELL" w:date="2021-02-11T12:00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48" w:author="DELL" w:date="2021-02-11T12:00:00Z">
              <w:r w:rsidR="00314A25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del w:id="49" w:author="DELL" w:date="2021-02-11T12:00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50" w:author="DELL" w:date="2021-02-11T12:00:00Z">
              <w:r w:rsidR="00314A25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del w:id="51" w:author="DELL" w:date="2021-02-11T12:00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52" w:author="DELL" w:date="2021-02-11T12:00:00Z">
              <w:r w:rsidR="00314A25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del w:id="53" w:author="DELL" w:date="2021-02-11T12:00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54" w:author="DELL" w:date="2021-02-11T12:00:00Z">
              <w:r w:rsidR="00314A25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membangun</w:t>
            </w:r>
            <w:del w:id="55" w:author="DELL" w:date="2021-02-11T12:00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56" w:author="DELL" w:date="2021-02-11T12:00:00Z">
              <w:r w:rsidR="00314A25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del w:id="57" w:author="DELL" w:date="2021-02-11T12:00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58" w:author="DELL" w:date="2021-02-11T12:00:00Z">
              <w:r w:rsidR="00314A25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ins w:id="59" w:author="DELL" w:date="2021-02-11T12:02:00Z">
              <w:r w:rsidR="00314A25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j</w:t>
              </w:r>
            </w:ins>
            <w:del w:id="60" w:author="DELL" w:date="2021-02-11T12:02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>J</w:delText>
              </w:r>
            </w:del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aringan</w:t>
            </w:r>
            <w:proofErr w:type="spellEnd"/>
            <w:del w:id="61" w:author="DELL" w:date="2021-02-11T12:00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62" w:author="DELL" w:date="2021-02-11T12:00:00Z">
              <w:r w:rsidR="00314A25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ins w:id="63" w:author="DELL" w:date="2021-02-11T12:02:00Z">
              <w:r w:rsidR="00314A25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k</w:t>
              </w:r>
            </w:ins>
            <w:del w:id="64" w:author="DELL" w:date="2021-02-11T12:02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>K</w:delText>
              </w:r>
            </w:del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omputer</w:t>
            </w:r>
            <w:proofErr w:type="spellEnd"/>
            <w:del w:id="65" w:author="DELL" w:date="2021-02-11T12:00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66" w:author="DELL" w:date="2021-02-11T12:00:00Z">
              <w:r w:rsidR="00314A25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del w:id="67" w:author="DELL" w:date="2021-02-11T12:00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68" w:author="DELL" w:date="2021-02-11T12:00:00Z">
              <w:r w:rsidR="00314A25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  <w:del w:id="69" w:author="DELL" w:date="2021-02-11T12:00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70" w:author="DELL" w:date="2021-02-11T12:00:00Z">
              <w:r w:rsidR="00314A25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mulai</w:t>
            </w:r>
            <w:del w:id="71" w:author="DELL" w:date="2021-02-11T12:00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72" w:author="DELL" w:date="2021-02-11T12:00:00Z">
              <w:r w:rsidR="00314A25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del w:id="73" w:author="DELL" w:date="2021-02-11T12:00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74" w:author="DELL" w:date="2021-02-11T12:00:00Z">
              <w:r w:rsidR="00314A25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instalasi</w:t>
            </w:r>
            <w:del w:id="75" w:author="DELL" w:date="2021-02-11T12:00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76" w:author="DELL" w:date="2021-02-11T12:00:00Z">
              <w:r w:rsidR="00314A25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del w:id="77" w:author="DELL" w:date="2021-02-11T12:00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78" w:author="DELL" w:date="2021-02-11T12:00:00Z">
              <w:r w:rsidR="00314A25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operasi,</w:t>
            </w:r>
            <w:del w:id="79" w:author="DELL" w:date="2021-02-11T12:00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80" w:author="DELL" w:date="2021-02-11T12:00:00Z">
              <w:r w:rsidR="00314A25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perintah-perintah</w:t>
            </w:r>
            <w:del w:id="81" w:author="DELL" w:date="2021-02-11T12:00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82" w:author="DELL" w:date="2021-02-11T12:00:00Z">
              <w:r w:rsidR="00314A25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dasar</w:t>
            </w:r>
            <w:del w:id="83" w:author="DELL" w:date="2021-02-11T12:00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84" w:author="DELL" w:date="2021-02-11T12:00:00Z">
              <w:r w:rsidR="00314A25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  <w:ins w:id="85" w:author="DELL" w:date="2021-02-11T11:55:00Z">
              <w:r w:rsidR="00314A25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,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sampai dengan membangun internet server yang meliputi </w:t>
            </w:r>
            <w:proofErr w:type="spellStart"/>
            <w:r w:rsidRPr="00314A25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86" w:author="DELL" w:date="2021-02-11T12:03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mail</w:t>
            </w:r>
            <w:proofErr w:type="spellEnd"/>
            <w:r w:rsidRPr="00314A25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87" w:author="DELL" w:date="2021-02-11T12:03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14A25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88" w:author="DELL" w:date="2021-02-11T12:03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DNS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14A25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89" w:author="DELL" w:date="2021-02-11T12:03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web server,</w:t>
            </w:r>
            <w:del w:id="90" w:author="DELL" w:date="2021-02-11T12:00:00Z">
              <w:r w:rsidRPr="00314A25" w:rsidDel="00314A25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rPrChange w:id="91" w:author="DELL" w:date="2021-02-11T12:03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 xml:space="preserve">  </w:delText>
              </w:r>
            </w:del>
            <w:ins w:id="92" w:author="DELL" w:date="2021-02-11T12:00:00Z">
              <w:r w:rsidR="00314A25" w:rsidRPr="00314A25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rPrChange w:id="93" w:author="DELL" w:date="2021-02-11T12:03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 xml:space="preserve"> </w:t>
              </w:r>
            </w:ins>
            <w:proofErr w:type="spellStart"/>
            <w:r w:rsidRPr="00314A25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94" w:author="DELL" w:date="2021-02-11T12:03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proxy</w:t>
            </w:r>
            <w:proofErr w:type="spellEnd"/>
            <w:del w:id="95" w:author="DELL" w:date="2021-02-11T12:00:00Z">
              <w:r w:rsidRPr="00314A25" w:rsidDel="00314A25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rPrChange w:id="96" w:author="DELL" w:date="2021-02-11T12:03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 xml:space="preserve">  </w:delText>
              </w:r>
            </w:del>
            <w:ins w:id="97" w:author="DELL" w:date="2021-02-11T12:00:00Z">
              <w:r w:rsidR="00314A25" w:rsidRPr="00314A25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rPrChange w:id="98" w:author="DELL" w:date="2021-02-11T12:03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 xml:space="preserve"> </w:t>
              </w:r>
            </w:ins>
            <w:r w:rsidRPr="00314A25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99" w:author="DELL" w:date="2021-02-11T12:03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serve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r,</w:t>
            </w:r>
            <w:del w:id="100" w:author="DELL" w:date="2021-02-11T12:00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01" w:author="DELL" w:date="2021-02-11T12:00:00Z">
              <w:r w:rsidR="00314A25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del w:id="102" w:author="DELL" w:date="2021-02-11T12:00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03" w:author="DELL" w:date="2021-02-11T12:00:00Z">
              <w:r w:rsidR="00314A25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lain</w:t>
            </w:r>
            <w:del w:id="104" w:author="DELL" w:date="2021-02-11T12:00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05" w:author="DELL" w:date="2021-02-11T12:00:00Z">
              <w:r w:rsidR="00314A25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sebagainya.</w:t>
            </w:r>
            <w:del w:id="106" w:author="DELL" w:date="2021-02-11T12:00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07" w:author="DELL" w:date="2021-02-11T12:00:00Z">
              <w:r w:rsidR="00314A25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Selain</w:t>
            </w:r>
            <w:del w:id="108" w:author="DELL" w:date="2021-02-11T12:00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09" w:author="DELL" w:date="2021-02-11T12:00:00Z">
              <w:r w:rsidR="00314A25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ins w:id="110" w:author="DELL" w:date="2021-02-11T11:56:00Z">
              <w:r w:rsidR="00314A25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,</w:t>
              </w:r>
            </w:ins>
            <w:del w:id="111" w:author="DELL" w:date="2021-02-11T12:00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12" w:author="DELL" w:date="2021-02-11T12:00:00Z">
              <w:r w:rsidR="00314A25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ins w:id="113" w:author="DELL" w:date="2021-02-11T11:55:00Z">
              <w:r w:rsidR="00314A25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B</w:t>
              </w:r>
            </w:ins>
            <w:del w:id="114" w:author="DELL" w:date="2021-02-11T11:55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>b</w:delText>
              </w:r>
            </w:del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uku</w:t>
            </w:r>
            <w:proofErr w:type="spellEnd"/>
            <w:del w:id="115" w:author="DELL" w:date="2021-02-11T12:00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16" w:author="DELL" w:date="2021-02-11T12:00:00Z">
              <w:r w:rsidR="00314A25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ins w:id="117" w:author="DELL" w:date="2021-02-11T11:55:00Z">
              <w:r w:rsidR="00314A25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P</w:t>
              </w:r>
            </w:ins>
            <w:del w:id="118" w:author="DELL" w:date="2021-02-11T11:55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>p</w:delText>
              </w:r>
            </w:del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raktikum</w:t>
            </w:r>
            <w:proofErr w:type="spellEnd"/>
            <w:del w:id="119" w:author="DELL" w:date="2021-02-11T12:00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20" w:author="DELL" w:date="2021-02-11T12:00:00Z">
              <w:r w:rsidR="00314A25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Jaringan</w:t>
            </w:r>
            <w:del w:id="121" w:author="DELL" w:date="2021-02-11T12:00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22" w:author="DELL" w:date="2021-02-11T12:00:00Z">
              <w:r w:rsidR="00314A25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  <w:del w:id="123" w:author="DELL" w:date="2021-02-11T12:00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24" w:author="DELL" w:date="2021-02-11T12:00:00Z">
              <w:r w:rsidR="00314A25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del w:id="125" w:author="DELL" w:date="2021-02-11T12:00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26" w:author="DELL" w:date="2021-02-11T12:00:00Z">
              <w:r w:rsidR="00314A25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dapat digunakan sebagai panduan bagi mahasiswa saat melaksanakan praktikum tersebut. </w:t>
            </w:r>
          </w:p>
          <w:p w14:paraId="4125E7D5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3B9C83" w14:textId="35ACB855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  <w:del w:id="127" w:author="DELL" w:date="2021-02-11T12:00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28" w:author="DELL" w:date="2021-02-11T12:00:00Z">
              <w:r w:rsidR="00314A25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menyadari</w:t>
            </w:r>
            <w:del w:id="129" w:author="DELL" w:date="2021-02-11T12:00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30" w:author="DELL" w:date="2021-02-11T12:00:00Z">
              <w:r w:rsidR="00314A25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del w:id="131" w:author="DELL" w:date="2021-02-11T12:00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32" w:author="DELL" w:date="2021-02-11T12:00:00Z">
              <w:r w:rsidR="00314A25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del w:id="133" w:author="DELL" w:date="2021-02-11T12:00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34" w:author="DELL" w:date="2021-02-11T12:00:00Z">
              <w:r w:rsidR="00314A25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del w:id="135" w:author="DELL" w:date="2021-02-11T12:00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36" w:author="DELL" w:date="2021-02-11T12:00:00Z">
              <w:r w:rsidR="00314A25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jauh</w:t>
            </w:r>
            <w:del w:id="137" w:author="DELL" w:date="2021-02-11T12:00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38" w:author="DELL" w:date="2021-02-11T12:00:00Z">
              <w:r w:rsidR="00314A25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del w:id="139" w:author="DELL" w:date="2021-02-11T12:00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40" w:author="DELL" w:date="2021-02-11T12:00:00Z">
              <w:r w:rsidR="00314A25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sempurna,</w:t>
            </w:r>
            <w:del w:id="141" w:author="DELL" w:date="2021-02-11T12:00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42" w:author="DELL" w:date="2021-02-11T12:00:00Z">
              <w:r w:rsidR="00314A25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del w:id="143" w:author="DELL" w:date="2021-02-11T12:00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44" w:author="DELL" w:date="2021-02-11T12:00:00Z">
              <w:r w:rsidR="00314A25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del w:id="145" w:author="DELL" w:date="2021-02-11T12:00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46" w:author="DELL" w:date="2021-02-11T12:00:00Z">
              <w:r w:rsidR="00314A25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del w:id="147" w:author="DELL" w:date="2021-02-11T12:00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48" w:author="DELL" w:date="2021-02-11T12:00:00Z">
              <w:r w:rsidR="00314A25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  <w:del w:id="149" w:author="DELL" w:date="2021-02-11T12:00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50" w:author="DELL" w:date="2021-02-11T12:00:00Z">
              <w:r w:rsidR="00314A25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del w:id="151" w:author="DELL" w:date="2021-02-11T12:00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52" w:author="DELL" w:date="2021-02-11T12:00:00Z">
              <w:r w:rsidR="00314A25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memperbaikinya</w:t>
            </w:r>
            <w:del w:id="153" w:author="DELL" w:date="2021-02-11T12:00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54" w:author="DELL" w:date="2021-02-11T12:00:00Z">
              <w:r w:rsidR="00314A25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del w:id="155" w:author="DELL" w:date="2021-02-11T12:00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56" w:author="DELL" w:date="2021-02-11T12:00:00Z">
              <w:r w:rsidR="00314A25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berkala.</w:t>
            </w:r>
            <w:ins w:id="157" w:author="DELL" w:date="2021-02-11T11:56:00Z">
              <w:r w:rsidR="00314A25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Saran</w:t>
            </w:r>
            <w:del w:id="158" w:author="DELL" w:date="2021-02-11T12:00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59" w:author="DELL" w:date="2021-02-11T12:00:00Z">
              <w:r w:rsidR="00314A25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del w:id="160" w:author="DELL" w:date="2021-02-11T12:00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61" w:author="DELL" w:date="2021-02-11T12:00:00Z">
              <w:r w:rsidR="00314A25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kritik</w:t>
            </w:r>
            <w:del w:id="162" w:author="DELL" w:date="2021-02-11T12:00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63" w:author="DELL" w:date="2021-02-11T12:00:00Z">
              <w:r w:rsidR="00314A25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del w:id="164" w:author="DELL" w:date="2021-02-11T12:00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65" w:author="DELL" w:date="2021-02-11T12:00:00Z">
              <w:r w:rsidR="00314A25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del w:id="166" w:author="DELL" w:date="2021-02-11T12:00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67" w:author="DELL" w:date="2021-02-11T12:00:00Z">
              <w:r w:rsidR="00314A25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del w:id="168" w:author="DELL" w:date="2021-02-11T12:00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69" w:author="DELL" w:date="2021-02-11T12:00:00Z">
              <w:r w:rsidR="00314A25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ins w:id="170" w:author="DELL" w:date="2021-02-11T11:57:00Z">
              <w:r w:rsidR="00314A25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,</w:t>
              </w:r>
            </w:ins>
            <w:del w:id="171" w:author="DELL" w:date="2021-02-11T12:00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72" w:author="DELL" w:date="2021-02-11T12:00:00Z">
              <w:r w:rsidR="00314A25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del w:id="173" w:author="DELL" w:date="2021-02-11T12:00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74" w:author="DELL" w:date="2021-02-11T12:00:00Z">
              <w:r w:rsidR="00314A25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kami</w:t>
            </w:r>
            <w:del w:id="175" w:author="DELL" w:date="2021-02-11T12:00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76" w:author="DELL" w:date="2021-02-11T12:00:00Z">
              <w:r w:rsidR="00314A25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harapkan.</w:t>
            </w:r>
            <w:del w:id="177" w:author="DELL" w:date="2021-02-11T12:00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78" w:author="DELL" w:date="2021-02-11T12:00:00Z">
              <w:r w:rsidR="00314A25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</w:p>
          <w:p w14:paraId="17F02808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3C7798" w14:textId="29F3713D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del w:id="179" w:author="DELL" w:date="2021-02-11T12:00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80" w:author="DELL" w:date="2021-02-11T12:00:00Z">
              <w:r w:rsidR="00314A25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kata,</w:t>
            </w:r>
            <w:del w:id="181" w:author="DELL" w:date="2021-02-11T12:00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82" w:author="DELL" w:date="2021-02-11T12:00:00Z">
              <w:r w:rsidR="00314A25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semoga</w:t>
            </w:r>
            <w:del w:id="183" w:author="DELL" w:date="2021-02-11T12:00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84" w:author="DELL" w:date="2021-02-11T12:00:00Z">
              <w:r w:rsidR="00314A25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del w:id="185" w:author="DELL" w:date="2021-02-11T12:00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86" w:author="DELL" w:date="2021-02-11T12:00:00Z">
              <w:r w:rsidR="00314A25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del w:id="187" w:author="DELL" w:date="2021-02-11T12:00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88" w:author="DELL" w:date="2021-02-11T12:00:00Z">
              <w:r w:rsidR="00314A25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bermanfaat</w:t>
            </w:r>
            <w:del w:id="189" w:author="DELL" w:date="2021-02-11T12:00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90" w:author="DELL" w:date="2021-02-11T12:00:00Z">
              <w:r w:rsidR="00314A25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del w:id="191" w:author="DELL" w:date="2021-02-11T12:00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92" w:author="DELL" w:date="2021-02-11T12:00:00Z">
              <w:r w:rsidR="00314A25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del w:id="193" w:author="DELL" w:date="2021-02-11T12:00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94" w:author="DELL" w:date="2021-02-11T12:00:00Z">
              <w:r w:rsidR="00314A25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del w:id="195" w:author="DELL" w:date="2021-02-11T12:00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96" w:author="DELL" w:date="2021-02-11T12:00:00Z">
              <w:r w:rsidR="00314A25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del w:id="197" w:author="DELL" w:date="2021-02-11T12:00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98" w:author="DELL" w:date="2021-02-11T12:00:00Z">
              <w:r w:rsidR="00314A25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mata</w:t>
            </w:r>
            <w:del w:id="199" w:author="DELL" w:date="2021-02-11T12:00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200" w:author="DELL" w:date="2021-02-11T12:00:00Z">
              <w:r w:rsidR="00314A25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kuliah</w:t>
            </w:r>
            <w:del w:id="201" w:author="DELL" w:date="2021-02-11T12:00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202" w:author="DELL" w:date="2021-02-11T12:00:00Z">
              <w:r w:rsidR="00314A25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ins w:id="203" w:author="DELL" w:date="2021-02-11T12:03:00Z">
              <w:r w:rsidR="00314A25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j</w:t>
              </w:r>
            </w:ins>
            <w:del w:id="204" w:author="DELL" w:date="2021-02-11T12:03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>J</w:delText>
              </w:r>
            </w:del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aringan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ins w:id="205" w:author="DELL" w:date="2021-02-11T12:03:00Z">
              <w:r w:rsidR="00314A25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k</w:t>
              </w:r>
            </w:ins>
            <w:del w:id="206" w:author="DELL" w:date="2021-02-11T12:03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>K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omputer. Amin. </w:t>
            </w:r>
          </w:p>
          <w:p w14:paraId="71C5075D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B87272" w14:textId="6AD9C284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Surabaya, 24 Januari 2007</w:t>
            </w:r>
            <w:del w:id="207" w:author="DELL" w:date="2021-02-11T12:00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208" w:author="DELL" w:date="2021-02-11T12:00:00Z">
              <w:r w:rsidR="00314A25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209" w:author="DELL" w:date="2021-02-11T12:00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210" w:author="DELL" w:date="2021-02-11T12:00:00Z">
              <w:r w:rsidR="00314A25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211" w:author="DELL" w:date="2021-02-11T12:00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212" w:author="DELL" w:date="2021-02-11T12:00:00Z">
              <w:r w:rsidR="00314A25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213" w:author="DELL" w:date="2021-02-11T12:00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214" w:author="DELL" w:date="2021-02-11T12:00:00Z">
              <w:r w:rsidR="00314A25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215" w:author="DELL" w:date="2021-02-11T12:00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216" w:author="DELL" w:date="2021-02-11T12:00:00Z">
              <w:r w:rsidR="00314A25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217" w:author="DELL" w:date="2021-02-11T12:00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218" w:author="DELL" w:date="2021-02-11T12:00:00Z">
              <w:r w:rsidR="00314A25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</w:p>
          <w:p w14:paraId="750B5C66" w14:textId="28F1FA3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Hormat kami,</w:t>
            </w:r>
            <w:del w:id="219" w:author="DELL" w:date="2021-02-11T12:00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220" w:author="DELL" w:date="2021-02-11T12:00:00Z">
              <w:r w:rsidR="00314A25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221" w:author="DELL" w:date="2021-02-11T12:00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222" w:author="DELL" w:date="2021-02-11T12:00:00Z">
              <w:r w:rsidR="00314A25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223" w:author="DELL" w:date="2021-02-11T12:00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224" w:author="DELL" w:date="2021-02-11T12:00:00Z">
              <w:r w:rsidR="00314A25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225" w:author="DELL" w:date="2021-02-11T12:00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226" w:author="DELL" w:date="2021-02-11T12:00:00Z">
              <w:r w:rsidR="00314A25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227" w:author="DELL" w:date="2021-02-11T12:00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228" w:author="DELL" w:date="2021-02-11T12:00:00Z">
              <w:r w:rsidR="00314A25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229" w:author="DELL" w:date="2021-02-11T12:00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230" w:author="DELL" w:date="2021-02-11T12:00:00Z">
              <w:r w:rsidR="00314A25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231" w:author="DELL" w:date="2021-02-11T12:00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232" w:author="DELL" w:date="2021-02-11T12:00:00Z">
              <w:r w:rsidR="00314A25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233" w:author="DELL" w:date="2021-02-11T12:00:00Z">
              <w:r w:rsidRPr="00A16D9B" w:rsidDel="00314A2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234" w:author="DELL" w:date="2021-02-11T12:00:00Z">
              <w:r w:rsidR="00314A25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</w:p>
          <w:p w14:paraId="4FE49EDA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AEFD52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14:paraId="3684A943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A5E4C41" w14:textId="77777777"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EA01615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E7BED82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35371D1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3420D62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80833C3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DB66B13" w14:textId="77777777"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A368A53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E2993E" w14:textId="77777777" w:rsidR="003B10B1" w:rsidRDefault="003B10B1" w:rsidP="00D80F46">
      <w:r>
        <w:separator/>
      </w:r>
    </w:p>
  </w:endnote>
  <w:endnote w:type="continuationSeparator" w:id="0">
    <w:p w14:paraId="42A4D339" w14:textId="77777777" w:rsidR="003B10B1" w:rsidRDefault="003B10B1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4AF9F6" w14:textId="77777777" w:rsidR="00D80F46" w:rsidRDefault="00D80F46">
    <w:pPr>
      <w:pStyle w:val="Footer"/>
    </w:pPr>
    <w:r>
      <w:t>CLO-4</w:t>
    </w:r>
  </w:p>
  <w:p w14:paraId="2C6438DF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131FAB" w14:textId="77777777" w:rsidR="003B10B1" w:rsidRDefault="003B10B1" w:rsidP="00D80F46">
      <w:r>
        <w:separator/>
      </w:r>
    </w:p>
  </w:footnote>
  <w:footnote w:type="continuationSeparator" w:id="0">
    <w:p w14:paraId="3995F791" w14:textId="77777777" w:rsidR="003B10B1" w:rsidRDefault="003B10B1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ELL">
    <w15:presenceInfo w15:providerId="None" w15:userId="DEL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D5B47"/>
    <w:rsid w:val="00314A25"/>
    <w:rsid w:val="00327783"/>
    <w:rsid w:val="003B10B1"/>
    <w:rsid w:val="0042167F"/>
    <w:rsid w:val="0046485C"/>
    <w:rsid w:val="004F5D73"/>
    <w:rsid w:val="00771E9D"/>
    <w:rsid w:val="008D1AF7"/>
    <w:rsid w:val="00924DF5"/>
    <w:rsid w:val="00A16D9B"/>
    <w:rsid w:val="00A86167"/>
    <w:rsid w:val="00AF28E1"/>
    <w:rsid w:val="00CE750E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3E668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paragraph" w:styleId="Revision">
    <w:name w:val="Revision"/>
    <w:hidden/>
    <w:uiPriority w:val="99"/>
    <w:semiHidden/>
    <w:rsid w:val="00314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8460A-A47C-4952-81A8-B40FC56E4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DELL</cp:lastModifiedBy>
  <cp:revision>7</cp:revision>
  <dcterms:created xsi:type="dcterms:W3CDTF">2019-10-18T19:52:00Z</dcterms:created>
  <dcterms:modified xsi:type="dcterms:W3CDTF">2021-02-11T05:03:00Z</dcterms:modified>
</cp:coreProperties>
</file>