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20908">
        <w:rPr>
          <w:rFonts w:ascii="Cambria" w:hAnsi="Cambria" w:cs="Times New Roman"/>
          <w:sz w:val="24"/>
          <w:szCs w:val="24"/>
        </w:rPr>
        <w:t xml:space="preserve">Suntinglah artikel berikut ini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  <w:bookmarkStart w:id="0" w:name="_GoBack"/>
      <w:bookmarkEnd w:id="0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turun, berat badan naik, hubungan sama dia tet</w:t>
      </w:r>
      <w:ins w:id="1" w:author="latip" w:date="2020-09-02T13:06:00Z">
        <w:r w:rsidR="0065741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</w:t>
        </w:r>
      </w:ins>
      <w:del w:id="2" w:author="latip" w:date="2020-09-02T13:06:00Z">
        <w:r w:rsidRPr="00C50A1E" w:rsidDel="0065741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 </w:t>
      </w:r>
      <w:del w:id="3" w:author="latip" w:date="2020-09-02T13:06:00Z">
        <w:r w:rsidRPr="00C50A1E" w:rsidDel="0065741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temenan </w:delText>
        </w:r>
      </w:del>
      <w:ins w:id="4" w:author="latip" w:date="2020-09-02T13:06:00Z">
        <w:r w:rsidR="0065741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menjadi teman</w:t>
        </w:r>
        <w:r w:rsidR="0065741D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ins w:id="5" w:author="latip" w:date="2020-09-02T12:50:00Z">
        <w:r w:rsidR="002C089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ins w:id="6" w:author="latip" w:date="2020-09-02T12:50:00Z">
        <w:r w:rsidR="002C089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.</w:t>
        </w:r>
      </w:ins>
      <w:del w:id="7" w:author="latip" w:date="2020-09-02T12:50:00Z">
        <w:r w:rsidRPr="00C50A1E" w:rsidDel="002C089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 Huft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65741D" w:rsidRDefault="00C01B5E" w:rsidP="0065741D">
      <w:pPr>
        <w:shd w:val="clear" w:color="auto" w:fill="F5F5F5"/>
        <w:spacing w:after="375"/>
        <w:jc w:val="both"/>
        <w:rPr>
          <w:ins w:id="8" w:author="latip" w:date="2020-09-02T13:07:00Z"/>
          <w:rFonts w:ascii="Times New Roman" w:eastAsia="Times New Roman" w:hAnsi="Times New Roman" w:cs="Times New Roman"/>
          <w:sz w:val="24"/>
          <w:szCs w:val="24"/>
        </w:rPr>
        <w:pPrChange w:id="9" w:author="latip" w:date="2020-09-02T13:07:00Z">
          <w:pPr>
            <w:shd w:val="clear" w:color="auto" w:fill="F5F5F5"/>
            <w:spacing w:after="375"/>
          </w:pPr>
        </w:pPrChange>
      </w:pPr>
      <w:ins w:id="10" w:author="latip" w:date="2020-09-02T12:30:00Z">
        <w:r>
          <w:rPr>
            <w:rFonts w:ascii="Times New Roman" w:eastAsia="Times New Roman" w:hAnsi="Times New Roman" w:cs="Times New Roman"/>
            <w:sz w:val="24"/>
            <w:szCs w:val="24"/>
          </w:rPr>
          <w:t>Pada saat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hujan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, a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pa yang lebih </w:t>
        </w:r>
        <w:r w:rsidR="0065741D">
          <w:rPr>
            <w:rFonts w:ascii="Times New Roman" w:eastAsia="Times New Roman" w:hAnsi="Times New Roman" w:cs="Times New Roman"/>
            <w:sz w:val="24"/>
            <w:szCs w:val="24"/>
          </w:rPr>
          <w:t>cocok untuk dimakan</w:t>
        </w:r>
      </w:ins>
      <w:ins w:id="11" w:author="latip" w:date="2020-09-02T13:06:00Z">
        <w:r w:rsidR="0065741D">
          <w:rPr>
            <w:rFonts w:ascii="Times New Roman" w:eastAsia="Times New Roman" w:hAnsi="Times New Roman" w:cs="Times New Roman"/>
            <w:sz w:val="24"/>
            <w:szCs w:val="24"/>
          </w:rPr>
          <w:t xml:space="preserve">? Apakah </w:t>
        </w:r>
      </w:ins>
      <w:ins w:id="12" w:author="latip" w:date="2020-09-02T12:30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epiring mie instan 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yang aromanya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menggoda selera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atau bakwan yang baru diangkat dari penggorengan?</w:t>
        </w:r>
      </w:ins>
    </w:p>
    <w:p w:rsidR="00927764" w:rsidRPr="0065741D" w:rsidDel="0065741D" w:rsidRDefault="00927764" w:rsidP="0065741D">
      <w:pPr>
        <w:shd w:val="clear" w:color="auto" w:fill="F5F5F5"/>
        <w:spacing w:after="375"/>
        <w:jc w:val="both"/>
        <w:rPr>
          <w:del w:id="13" w:author="latip" w:date="2020-09-02T13:07:00Z"/>
          <w:rFonts w:ascii="Times New Roman" w:eastAsia="Times New Roman" w:hAnsi="Times New Roman" w:cs="Times New Roman"/>
          <w:sz w:val="24"/>
          <w:szCs w:val="24"/>
        </w:rPr>
        <w:pPrChange w:id="14" w:author="latip" w:date="2020-09-02T13:07:00Z">
          <w:pPr>
            <w:shd w:val="clear" w:color="auto" w:fill="F5F5F5"/>
            <w:spacing w:after="375"/>
          </w:pPr>
        </w:pPrChange>
      </w:pPr>
      <w:del w:id="15" w:author="latip" w:date="2020-09-02T12:30:00Z">
        <w:r w:rsidRPr="0065741D" w:rsidDel="00C01B5E">
          <w:rPr>
            <w:rFonts w:ascii="Times New Roman" w:eastAsia="Times New Roman" w:hAnsi="Times New Roman" w:cs="Times New Roman"/>
            <w:b/>
            <w:sz w:val="24"/>
            <w:szCs w:val="24"/>
            <w:rPrChange w:id="16" w:author="latip" w:date="2020-09-02T13:0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Apa yang lebih romantis dari sepiring mie instan kemasan putih yang aromanya aduhai menggoda indera penciuman itu atau bakwan yang baru diangkat dari penggorengan di kala hujan</w:delText>
        </w:r>
      </w:del>
      <w:del w:id="17" w:author="latip" w:date="2020-09-02T13:07:00Z">
        <w:r w:rsidRPr="0065741D" w:rsidDel="0065741D">
          <w:rPr>
            <w:rFonts w:ascii="Times New Roman" w:eastAsia="Times New Roman" w:hAnsi="Times New Roman" w:cs="Times New Roman"/>
            <w:b/>
            <w:sz w:val="24"/>
            <w:szCs w:val="24"/>
            <w:rPrChange w:id="18" w:author="latip" w:date="2020-09-02T13:0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?</w:delText>
        </w:r>
      </w:del>
    </w:p>
    <w:p w:rsidR="00C01B5E" w:rsidRPr="00C50A1E" w:rsidRDefault="00C01B5E" w:rsidP="00C01B5E">
      <w:pPr>
        <w:shd w:val="clear" w:color="auto" w:fill="F5F5F5"/>
        <w:spacing w:after="375"/>
        <w:jc w:val="both"/>
        <w:rPr>
          <w:ins w:id="19" w:author="latip" w:date="2020-09-02T12:32:00Z"/>
          <w:rFonts w:ascii="Times New Roman" w:eastAsia="Times New Roman" w:hAnsi="Times New Roman" w:cs="Times New Roman"/>
          <w:sz w:val="24"/>
          <w:szCs w:val="24"/>
        </w:rPr>
      </w:pPr>
      <w:ins w:id="20" w:author="latip" w:date="2020-09-02T12:31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Januari sering diartikan dengan 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hujan sehari-hari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, begitu istilah orang-orang mengarikannya</w:t>
        </w:r>
        <w:r w:rsidRPr="00C50A1E" w:rsidDel="00C01B5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1" w:author="latip" w:date="2020-09-02T12:31:00Z">
        <w:r w:rsidR="00927764" w:rsidRPr="00C50A1E" w:rsidDel="00C01B5E">
          <w:rPr>
            <w:rFonts w:ascii="Times New Roman" w:eastAsia="Times New Roman" w:hAnsi="Times New Roman" w:cs="Times New Roman"/>
            <w:sz w:val="24"/>
            <w:szCs w:val="24"/>
          </w:rPr>
          <w:delText>Januari, hujan sehari-hari, begitu kata orang sering mengartikannya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22" w:author="latip" w:date="2020-09-02T12:32:00Z">
        <w:r>
          <w:rPr>
            <w:rFonts w:ascii="Times New Roman" w:eastAsia="Times New Roman" w:hAnsi="Times New Roman" w:cs="Times New Roman"/>
            <w:sz w:val="24"/>
            <w:szCs w:val="24"/>
          </w:rPr>
          <w:t>Hal itu sesuai dengan faktanya, m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eski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pun awal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musim hujan di Indonesia pada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tahun ini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mengalami kemunduran waktu</w:t>
        </w:r>
        <w:r w:rsidRPr="00C50A1E" w:rsidDel="00C01B5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3" w:author="latip" w:date="2020-09-02T12:32:00Z">
        <w:r w:rsidR="00927764" w:rsidRPr="00C50A1E" w:rsidDel="00C01B5E">
          <w:rPr>
            <w:rFonts w:ascii="Times New Roman" w:eastAsia="Times New Roman" w:hAnsi="Times New Roman" w:cs="Times New Roman"/>
            <w:sz w:val="24"/>
            <w:szCs w:val="24"/>
          </w:rPr>
          <w:delText xml:space="preserve">Benar saja. Meski di tahun ini awal musim hujan di Indonesia </w:delText>
        </w:r>
        <w:r w:rsidR="00927764" w:rsidDel="00C01B5E">
          <w:rPr>
            <w:rFonts w:ascii="Times New Roman" w:eastAsia="Times New Roman" w:hAnsi="Times New Roman" w:cs="Times New Roman"/>
            <w:sz w:val="24"/>
            <w:szCs w:val="24"/>
          </w:rPr>
          <w:delText xml:space="preserve">mundur di </w:delText>
        </w:r>
      </w:del>
      <w:r w:rsidR="00927764">
        <w:rPr>
          <w:rFonts w:ascii="Times New Roman" w:eastAsia="Times New Roman" w:hAnsi="Times New Roman" w:cs="Times New Roman"/>
          <w:sz w:val="24"/>
          <w:szCs w:val="24"/>
        </w:rPr>
        <w:t>antara Bulan November-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 2019,</w:t>
      </w:r>
      <w:del w:id="24" w:author="latip" w:date="2020-09-02T12:32:00Z">
        <w:r w:rsidR="00927764" w:rsidRPr="00C50A1E" w:rsidDel="00C01B5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25" w:author="latip" w:date="2020-09-02T12:32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namun 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hujan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terjadi sesuai dengan perkiraan, yaitu awal tahun 2020.</w:t>
        </w:r>
      </w:ins>
    </w:p>
    <w:p w:rsidR="00927764" w:rsidRPr="00C50A1E" w:rsidDel="0065741D" w:rsidRDefault="00927764" w:rsidP="00927764">
      <w:pPr>
        <w:shd w:val="clear" w:color="auto" w:fill="F5F5F5"/>
        <w:spacing w:after="375"/>
        <w:rPr>
          <w:del w:id="26" w:author="latip" w:date="2020-09-02T13:06:00Z"/>
          <w:rFonts w:ascii="Times New Roman" w:eastAsia="Times New Roman" w:hAnsi="Times New Roman" w:cs="Times New Roman"/>
          <w:sz w:val="24"/>
          <w:szCs w:val="24"/>
        </w:rPr>
      </w:pPr>
      <w:del w:id="27" w:author="latip" w:date="2020-09-02T12:32:00Z">
        <w:r w:rsidRPr="00C50A1E" w:rsidDel="00C01B5E">
          <w:rPr>
            <w:rFonts w:ascii="Times New Roman" w:eastAsia="Times New Roman" w:hAnsi="Times New Roman" w:cs="Times New Roman"/>
            <w:sz w:val="24"/>
            <w:szCs w:val="24"/>
          </w:rPr>
          <w:delText>hujan benar-benar datang seperti perkiraan. Sudah sangat terasa apalagi sejak awal tahun baru kita</w:delText>
        </w:r>
      </w:del>
      <w:del w:id="28" w:author="latip" w:date="2020-09-02T13:06:00Z">
        <w:r w:rsidRPr="00C50A1E" w:rsidDel="0065741D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</w:p>
    <w:p w:rsidR="00857E34" w:rsidRDefault="00927764" w:rsidP="00927764">
      <w:pPr>
        <w:shd w:val="clear" w:color="auto" w:fill="F5F5F5"/>
        <w:spacing w:after="375"/>
        <w:rPr>
          <w:ins w:id="29" w:author="latip" w:date="2020-09-02T12:41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</w:t>
      </w:r>
      <w:del w:id="30" w:author="latip" w:date="2020-09-02T12:33:00Z">
        <w:r w:rsidRPr="00C50A1E" w:rsidDel="00C01B5E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ins w:id="31" w:author="latip" w:date="2020-09-02T12:34:00Z">
        <w:r w:rsidR="00C01B5E">
          <w:rPr>
            <w:rFonts w:ascii="Times New Roman" w:eastAsia="Times New Roman" w:hAnsi="Times New Roman" w:cs="Times New Roman"/>
            <w:sz w:val="24"/>
            <w:szCs w:val="24"/>
          </w:rPr>
          <w:t xml:space="preserve">kali </w:t>
        </w:r>
      </w:ins>
      <w:del w:id="32" w:author="latip" w:date="2020-09-02T12:34:00Z">
        <w:r w:rsidRPr="00C50A1E" w:rsidDel="00C01B5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disalahkan </w:t>
      </w:r>
      <w:ins w:id="33" w:author="latip" w:date="2020-09-02T12:35:00Z">
        <w:r w:rsidR="00C01B5E">
          <w:rPr>
            <w:rFonts w:ascii="Times New Roman" w:eastAsia="Times New Roman" w:hAnsi="Times New Roman" w:cs="Times New Roman"/>
            <w:sz w:val="24"/>
            <w:szCs w:val="24"/>
          </w:rPr>
          <w:t xml:space="preserve">sebagai pengundang </w:t>
        </w:r>
      </w:ins>
      <w:del w:id="34" w:author="latip" w:date="2020-09-02T12:35:00Z">
        <w:r w:rsidRPr="00C50A1E" w:rsidDel="00C01B5E">
          <w:rPr>
            <w:rFonts w:ascii="Times New Roman" w:eastAsia="Times New Roman" w:hAnsi="Times New Roman" w:cs="Times New Roman"/>
            <w:sz w:val="24"/>
            <w:szCs w:val="24"/>
          </w:rPr>
          <w:delText>karena mengundang</w:delText>
        </w:r>
      </w:del>
      <w:del w:id="35" w:author="latip" w:date="2020-09-02T12:39:00Z">
        <w:r w:rsidRPr="00C50A1E" w:rsidDel="00C01B5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kenangan </w:t>
      </w:r>
      <w:del w:id="36" w:author="latip" w:date="2020-09-02T12:39:00Z">
        <w:r w:rsidRPr="00C50A1E" w:rsidDel="00C01B5E">
          <w:rPr>
            <w:rFonts w:ascii="Times New Roman" w:eastAsia="Times New Roman" w:hAnsi="Times New Roman" w:cs="Times New Roman"/>
            <w:sz w:val="24"/>
            <w:szCs w:val="24"/>
          </w:rPr>
          <w:delText>ternyata tak hanya pandai</w:delText>
        </w:r>
      </w:del>
      <w:ins w:id="37" w:author="latip" w:date="2020-09-02T12:39:00Z">
        <w:r w:rsidR="00C01B5E">
          <w:rPr>
            <w:rFonts w:ascii="Times New Roman" w:eastAsia="Times New Roman" w:hAnsi="Times New Roman" w:cs="Times New Roman"/>
            <w:sz w:val="24"/>
            <w:szCs w:val="24"/>
          </w:rPr>
          <w:t>yang dapat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membuat perasaan hati</w:t>
      </w:r>
      <w:del w:id="38" w:author="latip" w:date="2020-09-02T12:39:00Z">
        <w:r w:rsidRPr="00C50A1E" w:rsidDel="00C01B5E">
          <w:rPr>
            <w:rFonts w:ascii="Times New Roman" w:eastAsia="Times New Roman" w:hAnsi="Times New Roman" w:cs="Times New Roman"/>
            <w:sz w:val="24"/>
            <w:szCs w:val="24"/>
          </w:rPr>
          <w:delText>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9" w:author="latip" w:date="2020-09-02T12:39:00Z">
        <w:r w:rsidRPr="00C50A1E" w:rsidDel="00857E34">
          <w:rPr>
            <w:rFonts w:ascii="Times New Roman" w:eastAsia="Times New Roman" w:hAnsi="Times New Roman" w:cs="Times New Roman"/>
            <w:sz w:val="24"/>
            <w:szCs w:val="24"/>
          </w:rPr>
          <w:delText>yang ambyar</w:delText>
        </w:r>
      </w:del>
      <w:ins w:id="40" w:author="latip" w:date="2020-09-02T12:39:00Z">
        <w:r w:rsidR="00857E34">
          <w:rPr>
            <w:rFonts w:ascii="Times New Roman" w:eastAsia="Times New Roman" w:hAnsi="Times New Roman" w:cs="Times New Roman"/>
            <w:sz w:val="24"/>
            <w:szCs w:val="24"/>
          </w:rPr>
          <w:t>gundah gulana.</w:t>
        </w:r>
      </w:ins>
      <w:ins w:id="41" w:author="latip" w:date="2020-09-02T12:40:00Z">
        <w:r w:rsidR="00857E34">
          <w:rPr>
            <w:rFonts w:ascii="Times New Roman" w:eastAsia="Times New Roman" w:hAnsi="Times New Roman" w:cs="Times New Roman"/>
            <w:sz w:val="24"/>
            <w:szCs w:val="24"/>
          </w:rPr>
          <w:t xml:space="preserve"> Hujan</w:t>
        </w:r>
      </w:ins>
      <w:del w:id="42" w:author="latip" w:date="2020-09-02T12:39:00Z">
        <w:r w:rsidRPr="00C50A1E" w:rsidDel="00857E34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pun</w:t>
      </w:r>
      <w:ins w:id="43" w:author="latip" w:date="2020-09-02T12:40:00Z">
        <w:r w:rsidR="00857E34">
          <w:rPr>
            <w:rFonts w:ascii="Times New Roman" w:eastAsia="Times New Roman" w:hAnsi="Times New Roman" w:cs="Times New Roman"/>
            <w:sz w:val="24"/>
            <w:szCs w:val="24"/>
          </w:rPr>
          <w:t xml:space="preserve"> dapat </w:t>
        </w:r>
      </w:ins>
      <w:ins w:id="44" w:author="latip" w:date="2020-09-02T12:42:00Z">
        <w:r w:rsidR="00857E34">
          <w:rPr>
            <w:rFonts w:ascii="Times New Roman" w:eastAsia="Times New Roman" w:hAnsi="Times New Roman" w:cs="Times New Roman"/>
            <w:sz w:val="24"/>
            <w:szCs w:val="24"/>
          </w:rPr>
          <w:t>berpengaruh terhadap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perilaku </w:t>
      </w:r>
      <w:del w:id="45" w:author="latip" w:date="2020-09-02T12:40:00Z">
        <w:r w:rsidRPr="00C50A1E" w:rsidDel="00857E34">
          <w:rPr>
            <w:rFonts w:ascii="Times New Roman" w:eastAsia="Times New Roman" w:hAnsi="Times New Roman" w:cs="Times New Roman"/>
            <w:sz w:val="24"/>
            <w:szCs w:val="24"/>
          </w:rPr>
          <w:delText xml:space="preserve">kita 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lain</w:t>
      </w:r>
      <w:ins w:id="46" w:author="latip" w:date="2020-09-02T12:40:00Z">
        <w:r w:rsidR="00857E34">
          <w:rPr>
            <w:rFonts w:ascii="Times New Roman" w:eastAsia="Times New Roman" w:hAnsi="Times New Roman" w:cs="Times New Roman"/>
            <w:sz w:val="24"/>
            <w:szCs w:val="24"/>
          </w:rPr>
          <w:t>nya</w:t>
        </w:r>
      </w:ins>
      <w:ins w:id="47" w:author="latip" w:date="2020-09-02T12:41:00Z">
        <w:r w:rsidR="00857E34">
          <w:rPr>
            <w:rFonts w:ascii="Times New Roman" w:eastAsia="Times New Roman" w:hAnsi="Times New Roman" w:cs="Times New Roman"/>
            <w:sz w:val="24"/>
            <w:szCs w:val="24"/>
          </w:rPr>
          <w:t>, diantaranya berpengaruh terhadap perut yang sering merasa lapar.</w:t>
        </w:r>
      </w:ins>
    </w:p>
    <w:p w:rsidR="00927764" w:rsidRPr="00C50A1E" w:rsidDel="00857E34" w:rsidRDefault="00927764" w:rsidP="00927764">
      <w:pPr>
        <w:shd w:val="clear" w:color="auto" w:fill="F5F5F5"/>
        <w:spacing w:after="375"/>
        <w:rPr>
          <w:del w:id="48" w:author="latip" w:date="2020-09-02T12:41:00Z"/>
          <w:rFonts w:ascii="Times New Roman" w:eastAsia="Times New Roman" w:hAnsi="Times New Roman" w:cs="Times New Roman"/>
          <w:sz w:val="24"/>
          <w:szCs w:val="24"/>
        </w:rPr>
      </w:pPr>
      <w:del w:id="49" w:author="latip" w:date="2020-09-02T12:41:00Z">
        <w:r w:rsidRPr="00C50A1E" w:rsidDel="00857E34">
          <w:rPr>
            <w:rFonts w:ascii="Times New Roman" w:eastAsia="Times New Roman" w:hAnsi="Times New Roman" w:cs="Times New Roman"/>
            <w:sz w:val="24"/>
            <w:szCs w:val="24"/>
          </w:rPr>
          <w:delText>. Soal makan. Ya, hujan yang membuat kita jadi sering lapar. Kok bisa ya?</w:delText>
        </w:r>
      </w:del>
    </w:p>
    <w:p w:rsidR="00927764" w:rsidDel="00857E34" w:rsidRDefault="00927764" w:rsidP="00927764">
      <w:pPr>
        <w:shd w:val="clear" w:color="auto" w:fill="F5F5F5"/>
        <w:spacing w:after="375"/>
        <w:rPr>
          <w:del w:id="50" w:author="latip" w:date="2020-09-02T12:43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ins w:id="51" w:author="latip" w:date="2020-09-02T12:41:00Z">
        <w:r w:rsidR="00857E34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Siapa yang </w:t>
      </w:r>
      <w:ins w:id="52" w:author="latip" w:date="2020-09-02T13:08:00Z">
        <w:r w:rsidR="0065741D">
          <w:rPr>
            <w:rFonts w:ascii="Times New Roman" w:eastAsia="Times New Roman" w:hAnsi="Times New Roman" w:cs="Times New Roman"/>
            <w:sz w:val="24"/>
            <w:szCs w:val="24"/>
          </w:rPr>
          <w:t xml:space="preserve">sering </w:t>
        </w:r>
      </w:ins>
      <w:del w:id="53" w:author="latip" w:date="2020-09-02T12:42:00Z">
        <w:r w:rsidRPr="00C50A1E" w:rsidDel="00857E34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ins w:id="54" w:author="latip" w:date="2020-09-02T13:08:00Z">
        <w:r w:rsidR="0065741D">
          <w:rPr>
            <w:rFonts w:ascii="Times New Roman" w:eastAsia="Times New Roman" w:hAnsi="Times New Roman" w:cs="Times New Roman"/>
            <w:sz w:val="24"/>
            <w:szCs w:val="24"/>
          </w:rPr>
          <w:t>kan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5" w:author="latip" w:date="2020-09-02T13:08:00Z">
        <w:r w:rsidR="0065741D">
          <w:rPr>
            <w:rFonts w:ascii="Times New Roman" w:eastAsia="Times New Roman" w:hAnsi="Times New Roman" w:cs="Times New Roman"/>
            <w:sz w:val="24"/>
            <w:szCs w:val="24"/>
          </w:rPr>
          <w:t xml:space="preserve">jika </w:t>
        </w:r>
      </w:ins>
      <w:del w:id="56" w:author="latip" w:date="2020-09-02T12:42:00Z">
        <w:r w:rsidDel="00857E34">
          <w:rPr>
            <w:rFonts w:ascii="Times New Roman" w:eastAsia="Times New Roman" w:hAnsi="Times New Roman" w:cs="Times New Roman"/>
            <w:sz w:val="24"/>
            <w:szCs w:val="24"/>
          </w:rPr>
          <w:delText>bahwa hujan datang</w:delText>
        </w:r>
      </w:del>
      <w:ins w:id="57" w:author="latip" w:date="2020-09-02T12:42:00Z">
        <w:r w:rsidR="00857E34">
          <w:rPr>
            <w:rFonts w:ascii="Times New Roman" w:eastAsia="Times New Roman" w:hAnsi="Times New Roman" w:cs="Times New Roman"/>
            <w:sz w:val="24"/>
            <w:szCs w:val="24"/>
          </w:rPr>
          <w:t>kedatangan hujan</w:t>
        </w:r>
      </w:ins>
      <w:ins w:id="58" w:author="latip" w:date="2020-09-02T12:43:00Z">
        <w:r w:rsidR="00857E34">
          <w:rPr>
            <w:rFonts w:ascii="Times New Roman" w:eastAsia="Times New Roman" w:hAnsi="Times New Roman" w:cs="Times New Roman"/>
            <w:sz w:val="24"/>
            <w:szCs w:val="24"/>
          </w:rPr>
          <w:t xml:space="preserve"> akan dibarengi dengan</w:t>
        </w:r>
      </w:ins>
      <w:ins w:id="59" w:author="latip" w:date="2020-09-02T12:42:00Z">
        <w:r w:rsidR="00857E3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0" w:author="latip" w:date="2020-09-02T12:43:00Z">
        <w:r w:rsidDel="00857E34">
          <w:rPr>
            <w:rFonts w:ascii="Times New Roman" w:eastAsia="Times New Roman" w:hAnsi="Times New Roman" w:cs="Times New Roman"/>
            <w:sz w:val="24"/>
            <w:szCs w:val="24"/>
          </w:rPr>
          <w:delText xml:space="preserve"> bersama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61" w:author="latip" w:date="2020-09-02T12:43:00Z">
        <w:r w:rsidR="00857E34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62" w:author="latip" w:date="2020-09-02T12:43:00Z">
        <w:r w:rsidDel="00857E34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su makan yang tiba-tiba </w:t>
      </w:r>
      <w:del w:id="63" w:author="latip" w:date="2020-09-02T12:43:00Z">
        <w:r w:rsidRPr="00C50A1E" w:rsidDel="00857E34">
          <w:rPr>
            <w:rFonts w:ascii="Times New Roman" w:eastAsia="Times New Roman" w:hAnsi="Times New Roman" w:cs="Times New Roman"/>
            <w:sz w:val="24"/>
            <w:szCs w:val="24"/>
          </w:rPr>
          <w:delText xml:space="preserve">ikut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meningkat?</w:t>
      </w:r>
    </w:p>
    <w:p w:rsidR="00857E34" w:rsidRPr="00C50A1E" w:rsidRDefault="00857E34" w:rsidP="00927764">
      <w:pPr>
        <w:shd w:val="clear" w:color="auto" w:fill="F5F5F5"/>
        <w:spacing w:after="375"/>
        <w:rPr>
          <w:ins w:id="64" w:author="latip" w:date="2020-09-02T12:43:00Z"/>
          <w:rFonts w:ascii="Times New Roman" w:eastAsia="Times New Roman" w:hAnsi="Times New Roman" w:cs="Times New Roman"/>
          <w:sz w:val="24"/>
          <w:szCs w:val="24"/>
        </w:rPr>
      </w:pP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mengenang dia, kegiatan yang paling </w:t>
      </w:r>
      <w:ins w:id="65" w:author="latip" w:date="2020-09-02T12:44:00Z">
        <w:r w:rsidR="00857E34">
          <w:rPr>
            <w:rFonts w:ascii="Times New Roman" w:eastAsia="Times New Roman" w:hAnsi="Times New Roman" w:cs="Times New Roman"/>
            <w:sz w:val="24"/>
            <w:szCs w:val="24"/>
          </w:rPr>
          <w:t xml:space="preserve">asyik </w:t>
        </w:r>
      </w:ins>
      <w:del w:id="66" w:author="latip" w:date="2020-09-02T12:43:00Z">
        <w:r w:rsidRPr="00C50A1E" w:rsidDel="00857E34">
          <w:rPr>
            <w:rFonts w:ascii="Times New Roman" w:eastAsia="Times New Roman" w:hAnsi="Times New Roman" w:cs="Times New Roman"/>
            <w:sz w:val="24"/>
            <w:szCs w:val="24"/>
          </w:rPr>
          <w:delText xml:space="preserve">asyik </w:delText>
        </w:r>
      </w:del>
      <w:ins w:id="67" w:author="latip" w:date="2020-09-02T12:44:00Z">
        <w:r w:rsidR="00857E34">
          <w:rPr>
            <w:rFonts w:ascii="Times New Roman" w:eastAsia="Times New Roman" w:hAnsi="Times New Roman" w:cs="Times New Roman"/>
            <w:sz w:val="24"/>
            <w:szCs w:val="24"/>
          </w:rPr>
          <w:t>pada</w:t>
        </w:r>
      </w:ins>
      <w:del w:id="68" w:author="latip" w:date="2020-09-02T12:44:00Z">
        <w:r w:rsidRPr="00C50A1E" w:rsidDel="00857E34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saat hujan turun adalah makan. </w:t>
      </w:r>
      <w:ins w:id="69" w:author="latip" w:date="2020-09-02T12:44:00Z">
        <w:r w:rsidR="00857E34">
          <w:rPr>
            <w:rFonts w:ascii="Times New Roman" w:eastAsia="Times New Roman" w:hAnsi="Times New Roman" w:cs="Times New Roman"/>
            <w:sz w:val="24"/>
            <w:szCs w:val="24"/>
          </w:rPr>
          <w:t xml:space="preserve">Makan pada saat hujan </w:t>
        </w:r>
      </w:ins>
      <w:ins w:id="70" w:author="latip" w:date="2020-09-02T12:45:00Z">
        <w:r w:rsidR="00857E34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71" w:author="latip" w:date="2020-09-02T12:45:00Z">
        <w:r w:rsidRPr="00C50A1E" w:rsidDel="00857E34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ering disebut </w:t>
      </w:r>
      <w:del w:id="72" w:author="latip" w:date="2020-09-02T12:45:00Z">
        <w:r w:rsidRPr="00C50A1E" w:rsidDel="00857E34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camilan, </w:t>
      </w:r>
      <w:del w:id="73" w:author="latip" w:date="2020-09-02T12:45:00Z">
        <w:r w:rsidRPr="00C50A1E" w:rsidDel="00857E34">
          <w:rPr>
            <w:rFonts w:ascii="Times New Roman" w:eastAsia="Times New Roman" w:hAnsi="Times New Roman" w:cs="Times New Roman"/>
            <w:sz w:val="24"/>
            <w:szCs w:val="24"/>
          </w:rPr>
          <w:delText xml:space="preserve">tapi </w:delText>
        </w:r>
      </w:del>
      <w:ins w:id="74" w:author="latip" w:date="2020-09-02T12:45:00Z">
        <w:r w:rsidR="00857E34">
          <w:rPr>
            <w:rFonts w:ascii="Times New Roman" w:eastAsia="Times New Roman" w:hAnsi="Times New Roman" w:cs="Times New Roman"/>
            <w:sz w:val="24"/>
            <w:szCs w:val="24"/>
          </w:rPr>
          <w:t>tetapi tanpa disadari</w:t>
        </w:r>
        <w:r w:rsidR="00857E3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jumlah kalorinya </w:t>
      </w:r>
      <w:del w:id="75" w:author="latip" w:date="2020-09-02T12:45:00Z">
        <w:r w:rsidRPr="00C50A1E" w:rsidDel="00857E34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ins w:id="76" w:author="latip" w:date="2020-09-02T12:45:00Z">
        <w:r w:rsidR="00857E34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  <w:r w:rsidR="00857E3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melebihi </w:t>
      </w:r>
      <w:ins w:id="77" w:author="latip" w:date="2020-09-02T12:45:00Z">
        <w:r w:rsidR="00857E34">
          <w:rPr>
            <w:rFonts w:ascii="Times New Roman" w:eastAsia="Times New Roman" w:hAnsi="Times New Roman" w:cs="Times New Roman"/>
            <w:sz w:val="24"/>
            <w:szCs w:val="24"/>
          </w:rPr>
          <w:t xml:space="preserve">aktivitas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 berat.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Sebungkus keripik</w:t>
      </w:r>
      <w:ins w:id="78" w:author="latip" w:date="2020-09-02T12:46:00Z">
        <w:r w:rsidR="00857E3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9" w:author="latip" w:date="2020-09-02T12:46:00Z">
        <w:r w:rsidRPr="00C50A1E" w:rsidDel="00857E34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dalam kemasan bisa dikonsumsi</w:t>
      </w:r>
      <w:ins w:id="80" w:author="latip" w:date="2020-09-02T12:46:00Z">
        <w:r w:rsidR="00857E34">
          <w:rPr>
            <w:rFonts w:ascii="Times New Roman" w:eastAsia="Times New Roman" w:hAnsi="Times New Roman" w:cs="Times New Roman"/>
            <w:sz w:val="24"/>
            <w:szCs w:val="24"/>
          </w:rPr>
          <w:t xml:space="preserve"> dan dihabiskan sampai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porsi </w:t>
      </w:r>
      <w:ins w:id="81" w:author="latip" w:date="2020-09-02T12:46:00Z">
        <w:r w:rsidR="00857E34">
          <w:rPr>
            <w:rFonts w:ascii="Times New Roman" w:eastAsia="Times New Roman" w:hAnsi="Times New Roman" w:cs="Times New Roman"/>
            <w:sz w:val="24"/>
            <w:szCs w:val="24"/>
          </w:rPr>
          <w:t xml:space="preserve">dalam </w:t>
        </w:r>
      </w:ins>
      <w:del w:id="82" w:author="latip" w:date="2020-09-02T12:46:00Z">
        <w:r w:rsidRPr="00C50A1E" w:rsidDel="00857E34">
          <w:rPr>
            <w:rFonts w:ascii="Times New Roman" w:eastAsia="Times New Roman" w:hAnsi="Times New Roman" w:cs="Times New Roman"/>
            <w:sz w:val="24"/>
            <w:szCs w:val="24"/>
          </w:rPr>
          <w:delText xml:space="preserve">habis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sekali duduk. Belum cukup</w:t>
      </w:r>
      <w:ins w:id="83" w:author="latip" w:date="2020-09-02T12:46:00Z">
        <w:r w:rsidR="00857E34">
          <w:rPr>
            <w:rFonts w:ascii="Times New Roman" w:eastAsia="Times New Roman" w:hAnsi="Times New Roman" w:cs="Times New Roman"/>
            <w:sz w:val="24"/>
            <w:szCs w:val="24"/>
          </w:rPr>
          <w:t xml:space="preserve"> itu saja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84" w:author="latip" w:date="2020-09-02T12:46:00Z">
        <w:r w:rsidR="00857E34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tambah lagi </w:t>
      </w:r>
      <w:ins w:id="85" w:author="latip" w:date="2020-09-02T12:46:00Z">
        <w:r w:rsidR="00857E34">
          <w:rPr>
            <w:rFonts w:ascii="Times New Roman" w:eastAsia="Times New Roman" w:hAnsi="Times New Roman" w:cs="Times New Roman"/>
            <w:sz w:val="24"/>
            <w:szCs w:val="24"/>
          </w:rPr>
          <w:t xml:space="preserve">makan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ins w:id="86" w:author="latip" w:date="2020-09-02T12:47:00Z">
        <w:r w:rsidR="00857E34">
          <w:rPr>
            <w:rFonts w:ascii="Times New Roman" w:eastAsia="Times New Roman" w:hAnsi="Times New Roman" w:cs="Times New Roman"/>
            <w:sz w:val="24"/>
            <w:szCs w:val="24"/>
          </w:rPr>
          <w:t xml:space="preserve"> yang tidak disadari bisa sampai 5 buah juga dalam sekali duduk.</w:t>
        </w:r>
      </w:ins>
      <w:del w:id="87" w:author="latip" w:date="2020-09-02T12:46:00Z">
        <w:r w:rsidRPr="00C50A1E" w:rsidDel="00857E34">
          <w:rPr>
            <w:rFonts w:ascii="Times New Roman" w:eastAsia="Times New Roman" w:hAnsi="Times New Roman" w:cs="Times New Roman"/>
            <w:sz w:val="24"/>
            <w:szCs w:val="24"/>
          </w:rPr>
          <w:delText>nya, satu-dua biji eh kok jadi lima?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Hujan yang membuat suasana </w:t>
      </w:r>
      <w:ins w:id="88" w:author="latip" w:date="2020-09-02T12:47:00Z">
        <w:r w:rsidR="00857E34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 lebih dingin</w:t>
      </w:r>
      <w:del w:id="89" w:author="latip" w:date="2020-09-02T12:47:00Z">
        <w:r w:rsidRPr="00C50A1E" w:rsidDel="00857E34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857E34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memang bisa </w:t>
      </w:r>
      <w:ins w:id="90" w:author="latip" w:date="2020-09-02T12:47:00Z">
        <w:r w:rsidR="00857E34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 salah satu </w:t>
      </w:r>
      <w:del w:id="91" w:author="latip" w:date="2020-09-02T12:47:00Z">
        <w:r w:rsidRPr="00C50A1E" w:rsidDel="00857E34">
          <w:rPr>
            <w:rFonts w:ascii="Times New Roman" w:eastAsia="Times New Roman" w:hAnsi="Times New Roman" w:cs="Times New Roman"/>
            <w:sz w:val="24"/>
            <w:szCs w:val="24"/>
          </w:rPr>
          <w:delText>pencetus mengapa kita jadi suka makan</w:delText>
        </w:r>
      </w:del>
      <w:ins w:id="92" w:author="latip" w:date="2020-09-02T12:47:00Z">
        <w:r w:rsidR="00857E34">
          <w:rPr>
            <w:rFonts w:ascii="Times New Roman" w:eastAsia="Times New Roman" w:hAnsi="Times New Roman" w:cs="Times New Roman"/>
            <w:sz w:val="24"/>
            <w:szCs w:val="24"/>
          </w:rPr>
          <w:t>penyebab keinginan untuk makan menjadi meningkat</w:t>
        </w:r>
      </w:ins>
      <w:ins w:id="93" w:author="latip" w:date="2020-09-02T12:48:00Z">
        <w:r w:rsidR="00857E34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94" w:author="latip" w:date="2020-09-02T12:48:00Z">
        <w:r w:rsidRPr="00C50A1E" w:rsidDel="00857E34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Terutama makanan </w:t>
      </w:r>
      <w:ins w:id="95" w:author="latip" w:date="2020-09-02T12:48:00Z">
        <w:r w:rsidR="00857E34">
          <w:rPr>
            <w:rFonts w:ascii="Times New Roman" w:eastAsia="Times New Roman" w:hAnsi="Times New Roman" w:cs="Times New Roman"/>
            <w:sz w:val="24"/>
            <w:szCs w:val="24"/>
          </w:rPr>
          <w:t xml:space="preserve">hangat </w:t>
        </w:r>
      </w:ins>
      <w:del w:id="96" w:author="latip" w:date="2020-09-02T12:48:00Z">
        <w:r w:rsidRPr="00C50A1E" w:rsidDel="00857E34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seperti tahu bulat </w:t>
      </w:r>
      <w:del w:id="97" w:author="latip" w:date="2020-09-02T12:48:00Z">
        <w:r w:rsidRPr="00C50A1E" w:rsidDel="00857E34">
          <w:rPr>
            <w:rFonts w:ascii="Times New Roman" w:eastAsia="Times New Roman" w:hAnsi="Times New Roman" w:cs="Times New Roman"/>
            <w:sz w:val="24"/>
            <w:szCs w:val="24"/>
          </w:rPr>
          <w:delText xml:space="preserve">digoreng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dadakan </w:t>
      </w:r>
      <w:ins w:id="98" w:author="latip" w:date="2020-09-02T12:49:00Z">
        <w:r w:rsidR="00857E3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99" w:author="latip" w:date="2020-09-02T12:48:00Z">
        <w:r w:rsidRPr="00C50A1E" w:rsidDel="00857E34">
          <w:rPr>
            <w:rFonts w:ascii="Times New Roman" w:eastAsia="Times New Roman" w:hAnsi="Times New Roman" w:cs="Times New Roman"/>
            <w:sz w:val="24"/>
            <w:szCs w:val="24"/>
          </w:rPr>
          <w:delText>alias yang masih hangat</w:delText>
        </w:r>
      </w:del>
      <w:del w:id="100" w:author="latip" w:date="2020-09-02T12:49:00Z">
        <w:r w:rsidRPr="00C50A1E" w:rsidDel="00857E34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del w:id="101" w:author="latip" w:date="2020-09-02T12:48:00Z">
        <w:r w:rsidRPr="00C50A1E" w:rsidDel="00857E3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Apalagi dengan makan</w:t>
      </w:r>
      <w:ins w:id="102" w:author="latip" w:date="2020-09-02T12:49:00Z">
        <w:r w:rsidR="00857E34">
          <w:rPr>
            <w:rFonts w:ascii="Times New Roman" w:eastAsia="Times New Roman" w:hAnsi="Times New Roman" w:cs="Times New Roman"/>
            <w:sz w:val="24"/>
            <w:szCs w:val="24"/>
          </w:rPr>
          <w:t xml:space="preserve"> hangat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, tubuh akan mendapat</w:t>
      </w:r>
      <w:ins w:id="103" w:author="latip" w:date="2020-09-02T12:49:00Z">
        <w:r w:rsidR="00857E34">
          <w:rPr>
            <w:rFonts w:ascii="Times New Roman" w:eastAsia="Times New Roman" w:hAnsi="Times New Roman" w:cs="Times New Roman"/>
            <w:sz w:val="24"/>
            <w:szCs w:val="24"/>
          </w:rPr>
          <w:t>kan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"panas" </w:t>
      </w:r>
      <w:ins w:id="104" w:author="latip" w:date="2020-09-02T12:49:00Z">
        <w:r w:rsidR="00857E34">
          <w:rPr>
            <w:rFonts w:ascii="Times New Roman" w:eastAsia="Times New Roman" w:hAnsi="Times New Roman" w:cs="Times New Roman"/>
            <w:sz w:val="24"/>
            <w:szCs w:val="24"/>
          </w:rPr>
          <w:t xml:space="preserve">sebagai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akibat terjadinya peningkatan metabolisme dalam tubuh. </w:t>
      </w:r>
    </w:p>
    <w:p w:rsidR="00857E34" w:rsidRDefault="00927764" w:rsidP="00927764">
      <w:pPr>
        <w:shd w:val="clear" w:color="auto" w:fill="F5F5F5"/>
        <w:spacing w:after="375"/>
        <w:rPr>
          <w:ins w:id="105" w:author="latip" w:date="2020-09-02T12:50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 kenyataannya, dingin yang terjadi akibat hujan tidak benar-benar membuat tubuh memerlukan kalori tambahan dari makana</w:t>
      </w:r>
      <w:ins w:id="106" w:author="latip" w:date="2020-09-02T12:50:00Z">
        <w:r w:rsidR="00857E34">
          <w:rPr>
            <w:rFonts w:ascii="Times New Roman" w:eastAsia="Times New Roman" w:hAnsi="Times New Roman" w:cs="Times New Roman"/>
            <w:sz w:val="24"/>
            <w:szCs w:val="24"/>
          </w:rPr>
          <w:t>n</w:t>
        </w:r>
      </w:ins>
      <w:del w:id="107" w:author="latip" w:date="2020-09-02T12:49:00Z">
        <w:r w:rsidRPr="00C50A1E" w:rsidDel="00857E34">
          <w:rPr>
            <w:rFonts w:ascii="Times New Roman" w:eastAsia="Times New Roman" w:hAnsi="Times New Roman" w:cs="Times New Roman"/>
            <w:sz w:val="24"/>
            <w:szCs w:val="24"/>
          </w:rPr>
          <w:delText>nmu</w:delText>
        </w:r>
      </w:del>
      <w:del w:id="108" w:author="latip" w:date="2020-09-02T12:50:00Z">
        <w:r w:rsidRPr="00C50A1E" w:rsidDel="00857E34">
          <w:rPr>
            <w:rFonts w:ascii="Times New Roman" w:eastAsia="Times New Roman" w:hAnsi="Times New Roman" w:cs="Times New Roman"/>
            <w:sz w:val="24"/>
            <w:szCs w:val="24"/>
          </w:rPr>
          <w:delText>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27764" w:rsidRPr="00C50A1E" w:rsidDel="00857E34" w:rsidRDefault="00927764" w:rsidP="00927764">
      <w:pPr>
        <w:shd w:val="clear" w:color="auto" w:fill="F5F5F5"/>
        <w:spacing w:after="375"/>
        <w:rPr>
          <w:del w:id="109" w:author="latip" w:date="2020-09-02T12:50:00Z"/>
          <w:rFonts w:ascii="Times New Roman" w:eastAsia="Times New Roman" w:hAnsi="Times New Roman" w:cs="Times New Roman"/>
          <w:sz w:val="24"/>
          <w:szCs w:val="24"/>
        </w:rPr>
      </w:pPr>
      <w:del w:id="110" w:author="latip" w:date="2020-09-02T12:50:00Z">
        <w:r w:rsidRPr="00C50A1E" w:rsidDel="00857E34">
          <w:rPr>
            <w:rFonts w:ascii="Times New Roman" w:eastAsia="Times New Roman" w:hAnsi="Times New Roman" w:cs="Times New Roman"/>
            <w:sz w:val="24"/>
            <w:szCs w:val="24"/>
          </w:rPr>
          <w:delText>Dingin yang kita kira ternyata tidak sedingin kenyataannya, kok~</w:delText>
        </w:r>
      </w:del>
    </w:p>
    <w:p w:rsidR="002C0897" w:rsidRDefault="002C0897" w:rsidP="00927764">
      <w:pPr>
        <w:shd w:val="clear" w:color="auto" w:fill="F5F5F5"/>
        <w:spacing w:after="375"/>
        <w:rPr>
          <w:ins w:id="111" w:author="latip" w:date="2020-09-02T12:53:00Z"/>
          <w:rFonts w:ascii="Times New Roman" w:eastAsia="Times New Roman" w:hAnsi="Times New Roman" w:cs="Times New Roman"/>
          <w:sz w:val="24"/>
          <w:szCs w:val="24"/>
        </w:rPr>
      </w:pPr>
      <w:ins w:id="112" w:author="latip" w:date="2020-09-02T12:51:00Z"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Penyebab Nafsu Makan Meningkat Pada Saat Hujan</w:t>
        </w:r>
      </w:ins>
      <w:del w:id="113" w:author="latip" w:date="2020-09-02T12:51:00Z">
        <w:r w:rsidR="00927764" w:rsidRPr="00C50A1E" w:rsidDel="002C089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Ternyata Ini yang Bisa Jadi Sebabnya</w:delText>
        </w:r>
      </w:del>
      <w:del w:id="114" w:author="latip" w:date="2020-09-02T12:50:00Z">
        <w:r w:rsidR="00927764" w:rsidRPr="00C50A1E" w:rsidDel="00857E34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br/>
        <w:t>Selama hujan</w:t>
      </w:r>
      <w:del w:id="115" w:author="latip" w:date="2020-09-02T12:51:00Z">
        <w:r w:rsidR="00927764" w:rsidRPr="00C50A1E" w:rsidDel="002C0897">
          <w:rPr>
            <w:rFonts w:ascii="Times New Roman" w:eastAsia="Times New Roman" w:hAnsi="Times New Roman" w:cs="Times New Roman"/>
            <w:sz w:val="24"/>
            <w:szCs w:val="24"/>
          </w:rPr>
          <w:delText xml:space="preserve"> datang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16" w:author="latip" w:date="2020-09-02T12:52:00Z">
        <w:r w:rsidR="00927764" w:rsidRPr="00C50A1E" w:rsidDel="002C0897">
          <w:rPr>
            <w:rFonts w:ascii="Times New Roman" w:eastAsia="Times New Roman" w:hAnsi="Times New Roman" w:cs="Times New Roman"/>
            <w:sz w:val="24"/>
            <w:szCs w:val="24"/>
          </w:rPr>
          <w:delText xml:space="preserve">tentu kita akan lebih suka 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berlindung dalam ruangan </w:t>
      </w:r>
      <w:ins w:id="117" w:author="latip" w:date="2020-09-02T12:52:00Z">
        <w:r>
          <w:rPr>
            <w:rFonts w:ascii="Times New Roman" w:eastAsia="Times New Roman" w:hAnsi="Times New Roman" w:cs="Times New Roman"/>
            <w:sz w:val="24"/>
            <w:szCs w:val="24"/>
          </w:rPr>
          <w:t>menjadi aktivitas favorit yang sering dilakukan</w:t>
        </w:r>
      </w:ins>
      <w:del w:id="118" w:author="latip" w:date="2020-09-02T12:53:00Z">
        <w:r w:rsidR="00927764" w:rsidRPr="00C50A1E" w:rsidDel="002C0897">
          <w:rPr>
            <w:rFonts w:ascii="Times New Roman" w:eastAsia="Times New Roman" w:hAnsi="Times New Roman" w:cs="Times New Roman"/>
            <w:sz w:val="24"/>
            <w:szCs w:val="24"/>
          </w:rPr>
          <w:delText>saja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Ruangan </w:t>
      </w:r>
      <w:del w:id="119" w:author="latip" w:date="2020-09-02T12:53:00Z">
        <w:r w:rsidR="00927764" w:rsidRPr="00C50A1E" w:rsidDel="002C0897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 jarak kita dengan makanan</w:t>
      </w:r>
      <w:ins w:id="120" w:author="latip" w:date="2020-09-02T12:53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menjadi semakin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21" w:author="latip" w:date="2020-09-02T12:53:00Z">
        <w:r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del w:id="122" w:author="latip" w:date="2020-09-02T12:53:00Z">
        <w:r w:rsidR="00927764" w:rsidRPr="00C50A1E" w:rsidDel="002C0897">
          <w:rPr>
            <w:rFonts w:ascii="Times New Roman" w:eastAsia="Times New Roman" w:hAnsi="Times New Roman" w:cs="Times New Roman"/>
            <w:sz w:val="24"/>
            <w:szCs w:val="24"/>
          </w:rPr>
          <w:delText>makin d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ekat</w:t>
      </w:r>
      <w:del w:id="123" w:author="latip" w:date="2020-09-02T12:53:00Z">
        <w:r w:rsidR="00927764" w:rsidRPr="00C50A1E" w:rsidDel="002C0897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124" w:author="latip" w:date="2020-09-02T12:53:00Z">
        <w:r>
          <w:rPr>
            <w:rFonts w:ascii="Times New Roman" w:eastAsia="Times New Roman" w:hAnsi="Times New Roman" w:cs="Times New Roman"/>
            <w:sz w:val="24"/>
            <w:szCs w:val="24"/>
          </w:rPr>
          <w:t>Hal ini menyebabkan akses ke makanan menjadi tidak memiliki jarak.</w:t>
        </w:r>
      </w:ins>
    </w:p>
    <w:p w:rsidR="00927764" w:rsidRPr="00C50A1E" w:rsidDel="002C0897" w:rsidRDefault="00927764" w:rsidP="00927764">
      <w:pPr>
        <w:shd w:val="clear" w:color="auto" w:fill="F5F5F5"/>
        <w:spacing w:after="375"/>
        <w:rPr>
          <w:del w:id="125" w:author="latip" w:date="2020-09-02T12:53:00Z"/>
          <w:rFonts w:ascii="Times New Roman" w:eastAsia="Times New Roman" w:hAnsi="Times New Roman" w:cs="Times New Roman"/>
          <w:sz w:val="24"/>
          <w:szCs w:val="24"/>
        </w:rPr>
      </w:pPr>
      <w:del w:id="126" w:author="latip" w:date="2020-09-02T12:53:00Z">
        <w:r w:rsidRPr="00C50A1E" w:rsidDel="002C0897">
          <w:rPr>
            <w:rFonts w:ascii="Times New Roman" w:eastAsia="Times New Roman" w:hAnsi="Times New Roman" w:cs="Times New Roman"/>
            <w:sz w:val="24"/>
            <w:szCs w:val="24"/>
          </w:rPr>
          <w:delText>Ya, ini soal akses makanan yang jadi tak lagi berjarak. Ehem.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 dari segala jenis masakan dalam bentuk mie instan, biskuit-biskuit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dalam toples cantik, </w:t>
      </w:r>
      <w:ins w:id="127" w:author="latip" w:date="2020-09-02T12:54:00Z">
        <w:r w:rsidR="002C0897">
          <w:rPr>
            <w:rFonts w:ascii="Times New Roman" w:eastAsia="Times New Roman" w:hAnsi="Times New Roman" w:cs="Times New Roman"/>
            <w:sz w:val="24"/>
            <w:szCs w:val="24"/>
          </w:rPr>
          <w:t>dan</w:t>
        </w:r>
      </w:ins>
      <w:del w:id="128" w:author="latip" w:date="2020-09-02T12:54:00Z">
        <w:r w:rsidRPr="00C50A1E" w:rsidDel="002C0897">
          <w:rPr>
            <w:rFonts w:ascii="Times New Roman" w:eastAsia="Times New Roman" w:hAnsi="Times New Roman" w:cs="Times New Roman"/>
            <w:sz w:val="24"/>
            <w:szCs w:val="24"/>
          </w:rPr>
          <w:delText>atau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bubuk-bubuk minuman manis dalam kemasan ekonomis.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</w:t>
      </w:r>
      <w:ins w:id="129" w:author="latip" w:date="2020-09-02T12:54:00Z">
        <w:r w:rsidR="002C0897">
          <w:rPr>
            <w:rFonts w:ascii="Times New Roman" w:eastAsia="Times New Roman" w:hAnsi="Times New Roman" w:cs="Times New Roman"/>
            <w:sz w:val="24"/>
            <w:szCs w:val="24"/>
          </w:rPr>
          <w:t xml:space="preserve"> s</w:t>
        </w:r>
      </w:ins>
      <w:del w:id="130" w:author="latip" w:date="2020-09-02T12:54:00Z">
        <w:r w:rsidRPr="00C50A1E" w:rsidDel="002C0897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ebagai bahan persediaan karena </w:t>
      </w:r>
      <w:del w:id="131" w:author="latip" w:date="2020-09-02T12:55:00Z">
        <w:r w:rsidRPr="00C50A1E" w:rsidDel="002C0897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keluar </w:t>
      </w:r>
      <w:ins w:id="132" w:author="latip" w:date="2020-09-02T12:55:00Z">
        <w:r w:rsidR="002C0897">
          <w:rPr>
            <w:rFonts w:ascii="Times New Roman" w:eastAsia="Times New Roman" w:hAnsi="Times New Roman" w:cs="Times New Roman"/>
            <w:sz w:val="24"/>
            <w:szCs w:val="24"/>
          </w:rPr>
          <w:t>pada</w:t>
        </w:r>
      </w:ins>
      <w:del w:id="133" w:author="latip" w:date="2020-09-02T12:55:00Z">
        <w:r w:rsidRPr="00C50A1E" w:rsidDel="002C0897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waktu hujan </w:t>
      </w:r>
      <w:del w:id="134" w:author="latip" w:date="2020-09-02T12:55:00Z">
        <w:r w:rsidRPr="00C50A1E" w:rsidDel="002C0897">
          <w:rPr>
            <w:rFonts w:ascii="Times New Roman" w:eastAsia="Times New Roman" w:hAnsi="Times New Roman" w:cs="Times New Roman"/>
            <w:sz w:val="24"/>
            <w:szCs w:val="24"/>
          </w:rPr>
          <w:delText xml:space="preserve">itu membuat kita berpikir berkali-kali. Akan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merepotkan.</w:t>
      </w:r>
    </w:p>
    <w:p w:rsidR="002C0897" w:rsidRDefault="002C0897" w:rsidP="00927764">
      <w:pPr>
        <w:shd w:val="clear" w:color="auto" w:fill="F5F5F5"/>
        <w:spacing w:after="375"/>
        <w:rPr>
          <w:ins w:id="135" w:author="latip" w:date="2020-09-02T12:56:00Z"/>
          <w:rFonts w:ascii="Times New Roman" w:eastAsia="Times New Roman" w:hAnsi="Times New Roman" w:cs="Times New Roman"/>
          <w:sz w:val="24"/>
          <w:szCs w:val="24"/>
        </w:rPr>
      </w:pPr>
      <w:ins w:id="136" w:author="latip" w:date="2020-09-02T12:55:00Z">
        <w:r>
          <w:rPr>
            <w:rFonts w:ascii="Times New Roman" w:eastAsia="Times New Roman" w:hAnsi="Times New Roman" w:cs="Times New Roman"/>
            <w:sz w:val="24"/>
            <w:szCs w:val="24"/>
          </w:rPr>
          <w:t>Pada saat hujan, pemilihan makanan yang salah dapat menyebabkan tidak terkontrolnya kalori ya</w:t>
        </w:r>
      </w:ins>
      <w:ins w:id="137" w:author="latip" w:date="2020-09-02T12:56:00Z">
        <w:r>
          <w:rPr>
            <w:rFonts w:ascii="Times New Roman" w:eastAsia="Times New Roman" w:hAnsi="Times New Roman" w:cs="Times New Roman"/>
            <w:sz w:val="24"/>
            <w:szCs w:val="24"/>
          </w:rPr>
          <w:t>ng masuk ke dalam tubuh. Hal ini sering diabaikan dan hanya mementingkan rasa enak pada makanan tersebut.</w:t>
        </w:r>
      </w:ins>
    </w:p>
    <w:p w:rsidR="00927764" w:rsidRPr="00C50A1E" w:rsidDel="002C0897" w:rsidRDefault="00927764" w:rsidP="00927764">
      <w:pPr>
        <w:shd w:val="clear" w:color="auto" w:fill="F5F5F5"/>
        <w:spacing w:after="375"/>
        <w:rPr>
          <w:del w:id="138" w:author="latip" w:date="2020-09-02T12:56:00Z"/>
          <w:rFonts w:ascii="Times New Roman" w:eastAsia="Times New Roman" w:hAnsi="Times New Roman" w:cs="Times New Roman"/>
          <w:sz w:val="24"/>
          <w:szCs w:val="24"/>
        </w:rPr>
      </w:pPr>
      <w:del w:id="139" w:author="latip" w:date="2020-09-02T12:56:00Z">
        <w:r w:rsidRPr="00C50A1E" w:rsidDel="002C0897">
          <w:rPr>
            <w:rFonts w:ascii="Times New Roman" w:eastAsia="Times New Roman" w:hAnsi="Times New Roman" w:cs="Times New Roman"/>
            <w:sz w:val="24"/>
            <w:szCs w:val="24"/>
          </w:rPr>
          <w:delText>Tidak ada salahnya makan saat hujan. Yang sering membuatnya salah adalah pemilihan makanan kita yang tidak tahu diri. Yang penting enak, kalori belakangan?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140" w:author="latip" w:date="2020-09-02T12:57:00Z">
        <w:r w:rsidRPr="00C50A1E" w:rsidDel="002C0897">
          <w:rPr>
            <w:rFonts w:ascii="Times New Roman" w:eastAsia="Times New Roman" w:hAnsi="Times New Roman" w:cs="Times New Roman"/>
            <w:sz w:val="24"/>
            <w:szCs w:val="24"/>
          </w:rPr>
          <w:delText>Coba deh, mulai aja dulu</w:delText>
        </w:r>
      </w:del>
      <w:ins w:id="141" w:author="latip" w:date="2020-09-02T12:57:00Z">
        <w:r w:rsidR="002C0897">
          <w:rPr>
            <w:rFonts w:ascii="Times New Roman" w:eastAsia="Times New Roman" w:hAnsi="Times New Roman" w:cs="Times New Roman"/>
            <w:sz w:val="24"/>
            <w:szCs w:val="24"/>
          </w:rPr>
          <w:t xml:space="preserve">Untuk memulainya,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2" w:author="latip" w:date="2020-09-02T12:57:00Z">
        <w:r w:rsidRPr="00C50A1E" w:rsidDel="002C0897">
          <w:rPr>
            <w:rFonts w:ascii="Times New Roman" w:eastAsia="Times New Roman" w:hAnsi="Times New Roman" w:cs="Times New Roman"/>
            <w:sz w:val="24"/>
            <w:szCs w:val="24"/>
          </w:rPr>
          <w:delText xml:space="preserve">dengan </w:delText>
        </w:r>
      </w:del>
      <w:ins w:id="143" w:author="latip" w:date="2020-09-02T12:57:00Z">
        <w:r w:rsidR="002C0897">
          <w:rPr>
            <w:rFonts w:ascii="Times New Roman" w:eastAsia="Times New Roman" w:hAnsi="Times New Roman" w:cs="Times New Roman"/>
            <w:sz w:val="24"/>
            <w:szCs w:val="24"/>
          </w:rPr>
          <w:t>coba</w:t>
        </w:r>
        <w:r w:rsidR="002C089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44" w:author="latip" w:date="2020-09-02T12:57:00Z">
        <w:r w:rsidRPr="00C50A1E" w:rsidDel="002C0897">
          <w:rPr>
            <w:rFonts w:ascii="Times New Roman" w:eastAsia="Times New Roman" w:hAnsi="Times New Roman" w:cs="Times New Roman"/>
            <w:sz w:val="24"/>
            <w:szCs w:val="24"/>
          </w:rPr>
          <w:delText xml:space="preserve">memperhatikan </w:delText>
        </w:r>
      </w:del>
      <w:ins w:id="145" w:author="latip" w:date="2020-09-02T12:57:00Z">
        <w:r w:rsidR="002C0897">
          <w:rPr>
            <w:rFonts w:ascii="Times New Roman" w:eastAsia="Times New Roman" w:hAnsi="Times New Roman" w:cs="Times New Roman"/>
            <w:sz w:val="24"/>
            <w:szCs w:val="24"/>
          </w:rPr>
          <w:t>perhatikan</w:t>
        </w:r>
        <w:r w:rsidR="002C089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label informasi gizi ketika </w:t>
      </w:r>
      <w:ins w:id="146" w:author="latip" w:date="2020-09-02T12:58:00Z">
        <w:r w:rsidR="002C0897">
          <w:rPr>
            <w:rFonts w:ascii="Times New Roman" w:eastAsia="Times New Roman" w:hAnsi="Times New Roman" w:cs="Times New Roman"/>
            <w:sz w:val="24"/>
            <w:szCs w:val="24"/>
          </w:rPr>
          <w:t xml:space="preserve">akan </w:t>
        </w:r>
      </w:ins>
      <w:del w:id="147" w:author="latip" w:date="2020-09-02T12:57:00Z">
        <w:r w:rsidRPr="00C50A1E" w:rsidDel="002C0897">
          <w:rPr>
            <w:rFonts w:ascii="Times New Roman" w:eastAsia="Times New Roman" w:hAnsi="Times New Roman" w:cs="Times New Roman"/>
            <w:sz w:val="24"/>
            <w:szCs w:val="24"/>
          </w:rPr>
          <w:delText xml:space="preserve">kamu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memakan makanan kemasan.</w:t>
      </w:r>
      <w:ins w:id="148" w:author="latip" w:date="2020-09-02T12:58:00Z">
        <w:r w:rsidR="002C089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49" w:author="latip" w:date="2020-09-02T12:58:00Z">
        <w:r w:rsidRPr="00C50A1E" w:rsidDel="002C0897">
          <w:rPr>
            <w:rFonts w:ascii="Times New Roman" w:eastAsia="Times New Roman" w:hAnsi="Times New Roman" w:cs="Times New Roman"/>
            <w:sz w:val="24"/>
            <w:szCs w:val="24"/>
          </w:rPr>
          <w:delText xml:space="preserve"> Atau </w:delText>
        </w:r>
      </w:del>
      <w:ins w:id="150" w:author="latip" w:date="2020-09-02T12:58:00Z">
        <w:r w:rsidR="002C0897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del w:id="151" w:author="latip" w:date="2020-09-02T12:58:00Z">
        <w:r w:rsidRPr="00C50A1E" w:rsidDel="002C0897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ika ingin minum yang </w:t>
      </w:r>
      <w:del w:id="152" w:author="latip" w:date="2020-09-02T12:58:00Z">
        <w:r w:rsidRPr="00C50A1E" w:rsidDel="002C0897">
          <w:rPr>
            <w:rFonts w:ascii="Times New Roman" w:eastAsia="Times New Roman" w:hAnsi="Times New Roman" w:cs="Times New Roman"/>
            <w:sz w:val="24"/>
            <w:szCs w:val="24"/>
          </w:rPr>
          <w:delText>hangat-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hangat, </w:t>
      </w:r>
      <w:ins w:id="153" w:author="latip" w:date="2020-09-02T12:58:00Z">
        <w:r w:rsidR="002C0897">
          <w:rPr>
            <w:rFonts w:ascii="Times New Roman" w:eastAsia="Times New Roman" w:hAnsi="Times New Roman" w:cs="Times New Roman"/>
            <w:sz w:val="24"/>
            <w:szCs w:val="24"/>
          </w:rPr>
          <w:t xml:space="preserve">coba mulai takar </w:t>
        </w:r>
      </w:ins>
      <w:del w:id="154" w:author="latip" w:date="2020-09-02T12:58:00Z">
        <w:r w:rsidRPr="00C50A1E" w:rsidDel="002C0897">
          <w:rPr>
            <w:rFonts w:ascii="Times New Roman" w:eastAsia="Times New Roman" w:hAnsi="Times New Roman" w:cs="Times New Roman"/>
            <w:sz w:val="24"/>
            <w:szCs w:val="24"/>
          </w:rPr>
          <w:delText xml:space="preserve">takar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gulanya </w:t>
      </w:r>
      <w:ins w:id="155" w:author="latip" w:date="2020-09-02T12:58:00Z">
        <w:r w:rsidR="002C0897">
          <w:rPr>
            <w:rFonts w:ascii="Times New Roman" w:eastAsia="Times New Roman" w:hAnsi="Times New Roman" w:cs="Times New Roman"/>
            <w:sz w:val="24"/>
            <w:szCs w:val="24"/>
          </w:rPr>
          <w:t xml:space="preserve">dan pastikan </w:t>
        </w:r>
      </w:ins>
      <w:del w:id="156" w:author="latip" w:date="2020-09-02T12:59:00Z">
        <w:r w:rsidRPr="00C50A1E" w:rsidDel="002C0897">
          <w:rPr>
            <w:rFonts w:ascii="Times New Roman" w:eastAsia="Times New Roman" w:hAnsi="Times New Roman" w:cs="Times New Roman"/>
            <w:sz w:val="24"/>
            <w:szCs w:val="24"/>
          </w:rPr>
          <w:delText xml:space="preserve">jangan </w:delText>
        </w:r>
      </w:del>
      <w:ins w:id="157" w:author="latip" w:date="2020-09-02T12:59:00Z">
        <w:r w:rsidR="002C0897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r w:rsidR="002C089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kelebihan. </w:t>
      </w:r>
      <w:del w:id="158" w:author="latip" w:date="2020-09-02T12:59:00Z">
        <w:r w:rsidRPr="00C50A1E" w:rsidDel="002C0897">
          <w:rPr>
            <w:rFonts w:ascii="Times New Roman" w:eastAsia="Times New Roman" w:hAnsi="Times New Roman" w:cs="Times New Roman"/>
            <w:sz w:val="24"/>
            <w:szCs w:val="24"/>
          </w:rPr>
          <w:delText>Sebab kamu sudah terlalu manis, kata dia </w:delText>
        </w:r>
        <w:r w:rsidRPr="00C50A1E" w:rsidDel="002C089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hujan, rasa malas </w:t>
      </w:r>
      <w:ins w:id="159" w:author="latip" w:date="2020-09-02T12:59:00Z">
        <w:r w:rsidR="002C0897">
          <w:rPr>
            <w:rFonts w:ascii="Times New Roman" w:eastAsia="Times New Roman" w:hAnsi="Times New Roman" w:cs="Times New Roman"/>
            <w:sz w:val="24"/>
            <w:szCs w:val="24"/>
          </w:rPr>
          <w:t xml:space="preserve">untuk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bergerak juga bisa </w:t>
      </w:r>
      <w:ins w:id="160" w:author="latip" w:date="2020-09-02T12:59:00Z">
        <w:r w:rsidR="002C0897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 </w:t>
      </w:r>
      <w:del w:id="161" w:author="latip" w:date="2020-09-02T12:59:00Z">
        <w:r w:rsidRPr="00C50A1E" w:rsidDel="002C0897">
          <w:rPr>
            <w:rFonts w:ascii="Times New Roman" w:eastAsia="Times New Roman" w:hAnsi="Times New Roman" w:cs="Times New Roman"/>
            <w:sz w:val="24"/>
            <w:szCs w:val="24"/>
          </w:rPr>
          <w:delText xml:space="preserve">biang </w:delText>
        </w:r>
      </w:del>
      <w:ins w:id="162" w:author="latip" w:date="2020-09-02T12:59:00Z">
        <w:r w:rsidR="002C0897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  <w:r w:rsidR="002C089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berat badan </w:t>
      </w:r>
      <w:ins w:id="163" w:author="latip" w:date="2020-09-02T12:59:00Z">
        <w:r w:rsidR="002C0897">
          <w:rPr>
            <w:rFonts w:ascii="Times New Roman" w:eastAsia="Times New Roman" w:hAnsi="Times New Roman" w:cs="Times New Roman"/>
            <w:sz w:val="24"/>
            <w:szCs w:val="24"/>
          </w:rPr>
          <w:t>naik</w:t>
        </w:r>
      </w:ins>
      <w:del w:id="164" w:author="latip" w:date="2020-09-02T12:59:00Z">
        <w:r w:rsidRPr="00C50A1E" w:rsidDel="002C0897">
          <w:rPr>
            <w:rFonts w:ascii="Times New Roman" w:eastAsia="Times New Roman" w:hAnsi="Times New Roman" w:cs="Times New Roman"/>
            <w:sz w:val="24"/>
            <w:szCs w:val="24"/>
          </w:rPr>
          <w:delText>yang lebih suka naiknya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Apalagi munculnya </w:t>
      </w:r>
      <w:ins w:id="165" w:author="latip" w:date="2020-09-02T12:59:00Z">
        <w:r w:rsidR="002C0897">
          <w:rPr>
            <w:rFonts w:ascii="Times New Roman" w:eastAsia="Times New Roman" w:hAnsi="Times New Roman" w:cs="Times New Roman"/>
            <w:sz w:val="24"/>
            <w:szCs w:val="24"/>
          </w:rPr>
          <w:t xml:space="preserve">istilah </w:t>
        </w:r>
      </w:ins>
      <w:del w:id="166" w:author="latip" w:date="2020-09-02T12:59:00Z">
        <w:r w:rsidRPr="00C50A1E" w:rsidDel="002C0897">
          <w:rPr>
            <w:rFonts w:ascii="Times New Roman" w:eastAsia="Times New Roman" w:hAnsi="Times New Roman" w:cs="Times New Roman"/>
            <w:sz w:val="24"/>
            <w:szCs w:val="24"/>
          </w:rPr>
          <w:delText>kaum-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kaum rebahan yang </w:t>
      </w:r>
      <w:del w:id="167" w:author="latip" w:date="2020-09-02T12:59:00Z">
        <w:r w:rsidRPr="00C50A1E" w:rsidDel="002C0897">
          <w:rPr>
            <w:rFonts w:ascii="Times New Roman" w:eastAsia="Times New Roman" w:hAnsi="Times New Roman" w:cs="Times New Roman"/>
            <w:sz w:val="24"/>
            <w:szCs w:val="24"/>
          </w:rPr>
          <w:delText xml:space="preserve">kerjaannya </w:delText>
        </w:r>
      </w:del>
      <w:ins w:id="168" w:author="latip" w:date="2020-09-02T12:59:00Z">
        <w:r w:rsidR="002C0897">
          <w:rPr>
            <w:rFonts w:ascii="Times New Roman" w:eastAsia="Times New Roman" w:hAnsi="Times New Roman" w:cs="Times New Roman"/>
            <w:sz w:val="24"/>
            <w:szCs w:val="24"/>
          </w:rPr>
          <w:t>aktivitasnya hanya</w:t>
        </w:r>
        <w:r w:rsidR="002C089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tiduran dan hanya buka tutup media sosial</w:t>
      </w:r>
      <w:ins w:id="169" w:author="latip" w:date="2020-09-02T13:00:00Z">
        <w:r w:rsidR="002C0897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70" w:author="latip" w:date="2020-09-02T13:00:00Z">
        <w:r w:rsidRPr="00C50A1E" w:rsidDel="002C0897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atau pura-pura sibuk padahal tidak </w:t>
      </w:r>
      <w:del w:id="171" w:author="latip" w:date="2020-09-02T13:00:00Z">
        <w:r w:rsidRPr="00C50A1E" w:rsidDel="002C0897">
          <w:rPr>
            <w:rFonts w:ascii="Times New Roman" w:eastAsia="Times New Roman" w:hAnsi="Times New Roman" w:cs="Times New Roman"/>
            <w:sz w:val="24"/>
            <w:szCs w:val="24"/>
          </w:rPr>
          <w:delText>ada yang nge-chat</w:delText>
        </w:r>
      </w:del>
      <w:ins w:id="172" w:author="latip" w:date="2020-09-02T13:00:00Z">
        <w:r w:rsidR="002C0897">
          <w:rPr>
            <w:rFonts w:ascii="Times New Roman" w:eastAsia="Times New Roman" w:hAnsi="Times New Roman" w:cs="Times New Roman"/>
            <w:sz w:val="24"/>
            <w:szCs w:val="24"/>
          </w:rPr>
          <w:t xml:space="preserve">sedang melakukan </w:t>
        </w:r>
        <w:r w:rsidR="002C0897">
          <w:rPr>
            <w:rFonts w:ascii="Times New Roman" w:eastAsia="Times New Roman" w:hAnsi="Times New Roman" w:cs="Times New Roman"/>
            <w:i/>
            <w:sz w:val="24"/>
            <w:szCs w:val="24"/>
          </w:rPr>
          <w:t>chating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</w:t>
      </w:r>
      <w:ins w:id="173" w:author="latip" w:date="2020-09-02T13:00:00Z">
        <w:r w:rsidR="0065741D">
          <w:rPr>
            <w:rFonts w:ascii="Times New Roman" w:eastAsia="Times New Roman" w:hAnsi="Times New Roman" w:cs="Times New Roman"/>
            <w:sz w:val="24"/>
            <w:szCs w:val="24"/>
          </w:rPr>
          <w:t xml:space="preserve"> akan</w:t>
        </w:r>
      </w:ins>
      <w:del w:id="174" w:author="latip" w:date="2020-09-02T13:00:00Z">
        <w:r w:rsidRPr="00C50A1E" w:rsidDel="0065741D">
          <w:rPr>
            <w:rFonts w:ascii="Times New Roman" w:eastAsia="Times New Roman" w:hAnsi="Times New Roman" w:cs="Times New Roman"/>
            <w:sz w:val="24"/>
            <w:szCs w:val="24"/>
          </w:rPr>
          <w:delText>lah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membuat </w:t>
      </w:r>
      <w:del w:id="175" w:author="latip" w:date="2020-09-02T13:00:00Z">
        <w:r w:rsidRPr="00C50A1E" w:rsidDel="002C0897">
          <w:rPr>
            <w:rFonts w:ascii="Times New Roman" w:eastAsia="Times New Roman" w:hAnsi="Times New Roman" w:cs="Times New Roman"/>
            <w:sz w:val="24"/>
            <w:szCs w:val="24"/>
          </w:rPr>
          <w:delText>lemak-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lemak </w:t>
      </w:r>
      <w:ins w:id="176" w:author="latip" w:date="2020-09-02T13:01:00Z">
        <w:r w:rsidR="0065741D">
          <w:rPr>
            <w:rFonts w:ascii="Times New Roman" w:eastAsia="Times New Roman" w:hAnsi="Times New Roman" w:cs="Times New Roman"/>
            <w:sz w:val="24"/>
            <w:szCs w:val="24"/>
          </w:rPr>
          <w:t xml:space="preserve">menjadi tidak terbakar dan akan tertimbun </w:t>
        </w:r>
        <w:r w:rsidR="0065741D">
          <w:rPr>
            <w:rFonts w:ascii="Times New Roman" w:eastAsia="Times New Roman" w:hAnsi="Times New Roman" w:cs="Times New Roman"/>
            <w:sz w:val="24"/>
            <w:szCs w:val="24"/>
          </w:rPr>
          <w:t>dalam tubuh</w:t>
        </w:r>
        <w:r w:rsidR="0065741D">
          <w:rPr>
            <w:rFonts w:ascii="Times New Roman" w:eastAsia="Times New Roman" w:hAnsi="Times New Roman" w:cs="Times New Roman"/>
            <w:sz w:val="24"/>
            <w:szCs w:val="24"/>
          </w:rPr>
          <w:t xml:space="preserve"> sehingga akan menaikan berat bada</w:t>
        </w:r>
      </w:ins>
      <w:ins w:id="177" w:author="latip" w:date="2020-09-02T13:02:00Z">
        <w:r w:rsidR="0065741D">
          <w:rPr>
            <w:rFonts w:ascii="Times New Roman" w:eastAsia="Times New Roman" w:hAnsi="Times New Roman" w:cs="Times New Roman"/>
            <w:sz w:val="24"/>
            <w:szCs w:val="24"/>
          </w:rPr>
          <w:t>n</w:t>
        </w:r>
      </w:ins>
      <w:ins w:id="178" w:author="latip" w:date="2020-09-02T13:01:00Z">
        <w:r w:rsidR="0065741D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79" w:author="latip" w:date="2020-09-02T13:00:00Z">
        <w:r w:rsidRPr="00C50A1E" w:rsidDel="0065741D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del w:id="180" w:author="latip" w:date="2020-09-02T13:01:00Z">
        <w:r w:rsidRPr="00C50A1E" w:rsidDel="0065741D">
          <w:rPr>
            <w:rFonts w:ascii="Times New Roman" w:eastAsia="Times New Roman" w:hAnsi="Times New Roman" w:cs="Times New Roman"/>
            <w:sz w:val="24"/>
            <w:szCs w:val="24"/>
          </w:rPr>
          <w:delText xml:space="preserve"> seharusnya dibakar jadi memilih ikut</w:delText>
        </w:r>
        <w:r w:rsidDel="0065741D">
          <w:rPr>
            <w:rFonts w:ascii="Times New Roman" w:eastAsia="Times New Roman" w:hAnsi="Times New Roman" w:cs="Times New Roman"/>
            <w:sz w:val="24"/>
            <w:szCs w:val="24"/>
          </w:rPr>
          <w:delText>an mager saja. Jadi simpanan di</w:delText>
        </w:r>
        <w:r w:rsidRPr="00C50A1E" w:rsidDel="0065741D">
          <w:rPr>
            <w:rFonts w:ascii="Times New Roman" w:eastAsia="Times New Roman" w:hAnsi="Times New Roman" w:cs="Times New Roman"/>
            <w:sz w:val="24"/>
            <w:szCs w:val="24"/>
          </w:rPr>
          <w:delText>tubuhmu, dimana-mana.</w:delText>
        </w:r>
      </w:del>
    </w:p>
    <w:p w:rsidR="00927764" w:rsidRPr="00C50A1E" w:rsidDel="0065741D" w:rsidRDefault="00927764" w:rsidP="00927764">
      <w:pPr>
        <w:shd w:val="clear" w:color="auto" w:fill="F5F5F5"/>
        <w:spacing w:after="375"/>
        <w:rPr>
          <w:del w:id="181" w:author="latip" w:date="2020-09-02T13:02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</w:t>
      </w:r>
      <w:del w:id="182" w:author="latip" w:date="2020-09-02T13:02:00Z">
        <w:r w:rsidRPr="00C50A1E" w:rsidDel="0065741D">
          <w:rPr>
            <w:rFonts w:ascii="Times New Roman" w:eastAsia="Times New Roman" w:hAnsi="Times New Roman" w:cs="Times New Roman"/>
            <w:sz w:val="24"/>
            <w:szCs w:val="24"/>
          </w:rPr>
          <w:delText xml:space="preserve">salahkan </w:delText>
        </w:r>
      </w:del>
      <w:ins w:id="183" w:author="latip" w:date="2020-09-02T13:02:00Z">
        <w:r w:rsidR="0065741D">
          <w:rPr>
            <w:rFonts w:ascii="Times New Roman" w:eastAsia="Times New Roman" w:hAnsi="Times New Roman" w:cs="Times New Roman"/>
            <w:sz w:val="24"/>
            <w:szCs w:val="24"/>
          </w:rPr>
          <w:t>menyalahkan</w:t>
        </w:r>
        <w:r w:rsidR="0065741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ins w:id="184" w:author="latip" w:date="2020-09-02T13:02:00Z">
        <w:r w:rsidR="0065741D">
          <w:rPr>
            <w:rFonts w:ascii="Times New Roman" w:eastAsia="Times New Roman" w:hAnsi="Times New Roman" w:cs="Times New Roman"/>
            <w:sz w:val="24"/>
            <w:szCs w:val="24"/>
          </w:rPr>
          <w:t xml:space="preserve"> ketika berat badan naik</w:t>
        </w:r>
      </w:ins>
      <w:del w:id="185" w:author="latip" w:date="2020-09-02T13:02:00Z">
        <w:r w:rsidRPr="00C50A1E" w:rsidDel="0065741D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 Soal nafs</w:t>
      </w:r>
      <w:ins w:id="186" w:author="latip" w:date="2020-09-02T13:02:00Z">
        <w:r w:rsidR="0065741D">
          <w:rPr>
            <w:rFonts w:ascii="Times New Roman" w:eastAsia="Times New Roman" w:hAnsi="Times New Roman" w:cs="Times New Roman"/>
            <w:sz w:val="24"/>
            <w:szCs w:val="24"/>
          </w:rPr>
          <w:t>u</w:t>
        </w:r>
      </w:ins>
      <w:del w:id="187" w:author="latip" w:date="2020-09-02T13:01:00Z">
        <w:r w:rsidRPr="00C50A1E" w:rsidDel="0065741D">
          <w:rPr>
            <w:rFonts w:ascii="Times New Roman" w:eastAsia="Times New Roman" w:hAnsi="Times New Roman" w:cs="Times New Roman"/>
            <w:sz w:val="24"/>
            <w:szCs w:val="24"/>
          </w:rPr>
          <w:delText>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makan ini lebih banyak </w:t>
      </w:r>
      <w:del w:id="188" w:author="latip" w:date="2020-09-02T13:02:00Z">
        <w:r w:rsidRPr="00C50A1E" w:rsidDel="0065741D">
          <w:rPr>
            <w:rFonts w:ascii="Times New Roman" w:eastAsia="Times New Roman" w:hAnsi="Times New Roman" w:cs="Times New Roman"/>
            <w:sz w:val="24"/>
            <w:szCs w:val="24"/>
          </w:rPr>
          <w:delText>salahnya di kamu</w:delText>
        </w:r>
      </w:del>
      <w:ins w:id="189" w:author="latip" w:date="2020-09-02T13:02:00Z">
        <w:r w:rsidR="0065741D">
          <w:rPr>
            <w:rFonts w:ascii="Times New Roman" w:eastAsia="Times New Roman" w:hAnsi="Times New Roman" w:cs="Times New Roman"/>
            <w:sz w:val="24"/>
            <w:szCs w:val="24"/>
          </w:rPr>
          <w:t>pada pola hidup</w:t>
        </w:r>
      </w:ins>
      <w:ins w:id="190" w:author="latip" w:date="2020-09-02T13:04:00Z">
        <w:r w:rsidR="0065741D">
          <w:rPr>
            <w:rFonts w:ascii="Times New Roman" w:eastAsia="Times New Roman" w:hAnsi="Times New Roman" w:cs="Times New Roman"/>
            <w:sz w:val="24"/>
            <w:szCs w:val="24"/>
          </w:rPr>
          <w:t xml:space="preserve"> dan pola makan</w:t>
        </w:r>
      </w:ins>
      <w:ins w:id="191" w:author="latip" w:date="2020-09-02T13:02:00Z">
        <w:r w:rsidR="0065741D">
          <w:rPr>
            <w:rFonts w:ascii="Times New Roman" w:eastAsia="Times New Roman" w:hAnsi="Times New Roman" w:cs="Times New Roman"/>
            <w:sz w:val="24"/>
            <w:szCs w:val="24"/>
          </w:rPr>
          <w:t xml:space="preserve"> yang salah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192" w:author="latip" w:date="2020-09-02T13:02:00Z">
        <w:r w:rsidR="0065741D">
          <w:rPr>
            <w:rFonts w:ascii="Times New Roman" w:eastAsia="Times New Roman" w:hAnsi="Times New Roman" w:cs="Times New Roman"/>
            <w:sz w:val="24"/>
            <w:szCs w:val="24"/>
          </w:rPr>
          <w:t>P</w:t>
        </w:r>
      </w:ins>
      <w:ins w:id="193" w:author="latip" w:date="2020-09-02T13:03:00Z">
        <w:r w:rsidR="0065741D">
          <w:rPr>
            <w:rFonts w:ascii="Times New Roman" w:eastAsia="Times New Roman" w:hAnsi="Times New Roman" w:cs="Times New Roman"/>
            <w:sz w:val="24"/>
            <w:szCs w:val="24"/>
          </w:rPr>
          <w:t xml:space="preserve">ola hidup dan pola makan yang tidak terkendali akan membuat </w:t>
        </w:r>
      </w:ins>
      <w:ins w:id="194" w:author="latip" w:date="2020-09-02T13:04:00Z">
        <w:r w:rsidR="0065741D">
          <w:rPr>
            <w:rFonts w:ascii="Times New Roman" w:eastAsia="Times New Roman" w:hAnsi="Times New Roman" w:cs="Times New Roman"/>
            <w:sz w:val="24"/>
            <w:szCs w:val="24"/>
          </w:rPr>
          <w:t>pola konsumsi asal-asalan</w:t>
        </w:r>
      </w:ins>
      <w:ins w:id="195" w:author="latip" w:date="2020-09-02T13:03:00Z">
        <w:r w:rsidR="0065741D">
          <w:rPr>
            <w:rFonts w:ascii="Times New Roman" w:eastAsia="Times New Roman" w:hAnsi="Times New Roman" w:cs="Times New Roman"/>
            <w:sz w:val="24"/>
            <w:szCs w:val="24"/>
          </w:rPr>
          <w:t xml:space="preserve"> tanpa memperhatikan </w:t>
        </w:r>
      </w:ins>
      <w:ins w:id="196" w:author="latip" w:date="2020-09-02T13:04:00Z">
        <w:r w:rsidR="0065741D">
          <w:rPr>
            <w:rFonts w:ascii="Times New Roman" w:eastAsia="Times New Roman" w:hAnsi="Times New Roman" w:cs="Times New Roman"/>
            <w:sz w:val="24"/>
            <w:szCs w:val="24"/>
          </w:rPr>
          <w:t xml:space="preserve">jumlah </w:t>
        </w:r>
      </w:ins>
      <w:ins w:id="197" w:author="latip" w:date="2020-09-02T13:03:00Z">
        <w:r w:rsidR="0065741D">
          <w:rPr>
            <w:rFonts w:ascii="Times New Roman" w:eastAsia="Times New Roman" w:hAnsi="Times New Roman" w:cs="Times New Roman"/>
            <w:sz w:val="24"/>
            <w:szCs w:val="24"/>
          </w:rPr>
          <w:t>kalori</w:t>
        </w:r>
      </w:ins>
      <w:ins w:id="198" w:author="latip" w:date="2020-09-02T13:04:00Z">
        <w:r w:rsidR="0065741D">
          <w:rPr>
            <w:rFonts w:ascii="Times New Roman" w:eastAsia="Times New Roman" w:hAnsi="Times New Roman" w:cs="Times New Roman"/>
            <w:sz w:val="24"/>
            <w:szCs w:val="24"/>
          </w:rPr>
          <w:t xml:space="preserve"> yang dihasilkan dari makanan tersebut</w:t>
        </w:r>
      </w:ins>
      <w:ins w:id="199" w:author="latip" w:date="2020-09-02T13:03:00Z">
        <w:r w:rsidR="0065741D">
          <w:rPr>
            <w:rFonts w:ascii="Times New Roman" w:eastAsia="Times New Roman" w:hAnsi="Times New Roman" w:cs="Times New Roman"/>
            <w:sz w:val="24"/>
            <w:szCs w:val="24"/>
          </w:rPr>
          <w:t>. Sebagai contoh</w:t>
        </w:r>
      </w:ins>
      <w:ins w:id="200" w:author="latip" w:date="2020-09-02T13:05:00Z">
        <w:r w:rsidR="0065741D">
          <w:rPr>
            <w:rFonts w:ascii="Times New Roman" w:eastAsia="Times New Roman" w:hAnsi="Times New Roman" w:cs="Times New Roman"/>
            <w:sz w:val="24"/>
            <w:szCs w:val="24"/>
          </w:rPr>
          <w:t xml:space="preserve"> sederhana</w:t>
        </w:r>
      </w:ins>
      <w:ins w:id="201" w:author="latip" w:date="2020-09-02T13:03:00Z">
        <w:r w:rsidR="0065741D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ins w:id="202" w:author="latip" w:date="2020-09-02T13:05:00Z">
        <w:r w:rsidR="0065741D">
          <w:rPr>
            <w:rFonts w:ascii="Times New Roman" w:eastAsia="Times New Roman" w:hAnsi="Times New Roman" w:cs="Times New Roman"/>
            <w:sz w:val="24"/>
            <w:szCs w:val="24"/>
          </w:rPr>
          <w:t xml:space="preserve">jika </w:t>
        </w:r>
      </w:ins>
      <w:ins w:id="203" w:author="latip" w:date="2020-09-02T13:03:00Z">
        <w:r w:rsidR="0065741D">
          <w:rPr>
            <w:rFonts w:ascii="Times New Roman" w:eastAsia="Times New Roman" w:hAnsi="Times New Roman" w:cs="Times New Roman"/>
            <w:sz w:val="24"/>
            <w:szCs w:val="24"/>
          </w:rPr>
          <w:t xml:space="preserve">mengkonsumsi </w:t>
        </w:r>
      </w:ins>
      <w:del w:id="204" w:author="latip" w:date="2020-09-02T13:02:00Z">
        <w:r w:rsidRPr="00C50A1E" w:rsidDel="0065741D">
          <w:rPr>
            <w:rFonts w:ascii="Times New Roman" w:eastAsia="Times New Roman" w:hAnsi="Times New Roman" w:cs="Times New Roman"/>
            <w:sz w:val="24"/>
            <w:szCs w:val="24"/>
          </w:rPr>
          <w:delText xml:space="preserve">Kamu yang tidak bisa mengendalikan diri. Kalau tiba-tiba berat </w:delText>
        </w:r>
        <w:r w:rsidDel="0065741D">
          <w:rPr>
            <w:rFonts w:ascii="Times New Roman" w:eastAsia="Times New Roman" w:hAnsi="Times New Roman" w:cs="Times New Roman"/>
            <w:sz w:val="24"/>
            <w:szCs w:val="24"/>
          </w:rPr>
          <w:delText>badan ikut tergelincir makin ke</w:delText>
        </w:r>
        <w:r w:rsidRPr="00C50A1E" w:rsidDel="0065741D">
          <w:rPr>
            <w:rFonts w:ascii="Times New Roman" w:eastAsia="Times New Roman" w:hAnsi="Times New Roman" w:cs="Times New Roman"/>
            <w:sz w:val="24"/>
            <w:szCs w:val="24"/>
          </w:rPr>
          <w:delText>kanan di saat hujan. Coba ingat-ingat apa yang kamu makan saat hujan?</w:delText>
        </w:r>
      </w:del>
    </w:p>
    <w:p w:rsidR="00927764" w:rsidRPr="00C50A1E" w:rsidRDefault="0065741D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205" w:author="latip" w:date="2020-09-02T13:03:00Z">
        <w:r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206" w:author="latip" w:date="2020-09-02T13:03:00Z">
        <w:r w:rsidR="00927764" w:rsidRPr="00C50A1E" w:rsidDel="0065741D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ie </w:t>
      </w:r>
      <w:ins w:id="207" w:author="latip" w:date="2020-09-02T13:03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instan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rebus kuah susu ditambah telur</w:t>
      </w:r>
      <w:ins w:id="208" w:author="latip" w:date="2020-09-02T13:04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maka </w:t>
        </w:r>
      </w:ins>
      <w:ins w:id="209" w:author="latip" w:date="2020-09-02T13:05:00Z">
        <w:r>
          <w:rPr>
            <w:rFonts w:ascii="Times New Roman" w:eastAsia="Times New Roman" w:hAnsi="Times New Roman" w:cs="Times New Roman"/>
            <w:sz w:val="24"/>
            <w:szCs w:val="24"/>
          </w:rPr>
          <w:t>akan dihasilkan</w:t>
        </w:r>
      </w:ins>
      <w:del w:id="210" w:author="latip" w:date="2020-09-02T13:04:00Z">
        <w:r w:rsidR="00927764" w:rsidRPr="00C50A1E" w:rsidDel="0065741D">
          <w:rPr>
            <w:rFonts w:ascii="Times New Roman" w:eastAsia="Times New Roman" w:hAnsi="Times New Roman" w:cs="Times New Roman"/>
            <w:sz w:val="24"/>
            <w:szCs w:val="24"/>
          </w:rPr>
          <w:delText>. Ya bisalah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lebih dari 500 kalori.</w:t>
      </w:r>
      <w:del w:id="211" w:author="latip" w:date="2020-09-02T13:04:00Z">
        <w:r w:rsidR="00927764" w:rsidRPr="00C50A1E" w:rsidDel="0065741D">
          <w:rPr>
            <w:rFonts w:ascii="Times New Roman" w:eastAsia="Times New Roman" w:hAnsi="Times New Roman" w:cs="Times New Roman"/>
            <w:sz w:val="24"/>
            <w:szCs w:val="24"/>
          </w:rPr>
          <w:delText xml:space="preserve"> HAHA.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8A3" w:rsidRDefault="002318A3">
      <w:r>
        <w:separator/>
      </w:r>
    </w:p>
  </w:endnote>
  <w:endnote w:type="continuationSeparator" w:id="0">
    <w:p w:rsidR="002318A3" w:rsidRDefault="00231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3F18E2">
    <w:pPr>
      <w:pStyle w:val="Footer"/>
    </w:pPr>
  </w:p>
  <w:p w:rsidR="00941E77" w:rsidRDefault="003F18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8A3" w:rsidRDefault="002318A3">
      <w:r>
        <w:separator/>
      </w:r>
    </w:p>
  </w:footnote>
  <w:footnote w:type="continuationSeparator" w:id="0">
    <w:p w:rsidR="002318A3" w:rsidRDefault="00231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atip">
    <w15:presenceInfo w15:providerId="Windows Live" w15:userId="7e33b09ab76421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visionView w:markup="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2C0897"/>
    <w:rsid w:val="0042167F"/>
    <w:rsid w:val="0065741D"/>
    <w:rsid w:val="00857E34"/>
    <w:rsid w:val="00924DF5"/>
    <w:rsid w:val="00927764"/>
    <w:rsid w:val="00C01B5E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EA0E9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C01B5E"/>
  </w:style>
  <w:style w:type="paragraph" w:styleId="BalloonText">
    <w:name w:val="Balloon Text"/>
    <w:basedOn w:val="Normal"/>
    <w:link w:val="BalloonTextChar"/>
    <w:uiPriority w:val="99"/>
    <w:semiHidden/>
    <w:unhideWhenUsed/>
    <w:rsid w:val="00C01B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B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latip</cp:lastModifiedBy>
  <cp:revision>2</cp:revision>
  <dcterms:created xsi:type="dcterms:W3CDTF">2020-09-02T06:25:00Z</dcterms:created>
  <dcterms:modified xsi:type="dcterms:W3CDTF">2020-09-02T06:25:00Z</dcterms:modified>
</cp:coreProperties>
</file>