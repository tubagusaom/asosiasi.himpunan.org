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>Suntinglahprakataberikutini</w:t>
      </w:r>
      <w:r w:rsidR="004F5D73">
        <w:rPr>
          <w:rFonts w:ascii="Times New Roman" w:hAnsi="Times New Roman" w:cs="Times New Roman"/>
          <w:sz w:val="24"/>
          <w:szCs w:val="24"/>
        </w:rPr>
        <w:t xml:space="preserve">secara digital! </w:t>
      </w: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DE7C92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  <w:rPrChange w:id="1" w:author="ACER" w:date="2021-02-22T14:35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Alhamdulillah</w:t>
            </w:r>
            <w:del w:id="2" w:author="ACER" w:date="2021-02-22T14:35:00Z">
              <w:r w:rsidRPr="00A16D9B" w:rsidDel="00DE7C9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,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segala  puji  bagi  Allah  yang  telah  memberikan  segala  bimbingan-Nya  kepada penulis untuk menyelesaikan buku praktikum Jaringan Komputer ini.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DE7C92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  <w:rPrChange w:id="3" w:author="ACER" w:date="2021-02-22T14:35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modul  ajar  praktikum  Jaringan  Komputer  program  D3/D4 di Politeknik Elektronika Negeri Surabaya. Sasaran dari praktikum Jaringan Komputer ini  adalah  memberikan  pengetahuan  kepada  mahasiswa  tentang  teknik  membangun  sistem  Jaringan  Komputer  berbasis  Linux  mulai  dari  instalasi  sistem  operasi,  perintah-perintah  dasar  Linux sampai dengan membangun internet server yang meliputi mail server, DNS server, web server,  proxy  server,  dan  lain  sebagainya.  Selain  </w:t>
            </w:r>
            <w:del w:id="4" w:author="ACER" w:date="2021-02-22T14:35:00Z">
              <w:r w:rsidRPr="00A16D9B" w:rsidDel="00DE7C9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itu  </w:delText>
              </w:r>
            </w:del>
            <w:ins w:id="5" w:author="ACER" w:date="2021-02-22T14:35:00Z">
              <w:r w:rsidR="00DE7C92" w:rsidRPr="00A16D9B">
                <w:rPr>
                  <w:rFonts w:ascii="Times New Roman" w:hAnsi="Times New Roman" w:cs="Times New Roman"/>
                  <w:sz w:val="24"/>
                  <w:szCs w:val="24"/>
                </w:rPr>
                <w:t>itu</w:t>
              </w:r>
              <w:r w:rsidR="00DE7C92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,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praktikum  Jaringan  Komputer  ini  dapat digunakan sebagai panduan bagi mahasiswa saat melaksanakan praktikum tersebut.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  sempurna,  oleh  karena  itu  penulis  akan  memperbaikinya  secara  berkala.</w:t>
            </w:r>
            <w:ins w:id="6" w:author="ACER" w:date="2021-02-22T14:38:00Z">
              <w:r w:rsidR="00DE7C92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sangat  kami  harapkan. 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Amin.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3081" w:rsidRDefault="00FE3081" w:rsidP="00D80F46">
      <w:r>
        <w:separator/>
      </w:r>
    </w:p>
  </w:endnote>
  <w:endnote w:type="continuationSeparator" w:id="1">
    <w:p w:rsidR="00FE3081" w:rsidRDefault="00FE3081" w:rsidP="00D80F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3081" w:rsidRDefault="00FE3081" w:rsidP="00D80F46">
      <w:r>
        <w:separator/>
      </w:r>
    </w:p>
  </w:footnote>
  <w:footnote w:type="continuationSeparator" w:id="1">
    <w:p w:rsidR="00FE3081" w:rsidRDefault="00FE3081" w:rsidP="00D80F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0F46"/>
    <w:rsid w:val="0012251A"/>
    <w:rsid w:val="00184E03"/>
    <w:rsid w:val="002D5B47"/>
    <w:rsid w:val="00325D2F"/>
    <w:rsid w:val="00327783"/>
    <w:rsid w:val="0042167F"/>
    <w:rsid w:val="0046485C"/>
    <w:rsid w:val="004F5D73"/>
    <w:rsid w:val="00771E9D"/>
    <w:rsid w:val="008D1AF7"/>
    <w:rsid w:val="00924DF5"/>
    <w:rsid w:val="00A16D9B"/>
    <w:rsid w:val="00A86167"/>
    <w:rsid w:val="00AF28E1"/>
    <w:rsid w:val="00D80F46"/>
    <w:rsid w:val="00DE7C92"/>
    <w:rsid w:val="00FE30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paragraph" w:styleId="BalloonText">
    <w:name w:val="Balloon Text"/>
    <w:basedOn w:val="Normal"/>
    <w:link w:val="BalloonTextChar"/>
    <w:uiPriority w:val="99"/>
    <w:semiHidden/>
    <w:unhideWhenUsed/>
    <w:rsid w:val="00DE7C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C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</cp:lastModifiedBy>
  <cp:revision>7</cp:revision>
  <dcterms:created xsi:type="dcterms:W3CDTF">2019-10-18T19:52:00Z</dcterms:created>
  <dcterms:modified xsi:type="dcterms:W3CDTF">2021-02-22T07:38:00Z</dcterms:modified>
</cp:coreProperties>
</file>