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del w:id="0" w:author="ismail - [2010]" w:date="2022-06-08T10:40:00Z">
        <w:r w:rsidR="009B1CA6" w:rsidDel="009B1CA6">
          <w:rPr>
            <w:rFonts w:ascii="Times New Roman" w:eastAsia="Times New Roman" w:hAnsi="Times New Roman" w:cs="Times New Roman"/>
            <w:i/>
            <w:iCs/>
            <w:sz w:val="24"/>
            <w:szCs w:val="24"/>
          </w:rPr>
          <w:delText>e</w:delText>
        </w:r>
      </w:del>
      <w:ins w:id="1" w:author="ismail - [2010]" w:date="2022-06-08T10:40:00Z">
        <w:r w:rsidR="009B1CA6">
          <w:rPr>
            <w:rFonts w:ascii="Times New Roman" w:eastAsia="Times New Roman" w:hAnsi="Times New Roman" w:cs="Times New Roman"/>
            <w:i/>
            <w:iCs/>
            <w:sz w:val="24"/>
            <w:szCs w:val="24"/>
          </w:rPr>
          <w:t>-a</w:t>
        </w:r>
      </w:ins>
      <w:r w:rsidRPr="00C50A1E">
        <w:rPr>
          <w:rFonts w:ascii="Times New Roman" w:eastAsia="Times New Roman" w:hAnsi="Times New Roman" w:cs="Times New Roman"/>
          <w:i/>
          <w:iCs/>
          <w:sz w:val="24"/>
          <w:szCs w:val="24"/>
        </w:rPr>
        <w:t>p</w:t>
      </w:r>
      <w:ins w:id="2" w:author="ismail - [2010]" w:date="2022-06-08T10:40:00Z">
        <w:r w:rsidR="009B1CA6" w:rsidRPr="00C50A1E" w:rsidDel="009B1CA6">
          <w:rPr>
            <w:rFonts w:ascii="Times New Roman" w:eastAsia="Times New Roman" w:hAnsi="Times New Roman" w:cs="Times New Roman"/>
            <w:i/>
            <w:iCs/>
            <w:sz w:val="24"/>
            <w:szCs w:val="24"/>
          </w:rPr>
          <w:t xml:space="preserve"> </w:t>
        </w:r>
      </w:ins>
      <w:del w:id="3" w:author="ismail - [2010]" w:date="2022-06-08T10:40:00Z">
        <w:r w:rsidRPr="00C50A1E" w:rsidDel="009B1CA6">
          <w:rPr>
            <w:rFonts w:ascii="Times New Roman" w:eastAsia="Times New Roman" w:hAnsi="Times New Roman" w:cs="Times New Roman"/>
            <w:i/>
            <w:iCs/>
            <w:sz w:val="24"/>
            <w:szCs w:val="24"/>
          </w:rPr>
          <w:delText xml:space="preserve"> te</w:delText>
        </w:r>
      </w:del>
      <w:ins w:id="4" w:author="ismail - [2010]" w:date="2022-06-08T10:40:00Z">
        <w:r w:rsidR="009B1CA6">
          <w:rPr>
            <w:rFonts w:ascii="Times New Roman" w:eastAsia="Times New Roman" w:hAnsi="Times New Roman" w:cs="Times New Roman"/>
            <w:i/>
            <w:iCs/>
            <w:sz w:val="24"/>
            <w:szCs w:val="24"/>
          </w:rPr>
          <w:t>-berteman</w:t>
        </w:r>
      </w:ins>
      <w:del w:id="5" w:author="ismail - [2010]" w:date="2022-06-08T10:40:00Z">
        <w:r w:rsidRPr="00C50A1E" w:rsidDel="009B1CA6">
          <w:rPr>
            <w:rFonts w:ascii="Times New Roman" w:eastAsia="Times New Roman" w:hAnsi="Times New Roman" w:cs="Times New Roman"/>
            <w:i/>
            <w:iCs/>
            <w:sz w:val="24"/>
            <w:szCs w:val="24"/>
          </w:rPr>
          <w:delText>menan</w:delText>
        </w:r>
      </w:del>
      <w:r w:rsidRPr="00C50A1E">
        <w:rPr>
          <w:rFonts w:ascii="Times New Roman" w:eastAsia="Times New Roman" w:hAnsi="Times New Roman" w:cs="Times New Roman"/>
          <w:i/>
          <w:iCs/>
          <w:sz w:val="24"/>
          <w:szCs w:val="24"/>
        </w:rPr>
        <w:t xml:space="preserve"> </w:t>
      </w:r>
      <w:ins w:id="6" w:author="ismail - [2010]" w:date="2022-06-08T10:40:00Z">
        <w:r w:rsidR="009B1CA6">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bookmarkStart w:id="7" w:name="_GoBack"/>
      <w:bookmarkEnd w:id="7"/>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8" w:author="ismail - [2010]" w:date="2022-06-08T10:41:00Z">
        <w:r w:rsidDel="009B1CA6">
          <w:rPr>
            <w:rFonts w:ascii="Times New Roman" w:eastAsia="Times New Roman" w:hAnsi="Times New Roman" w:cs="Times New Roman"/>
            <w:sz w:val="24"/>
            <w:szCs w:val="24"/>
          </w:rPr>
          <w:delText>B</w:delText>
        </w:r>
      </w:del>
      <w:ins w:id="9" w:author="ismail - [2010]" w:date="2022-06-08T10:41:00Z">
        <w:r w:rsidR="009B1CA6">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10" w:author="ismail - [2010]" w:date="2022-06-08T10:42:00Z">
        <w:r w:rsidR="009B1CA6">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11" w:author="ismail - [2010]" w:date="2022-06-08T10:43:00Z">
        <w:r w:rsidRPr="00C50A1E" w:rsidDel="009B1CA6">
          <w:rPr>
            <w:rFonts w:ascii="Times New Roman" w:eastAsia="Times New Roman" w:hAnsi="Times New Roman" w:cs="Times New Roman"/>
            <w:sz w:val="24"/>
            <w:szCs w:val="24"/>
          </w:rPr>
          <w:delText>4</w:delText>
        </w:r>
      </w:del>
      <w:ins w:id="12" w:author="ismail - [2010]" w:date="2022-06-08T10:43:00Z">
        <w:r w:rsidR="009B1CA6">
          <w:rPr>
            <w:rFonts w:ascii="Times New Roman" w:eastAsia="Times New Roman" w:hAnsi="Times New Roman" w:cs="Times New Roman"/>
            <w:sz w:val="24"/>
            <w:szCs w:val="24"/>
          </w:rPr>
          <w:t>-em</w:t>
        </w:r>
        <w:r w:rsidR="009B1CA6" w:rsidRPr="00C50A1E">
          <w:rPr>
            <w:rFonts w:ascii="Times New Roman" w:eastAsia="Times New Roman" w:hAnsi="Times New Roman" w:cs="Times New Roman"/>
            <w:sz w:val="24"/>
            <w:szCs w:val="24"/>
          </w:rPr>
          <w:t>p</w:t>
        </w:r>
        <w:r w:rsidR="009B1CA6">
          <w:rPr>
            <w:rFonts w:ascii="Times New Roman" w:eastAsia="Times New Roman" w:hAnsi="Times New Roman" w:cs="Times New Roman"/>
            <w:sz w:val="24"/>
            <w:szCs w:val="24"/>
          </w:rPr>
          <w:t>at</w:t>
        </w:r>
      </w:ins>
      <w:r w:rsidRPr="00C50A1E">
        <w:rPr>
          <w:rFonts w:ascii="Times New Roman" w:eastAsia="Times New Roman" w:hAnsi="Times New Roman" w:cs="Times New Roman"/>
          <w:sz w:val="24"/>
          <w:szCs w:val="24"/>
        </w:rPr>
        <w:t xml:space="preserve"> porsi habis sekali duduk. Belum cukup, tambah lagi gorengannya, satu</w:t>
      </w:r>
      <w:ins w:id="13" w:author="ismail - [2010]" w:date="2022-06-08T10:43:00Z">
        <w:r w:rsidR="009B1CA6">
          <w:rPr>
            <w:rFonts w:ascii="Times New Roman" w:eastAsia="Times New Roman" w:hAnsi="Times New Roman" w:cs="Times New Roman"/>
            <w:sz w:val="24"/>
            <w:szCs w:val="24"/>
          </w:rPr>
          <w:t xml:space="preserve"> </w:t>
        </w:r>
      </w:ins>
      <w:del w:id="14" w:author="ismail - [2010]" w:date="2022-06-08T10:43:00Z">
        <w:r w:rsidRPr="00C50A1E" w:rsidDel="009B1CA6">
          <w:rPr>
            <w:rFonts w:ascii="Times New Roman" w:eastAsia="Times New Roman" w:hAnsi="Times New Roman" w:cs="Times New Roman"/>
            <w:sz w:val="24"/>
            <w:szCs w:val="24"/>
          </w:rPr>
          <w:delText>-</w:delText>
        </w:r>
      </w:del>
      <w:ins w:id="15" w:author="ismail - [2010]" w:date="2022-06-08T10:44:00Z">
        <w:r w:rsidR="009B1CA6">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w:t>
      </w:r>
      <w:ins w:id="16" w:author="ismail - [2010]" w:date="2022-06-08T10:44:00Z">
        <w:r w:rsidR="009B1CA6">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del w:id="17" w:author="ismail - [2010]" w:date="2022-06-08T10:44:00Z">
        <w:r w:rsidRPr="00C50A1E" w:rsidDel="009B1CA6">
          <w:rPr>
            <w:rFonts w:ascii="Times New Roman" w:eastAsia="Times New Roman" w:hAnsi="Times New Roman" w:cs="Times New Roman"/>
            <w:sz w:val="24"/>
            <w:szCs w:val="24"/>
          </w:rPr>
          <w:delText>"</w:delText>
        </w:r>
      </w:del>
      <w:ins w:id="18" w:author="ismail - [2010]" w:date="2022-06-08T10:44:00Z">
        <w:r w:rsidR="009B1CA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panas</w:t>
      </w:r>
      <w:ins w:id="19" w:author="ismail - [2010]" w:date="2022-06-08T10:44:00Z">
        <w:r w:rsidR="009B1CA6">
          <w:rPr>
            <w:rFonts w:ascii="Times New Roman" w:eastAsia="Times New Roman" w:hAnsi="Times New Roman" w:cs="Times New Roman"/>
            <w:sz w:val="24"/>
            <w:szCs w:val="24"/>
          </w:rPr>
          <w:t>’</w:t>
        </w:r>
      </w:ins>
      <w:del w:id="20" w:author="ismail - [2010]" w:date="2022-06-08T10:44:00Z">
        <w:r w:rsidRPr="00C50A1E" w:rsidDel="009B1CA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del w:id="21" w:author="ismail - [2010]" w:date="2022-06-08T10:45:00Z">
        <w:r w:rsidRPr="00C50A1E" w:rsidDel="009B1CA6">
          <w:rPr>
            <w:rFonts w:ascii="Times New Roman" w:eastAsia="Times New Roman" w:hAnsi="Times New Roman" w:cs="Times New Roman"/>
            <w:b/>
            <w:bCs/>
            <w:sz w:val="24"/>
            <w:szCs w:val="24"/>
          </w:rPr>
          <w:delText>S</w:delText>
        </w:r>
      </w:del>
      <w:ins w:id="22" w:author="ismail - [2010]" w:date="2022-06-08T10:50:00Z">
        <w:r w:rsidR="00AA7904" w:rsidRPr="00C50A1E">
          <w:rPr>
            <w:rFonts w:ascii="Times New Roman" w:eastAsia="Times New Roman" w:hAnsi="Times New Roman" w:cs="Times New Roman"/>
            <w:sz w:val="24"/>
            <w:szCs w:val="24"/>
          </w:rPr>
          <w:t>p</w:t>
        </w:r>
      </w:ins>
      <w:ins w:id="23" w:author="ismail - [2010]" w:date="2022-06-08T10:45:00Z">
        <w:r w:rsidR="009B1CA6">
          <w:rPr>
            <w:rFonts w:ascii="Times New Roman" w:eastAsia="Times New Roman" w:hAnsi="Times New Roman" w:cs="Times New Roman"/>
            <w:b/>
            <w:bCs/>
            <w:sz w:val="24"/>
            <w:szCs w:val="24"/>
          </w:rPr>
          <w:t>eny</w:t>
        </w:r>
      </w:ins>
      <w:r w:rsidRPr="00C50A1E">
        <w:rPr>
          <w:rFonts w:ascii="Times New Roman" w:eastAsia="Times New Roman" w:hAnsi="Times New Roman" w:cs="Times New Roman"/>
          <w:b/>
          <w:bCs/>
          <w:sz w:val="24"/>
          <w:szCs w:val="24"/>
        </w:rPr>
        <w:t>ebabnya</w:t>
      </w:r>
      <w:ins w:id="24" w:author="ismail - [2010]" w:date="2022-06-08T10:45:00Z">
        <w:r w:rsidR="009B1CA6">
          <w:rPr>
            <w:rFonts w:ascii="Times New Roman" w:eastAsia="Times New Roman" w:hAnsi="Times New Roman" w:cs="Times New Roman"/>
            <w:b/>
            <w:bCs/>
            <w:sz w:val="24"/>
            <w:szCs w:val="24"/>
          </w:rPr>
          <w:t xml:space="preserve"> </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w:t>
      </w:r>
      <w:ins w:id="25" w:author="ismail - [2010]" w:date="2022-06-08T10:46:00Z">
        <w:r w:rsidR="009B1CA6">
          <w:rPr>
            <w:rFonts w:ascii="Times New Roman" w:eastAsia="Times New Roman" w:hAnsi="Times New Roman" w:cs="Times New Roman"/>
            <w:sz w:val="24"/>
            <w:szCs w:val="24"/>
          </w:rPr>
          <w:t>k</w:t>
        </w:r>
      </w:ins>
      <w:r w:rsidRPr="00C50A1E">
        <w:rPr>
          <w:rFonts w:ascii="Times New Roman" w:eastAsia="Times New Roman" w:hAnsi="Times New Roman" w:cs="Times New Roman"/>
          <w:sz w:val="24"/>
          <w:szCs w:val="24"/>
        </w:rPr>
        <w:t>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26" w:author="ismail - [2010]" w:date="2022-06-08T10:46:00Z">
        <w:r w:rsidDel="009B1CA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w:t>
      </w:r>
      <w:del w:id="27" w:author="ismail - [2010]" w:date="2022-06-08T10:46:00Z">
        <w:r w:rsidRPr="00C50A1E" w:rsidDel="00AA7904">
          <w:rPr>
            <w:rFonts w:ascii="Times New Roman" w:eastAsia="Times New Roman" w:hAnsi="Times New Roman" w:cs="Times New Roman"/>
            <w:sz w:val="24"/>
            <w:szCs w:val="24"/>
          </w:rPr>
          <w:delText>mau</w:delText>
        </w:r>
      </w:del>
      <w:ins w:id="28" w:author="ismail - [2010]" w:date="2022-06-08T10:46:00Z">
        <w:r w:rsidR="00AA7904">
          <w:rPr>
            <w:rFonts w:ascii="Times New Roman" w:eastAsia="Times New Roman" w:hAnsi="Times New Roman" w:cs="Times New Roman"/>
            <w:sz w:val="24"/>
            <w:szCs w:val="24"/>
          </w:rPr>
          <w:t>-akan</w:t>
        </w:r>
      </w:ins>
      <w:r w:rsidRPr="00C50A1E">
        <w:rPr>
          <w:rFonts w:ascii="Times New Roman" w:eastAsia="Times New Roman" w:hAnsi="Times New Roman" w:cs="Times New Roman"/>
          <w:sz w:val="24"/>
          <w:szCs w:val="24"/>
        </w:rPr>
        <w:t xml:space="preserve">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29" w:author="ismail - [2010]" w:date="2022-06-08T10:46:00Z">
        <w:r w:rsidR="00AA7904">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aja dulu dengan memperhatikan label informasi gizi ketika kamu memakan makanan kemasan. Atau jika ingin minum yang hangat-hangat, takar gulanya jangan kelebihan. Sebab kamu sudah terlalu manis, kata dia </w:t>
      </w:r>
      <w:del w:id="30" w:author="ismail - [2010]" w:date="2022-06-08T10:46:00Z">
        <w:r w:rsidRPr="00C50A1E" w:rsidDel="00AA7904">
          <w:rPr>
            <w:rFonts w:ascii="Times New Roman" w:eastAsia="Times New Roman" w:hAnsi="Times New Roman" w:cs="Times New Roman"/>
            <w:i/>
            <w:iCs/>
            <w:sz w:val="24"/>
            <w:szCs w:val="24"/>
          </w:rPr>
          <w:delText>git</w:delText>
        </w:r>
      </w:del>
      <w:del w:id="31" w:author="ismail - [2010]" w:date="2022-06-08T10:47:00Z">
        <w:r w:rsidRPr="00C50A1E" w:rsidDel="00AA7904">
          <w:rPr>
            <w:rFonts w:ascii="Times New Roman" w:eastAsia="Times New Roman" w:hAnsi="Times New Roman" w:cs="Times New Roman"/>
            <w:i/>
            <w:iCs/>
            <w:sz w:val="24"/>
            <w:szCs w:val="24"/>
          </w:rPr>
          <w:delText>u</w:delText>
        </w:r>
      </w:del>
      <w:ins w:id="32" w:author="ismail - [2010]" w:date="2022-06-08T10:47:00Z">
        <w:r w:rsidR="00AA7904" w:rsidRPr="00AA7904">
          <w:rPr>
            <w:rFonts w:ascii="Times New Roman" w:eastAsia="Times New Roman" w:hAnsi="Times New Roman" w:cs="Times New Roman"/>
            <w:iCs/>
            <w:sz w:val="24"/>
            <w:szCs w:val="24"/>
            <w:rPrChange w:id="33" w:author="ismail - [2010]" w:date="2022-06-08T10:47:00Z">
              <w:rPr>
                <w:rFonts w:ascii="Times New Roman" w:eastAsia="Times New Roman" w:hAnsi="Times New Roman" w:cs="Times New Roman"/>
                <w:i/>
                <w:iCs/>
                <w:sz w:val="24"/>
                <w:szCs w:val="24"/>
              </w:rPr>
            </w:rPrChange>
          </w:rPr>
          <w:t>gitu</w:t>
        </w:r>
      </w:ins>
      <w:r w:rsidRPr="00AA7904">
        <w:rPr>
          <w:rFonts w:ascii="Times New Roman" w:eastAsia="Times New Roman" w:hAnsi="Times New Roman" w:cs="Times New Roman"/>
          <w:iCs/>
          <w:sz w:val="24"/>
          <w:szCs w:val="24"/>
          <w:rPrChange w:id="34" w:author="ismail - [2010]" w:date="2022-06-08T10:47:00Z">
            <w:rPr>
              <w:rFonts w:ascii="Times New Roman" w:eastAsia="Times New Roman" w:hAnsi="Times New Roman" w:cs="Times New Roman"/>
              <w:i/>
              <w:iCs/>
              <w:sz w:val="24"/>
              <w:szCs w:val="24"/>
            </w:rPr>
          </w:rPrChange>
        </w:rPr>
        <w:t xml:space="preserve"> </w:t>
      </w:r>
      <w:del w:id="35" w:author="ismail - [2010]" w:date="2022-06-08T10:47:00Z">
        <w:r w:rsidRPr="00C50A1E" w:rsidDel="00AA7904">
          <w:rPr>
            <w:rFonts w:ascii="Times New Roman" w:eastAsia="Times New Roman" w:hAnsi="Times New Roman" w:cs="Times New Roman"/>
            <w:i/>
            <w:iCs/>
            <w:sz w:val="24"/>
            <w:szCs w:val="24"/>
          </w:rPr>
          <w:delText>khan</w:delText>
        </w:r>
      </w:del>
      <w:ins w:id="36" w:author="ismail - [2010]" w:date="2022-06-08T10:47:00Z">
        <w:r w:rsidR="00AA7904">
          <w:rPr>
            <w:rFonts w:ascii="Times New Roman" w:eastAsia="Times New Roman" w:hAnsi="Times New Roman" w:cs="Times New Roman"/>
            <w:i/>
            <w:iCs/>
            <w:sz w:val="24"/>
            <w:szCs w:val="24"/>
          </w:rPr>
          <w:t>-‘kan</w:t>
        </w:r>
      </w:ins>
      <w:r w:rsidRPr="00C50A1E">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ins w:id="37" w:author="ismail - [2010]" w:date="2022-06-08T10:47:00Z">
        <w:r w:rsidR="00AA7904">
          <w:rPr>
            <w:rFonts w:ascii="Times New Roman" w:eastAsia="Times New Roman" w:hAnsi="Times New Roman" w:cs="Times New Roman"/>
            <w:sz w:val="24"/>
            <w:szCs w:val="24"/>
          </w:rPr>
          <w:t>me</w:t>
        </w:r>
      </w:ins>
      <w:r w:rsidRPr="00C50A1E">
        <w:rPr>
          <w:rFonts w:ascii="Times New Roman" w:eastAsia="Times New Roman" w:hAnsi="Times New Roman" w:cs="Times New Roman"/>
          <w:sz w:val="24"/>
          <w:szCs w:val="24"/>
        </w:rPr>
        <w:t>nge-</w:t>
      </w:r>
      <w:r w:rsidRPr="00AA7904">
        <w:rPr>
          <w:rFonts w:ascii="Times New Roman" w:eastAsia="Times New Roman" w:hAnsi="Times New Roman" w:cs="Times New Roman"/>
          <w:i/>
          <w:sz w:val="24"/>
          <w:szCs w:val="24"/>
          <w:rPrChange w:id="38" w:author="ismail - [2010]" w:date="2022-06-08T10:48: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39" w:author="ismail - [2010]" w:date="2022-06-08T10:48:00Z">
        <w:r w:rsidR="00AA790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w:t>
      </w:r>
      <w:ins w:id="40" w:author="ismail - [2010]" w:date="2022-06-08T10:48:00Z">
        <w:r w:rsidR="00AA790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w:t>
      </w:r>
      <w:del w:id="41" w:author="ismail - [2010]" w:date="2022-06-08T10:48:00Z">
        <w:r w:rsidRPr="00C50A1E" w:rsidDel="00AA7904">
          <w:rPr>
            <w:rFonts w:ascii="Times New Roman" w:eastAsia="Times New Roman" w:hAnsi="Times New Roman" w:cs="Times New Roman"/>
            <w:sz w:val="24"/>
            <w:szCs w:val="24"/>
          </w:rPr>
          <w:delText>f</w:delText>
        </w:r>
      </w:del>
      <w:r w:rsidRPr="00C50A1E">
        <w:rPr>
          <w:rFonts w:ascii="Times New Roman" w:eastAsia="Times New Roman" w:hAnsi="Times New Roman" w:cs="Times New Roman"/>
          <w:sz w:val="24"/>
          <w:szCs w:val="24"/>
        </w:rPr>
        <w:t xml:space="preserve">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w:t>
      </w:r>
      <w:del w:id="42" w:author="ismail - [2010]" w:date="2022-06-08T10:49:00Z">
        <w:r w:rsidRPr="00C50A1E" w:rsidDel="00AA7904">
          <w:rPr>
            <w:rFonts w:ascii="Times New Roman" w:eastAsia="Times New Roman" w:hAnsi="Times New Roman" w:cs="Times New Roman"/>
            <w:sz w:val="24"/>
            <w:szCs w:val="24"/>
          </w:rPr>
          <w:delText>500</w:delText>
        </w:r>
      </w:del>
      <w:ins w:id="43" w:author="ismail - [2010]" w:date="2022-06-08T10:49:00Z">
        <w:r w:rsidR="00AA7904">
          <w:rPr>
            <w:rFonts w:ascii="Times New Roman" w:eastAsia="Times New Roman" w:hAnsi="Times New Roman" w:cs="Times New Roman"/>
            <w:sz w:val="24"/>
            <w:szCs w:val="24"/>
          </w:rPr>
          <w:t>lima ratus</w:t>
        </w:r>
      </w:ins>
      <w:r w:rsidRPr="00C50A1E">
        <w:rPr>
          <w:rFonts w:ascii="Times New Roman" w:eastAsia="Times New Roman" w:hAnsi="Times New Roman" w:cs="Times New Roman"/>
          <w:sz w:val="24"/>
          <w:szCs w:val="24"/>
        </w:rPr>
        <w:t xml:space="preserve"> kalori. </w:t>
      </w:r>
      <w:r w:rsidRPr="00AA7904">
        <w:rPr>
          <w:rFonts w:ascii="Times New Roman" w:eastAsia="Times New Roman" w:hAnsi="Times New Roman" w:cs="Times New Roman"/>
          <w:i/>
          <w:sz w:val="24"/>
          <w:szCs w:val="24"/>
          <w:rPrChange w:id="44" w:author="ismail - [2010]" w:date="2022-06-08T10:49:00Z">
            <w:rPr>
              <w:rFonts w:ascii="Times New Roman" w:eastAsia="Times New Roman" w:hAnsi="Times New Roman" w:cs="Times New Roman"/>
              <w:sz w:val="24"/>
              <w:szCs w:val="24"/>
            </w:rPr>
          </w:rPrChange>
        </w:rPr>
        <w:t>HAHA.</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EAD" w:rsidRDefault="00F62EAD">
      <w:r>
        <w:separator/>
      </w:r>
    </w:p>
  </w:endnote>
  <w:endnote w:type="continuationSeparator" w:id="0">
    <w:p w:rsidR="00F62EAD" w:rsidRDefault="00F6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F62EAD">
    <w:pPr>
      <w:pStyle w:val="Footer"/>
    </w:pPr>
  </w:p>
  <w:p w:rsidR="00941E77" w:rsidRDefault="00F62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EAD" w:rsidRDefault="00F62EAD">
      <w:r>
        <w:separator/>
      </w:r>
    </w:p>
  </w:footnote>
  <w:footnote w:type="continuationSeparator" w:id="0">
    <w:p w:rsidR="00F62EAD" w:rsidRDefault="00F62E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42167F"/>
    <w:rsid w:val="00924DF5"/>
    <w:rsid w:val="00927764"/>
    <w:rsid w:val="009B1CA6"/>
    <w:rsid w:val="00AA7904"/>
    <w:rsid w:val="00F6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9B1CA6"/>
    <w:rPr>
      <w:rFonts w:ascii="Tahoma" w:hAnsi="Tahoma" w:cs="Tahoma"/>
      <w:sz w:val="16"/>
      <w:szCs w:val="16"/>
    </w:rPr>
  </w:style>
  <w:style w:type="character" w:customStyle="1" w:styleId="BalloonTextChar">
    <w:name w:val="Balloon Text Char"/>
    <w:basedOn w:val="DefaultParagraphFont"/>
    <w:link w:val="BalloonText"/>
    <w:uiPriority w:val="99"/>
    <w:semiHidden/>
    <w:rsid w:val="009B1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9B1CA6"/>
    <w:rPr>
      <w:rFonts w:ascii="Tahoma" w:hAnsi="Tahoma" w:cs="Tahoma"/>
      <w:sz w:val="16"/>
      <w:szCs w:val="16"/>
    </w:rPr>
  </w:style>
  <w:style w:type="character" w:customStyle="1" w:styleId="BalloonTextChar">
    <w:name w:val="Balloon Text Char"/>
    <w:basedOn w:val="DefaultParagraphFont"/>
    <w:link w:val="BalloonText"/>
    <w:uiPriority w:val="99"/>
    <w:semiHidden/>
    <w:rsid w:val="009B1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2</cp:revision>
  <dcterms:created xsi:type="dcterms:W3CDTF">2020-07-24T23:46:00Z</dcterms:created>
  <dcterms:modified xsi:type="dcterms:W3CDTF">2022-06-08T03:50:00Z</dcterms:modified>
</cp:coreProperties>
</file>