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A25A5C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Rismalasari" w:date="2021-04-10T10:35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</w:t>
            </w:r>
          </w:p>
          <w:p w:rsidR="00125355" w:rsidRDefault="00125355" w:rsidP="00A25A5C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1" w:author="Rismalasari" w:date="2021-04-10T10:3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25387E" w:rsidP="0025387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" w:author="Rismalasari" w:date="2021-04-10T10:2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3" w:author="Rismalasari" w:date="2021-04-10T10:2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</w:t>
              </w:r>
            </w:ins>
            <w:del w:id="4" w:author="Rismalasari" w:date="2021-04-10T10:43:00Z">
              <w:r w:rsidR="00125355" w:rsidRPr="00EC6F38" w:rsidDel="0025074A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5" w:author="Rismalasari" w:date="2021-04-10T10:43:00Z">
              <w:r w:rsidR="0025074A">
                <w:rPr>
                  <w:rFonts w:ascii="Times New Roman" w:eastAsia="Times New Roman" w:hAnsi="Times New Roman" w:cs="Times New Roman"/>
                  <w:szCs w:val="24"/>
                </w:rPr>
                <w:t>Z</w:t>
              </w:r>
            </w:ins>
            <w:bookmarkStart w:id="6" w:name="_GoBack"/>
            <w:bookmarkEnd w:id="6"/>
            <w:del w:id="7" w:author="Rismalasari" w:date="2021-04-10T10:43:00Z">
              <w:r w:rsidR="00125355" w:rsidRPr="00EC6F38" w:rsidDel="0025074A">
                <w:rPr>
                  <w:rFonts w:ascii="Times New Roman" w:eastAsia="Times New Roman" w:hAnsi="Times New Roman" w:cs="Times New Roman"/>
                  <w:szCs w:val="24"/>
                </w:rPr>
                <w:delText>z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aman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ins w:id="8" w:author="Rismalasari" w:date="2021-04-10T10:43:00Z">
              <w:r w:rsidR="0025074A">
                <w:rPr>
                  <w:rFonts w:ascii="Times New Roman" w:eastAsia="Times New Roman" w:hAnsi="Times New Roman" w:cs="Times New Roman"/>
                  <w:szCs w:val="24"/>
                </w:rPr>
                <w:t>ni</w:t>
              </w:r>
            </w:ins>
            <w:proofErr w:type="spellEnd"/>
            <w:del w:id="9" w:author="Rismalasari" w:date="2021-04-10T10:43:00Z">
              <w:r w:rsidR="00125355" w:rsidRPr="00EC6F38" w:rsidDel="0025074A">
                <w:rPr>
                  <w:rFonts w:ascii="Times New Roman" w:eastAsia="Times New Roman" w:hAnsi="Times New Roman" w:cs="Times New Roman"/>
                  <w:szCs w:val="24"/>
                </w:rPr>
                <w:delText>ni</w:delText>
              </w:r>
            </w:del>
            <w:ins w:id="10" w:author="Rismalasari" w:date="2021-04-10T10:36:00Z">
              <w:r w:rsidR="00A25A5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" w:author="Rismalasari" w:date="2021-04-10T10:36:00Z">
              <w:r w:rsidR="00125355" w:rsidRPr="00EC6F38" w:rsidDel="00A25A5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12" w:author="Rismalasari" w:date="2021-04-10T10:25:00Z">
              <w:r>
                <w:rPr>
                  <w:rFonts w:ascii="Times New Roman" w:eastAsia="Times New Roman" w:hAnsi="Times New Roman" w:cs="Times New Roman"/>
                  <w:szCs w:val="24"/>
                </w:rPr>
                <w:t>ks</w:t>
              </w:r>
            </w:ins>
            <w:del w:id="13" w:author="Rismalasari" w:date="2021-04-10T10:25:00Z">
              <w:r w:rsidR="00125355" w:rsidRPr="00EC6F38" w:rsidDel="0025387E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tre</w:t>
            </w:r>
            <w:del w:id="14" w:author="Rismalasari" w:date="2021-04-10T10:37:00Z">
              <w:r w:rsidR="00125355" w:rsidRPr="00EC6F38" w:rsidDel="00A25A5C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Rismalasari" w:date="2021-04-10T10:37:00Z">
              <w:r w:rsidR="00125355" w:rsidRPr="00EC6F38" w:rsidDel="00A25A5C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25387E" w:rsidP="0025387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6" w:author="Rismalasari" w:date="2021-04-10T10:2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7" w:author="Rismalasari" w:date="2021-04-10T10:2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proofErr w:type="gramStart"/>
            <w:ins w:id="18" w:author="Rismalasari" w:date="2021-04-10T10:38:00Z">
              <w:r w:rsidR="00A25A5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Rismalasari" w:date="2021-04-10T10:38:00Z">
              <w:r w:rsidR="00125355" w:rsidRPr="00EC6F38" w:rsidDel="00A25A5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20" w:author="Rismalasari" w:date="2021-04-10T10:38:00Z">
              <w:r w:rsidR="00A25A5C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21" w:author="Rismalasari" w:date="2021-04-10T10:39:00Z">
              <w:r w:rsidR="00125355" w:rsidRPr="00EC6F38" w:rsidDel="00A25A5C">
                <w:rPr>
                  <w:rFonts w:ascii="Times New Roman" w:eastAsia="Times New Roman" w:hAnsi="Times New Roman" w:cs="Times New Roman"/>
                  <w:szCs w:val="24"/>
                </w:rPr>
                <w:delText xml:space="preserve"> n</w:delText>
              </w:r>
            </w:del>
            <w:proofErr w:type="spellStart"/>
            <w:ins w:id="22" w:author="Rismalasari" w:date="2021-04-10T10:39:00Z">
              <w:r w:rsidR="00A25A5C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23" w:author="Rismalasari" w:date="2021-04-10T10:39:00Z">
              <w:r w:rsidR="00A25A5C">
                <w:rPr>
                  <w:rFonts w:ascii="Times New Roman" w:eastAsia="Times New Roman" w:hAnsi="Times New Roman" w:cs="Times New Roman"/>
                  <w:szCs w:val="24"/>
                </w:rPr>
                <w:t xml:space="preserve"> ,</w:t>
              </w:r>
              <w:proofErr w:type="gramEnd"/>
              <w:r w:rsidR="00A25A5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4" w:author="Rismalasari" w:date="2021-04-10T10:38:00Z">
              <w:r w:rsidR="00125355" w:rsidRPr="00EC6F38" w:rsidDel="00A25A5C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" w:author="Rismalasari" w:date="2021-04-10T10:39:00Z">
              <w:r w:rsidR="00125355" w:rsidRPr="00EC6F38" w:rsidDel="00A25A5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25387E" w:rsidP="0025387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6" w:author="Rismalasari" w:date="2021-04-10T10:2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27" w:author="Rismalasari" w:date="2021-04-10T10:2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8" w:author="Rismalasari" w:date="2021-04-10T10:39:00Z">
              <w:r w:rsidR="00125355" w:rsidRPr="00EC6F38" w:rsidDel="00A25A5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25387E" w:rsidP="0025387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9" w:author="Rismalasari" w:date="2021-04-10T10:2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30" w:author="Rismalasari" w:date="2021-04-10T10:2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25387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1" w:author="Rismalasari" w:date="2021-04-10T10:2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32" w:author="Rismalasari" w:date="2021-04-10T10:40:00Z">
              <w:r w:rsidR="00A25A5C">
                <w:rPr>
                  <w:rFonts w:ascii="Times New Roman" w:eastAsia="Times New Roman" w:hAnsi="Times New Roman" w:cs="Times New Roman"/>
                  <w:szCs w:val="24"/>
                </w:rPr>
                <w:t xml:space="preserve"> :</w:t>
              </w:r>
            </w:ins>
          </w:p>
          <w:p w:rsidR="00125355" w:rsidRPr="00EC6F38" w:rsidRDefault="00125355" w:rsidP="00A25A5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" w:author="Rismalasari" w:date="2021-04-10T10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A25A5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4" w:author="Rismalasari" w:date="2021-04-10T10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35" w:author="Rismalasari" w:date="2021-04-10T10:40:00Z">
              <w:r w:rsidR="00A25A5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36" w:author="Rismalasari" w:date="2021-04-10T10:40:00Z">
              <w:r w:rsidRPr="00EC6F38" w:rsidDel="00A25A5C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7" w:author="Rismalasari" w:date="2021-04-10T10:40:00Z">
              <w:r w:rsidR="00A25A5C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A25A5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8" w:author="Rismalasari" w:date="2021-04-10T10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A25A5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9" w:author="Rismalasari" w:date="2021-04-10T10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0" w:author="Rismalasari" w:date="2021-04-10T10:40:00Z">
              <w:r w:rsidRPr="00EC6F38" w:rsidDel="00A25A5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41" w:author="Rismalasari" w:date="2021-04-10T10:40:00Z">
              <w:r w:rsidR="00A25A5C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A25A5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2" w:author="Rismalasari" w:date="2021-04-10T10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A25A5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3" w:author="Rismalasari" w:date="2021-04-10T10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44" w:author="Rismalasari" w:date="2021-04-10T10:41:00Z">
              <w:r w:rsidR="00A25A5C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45" w:author="Rismalasari" w:date="2021-04-10T10:41:00Z">
              <w:r w:rsidRPr="00EC6F38" w:rsidDel="00A25A5C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A25A5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6" w:author="Rismalasari" w:date="2021-04-10T10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A25A5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7" w:author="Rismalasari" w:date="2021-04-10T10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5387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8" w:author="Rismalasari" w:date="2021-04-10T10:2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ins w:id="49" w:author="Rismalasari" w:date="2021-04-10T10:29:00Z">
              <w:r w:rsidR="0025387E">
                <w:rPr>
                  <w:rFonts w:ascii="Times New Roman" w:eastAsia="Times New Roman" w:hAnsi="Times New Roman" w:cs="Times New Roman"/>
                  <w:szCs w:val="24"/>
                </w:rPr>
                <w:t xml:space="preserve">     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A25A5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0" w:author="Rismalasari" w:date="2021-04-10T10:3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A25A5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1" w:author="Rismalasari" w:date="2021-04-10T10:3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A25A5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2" w:author="Rismalasari" w:date="2021-04-10T10:3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A25A5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3" w:author="Rismalasari" w:date="2021-04-10T10:3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A25A5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4" w:author="Rismalasari" w:date="2021-04-10T10:3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25387E" w:rsidP="0025387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5" w:author="Rismalasari" w:date="2021-04-10T10:2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56" w:author="Rismalasari" w:date="2021-04-10T10:2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25387E" w:rsidP="0025387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7" w:author="Rismalasari" w:date="2021-04-10T10:2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58" w:author="Rismalasari" w:date="2021-04-10T10:2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A25A5C" w:rsidP="0025387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9" w:author="Rismalasari" w:date="2021-04-10T10:2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60" w:author="Rismalasari" w:date="2021-04-10T10:3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61" w:author="Rismalasari" w:date="2021-04-10T10:42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A25A5C" w:rsidP="0025387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2" w:author="Rismalasari" w:date="2021-04-10T10:2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63" w:author="Rismalasari" w:date="2021-04-10T10:3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64" w:author="Rismalasari" w:date="2021-04-10T10:42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25387E" w:rsidTr="00821BA2">
        <w:trPr>
          <w:ins w:id="65" w:author="Rismalasari" w:date="2021-04-10T10:25:00Z"/>
        </w:trPr>
        <w:tc>
          <w:tcPr>
            <w:tcW w:w="9350" w:type="dxa"/>
          </w:tcPr>
          <w:p w:rsidR="0025387E" w:rsidRDefault="0025387E" w:rsidP="0025387E">
            <w:pPr>
              <w:pStyle w:val="Heading3"/>
              <w:jc w:val="both"/>
              <w:rPr>
                <w:ins w:id="66" w:author="Rismalasari" w:date="2021-04-10T10:25:00Z"/>
              </w:rPr>
              <w:pPrChange w:id="67" w:author="Rismalasari" w:date="2021-04-10T10:26:00Z">
                <w:pPr>
                  <w:pStyle w:val="Heading3"/>
                  <w:jc w:val="center"/>
                </w:pPr>
              </w:pPrChange>
            </w:pPr>
          </w:p>
        </w:tc>
      </w:tr>
    </w:tbl>
    <w:p w:rsidR="00924DF5" w:rsidRDefault="00924DF5" w:rsidP="0025387E">
      <w:pPr>
        <w:jc w:val="both"/>
        <w:pPrChange w:id="68" w:author="Rismalasari" w:date="2021-04-10T10:26:00Z">
          <w:pPr/>
        </w:pPrChange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3BCC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F4180"/>
    <w:multiLevelType w:val="multilevel"/>
    <w:tmpl w:val="3BCC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ismalasari">
    <w15:presenceInfo w15:providerId="None" w15:userId="Rismalas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25074A"/>
    <w:rsid w:val="0025387E"/>
    <w:rsid w:val="0042167F"/>
    <w:rsid w:val="005A5FDC"/>
    <w:rsid w:val="00924DF5"/>
    <w:rsid w:val="00A2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B180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Rismalasari</cp:lastModifiedBy>
  <cp:revision>2</cp:revision>
  <dcterms:created xsi:type="dcterms:W3CDTF">2021-04-10T03:44:00Z</dcterms:created>
  <dcterms:modified xsi:type="dcterms:W3CDTF">2021-04-10T03:44:00Z</dcterms:modified>
</cp:coreProperties>
</file>