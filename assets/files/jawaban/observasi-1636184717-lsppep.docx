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C52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773A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16439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2D237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5B6A469" w14:textId="77777777" w:rsidR="00927764" w:rsidRPr="0094076B" w:rsidRDefault="00927764" w:rsidP="00927764">
      <w:pPr>
        <w:rPr>
          <w:rFonts w:ascii="Cambria" w:hAnsi="Cambria"/>
        </w:rPr>
      </w:pPr>
    </w:p>
    <w:p w14:paraId="3ACE269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AC200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355F2A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9140BDA" wp14:editId="2117743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D46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8C31D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05C2084" w14:textId="76ED29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Dwi Susanti" w:date="2021-11-06T14:44:00Z">
        <w:r w:rsidRPr="00C50A1E" w:rsidDel="0094763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Dwi Susanti" w:date="2021-11-06T14:32:00Z">
        <w:r w:rsidR="00102721">
          <w:rPr>
            <w:rFonts w:ascii="Times New Roman" w:eastAsia="Times New Roman" w:hAnsi="Times New Roman" w:cs="Times New Roman"/>
            <w:sz w:val="24"/>
            <w:szCs w:val="24"/>
          </w:rPr>
          <w:t>nikmat</w:t>
        </w:r>
        <w:proofErr w:type="spellEnd"/>
        <w:r w:rsidR="0010272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" w:author="Dwi Susanti" w:date="2021-11-06T14:31:00Z">
        <w:r w:rsidRPr="00C50A1E" w:rsidDel="00102721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581A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CFD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677565" w14:textId="5A3D41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" w:author="Dwi Susanti" w:date="2021-11-06T14:42:00Z">
        <w:r w:rsidR="0094763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" w:author="Dwi Susanti" w:date="2021-11-06T14:42:00Z">
        <w:r w:rsidDel="0094763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0F6A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B3C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5D34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85FC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2781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A92F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FA3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8438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941E7" w14:textId="50F477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" w:author="Dwi Susanti" w:date="2021-11-06T14:46:00Z">
        <w:r w:rsidR="00947630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9476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6" w:name="_GoBack"/>
      <w:bookmarkEnd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7" w:author="Dwi Susanti" w:date="2021-11-06T14:45:00Z">
        <w:r w:rsidR="0094763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Dwi Susanti" w:date="2021-11-06T14:45:00Z">
        <w:r w:rsidRPr="00C50A1E" w:rsidDel="0094763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3B218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25A42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BA584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7C7EC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D8D9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9" w:author="Dwi Susanti" w:date="2021-11-06T14:43:00Z">
        <w:r w:rsidRPr="00C50A1E" w:rsidDel="0094763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1CCD1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F46057" w14:textId="77777777" w:rsidR="00927764" w:rsidRPr="00C50A1E" w:rsidRDefault="00927764" w:rsidP="00927764"/>
    <w:p w14:paraId="4A20CEE9" w14:textId="77777777" w:rsidR="00927764" w:rsidRPr="005A045A" w:rsidRDefault="00927764" w:rsidP="00927764">
      <w:pPr>
        <w:rPr>
          <w:i/>
        </w:rPr>
      </w:pPr>
    </w:p>
    <w:p w14:paraId="67AE8A4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DFC74A8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4E937" w14:textId="77777777" w:rsidR="00F23F99" w:rsidRDefault="00F23F99">
      <w:r>
        <w:separator/>
      </w:r>
    </w:p>
  </w:endnote>
  <w:endnote w:type="continuationSeparator" w:id="0">
    <w:p w14:paraId="5020DB56" w14:textId="77777777" w:rsidR="00F23F99" w:rsidRDefault="00F2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FDC1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63B8FA3" w14:textId="77777777" w:rsidR="00941E77" w:rsidRDefault="00F23F99">
    <w:pPr>
      <w:pStyle w:val="Footer"/>
    </w:pPr>
  </w:p>
  <w:p w14:paraId="26023110" w14:textId="77777777" w:rsidR="00941E77" w:rsidRDefault="00F2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6902" w14:textId="77777777" w:rsidR="00F23F99" w:rsidRDefault="00F23F99">
      <w:r>
        <w:separator/>
      </w:r>
    </w:p>
  </w:footnote>
  <w:footnote w:type="continuationSeparator" w:id="0">
    <w:p w14:paraId="7EA1EB5C" w14:textId="77777777" w:rsidR="00F23F99" w:rsidRDefault="00F23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wi Susanti">
    <w15:presenceInfo w15:providerId="Windows Live" w15:userId="38ae23b01bd64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02721"/>
    <w:rsid w:val="0012251A"/>
    <w:rsid w:val="0042167F"/>
    <w:rsid w:val="00924DF5"/>
    <w:rsid w:val="00927764"/>
    <w:rsid w:val="00947630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61D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027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9682-B5D9-4695-A7B1-B5219728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Susanti</cp:lastModifiedBy>
  <cp:revision>2</cp:revision>
  <dcterms:created xsi:type="dcterms:W3CDTF">2020-07-24T23:46:00Z</dcterms:created>
  <dcterms:modified xsi:type="dcterms:W3CDTF">2021-11-06T07:48:00Z</dcterms:modified>
</cp:coreProperties>
</file>