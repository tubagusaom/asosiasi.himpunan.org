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A0E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60E231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765288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ECFE68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8731AC9" w14:textId="77777777" w:rsidTr="00821BA2">
        <w:tc>
          <w:tcPr>
            <w:tcW w:w="9350" w:type="dxa"/>
          </w:tcPr>
          <w:p w14:paraId="28CAD68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895CA73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5844E7A" w14:textId="0F9BD50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ASUS" w:date="2020-09-02T10:59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1" w:author="ASUS" w:date="2020-09-02T10:59:00Z">
              <w:r w:rsidR="005B7546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del w:id="2" w:author="ASUS" w:date="2020-09-02T11:01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ASUS" w:date="2020-09-02T11:01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4" w:author="ASUS" w:date="2020-09-02T11:01:00Z">
              <w:r w:rsidR="005B7546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5B75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del w:id="5" w:author="ASUS" w:date="2020-09-02T11:01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ASUS" w:date="2020-09-02T11:01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 xml:space="preserve">Istilah </w:delText>
              </w:r>
            </w:del>
            <w:proofErr w:type="spellStart"/>
            <w:ins w:id="7" w:author="ASUS" w:date="2020-09-02T11:01:00Z">
              <w:r w:rsidR="005B754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5B7546" w:rsidRPr="00EC6F38">
                <w:rPr>
                  <w:rFonts w:ascii="Times New Roman" w:eastAsia="Times New Roman" w:hAnsi="Times New Roman" w:cs="Times New Roman"/>
                  <w:szCs w:val="24"/>
                </w:rPr>
                <w:t>stilah</w:t>
              </w:r>
              <w:proofErr w:type="spellEnd"/>
              <w:r w:rsidR="005B75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C3A111" w14:textId="2CBC045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ASUS" w:date="2020-09-02T11:39:00Z">
              <w:r w:rsidRPr="00EC6F38" w:rsidDel="00E5065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del w:id="9" w:author="ASUS" w:date="2020-09-02T11:02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070808" w14:textId="0F9C976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ASUS" w:date="2020-09-02T11:03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11" w:author="ASUS" w:date="2020-09-02T11:04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2" w:author="ASUS" w:date="2020-09-02T11:40:00Z">
              <w:r w:rsidR="00E5065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CBE251" w14:textId="2EF2B22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ASUS" w:date="2020-09-02T11:06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proofErr w:type="spellStart"/>
            <w:ins w:id="14" w:author="ASUS" w:date="2020-09-02T11:06:00Z">
              <w:r w:rsidR="005B7546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5B75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del w:id="15" w:author="ASUS" w:date="2020-09-02T11:42:00Z">
              <w:r w:rsidRPr="00EC6F38" w:rsidDel="00E5065B">
                <w:rPr>
                  <w:rFonts w:ascii="Times New Roman" w:eastAsia="Times New Roman" w:hAnsi="Times New Roman" w:cs="Times New Roman"/>
                  <w:szCs w:val="24"/>
                </w:rPr>
                <w:delText xml:space="preserve">milenial </w:delText>
              </w:r>
            </w:del>
            <w:proofErr w:type="spellStart"/>
            <w:ins w:id="16" w:author="ASUS" w:date="2020-09-02T11:42:00Z">
              <w:r w:rsidR="00E5065B" w:rsidRPr="00E5065B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  <w:r w:rsidR="00E5065B" w:rsidRPr="00E5065B">
                <w:rPr>
                  <w:rFonts w:ascii="Times New Roman" w:eastAsia="Times New Roman" w:hAnsi="Times New Roman" w:cs="Times New Roman"/>
                  <w:rPrChange w:id="17" w:author="ASUS" w:date="2020-09-02T11:42:00Z">
                    <w:rPr>
                      <w:rFonts w:eastAsia="Times New Roman" w:cs="Times New Roman"/>
                    </w:rPr>
                  </w:rPrChange>
                </w:rPr>
                <w:t>ekarang</w:t>
              </w:r>
              <w:proofErr w:type="spellEnd"/>
              <w:r w:rsidR="00E5065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ASUS" w:date="2020-09-02T11:43:00Z">
              <w:r w:rsidRPr="00EC6F38" w:rsidDel="00E5065B">
                <w:rPr>
                  <w:rFonts w:ascii="Times New Roman" w:eastAsia="Times New Roman" w:hAnsi="Times New Roman" w:cs="Times New Roman"/>
                  <w:szCs w:val="24"/>
                </w:rPr>
                <w:delText>kolaboratif</w:delText>
              </w:r>
            </w:del>
            <w:proofErr w:type="spellStart"/>
            <w:ins w:id="19" w:author="ASUS" w:date="2020-09-02T11:43:00Z">
              <w:r w:rsidR="00E5065B" w:rsidRPr="00EC6F38">
                <w:rPr>
                  <w:rFonts w:ascii="Times New Roman" w:eastAsia="Times New Roman" w:hAnsi="Times New Roman" w:cs="Times New Roman"/>
                  <w:szCs w:val="24"/>
                </w:rPr>
                <w:t>kolabora</w:t>
              </w:r>
              <w:r w:rsidR="00E5065B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  <w:r w:rsidR="00E5065B">
                <w:rPr>
                  <w:rFonts w:eastAsia="Times New Roman" w:cs="Times New Roman"/>
                </w:rPr>
                <w:t>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20" w:author="ASUS" w:date="2020-09-02T11:44:00Z">
              <w:r w:rsidR="00E5065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1" w:author="ASUS" w:date="2020-09-02T11:44:00Z">
              <w:r w:rsidRPr="00EC6F38" w:rsidDel="00E5065B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2" w:author="ASUS" w:date="2020-09-02T11:06:00Z">
              <w:r w:rsidR="005B7546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del w:id="23" w:author="ASUS" w:date="2020-09-02T11:06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del w:id="24" w:author="ASUS" w:date="2020-09-02T11:44:00Z">
              <w:r w:rsidRPr="00EC6F38" w:rsidDel="00E5065B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proofErr w:type="spellStart"/>
            <w:ins w:id="25" w:author="ASUS" w:date="2020-09-02T11:44:00Z">
              <w:r w:rsidR="00E5065B" w:rsidRPr="00E5065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E5065B" w:rsidRPr="00E5065B">
                <w:rPr>
                  <w:rFonts w:ascii="Times New Roman" w:eastAsia="Times New Roman" w:hAnsi="Times New Roman" w:cs="Times New Roman"/>
                  <w:rPrChange w:id="26" w:author="ASUS" w:date="2020-09-02T11:44:00Z">
                    <w:rPr>
                      <w:rFonts w:eastAsia="Times New Roman" w:cs="Times New Roman"/>
                    </w:rPr>
                  </w:rPrChange>
                </w:rPr>
                <w:t>ublikasi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7B5F4E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A7FF8B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762973" w14:textId="1F97EC2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7" w:author="ASUS" w:date="2020-09-02T11:47:00Z">
              <w:r w:rsidR="00E5065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8" w:author="ASUS" w:date="2020-09-02T11:47:00Z">
              <w:r w:rsidRPr="00EC6F38" w:rsidDel="00E5065B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9" w:author="ASUS" w:date="2020-09-02T11:47:00Z">
              <w:r w:rsidRPr="00EC6F38" w:rsidDel="003D478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2102DC" w14:textId="21571DCB" w:rsidR="00125355" w:rsidRPr="00EC6F38" w:rsidDel="00C52289" w:rsidRDefault="00125355" w:rsidP="00C5228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30" w:author="ASUS" w:date="2020-09-02T11:07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31" w:author="ASUS" w:date="2020-09-02T11:07:00Z">
              <w:r w:rsidR="00C52289" w:rsidRPr="00C52289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32" w:author="ASUS" w:date="2020-09-02T11:07:00Z">
              <w:r w:rsidRPr="00C52289" w:rsidDel="00C5228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577782D8" w14:textId="2B70A60E" w:rsidR="00125355" w:rsidRPr="00C52289" w:rsidRDefault="00125355" w:rsidP="00C5228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3" w:author="ASUS" w:date="2020-09-02T11:07:00Z">
              <w:r w:rsidRPr="00C52289" w:rsidDel="00C52289">
                <w:rPr>
                  <w:rFonts w:ascii="Times New Roman" w:eastAsia="Times New Roman" w:hAnsi="Times New Roman" w:cs="Times New Roman"/>
                  <w:szCs w:val="24"/>
                </w:rPr>
                <w:delText>Yai</w:delText>
              </w:r>
            </w:del>
            <w:proofErr w:type="spellStart"/>
            <w:ins w:id="34" w:author="ASUS" w:date="2020-09-02T11:49:00Z">
              <w:r w:rsidR="003D4783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ins w:id="35" w:author="ASUS" w:date="2020-09-02T11:07:00Z">
              <w:r w:rsidR="00C52289">
                <w:rPr>
                  <w:rFonts w:ascii="Times New Roman" w:eastAsia="Times New Roman" w:hAnsi="Times New Roman" w:cs="Times New Roman"/>
                  <w:szCs w:val="24"/>
                </w:rPr>
                <w:t>ai</w:t>
              </w:r>
            </w:ins>
            <w:r w:rsidRPr="00C52289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6" w:author="ASUS" w:date="2020-09-02T11:47:00Z">
              <w:r w:rsidRPr="00C52289" w:rsidDel="003D478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C52289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E378E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7A206F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F3064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F44C0F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AC72A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7" w:author="ASUS" w:date="2020-09-02T11:50:00Z">
              <w:r w:rsidRPr="00EC6F38" w:rsidDel="003D478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1B7CBE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23166FB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EC81FD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E7B221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4D7F77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C3E7184" w14:textId="52076DB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8" w:author="ASUS" w:date="2020-09-02T11:49:00Z">
              <w:r w:rsidR="003D4783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95BF81" w14:textId="54DB77C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39" w:author="ASUS" w:date="2020-09-02T11:50:00Z">
              <w:r w:rsidRPr="00EC6F38" w:rsidDel="003D478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40" w:author="ASUS" w:date="2020-09-02T11:50:00Z">
              <w:r w:rsidR="003D4783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1" w:author="ASUS" w:date="2020-09-02T11:50:00Z">
              <w:r w:rsidRPr="00EC6F38" w:rsidDel="003D4783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E0769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31E6E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2D74AB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D4783"/>
    <w:rsid w:val="0042167F"/>
    <w:rsid w:val="005B7546"/>
    <w:rsid w:val="00924DF5"/>
    <w:rsid w:val="00C52289"/>
    <w:rsid w:val="00E5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6C8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5B7546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2020-09-02T04:10:00Z</dcterms:created>
  <dcterms:modified xsi:type="dcterms:W3CDTF">2020-09-02T04:51:00Z</dcterms:modified>
</cp:coreProperties>
</file>