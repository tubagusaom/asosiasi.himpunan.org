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DB52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5BC64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D175B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DDFF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FB8E83" w14:textId="77777777" w:rsidTr="00821BA2">
        <w:tc>
          <w:tcPr>
            <w:tcW w:w="9350" w:type="dxa"/>
          </w:tcPr>
          <w:p w14:paraId="1AA61BE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AC4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9A342E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ACF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BF89003" w14:textId="0B24B86B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="006642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 w:rsidR="006642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14:paraId="79B97BF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BD56109" w14:textId="54FB31E8" w:rsidR="00974F1C" w:rsidRDefault="00974F1C" w:rsidP="00821BA2">
            <w:pPr>
              <w:spacing w:line="312" w:lineRule="auto"/>
              <w:ind w:left="457"/>
              <w:rPr>
                <w:ins w:id="0" w:author="Sasa Anisa" w:date="2021-07-29T09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B6868B" w14:textId="4C54669A" w:rsidR="006642AA" w:rsidRDefault="006642AA" w:rsidP="00821BA2">
            <w:pPr>
              <w:spacing w:line="312" w:lineRule="auto"/>
              <w:ind w:left="457"/>
              <w:rPr>
                <w:ins w:id="1" w:author="Sasa Anisa" w:date="2021-07-29T09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F01EC9" w14:textId="09A78996" w:rsidR="006642AA" w:rsidRPr="006642AA" w:rsidRDefault="006642AA" w:rsidP="006642AA">
            <w:pPr>
              <w:spacing w:line="312" w:lineRule="auto"/>
              <w:ind w:left="457"/>
              <w:rPr>
                <w:ins w:id="2" w:author="Sasa Anisa" w:date="2021-07-29T09:52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3" w:author="Sasa Anisa" w:date="2021-07-29T09:52:00Z">
                  <w:rPr>
                    <w:ins w:id="4" w:author="Sasa Anisa" w:date="2021-07-29T09:52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</w:pPr>
            <w:ins w:id="5" w:author="Sasa Anisa" w:date="2021-07-29T09:5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J. </w:t>
              </w:r>
            </w:ins>
            <w:ins w:id="6" w:author="Sasa Anisa" w:date="2021-07-29T0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7" w:author="Sasa Anisa" w:date="2021-07-29T0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2010</w:t>
              </w:r>
            </w:ins>
            <w:ins w:id="8" w:author="Sasa Anisa" w:date="2021-07-29T0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9" w:author="Sasa Anisa" w:date="2021-07-29T0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rPrChange w:id="10" w:author="Sasa Anisa" w:date="2021-07-29T09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Internet </w:t>
              </w:r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" w:author="Sasa Anisa" w:date="2021-07-29T09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rPrChange w:id="12" w:author="Sasa Anisa" w:date="2021-07-29T09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arketing for </w:t>
              </w:r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3" w:author="Sasa Anisa" w:date="2021-07-29T09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</w:t>
              </w:r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rPrChange w:id="14" w:author="Sasa Anisa" w:date="2021-07-29T09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eginners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 w:rsidRP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5" w:author="Sasa Anisa" w:date="2021-07-29T09:53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Jakarta: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5CF0EF32" w14:textId="07D9C35D" w:rsidR="006642AA" w:rsidRDefault="006642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F87A0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D22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BDBD8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C0AA6EA" w14:textId="2D296DE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6" w:author="Sasa Anisa" w:date="2021-07-29T0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</w:t>
            </w:r>
            <w:ins w:id="17" w:author="Sasa Anisa" w:date="2021-07-29T09:54:00Z">
              <w:r w:rsidR="006642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rta</w:t>
              </w:r>
            </w:ins>
            <w:del w:id="18" w:author="Sasa Anisa" w:date="2021-07-29T09:54:00Z">
              <w:r w:rsidRPr="004B7994" w:rsidDel="006642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rta</w:delText>
              </w:r>
            </w:del>
          </w:p>
          <w:p w14:paraId="28DBA259" w14:textId="0CEFFFD6" w:rsidR="006642AA" w:rsidRDefault="006642AA" w:rsidP="00821BA2">
            <w:pPr>
              <w:pStyle w:val="ListParagraph"/>
              <w:spacing w:line="312" w:lineRule="auto"/>
              <w:ind w:left="457"/>
              <w:rPr>
                <w:ins w:id="19" w:author="Sasa Anisa" w:date="2021-07-29T0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65D80" w14:textId="296A8E57" w:rsidR="006642AA" w:rsidRDefault="006642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0" w:author="Sasa Anisa" w:date="2021-07-29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J. (2016). Facebook Marketing.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  <w:ins w:id="21" w:author="Sasa Anisa" w:date="2021-07-29T0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22" w:author="Sasa Anisa" w:date="2021-07-29T09:54:00Z">
              <w:r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</w:ins>
          </w:p>
          <w:p w14:paraId="0FB226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2CE94" w14:textId="4BA6156F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 w:rsidR="006642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 w:rsidR="006642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istem </w:t>
            </w:r>
            <w:ins w:id="23" w:author="Sasa Anisa" w:date="2021-07-29T09:47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</w:t>
              </w:r>
            </w:ins>
            <w:del w:id="24" w:author="Sasa Anisa" w:date="2021-07-29T09:47:00Z">
              <w:r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i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mun dan </w:t>
            </w:r>
            <w:ins w:id="25" w:author="Sasa Anisa" w:date="2021-07-29T09:47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del w:id="26" w:author="Sasa Anisa" w:date="2021-07-29T09:47:00Z">
              <w:r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ins w:id="27" w:author="Sasa Anisa" w:date="2021-07-29T09:47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del w:id="28" w:author="Sasa Anisa" w:date="2021-07-29T09:47:00Z">
              <w:r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ins w:id="29" w:author="Sasa Anisa" w:date="2021-07-29T09:47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</w:t>
              </w:r>
            </w:ins>
            <w:del w:id="30" w:author="Sasa Anisa" w:date="2021-07-29T09:47:00Z">
              <w:r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</w:p>
          <w:p w14:paraId="0F6BCF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5FF2D8E" w14:textId="77E35B6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1" w:author="Sasa Anisa" w:date="2021-07-29T09:5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8362FF2" w14:textId="01DA334E" w:rsidR="006642AA" w:rsidRDefault="006642AA" w:rsidP="00821BA2">
            <w:pPr>
              <w:pStyle w:val="ListParagraph"/>
              <w:spacing w:line="312" w:lineRule="auto"/>
              <w:ind w:left="457"/>
              <w:rPr>
                <w:ins w:id="32" w:author="Sasa Anisa" w:date="2021-07-29T09:5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4E38B" w14:textId="108651B4" w:rsidR="006642AA" w:rsidRPr="006642AA" w:rsidRDefault="006642AA" w:rsidP="007A19F5">
            <w:pPr>
              <w:pStyle w:val="ListParagraph"/>
              <w:spacing w:line="312" w:lineRule="auto"/>
              <w:ind w:left="457"/>
              <w:rPr>
                <w:ins w:id="33" w:author="Sasa Anisa" w:date="2021-07-29T09:56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34" w:author="Sasa Anisa" w:date="2021-07-29T09:56:00Z">
                  <w:rPr>
                    <w:ins w:id="35" w:author="Sasa Anisa" w:date="2021-07-29T0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6" w:author="Sasa Anisa" w:date="2021-07-29T09:5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37" w:author="Sasa Anisa" w:date="2021-07-29T0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Trim, B &amp; Azhar, T</w:t>
              </w:r>
            </w:ins>
            <w:ins w:id="38" w:author="Sasa Anisa" w:date="2021-07-29T09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(2005). </w:t>
              </w:r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Sasa Anisa" w:date="2021-07-29T09:5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 ke Dokter Lagi: Keajaiban Sistem Imun dan Kiat Menghalau Penyakit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 w:rsidR="007A19F5" w:rsidRPr="007A19F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0" w:author="Sasa Anisa" w:date="2021-07-29T09:56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Bandung:</w:t>
              </w:r>
              <w:r w:rsidR="007A19F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r w:rsidR="007A19F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</w:p>
          <w:p w14:paraId="2AEEE964" w14:textId="34C9F502" w:rsidR="006642AA" w:rsidRPr="006642AA" w:rsidRDefault="006642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41" w:author="Sasa Anisa" w:date="2021-07-29T09:56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2" w:author="Sasa Anisa" w:date="2021-07-29T09:56:00Z">
              <w:r w:rsidRPr="006642AA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Sasa Anisa" w:date="2021-07-29T09:56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  <w:p w14:paraId="198363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7211A" w14:textId="6EE38580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Berbicara </w:t>
            </w:r>
            <w:ins w:id="44" w:author="Sasa Anisa" w:date="2021-07-29T09:57:00Z">
              <w:r w:rsidR="007A19F5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del w:id="45" w:author="Sasa Anisa" w:date="2021-07-29T09:47:00Z">
              <w:r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 Depan Umum </w:t>
            </w:r>
            <w:ins w:id="46" w:author="Sasa Anisa" w:date="2021-07-29T09:47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</w:t>
              </w:r>
            </w:ins>
            <w:del w:id="47" w:author="Sasa Anisa" w:date="2021-07-29T09:47:00Z">
              <w:r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U</w:delText>
              </w:r>
            </w:del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 Eksekutif.</w:t>
            </w:r>
          </w:p>
          <w:p w14:paraId="3B0DBF2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96A49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D89FF0A" w14:textId="29855F43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8" w:author="Sasa Anisa" w:date="2021-07-29T09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CA44635" w14:textId="45265A49" w:rsidR="007A19F5" w:rsidRDefault="007A19F5" w:rsidP="00821BA2">
            <w:pPr>
              <w:pStyle w:val="ListParagraph"/>
              <w:spacing w:line="312" w:lineRule="auto"/>
              <w:ind w:left="457"/>
              <w:rPr>
                <w:ins w:id="49" w:author="Sasa Anisa" w:date="2021-07-29T09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62863F" w14:textId="73F7F4DB" w:rsidR="007A19F5" w:rsidRDefault="007A19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" w:author="Sasa Anisa" w:date="2021-07-29T0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J. (1993). </w:t>
              </w:r>
              <w:r w:rsidRPr="007A19F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1" w:author="Sasa Anisa" w:date="2021-07-29T09:5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 Berbicara di Depan Umum untuk Eksekutif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52" w:author="Sasa Anisa" w:date="2021-07-29T09:58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Jakarta: Bumi Aksara.</w:t>
              </w:r>
            </w:ins>
          </w:p>
          <w:p w14:paraId="5209D8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C5D5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124CF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C27413E" w14:textId="2C94952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3" w:author="Sasa Anisa" w:date="2021-07-29T09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B2A71C0" w14:textId="065AAD44" w:rsidR="001E331D" w:rsidRDefault="001E331D" w:rsidP="00821BA2">
            <w:pPr>
              <w:pStyle w:val="ListParagraph"/>
              <w:spacing w:line="312" w:lineRule="auto"/>
              <w:ind w:left="457"/>
              <w:rPr>
                <w:ins w:id="54" w:author="Sasa Anisa" w:date="2021-07-29T09:5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B5CD5D" w14:textId="52A9A229" w:rsidR="001E331D" w:rsidRDefault="001E331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5" w:author="Sasa Anisa" w:date="2021-07-29T09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Arradon, I. (2014). </w:t>
              </w:r>
              <w:r w:rsidRPr="001E331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6" w:author="Sasa Anisa" w:date="2021-07-29T09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Kompas</w:t>
              </w:r>
            </w:ins>
            <w:ins w:id="57" w:author="Sasa Anisa" w:date="2021-07-29T10:03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10 Februari 2014</w:t>
              </w:r>
            </w:ins>
            <w:ins w:id="58" w:author="Sasa Anisa" w:date="2021-07-29T09:5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68FED17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6E2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D21F6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F60602" w14:textId="52A31E6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ins w:id="59" w:author="Sasa Anisa" w:date="2021-07-29T09:48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del w:id="60" w:author="Sasa Anisa" w:date="2021-07-29T09:48:00Z">
              <w:r w:rsidRPr="005D70C9"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ins w:id="61" w:author="Sasa Anisa" w:date="2021-07-29T09:48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</w:ins>
            <w:del w:id="62" w:author="Sasa Anisa" w:date="2021-07-29T09:48:00Z">
              <w:r w:rsidRPr="005D70C9"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</w:t>
            </w:r>
            <w:ins w:id="63" w:author="Sasa Anisa" w:date="2021-07-29T09:48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del w:id="64" w:author="Sasa Anisa" w:date="2021-07-29T09:48:00Z">
              <w:r w:rsidRPr="005D70C9"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ins w:id="65" w:author="Sasa Anisa" w:date="2021-07-29T09:48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del w:id="66" w:author="Sasa Anisa" w:date="2021-07-29T09:48:00Z">
              <w:r w:rsidRPr="005D70C9"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</w:p>
          <w:p w14:paraId="5337AE1F" w14:textId="77777777" w:rsidR="001E331D" w:rsidRDefault="00974F1C" w:rsidP="00821BA2">
            <w:pPr>
              <w:pStyle w:val="ListParagraph"/>
              <w:spacing w:line="312" w:lineRule="auto"/>
              <w:ind w:left="457"/>
              <w:rPr>
                <w:ins w:id="67" w:author="Sasa Anisa" w:date="2021-07-29T10:0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</w:p>
          <w:p w14:paraId="4FD4DCB3" w14:textId="77777777" w:rsidR="001E331D" w:rsidRDefault="001E331D" w:rsidP="00821BA2">
            <w:pPr>
              <w:pStyle w:val="ListParagraph"/>
              <w:spacing w:line="312" w:lineRule="auto"/>
              <w:ind w:left="457"/>
              <w:rPr>
                <w:ins w:id="68" w:author="Sasa Anisa" w:date="2021-07-29T10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176F4" w14:textId="15A3C926" w:rsidR="00974F1C" w:rsidRPr="001E331D" w:rsidRDefault="001E331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69" w:author="Sasa Anisa" w:date="2021-07-29T10:0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70" w:author="Sasa Anisa" w:date="2021-07-29T1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(2011). </w:t>
              </w:r>
              <w:r w:rsidRPr="001E331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1" w:author="Sasa Anisa" w:date="2021-07-29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 Metagraf</w:t>
              </w:r>
            </w:ins>
            <w:ins w:id="72" w:author="Sasa Anisa" w:date="2021-07-29T10:0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r w:rsidR="00974F1C" w:rsidRPr="001E331D">
              <w:rPr>
                <w:rFonts w:ascii="Times New Roman" w:hAnsi="Times New Roman" w:cs="Times New Roman"/>
                <w:i/>
                <w:sz w:val="24"/>
                <w:szCs w:val="24"/>
                <w:lang w:val="en-US"/>
                <w:rPrChange w:id="73" w:author="Sasa Anisa" w:date="2021-07-29T10:0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 </w:t>
            </w:r>
          </w:p>
          <w:p w14:paraId="7F4D75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939B5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EBBAB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A4C09D" w14:textId="5BE400AF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ins w:id="74" w:author="Sasa Anisa" w:date="2021-07-29T09:48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del w:id="75" w:author="Sasa Anisa" w:date="2021-07-29T09:48:00Z">
              <w:r w:rsidRPr="005D70C9"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irindukan dan </w:t>
            </w:r>
            <w:ins w:id="76" w:author="Sasa Anisa" w:date="2021-07-29T09:48:00Z">
              <w:r w:rsidR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del w:id="77" w:author="Sasa Anisa" w:date="2021-07-29T09:48:00Z">
              <w:r w:rsidRPr="005D70C9" w:rsidDel="006642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</w:p>
          <w:p w14:paraId="5B7E1A21" w14:textId="738E1A1F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78" w:author="Sasa Anisa" w:date="2021-07-29T10:0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D8CFE70" w14:textId="1509ED2D" w:rsidR="001E331D" w:rsidRDefault="001E331D" w:rsidP="00821BA2">
            <w:pPr>
              <w:pStyle w:val="ListParagraph"/>
              <w:spacing w:line="312" w:lineRule="auto"/>
              <w:ind w:left="457"/>
              <w:rPr>
                <w:ins w:id="79" w:author="Sasa Anisa" w:date="2021-07-29T10:0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8DC8CB3" w14:textId="06B62B32" w:rsidR="001E331D" w:rsidRPr="001E331D" w:rsidRDefault="001E331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0" w:author="Sasa Anisa" w:date="2021-07-29T10:0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81" w:author="Sasa Anisa" w:date="2021-07-29T10:0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Trim, B. (</w:t>
              </w:r>
            </w:ins>
            <w:ins w:id="82" w:author="Sasa Anisa" w:date="2021-07-29T10:0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2011</w:t>
              </w:r>
            </w:ins>
            <w:ins w:id="83" w:author="Sasa Anisa" w:date="2021-07-29T10:0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)</w:t>
              </w:r>
            </w:ins>
            <w:ins w:id="84" w:author="Sasa Anisa" w:date="2021-07-29T10:0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1E331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5" w:author="Sasa Anisa" w:date="2021-07-29T10:0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 Tinta Medina.</w:t>
              </w:r>
            </w:ins>
          </w:p>
          <w:p w14:paraId="0FBD4EB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80829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1EADB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971E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sa Anisa">
    <w15:presenceInfo w15:providerId="Windows Live" w15:userId="ad2728c20ee93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E331D"/>
    <w:rsid w:val="0042167F"/>
    <w:rsid w:val="006642AA"/>
    <w:rsid w:val="007A19F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D52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Sasa Anisa</cp:lastModifiedBy>
  <cp:revision>3</cp:revision>
  <dcterms:created xsi:type="dcterms:W3CDTF">2020-08-26T21:21:00Z</dcterms:created>
  <dcterms:modified xsi:type="dcterms:W3CDTF">2021-07-29T03:03:00Z</dcterms:modified>
</cp:coreProperties>
</file>