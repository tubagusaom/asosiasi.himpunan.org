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9F1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0AA34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277D2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F8A27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57CDDA2" w14:textId="77777777" w:rsidR="00927764" w:rsidRPr="0094076B" w:rsidRDefault="00927764" w:rsidP="00927764">
      <w:pPr>
        <w:rPr>
          <w:rFonts w:ascii="Cambria" w:hAnsi="Cambria"/>
        </w:rPr>
      </w:pPr>
    </w:p>
    <w:p w14:paraId="024F711D" w14:textId="77777777" w:rsidR="00927764" w:rsidRPr="00C50A1E" w:rsidRDefault="00927764" w:rsidP="00D7035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USER" w:date="2021-07-14T10:27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CB3102B" w14:textId="77777777" w:rsidR="00927764" w:rsidRPr="00C50A1E" w:rsidRDefault="00927764" w:rsidP="00D70352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USER" w:date="2021-07-14T10:27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C80290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3E684BF" wp14:editId="4D7F637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AF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0AE58BA" w14:textId="77777777" w:rsidR="00D70352" w:rsidRDefault="00D70352" w:rsidP="00D70352">
      <w:pPr>
        <w:shd w:val="clear" w:color="auto" w:fill="F5F5F5"/>
        <w:spacing w:after="360"/>
        <w:jc w:val="both"/>
        <w:rPr>
          <w:ins w:id="2" w:author="USER" w:date="2021-07-14T10:27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0F59108" w14:textId="7C9A90B5" w:rsidR="00927764" w:rsidRPr="00C50A1E" w:rsidRDefault="00927764" w:rsidP="00D70352">
      <w:pPr>
        <w:shd w:val="clear" w:color="auto" w:fill="F5F5F5"/>
        <w:spacing w:after="36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USER" w:date="2021-07-14T10:23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2CCDF30" w14:textId="77777777" w:rsidR="00D70352" w:rsidRDefault="00927764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USER" w:date="2021-07-14T10:26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F3A812" w14:textId="31CBB14D" w:rsidR="00927764" w:rsidRPr="00C50A1E" w:rsidRDefault="00927764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" w:author="USER" w:date="2021-07-14T10:26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6" w:author="USER" w:date="2021-07-14T10:33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" w:author="USER" w:date="2021-07-14T10:33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USER" w:date="2021-07-14T10:33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9" w:author="USER" w:date="2021-07-14T10:33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39D98" w14:textId="1A499944" w:rsidR="00927764" w:rsidRDefault="00927764" w:rsidP="00D70352">
      <w:pPr>
        <w:shd w:val="clear" w:color="auto" w:fill="F5F5F5"/>
        <w:ind w:firstLine="720"/>
        <w:jc w:val="both"/>
        <w:rPr>
          <w:ins w:id="10" w:author="USER" w:date="2021-07-14T10:2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1" w:author="USER" w:date="2021-07-14T10:33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USER" w:date="2021-07-14T10:33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USER" w:date="2021-07-14T10:34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4" w:author="USER" w:date="2021-07-14T10:34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E3BB5A" w14:textId="77777777" w:rsidR="00D70352" w:rsidRPr="00C50A1E" w:rsidRDefault="00D70352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" w:author="USER" w:date="2021-07-14T10:26:00Z">
          <w:pPr>
            <w:shd w:val="clear" w:color="auto" w:fill="F5F5F5"/>
            <w:spacing w:after="375"/>
            <w:jc w:val="both"/>
          </w:pPr>
        </w:pPrChange>
      </w:pPr>
    </w:p>
    <w:p w14:paraId="2568CAA5" w14:textId="77777777" w:rsidR="00D70352" w:rsidRDefault="00927764" w:rsidP="00D70352">
      <w:pPr>
        <w:shd w:val="clear" w:color="auto" w:fill="F5F5F5"/>
        <w:jc w:val="both"/>
        <w:rPr>
          <w:ins w:id="16" w:author="USER" w:date="2021-07-14T10:26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4F41AF27" w14:textId="78DDECAC" w:rsidR="00927764" w:rsidRPr="00D70352" w:rsidDel="00852225" w:rsidRDefault="00927764" w:rsidP="00D70352">
      <w:pPr>
        <w:shd w:val="clear" w:color="auto" w:fill="F5F5F5"/>
        <w:jc w:val="both"/>
        <w:rPr>
          <w:del w:id="17" w:author="USER" w:date="2021-07-14T10:35:00Z"/>
          <w:rFonts w:ascii="Times New Roman" w:eastAsia="Times New Roman" w:hAnsi="Times New Roman" w:cs="Times New Roman"/>
          <w:b/>
          <w:bCs/>
          <w:sz w:val="24"/>
          <w:szCs w:val="24"/>
          <w:rPrChange w:id="18" w:author="USER" w:date="2021-07-14T10:26:00Z">
            <w:rPr>
              <w:del w:id="19" w:author="USER" w:date="2021-07-14T10:35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0" w:author="USER" w:date="2021-07-14T10:26:00Z">
          <w:pPr>
            <w:shd w:val="clear" w:color="auto" w:fill="F5F5F5"/>
            <w:spacing w:after="375"/>
            <w:jc w:val="both"/>
          </w:pPr>
        </w:pPrChange>
      </w:pPr>
      <w:del w:id="21" w:author="USER" w:date="2021-07-14T10:27:00Z">
        <w:r w:rsidRPr="00C50A1E" w:rsidDel="00D7035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2" w:author="USER" w:date="2021-07-14T10:35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25E94A54" w14:textId="74CD8515" w:rsidR="00927764" w:rsidRPr="00C50A1E" w:rsidDel="00852225" w:rsidRDefault="00927764" w:rsidP="00852225">
      <w:pPr>
        <w:shd w:val="clear" w:color="auto" w:fill="F5F5F5"/>
        <w:jc w:val="both"/>
        <w:rPr>
          <w:del w:id="23" w:author="USER" w:date="2021-07-14T10:35:00Z"/>
          <w:rFonts w:ascii="Times New Roman" w:eastAsia="Times New Roman" w:hAnsi="Times New Roman" w:cs="Times New Roman"/>
          <w:sz w:val="24"/>
          <w:szCs w:val="24"/>
        </w:rPr>
        <w:pPrChange w:id="24" w:author="USER" w:date="2021-07-14T10:3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5" w:author="USER" w:date="2021-07-14T10:34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6" w:author="USER" w:date="2021-07-14T10:35:00Z">
        <w:r w:rsidR="008522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1D54638" w14:textId="77777777" w:rsidR="00927764" w:rsidRPr="00C50A1E" w:rsidRDefault="00927764" w:rsidP="0085222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USER" w:date="2021-07-14T10:3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DF393AE" w14:textId="1489786F" w:rsidR="00927764" w:rsidRPr="00C50A1E" w:rsidRDefault="00927764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USER" w:date="2021-07-14T10:26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9" w:author="USER" w:date="2021-07-14T10:34:00Z"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852225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85222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654589" w14:textId="0B77678D" w:rsidR="00927764" w:rsidRDefault="00927764" w:rsidP="00852225">
      <w:pPr>
        <w:shd w:val="clear" w:color="auto" w:fill="F5F5F5"/>
        <w:ind w:firstLine="720"/>
        <w:jc w:val="both"/>
        <w:rPr>
          <w:ins w:id="30" w:author="USER" w:date="2021-07-14T10:2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B6569D8" w14:textId="77777777" w:rsidR="00D70352" w:rsidRPr="00C50A1E" w:rsidRDefault="00D70352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1" w:author="USER" w:date="2021-07-14T10:26:00Z">
          <w:pPr>
            <w:shd w:val="clear" w:color="auto" w:fill="F5F5F5"/>
            <w:spacing w:after="375"/>
            <w:jc w:val="both"/>
          </w:pPr>
        </w:pPrChange>
      </w:pPr>
    </w:p>
    <w:p w14:paraId="19C03D97" w14:textId="77777777" w:rsidR="00D70352" w:rsidRDefault="00927764" w:rsidP="00D70352">
      <w:pPr>
        <w:shd w:val="clear" w:color="auto" w:fill="F5F5F5"/>
        <w:jc w:val="both"/>
        <w:rPr>
          <w:ins w:id="32" w:author="USER" w:date="2021-07-14T10:24:00Z"/>
          <w:rFonts w:ascii="Times New Roman" w:eastAsia="Times New Roman" w:hAnsi="Times New Roman" w:cs="Times New Roman"/>
          <w:b/>
          <w:bCs/>
          <w:sz w:val="24"/>
          <w:szCs w:val="24"/>
        </w:rPr>
        <w:pPrChange w:id="33" w:author="USER" w:date="2021-07-14T10:24:00Z">
          <w:pPr>
            <w:shd w:val="clear" w:color="auto" w:fill="F5F5F5"/>
            <w:spacing w:after="360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5E00F04F" w14:textId="1112E41B" w:rsidR="00D70352" w:rsidRPr="00C50A1E" w:rsidRDefault="00927764" w:rsidP="00D7035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USER" w:date="2021-07-14T10:25:00Z">
          <w:pPr>
            <w:shd w:val="clear" w:color="auto" w:fill="F5F5F5"/>
            <w:spacing w:after="375"/>
            <w:jc w:val="both"/>
          </w:pPr>
        </w:pPrChange>
      </w:pPr>
      <w:del w:id="35" w:author="USER" w:date="2021-07-14T10:27:00Z">
        <w:r w:rsidRPr="00C50A1E" w:rsidDel="00D7035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29E4E" w14:textId="77777777" w:rsidR="00852225" w:rsidRDefault="00927764" w:rsidP="00852225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merepotkan.Tidak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219D83" w14:textId="03F323BC" w:rsidR="00927764" w:rsidRPr="00C50A1E" w:rsidRDefault="00927764" w:rsidP="00852225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USER" w:date="2021-07-14T10:2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852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2F6DA5A" w14:textId="61E0BD06" w:rsidR="00927764" w:rsidRDefault="00927764" w:rsidP="00852225">
      <w:pPr>
        <w:shd w:val="clear" w:color="auto" w:fill="F5F5F5"/>
        <w:ind w:firstLine="720"/>
        <w:jc w:val="both"/>
        <w:rPr>
          <w:ins w:id="37" w:author="USER" w:date="2021-07-14T10:3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r w:rsidR="00852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52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E093210" w14:textId="77777777" w:rsidR="00852225" w:rsidRPr="00C50A1E" w:rsidRDefault="00852225" w:rsidP="00D7035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USER" w:date="2021-07-14T10:25:00Z">
          <w:pPr>
            <w:shd w:val="clear" w:color="auto" w:fill="F5F5F5"/>
            <w:spacing w:after="375"/>
            <w:jc w:val="both"/>
          </w:pPr>
        </w:pPrChange>
      </w:pPr>
    </w:p>
    <w:p w14:paraId="2323649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D5FF85" w14:textId="77777777" w:rsidR="00927764" w:rsidRPr="00C50A1E" w:rsidRDefault="00927764" w:rsidP="00927764"/>
    <w:p w14:paraId="6FB859EB" w14:textId="77777777" w:rsidR="00927764" w:rsidRPr="005A045A" w:rsidRDefault="00927764" w:rsidP="00927764">
      <w:pPr>
        <w:rPr>
          <w:i/>
        </w:rPr>
      </w:pPr>
    </w:p>
    <w:p w14:paraId="0E5E8CF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52146D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AC7D0" w14:textId="77777777" w:rsidR="00236352" w:rsidRDefault="00236352">
      <w:r>
        <w:separator/>
      </w:r>
    </w:p>
  </w:endnote>
  <w:endnote w:type="continuationSeparator" w:id="0">
    <w:p w14:paraId="6253D7D0" w14:textId="77777777" w:rsidR="00236352" w:rsidRDefault="0023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764D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3F424C2" w14:textId="77777777" w:rsidR="00941E77" w:rsidRDefault="00236352">
    <w:pPr>
      <w:pStyle w:val="Footer"/>
    </w:pPr>
  </w:p>
  <w:p w14:paraId="0832F72E" w14:textId="77777777" w:rsidR="00941E77" w:rsidRDefault="00236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2AAF" w14:textId="77777777" w:rsidR="00236352" w:rsidRDefault="00236352">
      <w:r>
        <w:separator/>
      </w:r>
    </w:p>
  </w:footnote>
  <w:footnote w:type="continuationSeparator" w:id="0">
    <w:p w14:paraId="39150602" w14:textId="77777777" w:rsidR="00236352" w:rsidRDefault="0023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36352"/>
    <w:rsid w:val="0042167F"/>
    <w:rsid w:val="00852225"/>
    <w:rsid w:val="00924DF5"/>
    <w:rsid w:val="00927764"/>
    <w:rsid w:val="00C926E1"/>
    <w:rsid w:val="00D70352"/>
    <w:rsid w:val="00D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84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A8245-D623-487B-99CB-C717FE2F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2021-07-14T03:38:00Z</dcterms:created>
  <dcterms:modified xsi:type="dcterms:W3CDTF">2021-07-14T03:38:00Z</dcterms:modified>
</cp:coreProperties>
</file>