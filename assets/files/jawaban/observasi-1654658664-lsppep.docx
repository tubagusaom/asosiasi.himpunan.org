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E63F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6EEECB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6FC732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DDAD2B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A436004" w14:textId="77777777" w:rsidTr="00821BA2">
        <w:tc>
          <w:tcPr>
            <w:tcW w:w="9350" w:type="dxa"/>
          </w:tcPr>
          <w:p w14:paraId="3ED1D89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</w:t>
            </w:r>
            <w:commentRangeStart w:id="0"/>
            <w:r>
              <w:t>b</w:t>
            </w:r>
            <w:commentRangeEnd w:id="0"/>
            <w:r w:rsidR="00CF609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>elajaran</w:t>
            </w:r>
            <w:proofErr w:type="spellEnd"/>
            <w:r>
              <w:t xml:space="preserve"> </w:t>
            </w:r>
            <w:commentRangeStart w:id="1"/>
            <w:r>
              <w:t>di</w:t>
            </w:r>
            <w:commentRangeEnd w:id="1"/>
            <w:r w:rsidR="00CF609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36F289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A742B5A" w14:textId="5D9AAC5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2"/>
            <w:proofErr w:type="spellEnd"/>
            <w:r w:rsidR="00CF6093">
              <w:rPr>
                <w:rStyle w:val="CommentReference"/>
              </w:rPr>
              <w:commentReference w:id="2"/>
            </w:r>
            <w:ins w:id="3" w:author="Sarlita Matra" w:date="2022-06-08T10:12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4"/>
            <w:r w:rsidR="00CF6093">
              <w:rPr>
                <w:rStyle w:val="CommentReference"/>
              </w:rPr>
              <w:commentReference w:id="4"/>
            </w:r>
            <w:ins w:id="5" w:author="Sarlita Matra" w:date="2022-06-08T10:12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6" w:author="Sarlita Matra" w:date="2022-06-08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Sarlita Matra" w:date="2022-06-08T10:12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8" w:author="Sarlita Matra" w:date="2022-06-08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AFEC05" w14:textId="24D688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" w:author="Sarlita Matra" w:date="2022-06-08T10:13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Sarlita Matra" w:date="2022-06-08T10:13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1" w:author="Sarlita Matra" w:date="2022-06-08T10:13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12"/>
            <w:proofErr w:type="spellEnd"/>
            <w:r w:rsidR="00CF6093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Sarlita Matra" w:date="2022-06-08T10:13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14"/>
            <w:proofErr w:type="spellEnd"/>
            <w:r w:rsidR="00CF6093">
              <w:rPr>
                <w:rStyle w:val="CommentReference"/>
              </w:rPr>
              <w:commentReference w:id="14"/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15" w:author="Sarlita Matra" w:date="2022-06-08T10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E4ADF" w14:textId="4741BB0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Sarlita Matra" w:date="2022-06-08T10:14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7" w:author="Sarlita Matra" w:date="2022-06-08T10:14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8AF254" w14:textId="305EEA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8" w:author="Sarlita Matra" w:date="2022-06-08T10:15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19" w:author="Sarlita Matra" w:date="2022-06-08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Sarlita Matra" w:date="2022-06-08T10:15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Sarlita Matra" w:date="2022-06-08T10:15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2" w:author="Sarlita Matra" w:date="2022-06-08T10:15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Sarlita Matra" w:date="2022-06-08T10:15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4" w:author="Sarlita Matra" w:date="2022-06-08T10:15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25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26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27" w:author="Sarlita Matra" w:date="2022-06-08T10:16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Itulah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mengapa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28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29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0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1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2" w:author="Sarlita Matra" w:date="2022-06-08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33" w:author="Sarlita Matra" w:date="2022-06-08T10:16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37F4586" w14:textId="6F5F5E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4" w:author="Sarlita Matra" w:date="2022-06-08T10:17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49B0AA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F5AFB8" w14:textId="7E62FB0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5" w:author="Sarlita Matra" w:date="2022-06-08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ins w:id="36" w:author="Sarlita Matra" w:date="2022-06-08T10:17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7" w:author="Sarlita Matra" w:date="2022-06-08T10:17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8" w:author="Sarlita Matra" w:date="2022-06-08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39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ins w:id="40" w:author="Sarlita Matra" w:date="2022-06-08T10:18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62FF0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DDCF69" w14:textId="2087B0A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1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2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</w:t>
            </w:r>
            <w:ins w:id="43" w:author="Sarlita Matra" w:date="2022-06-08T10:18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4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5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Sarlita Matra" w:date="2022-06-08T10:18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AC7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96B2032" w14:textId="76AF442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7" w:author="Sarlita Matra" w:date="2022-06-08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</w:t>
            </w:r>
            <w:ins w:id="48" w:author="Sarlita Matra" w:date="2022-06-08T10:18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BEE3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F20D3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49" w:author="Sarlita Matra" w:date="2022-06-08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50" w:author="Sarlita Matra" w:date="2022-06-08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6C6EF3" w14:textId="37C54D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51" w:author="Sarlita Matra" w:date="2022-06-08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5</w:t>
            </w:r>
            <w:ins w:id="52" w:author="Sarlita Matra" w:date="2022-06-08T10:19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53" w:author="Sarlita Matra" w:date="2022-06-08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FE9137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B9C25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04FE4D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40B25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AACB8CA" w14:textId="42925850" w:rsidR="00125355" w:rsidRPr="00CF609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trike/>
                <w:szCs w:val="24"/>
                <w:rPrChange w:id="54" w:author="Sarlita Matra" w:date="2022-06-08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55" w:author="Sarlita Matra" w:date="2022-06-08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ins w:id="56" w:author="Sarlita Matra" w:date="2022-06-08T10:20:00Z">
              <w:r w:rsidR="00CF6093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 </w:t>
              </w:r>
              <w:proofErr w:type="spellStart"/>
              <w:r w:rsidR="00CF6093" w:rsidRPr="00CF6093">
                <w:rPr>
                  <w:rFonts w:ascii="Times New Roman" w:eastAsia="Times New Roman" w:hAnsi="Times New Roman" w:cs="Times New Roman"/>
                  <w:szCs w:val="24"/>
                  <w:rPrChange w:id="57" w:author="Sarlita Matra" w:date="2022-06-08T10:20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Meneliti</w:t>
              </w:r>
            </w:ins>
            <w:proofErr w:type="spellEnd"/>
          </w:p>
          <w:p w14:paraId="5F39EF0E" w14:textId="62CBF1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Sarlita Matra" w:date="2022-06-08T10:20:00Z">
              <w:r w:rsidRPr="00EC6F38" w:rsidDel="00CF6093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59" w:author="Sarlita Matra" w:date="2022-06-08T10:20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60" w:author="Sarlita Matra" w:date="2022-06-08T10:21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ins w:id="61" w:author="Sarlita Matra" w:date="2022-06-08T10:20:00Z">
              <w:r w:rsidR="00CF6093" w:rsidRPr="00EC6F38">
                <w:rPr>
                  <w:rFonts w:ascii="Times New Roman" w:eastAsia="Times New Roman" w:hAnsi="Times New Roman" w:cs="Times New Roman"/>
                  <w:szCs w:val="24"/>
                </w:rPr>
                <w:t>ihat</w:t>
              </w:r>
              <w:proofErr w:type="spellEnd"/>
              <w:r w:rsidR="00CF60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62" w:author="Sarlita Matra" w:date="2022-06-08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Sarlita Matra" w:date="2022-06-08T10:21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64" w:author="Sarlita Matra" w:date="2022-06-08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ins w:id="65" w:author="Sarlita Matra" w:date="2022-06-08T10:21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CF6093">
              <w:rPr>
                <w:rFonts w:ascii="Times New Roman" w:eastAsia="Times New Roman" w:hAnsi="Times New Roman" w:cs="Times New Roman"/>
                <w:strike/>
                <w:szCs w:val="24"/>
                <w:rPrChange w:id="66" w:author="Sarlita Matra" w:date="2022-06-08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7" w:author="Sarlita Matra" w:date="2022-06-08T10:21:00Z"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CF60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94C57A" w14:textId="1D383D4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8" w:author="Sarlita Matra" w:date="2022-06-08T10:22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6711F9">
              <w:rPr>
                <w:rFonts w:ascii="Times New Roman" w:eastAsia="Times New Roman" w:hAnsi="Times New Roman" w:cs="Times New Roman"/>
                <w:strike/>
                <w:szCs w:val="24"/>
                <w:rPrChange w:id="69" w:author="Sarlita Matra" w:date="2022-06-08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ins w:id="70" w:author="Sarlita Matra" w:date="2022-06-08T10:22:00Z">
              <w:r w:rsidR="006711F9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 </w:t>
              </w:r>
              <w:proofErr w:type="spellStart"/>
              <w:r w:rsidR="006711F9" w:rsidRPr="006711F9">
                <w:rPr>
                  <w:rFonts w:ascii="Times New Roman" w:eastAsia="Times New Roman" w:hAnsi="Times New Roman" w:cs="Times New Roman"/>
                  <w:szCs w:val="24"/>
                  <w:rPrChange w:id="71" w:author="Sarlita Matra" w:date="2022-06-08T10:22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Sarlita Matra" w:date="2022-06-08T10:22:00Z">
              <w:r w:rsidRPr="00EC6F38" w:rsidDel="006711F9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73" w:author="Sarlita Matra" w:date="2022-06-08T10:22:00Z">
              <w:r w:rsidR="006711F9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6711F9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6711F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68A78D" w14:textId="5CAB914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4" w:author="Sarlita Matra" w:date="2022-06-08T10:23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Sarlita Matra" w:date="2022-06-08T10:23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Sarlita Matra" w:date="2022-06-08T10:23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F0719E" w14:textId="7E1B30C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7" w:author="Sarlita Matra" w:date="2022-06-08T10:23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Sarlita Matra" w:date="2022-06-08T10:23:00Z">
              <w:r w:rsidR="006711F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79" w:name="_GoBack"/>
            <w:bookmarkEnd w:id="7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5C74A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lita Matra" w:date="2022-06-08T10:09:00Z" w:initials="SM">
    <w:p w14:paraId="3F60361D" w14:textId="6ABE57D4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Pemelajaran</w:t>
      </w:r>
      <w:proofErr w:type="spellEnd"/>
    </w:p>
  </w:comment>
  <w:comment w:id="1" w:author="Sarlita Matra" w:date="2022-06-08T10:09:00Z" w:initials="SM">
    <w:p w14:paraId="4250FDE5" w14:textId="529800CE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</w:p>
  </w:comment>
  <w:comment w:id="2" w:author="Sarlita Matra" w:date="2022-06-08T10:10:00Z" w:initials="SM">
    <w:p w14:paraId="33825C00" w14:textId="7A202E22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(,)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</w:comment>
  <w:comment w:id="4" w:author="Sarlita Matra" w:date="2022-06-08T10:11:00Z" w:initials="SM">
    <w:p w14:paraId="50275341" w14:textId="69BD04D4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2" w:author="Sarlita Matra" w:date="2022-06-08T10:13:00Z" w:initials="SM">
    <w:p w14:paraId="58348182" w14:textId="35A94677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sebagai</w:t>
      </w:r>
      <w:proofErr w:type="spellEnd"/>
    </w:p>
  </w:comment>
  <w:comment w:id="14" w:author="Sarlita Matra" w:date="2022-06-08T10:14:00Z" w:initials="SM">
    <w:p w14:paraId="443245CC" w14:textId="0A0C9D9E" w:rsidR="00CF6093" w:rsidRDefault="00CF609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(,)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60361D" w15:done="0"/>
  <w15:commentEx w15:paraId="4250FDE5" w15:done="0"/>
  <w15:commentEx w15:paraId="33825C00" w15:done="0"/>
  <w15:commentEx w15:paraId="50275341" w15:done="0"/>
  <w15:commentEx w15:paraId="58348182" w15:done="0"/>
  <w15:commentEx w15:paraId="443245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0361D" w16cid:durableId="264AF3C8"/>
  <w16cid:commentId w16cid:paraId="4250FDE5" w16cid:durableId="264AF3EB"/>
  <w16cid:commentId w16cid:paraId="33825C00" w16cid:durableId="264AF414"/>
  <w16cid:commentId w16cid:paraId="50275341" w16cid:durableId="264AF456"/>
  <w16cid:commentId w16cid:paraId="58348182" w16cid:durableId="264AF4CB"/>
  <w16cid:commentId w16cid:paraId="443245CC" w16cid:durableId="264AF4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lita Matra">
    <w15:presenceInfo w15:providerId="Windows Live" w15:userId="119fa8c620bc39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activeWritingStyle w:appName="MSWord" w:lang="en-US" w:vendorID="64" w:dllVersion="4096" w:nlCheck="1" w:checkStyle="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711F9"/>
    <w:rsid w:val="00924DF5"/>
    <w:rsid w:val="00C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686B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F6093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F6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0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09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09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9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Sarlita Matra</cp:lastModifiedBy>
  <cp:revision>4</cp:revision>
  <dcterms:created xsi:type="dcterms:W3CDTF">2020-08-26T22:03:00Z</dcterms:created>
  <dcterms:modified xsi:type="dcterms:W3CDTF">2022-06-08T03:23:00Z</dcterms:modified>
</cp:coreProperties>
</file>