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E17766" w:rsidP="00E17766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Srie Faizah" w:date="2021-02-06T09:34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:rsidR="00125355" w:rsidRDefault="00125355" w:rsidP="00E17766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Srie Faizah" w:date="2021-02-06T09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Srie Faizah" w:date="2021-02-06T09:34:00Z">
              <w:r w:rsidR="00E1776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3" w:author="Srie Faizah" w:date="2021-02-06T09:34:00Z">
              <w:r w:rsidR="00E17766" w:rsidDel="00E17766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  <w:r w:rsidR="00E1776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E1776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" w:author="Srie Faizah" w:date="2021-02-06T09:3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5" w:author="Srie Faizah" w:date="2021-02-06T09:3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Srie Faizah" w:date="2021-02-06T09:35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1776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" w:author="Srie Faizah" w:date="2021-02-06T09:3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" w:author="Srie Faizah" w:date="2021-02-06T09:3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Srie Faizah" w:date="2021-02-06T09:36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Srie Faizah" w:date="2021-02-06T09:36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1776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" w:author="Srie Faizah" w:date="2021-02-06T09:3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Srie Faizah" w:date="2021-02-06T09:36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1776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3" w:author="Srie Faizah" w:date="2021-02-06T09:3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del w:id="14" w:author="Srie Faizah" w:date="2021-02-06T09:37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5" w:author="Srie Faizah" w:date="2021-02-06T09:37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Srie Faizah" w:date="2021-02-06T09:37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7" w:author="Srie Faizah" w:date="2021-02-06T09:37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8" w:author="Srie Faizah" w:date="2021-02-06T09:37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Srie Faizah" w:date="2021-02-06T09:38:00Z">
              <w:r w:rsidR="00125355"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0" w:author="Srie Faizah" w:date="2021-02-06T09:39:00Z">
              <w:r w:rsidR="00E1776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1" w:author="Srie Faizah" w:date="2021-02-06T09:39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Srie Faizah" w:date="2021-02-06T09:39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Srie Faizah" w:date="2021-02-06T09:40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4" w:author="Srie Faizah" w:date="2021-02-06T09:40:00Z">
              <w:r w:rsidR="00E1776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5" w:author="Srie Faizah" w:date="2021-02-06T09:40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Srie Faizah" w:date="2021-02-06T09:40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Srie Faizah" w:date="2021-02-06T09:41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28" w:author="Srie Faizah" w:date="2021-02-06T09:41:00Z">
              <w:r w:rsidR="00E1776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bookmarkStart w:id="29" w:name="_GoBack"/>
            <w:bookmarkEnd w:id="29"/>
            <w:del w:id="30" w:author="Srie Faizah" w:date="2021-02-06T09:41:00Z">
              <w:r w:rsidRPr="00EC6F38" w:rsidDel="00E177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E17766" w:rsidTr="00821BA2">
        <w:trPr>
          <w:ins w:id="31" w:author="Srie Faizah" w:date="2021-02-06T09:35:00Z"/>
        </w:trPr>
        <w:tc>
          <w:tcPr>
            <w:tcW w:w="9350" w:type="dxa"/>
          </w:tcPr>
          <w:p w:rsidR="00E17766" w:rsidRDefault="00E17766" w:rsidP="00E17766">
            <w:pPr>
              <w:pStyle w:val="Heading3"/>
              <w:jc w:val="center"/>
              <w:rPr>
                <w:ins w:id="32" w:author="Srie Faizah" w:date="2021-02-06T09:35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E2867"/>
    <w:rsid w:val="00E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Srie Faizah</cp:lastModifiedBy>
  <cp:revision>2</cp:revision>
  <dcterms:created xsi:type="dcterms:W3CDTF">2021-02-06T02:56:00Z</dcterms:created>
  <dcterms:modified xsi:type="dcterms:W3CDTF">2021-02-06T02:56:00Z</dcterms:modified>
</cp:coreProperties>
</file>