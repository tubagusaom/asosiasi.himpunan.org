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260" w:rsidRPr="00180260" w:rsidRDefault="00180260" w:rsidP="00180260">
      <w:pPr>
        <w:jc w:val="left"/>
        <w:rPr>
          <w:ins w:id="0" w:author="nenghanny09@gmail.com" w:date="2020-09-02T11:49:00Z"/>
          <w:rFonts w:ascii="Bookman Old Style" w:hAnsi="Bookman Old Style"/>
          <w:bCs/>
          <w:lang w:val="id-ID"/>
          <w:rPrChange w:id="1" w:author="nenghanny09@gmail.com" w:date="2020-09-02T11:49:00Z">
            <w:rPr>
              <w:ins w:id="2" w:author="nenghanny09@gmail.com" w:date="2020-09-02T11:49:00Z"/>
              <w:rFonts w:ascii="Bookman Old Style" w:hAnsi="Bookman Old Style"/>
              <w:b/>
              <w:sz w:val="28"/>
              <w:szCs w:val="28"/>
            </w:rPr>
          </w:rPrChange>
        </w:rPr>
        <w:pPrChange w:id="3" w:author="nenghanny09@gmail.com" w:date="2020-09-02T11:49:00Z">
          <w:pPr>
            <w:jc w:val="center"/>
          </w:pPr>
        </w:pPrChange>
      </w:pPr>
      <w:proofErr w:type="spellStart"/>
      <w:ins w:id="4" w:author="nenghanny09@gmail.com" w:date="2020-09-02T11:49:00Z">
        <w:r w:rsidRPr="00180260">
          <w:rPr>
            <w:rFonts w:ascii="Bookman Old Style" w:hAnsi="Bookman Old Style"/>
            <w:bCs/>
            <w:lang w:val="id-ID"/>
            <w:rPrChange w:id="5" w:author="nenghanny09@gmail.com" w:date="2020-09-02T11:49:00Z"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rPrChange>
          </w:rPr>
          <w:t>Asesi</w:t>
        </w:r>
        <w:proofErr w:type="spellEnd"/>
        <w:r w:rsidRPr="00180260">
          <w:rPr>
            <w:rFonts w:ascii="Bookman Old Style" w:hAnsi="Bookman Old Style"/>
            <w:bCs/>
            <w:lang w:val="id-ID"/>
            <w:rPrChange w:id="6" w:author="nenghanny09@gmail.com" w:date="2020-09-02T11:49:00Z"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rPrChange>
          </w:rPr>
          <w:t xml:space="preserve"> : Hanny Hidayati </w:t>
        </w:r>
        <w:proofErr w:type="spellStart"/>
        <w:r w:rsidRPr="00180260">
          <w:rPr>
            <w:rFonts w:ascii="Bookman Old Style" w:hAnsi="Bookman Old Style"/>
            <w:bCs/>
            <w:lang w:val="id-ID"/>
            <w:rPrChange w:id="7" w:author="nenghanny09@gmail.com" w:date="2020-09-02T11:49:00Z"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rPrChange>
          </w:rPr>
          <w:t>Nafi’ah</w:t>
        </w:r>
        <w:proofErr w:type="spellEnd"/>
      </w:ins>
    </w:p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</w:t>
      </w:r>
      <w:bookmarkStart w:id="8" w:name="_GoBack"/>
      <w:bookmarkEnd w:id="8"/>
      <w:r w:rsidRPr="0094076B">
        <w:rPr>
          <w:rFonts w:ascii="Bookman Old Style" w:hAnsi="Bookman Old Style"/>
          <w:b/>
          <w:sz w:val="28"/>
          <w:szCs w:val="28"/>
        </w:rPr>
        <w:t>ASKAH</w:t>
      </w:r>
    </w:p>
    <w:p w:rsidR="00BE098E" w:rsidRDefault="00BE098E" w:rsidP="00BE098E">
      <w:pPr>
        <w:pStyle w:val="DaftarParagraf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DaftarParagraf"/>
        <w:ind w:left="360"/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DaftarParagraf"/>
              <w:ind w:left="0"/>
            </w:pPr>
          </w:p>
          <w:p w:rsidR="00BE098E" w:rsidRPr="003C6054" w:rsidRDefault="00BE098E" w:rsidP="00821BA2">
            <w:pPr>
              <w:pStyle w:val="DaftarParagraf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DaftarParagraf"/>
              <w:ind w:left="0"/>
              <w:jc w:val="center"/>
            </w:pPr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del w:id="9" w:author="nenghanny09@gmail.com" w:date="2020-09-02T11:37:00Z">
              <w:r w:rsidDel="006369FA">
                <w:delText xml:space="preserve">, </w:delText>
              </w:r>
            </w:del>
            <w:ins w:id="10" w:author="nenghanny09@gmail.com" w:date="2020-09-02T11:37:00Z">
              <w:r w:rsidR="006369FA">
                <w:rPr>
                  <w:lang w:val="id-ID"/>
                </w:rPr>
                <w:t>;</w:t>
              </w:r>
              <w:r w:rsidR="006369FA">
                <w:t xml:space="preserve"> </w:t>
              </w:r>
            </w:ins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Del="006369FA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1" w:author="nenghanny09@gmail.com" w:date="2020-09-02T11:38:00Z"/>
              </w:rPr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ins w:id="12" w:author="nenghanny09@gmail.com" w:date="2020-09-02T11:38:00Z">
              <w:r w:rsidR="006369FA">
                <w:rPr>
                  <w:lang w:val="id-ID"/>
                </w:rPr>
                <w:t xml:space="preserve">ditambahkan </w:t>
              </w:r>
            </w:ins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6369FA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del w:id="13" w:author="nenghanny09@gmail.com" w:date="2020-09-02T11:39:00Z">
              <w:r w:rsidDel="006369FA">
                <w:delText>,</w:delText>
              </w:r>
            </w:del>
            <w:r>
              <w:t xml:space="preserve"> </w:t>
            </w:r>
            <w:del w:id="14" w:author="nenghanny09@gmail.com" w:date="2020-09-02T11:39:00Z">
              <w:r w:rsidDel="006369FA">
                <w:delText>dsb</w:delText>
              </w:r>
            </w:del>
            <w:ins w:id="15" w:author="nenghanny09@gmail.com" w:date="2020-09-02T11:39:00Z">
              <w:r w:rsidR="006369FA">
                <w:rPr>
                  <w:lang w:val="id-ID"/>
                </w:rPr>
                <w:t>dan sebagainya</w:t>
              </w:r>
            </w:ins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del w:id="16" w:author="nenghanny09@gmail.com" w:date="2020-09-02T11:40:00Z">
              <w:r w:rsidDel="006369FA">
                <w:delText xml:space="preserve">, </w:delText>
              </w:r>
            </w:del>
            <w:ins w:id="17" w:author="nenghanny09@gmail.com" w:date="2020-09-02T11:40:00Z">
              <w:r w:rsidR="006369FA">
                <w:rPr>
                  <w:lang w:val="id-ID"/>
                </w:rPr>
                <w:t>;</w:t>
              </w:r>
              <w:r w:rsidR="006369FA">
                <w:t xml:space="preserve"> </w:t>
              </w:r>
            </w:ins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del w:id="18" w:author="nenghanny09@gmail.com" w:date="2020-09-02T11:40:00Z">
              <w:r w:rsidDel="006369FA">
                <w:delText>,</w:delText>
              </w:r>
            </w:del>
            <w:r>
              <w:t xml:space="preserve"> </w:t>
            </w:r>
            <w:del w:id="19" w:author="nenghanny09@gmail.com" w:date="2020-09-02T11:40:00Z">
              <w:r w:rsidDel="006369FA">
                <w:delText xml:space="preserve">dan </w:delText>
              </w:r>
            </w:del>
            <w:ins w:id="20" w:author="nenghanny09@gmail.com" w:date="2020-09-02T11:40:00Z">
              <w:r w:rsidR="006369FA">
                <w:rPr>
                  <w:lang w:val="id-ID"/>
                </w:rPr>
                <w:t xml:space="preserve">serta </w:t>
              </w:r>
            </w:ins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DaftarParagraf"/>
              <w:ind w:left="0"/>
            </w:pPr>
          </w:p>
        </w:tc>
      </w:tr>
    </w:tbl>
    <w:p w:rsidR="00BE098E" w:rsidRDefault="00BE098E" w:rsidP="00BE098E">
      <w:pPr>
        <w:pStyle w:val="DaftarParagraf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nghanny09@gmail.com">
    <w15:presenceInfo w15:providerId="Windows Live" w15:userId="ef80a72480fe6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80260"/>
    <w:rsid w:val="0042167F"/>
    <w:rsid w:val="006369FA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5C6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DaftarParagraf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KisiTabel">
    <w:name w:val="Table Grid"/>
    <w:basedOn w:val="Tabel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636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369FA"/>
    <w:rPr>
      <w:rFonts w:ascii="Segoe UI" w:hAnsi="Segoe UI" w:cs="Segoe UI"/>
      <w:sz w:val="18"/>
      <w:szCs w:val="18"/>
    </w:rPr>
  </w:style>
  <w:style w:type="paragraph" w:styleId="Revisi">
    <w:name w:val="Revision"/>
    <w:hidden/>
    <w:uiPriority w:val="99"/>
    <w:semiHidden/>
    <w:rsid w:val="006369F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nenghanny09@gmail.com</cp:lastModifiedBy>
  <cp:revision>3</cp:revision>
  <dcterms:created xsi:type="dcterms:W3CDTF">2020-08-26T21:29:00Z</dcterms:created>
  <dcterms:modified xsi:type="dcterms:W3CDTF">2020-09-02T04:49:00Z</dcterms:modified>
</cp:coreProperties>
</file>