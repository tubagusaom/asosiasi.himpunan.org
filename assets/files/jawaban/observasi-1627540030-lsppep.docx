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E52C66" w:rsidRDefault="009466CD" w:rsidP="0062003E">
            <w:pPr>
              <w:spacing w:line="312" w:lineRule="auto"/>
              <w:jc w:val="both"/>
              <w:rPr>
                <w:del w:id="0" w:author="Lenovo" w:date="2021-07-29T13:23:00Z"/>
                <w:rFonts w:ascii="Times New Roman" w:hAnsi="Times New Roman" w:cs="Times New Roman"/>
                <w:sz w:val="24"/>
                <w:szCs w:val="24"/>
              </w:rPr>
            </w:pPr>
            <w:ins w:id="1" w:author="Lenovo" w:date="2021-07-29T13:26:00Z">
              <w:r>
                <w:rPr>
                  <w:rFonts w:ascii="Times New Roman" w:hAnsi="Times New Roman" w:cs="Times New Roman"/>
                  <w:sz w:val="24"/>
                  <w:szCs w:val="24"/>
                  <w:lang w:val="en-US"/>
                </w:rPr>
                <w:tab/>
              </w:r>
            </w:ins>
            <w:del w:id="2" w:author="Lenovo" w:date="2021-07-29T12:46:00Z">
              <w:r w:rsidR="008C2877" w:rsidRPr="00A16D9B" w:rsidDel="00833317">
                <w:rPr>
                  <w:rFonts w:ascii="Times New Roman" w:hAnsi="Times New Roman" w:cs="Times New Roman"/>
                  <w:sz w:val="24"/>
                  <w:szCs w:val="24"/>
                </w:rPr>
                <w:delText>Di dalam dunia tulis-menulis, k</w:delText>
              </w:r>
            </w:del>
            <w:del w:id="3" w:author="Lenovo" w:date="2021-07-29T13:23:00Z">
              <w:r w:rsidR="008C2877" w:rsidRPr="00A16D9B" w:rsidDel="00E52C66">
                <w:rPr>
                  <w:rFonts w:ascii="Times New Roman" w:hAnsi="Times New Roman" w:cs="Times New Roman"/>
                  <w:sz w:val="24"/>
                  <w:szCs w:val="24"/>
                </w:rPr>
                <w:delText xml:space="preserve">emampuan berpikir kritis sangat membantu dalam pengembangan gagasan yang berbasis masalah. Kemampuan ini </w:delText>
              </w:r>
            </w:del>
            <w:del w:id="4" w:author="Lenovo" w:date="2021-07-29T12:46:00Z">
              <w:r w:rsidR="008C2877" w:rsidRPr="00A16D9B" w:rsidDel="00833317">
                <w:rPr>
                  <w:rFonts w:ascii="Times New Roman" w:hAnsi="Times New Roman" w:cs="Times New Roman"/>
                  <w:sz w:val="24"/>
                  <w:szCs w:val="24"/>
                </w:rPr>
                <w:delText xml:space="preserve">terutama </w:delText>
              </w:r>
            </w:del>
            <w:del w:id="5" w:author="Lenovo" w:date="2021-07-29T13:23:00Z">
              <w:r w:rsidR="008C2877" w:rsidRPr="00A16D9B" w:rsidDel="00E52C66">
                <w:rPr>
                  <w:rFonts w:ascii="Times New Roman" w:hAnsi="Times New Roman" w:cs="Times New Roman"/>
                  <w:sz w:val="24"/>
                  <w:szCs w:val="24"/>
                </w:rPr>
                <w:delText xml:space="preserve">diperlukan untuk menghasilkan karya tulis ilmiah yang berbasis pada riset masalah seperti di pendidikan tinggi. </w:delText>
              </w:r>
              <w:r w:rsidR="008C2877" w:rsidRPr="00A16D9B" w:rsidDel="00E52C66">
                <w:rPr>
                  <w:rFonts w:ascii="Times New Roman" w:hAnsi="Times New Roman" w:cs="Times New Roman"/>
                  <w:b/>
                  <w:sz w:val="24"/>
                  <w:szCs w:val="24"/>
                  <w:vertAlign w:val="superscript"/>
                </w:rPr>
                <w:delText>1</w:delText>
              </w:r>
            </w:del>
          </w:p>
          <w:p w:rsidR="008C2877" w:rsidRPr="00A16D9B" w:rsidDel="00E52C66" w:rsidRDefault="008C2877" w:rsidP="0062003E">
            <w:pPr>
              <w:spacing w:line="312" w:lineRule="auto"/>
              <w:jc w:val="both"/>
              <w:rPr>
                <w:del w:id="6" w:author="Lenovo" w:date="2021-07-29T13:23:00Z"/>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w:t>
            </w:r>
            <w:ins w:id="7" w:author="Lenovo" w:date="2021-07-29T12:55:00Z">
              <w:r w:rsidR="00833317">
                <w:rPr>
                  <w:rFonts w:ascii="Times New Roman" w:hAnsi="Times New Roman" w:cs="Times New Roman"/>
                  <w:sz w:val="24"/>
                  <w:szCs w:val="24"/>
                  <w:lang w:val="en-US"/>
                </w:rPr>
                <w:t xml:space="preserve"> </w:t>
              </w:r>
              <w:proofErr w:type="spellStart"/>
              <w:r w:rsidR="00833317">
                <w:rPr>
                  <w:rFonts w:ascii="Times New Roman" w:hAnsi="Times New Roman" w:cs="Times New Roman"/>
                  <w:sz w:val="24"/>
                  <w:szCs w:val="24"/>
                  <w:lang w:val="en-US"/>
                </w:rPr>
                <w:t>atau</w:t>
              </w:r>
            </w:ins>
            <w:proofErr w:type="spellEnd"/>
            <w:r w:rsidRPr="00A16D9B">
              <w:rPr>
                <w:rFonts w:ascii="Times New Roman" w:hAnsi="Times New Roman" w:cs="Times New Roman"/>
                <w:sz w:val="24"/>
                <w:szCs w:val="24"/>
              </w:rPr>
              <w:t xml:space="preserve"> </w:t>
            </w:r>
            <w:del w:id="8" w:author="Lenovo" w:date="2021-07-29T12:55:00Z">
              <w:r w:rsidRPr="00A16D9B" w:rsidDel="00833317">
                <w:rPr>
                  <w:rFonts w:ascii="Times New Roman" w:hAnsi="Times New Roman" w:cs="Times New Roman"/>
                  <w:sz w:val="24"/>
                  <w:szCs w:val="24"/>
                </w:rPr>
                <w:delText>(</w:delText>
              </w:r>
            </w:del>
            <w:r w:rsidRPr="00A16D9B">
              <w:rPr>
                <w:rFonts w:ascii="Times New Roman" w:hAnsi="Times New Roman" w:cs="Times New Roman"/>
                <w:sz w:val="24"/>
                <w:szCs w:val="24"/>
              </w:rPr>
              <w:t>kemampuan</w:t>
            </w:r>
            <w:del w:id="9" w:author="Lenovo" w:date="2021-07-29T12:55:00Z">
              <w:r w:rsidRPr="00A16D9B" w:rsidDel="00833317">
                <w:rPr>
                  <w:rFonts w:ascii="Times New Roman" w:hAnsi="Times New Roman" w:cs="Times New Roman"/>
                  <w:sz w:val="24"/>
                  <w:szCs w:val="24"/>
                </w:rPr>
                <w:delText>)</w:delText>
              </w:r>
            </w:del>
            <w:r w:rsidRPr="00A16D9B">
              <w:rPr>
                <w:rFonts w:ascii="Times New Roman" w:hAnsi="Times New Roman" w:cs="Times New Roman"/>
                <w:sz w:val="24"/>
                <w:szCs w:val="24"/>
              </w:rPr>
              <w:t xml:space="preserve"> seseorang untuk merespons pemikiran atau informasi yang diterimanya, lalu mengevaluasinya secara sistematis.</w:t>
            </w:r>
            <w:ins w:id="10" w:author="Lenovo" w:date="2021-07-29T12:56:00Z">
              <w:r w:rsidR="004D23F5">
                <w:rPr>
                  <w:rFonts w:ascii="Times New Roman" w:hAnsi="Times New Roman" w:cs="Times New Roman"/>
                  <w:sz w:val="24"/>
                  <w:szCs w:val="24"/>
                  <w:lang w:val="en-US"/>
                </w:rPr>
                <w:t xml:space="preserve"> </w:t>
              </w:r>
            </w:ins>
            <w:del w:id="11" w:author="Lenovo" w:date="2021-07-29T12:56:00Z">
              <w:r w:rsidRPr="00A16D9B" w:rsidDel="004D23F5">
                <w:rPr>
                  <w:rFonts w:ascii="Times New Roman" w:hAnsi="Times New Roman" w:cs="Times New Roman"/>
                  <w:sz w:val="24"/>
                  <w:szCs w:val="24"/>
                </w:rPr>
                <w:delText xml:space="preserve"> Ada b</w:delText>
              </w:r>
            </w:del>
            <w:ins w:id="12" w:author="Lenovo" w:date="2021-07-29T12:56:00Z">
              <w:r w:rsidR="004D23F5">
                <w:rPr>
                  <w:rFonts w:ascii="Times New Roman" w:hAnsi="Times New Roman" w:cs="Times New Roman"/>
                  <w:sz w:val="24"/>
                  <w:szCs w:val="24"/>
                  <w:lang w:val="en-US"/>
                </w:rPr>
                <w:t>B</w:t>
              </w:r>
            </w:ins>
            <w:r w:rsidRPr="00A16D9B">
              <w:rPr>
                <w:rFonts w:ascii="Times New Roman" w:hAnsi="Times New Roman" w:cs="Times New Roman"/>
                <w:sz w:val="24"/>
                <w:szCs w:val="24"/>
              </w:rPr>
              <w:t>eberapa definisi yang diungkapkan oleh para ahli</w:t>
            </w:r>
            <w:ins w:id="13" w:author="Lenovo" w:date="2021-07-29T12:56:00Z">
              <w:r w:rsidR="004D23F5">
                <w:rPr>
                  <w:rFonts w:ascii="Times New Roman" w:hAnsi="Times New Roman" w:cs="Times New Roman"/>
                  <w:sz w:val="24"/>
                  <w:szCs w:val="24"/>
                  <w:lang w:val="en-US"/>
                </w:rPr>
                <w:t xml:space="preserve"> </w:t>
              </w:r>
              <w:proofErr w:type="spellStart"/>
              <w:r w:rsidR="004D23F5">
                <w:rPr>
                  <w:rFonts w:ascii="Times New Roman" w:hAnsi="Times New Roman" w:cs="Times New Roman"/>
                  <w:sz w:val="24"/>
                  <w:szCs w:val="24"/>
                  <w:lang w:val="en-US"/>
                </w:rPr>
                <w:t>salah</w:t>
              </w:r>
              <w:proofErr w:type="spellEnd"/>
              <w:r w:rsidR="004D23F5">
                <w:rPr>
                  <w:rFonts w:ascii="Times New Roman" w:hAnsi="Times New Roman" w:cs="Times New Roman"/>
                  <w:sz w:val="24"/>
                  <w:szCs w:val="24"/>
                  <w:lang w:val="en-US"/>
                </w:rPr>
                <w:t xml:space="preserve"> </w:t>
              </w:r>
              <w:proofErr w:type="spellStart"/>
              <w:r w:rsidR="004D23F5">
                <w:rPr>
                  <w:rFonts w:ascii="Times New Roman" w:hAnsi="Times New Roman" w:cs="Times New Roman"/>
                  <w:sz w:val="24"/>
                  <w:szCs w:val="24"/>
                  <w:lang w:val="en-US"/>
                </w:rPr>
                <w:t>satunya</w:t>
              </w:r>
              <w:proofErr w:type="spellEnd"/>
              <w:r w:rsidR="004D23F5">
                <w:rPr>
                  <w:rFonts w:ascii="Times New Roman" w:hAnsi="Times New Roman" w:cs="Times New Roman"/>
                  <w:sz w:val="24"/>
                  <w:szCs w:val="24"/>
                  <w:lang w:val="en-US"/>
                </w:rPr>
                <w:t xml:space="preserve"> </w:t>
              </w:r>
            </w:ins>
            <w:del w:id="14" w:author="Lenovo" w:date="2021-07-29T12:56:00Z">
              <w:r w:rsidRPr="00A16D9B" w:rsidDel="004D23F5">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Default="008C2877" w:rsidP="0062003E">
            <w:pPr>
              <w:spacing w:line="312" w:lineRule="auto"/>
              <w:jc w:val="both"/>
              <w:rPr>
                <w:ins w:id="15" w:author="Lenovo" w:date="2021-07-29T13:23:00Z"/>
                <w:rFonts w:ascii="Times New Roman" w:hAnsi="Times New Roman" w:cs="Times New Roman"/>
                <w:sz w:val="24"/>
                <w:szCs w:val="24"/>
                <w:lang w:val="en-US"/>
              </w:rPr>
            </w:pPr>
          </w:p>
          <w:p w:rsidR="00E52C66" w:rsidRPr="00A16D9B" w:rsidRDefault="009466CD" w:rsidP="00E52C66">
            <w:pPr>
              <w:spacing w:line="312" w:lineRule="auto"/>
              <w:jc w:val="both"/>
              <w:rPr>
                <w:ins w:id="16" w:author="Lenovo" w:date="2021-07-29T13:23:00Z"/>
                <w:rFonts w:ascii="Times New Roman" w:hAnsi="Times New Roman" w:cs="Times New Roman"/>
                <w:sz w:val="24"/>
                <w:szCs w:val="24"/>
              </w:rPr>
            </w:pPr>
            <w:ins w:id="17" w:author="Lenovo" w:date="2021-07-29T13:26:00Z">
              <w:r>
                <w:rPr>
                  <w:rFonts w:ascii="Times New Roman" w:hAnsi="Times New Roman" w:cs="Times New Roman"/>
                  <w:sz w:val="24"/>
                  <w:szCs w:val="24"/>
                  <w:lang w:val="en-US"/>
                </w:rPr>
                <w:tab/>
              </w:r>
            </w:ins>
            <w:ins w:id="18" w:author="Lenovo" w:date="2021-07-29T13:23:00Z">
              <w:r w:rsidR="00E52C66">
                <w:rPr>
                  <w:rFonts w:ascii="Times New Roman" w:hAnsi="Times New Roman" w:cs="Times New Roman"/>
                  <w:sz w:val="24"/>
                  <w:szCs w:val="24"/>
                  <w:lang w:val="en-US"/>
                </w:rPr>
                <w:t>K</w:t>
              </w:r>
              <w:r w:rsidR="00E52C66" w:rsidRPr="00A16D9B">
                <w:rPr>
                  <w:rFonts w:ascii="Times New Roman" w:hAnsi="Times New Roman" w:cs="Times New Roman"/>
                  <w:sz w:val="24"/>
                  <w:szCs w:val="24"/>
                </w:rPr>
                <w:t>emampuan berpikir kritis</w:t>
              </w:r>
              <w:r w:rsidR="00E52C66">
                <w:rPr>
                  <w:rFonts w:ascii="Times New Roman" w:hAnsi="Times New Roman" w:cs="Times New Roman"/>
                  <w:sz w:val="24"/>
                  <w:szCs w:val="24"/>
                  <w:lang w:val="en-US"/>
                </w:rPr>
                <w:t xml:space="preserve"> di </w:t>
              </w:r>
              <w:proofErr w:type="spellStart"/>
              <w:r w:rsidR="00E52C66">
                <w:rPr>
                  <w:rFonts w:ascii="Times New Roman" w:hAnsi="Times New Roman" w:cs="Times New Roman"/>
                  <w:sz w:val="24"/>
                  <w:szCs w:val="24"/>
                  <w:lang w:val="en-US"/>
                </w:rPr>
                <w:t>dalam</w:t>
              </w:r>
              <w:proofErr w:type="spellEnd"/>
              <w:r w:rsidR="00E52C66">
                <w:rPr>
                  <w:rFonts w:ascii="Times New Roman" w:hAnsi="Times New Roman" w:cs="Times New Roman"/>
                  <w:sz w:val="24"/>
                  <w:szCs w:val="24"/>
                  <w:lang w:val="en-US"/>
                </w:rPr>
                <w:t xml:space="preserve"> </w:t>
              </w:r>
              <w:proofErr w:type="spellStart"/>
              <w:r w:rsidR="00E52C66">
                <w:rPr>
                  <w:rFonts w:ascii="Times New Roman" w:hAnsi="Times New Roman" w:cs="Times New Roman"/>
                  <w:sz w:val="24"/>
                  <w:szCs w:val="24"/>
                  <w:lang w:val="en-US"/>
                </w:rPr>
                <w:t>dunia</w:t>
              </w:r>
              <w:proofErr w:type="spellEnd"/>
              <w:r w:rsidR="00E52C66">
                <w:rPr>
                  <w:rFonts w:ascii="Times New Roman" w:hAnsi="Times New Roman" w:cs="Times New Roman"/>
                  <w:sz w:val="24"/>
                  <w:szCs w:val="24"/>
                  <w:lang w:val="en-US"/>
                </w:rPr>
                <w:t xml:space="preserve"> </w:t>
              </w:r>
              <w:proofErr w:type="spellStart"/>
              <w:r w:rsidR="00E52C66">
                <w:rPr>
                  <w:rFonts w:ascii="Times New Roman" w:hAnsi="Times New Roman" w:cs="Times New Roman"/>
                  <w:sz w:val="24"/>
                  <w:szCs w:val="24"/>
                  <w:lang w:val="en-US"/>
                </w:rPr>
                <w:t>tulis-menulis</w:t>
              </w:r>
              <w:proofErr w:type="spellEnd"/>
              <w:r w:rsidR="00E52C66" w:rsidRPr="00A16D9B">
                <w:rPr>
                  <w:rFonts w:ascii="Times New Roman" w:hAnsi="Times New Roman" w:cs="Times New Roman"/>
                  <w:sz w:val="24"/>
                  <w:szCs w:val="24"/>
                </w:rPr>
                <w:t xml:space="preserve"> sangat membantu dalam pengembangan gagasan yang berbasis masalah. Kemampuan ini diperlukan untuk menghasilkan karya tulis ilmiah yang berbasis pada riset masalah seperti di pendidikan tinggi. </w:t>
              </w:r>
              <w:r w:rsidR="00E52C66" w:rsidRPr="00A16D9B">
                <w:rPr>
                  <w:rFonts w:ascii="Times New Roman" w:hAnsi="Times New Roman" w:cs="Times New Roman"/>
                  <w:b/>
                  <w:sz w:val="24"/>
                  <w:szCs w:val="24"/>
                  <w:vertAlign w:val="superscript"/>
                </w:rPr>
                <w:t>1</w:t>
              </w:r>
            </w:ins>
          </w:p>
          <w:p w:rsidR="00E52C66" w:rsidRDefault="00E52C66" w:rsidP="0062003E">
            <w:pPr>
              <w:spacing w:line="312" w:lineRule="auto"/>
              <w:jc w:val="both"/>
              <w:rPr>
                <w:ins w:id="19" w:author="Lenovo" w:date="2021-07-29T13:20:00Z"/>
                <w:rFonts w:ascii="Times New Roman" w:hAnsi="Times New Roman" w:cs="Times New Roman"/>
                <w:sz w:val="24"/>
                <w:szCs w:val="24"/>
                <w:lang w:val="en-US"/>
              </w:rPr>
            </w:pPr>
          </w:p>
          <w:p w:rsidR="00E52C66" w:rsidRPr="00A16D9B" w:rsidRDefault="009466CD" w:rsidP="00E52C66">
            <w:pPr>
              <w:spacing w:line="312" w:lineRule="auto"/>
              <w:jc w:val="both"/>
              <w:rPr>
                <w:ins w:id="20" w:author="Lenovo" w:date="2021-07-29T13:20:00Z"/>
                <w:rFonts w:ascii="Times New Roman" w:hAnsi="Times New Roman" w:cs="Times New Roman"/>
                <w:sz w:val="24"/>
                <w:szCs w:val="24"/>
              </w:rPr>
            </w:pPr>
            <w:ins w:id="21" w:author="Lenovo" w:date="2021-07-29T13:26:00Z">
              <w:r>
                <w:rPr>
                  <w:rFonts w:ascii="Times New Roman" w:hAnsi="Times New Roman" w:cs="Times New Roman"/>
                  <w:sz w:val="24"/>
                  <w:szCs w:val="24"/>
                  <w:lang w:val="en-US"/>
                </w:rPr>
                <w:tab/>
              </w:r>
            </w:ins>
            <w:ins w:id="22" w:author="Lenovo" w:date="2021-07-29T13:20:00Z">
              <w:r w:rsidR="00E52C66" w:rsidRPr="00A16D9B">
                <w:rPr>
                  <w:rFonts w:ascii="Times New Roman" w:hAnsi="Times New Roman" w:cs="Times New Roman"/>
                  <w:sz w:val="24"/>
                  <w:szCs w:val="24"/>
                </w:rPr>
                <w:t>Kecakapan berpikir kritis sangat penting</w:t>
              </w:r>
              <w:r w:rsidR="00E52C66">
                <w:rPr>
                  <w:rFonts w:ascii="Times New Roman" w:hAnsi="Times New Roman" w:cs="Times New Roman"/>
                  <w:sz w:val="24"/>
                  <w:szCs w:val="24"/>
                  <w:lang w:val="en-US"/>
                </w:rPr>
                <w:t>.</w:t>
              </w:r>
              <w:r w:rsidR="00E52C66" w:rsidRPr="00A16D9B">
                <w:rPr>
                  <w:rFonts w:ascii="Times New Roman" w:hAnsi="Times New Roman" w:cs="Times New Roman"/>
                  <w:sz w:val="24"/>
                  <w:szCs w:val="24"/>
                </w:rPr>
                <w:t xml:space="preserve"> </w:t>
              </w:r>
              <w:r w:rsidR="00E52C66">
                <w:rPr>
                  <w:rFonts w:ascii="Times New Roman" w:hAnsi="Times New Roman" w:cs="Times New Roman"/>
                  <w:sz w:val="24"/>
                  <w:szCs w:val="24"/>
                  <w:lang w:val="en-US"/>
                </w:rPr>
                <w:t>B</w:t>
              </w:r>
              <w:r w:rsidR="00E52C66" w:rsidRPr="00A16D9B">
                <w:rPr>
                  <w:rFonts w:ascii="Times New Roman" w:hAnsi="Times New Roman" w:cs="Times New Roman"/>
                  <w:sz w:val="24"/>
                  <w:szCs w:val="24"/>
                </w:rPr>
                <w:t xml:space="preserve">ukan hanya berkaitan dengan proses pendidikan seseorang, melainkan juga dalam karier atau pekerjaan. Kecakapan ini diperlukan untuk memecahkan masalah secara analitis, membuat perbandingan-perbandingan, dan mengevaluasi bukti-bukti. </w:t>
              </w:r>
              <w:r w:rsidR="00E52C66" w:rsidRPr="00A16D9B">
                <w:rPr>
                  <w:rFonts w:ascii="Times New Roman" w:hAnsi="Times New Roman" w:cs="Times New Roman"/>
                  <w:b/>
                  <w:sz w:val="24"/>
                  <w:szCs w:val="24"/>
                  <w:vertAlign w:val="superscript"/>
                </w:rPr>
                <w:t>5</w:t>
              </w:r>
            </w:ins>
          </w:p>
          <w:p w:rsidR="00E52C66" w:rsidRDefault="00E52C66" w:rsidP="0062003E">
            <w:pPr>
              <w:spacing w:line="312" w:lineRule="auto"/>
              <w:jc w:val="both"/>
              <w:rPr>
                <w:ins w:id="23" w:author="Lenovo" w:date="2021-07-29T13:25:00Z"/>
                <w:rFonts w:ascii="Times New Roman" w:hAnsi="Times New Roman" w:cs="Times New Roman"/>
                <w:sz w:val="24"/>
                <w:szCs w:val="24"/>
                <w:lang w:val="en-US"/>
              </w:rPr>
            </w:pPr>
          </w:p>
          <w:p w:rsidR="00E52C66" w:rsidRPr="00A16D9B" w:rsidRDefault="009466CD" w:rsidP="00E52C66">
            <w:pPr>
              <w:spacing w:line="312" w:lineRule="auto"/>
              <w:jc w:val="both"/>
              <w:rPr>
                <w:ins w:id="24" w:author="Lenovo" w:date="2021-07-29T13:25:00Z"/>
                <w:rFonts w:ascii="Times New Roman" w:hAnsi="Times New Roman" w:cs="Times New Roman"/>
                <w:sz w:val="24"/>
                <w:szCs w:val="24"/>
              </w:rPr>
            </w:pPr>
            <w:ins w:id="25" w:author="Lenovo" w:date="2021-07-29T13:26:00Z">
              <w:r>
                <w:rPr>
                  <w:rFonts w:ascii="Times New Roman" w:hAnsi="Times New Roman" w:cs="Times New Roman"/>
                  <w:sz w:val="24"/>
                  <w:szCs w:val="24"/>
                  <w:lang w:val="en-US"/>
                </w:rPr>
                <w:tab/>
              </w:r>
            </w:ins>
            <w:ins w:id="26" w:author="Lenovo" w:date="2021-07-29T13:25:00Z">
              <w:r w:rsidR="00E52C66"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(defor</w:t>
              </w:r>
              <w:proofErr w:type="spellStart"/>
              <w:r w:rsidR="00E52C66">
                <w:rPr>
                  <w:rFonts w:ascii="Times New Roman" w:hAnsi="Times New Roman" w:cs="Times New Roman"/>
                  <w:sz w:val="24"/>
                  <w:szCs w:val="24"/>
                  <w:lang w:val="en-US"/>
                </w:rPr>
                <w:t>es</w:t>
              </w:r>
              <w:proofErr w:type="spellEnd"/>
              <w:r w:rsidR="00E52C66" w:rsidRPr="00A16D9B">
                <w:rPr>
                  <w:rFonts w:ascii="Times New Roman" w:hAnsi="Times New Roman" w:cs="Times New Roman"/>
                  <w:sz w:val="24"/>
                  <w:szCs w:val="24"/>
                </w:rPr>
                <w:t xml:space="preserve">tasi), krisis air bersih, penggunaan plastik, dan penggunaan energi alternatif. </w:t>
              </w:r>
              <w:r w:rsidR="00E52C66" w:rsidRPr="00A16D9B">
                <w:rPr>
                  <w:rFonts w:ascii="Times New Roman" w:hAnsi="Times New Roman" w:cs="Times New Roman"/>
                  <w:b/>
                  <w:sz w:val="24"/>
                  <w:szCs w:val="24"/>
                  <w:vertAlign w:val="superscript"/>
                </w:rPr>
                <w:t>4</w:t>
              </w:r>
            </w:ins>
          </w:p>
          <w:p w:rsidR="00E52C66" w:rsidRPr="00E52C66" w:rsidRDefault="00E52C66" w:rsidP="0062003E">
            <w:pPr>
              <w:spacing w:line="312" w:lineRule="auto"/>
              <w:jc w:val="both"/>
              <w:rPr>
                <w:rFonts w:ascii="Times New Roman" w:hAnsi="Times New Roman" w:cs="Times New Roman"/>
                <w:sz w:val="24"/>
                <w:szCs w:val="24"/>
                <w:lang w:val="en-US"/>
                <w:rPrChange w:id="27" w:author="Lenovo" w:date="2021-07-29T13:20:00Z">
                  <w:rPr>
                    <w:rFonts w:ascii="Times New Roman" w:hAnsi="Times New Roman" w:cs="Times New Roman"/>
                    <w:sz w:val="24"/>
                    <w:szCs w:val="24"/>
                  </w:rPr>
                </w:rPrChange>
              </w:rPr>
            </w:pPr>
          </w:p>
          <w:p w:rsidR="008C2877" w:rsidRPr="00A16D9B" w:rsidRDefault="009466CD" w:rsidP="0062003E">
            <w:pPr>
              <w:spacing w:line="312" w:lineRule="auto"/>
              <w:jc w:val="both"/>
              <w:rPr>
                <w:rFonts w:ascii="Times New Roman" w:hAnsi="Times New Roman" w:cs="Times New Roman"/>
                <w:sz w:val="24"/>
                <w:szCs w:val="24"/>
              </w:rPr>
            </w:pPr>
            <w:ins w:id="28" w:author="Lenovo" w:date="2021-07-29T13:26:00Z">
              <w:r>
                <w:rPr>
                  <w:rFonts w:ascii="Times New Roman" w:hAnsi="Times New Roman" w:cs="Times New Roman"/>
                  <w:sz w:val="24"/>
                  <w:szCs w:val="24"/>
                  <w:lang w:val="en-US"/>
                </w:rPr>
                <w:tab/>
              </w:r>
            </w:ins>
            <w:r w:rsidR="008C2877" w:rsidRPr="00A16D9B">
              <w:rPr>
                <w:rFonts w:ascii="Times New Roman" w:hAnsi="Times New Roman" w:cs="Times New Roman"/>
                <w:sz w:val="24"/>
                <w:szCs w:val="24"/>
              </w:rPr>
              <w:t>Pada kenyataan</w:t>
            </w:r>
            <w:del w:id="29" w:author="Lenovo" w:date="2021-07-29T12:56:00Z">
              <w:r w:rsidR="008C2877" w:rsidRPr="00A16D9B" w:rsidDel="004D23F5">
                <w:rPr>
                  <w:rFonts w:ascii="Times New Roman" w:hAnsi="Times New Roman" w:cs="Times New Roman"/>
                  <w:sz w:val="24"/>
                  <w:szCs w:val="24"/>
                </w:rPr>
                <w:delText>nya</w:delText>
              </w:r>
            </w:del>
            <w:r w:rsidR="008C2877" w:rsidRPr="00A16D9B">
              <w:rPr>
                <w:rFonts w:ascii="Times New Roman" w:hAnsi="Times New Roman" w:cs="Times New Roman"/>
                <w:sz w:val="24"/>
                <w:szCs w:val="24"/>
              </w:rPr>
              <w:t xml:space="preserve"> saat ini</w:t>
            </w:r>
            <w:ins w:id="30" w:author="Lenovo" w:date="2021-07-29T12:47:00Z">
              <w:r w:rsidR="00833317">
                <w:rPr>
                  <w:rFonts w:ascii="Times New Roman" w:hAnsi="Times New Roman" w:cs="Times New Roman"/>
                  <w:sz w:val="24"/>
                  <w:szCs w:val="24"/>
                  <w:lang w:val="en-US"/>
                </w:rPr>
                <w:t>,</w:t>
              </w:r>
            </w:ins>
            <w:r w:rsidR="008C2877" w:rsidRPr="00A16D9B">
              <w:rPr>
                <w:rFonts w:ascii="Times New Roman" w:hAnsi="Times New Roman" w:cs="Times New Roman"/>
                <w:sz w:val="24"/>
                <w:szCs w:val="24"/>
              </w:rPr>
              <w:t xml:space="preserve">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008C2877"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E52C66" w:rsidRDefault="008C2877" w:rsidP="0062003E">
            <w:pPr>
              <w:spacing w:line="312" w:lineRule="auto"/>
              <w:jc w:val="both"/>
              <w:rPr>
                <w:del w:id="31" w:author="Lenovo" w:date="2021-07-29T13:25:00Z"/>
                <w:rFonts w:ascii="Times New Roman" w:hAnsi="Times New Roman" w:cs="Times New Roman"/>
                <w:sz w:val="24"/>
                <w:szCs w:val="24"/>
              </w:rPr>
            </w:pPr>
            <w:del w:id="32" w:author="Lenovo" w:date="2021-07-29T13:25:00Z">
              <w:r w:rsidRPr="00A16D9B" w:rsidDel="00E52C66">
                <w:rPr>
                  <w:rFonts w:ascii="Times New Roman" w:hAnsi="Times New Roman" w:cs="Times New Roman"/>
                  <w:sz w:val="24"/>
                  <w:szCs w:val="24"/>
                </w:rPr>
                <w:lastRenderedPageBreak/>
                <w:delText>Jika seseorang terlatih untuk berpikir kritis, ia pun akan siap menghadapi persoalan-persoalan yang lebih kompleks untuk menemukan solusi. Contohnya, terhadap permasalahan lingkungan, seperti pemanasan global, pemusnahan hutan (defor</w:delText>
              </w:r>
            </w:del>
            <w:del w:id="33" w:author="Lenovo" w:date="2021-07-29T12:58:00Z">
              <w:r w:rsidRPr="00A16D9B" w:rsidDel="004D23F5">
                <w:rPr>
                  <w:rFonts w:ascii="Times New Roman" w:hAnsi="Times New Roman" w:cs="Times New Roman"/>
                  <w:sz w:val="24"/>
                  <w:szCs w:val="24"/>
                </w:rPr>
                <w:delText>a</w:delText>
              </w:r>
            </w:del>
            <w:del w:id="34" w:author="Lenovo" w:date="2021-07-29T13:25:00Z">
              <w:r w:rsidRPr="00A16D9B" w:rsidDel="00E52C66">
                <w:rPr>
                  <w:rFonts w:ascii="Times New Roman" w:hAnsi="Times New Roman" w:cs="Times New Roman"/>
                  <w:sz w:val="24"/>
                  <w:szCs w:val="24"/>
                </w:rPr>
                <w:delText xml:space="preserve">tasi), krisis air bersih, penggunaan plastik, dan penggunaan energi alternatif. </w:delText>
              </w:r>
              <w:r w:rsidRPr="00A16D9B" w:rsidDel="00E52C66">
                <w:rPr>
                  <w:rFonts w:ascii="Times New Roman" w:hAnsi="Times New Roman" w:cs="Times New Roman"/>
                  <w:b/>
                  <w:sz w:val="24"/>
                  <w:szCs w:val="24"/>
                  <w:vertAlign w:val="superscript"/>
                </w:rPr>
                <w:delText>4</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E52C66" w:rsidRDefault="008C2877" w:rsidP="0062003E">
            <w:pPr>
              <w:spacing w:line="312" w:lineRule="auto"/>
              <w:jc w:val="both"/>
              <w:rPr>
                <w:del w:id="35" w:author="Lenovo" w:date="2021-07-29T13:20:00Z"/>
                <w:rFonts w:ascii="Times New Roman" w:hAnsi="Times New Roman" w:cs="Times New Roman"/>
                <w:sz w:val="24"/>
                <w:szCs w:val="24"/>
              </w:rPr>
            </w:pPr>
            <w:del w:id="36" w:author="Lenovo" w:date="2021-07-29T13:20:00Z">
              <w:r w:rsidRPr="00A16D9B" w:rsidDel="00E52C66">
                <w:rPr>
                  <w:rFonts w:ascii="Times New Roman" w:hAnsi="Times New Roman" w:cs="Times New Roman"/>
                  <w:sz w:val="24"/>
                  <w:szCs w:val="24"/>
                </w:rPr>
                <w:delText xml:space="preserve">Kecakapan berpikir kritis sangat penting </w:delText>
              </w:r>
            </w:del>
            <w:del w:id="37" w:author="Lenovo" w:date="2021-07-29T12:58:00Z">
              <w:r w:rsidRPr="00A16D9B" w:rsidDel="004D23F5">
                <w:rPr>
                  <w:rFonts w:ascii="Times New Roman" w:hAnsi="Times New Roman" w:cs="Times New Roman"/>
                  <w:sz w:val="24"/>
                  <w:szCs w:val="24"/>
                </w:rPr>
                <w:delText>b</w:delText>
              </w:r>
            </w:del>
            <w:del w:id="38" w:author="Lenovo" w:date="2021-07-29T13:20:00Z">
              <w:r w:rsidRPr="00A16D9B" w:rsidDel="00E52C66">
                <w:rPr>
                  <w:rFonts w:ascii="Times New Roman" w:hAnsi="Times New Roman" w:cs="Times New Roman"/>
                  <w:sz w:val="24"/>
                  <w:szCs w:val="24"/>
                </w:rPr>
                <w:delText xml:space="preserve">ukan hanya berkaitan dengan proses pendidikan seseorang, melainkan juga dalam karier atau pekerjaan. Kecakapan ini diperlukan untuk memecahkan masalah secara analitis, membuat perbandingan-perbandingan, dan mengevaluasi bukti-bukti. </w:delText>
              </w:r>
              <w:r w:rsidRPr="00A16D9B" w:rsidDel="00E52C66">
                <w:rPr>
                  <w:rFonts w:ascii="Times New Roman" w:hAnsi="Times New Roman" w:cs="Times New Roman"/>
                  <w:b/>
                  <w:sz w:val="24"/>
                  <w:szCs w:val="24"/>
                  <w:vertAlign w:val="superscript"/>
                </w:rPr>
                <w:delText>5</w:delText>
              </w:r>
            </w:del>
          </w:p>
          <w:p w:rsidR="008C2877" w:rsidRPr="00A16D9B" w:rsidRDefault="008C2877" w:rsidP="00E52C66">
            <w:pPr>
              <w:spacing w:line="312" w:lineRule="auto"/>
              <w:jc w:val="both"/>
              <w:rPr>
                <w:rFonts w:ascii="Times New Roman" w:hAnsi="Times New Roman" w:cs="Times New Roman"/>
                <w:sz w:val="24"/>
                <w:szCs w:val="24"/>
              </w:rPr>
              <w:pPrChange w:id="39" w:author="Lenovo" w:date="2021-07-29T13:20:00Z">
                <w:pPr>
                  <w:spacing w:line="312" w:lineRule="auto"/>
                  <w:jc w:val="both"/>
                </w:pPr>
              </w:pPrChange>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bookmarkStart w:id="40" w:name="_GoBack"/>
      <w:bookmarkEnd w:id="4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2AA" w:rsidRDefault="008002AA" w:rsidP="00D80F46">
      <w:r>
        <w:separator/>
      </w:r>
    </w:p>
  </w:endnote>
  <w:endnote w:type="continuationSeparator" w:id="0">
    <w:p w:rsidR="008002AA" w:rsidRDefault="008002A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2AA" w:rsidRDefault="008002AA" w:rsidP="00D80F46">
      <w:r>
        <w:separator/>
      </w:r>
    </w:p>
  </w:footnote>
  <w:footnote w:type="continuationSeparator" w:id="0">
    <w:p w:rsidR="008002AA" w:rsidRDefault="008002AA"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D23F5"/>
    <w:rsid w:val="004F5D73"/>
    <w:rsid w:val="0052028E"/>
    <w:rsid w:val="00771E9D"/>
    <w:rsid w:val="008002AA"/>
    <w:rsid w:val="00833317"/>
    <w:rsid w:val="00854F52"/>
    <w:rsid w:val="008A0F18"/>
    <w:rsid w:val="008C2877"/>
    <w:rsid w:val="008D1AF7"/>
    <w:rsid w:val="00924DF5"/>
    <w:rsid w:val="009466CD"/>
    <w:rsid w:val="00A16D9B"/>
    <w:rsid w:val="00A86167"/>
    <w:rsid w:val="00AF28E1"/>
    <w:rsid w:val="00D80F46"/>
    <w:rsid w:val="00E5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E52C66"/>
    <w:rPr>
      <w:rFonts w:ascii="Tahoma" w:hAnsi="Tahoma" w:cs="Tahoma"/>
      <w:sz w:val="16"/>
      <w:szCs w:val="16"/>
    </w:rPr>
  </w:style>
  <w:style w:type="character" w:customStyle="1" w:styleId="BalloonTextChar">
    <w:name w:val="Balloon Text Char"/>
    <w:basedOn w:val="DefaultParagraphFont"/>
    <w:link w:val="BalloonText"/>
    <w:uiPriority w:val="99"/>
    <w:semiHidden/>
    <w:rsid w:val="00E52C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E52C66"/>
    <w:rPr>
      <w:rFonts w:ascii="Tahoma" w:hAnsi="Tahoma" w:cs="Tahoma"/>
      <w:sz w:val="16"/>
      <w:szCs w:val="16"/>
    </w:rPr>
  </w:style>
  <w:style w:type="character" w:customStyle="1" w:styleId="BalloonTextChar">
    <w:name w:val="Balloon Text Char"/>
    <w:basedOn w:val="DefaultParagraphFont"/>
    <w:link w:val="BalloonText"/>
    <w:uiPriority w:val="99"/>
    <w:semiHidden/>
    <w:rsid w:val="00E52C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10</cp:revision>
  <dcterms:created xsi:type="dcterms:W3CDTF">2019-10-18T19:52:00Z</dcterms:created>
  <dcterms:modified xsi:type="dcterms:W3CDTF">2021-07-29T06:26:00Z</dcterms:modified>
</cp:coreProperties>
</file>