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Minion Pro" w:hAnsi="Minion Pro"/>
          <w:b/>
          <w:sz w:val="36"/>
          <w:szCs w:val="36"/>
        </w:rPr>
      </w:pPr>
      <w:r>
        <w:rPr>
          <w:rFonts w:ascii="Minion Pro" w:hAnsi="Minion Pro"/>
          <w:b/>
          <w:sz w:val="36"/>
          <w:szCs w:val="36"/>
        </w:rPr>
        <w:t>TUGAS OBSERVASI VERSI 6</w:t>
      </w:r>
    </w:p>
    <w:p>
      <w:pPr>
        <w:spacing w:after="0"/>
        <w:jc w:val="center"/>
        <w:rPr>
          <w:rFonts w:ascii="Minion Pro" w:hAnsi="Minion Pro"/>
          <w:b/>
          <w:sz w:val="36"/>
          <w:szCs w:val="36"/>
        </w:rPr>
      </w:pPr>
      <w:r>
        <w:rPr>
          <w:rFonts w:ascii="Minion Pro" w:hAnsi="Minion Pro"/>
          <w:b/>
          <w:sz w:val="36"/>
          <w:szCs w:val="36"/>
        </w:rPr>
        <w:t>SKEMA PENULISAN BUKU NONFIKSI</w:t>
      </w:r>
    </w:p>
    <w:p>
      <w:pPr>
        <w:spacing w:after="0"/>
        <w:jc w:val="center"/>
        <w:rPr>
          <w:rFonts w:ascii="Minion Pro" w:hAnsi="Minion Pro"/>
          <w:b/>
          <w:sz w:val="36"/>
          <w:szCs w:val="36"/>
        </w:rPr>
      </w:pPr>
    </w:p>
    <w:p>
      <w:pPr>
        <w:pStyle w:val="7"/>
        <w:numPr>
          <w:ilvl w:val="0"/>
          <w:numId w:val="1"/>
        </w:numPr>
        <w:rPr>
          <w:rFonts w:ascii="Minion Pro" w:hAnsi="Minion Pro"/>
        </w:rPr>
      </w:pPr>
      <w:r>
        <w:rPr>
          <w:rFonts w:ascii="Minion Pro" w:hAnsi="Minion Pro"/>
        </w:rPr>
        <w:t xml:space="preserve">Lakukan swasunting secara digital dengan menggunakan fitur </w:t>
      </w:r>
      <w:r>
        <w:rPr>
          <w:rFonts w:ascii="Minion Pro" w:hAnsi="Minion Pro"/>
          <w:i/>
        </w:rPr>
        <w:t>Review</w:t>
      </w:r>
      <w:r>
        <w:rPr>
          <w:rFonts w:ascii="Minion Pro" w:hAnsi="Minion Pro"/>
        </w:rPr>
        <w:t xml:space="preserve"> (Peninjauan) pada aplikasi Word. Aktifkan </w:t>
      </w:r>
      <w:r>
        <w:rPr>
          <w:rFonts w:ascii="Minion Pro" w:hAnsi="Minion Pro"/>
          <w:i/>
        </w:rPr>
        <w:t>Track Changes</w:t>
      </w:r>
      <w:r>
        <w:rPr>
          <w:rFonts w:ascii="Minion Pro" w:hAnsi="Minion Pro"/>
        </w:rPr>
        <w:t xml:space="preserve"> untuk menandai perbaikan yang Anda lakukan.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pPr>
              <w:pStyle w:val="2"/>
              <w:rPr>
                <w:rFonts w:ascii="Times New Roman" w:hAnsi="Times New Roman"/>
                <w:sz w:val="48"/>
              </w:rPr>
            </w:pPr>
            <w:r>
              <w:t xml:space="preserve">Pembelajaran di Era "Revolusi Industri 4.0" bagi Anak Usia Dini </w:t>
            </w:r>
          </w:p>
          <w:p>
            <w:pPr>
              <w:spacing w:before="100" w:beforeAutospacing="1" w:after="100" w:afterAutospacing="1" w:line="240" w:lineRule="auto"/>
              <w:contextualSpacing w:val="0"/>
              <w:rPr>
                <w:rFonts w:hint="default" w:ascii="Times New Roman" w:hAnsi="Times New Roman" w:eastAsia="Times New Roman" w:cs="Times New Roman"/>
                <w:szCs w:val="24"/>
                <w:lang w:val="en-US"/>
              </w:rPr>
            </w:pPr>
            <w:r>
              <w:rPr>
                <w:rFonts w:ascii="Times New Roman" w:hAnsi="Times New Roman" w:eastAsia="Times New Roman" w:cs="Times New Roman"/>
                <w:szCs w:val="24"/>
              </w:rPr>
              <w:t>Oleh Kodar Akbar</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Pada zaman ini kita berada pada zona industri yang sangat </w:t>
            </w:r>
            <w:ins w:id="0" w:author="User" w:date="2021-12-13T10:49:36Z">
              <w:r>
                <w:rPr>
                  <w:rFonts w:hint="default" w:ascii="Times New Roman" w:hAnsi="Times New Roman" w:eastAsia="Times New Roman" w:cs="Times New Roman"/>
                  <w:szCs w:val="24"/>
                  <w:lang w:val="en-US"/>
                </w:rPr>
                <w:t>e</w:t>
              </w:r>
            </w:ins>
            <w:ins w:id="1" w:author="User" w:date="2021-12-13T10:49:42Z">
              <w:r>
                <w:rPr>
                  <w:rFonts w:hint="default" w:ascii="Times New Roman" w:hAnsi="Times New Roman" w:eastAsia="Times New Roman" w:cs="Times New Roman"/>
                  <w:szCs w:val="24"/>
                  <w:lang w:val="en-US"/>
                </w:rPr>
                <w:t>ksr</w:t>
              </w:r>
            </w:ins>
            <w:ins w:id="2" w:author="User" w:date="2021-12-13T10:49:43Z">
              <w:r>
                <w:rPr>
                  <w:rFonts w:hint="default" w:ascii="Times New Roman" w:hAnsi="Times New Roman" w:eastAsia="Times New Roman" w:cs="Times New Roman"/>
                  <w:szCs w:val="24"/>
                  <w:lang w:val="en-US"/>
                </w:rPr>
                <w:t>im</w:t>
              </w:r>
            </w:ins>
            <w:del w:id="3" w:author="User" w:date="2021-12-13T10:49:36Z">
              <w:r>
                <w:rPr>
                  <w:rFonts w:ascii="Times New Roman" w:hAnsi="Times New Roman" w:eastAsia="Times New Roman" w:cs="Times New Roman"/>
                  <w:szCs w:val="24"/>
                </w:rPr>
                <w:delText>extream.</w:delText>
              </w:r>
            </w:del>
            <w:r>
              <w:rPr>
                <w:rFonts w:ascii="Times New Roman" w:hAnsi="Times New Roman" w:eastAsia="Times New Roman" w:cs="Times New Roman"/>
                <w:szCs w:val="24"/>
              </w:rPr>
              <w:t xml:space="preserve"> Industri yang tiap menit bahkan detik </w:t>
            </w:r>
            <w:del w:id="4" w:author="User" w:date="2021-12-13T10:50:20Z">
              <w:r>
                <w:rPr>
                  <w:rFonts w:ascii="Times New Roman" w:hAnsi="Times New Roman" w:eastAsia="Times New Roman" w:cs="Times New Roman"/>
                  <w:szCs w:val="24"/>
                </w:rPr>
                <w:delText>di</w:delText>
              </w:r>
            </w:del>
            <w:del w:id="5" w:author="User" w:date="2021-12-13T10:50:19Z">
              <w:r>
                <w:rPr>
                  <w:rFonts w:ascii="Times New Roman" w:hAnsi="Times New Roman" w:eastAsia="Times New Roman" w:cs="Times New Roman"/>
                  <w:szCs w:val="24"/>
                </w:rPr>
                <w:delText>a</w:delText>
              </w:r>
            </w:del>
            <w:r>
              <w:rPr>
                <w:rFonts w:ascii="Times New Roman" w:hAnsi="Times New Roman" w:eastAsia="Times New Roman" w:cs="Times New Roman"/>
                <w:szCs w:val="24"/>
              </w:rPr>
              <w:t xml:space="preserve"> akan berubah</w:t>
            </w:r>
            <w:ins w:id="6" w:author="User" w:date="2021-12-13T10:50:28Z">
              <w:r>
                <w:rPr>
                  <w:rFonts w:hint="default" w:ascii="Times New Roman" w:hAnsi="Times New Roman" w:eastAsia="Times New Roman" w:cs="Times New Roman"/>
                  <w:szCs w:val="24"/>
                  <w:lang w:val="en-US"/>
                </w:rPr>
                <w:t xml:space="preserve"> men</w:t>
              </w:r>
            </w:ins>
            <w:ins w:id="7" w:author="User" w:date="2021-12-13T10:50:29Z">
              <w:r>
                <w:rPr>
                  <w:rFonts w:hint="default" w:ascii="Times New Roman" w:hAnsi="Times New Roman" w:eastAsia="Times New Roman" w:cs="Times New Roman"/>
                  <w:szCs w:val="24"/>
                  <w:lang w:val="en-US"/>
                </w:rPr>
                <w:t>j</w:t>
              </w:r>
            </w:ins>
            <w:ins w:id="8" w:author="User" w:date="2021-12-13T10:50:32Z">
              <w:r>
                <w:rPr>
                  <w:rFonts w:hint="default" w:ascii="Times New Roman" w:hAnsi="Times New Roman" w:eastAsia="Times New Roman" w:cs="Times New Roman"/>
                  <w:szCs w:val="24"/>
                  <w:lang w:val="en-US"/>
                </w:rPr>
                <w:t>adi</w:t>
              </w:r>
            </w:ins>
            <w:r>
              <w:rPr>
                <w:rFonts w:ascii="Times New Roman" w:hAnsi="Times New Roman" w:eastAsia="Times New Roman" w:cs="Times New Roman"/>
                <w:szCs w:val="24"/>
              </w:rPr>
              <w:t xml:space="preserve"> semakin maju, yang sering kita sebut dengan revolusi industr</w:t>
            </w:r>
            <w:ins w:id="9" w:author="User" w:date="2021-12-13T10:50:50Z">
              <w:r>
                <w:rPr>
                  <w:rFonts w:hint="default" w:ascii="Times New Roman" w:hAnsi="Times New Roman" w:eastAsia="Times New Roman" w:cs="Times New Roman"/>
                  <w:szCs w:val="24"/>
                  <w:lang w:val="en-US"/>
                </w:rPr>
                <w:t>y</w:t>
              </w:r>
            </w:ins>
            <w:del w:id="10" w:author="User" w:date="2021-12-13T10:50:47Z">
              <w:r>
                <w:rPr>
                  <w:rFonts w:ascii="Times New Roman" w:hAnsi="Times New Roman" w:eastAsia="Times New Roman" w:cs="Times New Roman"/>
                  <w:szCs w:val="24"/>
                </w:rPr>
                <w:delText>y</w:delText>
              </w:r>
            </w:del>
            <w:r>
              <w:rPr>
                <w:rFonts w:ascii="Times New Roman" w:hAnsi="Times New Roman" w:eastAsia="Times New Roman" w:cs="Times New Roman"/>
                <w:szCs w:val="24"/>
              </w:rPr>
              <w:t xml:space="preserve"> 4.0. Istilah yang masih jarang kita dengar bahkan banyak yang masih </w:t>
            </w:r>
            <w:ins w:id="11" w:author="User" w:date="2021-12-13T10:51:05Z">
              <w:r>
                <w:rPr>
                  <w:rFonts w:hint="default" w:ascii="Times New Roman" w:hAnsi="Times New Roman" w:eastAsia="Times New Roman" w:cs="Times New Roman"/>
                  <w:szCs w:val="24"/>
                  <w:lang w:val="en-US"/>
                </w:rPr>
                <w:t>be</w:t>
              </w:r>
            </w:ins>
            <w:ins w:id="12" w:author="User" w:date="2021-12-13T10:51:06Z">
              <w:r>
                <w:rPr>
                  <w:rFonts w:hint="default" w:ascii="Times New Roman" w:hAnsi="Times New Roman" w:eastAsia="Times New Roman" w:cs="Times New Roman"/>
                  <w:szCs w:val="24"/>
                  <w:lang w:val="en-US"/>
                </w:rPr>
                <w:t>lum</w:t>
              </w:r>
            </w:ins>
            <w:ins w:id="13" w:author="User" w:date="2021-12-13T10:51:07Z">
              <w:r>
                <w:rPr>
                  <w:rFonts w:hint="default" w:ascii="Times New Roman" w:hAnsi="Times New Roman" w:eastAsia="Times New Roman" w:cs="Times New Roman"/>
                  <w:szCs w:val="24"/>
                  <w:lang w:val="en-US"/>
                </w:rPr>
                <w:t xml:space="preserve"> me</w:t>
              </w:r>
            </w:ins>
            <w:ins w:id="14" w:author="User" w:date="2021-12-13T10:51:50Z">
              <w:r>
                <w:rPr>
                  <w:rFonts w:hint="default" w:ascii="Times New Roman" w:hAnsi="Times New Roman" w:eastAsia="Times New Roman" w:cs="Times New Roman"/>
                  <w:szCs w:val="24"/>
                  <w:lang w:val="en-US"/>
                </w:rPr>
                <w:t>maham</w:t>
              </w:r>
            </w:ins>
            <w:ins w:id="15" w:author="User" w:date="2021-12-13T10:51:51Z">
              <w:r>
                <w:rPr>
                  <w:rFonts w:hint="default" w:ascii="Times New Roman" w:hAnsi="Times New Roman" w:eastAsia="Times New Roman" w:cs="Times New Roman"/>
                  <w:szCs w:val="24"/>
                  <w:lang w:val="en-US"/>
                </w:rPr>
                <w:t>i</w:t>
              </w:r>
            </w:ins>
            <w:del w:id="16" w:author="User" w:date="2021-12-13T10:51:04Z">
              <w:r>
                <w:rPr>
                  <w:rFonts w:ascii="Times New Roman" w:hAnsi="Times New Roman" w:eastAsia="Times New Roman" w:cs="Times New Roman"/>
                  <w:szCs w:val="24"/>
                </w:rPr>
                <w:delText>awam</w:delText>
              </w:r>
            </w:del>
            <w:r>
              <w:rPr>
                <w:rFonts w:ascii="Times New Roman" w:hAnsi="Times New Roman" w:eastAsia="Times New Roman" w:cs="Times New Roman"/>
                <w:szCs w:val="24"/>
              </w:rPr>
              <w:t>.</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Bagi pendidik maupun peserta didik hari ini kita di</w:t>
            </w:r>
            <w:del w:id="17" w:author="User" w:date="2021-12-13T10:51:37Z">
              <w:r>
                <w:rPr>
                  <w:rFonts w:ascii="Times New Roman" w:hAnsi="Times New Roman" w:eastAsia="Times New Roman" w:cs="Times New Roman"/>
                  <w:szCs w:val="24"/>
                </w:rPr>
                <w:delText xml:space="preserve"> </w:delText>
              </w:r>
            </w:del>
            <w:r>
              <w:rPr>
                <w:rFonts w:ascii="Times New Roman" w:hAnsi="Times New Roman" w:eastAsia="Times New Roman" w:cs="Times New Roman"/>
                <w:szCs w:val="24"/>
              </w:rPr>
              <w:t>siapkan untuk memasuki dunia kerja</w:t>
            </w:r>
            <w:del w:id="18" w:author="User" w:date="2021-12-13T10:52:10Z">
              <w:r>
                <w:rPr>
                  <w:rFonts w:ascii="Times New Roman" w:hAnsi="Times New Roman" w:eastAsia="Times New Roman" w:cs="Times New Roman"/>
                  <w:szCs w:val="24"/>
                </w:rPr>
                <w:delText xml:space="preserve"> </w:delText>
              </w:r>
            </w:del>
            <w:del w:id="19" w:author="User" w:date="2021-12-13T10:52:09Z">
              <w:r>
                <w:rPr>
                  <w:rFonts w:ascii="Times New Roman" w:hAnsi="Times New Roman" w:eastAsia="Times New Roman" w:cs="Times New Roman"/>
                  <w:szCs w:val="24"/>
                </w:rPr>
                <w:delText>namu</w:delText>
              </w:r>
            </w:del>
            <w:del w:id="20" w:author="User" w:date="2021-12-13T10:52:08Z">
              <w:r>
                <w:rPr>
                  <w:rFonts w:ascii="Times New Roman" w:hAnsi="Times New Roman" w:eastAsia="Times New Roman" w:cs="Times New Roman"/>
                  <w:szCs w:val="24"/>
                </w:rPr>
                <w:delText>n bu</w:delText>
              </w:r>
            </w:del>
            <w:del w:id="21" w:author="User" w:date="2021-12-13T10:52:07Z">
              <w:r>
                <w:rPr>
                  <w:rFonts w:ascii="Times New Roman" w:hAnsi="Times New Roman" w:eastAsia="Times New Roman" w:cs="Times New Roman"/>
                  <w:szCs w:val="24"/>
                </w:rPr>
                <w:delText>kan lagi perkerj</w:delText>
              </w:r>
            </w:del>
            <w:del w:id="22" w:author="User" w:date="2021-12-13T10:52:06Z">
              <w:r>
                <w:rPr>
                  <w:rFonts w:ascii="Times New Roman" w:hAnsi="Times New Roman" w:eastAsia="Times New Roman" w:cs="Times New Roman"/>
                  <w:szCs w:val="24"/>
                </w:rPr>
                <w:delText>a</w:delText>
              </w:r>
            </w:del>
            <w:r>
              <w:rPr>
                <w:rFonts w:ascii="Times New Roman" w:hAnsi="Times New Roman" w:eastAsia="Times New Roman" w:cs="Times New Roman"/>
                <w:szCs w:val="24"/>
              </w:rPr>
              <w:t>,</w:t>
            </w:r>
            <w:del w:id="23" w:author="User" w:date="2021-12-13T10:53:03Z">
              <w:r>
                <w:rPr>
                  <w:rFonts w:ascii="Times New Roman" w:hAnsi="Times New Roman" w:eastAsia="Times New Roman" w:cs="Times New Roman"/>
                  <w:szCs w:val="24"/>
                </w:rPr>
                <w:delText xml:space="preserve"> t</w:delText>
              </w:r>
            </w:del>
            <w:del w:id="24" w:author="User" w:date="2021-12-13T10:53:02Z">
              <w:r>
                <w:rPr>
                  <w:rFonts w:ascii="Times New Roman" w:hAnsi="Times New Roman" w:eastAsia="Times New Roman" w:cs="Times New Roman"/>
                  <w:szCs w:val="24"/>
                </w:rPr>
                <w:delText xml:space="preserve">etapi </w:delText>
              </w:r>
            </w:del>
            <w:r>
              <w:rPr>
                <w:rFonts w:ascii="Times New Roman" w:hAnsi="Times New Roman" w:eastAsia="Times New Roman" w:cs="Times New Roman"/>
                <w:szCs w:val="24"/>
              </w:rPr>
              <w:t>kita di siapkan untuk membuat lapangan kerja baru yang belum tercipta, dengan menggunakan kemampuan teknologi dan ide kreatif kita.</w:t>
            </w:r>
          </w:p>
          <w:p>
            <w:pPr>
              <w:spacing w:before="100" w:beforeAutospacing="1" w:after="100" w:afterAutospacing="1" w:line="240" w:lineRule="auto"/>
              <w:contextualSpacing w:val="0"/>
              <w:rPr>
                <w:ins w:id="25" w:author="User" w:date="2021-12-13T10:56:27Z"/>
                <w:rFonts w:hint="default" w:ascii="Times New Roman" w:hAnsi="Times New Roman" w:eastAsia="Times New Roman" w:cs="Times New Roman"/>
                <w:szCs w:val="24"/>
                <w:lang w:val="en-US"/>
              </w:rPr>
            </w:pPr>
            <w:r>
              <w:rPr>
                <w:rFonts w:ascii="Times New Roman" w:hAnsi="Times New Roman" w:eastAsia="Times New Roman" w:cs="Times New Roman"/>
                <w:szCs w:val="24"/>
              </w:rPr>
              <w:t xml:space="preserve">Pendidikan </w:t>
            </w:r>
            <w:ins w:id="26" w:author="User" w:date="2021-12-13T10:53:30Z">
              <w:r>
                <w:rPr>
                  <w:rFonts w:hint="default" w:ascii="Times New Roman" w:hAnsi="Times New Roman" w:eastAsia="Times New Roman" w:cs="Times New Roman"/>
                  <w:szCs w:val="24"/>
                  <w:lang w:val="en-US"/>
                </w:rPr>
                <w:t>di e</w:t>
              </w:r>
            </w:ins>
            <w:ins w:id="27" w:author="User" w:date="2021-12-13T10:53:31Z">
              <w:r>
                <w:rPr>
                  <w:rFonts w:hint="default" w:ascii="Times New Roman" w:hAnsi="Times New Roman" w:eastAsia="Times New Roman" w:cs="Times New Roman"/>
                  <w:szCs w:val="24"/>
                  <w:lang w:val="en-US"/>
                </w:rPr>
                <w:t>r</w:t>
              </w:r>
            </w:ins>
            <w:ins w:id="28" w:author="User" w:date="2021-12-13T10:53:33Z">
              <w:r>
                <w:rPr>
                  <w:rFonts w:hint="default" w:ascii="Times New Roman" w:hAnsi="Times New Roman" w:eastAsia="Times New Roman" w:cs="Times New Roman"/>
                  <w:szCs w:val="24"/>
                  <w:lang w:val="en-US"/>
                </w:rPr>
                <w:t xml:space="preserve">a </w:t>
              </w:r>
            </w:ins>
            <w:ins w:id="29" w:author="User" w:date="2021-12-13T10:53:39Z">
              <w:r>
                <w:rPr>
                  <w:rFonts w:hint="default" w:ascii="Times New Roman" w:hAnsi="Times New Roman" w:eastAsia="Times New Roman" w:cs="Times New Roman"/>
                  <w:szCs w:val="24"/>
                  <w:lang w:val="en-US"/>
                </w:rPr>
                <w:t>re</w:t>
              </w:r>
            </w:ins>
            <w:ins w:id="30" w:author="User" w:date="2021-12-13T10:53:40Z">
              <w:r>
                <w:rPr>
                  <w:rFonts w:hint="default" w:ascii="Times New Roman" w:hAnsi="Times New Roman" w:eastAsia="Times New Roman" w:cs="Times New Roman"/>
                  <w:szCs w:val="24"/>
                  <w:lang w:val="en-US"/>
                </w:rPr>
                <w:t>v</w:t>
              </w:r>
            </w:ins>
            <w:ins w:id="31" w:author="User" w:date="2021-12-13T10:53:41Z">
              <w:r>
                <w:rPr>
                  <w:rFonts w:hint="default" w:ascii="Times New Roman" w:hAnsi="Times New Roman" w:eastAsia="Times New Roman" w:cs="Times New Roman"/>
                  <w:szCs w:val="24"/>
                  <w:lang w:val="en-US"/>
                </w:rPr>
                <w:t>olu</w:t>
              </w:r>
            </w:ins>
            <w:ins w:id="32" w:author="User" w:date="2021-12-13T10:53:42Z">
              <w:r>
                <w:rPr>
                  <w:rFonts w:hint="default" w:ascii="Times New Roman" w:hAnsi="Times New Roman" w:eastAsia="Times New Roman" w:cs="Times New Roman"/>
                  <w:szCs w:val="24"/>
                  <w:lang w:val="en-US"/>
                </w:rPr>
                <w:t>si</w:t>
              </w:r>
            </w:ins>
            <w:ins w:id="33" w:author="User" w:date="2021-12-13T10:53:43Z">
              <w:r>
                <w:rPr>
                  <w:rFonts w:hint="default" w:ascii="Times New Roman" w:hAnsi="Times New Roman" w:eastAsia="Times New Roman" w:cs="Times New Roman"/>
                  <w:szCs w:val="24"/>
                  <w:lang w:val="en-US"/>
                </w:rPr>
                <w:t xml:space="preserve"> </w:t>
              </w:r>
            </w:ins>
            <w:ins w:id="34" w:author="User" w:date="2021-12-13T10:53:45Z">
              <w:r>
                <w:rPr>
                  <w:rFonts w:hint="default" w:ascii="Times New Roman" w:hAnsi="Times New Roman" w:eastAsia="Times New Roman" w:cs="Times New Roman"/>
                  <w:szCs w:val="24"/>
                  <w:lang w:val="en-US"/>
                </w:rPr>
                <w:t>ind</w:t>
              </w:r>
            </w:ins>
            <w:ins w:id="35" w:author="User" w:date="2021-12-13T10:53:46Z">
              <w:r>
                <w:rPr>
                  <w:rFonts w:hint="default" w:ascii="Times New Roman" w:hAnsi="Times New Roman" w:eastAsia="Times New Roman" w:cs="Times New Roman"/>
                  <w:szCs w:val="24"/>
                  <w:lang w:val="en-US"/>
                </w:rPr>
                <w:t>us</w:t>
              </w:r>
            </w:ins>
            <w:ins w:id="36" w:author="User" w:date="2021-12-13T10:53:49Z">
              <w:r>
                <w:rPr>
                  <w:rFonts w:hint="default" w:ascii="Times New Roman" w:hAnsi="Times New Roman" w:eastAsia="Times New Roman" w:cs="Times New Roman"/>
                  <w:szCs w:val="24"/>
                  <w:lang w:val="en-US"/>
                </w:rPr>
                <w:t>t</w:t>
              </w:r>
            </w:ins>
            <w:ins w:id="37" w:author="User" w:date="2021-12-13T10:53:50Z">
              <w:r>
                <w:rPr>
                  <w:rFonts w:hint="default" w:ascii="Times New Roman" w:hAnsi="Times New Roman" w:eastAsia="Times New Roman" w:cs="Times New Roman"/>
                  <w:szCs w:val="24"/>
                  <w:lang w:val="en-US"/>
                </w:rPr>
                <w:t>r</w:t>
              </w:r>
            </w:ins>
            <w:ins w:id="38" w:author="User" w:date="2021-12-13T10:53:51Z">
              <w:r>
                <w:rPr>
                  <w:rFonts w:hint="default" w:ascii="Times New Roman" w:hAnsi="Times New Roman" w:eastAsia="Times New Roman" w:cs="Times New Roman"/>
                  <w:szCs w:val="24"/>
                  <w:lang w:val="en-US"/>
                </w:rPr>
                <w:t>y</w:t>
              </w:r>
            </w:ins>
            <w:ins w:id="39" w:author="User" w:date="2021-12-13T10:53:52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4.0 adalah suatu program yang di buat untuk mewujudkan pendidikan yang cerdas dan kreatif</w:t>
            </w:r>
            <w:ins w:id="40" w:author="User" w:date="2021-12-13T10:54:37Z">
              <w:r>
                <w:rPr>
                  <w:rFonts w:hint="default" w:ascii="Times New Roman" w:hAnsi="Times New Roman" w:eastAsia="Times New Roman" w:cs="Times New Roman"/>
                  <w:szCs w:val="24"/>
                  <w:lang w:val="en-US"/>
                </w:rPr>
                <w:t>,</w:t>
              </w:r>
            </w:ins>
            <w:del w:id="41" w:author="User" w:date="2021-12-13T10:54:36Z">
              <w:r>
                <w:rPr>
                  <w:rFonts w:ascii="Times New Roman" w:hAnsi="Times New Roman" w:eastAsia="Times New Roman" w:cs="Times New Roman"/>
                  <w:szCs w:val="24"/>
                </w:rPr>
                <w:delText>.</w:delText>
              </w:r>
            </w:del>
            <w:r>
              <w:rPr>
                <w:rFonts w:ascii="Times New Roman" w:hAnsi="Times New Roman" w:eastAsia="Times New Roman" w:cs="Times New Roman"/>
                <w:szCs w:val="24"/>
              </w:rPr>
              <w:t xml:space="preserve"> </w:t>
            </w:r>
            <w:ins w:id="42" w:author="User" w:date="2021-12-13T10:54:43Z">
              <w:r>
                <w:rPr>
                  <w:rFonts w:hint="default" w:ascii="Times New Roman" w:hAnsi="Times New Roman" w:eastAsia="Times New Roman" w:cs="Times New Roman"/>
                  <w:szCs w:val="24"/>
                  <w:lang w:val="en-US"/>
                </w:rPr>
                <w:t>t</w:t>
              </w:r>
            </w:ins>
            <w:del w:id="43" w:author="User" w:date="2021-12-13T10:54:43Z">
              <w:r>
                <w:rPr>
                  <w:rFonts w:ascii="Times New Roman" w:hAnsi="Times New Roman" w:eastAsia="Times New Roman" w:cs="Times New Roman"/>
                  <w:szCs w:val="24"/>
                </w:rPr>
                <w:delText>T</w:delText>
              </w:r>
            </w:del>
            <w:r>
              <w:rPr>
                <w:rFonts w:ascii="Times New Roman" w:hAnsi="Times New Roman" w:eastAsia="Times New Roman" w:cs="Times New Roman"/>
                <w:szCs w:val="24"/>
              </w:rPr>
              <w:t>ujuan dari terciptanya pendidikan 4.0 ini adalah peningkatan dan pemerataan pendidikan, dengan cara memerluas akses dan memanfaatkan teknologi.</w:t>
            </w:r>
            <w:ins w:id="44" w:author="User" w:date="2021-12-13T10:55:17Z">
              <w:r>
                <w:rPr>
                  <w:rFonts w:hint="default" w:ascii="Times New Roman" w:hAnsi="Times New Roman" w:eastAsia="Times New Roman" w:cs="Times New Roman"/>
                  <w:szCs w:val="24"/>
                  <w:lang w:val="en-US"/>
                </w:rPr>
                <w:t xml:space="preserve"> </w:t>
              </w:r>
            </w:ins>
          </w:p>
          <w:p>
            <w:pPr>
              <w:spacing w:before="100" w:beforeAutospacing="1" w:after="100" w:afterAutospacing="1" w:line="240" w:lineRule="auto"/>
              <w:contextualSpacing w:val="0"/>
              <w:rPr>
                <w:del w:id="45" w:author="User" w:date="2021-12-13T10:55:15Z"/>
                <w:rFonts w:hint="default" w:ascii="Times New Roman" w:hAnsi="Times New Roman" w:eastAsia="Times New Roman" w:cs="Times New Roman"/>
                <w:szCs w:val="24"/>
                <w:lang w:val="en-US"/>
              </w:rPr>
            </w:pP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Tidak hanya itu pendidikan 4.0 menghasilkan 4 aspek yang sangat di butuhkan di era milenial ini yaitu kolaboratif, komunikatif, berfikir kritis, kreatif. Mengapa demikian pendidikan </w:t>
            </w:r>
            <w:ins w:id="46" w:author="User" w:date="2021-12-13T10:56:51Z">
              <w:r>
                <w:rPr>
                  <w:rFonts w:hint="default" w:ascii="Times New Roman" w:hAnsi="Times New Roman" w:eastAsia="Times New Roman" w:cs="Times New Roman"/>
                  <w:szCs w:val="24"/>
                  <w:lang w:val="en-US"/>
                </w:rPr>
                <w:t>di</w:t>
              </w:r>
            </w:ins>
            <w:ins w:id="47" w:author="User" w:date="2021-12-13T10:56:52Z">
              <w:r>
                <w:rPr>
                  <w:rFonts w:hint="default" w:ascii="Times New Roman" w:hAnsi="Times New Roman" w:eastAsia="Times New Roman" w:cs="Times New Roman"/>
                  <w:szCs w:val="24"/>
                  <w:lang w:val="en-US"/>
                </w:rPr>
                <w:t xml:space="preserve"> </w:t>
              </w:r>
            </w:ins>
            <w:ins w:id="48" w:author="User" w:date="2021-12-13T10:56:53Z">
              <w:r>
                <w:rPr>
                  <w:rFonts w:hint="default" w:ascii="Times New Roman" w:hAnsi="Times New Roman" w:eastAsia="Times New Roman" w:cs="Times New Roman"/>
                  <w:szCs w:val="24"/>
                  <w:lang w:val="en-US"/>
                </w:rPr>
                <w:t>er</w:t>
              </w:r>
            </w:ins>
            <w:ins w:id="49" w:author="User" w:date="2021-12-13T10:56:54Z">
              <w:r>
                <w:rPr>
                  <w:rFonts w:hint="default" w:ascii="Times New Roman" w:hAnsi="Times New Roman" w:eastAsia="Times New Roman" w:cs="Times New Roman"/>
                  <w:szCs w:val="24"/>
                  <w:lang w:val="en-US"/>
                </w:rPr>
                <w:t xml:space="preserve">a </w:t>
              </w:r>
            </w:ins>
            <w:ins w:id="50" w:author="User" w:date="2021-12-13T10:56:57Z">
              <w:r>
                <w:rPr>
                  <w:rFonts w:hint="default" w:ascii="Times New Roman" w:hAnsi="Times New Roman" w:eastAsia="Times New Roman" w:cs="Times New Roman"/>
                  <w:szCs w:val="24"/>
                  <w:lang w:val="en-US"/>
                </w:rPr>
                <w:t>rev</w:t>
              </w:r>
            </w:ins>
            <w:ins w:id="51" w:author="User" w:date="2021-12-13T10:57:10Z">
              <w:r>
                <w:rPr>
                  <w:rFonts w:hint="default" w:ascii="Times New Roman" w:hAnsi="Times New Roman" w:eastAsia="Times New Roman" w:cs="Times New Roman"/>
                  <w:szCs w:val="24"/>
                  <w:lang w:val="en-US"/>
                </w:rPr>
                <w:t>ol</w:t>
              </w:r>
            </w:ins>
            <w:ins w:id="52" w:author="User" w:date="2021-12-13T10:57:11Z">
              <w:r>
                <w:rPr>
                  <w:rFonts w:hint="default" w:ascii="Times New Roman" w:hAnsi="Times New Roman" w:eastAsia="Times New Roman" w:cs="Times New Roman"/>
                  <w:szCs w:val="24"/>
                  <w:lang w:val="en-US"/>
                </w:rPr>
                <w:t>usi</w:t>
              </w:r>
            </w:ins>
            <w:ins w:id="53" w:author="User" w:date="2021-12-13T10:57:12Z">
              <w:r>
                <w:rPr>
                  <w:rFonts w:hint="default" w:ascii="Times New Roman" w:hAnsi="Times New Roman" w:eastAsia="Times New Roman" w:cs="Times New Roman"/>
                  <w:szCs w:val="24"/>
                  <w:lang w:val="en-US"/>
                </w:rPr>
                <w:t xml:space="preserve"> </w:t>
              </w:r>
            </w:ins>
            <w:ins w:id="54" w:author="User" w:date="2021-12-13T10:57:14Z">
              <w:r>
                <w:rPr>
                  <w:rFonts w:hint="default" w:ascii="Times New Roman" w:hAnsi="Times New Roman" w:eastAsia="Times New Roman" w:cs="Times New Roman"/>
                  <w:szCs w:val="24"/>
                  <w:lang w:val="en-US"/>
                </w:rPr>
                <w:t>ind</w:t>
              </w:r>
            </w:ins>
            <w:ins w:id="55" w:author="User" w:date="2021-12-13T10:57:15Z">
              <w:r>
                <w:rPr>
                  <w:rFonts w:hint="default" w:ascii="Times New Roman" w:hAnsi="Times New Roman" w:eastAsia="Times New Roman" w:cs="Times New Roman"/>
                  <w:szCs w:val="24"/>
                  <w:lang w:val="en-US"/>
                </w:rPr>
                <w:t>us</w:t>
              </w:r>
            </w:ins>
            <w:ins w:id="56" w:author="User" w:date="2021-12-13T10:57:18Z">
              <w:r>
                <w:rPr>
                  <w:rFonts w:hint="default" w:ascii="Times New Roman" w:hAnsi="Times New Roman" w:eastAsia="Times New Roman" w:cs="Times New Roman"/>
                  <w:szCs w:val="24"/>
                  <w:lang w:val="en-US"/>
                </w:rPr>
                <w:t>t</w:t>
              </w:r>
            </w:ins>
            <w:ins w:id="57" w:author="User" w:date="2021-12-13T10:57:19Z">
              <w:r>
                <w:rPr>
                  <w:rFonts w:hint="default" w:ascii="Times New Roman" w:hAnsi="Times New Roman" w:eastAsia="Times New Roman" w:cs="Times New Roman"/>
                  <w:szCs w:val="24"/>
                  <w:lang w:val="en-US"/>
                </w:rPr>
                <w:t>ry</w:t>
              </w:r>
            </w:ins>
            <w:ins w:id="58" w:author="User" w:date="2021-12-13T10:57:20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4.0 ini hari ini sedang gencar-gencarnya di publis, karena di era ini kita harus mempersiapkan diri atau generasi muda untuk memasuki dunia revolusi industr</w:t>
            </w:r>
            <w:ins w:id="59" w:author="User" w:date="2021-12-13T10:57:50Z">
              <w:r>
                <w:rPr>
                  <w:rFonts w:hint="default" w:ascii="Times New Roman" w:hAnsi="Times New Roman" w:eastAsia="Times New Roman" w:cs="Times New Roman"/>
                  <w:szCs w:val="24"/>
                  <w:lang w:val="en-US"/>
                </w:rPr>
                <w:t>y</w:t>
              </w:r>
            </w:ins>
            <w:del w:id="60" w:author="User" w:date="2021-12-13T10:57:50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4.0.</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Karakteristik pendidikan 4.0</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Tahapan belajar sesuai dengan kemampuan dan minat</w:t>
            </w:r>
            <w:del w:id="61" w:author="User" w:date="2021-12-13T10:58:14Z">
              <w:r>
                <w:rPr>
                  <w:rFonts w:ascii="Times New Roman" w:hAnsi="Times New Roman" w:eastAsia="Times New Roman" w:cs="Times New Roman"/>
                  <w:szCs w:val="24"/>
                </w:rPr>
                <w:delText>/k</w:delText>
              </w:r>
            </w:del>
            <w:del w:id="62" w:author="User" w:date="2021-12-13T10:58:13Z">
              <w:r>
                <w:rPr>
                  <w:rFonts w:ascii="Times New Roman" w:hAnsi="Times New Roman" w:eastAsia="Times New Roman" w:cs="Times New Roman"/>
                  <w:szCs w:val="24"/>
                </w:rPr>
                <w:delText>ebutuha</w:delText>
              </w:r>
            </w:del>
            <w:del w:id="63" w:author="User" w:date="2021-12-13T10:58:12Z">
              <w:r>
                <w:rPr>
                  <w:rFonts w:ascii="Times New Roman" w:hAnsi="Times New Roman" w:eastAsia="Times New Roman" w:cs="Times New Roman"/>
                  <w:szCs w:val="24"/>
                </w:rPr>
                <w:delText>n</w:delText>
              </w:r>
            </w:del>
            <w:r>
              <w:rPr>
                <w:rFonts w:ascii="Times New Roman" w:hAnsi="Times New Roman" w:eastAsia="Times New Roman" w:cs="Times New Roman"/>
                <w:szCs w:val="24"/>
              </w:rPr>
              <w:t xml:space="preserve">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taha</w:t>
            </w:r>
            <w:ins w:id="64" w:author="User" w:date="2021-12-13T10:58:22Z">
              <w:r>
                <w:rPr>
                  <w:rFonts w:hint="default" w:ascii="Times New Roman" w:hAnsi="Times New Roman" w:eastAsia="Times New Roman" w:cs="Times New Roman"/>
                  <w:szCs w:val="24"/>
                  <w:lang w:val="en-US"/>
                </w:rPr>
                <w:t>p</w:t>
              </w:r>
            </w:ins>
            <w:del w:id="65" w:author="User" w:date="2021-12-13T10:58:22Z">
              <w:r>
                <w:rPr>
                  <w:rFonts w:ascii="Times New Roman" w:hAnsi="Times New Roman" w:eastAsia="Times New Roman" w:cs="Times New Roman"/>
                  <w:szCs w:val="24"/>
                </w:rPr>
                <w:delText>b</w:delText>
              </w:r>
            </w:del>
            <w:r>
              <w:rPr>
                <w:rFonts w:ascii="Times New Roman" w:hAnsi="Times New Roman" w:eastAsia="Times New Roman" w:cs="Times New Roman"/>
                <w:szCs w:val="24"/>
              </w:rPr>
              <w:t xml:space="preserve"> ini guru di tu</w:t>
            </w:r>
            <w:ins w:id="66" w:author="User" w:date="2021-12-13T10:58:29Z">
              <w:r>
                <w:rPr>
                  <w:rFonts w:hint="default" w:ascii="Times New Roman" w:hAnsi="Times New Roman" w:eastAsia="Times New Roman" w:cs="Times New Roman"/>
                  <w:szCs w:val="24"/>
                  <w:lang w:val="en-US"/>
                </w:rPr>
                <w:t>n</w:t>
              </w:r>
            </w:ins>
            <w:r>
              <w:rPr>
                <w:rFonts w:ascii="Times New Roman" w:hAnsi="Times New Roman" w:eastAsia="Times New Roman" w:cs="Times New Roman"/>
                <w:szCs w:val="24"/>
              </w:rPr>
              <w:t>tut untuk merancang pembelajaran sesuai dengan minat dan bak</w:t>
            </w:r>
            <w:ins w:id="67" w:author="User" w:date="2021-12-13T10:58:50Z">
              <w:r>
                <w:rPr>
                  <w:rFonts w:hint="default" w:ascii="Times New Roman" w:hAnsi="Times New Roman" w:eastAsia="Times New Roman" w:cs="Times New Roman"/>
                  <w:szCs w:val="24"/>
                  <w:lang w:val="en-US"/>
                </w:rPr>
                <w:t>a</w:t>
              </w:r>
            </w:ins>
            <w:ins w:id="68" w:author="User" w:date="2021-12-13T10:58:51Z">
              <w:r>
                <w:rPr>
                  <w:rFonts w:hint="default" w:ascii="Times New Roman" w:hAnsi="Times New Roman" w:eastAsia="Times New Roman" w:cs="Times New Roman"/>
                  <w:szCs w:val="24"/>
                  <w:lang w:val="en-US"/>
                </w:rPr>
                <w:t>t</w:t>
              </w:r>
            </w:ins>
            <w:del w:id="69" w:author="User" w:date="2021-12-13T10:58:41Z">
              <w:r>
                <w:rPr>
                  <w:rFonts w:ascii="Times New Roman" w:hAnsi="Times New Roman" w:eastAsia="Times New Roman" w:cs="Times New Roman"/>
                  <w:szCs w:val="24"/>
                </w:rPr>
                <w:delText>at/kebutuh</w:delText>
              </w:r>
            </w:del>
            <w:del w:id="70" w:author="User" w:date="2021-12-13T10:58:40Z">
              <w:r>
                <w:rPr>
                  <w:rFonts w:ascii="Times New Roman" w:hAnsi="Times New Roman" w:eastAsia="Times New Roman" w:cs="Times New Roman"/>
                  <w:szCs w:val="24"/>
                </w:rPr>
                <w:delText>an</w:delText>
              </w:r>
            </w:del>
            <w:r>
              <w:rPr>
                <w:rFonts w:ascii="Times New Roman" w:hAnsi="Times New Roman" w:eastAsia="Times New Roman" w:cs="Times New Roman"/>
                <w:szCs w:val="24"/>
              </w:rPr>
              <w:t xml:space="preserve">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Menggunakan penilaian </w:t>
            </w:r>
            <w:ins w:id="71" w:author="User" w:date="2021-12-13T10:59:05Z">
              <w:r>
                <w:rPr>
                  <w:rFonts w:hint="default" w:ascii="Times New Roman" w:hAnsi="Times New Roman" w:eastAsia="Times New Roman" w:cs="Times New Roman"/>
                  <w:szCs w:val="24"/>
                  <w:lang w:val="en-US"/>
                </w:rPr>
                <w:t>f</w:t>
              </w:r>
            </w:ins>
            <w:del w:id="72" w:author="User" w:date="2021-12-13T10:59:01Z">
              <w:r>
                <w:rPr>
                  <w:rFonts w:ascii="Times New Roman" w:hAnsi="Times New Roman" w:eastAsia="Times New Roman" w:cs="Times New Roman"/>
                  <w:szCs w:val="24"/>
                </w:rPr>
                <w:delText>f</w:delText>
              </w:r>
            </w:del>
            <w:r>
              <w:rPr>
                <w:rFonts w:ascii="Times New Roman" w:hAnsi="Times New Roman" w:eastAsia="Times New Roman" w:cs="Times New Roman"/>
                <w:szCs w:val="24"/>
              </w:rPr>
              <w:t>ormatif.</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Yaitu guru di sini di tuntut untuk membantu si</w:t>
            </w:r>
            <w:ins w:id="73" w:author="User" w:date="2021-12-13T10:59:15Z">
              <w:r>
                <w:rPr>
                  <w:rFonts w:hint="default" w:ascii="Times New Roman" w:hAnsi="Times New Roman" w:eastAsia="Times New Roman" w:cs="Times New Roman"/>
                  <w:szCs w:val="24"/>
                  <w:lang w:val="en-US"/>
                </w:rPr>
                <w:t>s</w:t>
              </w:r>
            </w:ins>
            <w:r>
              <w:rPr>
                <w:rFonts w:ascii="Times New Roman" w:hAnsi="Times New Roman" w:eastAsia="Times New Roman" w:cs="Times New Roman"/>
                <w:szCs w:val="24"/>
              </w:rPr>
              <w:t>wa dalam mencari kemampuan dan bakat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Menempatkan guru sebagai mentor.</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Gur</w:t>
            </w:r>
            <w:ins w:id="74" w:author="User" w:date="2021-12-13T10:59:31Z">
              <w:r>
                <w:rPr>
                  <w:rFonts w:hint="default" w:ascii="Times New Roman" w:hAnsi="Times New Roman" w:eastAsia="Times New Roman" w:cs="Times New Roman"/>
                  <w:szCs w:val="24"/>
                  <w:lang w:val="en-US"/>
                </w:rPr>
                <w:t>u</w:t>
              </w:r>
            </w:ins>
            <w:del w:id="75" w:author="User" w:date="2021-12-13T10:59:31Z">
              <w:r>
                <w:rPr>
                  <w:rFonts w:ascii="Times New Roman" w:hAnsi="Times New Roman" w:eastAsia="Times New Roman" w:cs="Times New Roman"/>
                  <w:szCs w:val="24"/>
                </w:rPr>
                <w:delText>i</w:delText>
              </w:r>
            </w:del>
            <w:r>
              <w:rPr>
                <w:rFonts w:ascii="Times New Roman" w:hAnsi="Times New Roman" w:eastAsia="Times New Roman" w:cs="Times New Roman"/>
                <w:szCs w:val="24"/>
              </w:rPr>
              <w:t xml:space="preserve"> dilatih untuk mengembangkan kurikulum dan memberikan kebebasan untuk menentukan cara belajar mengajar siswa.</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Pengembangan profesi guru.</w:t>
            </w:r>
          </w:p>
          <w:p>
            <w:pPr>
              <w:numPr>
                <w:ilvl w:val="0"/>
                <w:numId w:val="2"/>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xml:space="preserve">Dimana guru sebagai pendidik di era </w:t>
            </w:r>
            <w:ins w:id="76" w:author="User" w:date="2021-12-13T10:59:46Z">
              <w:r>
                <w:rPr>
                  <w:rFonts w:hint="default" w:ascii="Times New Roman" w:hAnsi="Times New Roman" w:eastAsia="Times New Roman" w:cs="Times New Roman"/>
                  <w:szCs w:val="24"/>
                  <w:lang w:val="en-US"/>
                </w:rPr>
                <w:t>re</w:t>
              </w:r>
            </w:ins>
            <w:ins w:id="77" w:author="User" w:date="2021-12-13T10:59:47Z">
              <w:r>
                <w:rPr>
                  <w:rFonts w:hint="default" w:ascii="Times New Roman" w:hAnsi="Times New Roman" w:eastAsia="Times New Roman" w:cs="Times New Roman"/>
                  <w:szCs w:val="24"/>
                  <w:lang w:val="en-US"/>
                </w:rPr>
                <w:t>vo</w:t>
              </w:r>
            </w:ins>
            <w:ins w:id="78" w:author="User" w:date="2021-12-13T10:59:48Z">
              <w:r>
                <w:rPr>
                  <w:rFonts w:hint="default" w:ascii="Times New Roman" w:hAnsi="Times New Roman" w:eastAsia="Times New Roman" w:cs="Times New Roman"/>
                  <w:szCs w:val="24"/>
                  <w:lang w:val="en-US"/>
                </w:rPr>
                <w:t>lu</w:t>
              </w:r>
            </w:ins>
            <w:ins w:id="79" w:author="User" w:date="2021-12-13T10:59:49Z">
              <w:r>
                <w:rPr>
                  <w:rFonts w:hint="default" w:ascii="Times New Roman" w:hAnsi="Times New Roman" w:eastAsia="Times New Roman" w:cs="Times New Roman"/>
                  <w:szCs w:val="24"/>
                  <w:lang w:val="en-US"/>
                </w:rPr>
                <w:t>si</w:t>
              </w:r>
            </w:ins>
            <w:ins w:id="80" w:author="User" w:date="2021-12-13T10:59:50Z">
              <w:r>
                <w:rPr>
                  <w:rFonts w:hint="default" w:ascii="Times New Roman" w:hAnsi="Times New Roman" w:eastAsia="Times New Roman" w:cs="Times New Roman"/>
                  <w:szCs w:val="24"/>
                  <w:lang w:val="en-US"/>
                </w:rPr>
                <w:t xml:space="preserve"> </w:t>
              </w:r>
            </w:ins>
            <w:ins w:id="81" w:author="User" w:date="2021-12-13T10:59:52Z">
              <w:r>
                <w:rPr>
                  <w:rFonts w:hint="default" w:ascii="Times New Roman" w:hAnsi="Times New Roman" w:eastAsia="Times New Roman" w:cs="Times New Roman"/>
                  <w:szCs w:val="24"/>
                  <w:lang w:val="en-US"/>
                </w:rPr>
                <w:t>i</w:t>
              </w:r>
            </w:ins>
            <w:ins w:id="82" w:author="User" w:date="2021-12-13T10:59:53Z">
              <w:r>
                <w:rPr>
                  <w:rFonts w:hint="default" w:ascii="Times New Roman" w:hAnsi="Times New Roman" w:eastAsia="Times New Roman" w:cs="Times New Roman"/>
                  <w:szCs w:val="24"/>
                  <w:lang w:val="en-US"/>
                </w:rPr>
                <w:t>ndus</w:t>
              </w:r>
            </w:ins>
            <w:ins w:id="83" w:author="User" w:date="2021-12-13T10:59:59Z">
              <w:r>
                <w:rPr>
                  <w:rFonts w:hint="default" w:ascii="Times New Roman" w:hAnsi="Times New Roman" w:eastAsia="Times New Roman" w:cs="Times New Roman"/>
                  <w:szCs w:val="24"/>
                  <w:lang w:val="en-US"/>
                </w:rPr>
                <w:t>tr</w:t>
              </w:r>
            </w:ins>
            <w:ins w:id="84" w:author="User" w:date="2021-12-13T11:00:01Z">
              <w:r>
                <w:rPr>
                  <w:rFonts w:hint="default" w:ascii="Times New Roman" w:hAnsi="Times New Roman" w:eastAsia="Times New Roman" w:cs="Times New Roman"/>
                  <w:szCs w:val="24"/>
                  <w:lang w:val="en-US"/>
                </w:rPr>
                <w:t>y</w:t>
              </w:r>
            </w:ins>
            <w:ins w:id="85" w:author="User" w:date="2021-12-13T11:00:02Z">
              <w:r>
                <w:rPr>
                  <w:rFonts w:hint="default" w:ascii="Times New Roman" w:hAnsi="Times New Roman" w:eastAsia="Times New Roman" w:cs="Times New Roman"/>
                  <w:szCs w:val="24"/>
                  <w:lang w:val="en-US"/>
                </w:rPr>
                <w:t xml:space="preserve"> </w:t>
              </w:r>
            </w:ins>
            <w:r>
              <w:rPr>
                <w:rFonts w:ascii="Times New Roman" w:hAnsi="Times New Roman" w:eastAsia="Times New Roman" w:cs="Times New Roman"/>
                <w:szCs w:val="24"/>
              </w:rPr>
              <w:t>4.0 maka guru tidak boleh menetap dengan satu strata, harus selalu berkembang agar dapat mengajarkan pendidikan sesuai dengan eranya.</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 Di dalam pendidikan revolusi industri ini ada 5 aspek yang di tekankan pada proses pembelajaran yaitu:</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Mengamati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Memahami</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Mencoba</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Mendiskusikan</w:t>
            </w:r>
          </w:p>
          <w:p>
            <w:pPr>
              <w:numPr>
                <w:ilvl w:val="0"/>
                <w:numId w:val="3"/>
              </w:num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Penelitian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Dari gagasan yang mucul dari pemikiran kritis tadi maka proses selanjutnya yaitu mencoba</w:t>
            </w:r>
            <w:ins w:id="86" w:author="User" w:date="2021-12-13T11:00:51Z">
              <w:r>
                <w:rPr>
                  <w:rFonts w:hint="default" w:ascii="Times New Roman" w:hAnsi="Times New Roman" w:eastAsia="Times New Roman" w:cs="Times New Roman"/>
                  <w:szCs w:val="24"/>
                  <w:lang w:val="en-US"/>
                </w:rPr>
                <w:t xml:space="preserve"> </w:t>
              </w:r>
            </w:ins>
            <w:del w:id="87" w:author="User" w:date="2021-12-13T11:00:50Z">
              <w:r>
                <w:rPr>
                  <w:rFonts w:ascii="Times New Roman" w:hAnsi="Times New Roman" w:eastAsia="Times New Roman" w:cs="Times New Roman"/>
                  <w:szCs w:val="24"/>
                </w:rPr>
                <w:delText>/</w:delText>
              </w:r>
            </w:del>
            <w:r>
              <w:rPr>
                <w:rFonts w:ascii="Times New Roman" w:hAnsi="Times New Roman" w:eastAsia="Times New Roman" w:cs="Times New Roman"/>
                <w:szCs w:val="24"/>
              </w:rPr>
              <w:t xml:space="preserve"> pengaplikasian. Pada revolusi 4.0 ini lebih banyak praktek karena lebih menyiapkan anak pada bagaimana kita menumbuhkan ide baru atau gagasan.</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pPr>
              <w:spacing w:before="100" w:beforeAutospacing="1" w:after="100" w:afterAutospacing="1" w:line="240" w:lineRule="auto"/>
              <w:contextualSpacing w:val="0"/>
              <w:rPr>
                <w:rFonts w:ascii="Times New Roman" w:hAnsi="Times New Roman" w:eastAsia="Times New Roman" w:cs="Times New Roman"/>
                <w:szCs w:val="24"/>
              </w:rPr>
            </w:pPr>
            <w:r>
              <w:rPr>
                <w:rFonts w:ascii="Times New Roman" w:hAnsi="Times New Roman" w:eastAsia="Times New Roman" w:cs="Times New Roman"/>
                <w:szCs w:val="24"/>
              </w:rPr>
              <w:t>Yang tera</w:t>
            </w:r>
            <w:ins w:id="88" w:author="User" w:date="2021-12-13T11:01:37Z">
              <w:r>
                <w:rPr>
                  <w:rFonts w:hint="default" w:ascii="Times New Roman" w:hAnsi="Times New Roman" w:eastAsia="Times New Roman" w:cs="Times New Roman"/>
                  <w:szCs w:val="24"/>
                  <w:lang w:val="en-US"/>
                </w:rPr>
                <w:t>k</w:t>
              </w:r>
            </w:ins>
            <w:r>
              <w:rPr>
                <w:rFonts w:ascii="Times New Roman" w:hAnsi="Times New Roman" w:eastAsia="Times New Roman" w:cs="Times New Roman"/>
                <w:szCs w:val="24"/>
              </w:rPr>
              <w:t>hir adalah melakukan penelitian, tuntutan</w:t>
            </w:r>
            <w:ins w:id="89" w:author="User" w:date="2021-12-13T11:01:53Z">
              <w:r>
                <w:rPr>
                  <w:rFonts w:hint="default" w:ascii="Times New Roman" w:hAnsi="Times New Roman" w:eastAsia="Times New Roman" w:cs="Times New Roman"/>
                  <w:szCs w:val="24"/>
                  <w:lang w:val="en-US"/>
                </w:rPr>
                <w:t xml:space="preserve"> </w:t>
              </w:r>
            </w:ins>
            <w:ins w:id="90" w:author="User" w:date="2021-12-13T11:01:55Z">
              <w:r>
                <w:rPr>
                  <w:rFonts w:hint="default" w:ascii="Times New Roman" w:hAnsi="Times New Roman" w:eastAsia="Times New Roman" w:cs="Times New Roman"/>
                  <w:szCs w:val="24"/>
                  <w:lang w:val="en-US"/>
                </w:rPr>
                <w:t>era</w:t>
              </w:r>
            </w:ins>
            <w:ins w:id="91" w:author="User" w:date="2021-12-13T11:01:56Z">
              <w:r>
                <w:rPr>
                  <w:rFonts w:hint="default" w:ascii="Times New Roman" w:hAnsi="Times New Roman" w:eastAsia="Times New Roman" w:cs="Times New Roman"/>
                  <w:szCs w:val="24"/>
                  <w:lang w:val="en-US"/>
                </w:rPr>
                <w:t xml:space="preserve"> r</w:t>
              </w:r>
            </w:ins>
            <w:ins w:id="92" w:author="User" w:date="2021-12-13T11:01:57Z">
              <w:r>
                <w:rPr>
                  <w:rFonts w:hint="default" w:ascii="Times New Roman" w:hAnsi="Times New Roman" w:eastAsia="Times New Roman" w:cs="Times New Roman"/>
                  <w:szCs w:val="24"/>
                  <w:lang w:val="en-US"/>
                </w:rPr>
                <w:t>evo</w:t>
              </w:r>
            </w:ins>
            <w:ins w:id="93" w:author="User" w:date="2021-12-13T11:01:58Z">
              <w:r>
                <w:rPr>
                  <w:rFonts w:hint="default" w:ascii="Times New Roman" w:hAnsi="Times New Roman" w:eastAsia="Times New Roman" w:cs="Times New Roman"/>
                  <w:szCs w:val="24"/>
                  <w:lang w:val="en-US"/>
                </w:rPr>
                <w:t>lusi</w:t>
              </w:r>
            </w:ins>
            <w:ins w:id="94" w:author="User" w:date="2021-12-13T11:01:59Z">
              <w:r>
                <w:rPr>
                  <w:rFonts w:hint="default" w:ascii="Times New Roman" w:hAnsi="Times New Roman" w:eastAsia="Times New Roman" w:cs="Times New Roman"/>
                  <w:szCs w:val="24"/>
                  <w:lang w:val="en-US"/>
                </w:rPr>
                <w:t xml:space="preserve"> </w:t>
              </w:r>
            </w:ins>
            <w:ins w:id="95" w:author="User" w:date="2021-12-13T11:02:00Z">
              <w:r>
                <w:rPr>
                  <w:rFonts w:hint="default" w:ascii="Times New Roman" w:hAnsi="Times New Roman" w:eastAsia="Times New Roman" w:cs="Times New Roman"/>
                  <w:szCs w:val="24"/>
                  <w:lang w:val="en-US"/>
                </w:rPr>
                <w:t>ind</w:t>
              </w:r>
            </w:ins>
            <w:ins w:id="96" w:author="User" w:date="2021-12-13T11:02:01Z">
              <w:r>
                <w:rPr>
                  <w:rFonts w:hint="default" w:ascii="Times New Roman" w:hAnsi="Times New Roman" w:eastAsia="Times New Roman" w:cs="Times New Roman"/>
                  <w:szCs w:val="24"/>
                  <w:lang w:val="en-US"/>
                </w:rPr>
                <w:t>us</w:t>
              </w:r>
            </w:ins>
            <w:ins w:id="97" w:author="User" w:date="2021-12-13T11:02:02Z">
              <w:r>
                <w:rPr>
                  <w:rFonts w:hint="default" w:ascii="Times New Roman" w:hAnsi="Times New Roman" w:eastAsia="Times New Roman" w:cs="Times New Roman"/>
                  <w:szCs w:val="24"/>
                  <w:lang w:val="en-US"/>
                </w:rPr>
                <w:t>tr</w:t>
              </w:r>
            </w:ins>
            <w:ins w:id="98" w:author="User" w:date="2021-12-13T11:02:07Z">
              <w:r>
                <w:rPr>
                  <w:rFonts w:hint="default" w:ascii="Times New Roman" w:hAnsi="Times New Roman" w:eastAsia="Times New Roman" w:cs="Times New Roman"/>
                  <w:szCs w:val="24"/>
                  <w:lang w:val="en-US"/>
                </w:rPr>
                <w:t>y</w:t>
              </w:r>
            </w:ins>
            <w:bookmarkStart w:id="0" w:name="_GoBack"/>
            <w:bookmarkEnd w:id="0"/>
            <w:r>
              <w:rPr>
                <w:rFonts w:ascii="Times New Roman" w:hAnsi="Times New Roman" w:eastAsia="Times New Roman" w:cs="Times New Roman"/>
                <w:szCs w:val="24"/>
              </w:rPr>
              <w:t xml:space="preserve"> 4.0 ini adalah kreatif dan inovatif. Dengan melakukan penelitian kita bisa lihat proses kreatif dan inovatif kita.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99" w:author="User" w:date="2021-12-13T10:49:00Z"/>
        </w:trPr>
        <w:tc>
          <w:tcPr>
            <w:tcW w:w="9350" w:type="dxa"/>
          </w:tcPr>
          <w:p>
            <w:pPr>
              <w:spacing w:before="100" w:beforeAutospacing="1" w:after="100" w:afterAutospacing="1" w:line="240" w:lineRule="auto"/>
              <w:contextualSpacing w:val="0"/>
              <w:rPr>
                <w:ins w:id="100" w:author="User" w:date="2021-12-13T10:49:00Z"/>
                <w:rFonts w:ascii="Times New Roman" w:hAnsi="Times New Roman" w:eastAsia="Times New Roman" w:cs="Times New Roman"/>
                <w:szCs w:val="24"/>
              </w:rPr>
            </w:pPr>
          </w:p>
        </w:tc>
      </w:tr>
    </w:tbl>
    <w:p/>
    <w:sectPr>
      <w:pgSz w:w="11907" w:h="16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 Pro">
    <w:altName w:val="Segoe Print"/>
    <w:panose1 w:val="02040503050306020203"/>
    <w:charset w:val="00"/>
    <w:family w:val="roman"/>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F13970"/>
    <w:multiLevelType w:val="multilevel"/>
    <w:tmpl w:val="1AF139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AF5A4B"/>
    <w:multiLevelType w:val="multilevel"/>
    <w:tmpl w:val="1EAF5A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6B26AA"/>
    <w:multiLevelType w:val="multilevel"/>
    <w:tmpl w:val="386B26A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trackRevisions w:val="1"/>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D038C"/>
    <w:rsid w:val="00240407"/>
    <w:rsid w:val="0042167F"/>
    <w:rsid w:val="00924DF5"/>
    <w:rsid w:val="1719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88" w:lineRule="auto"/>
      <w:contextualSpacing/>
    </w:pPr>
    <w:rPr>
      <w:rFonts w:ascii="Arial" w:hAnsi="Arial" w:eastAsiaTheme="minorHAnsi" w:cstheme="minorBidi"/>
      <w:sz w:val="24"/>
      <w:szCs w:val="22"/>
      <w:lang w:val="en-US" w:eastAsia="en-US" w:bidi="ar-SA"/>
    </w:rPr>
  </w:style>
  <w:style w:type="paragraph" w:styleId="2">
    <w:name w:val="heading 3"/>
    <w:basedOn w:val="1"/>
    <w:next w:val="1"/>
    <w:link w:val="6"/>
    <w:unhideWhenUsed/>
    <w:qFormat/>
    <w:uiPriority w:val="9"/>
    <w:pPr>
      <w:keepNext/>
      <w:keepLines/>
      <w:tabs>
        <w:tab w:val="left" w:pos="1418"/>
        <w:tab w:val="left" w:pos="1701"/>
      </w:tabs>
      <w:spacing w:before="480"/>
      <w:outlineLvl w:val="2"/>
    </w:pPr>
    <w:rPr>
      <w:rFonts w:ascii="Bookman Old Style" w:hAnsi="Bookman Old Style" w:eastAsiaTheme="majorEastAsia" w:cstheme="majorBidi"/>
      <w:b/>
      <w:color w:val="000000" w:themeColor="text1"/>
      <w:szCs w:val="24"/>
      <w14:textFill>
        <w14:solidFill>
          <w14:schemeClr w14:val="tx1"/>
        </w14:solidFill>
      </w14:textFill>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3 Char"/>
    <w:basedOn w:val="3"/>
    <w:link w:val="2"/>
    <w:qFormat/>
    <w:uiPriority w:val="9"/>
    <w:rPr>
      <w:rFonts w:ascii="Bookman Old Style" w:hAnsi="Bookman Old Style" w:eastAsiaTheme="majorEastAsia" w:cstheme="majorBidi"/>
      <w:b/>
      <w:color w:val="000000" w:themeColor="text1"/>
      <w:sz w:val="24"/>
      <w:szCs w:val="24"/>
      <w14:textFill>
        <w14:solidFill>
          <w14:schemeClr w14:val="tx1"/>
        </w14:solidFill>
      </w14:textFill>
    </w:rPr>
  </w:style>
  <w:style w:type="paragraph" w:styleId="7">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473</Words>
  <Characters>2702</Characters>
  <Lines>22</Lines>
  <Paragraphs>6</Paragraphs>
  <TotalTime>22</TotalTime>
  <ScaleCrop>false</ScaleCrop>
  <LinksUpToDate>false</LinksUpToDate>
  <CharactersWithSpaces>3169</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2020-08-26T22:03:00Z</dcterms:created>
  <dc:creator>Epic_Epik</dc:creator>
  <cp:lastModifiedBy>User</cp:lastModifiedBy>
  <dcterms:modified xsi:type="dcterms:W3CDTF">2021-12-13T03:02:43Z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2925601C93324DFFA3AB0748EA961B37</vt:lpwstr>
  </property>
</Properties>
</file>