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3D6D56" w:rsidRDefault="003D6D5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0" w:author="Windows User" w:date="2021-11-11T15:48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" w:author="Windows User" w:date="2021-11-11T15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3D6D56">
                <w:rPr>
                  <w:rFonts w:ascii="Times New Roman" w:hAnsi="Times New Roman" w:cs="Times New Roman"/>
                  <w:i/>
                  <w:sz w:val="24"/>
                  <w:szCs w:val="24"/>
                  <w:rPrChange w:id="2" w:author="Windows User" w:date="2021-11-11T15:4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Internet Marketing for Beginers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: Jakarta. Elex Media Komputindo</w:t>
              </w:r>
            </w:ins>
            <w:ins w:id="3" w:author="Windows User" w:date="2021-11-11T16:00:00Z">
              <w:r w:rsidR="00996D07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3D6D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" w:author="Windows User" w:date="2021-11-11T15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3D6D5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5" w:author="Windows User" w:date="2021-11-11T15:4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Facebook Marketing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: Jakarta.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</w:ins>
            <w:ins w:id="6" w:author="Windows User" w:date="2021-11-11T16:00:00Z">
              <w:r w:rsidR="00996D07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3D6D56" w:rsidRPr="004B7994" w:rsidRDefault="003D6D56" w:rsidP="003D6D5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ins w:id="7" w:author="Windows User" w:date="2021-11-11T15:5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8" w:author="Windows User" w:date="2021-11-11T15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Azhar, T.N., Trim B. 2005. </w:t>
              </w:r>
              <w:r w:rsidRPr="003D6D5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9" w:author="Windows User" w:date="2021-11-11T15:5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Jangan ke Dokter Lagi: Keajaiban Sistem Imun dan Kiat menghalau Penyakit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: Bandung.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</w:t>
              </w:r>
            </w:ins>
            <w:ins w:id="10" w:author="Windows User" w:date="2021-11-11T16:00:00Z">
              <w:r w:rsidR="00996D07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974F1C" w:rsidRPr="003D6D5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11" w:author="Windows User" w:date="2021-11-11T15:50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Pr="00996D07" w:rsidRDefault="003D6D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12" w:author="Windows User" w:date="2021-11-11T16:00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3" w:author="Windows User" w:date="2021-11-11T15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Osborne, J.W. 1993. </w:t>
              </w:r>
              <w:r w:rsidRPr="003D6D5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4" w:author="Windows User" w:date="2021-11-11T15:5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Kiat Berbicara di Depan Umum untuk Eksekutif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: Jakarta.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 Aksara</w:t>
              </w:r>
            </w:ins>
            <w:ins w:id="15" w:author="Windows User" w:date="2021-11-11T16:00:00Z">
              <w:r w:rsidR="00996D07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6" w:author="Windows User" w:date="2021-11-11T15:5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3D6D56" w:rsidRPr="00996D07" w:rsidRDefault="003D6D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17" w:author="Windows User" w:date="2021-11-11T16:00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8" w:author="Windows User" w:date="2021-11-11T15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>Arradon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, I. 2014. </w:t>
              </w:r>
              <w:r w:rsidRPr="003D6D5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9" w:author="Windows User" w:date="2021-11-11T15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Aceh, Contoh Penyelesaian Kejahatan Masa Lalu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Kompas, 10 Februari 2014</w:t>
              </w:r>
            </w:ins>
            <w:ins w:id="20" w:author="Windows User" w:date="2021-11-11T16:00:00Z">
              <w:r w:rsidR="00996D07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3D6D56" w:rsidRDefault="003D6D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21" w:author="Windows User" w:date="2021-11-11T15:53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2" w:author="Windows User" w:date="2021-11-11T15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Trim, B. 2011. </w:t>
              </w:r>
            </w:ins>
            <w:ins w:id="23" w:author="Windows User" w:date="2021-11-11T15:53:00Z">
              <w:r w:rsidRPr="003D6D5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24" w:author="Windows User" w:date="2021-11-11T15:5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The Art of Stimulating Idea: Jurus Mendulang Ide dan Insaf agar Kaya di Jalan Menulis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: Soo. Metagraf</w:t>
              </w:r>
            </w:ins>
            <w:ins w:id="25" w:author="Windows User" w:date="2021-11-11T16:00:00Z">
              <w:r w:rsidR="00996D07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.</w:t>
              </w:r>
            </w:ins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Pr="00996D07" w:rsidRDefault="003D6D5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26" w:author="Windows User" w:date="2021-11-11T16:00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7" w:author="Windows User" w:date="2021-11-11T15:53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Trim, B. 2011. </w:t>
              </w:r>
              <w:r w:rsidRPr="003D6D5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28" w:author="Windows User" w:date="2021-11-11T15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Muhammad Effect: Getaran yang dirindukan dan ditakut</w:t>
              </w:r>
            </w:ins>
            <w:ins w:id="29" w:author="Windows User" w:date="2021-11-11T15:54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</w:t>
              </w:r>
            </w:ins>
            <w:ins w:id="30" w:author="Windows User" w:date="2021-11-11T15:53:00Z"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: Solo. </w:t>
              </w:r>
            </w:ins>
            <w:ins w:id="31" w:author="Windows User" w:date="2021-11-11T15:54:00Z"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 Medina</w:t>
              </w:r>
            </w:ins>
            <w:ins w:id="32" w:author="Windows User" w:date="2021-11-11T16:00:00Z">
              <w:r w:rsidR="00996D07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.</w:t>
              </w:r>
            </w:ins>
            <w:bookmarkStart w:id="33" w:name="_GoBack"/>
            <w:bookmarkEnd w:id="33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wNDAxMTQ3sDAxMTBU0lEKTi0uzszPAykwqgUA6t9PhCwAAAA="/>
  </w:docVars>
  <w:rsids>
    <w:rsidRoot w:val="00974F1C"/>
    <w:rsid w:val="0012251A"/>
    <w:rsid w:val="003D6D56"/>
    <w:rsid w:val="0042167F"/>
    <w:rsid w:val="00924DF5"/>
    <w:rsid w:val="00974F1C"/>
    <w:rsid w:val="0099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D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2020-08-26T21:21:00Z</dcterms:created>
  <dcterms:modified xsi:type="dcterms:W3CDTF">2021-11-11T08:00:00Z</dcterms:modified>
</cp:coreProperties>
</file>