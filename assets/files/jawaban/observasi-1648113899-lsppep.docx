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</w:t>
            </w:r>
            <w:r w:rsidR="00593485">
              <w:rPr>
                <w:rFonts w:ascii="Times New Roman" w:eastAsia="Times New Roman" w:hAnsi="Times New Roman" w:cs="Times New Roman"/>
                <w:szCs w:val="24"/>
              </w:rPr>
              <w:t>na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93485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Lenovo" w:date="2022-03-24T14:04:00Z">
              <w:r w:rsidR="00593485" w:rsidDel="00593485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proofErr w:type="spellStart"/>
            <w:ins w:id="1" w:author="Lenovo" w:date="2022-03-24T14:04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="00593485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" w:author="Lenovo" w:date="2022-03-24T14:06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3" w:author="Lenovo" w:date="2022-03-24T14:06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set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iap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Lenovo" w:date="2022-03-24T14:05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6" w:author="Lenovo" w:date="2022-03-24T14:05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Lenovo" w:date="2022-03-24T15:51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" w:author="Lenovo" w:date="2022-03-24T15:51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" w:author="Lenovo" w:date="2022-03-24T15:52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Lenovo" w:date="2022-03-24T15:52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Lenovo" w:date="2022-03-24T14:07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Lenovo" w:date="2022-03-24T14:07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4" w:author="Lenovo" w:date="2022-03-24T14:08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istilah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" w:author="Lenovo" w:date="2022-03-24T14:08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59348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6" w:author="Lenovo" w:date="2022-03-24T14:08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gramStart"/>
              <w:r>
                <w:rPr>
                  <w:rFonts w:ascii="Times New Roman" w:eastAsia="Times New Roman" w:hAnsi="Times New Roman" w:cs="Times New Roman"/>
                  <w:szCs w:val="24"/>
                </w:rPr>
                <w:t>,b</w:t>
              </w:r>
            </w:ins>
            <w:proofErr w:type="gramEnd"/>
            <w:del w:id="17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hari in</w:delText>
              </w:r>
            </w:del>
            <w:del w:id="19" w:author="Lenovo" w:date="2022-03-24T14:08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Lenovo" w:date="2022-03-24T15:52:00Z">
              <w:r w:rsidR="00125355"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1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2" w:author="Lenovo" w:date="2022-03-24T14:0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</w:ins>
            <w:proofErr w:type="spellEnd"/>
            <w:del w:id="23" w:author="Lenovo" w:date="2022-03-24T14:09:00Z">
              <w:r w:rsidR="00125355"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Lenovo" w:date="2022-03-24T15:52:00Z">
              <w:r w:rsidR="00125355"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6" w:author="Lenovo" w:date="2022-03-24T14:10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" w:author="Lenovo" w:date="2022-03-24T15:53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8" w:author="Lenovo" w:date="2022-03-24T15:53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Lenovo" w:date="2022-03-24T15:53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0" w:author="Lenovo" w:date="2022-03-24T15:53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1" w:author="Lenovo" w:date="2022-03-24T14:10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3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35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Lenovo" w:date="2022-03-24T15:54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38" w:author="Lenovo" w:date="2022-03-24T14:11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39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Lenovo" w:date="2022-03-24T14:11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ins w:id="41" w:author="Lenovo" w:date="2022-03-24T14:11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? Hal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42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3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Lenovo" w:date="2022-03-24T15:54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Lenovo" w:date="2022-03-24T15:54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46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</w:ins>
            <w:proofErr w:type="spellEnd"/>
            <w:del w:id="47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8" w:author="Lenovo" w:date="2022-03-24T14:12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Lenovo" w:date="2022-03-24T14:12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0" w:author="Lenovo" w:date="2022-03-24T15:55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51" w:author="Lenovo" w:date="2022-03-24T15:55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2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3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4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del w:id="55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6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lain</w:t>
              </w:r>
              <w:proofErr w:type="spellEnd"/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B371B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7" w:author="Lenovo" w:date="2022-03-24T15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8" w:author="Lenovo" w:date="2022-03-24T14:13:00Z"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9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Lenovo" w:date="2022-03-24T15:55:00Z">
              <w:r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61" w:author="Lenovo" w:date="2022-03-24T14:13:00Z">
              <w:r w:rsidRPr="00EC6F38" w:rsidDel="00593485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62" w:author="Lenovo" w:date="2022-03-24T14:13:00Z"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  <w:r w:rsidR="00593485">
                <w:rPr>
                  <w:rFonts w:ascii="Times New Roman" w:eastAsia="Times New Roman" w:hAnsi="Times New Roman" w:cs="Times New Roman"/>
                  <w:szCs w:val="24"/>
                </w:rPr>
                <w:t>nt</w:t>
              </w:r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>ut</w:t>
              </w:r>
              <w:proofErr w:type="spellEnd"/>
              <w:r w:rsidR="005934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3D4F" w:rsidP="009B371B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3" w:author="Lenovo" w:date="2022-03-24T15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4" w:author="Lenovo" w:date="2022-03-24T14:14:00Z">
              <w:r>
                <w:rPr>
                  <w:rFonts w:ascii="Times New Roman" w:eastAsia="Times New Roman" w:hAnsi="Times New Roman" w:cs="Times New Roman"/>
                  <w:szCs w:val="24"/>
                </w:rPr>
                <w:t>Maksudnya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5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66" w:author="Lenovo" w:date="2022-03-24T14:1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Lenovo" w:date="2022-03-24T14:15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68" w:author="Lenovo" w:date="2022-03-24T14:15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sw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9B371B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9" w:author="Lenovo" w:date="2022-03-24T15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0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71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ins w:id="73" w:author="Lenovo" w:date="2022-03-24T14:15:00Z"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74" w:author="Lenovo" w:date="2022-03-24T14:15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75" w:author="Lenovo" w:date="2022-03-24T14:15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Default="00B03D4F" w:rsidP="009B371B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ins w:id="76" w:author="Lenovo" w:date="2022-03-24T15:21:00Z"/>
                <w:rFonts w:ascii="Times New Roman" w:eastAsia="Times New Roman" w:hAnsi="Times New Roman" w:cs="Times New Roman"/>
                <w:szCs w:val="24"/>
              </w:rPr>
              <w:pPrChange w:id="77" w:author="Lenovo" w:date="2022-03-24T15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8" w:author="Lenovo" w:date="2022-03-24T14:16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9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</w:t>
            </w:r>
            <w:ins w:id="80" w:author="Lenovo" w:date="2022-03-24T15:56:00Z"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B729C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81" w:author="Lenovo" w:date="2022-03-24T14:16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9B371B" w:rsidRPr="00EC6F38" w:rsidRDefault="009B371B" w:rsidP="009B371B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2" w:author="Lenovo" w:date="2022-03-24T15:2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B03D4F" w:rsidRDefault="00125355" w:rsidP="00B03D4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83" w:author="Lenovo" w:date="2022-03-24T14:16:00Z">
                  <w:rPr/>
                </w:rPrChange>
              </w:rPr>
              <w:pPrChange w:id="84" w:author="Lenovo" w:date="2022-03-24T14:1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B03D4F">
              <w:rPr>
                <w:rFonts w:ascii="Times New Roman" w:eastAsia="Times New Roman" w:hAnsi="Times New Roman" w:cs="Times New Roman"/>
                <w:szCs w:val="24"/>
                <w:rPrChange w:id="85" w:author="Lenovo" w:date="2022-03-24T14:16:00Z">
                  <w:rPr/>
                </w:rPrChange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B03D4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86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7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</w:t>
            </w:r>
            <w:ins w:id="88" w:author="Lenovo" w:date="2022-03-24T14:17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9" w:author="Lenovo" w:date="2022-03-24T14:17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Lenovo" w:date="2022-03-24T14:17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91" w:author="Lenovo" w:date="2022-03-24T14:17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>ihat</w:t>
              </w:r>
              <w:proofErr w:type="spellEnd"/>
              <w:r w:rsidR="00B03D4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del w:id="93" w:author="Lenovo" w:date="2022-03-24T14:18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94" w:author="Lenovo" w:date="2022-03-24T14:18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ins w:id="95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6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97" w:author="Lenovo" w:date="2022-03-24T14:19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emikiran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8" w:author="Lenovo" w:date="2022-03-24T14:19:00Z">
              <w:r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ikiran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B729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99" w:author="Lenovo" w:date="2022-03-24T14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0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del w:id="101" w:author="Lenovo" w:date="2022-03-24T16:02:00Z">
              <w:r w:rsidR="00125355" w:rsidRPr="00EC6F38" w:rsidDel="00AE6D48">
                <w:rPr>
                  <w:rFonts w:ascii="Times New Roman" w:eastAsia="Times New Roman" w:hAnsi="Times New Roman" w:cs="Times New Roman"/>
                  <w:szCs w:val="24"/>
                </w:rPr>
                <w:delText xml:space="preserve">agasan yang mucul </w:delText>
              </w:r>
            </w:del>
            <w:del w:id="102" w:author="Lenovo" w:date="2022-03-24T14:20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dari pemikiran kritis tadi</w:delText>
              </w:r>
            </w:del>
            <w:del w:id="103" w:author="Lenovo" w:date="2022-03-24T16:01:00Z">
              <w:r w:rsidR="00125355" w:rsidRPr="00EC6F38" w:rsidDel="00AE6D48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del w:id="104" w:author="Lenovo" w:date="2022-03-24T16:02:00Z">
              <w:r w:rsidR="00125355" w:rsidRPr="00EC6F38" w:rsidDel="00AE6D4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05" w:author="Lenovo" w:date="2022-03-24T15:59:00Z">
              <w:r w:rsidR="00125355"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selanjutnya </w:delText>
              </w:r>
            </w:del>
            <w:del w:id="106" w:author="Lenovo" w:date="2022-03-24T16:00:00Z">
              <w:r w:rsidR="00125355"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107" w:author="Lenovo" w:date="2022-03-24T16:05:00Z">
              <w:r w:rsidR="00125355" w:rsidRPr="00EC6F38" w:rsidDel="00E25010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8" w:author="Lenovo" w:date="2022-03-24T14:21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9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engaplika</w:t>
            </w:r>
            <w:ins w:id="110" w:author="Lenovo" w:date="2022-03-24T14:21:00Z">
              <w:r w:rsidR="00E25010">
                <w:rPr>
                  <w:rFonts w:ascii="Times New Roman" w:eastAsia="Times New Roman" w:hAnsi="Times New Roman" w:cs="Times New Roman"/>
                  <w:szCs w:val="24"/>
                </w:rPr>
                <w:t>sikan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1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si</w:delText>
              </w:r>
            </w:del>
            <w:ins w:id="112" w:author="Lenovo" w:date="2022-03-24T16:02:00Z">
              <w:r w:rsidR="00AE6D4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AE6D48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proofErr w:type="gramEnd"/>
            <w:del w:id="113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ins w:id="114" w:author="Lenovo" w:date="2022-03-24T16:01:00Z">
              <w:r>
                <w:rPr>
                  <w:rFonts w:ascii="Times New Roman" w:eastAsia="Times New Roman" w:hAnsi="Times New Roman" w:cs="Times New Roman"/>
                  <w:szCs w:val="24"/>
                </w:rPr>
                <w:t>ari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gagasan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15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del w:id="116" w:author="Lenovo" w:date="2022-03-24T16:01:00Z">
              <w:r w:rsidR="00125355" w:rsidRPr="00EC6F38" w:rsidDel="001B729C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7" w:author="Lenovo" w:date="2022-03-24T14:21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18" w:author="Lenovo" w:date="2022-03-24T14:21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ins w:id="119" w:author="Lenovo" w:date="2022-03-24T14:22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20" w:author="Lenovo" w:date="2022-03-24T14:22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</w:ins>
            <w:del w:id="121" w:author="Lenovo" w:date="2022-03-24T14:22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122" w:author="Lenovo" w:date="2022-03-24T14:23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3" w:author="Lenovo" w:date="2022-03-24T14:23:00Z"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B03D4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4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5" w:author="Lenovo" w:date="2022-03-24T14:24:00Z">
              <w:r w:rsidR="00125355" w:rsidRPr="00EC6F38" w:rsidDel="00B03D4F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26" w:author="Lenovo" w:date="2022-03-24T14:24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127" w:author="Lenovo" w:date="2022-03-24T14:25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selanjutnya 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8" w:author="Lenovo" w:date="2022-03-24T16:05:00Z">
              <w:r w:rsidRPr="00EC6F38" w:rsidDel="00C8389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129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del w:id="130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1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32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3" w:author="Lenovo" w:date="2022-03-24T14:26:00Z">
              <w:r w:rsidR="00C8389D">
                <w:rPr>
                  <w:rFonts w:ascii="Times New Roman" w:eastAsia="Times New Roman" w:hAnsi="Times New Roman" w:cs="Times New Roman"/>
                  <w:szCs w:val="24"/>
                </w:rPr>
                <w:t>yang</w:t>
              </w:r>
              <w:bookmarkStart w:id="134" w:name="_GoBack"/>
              <w:bookmarkEnd w:id="134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35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36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37" w:author="Lenovo" w:date="2022-03-24T14:26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8" w:author="Lenovo" w:date="2022-03-24T14:26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9" w:author="Lenovo" w:date="2022-03-24T14:27:00Z"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75FA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40" w:author="Lenovo" w:date="2022-03-24T14:27:00Z">
              <w:r w:rsidRPr="00EC6F38" w:rsidDel="00E75FA6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768C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B729C"/>
    <w:rsid w:val="001D038C"/>
    <w:rsid w:val="00240407"/>
    <w:rsid w:val="0042167F"/>
    <w:rsid w:val="00506757"/>
    <w:rsid w:val="00593485"/>
    <w:rsid w:val="00924DF5"/>
    <w:rsid w:val="009B371B"/>
    <w:rsid w:val="00AE6D48"/>
    <w:rsid w:val="00B03D4F"/>
    <w:rsid w:val="00C8389D"/>
    <w:rsid w:val="00E25010"/>
    <w:rsid w:val="00E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5</cp:revision>
  <dcterms:created xsi:type="dcterms:W3CDTF">2022-03-24T08:21:00Z</dcterms:created>
  <dcterms:modified xsi:type="dcterms:W3CDTF">2022-03-24T09:09:00Z</dcterms:modified>
</cp:coreProperties>
</file>