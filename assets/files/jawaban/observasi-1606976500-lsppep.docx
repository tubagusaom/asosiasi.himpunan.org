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B83D8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2D9DBA1B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16F95FF9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77E395D7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  <w:tblPrChange w:id="0" w:author="bayang" w:date="2020-12-03T12:31:00Z">
          <w:tblPr>
            <w:tblStyle w:val="TableGrid"/>
            <w:tblW w:w="0" w:type="auto"/>
            <w:tblLook w:val="0420" w:firstRow="1" w:lastRow="0" w:firstColumn="0" w:lastColumn="0" w:noHBand="0" w:noVBand="1"/>
          </w:tblPr>
        </w:tblPrChange>
      </w:tblPr>
      <w:tblGrid>
        <w:gridCol w:w="9017"/>
        <w:tblGridChange w:id="1">
          <w:tblGrid>
            <w:gridCol w:w="9017"/>
          </w:tblGrid>
        </w:tblGridChange>
      </w:tblGrid>
      <w:tr w:rsidR="00125355" w14:paraId="178BC5AC" w14:textId="77777777" w:rsidTr="003778C1">
        <w:tc>
          <w:tcPr>
            <w:tcW w:w="9350" w:type="dxa"/>
            <w:shd w:val="clear" w:color="auto" w:fill="auto"/>
            <w:tcPrChange w:id="2" w:author="bayang" w:date="2020-12-03T12:31:00Z">
              <w:tcPr>
                <w:tcW w:w="9350" w:type="dxa"/>
              </w:tcPr>
            </w:tcPrChange>
          </w:tcPr>
          <w:p w14:paraId="70F856C2" w14:textId="77777777" w:rsidR="00125355" w:rsidRPr="003778C1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commentRangeStart w:id="3"/>
            <w:proofErr w:type="spellStart"/>
            <w:r w:rsidRPr="003778C1">
              <w:lastRenderedPageBreak/>
              <w:t>Pembelajaran</w:t>
            </w:r>
            <w:proofErr w:type="spellEnd"/>
            <w:r w:rsidRPr="003778C1">
              <w:t xml:space="preserve"> di Era "</w:t>
            </w:r>
            <w:proofErr w:type="spellStart"/>
            <w:r w:rsidRPr="003778C1">
              <w:t>Revolusi</w:t>
            </w:r>
            <w:proofErr w:type="spellEnd"/>
            <w:r w:rsidRPr="003778C1">
              <w:t xml:space="preserve"> </w:t>
            </w:r>
            <w:proofErr w:type="spellStart"/>
            <w:r w:rsidRPr="003778C1">
              <w:t>Industri</w:t>
            </w:r>
            <w:proofErr w:type="spellEnd"/>
            <w:r w:rsidRPr="003778C1">
              <w:t xml:space="preserve"> 4.0" </w:t>
            </w:r>
            <w:proofErr w:type="spellStart"/>
            <w:r w:rsidRPr="003778C1">
              <w:t>bagi</w:t>
            </w:r>
            <w:proofErr w:type="spellEnd"/>
            <w:r w:rsidRPr="003778C1">
              <w:t xml:space="preserve"> Anak </w:t>
            </w:r>
            <w:proofErr w:type="spellStart"/>
            <w:r w:rsidRPr="003778C1">
              <w:t>Usia</w:t>
            </w:r>
            <w:proofErr w:type="spellEnd"/>
            <w:r w:rsidRPr="003778C1">
              <w:t xml:space="preserve"> Dini </w:t>
            </w:r>
          </w:p>
          <w:p w14:paraId="022541D9" w14:textId="77777777" w:rsidR="00125355" w:rsidRPr="003778C1" w:rsidDel="0077164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del w:id="4" w:author="bayang" w:date="2020-12-03T12:15:00Z"/>
                <w:rFonts w:ascii="Times New Roman" w:eastAsia="Times New Roman" w:hAnsi="Times New Roman" w:cs="Times New Roman"/>
                <w:szCs w:val="24"/>
                <w:rPrChange w:id="5" w:author="bayang" w:date="2020-12-03T12:31:00Z">
                  <w:rPr>
                    <w:del w:id="6" w:author="bayang" w:date="2020-12-03T12:15:00Z"/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3778C1">
              <w:rPr>
                <w:rFonts w:ascii="Times New Roman" w:eastAsia="Times New Roman" w:hAnsi="Times New Roman" w:cs="Times New Roman"/>
                <w:szCs w:val="24"/>
                <w:rPrChange w:id="7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Oleh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8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Kodar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9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10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Akbar</w:t>
            </w:r>
          </w:p>
          <w:p w14:paraId="6A5BCE90" w14:textId="4F069B2D" w:rsidR="00125355" w:rsidRPr="003778C1" w:rsidRDefault="0077164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11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del w:id="12" w:author="bayang" w:date="2020-12-03T12:13:00Z">
              <w:r w:rsidRPr="003778C1" w:rsidDel="00771645">
                <w:rPr>
                  <w:rFonts w:ascii="Times New Roman" w:eastAsia="Times New Roman" w:hAnsi="Times New Roman" w:cs="Times New Roman"/>
                  <w:szCs w:val="24"/>
                  <w:rPrChange w:id="13" w:author="bayang" w:date="2020-12-03T12:31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commentRangeStart w:id="14"/>
            <w:r w:rsidR="00125355" w:rsidRPr="003778C1">
              <w:rPr>
                <w:rFonts w:ascii="Times New Roman" w:eastAsia="Times New Roman" w:hAnsi="Times New Roman" w:cs="Times New Roman"/>
                <w:szCs w:val="24"/>
                <w:rPrChange w:id="15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</w:t>
            </w:r>
            <w:commentRangeEnd w:id="14"/>
            <w:r w:rsidRPr="003778C1">
              <w:rPr>
                <w:rStyle w:val="CommentReference"/>
              </w:rPr>
              <w:commentReference w:id="14"/>
            </w:r>
            <w:r w:rsidR="00125355" w:rsidRPr="003778C1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="00125355" w:rsidRPr="003778C1">
              <w:rPr>
                <w:rFonts w:ascii="Times New Roman" w:eastAsia="Times New Roman" w:hAnsi="Times New Roman" w:cs="Times New Roman"/>
                <w:szCs w:val="24"/>
              </w:rPr>
              <w:t xml:space="preserve"> zaman </w:t>
            </w:r>
            <w:proofErr w:type="spellStart"/>
            <w:r w:rsidR="00125355" w:rsidRPr="003778C1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3778C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778C1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3778C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778C1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="00125355" w:rsidRPr="003778C1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="00125355" w:rsidRPr="003778C1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3778C1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3778C1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125355" w:rsidRPr="003778C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778C1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="00125355" w:rsidRPr="003778C1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3778C1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3778C1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3778C1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="00125355" w:rsidRPr="003778C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778C1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="00125355" w:rsidRPr="003778C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778C1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="00125355" w:rsidRPr="003778C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778C1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="00125355" w:rsidRPr="003778C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6"/>
            <w:proofErr w:type="spellStart"/>
            <w:r w:rsidR="00125355" w:rsidRPr="003778C1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="00125355" w:rsidRPr="003778C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778C1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125355" w:rsidRPr="003778C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778C1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commentRangeEnd w:id="16"/>
            <w:proofErr w:type="spellEnd"/>
            <w:r w:rsidR="000252C4" w:rsidRPr="003778C1">
              <w:rPr>
                <w:rStyle w:val="CommentReference"/>
              </w:rPr>
              <w:commentReference w:id="16"/>
            </w:r>
            <w:r w:rsidR="00125355" w:rsidRPr="003778C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778C1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="00125355" w:rsidRPr="003778C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778C1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="00125355" w:rsidRPr="003778C1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="00125355" w:rsidRPr="003778C1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="00125355" w:rsidRPr="003778C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778C1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3778C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778C1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="00125355" w:rsidRPr="003778C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778C1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3778C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778C1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3778C1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="00125355" w:rsidRPr="003778C1">
              <w:rPr>
                <w:rFonts w:ascii="Times New Roman" w:eastAsia="Times New Roman" w:hAnsi="Times New Roman" w:cs="Times New Roman"/>
                <w:szCs w:val="24"/>
              </w:rPr>
              <w:t>Istila</w:t>
            </w:r>
            <w:r w:rsidR="00125355" w:rsidRPr="003778C1">
              <w:rPr>
                <w:rFonts w:ascii="Times New Roman" w:eastAsia="Times New Roman" w:hAnsi="Times New Roman" w:cs="Times New Roman"/>
                <w:szCs w:val="24"/>
                <w:rPrChange w:id="17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h</w:t>
            </w:r>
            <w:proofErr w:type="spellEnd"/>
            <w:r w:rsidR="00125355" w:rsidRPr="003778C1">
              <w:rPr>
                <w:rFonts w:ascii="Times New Roman" w:eastAsia="Times New Roman" w:hAnsi="Times New Roman" w:cs="Times New Roman"/>
                <w:szCs w:val="24"/>
                <w:rPrChange w:id="18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yang </w:t>
            </w:r>
            <w:proofErr w:type="spellStart"/>
            <w:r w:rsidR="00125355" w:rsidRPr="003778C1">
              <w:rPr>
                <w:rFonts w:ascii="Times New Roman" w:eastAsia="Times New Roman" w:hAnsi="Times New Roman" w:cs="Times New Roman"/>
                <w:szCs w:val="24"/>
                <w:rPrChange w:id="19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masih</w:t>
            </w:r>
            <w:proofErr w:type="spellEnd"/>
            <w:r w:rsidR="00125355" w:rsidRPr="003778C1">
              <w:rPr>
                <w:rFonts w:ascii="Times New Roman" w:eastAsia="Times New Roman" w:hAnsi="Times New Roman" w:cs="Times New Roman"/>
                <w:szCs w:val="24"/>
                <w:rPrChange w:id="20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3778C1">
              <w:rPr>
                <w:rFonts w:ascii="Times New Roman" w:eastAsia="Times New Roman" w:hAnsi="Times New Roman" w:cs="Times New Roman"/>
                <w:szCs w:val="24"/>
                <w:rPrChange w:id="21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jarang</w:t>
            </w:r>
            <w:proofErr w:type="spellEnd"/>
            <w:r w:rsidR="00125355" w:rsidRPr="003778C1">
              <w:rPr>
                <w:rFonts w:ascii="Times New Roman" w:eastAsia="Times New Roman" w:hAnsi="Times New Roman" w:cs="Times New Roman"/>
                <w:szCs w:val="24"/>
                <w:rPrChange w:id="22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3778C1">
              <w:rPr>
                <w:rFonts w:ascii="Times New Roman" w:eastAsia="Times New Roman" w:hAnsi="Times New Roman" w:cs="Times New Roman"/>
                <w:szCs w:val="24"/>
                <w:rPrChange w:id="23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kita</w:t>
            </w:r>
            <w:proofErr w:type="spellEnd"/>
            <w:r w:rsidR="00125355" w:rsidRPr="003778C1">
              <w:rPr>
                <w:rFonts w:ascii="Times New Roman" w:eastAsia="Times New Roman" w:hAnsi="Times New Roman" w:cs="Times New Roman"/>
                <w:szCs w:val="24"/>
                <w:rPrChange w:id="24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3778C1">
              <w:rPr>
                <w:rFonts w:ascii="Times New Roman" w:eastAsia="Times New Roman" w:hAnsi="Times New Roman" w:cs="Times New Roman"/>
                <w:szCs w:val="24"/>
                <w:rPrChange w:id="25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dengar</w:t>
            </w:r>
            <w:proofErr w:type="spellEnd"/>
            <w:r w:rsidR="00125355" w:rsidRPr="003778C1">
              <w:rPr>
                <w:rFonts w:ascii="Times New Roman" w:eastAsia="Times New Roman" w:hAnsi="Times New Roman" w:cs="Times New Roman"/>
                <w:szCs w:val="24"/>
                <w:rPrChange w:id="26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3778C1">
              <w:rPr>
                <w:rFonts w:ascii="Times New Roman" w:eastAsia="Times New Roman" w:hAnsi="Times New Roman" w:cs="Times New Roman"/>
                <w:szCs w:val="24"/>
                <w:rPrChange w:id="27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bahkan</w:t>
            </w:r>
            <w:proofErr w:type="spellEnd"/>
            <w:r w:rsidR="00125355" w:rsidRPr="003778C1">
              <w:rPr>
                <w:rFonts w:ascii="Times New Roman" w:eastAsia="Times New Roman" w:hAnsi="Times New Roman" w:cs="Times New Roman"/>
                <w:szCs w:val="24"/>
                <w:rPrChange w:id="28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3778C1">
              <w:rPr>
                <w:rFonts w:ascii="Times New Roman" w:eastAsia="Times New Roman" w:hAnsi="Times New Roman" w:cs="Times New Roman"/>
                <w:szCs w:val="24"/>
                <w:rPrChange w:id="29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banyak</w:t>
            </w:r>
            <w:proofErr w:type="spellEnd"/>
            <w:r w:rsidR="00125355" w:rsidRPr="003778C1">
              <w:rPr>
                <w:rFonts w:ascii="Times New Roman" w:eastAsia="Times New Roman" w:hAnsi="Times New Roman" w:cs="Times New Roman"/>
                <w:szCs w:val="24"/>
                <w:rPrChange w:id="30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yang </w:t>
            </w:r>
            <w:proofErr w:type="spellStart"/>
            <w:r w:rsidR="00125355" w:rsidRPr="003778C1">
              <w:rPr>
                <w:rFonts w:ascii="Times New Roman" w:eastAsia="Times New Roman" w:hAnsi="Times New Roman" w:cs="Times New Roman"/>
                <w:szCs w:val="24"/>
                <w:rPrChange w:id="31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masih</w:t>
            </w:r>
            <w:proofErr w:type="spellEnd"/>
            <w:r w:rsidR="00125355" w:rsidRPr="003778C1">
              <w:rPr>
                <w:rFonts w:ascii="Times New Roman" w:eastAsia="Times New Roman" w:hAnsi="Times New Roman" w:cs="Times New Roman"/>
                <w:szCs w:val="24"/>
                <w:rPrChange w:id="32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3778C1">
              <w:rPr>
                <w:rFonts w:ascii="Times New Roman" w:eastAsia="Times New Roman" w:hAnsi="Times New Roman" w:cs="Times New Roman"/>
                <w:szCs w:val="24"/>
                <w:rPrChange w:id="33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awam</w:t>
            </w:r>
            <w:proofErr w:type="spellEnd"/>
            <w:r w:rsidR="00125355" w:rsidRPr="003778C1">
              <w:rPr>
                <w:rFonts w:ascii="Times New Roman" w:eastAsia="Times New Roman" w:hAnsi="Times New Roman" w:cs="Times New Roman"/>
                <w:szCs w:val="24"/>
                <w:rPrChange w:id="34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14:paraId="5F105503" w14:textId="77777777" w:rsidR="00125355" w:rsidRPr="003778C1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35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36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Bagi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37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38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pendidik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39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40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maupun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41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42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peserta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43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44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didik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45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46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hari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47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48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49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50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kita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51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commentRangeStart w:id="52"/>
            <w:r w:rsidRPr="003778C1">
              <w:rPr>
                <w:rFonts w:ascii="Times New Roman" w:eastAsia="Times New Roman" w:hAnsi="Times New Roman" w:cs="Times New Roman"/>
                <w:szCs w:val="24"/>
                <w:rPrChange w:id="53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di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54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siapkan</w:t>
            </w:r>
            <w:commentRangeEnd w:id="52"/>
            <w:proofErr w:type="spellEnd"/>
            <w:r w:rsidR="000252C4" w:rsidRPr="003778C1">
              <w:rPr>
                <w:rStyle w:val="CommentReference"/>
              </w:rPr>
              <w:commentReference w:id="52"/>
            </w:r>
            <w:r w:rsidRPr="003778C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commentRangeStart w:id="55"/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55"/>
            <w:r w:rsidR="000252C4" w:rsidRPr="003778C1">
              <w:rPr>
                <w:rStyle w:val="CommentReference"/>
              </w:rPr>
              <w:commentReference w:id="55"/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</w:rPr>
              <w:t>d</w:t>
            </w:r>
            <w:r w:rsidRPr="003778C1">
              <w:rPr>
                <w:rFonts w:ascii="Times New Roman" w:eastAsia="Times New Roman" w:hAnsi="Times New Roman" w:cs="Times New Roman"/>
                <w:szCs w:val="24"/>
                <w:rPrChange w:id="56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engan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57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58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menggunakan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59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60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kemampuan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61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62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teknologi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63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dan ide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64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kreatif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65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66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kita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67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14:paraId="109A37BF" w14:textId="77777777" w:rsidR="00125355" w:rsidRPr="003778C1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68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3778C1">
              <w:rPr>
                <w:rFonts w:ascii="Times New Roman" w:eastAsia="Times New Roman" w:hAnsi="Times New Roman" w:cs="Times New Roman"/>
                <w:szCs w:val="24"/>
                <w:rPrChange w:id="69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Pendidikan 4.0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70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adalah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71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72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suatu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73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program yang di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74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buat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75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76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77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78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mewujudkan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79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80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pendidikan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81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yang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82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cerdas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83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dan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84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kreatif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85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.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86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Tujuan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87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88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dari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89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90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terciptanya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91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92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pendidikan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93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4.0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94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95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96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adalah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97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98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peningkatan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99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dan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100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pemerataan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101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102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pendidikan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103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,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104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105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106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cara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107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commentRangeStart w:id="108"/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109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memerluas</w:t>
            </w:r>
            <w:commentRangeEnd w:id="108"/>
            <w:proofErr w:type="spellEnd"/>
            <w:r w:rsidR="000252C4" w:rsidRPr="003778C1">
              <w:rPr>
                <w:rStyle w:val="CommentReference"/>
              </w:rPr>
              <w:commentReference w:id="108"/>
            </w:r>
            <w:r w:rsidRPr="003778C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7596432" w14:textId="77777777" w:rsidR="00125355" w:rsidRPr="003778C1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110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111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Tidak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112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113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hanya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114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115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itu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116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117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pendidikan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118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4.0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119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menghasilkan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120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4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121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aspek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122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yang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123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sangat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124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commentRangeStart w:id="125"/>
            <w:r w:rsidRPr="003778C1">
              <w:rPr>
                <w:rFonts w:ascii="Times New Roman" w:eastAsia="Times New Roman" w:hAnsi="Times New Roman" w:cs="Times New Roman"/>
                <w:szCs w:val="24"/>
                <w:rPrChange w:id="126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di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127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butuhkan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128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commentRangeEnd w:id="125"/>
            <w:r w:rsidR="000252C4" w:rsidRPr="003778C1">
              <w:rPr>
                <w:rStyle w:val="CommentReference"/>
              </w:rPr>
              <w:commentReference w:id="125"/>
            </w:r>
            <w:r w:rsidRPr="003778C1">
              <w:rPr>
                <w:rFonts w:ascii="Times New Roman" w:eastAsia="Times New Roman" w:hAnsi="Times New Roman" w:cs="Times New Roman"/>
                <w:szCs w:val="24"/>
              </w:rPr>
              <w:t xml:space="preserve">di era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commentRangeStart w:id="129"/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commentRangeEnd w:id="129"/>
            <w:proofErr w:type="spellEnd"/>
            <w:r w:rsidR="000252C4" w:rsidRPr="003778C1">
              <w:rPr>
                <w:rStyle w:val="CommentReference"/>
              </w:rPr>
              <w:commentReference w:id="129"/>
            </w:r>
            <w:r w:rsidRPr="003778C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commentRangeStart w:id="130"/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131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132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gencar-gencarnya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133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di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134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publis</w:t>
            </w:r>
            <w:commentRangeEnd w:id="130"/>
            <w:proofErr w:type="spellEnd"/>
            <w:r w:rsidR="000252C4" w:rsidRPr="003778C1">
              <w:rPr>
                <w:rStyle w:val="CommentReference"/>
              </w:rPr>
              <w:commentReference w:id="130"/>
            </w:r>
            <w:r w:rsidRPr="003778C1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0B65826C" w14:textId="3FE8AD35" w:rsidR="00125355" w:rsidRPr="003778C1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135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136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Karakteristik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137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138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pendidikan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139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gramStart"/>
            <w:r w:rsidRPr="003778C1">
              <w:rPr>
                <w:rFonts w:ascii="Times New Roman" w:eastAsia="Times New Roman" w:hAnsi="Times New Roman" w:cs="Times New Roman"/>
                <w:szCs w:val="24"/>
                <w:rPrChange w:id="140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4.0</w:t>
            </w:r>
            <w:ins w:id="141" w:author="bayang" w:date="2020-12-03T12:16:00Z">
              <w:r w:rsidR="00771645" w:rsidRPr="003778C1">
                <w:rPr>
                  <w:rFonts w:ascii="Times New Roman" w:eastAsia="Times New Roman" w:hAnsi="Times New Roman" w:cs="Times New Roman"/>
                  <w:szCs w:val="24"/>
                  <w:rPrChange w:id="142" w:author="bayang" w:date="2020-12-03T12:31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 :</w:t>
              </w:r>
            </w:ins>
            <w:proofErr w:type="gramEnd"/>
          </w:p>
          <w:p w14:paraId="50491BCF" w14:textId="77777777" w:rsidR="00125355" w:rsidRPr="003778C1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143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144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Tahapan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145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146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belajar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147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148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sesuai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149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150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151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152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kemampuan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153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dan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154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minat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155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/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156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kebutuhan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157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158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siswa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159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14:paraId="1FBCC558" w14:textId="77777777" w:rsidR="00125355" w:rsidRPr="003778C1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160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3778C1">
              <w:rPr>
                <w:rFonts w:ascii="Times New Roman" w:eastAsia="Times New Roman" w:hAnsi="Times New Roman" w:cs="Times New Roman"/>
                <w:szCs w:val="24"/>
                <w:rPrChange w:id="161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Pada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162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tahab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163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164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165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guru di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166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tutut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167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168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169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170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merancang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171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172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pembelajaran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173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174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sesuai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175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176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177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178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minat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179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dan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180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bakat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181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/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182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kebutuhan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183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184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siswa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185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14:paraId="27EB7F16" w14:textId="77777777" w:rsidR="00125355" w:rsidRPr="003778C1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186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187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Menggunakan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188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189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penilaian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190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191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formatif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192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14:paraId="107738BA" w14:textId="77777777" w:rsidR="00125355" w:rsidRPr="003778C1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193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194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Yaitu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195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guru di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196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sini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197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di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198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tuntut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199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200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201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202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membantu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203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204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siwa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205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206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dalam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207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208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mencari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209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210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kemampuan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211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dan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212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bakat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213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214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siswa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215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14:paraId="48C7E0DB" w14:textId="77777777" w:rsidR="00125355" w:rsidRPr="003778C1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216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217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Menempatkan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218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guru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219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sebagai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220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mentor.</w:t>
            </w:r>
          </w:p>
          <w:p w14:paraId="370A0E9F" w14:textId="77777777" w:rsidR="00125355" w:rsidRPr="003778C1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221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222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Guri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223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224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dilatih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225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226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227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228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mengembangkan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229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230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kurikulum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231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dan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232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memberikan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233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234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kebebasan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235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236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237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238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menentukan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239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240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cara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241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242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belajar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243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244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mengajar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245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246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siswa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247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14:paraId="17DFB42B" w14:textId="77777777" w:rsidR="00125355" w:rsidRPr="003778C1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248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249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Pengembangan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250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251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profesi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252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guru.</w:t>
            </w:r>
          </w:p>
          <w:p w14:paraId="7C0F9741" w14:textId="77777777" w:rsidR="00125355" w:rsidRPr="003778C1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253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3778C1">
              <w:rPr>
                <w:rFonts w:ascii="Times New Roman" w:eastAsia="Times New Roman" w:hAnsi="Times New Roman" w:cs="Times New Roman"/>
                <w:szCs w:val="24"/>
                <w:rPrChange w:id="254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Dimana guru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255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sebagai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256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257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pendidik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258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di era 4.0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259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maka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260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guru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261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tidak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262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263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boleh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264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265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menetap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266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267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268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269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satu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270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strata,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271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harus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272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273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selalu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274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275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berkembang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276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agar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277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dapat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278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279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mengajarkan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280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281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pendidikan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282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283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sesuai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284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285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286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287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eranya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288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14:paraId="7D2A9D4F" w14:textId="77777777" w:rsidR="00125355" w:rsidRPr="003778C1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289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3778C1">
              <w:rPr>
                <w:rFonts w:ascii="Times New Roman" w:eastAsia="Times New Roman" w:hAnsi="Times New Roman" w:cs="Times New Roman"/>
                <w:szCs w:val="24"/>
                <w:rPrChange w:id="290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 Di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291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dalam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292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293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pendidikan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294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295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revolusi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296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297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industri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298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299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300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301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ada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302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5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303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aspek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304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yang </w:t>
            </w:r>
            <w:commentRangeStart w:id="305"/>
            <w:r w:rsidRPr="003778C1">
              <w:rPr>
                <w:rFonts w:ascii="Times New Roman" w:eastAsia="Times New Roman" w:hAnsi="Times New Roman" w:cs="Times New Roman"/>
                <w:szCs w:val="24"/>
                <w:rPrChange w:id="306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di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307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tekankan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308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commentRangeEnd w:id="305"/>
            <w:r w:rsidR="00EF52D4">
              <w:rPr>
                <w:rStyle w:val="CommentReference"/>
              </w:rPr>
              <w:commentReference w:id="305"/>
            </w:r>
            <w:r w:rsidRPr="00EF52D4">
              <w:rPr>
                <w:rFonts w:ascii="Times New Roman" w:eastAsia="Times New Roman" w:hAnsi="Times New Roman" w:cs="Times New Roman"/>
                <w:szCs w:val="24"/>
              </w:rPr>
              <w:t xml:space="preserve">pada proses </w:t>
            </w:r>
            <w:proofErr w:type="spellStart"/>
            <w:r w:rsidRPr="00EF52D4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F52D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F52D4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F52D4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66E1D3E9" w14:textId="77777777" w:rsidR="00125355" w:rsidRPr="003778C1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309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310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Mengamati</w:t>
            </w:r>
            <w:proofErr w:type="spellEnd"/>
          </w:p>
          <w:p w14:paraId="008B875C" w14:textId="77777777" w:rsidR="00125355" w:rsidRPr="003778C1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311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312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Memahami</w:t>
            </w:r>
            <w:proofErr w:type="spellEnd"/>
          </w:p>
          <w:p w14:paraId="03D4959D" w14:textId="77777777" w:rsidR="00125355" w:rsidRPr="003778C1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313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314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Mencoba</w:t>
            </w:r>
            <w:proofErr w:type="spellEnd"/>
          </w:p>
          <w:p w14:paraId="0D7C5C91" w14:textId="77777777" w:rsidR="00125355" w:rsidRPr="003778C1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315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316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Mendiskusikan</w:t>
            </w:r>
            <w:proofErr w:type="spellEnd"/>
          </w:p>
          <w:p w14:paraId="76F7CBF2" w14:textId="77777777" w:rsidR="00125355" w:rsidRPr="003778C1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317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318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Penelitian</w:t>
            </w:r>
            <w:proofErr w:type="spellEnd"/>
          </w:p>
          <w:p w14:paraId="1B57F65D" w14:textId="77777777" w:rsidR="00125355" w:rsidRPr="003778C1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319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3778C1">
              <w:rPr>
                <w:rFonts w:ascii="Times New Roman" w:eastAsia="Times New Roman" w:hAnsi="Times New Roman" w:cs="Times New Roman"/>
                <w:szCs w:val="24"/>
                <w:rPrChange w:id="320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Pada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321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dasarnya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322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323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kita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324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325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bisa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326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327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lihat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328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proses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329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mengamati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330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dan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331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memahami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332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333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334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335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sebenarnya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336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337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jadi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338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339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satu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340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341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kesatuan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342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, pada proses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343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mengamati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344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dan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345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memahami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346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347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kita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348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349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bisa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350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351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memiliki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352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353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pikiran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354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yang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355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kritis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356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.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357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lastRenderedPageBreak/>
              <w:t>Pikiran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358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359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kritis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360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361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sangat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362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di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363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butuhkan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364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365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karena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366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367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368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369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pikiran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370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yang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371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kritis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372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373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maka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374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375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akan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376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377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timbul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378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379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sebuah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380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ide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381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atau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382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383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gagasan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384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14:paraId="1893059C" w14:textId="77777777" w:rsidR="00125355" w:rsidRPr="003778C1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385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3778C1">
              <w:rPr>
                <w:rFonts w:ascii="Times New Roman" w:eastAsia="Times New Roman" w:hAnsi="Times New Roman" w:cs="Times New Roman"/>
                <w:szCs w:val="24"/>
                <w:rPrChange w:id="386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Dari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387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gagasan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388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yang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389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mucul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390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391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dari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392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393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pemikiran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394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395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kritis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396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397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tadi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398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399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maka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400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proses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401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selanjutnya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402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403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yaitu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404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405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mencoba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406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/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407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pengaplikasian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408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. Pada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409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revolusi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410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4.0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411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412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413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lebih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414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415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banyak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416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417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praktek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418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419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karena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420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421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lebih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422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423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menyiapkan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424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425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anak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426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pada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427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bagaimana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428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429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kita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430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431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menumbuhkan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432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ide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433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baru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434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435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atau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436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437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gagasan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438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14:paraId="5B4AF182" w14:textId="77777777" w:rsidR="00125355" w:rsidRPr="003778C1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439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3778C1">
              <w:rPr>
                <w:rFonts w:ascii="Times New Roman" w:eastAsia="Times New Roman" w:hAnsi="Times New Roman" w:cs="Times New Roman"/>
                <w:szCs w:val="24"/>
                <w:rPrChange w:id="440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Setelah proses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441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mencoba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442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proses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443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selanjutnya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444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445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yaitu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446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447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mendiskusikan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448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.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449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Mendiskusikan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450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di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451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sini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452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453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bukan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454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455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hanya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456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457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satu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458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459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atau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460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461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dua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462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orang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463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tapi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464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465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banyak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466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467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kolaborasi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468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469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komunikasi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470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471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472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473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banyak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474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orang. Hal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475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476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477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dilakukan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478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479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karena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480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481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banyak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482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483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pandangan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484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yang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485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berbeda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486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487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atau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488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ide-ide yang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489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baru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490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491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akan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492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493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muncul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494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14:paraId="651FFF23" w14:textId="77777777" w:rsidR="00125355" w:rsidRPr="003778C1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495"/>
            <w:r w:rsidRPr="003778C1">
              <w:rPr>
                <w:rFonts w:ascii="Times New Roman" w:eastAsia="Times New Roman" w:hAnsi="Times New Roman" w:cs="Times New Roman"/>
                <w:szCs w:val="24"/>
                <w:rPrChange w:id="496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Yang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  <w:rPrChange w:id="497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terahir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  <w:rPrChange w:id="498" w:author="bayang" w:date="2020-12-03T12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commentRangeEnd w:id="495"/>
            <w:r w:rsidR="003778C1">
              <w:rPr>
                <w:rStyle w:val="CommentReference"/>
              </w:rPr>
              <w:commentReference w:id="495"/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3778C1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3778C1">
              <w:rPr>
                <w:rFonts w:ascii="Times New Roman" w:eastAsia="Times New Roman" w:hAnsi="Times New Roman" w:cs="Times New Roman"/>
                <w:szCs w:val="24"/>
              </w:rPr>
              <w:t>t</w:t>
            </w:r>
            <w:r w:rsidRPr="00EF52D4">
              <w:rPr>
                <w:rFonts w:ascii="Times New Roman" w:eastAsia="Times New Roman" w:hAnsi="Times New Roman" w:cs="Times New Roman"/>
                <w:szCs w:val="24"/>
              </w:rPr>
              <w:t>untutan</w:t>
            </w:r>
            <w:proofErr w:type="spellEnd"/>
            <w:r w:rsidRPr="00EF52D4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F52D4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F52D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F52D4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F52D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F52D4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F52D4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F52D4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F52D4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F52D4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F52D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F52D4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F52D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F52D4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F52D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F52D4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F52D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F52D4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F52D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F52D4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F52D4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F52D4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F52D4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F52D4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F52D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F52D4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F52D4">
              <w:rPr>
                <w:rFonts w:ascii="Times New Roman" w:eastAsia="Times New Roman" w:hAnsi="Times New Roman" w:cs="Times New Roman"/>
                <w:szCs w:val="24"/>
              </w:rPr>
              <w:t>. </w:t>
            </w:r>
            <w:commentRangeEnd w:id="3"/>
            <w:r w:rsidR="00771645" w:rsidRPr="003778C1">
              <w:rPr>
                <w:rStyle w:val="CommentReference"/>
              </w:rPr>
              <w:commentReference w:id="3"/>
            </w:r>
          </w:p>
        </w:tc>
      </w:tr>
      <w:tr w:rsidR="00771645" w14:paraId="69251795" w14:textId="77777777" w:rsidTr="00821BA2">
        <w:tc>
          <w:tcPr>
            <w:tcW w:w="9350" w:type="dxa"/>
          </w:tcPr>
          <w:p w14:paraId="5E18669A" w14:textId="77777777" w:rsidR="00771645" w:rsidRDefault="00771645" w:rsidP="00821BA2">
            <w:pPr>
              <w:pStyle w:val="Heading3"/>
            </w:pPr>
          </w:p>
        </w:tc>
      </w:tr>
      <w:tr w:rsidR="00771645" w14:paraId="2227C9B8" w14:textId="77777777" w:rsidTr="00821BA2">
        <w:trPr>
          <w:ins w:id="499" w:author="bayang" w:date="2020-12-03T12:14:00Z"/>
        </w:trPr>
        <w:tc>
          <w:tcPr>
            <w:tcW w:w="9350" w:type="dxa"/>
          </w:tcPr>
          <w:p w14:paraId="6AF3B305" w14:textId="77777777" w:rsidR="00771645" w:rsidRDefault="00771645" w:rsidP="00821BA2">
            <w:pPr>
              <w:pStyle w:val="Heading3"/>
              <w:rPr>
                <w:ins w:id="500" w:author="bayang" w:date="2020-12-03T12:14:00Z"/>
              </w:rPr>
            </w:pPr>
          </w:p>
        </w:tc>
      </w:tr>
    </w:tbl>
    <w:p w14:paraId="682B16CC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4" w:author="bayang" w:date="2020-12-03T12:19:00Z" w:initials="b">
    <w:p w14:paraId="0BC368BC" w14:textId="6DEDE90D" w:rsidR="00771645" w:rsidRDefault="00771645">
      <w:pPr>
        <w:pStyle w:val="CommentText"/>
      </w:pPr>
      <w:r>
        <w:rPr>
          <w:rStyle w:val="CommentReference"/>
        </w:rPr>
        <w:annotationRef/>
      </w:r>
      <w:r w:rsidR="000252C4">
        <w:t xml:space="preserve">Awal paragraph </w:t>
      </w:r>
      <w:proofErr w:type="spellStart"/>
      <w:r w:rsidR="000252C4">
        <w:t>diberi</w:t>
      </w:r>
      <w:proofErr w:type="spellEnd"/>
      <w:r w:rsidR="000252C4">
        <w:t xml:space="preserve"> </w:t>
      </w:r>
      <w:proofErr w:type="spellStart"/>
      <w:r w:rsidR="000252C4">
        <w:t>spasi</w:t>
      </w:r>
      <w:proofErr w:type="spellEnd"/>
      <w:r w:rsidR="000252C4">
        <w:t xml:space="preserve"> 7</w:t>
      </w:r>
    </w:p>
  </w:comment>
  <w:comment w:id="16" w:author="bayang" w:date="2020-12-03T12:23:00Z" w:initials="b">
    <w:p w14:paraId="4E0CE610" w14:textId="1D2E97DD" w:rsidR="000252C4" w:rsidRDefault="000252C4">
      <w:pPr>
        <w:pStyle w:val="CommentText"/>
      </w:pPr>
      <w:r>
        <w:rPr>
          <w:rStyle w:val="CommentReference"/>
        </w:rPr>
        <w:annotationRef/>
      </w:r>
      <w:proofErr w:type="spellStart"/>
      <w:r>
        <w:t>Hapus</w:t>
      </w:r>
      <w:proofErr w:type="spellEnd"/>
    </w:p>
    <w:p w14:paraId="2CB97184" w14:textId="1AD3E535" w:rsidR="000252C4" w:rsidRDefault="000252C4">
      <w:pPr>
        <w:pStyle w:val="CommentText"/>
      </w:pPr>
    </w:p>
  </w:comment>
  <w:comment w:id="52" w:author="bayang" w:date="2020-12-03T12:21:00Z" w:initials="b">
    <w:p w14:paraId="7CF91EAD" w14:textId="436FE775" w:rsidR="000252C4" w:rsidRDefault="000252C4">
      <w:pPr>
        <w:pStyle w:val="CommentText"/>
      </w:pPr>
      <w:r>
        <w:rPr>
          <w:rStyle w:val="CommentReference"/>
        </w:rPr>
        <w:annotationRef/>
      </w:r>
      <w:proofErr w:type="spellStart"/>
      <w:r>
        <w:t>disiapkan</w:t>
      </w:r>
      <w:proofErr w:type="spellEnd"/>
    </w:p>
  </w:comment>
  <w:comment w:id="55" w:author="bayang" w:date="2020-12-03T12:22:00Z" w:initials="b">
    <w:p w14:paraId="370F5789" w14:textId="3A320A14" w:rsidR="000252C4" w:rsidRDefault="000252C4">
      <w:pPr>
        <w:pStyle w:val="CommentText"/>
      </w:pPr>
      <w:r>
        <w:rPr>
          <w:rStyle w:val="CommentReference"/>
        </w:rPr>
        <w:annotationRef/>
      </w:r>
      <w:proofErr w:type="spellStart"/>
      <w:r>
        <w:t>kerja</w:t>
      </w:r>
      <w:proofErr w:type="spellEnd"/>
      <w:r>
        <w:t xml:space="preserve">, </w:t>
      </w:r>
      <w:proofErr w:type="spellStart"/>
      <w:r>
        <w:t>namun</w:t>
      </w:r>
      <w:proofErr w:type="spellEnd"/>
    </w:p>
  </w:comment>
  <w:comment w:id="108" w:author="bayang" w:date="2020-12-03T12:25:00Z" w:initials="b">
    <w:p w14:paraId="1F84CC75" w14:textId="079E5FAA" w:rsidR="000252C4" w:rsidRDefault="000252C4">
      <w:pPr>
        <w:pStyle w:val="CommentText"/>
      </w:pPr>
      <w:r>
        <w:rPr>
          <w:rStyle w:val="CommentReference"/>
        </w:rPr>
        <w:annotationRef/>
      </w:r>
      <w:proofErr w:type="spellStart"/>
      <w:r>
        <w:t>memperluas</w:t>
      </w:r>
      <w:proofErr w:type="spellEnd"/>
    </w:p>
  </w:comment>
  <w:comment w:id="125" w:author="bayang" w:date="2020-12-03T12:20:00Z" w:initials="b">
    <w:p w14:paraId="5B128DCF" w14:textId="14257B55" w:rsidR="000252C4" w:rsidRDefault="000252C4">
      <w:pPr>
        <w:pStyle w:val="CommentText"/>
      </w:pPr>
      <w:r>
        <w:rPr>
          <w:rStyle w:val="CommentReference"/>
        </w:rPr>
        <w:annotationRef/>
      </w:r>
      <w:proofErr w:type="spellStart"/>
      <w:r>
        <w:t>dibutuhkan</w:t>
      </w:r>
      <w:proofErr w:type="spellEnd"/>
    </w:p>
  </w:comment>
  <w:comment w:id="129" w:author="bayang" w:date="2020-12-03T12:26:00Z" w:initials="b">
    <w:p w14:paraId="61C8A6A4" w14:textId="4A0E9C7D" w:rsidR="000252C4" w:rsidRDefault="000252C4">
      <w:pPr>
        <w:pStyle w:val="CommentText"/>
      </w:pPr>
      <w:r>
        <w:rPr>
          <w:rStyle w:val="CommentReference"/>
        </w:rPr>
        <w:annotationRef/>
      </w:r>
      <w:proofErr w:type="spellStart"/>
      <w:r>
        <w:t>berpikir</w:t>
      </w:r>
      <w:proofErr w:type="spellEnd"/>
    </w:p>
  </w:comment>
  <w:comment w:id="130" w:author="bayang" w:date="2020-12-03T12:29:00Z" w:initials="b">
    <w:p w14:paraId="20F2F858" w14:textId="77777777" w:rsidR="000252C4" w:rsidRDefault="000252C4">
      <w:pPr>
        <w:pStyle w:val="CommentText"/>
      </w:pPr>
      <w:r>
        <w:rPr>
          <w:rStyle w:val="CommentReference"/>
        </w:rPr>
        <w:annotationRef/>
      </w:r>
      <w:proofErr w:type="spellStart"/>
      <w:r w:rsidR="003778C1">
        <w:t>Sebab</w:t>
      </w:r>
      <w:proofErr w:type="spellEnd"/>
      <w:r w:rsidR="003778C1">
        <w:t xml:space="preserve"> </w:t>
      </w:r>
      <w:proofErr w:type="spellStart"/>
      <w:r w:rsidR="003778C1">
        <w:t>diera</w:t>
      </w:r>
      <w:proofErr w:type="spellEnd"/>
      <w:r w:rsidR="003778C1">
        <w:t xml:space="preserve"> </w:t>
      </w:r>
      <w:proofErr w:type="spellStart"/>
      <w:r w:rsidR="003778C1">
        <w:t>ini</w:t>
      </w:r>
      <w:proofErr w:type="spellEnd"/>
      <w:r w:rsidR="003778C1">
        <w:t xml:space="preserve"> </w:t>
      </w:r>
      <w:proofErr w:type="spellStart"/>
      <w:r w:rsidR="003778C1">
        <w:t>kita</w:t>
      </w:r>
      <w:proofErr w:type="spellEnd"/>
      <w:r w:rsidR="003778C1">
        <w:t xml:space="preserve"> </w:t>
      </w:r>
      <w:proofErr w:type="spellStart"/>
      <w:r w:rsidR="003778C1">
        <w:t>perlu</w:t>
      </w:r>
      <w:proofErr w:type="spellEnd"/>
      <w:r w:rsidR="003778C1">
        <w:t xml:space="preserve"> </w:t>
      </w:r>
      <w:proofErr w:type="spellStart"/>
      <w:r w:rsidR="003778C1">
        <w:t>mempersiapkan</w:t>
      </w:r>
      <w:proofErr w:type="spellEnd"/>
      <w:r w:rsidR="003778C1">
        <w:t xml:space="preserve"> </w:t>
      </w:r>
      <w:proofErr w:type="spellStart"/>
      <w:r w:rsidR="003778C1">
        <w:t>diri</w:t>
      </w:r>
      <w:proofErr w:type="spellEnd"/>
      <w:r w:rsidR="003778C1">
        <w:t xml:space="preserve"> dan </w:t>
      </w:r>
      <w:proofErr w:type="spellStart"/>
      <w:r w:rsidR="003778C1">
        <w:t>gerenari</w:t>
      </w:r>
      <w:proofErr w:type="spellEnd"/>
      <w:r w:rsidR="003778C1">
        <w:t xml:space="preserve"> </w:t>
      </w:r>
      <w:proofErr w:type="spellStart"/>
      <w:r w:rsidR="003778C1">
        <w:t>muda</w:t>
      </w:r>
      <w:proofErr w:type="spellEnd"/>
      <w:r w:rsidR="003778C1">
        <w:t xml:space="preserve"> </w:t>
      </w:r>
      <w:proofErr w:type="spellStart"/>
      <w:r w:rsidR="003778C1">
        <w:t>untuk</w:t>
      </w:r>
      <w:proofErr w:type="spellEnd"/>
      <w:r w:rsidR="003778C1">
        <w:t xml:space="preserve"> </w:t>
      </w:r>
      <w:proofErr w:type="spellStart"/>
      <w:r w:rsidR="003778C1">
        <w:t>memasuki</w:t>
      </w:r>
      <w:proofErr w:type="spellEnd"/>
      <w:r w:rsidR="003778C1">
        <w:t xml:space="preserve"> dunia </w:t>
      </w:r>
      <w:proofErr w:type="spellStart"/>
      <w:r w:rsidR="003778C1">
        <w:t>revolusi</w:t>
      </w:r>
      <w:proofErr w:type="spellEnd"/>
      <w:r w:rsidR="003778C1">
        <w:t xml:space="preserve"> industry 4.0.</w:t>
      </w:r>
    </w:p>
    <w:p w14:paraId="2D964991" w14:textId="272DBE87" w:rsidR="003778C1" w:rsidRDefault="003778C1">
      <w:pPr>
        <w:pStyle w:val="CommentText"/>
      </w:pPr>
    </w:p>
  </w:comment>
  <w:comment w:id="305" w:author="bayang" w:date="2020-12-03T12:41:00Z" w:initials="b">
    <w:p w14:paraId="4855F02F" w14:textId="3574C974" w:rsidR="00EF52D4" w:rsidRDefault="00EF52D4">
      <w:pPr>
        <w:pStyle w:val="CommentText"/>
      </w:pPr>
      <w:r>
        <w:rPr>
          <w:rStyle w:val="CommentReference"/>
        </w:rPr>
        <w:annotationRef/>
      </w:r>
      <w:proofErr w:type="spellStart"/>
      <w:r>
        <w:t>Ditekankan</w:t>
      </w:r>
      <w:proofErr w:type="spellEnd"/>
    </w:p>
    <w:p w14:paraId="6852223D" w14:textId="7B4CB202" w:rsidR="00EF52D4" w:rsidRDefault="00EF52D4">
      <w:pPr>
        <w:pStyle w:val="CommentText"/>
      </w:pPr>
    </w:p>
  </w:comment>
  <w:comment w:id="495" w:author="bayang" w:date="2020-12-03T12:33:00Z" w:initials="b">
    <w:p w14:paraId="01E91EC6" w14:textId="77777777" w:rsidR="003778C1" w:rsidRDefault="003778C1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Terakhir</w:t>
      </w:r>
      <w:proofErr w:type="spellEnd"/>
      <w:r>
        <w:t xml:space="preserve">  </w:t>
      </w:r>
      <w:proofErr w:type="spellStart"/>
      <w:r>
        <w:t>tuntutan</w:t>
      </w:r>
      <w:proofErr w:type="spellEnd"/>
      <w:proofErr w:type="gramEnd"/>
      <w:r>
        <w:t xml:space="preserve"> 4.0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kreatif</w:t>
      </w:r>
      <w:proofErr w:type="spellEnd"/>
      <w:r>
        <w:t xml:space="preserve"> dan </w:t>
      </w:r>
      <w:proofErr w:type="spellStart"/>
      <w:r>
        <w:t>invatif</w:t>
      </w:r>
      <w:proofErr w:type="spellEnd"/>
    </w:p>
    <w:p w14:paraId="520AD2C2" w14:textId="7256AAF3" w:rsidR="003778C1" w:rsidRDefault="003778C1">
      <w:pPr>
        <w:pStyle w:val="CommentText"/>
      </w:pPr>
    </w:p>
  </w:comment>
  <w:comment w:id="3" w:author="bayang" w:date="2020-12-03T12:18:00Z" w:initials="b">
    <w:p w14:paraId="0DFB577C" w14:textId="7E57DCED" w:rsidR="00771645" w:rsidRDefault="00771645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BC368BC" w15:done="0"/>
  <w15:commentEx w15:paraId="2CB97184" w15:done="0"/>
  <w15:commentEx w15:paraId="7CF91EAD" w15:done="0"/>
  <w15:commentEx w15:paraId="370F5789" w15:done="0"/>
  <w15:commentEx w15:paraId="1F84CC75" w15:done="0"/>
  <w15:commentEx w15:paraId="5B128DCF" w15:done="0"/>
  <w15:commentEx w15:paraId="61C8A6A4" w15:done="0"/>
  <w15:commentEx w15:paraId="2D964991" w15:done="0"/>
  <w15:commentEx w15:paraId="6852223D" w15:done="0"/>
  <w15:commentEx w15:paraId="520AD2C2" w15:done="0"/>
  <w15:commentEx w15:paraId="0DFB577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73564E" w16cex:dateUtc="2020-12-03T20:19:00Z"/>
  <w16cex:commentExtensible w16cex:durableId="23735740" w16cex:dateUtc="2020-12-03T20:23:00Z"/>
  <w16cex:commentExtensible w16cex:durableId="237356D7" w16cex:dateUtc="2020-12-03T20:21:00Z"/>
  <w16cex:commentExtensible w16cex:durableId="237356EA" w16cex:dateUtc="2020-12-03T20:22:00Z"/>
  <w16cex:commentExtensible w16cex:durableId="237357C8" w16cex:dateUtc="2020-12-03T20:25:00Z"/>
  <w16cex:commentExtensible w16cex:durableId="23735699" w16cex:dateUtc="2020-12-03T20:20:00Z"/>
  <w16cex:commentExtensible w16cex:durableId="237357EF" w16cex:dateUtc="2020-12-03T20:26:00Z"/>
  <w16cex:commentExtensible w16cex:durableId="237358AD" w16cex:dateUtc="2020-12-03T20:29:00Z"/>
  <w16cex:commentExtensible w16cex:durableId="23735B92" w16cex:dateUtc="2020-12-03T20:41:00Z"/>
  <w16cex:commentExtensible w16cex:durableId="2373597E" w16cex:dateUtc="2020-12-03T20:33:00Z"/>
  <w16cex:commentExtensible w16cex:durableId="23735627" w16cex:dateUtc="2020-12-03T20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BC368BC" w16cid:durableId="2373564E"/>
  <w16cid:commentId w16cid:paraId="2CB97184" w16cid:durableId="23735740"/>
  <w16cid:commentId w16cid:paraId="7CF91EAD" w16cid:durableId="237356D7"/>
  <w16cid:commentId w16cid:paraId="370F5789" w16cid:durableId="237356EA"/>
  <w16cid:commentId w16cid:paraId="1F84CC75" w16cid:durableId="237357C8"/>
  <w16cid:commentId w16cid:paraId="5B128DCF" w16cid:durableId="23735699"/>
  <w16cid:commentId w16cid:paraId="61C8A6A4" w16cid:durableId="237357EF"/>
  <w16cid:commentId w16cid:paraId="2D964991" w16cid:durableId="237358AD"/>
  <w16cid:commentId w16cid:paraId="6852223D" w16cid:durableId="23735B92"/>
  <w16cid:commentId w16cid:paraId="520AD2C2" w16cid:durableId="2373597E"/>
  <w16cid:commentId w16cid:paraId="0DFB577C" w16cid:durableId="2373562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bayang">
    <w15:presenceInfo w15:providerId="None" w15:userId="bay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0252C4"/>
    <w:rsid w:val="0012251A"/>
    <w:rsid w:val="00125355"/>
    <w:rsid w:val="001D038C"/>
    <w:rsid w:val="00240407"/>
    <w:rsid w:val="003778C1"/>
    <w:rsid w:val="0042167F"/>
    <w:rsid w:val="00771645"/>
    <w:rsid w:val="00924DF5"/>
    <w:rsid w:val="009A7CC1"/>
    <w:rsid w:val="00EF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720BF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7716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16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1645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16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1645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6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bayang</cp:lastModifiedBy>
  <cp:revision>2</cp:revision>
  <dcterms:created xsi:type="dcterms:W3CDTF">2020-12-03T20:42:00Z</dcterms:created>
  <dcterms:modified xsi:type="dcterms:W3CDTF">2020-12-03T20:42:00Z</dcterms:modified>
</cp:coreProperties>
</file>