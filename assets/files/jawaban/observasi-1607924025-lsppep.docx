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313C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1FB323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CC1DE9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6123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8124173" w14:textId="77777777" w:rsidTr="00821BA2">
        <w:tc>
          <w:tcPr>
            <w:tcW w:w="9350" w:type="dxa"/>
          </w:tcPr>
          <w:p w14:paraId="46749D8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BC83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CDAC9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3144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B0E604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18F83B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9BDD99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51D105" w14:textId="2C4F5D1A" w:rsidR="00974F1C" w:rsidRPr="002D7411" w:rsidRDefault="002D7411" w:rsidP="00821BA2">
            <w:pPr>
              <w:spacing w:line="312" w:lineRule="auto"/>
              <w:ind w:left="457"/>
              <w:rPr>
                <w:ins w:id="0" w:author="no name" w:date="2020-12-14T12:4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no name" w:date="2020-12-14T12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Joni. </w:t>
              </w:r>
            </w:ins>
            <w:ins w:id="2" w:author="no name" w:date="2020-12-14T12:4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3" w:author="no name" w:date="2020-12-14T12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2010</w:t>
              </w:r>
            </w:ins>
            <w:ins w:id="4" w:author="no name" w:date="2020-12-14T12:4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5" w:author="no name" w:date="2020-12-14T12:4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9C15D1">
                <w:rPr>
                  <w:rFonts w:ascii="Times New Roman" w:hAnsi="Times New Roman" w:cs="Times New Roman"/>
                  <w:i/>
                  <w:sz w:val="24"/>
                  <w:szCs w:val="24"/>
                  <w:rPrChange w:id="6" w:author="no name" w:date="2020-12-14T12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Internet marketing for beginners</w:t>
              </w:r>
              <w:r w:rsidRPr="009C15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" w:author="no name" w:date="2020-12-14T12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;</w:t>
              </w:r>
            </w:ins>
            <w:ins w:id="8" w:author="no name" w:date="2020-12-14T12:45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</w:t>
              </w:r>
            </w:ins>
          </w:p>
          <w:p w14:paraId="7806BE9A" w14:textId="77777777" w:rsidR="002D7411" w:rsidRDefault="002D741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CC922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70E78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14198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CDC9EE3" w14:textId="76848FDC" w:rsidR="002D7411" w:rsidRDefault="002D7411" w:rsidP="002D7411">
            <w:pPr>
              <w:pStyle w:val="ListParagraph"/>
              <w:spacing w:line="312" w:lineRule="auto"/>
              <w:ind w:left="457"/>
              <w:rPr>
                <w:ins w:id="9" w:author="no name" w:date="2020-12-14T12:5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0" w:author="no name" w:date="2020-12-14T12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11" w:author="no name" w:date="2020-12-14T12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(2016). </w:t>
              </w:r>
              <w:r w:rsidRPr="009C15D1">
                <w:rPr>
                  <w:rFonts w:ascii="Times New Roman" w:hAnsi="Times New Roman" w:cs="Times New Roman"/>
                  <w:i/>
                  <w:sz w:val="24"/>
                  <w:szCs w:val="24"/>
                  <w:rPrChange w:id="12" w:author="no name" w:date="2020-12-14T12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;</w:t>
              </w:r>
            </w:ins>
            <w:ins w:id="13" w:author="no name" w:date="2020-12-14T12:50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Jakarta</w:t>
              </w:r>
            </w:ins>
          </w:p>
          <w:p w14:paraId="0C730BE8" w14:textId="36C856E3" w:rsidR="00974F1C" w:rsidRPr="002D741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9C8D5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4E5FB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5E386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F25581C" w14:textId="1B9F15C7" w:rsidR="002D7411" w:rsidRPr="004B7994" w:rsidRDefault="002D7411" w:rsidP="002D7411">
            <w:pPr>
              <w:pStyle w:val="ListParagraph"/>
              <w:spacing w:line="312" w:lineRule="auto"/>
              <w:ind w:left="457"/>
              <w:rPr>
                <w:ins w:id="14" w:author="no name" w:date="2020-12-14T12:5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5" w:author="no name" w:date="2020-12-14T12:52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proofErr w:type="spellStart"/>
            <w:ins w:id="16" w:author="no name" w:date="2020-12-14T12:5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Tauhid Nur dan Trim, Bambang. (2005).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;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</w:ins>
            <w:ins w:id="17" w:author="no name" w:date="2020-12-14T12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18" w:author="no name" w:date="2020-12-14T12:5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Bandung</w:t>
              </w:r>
            </w:ins>
          </w:p>
          <w:p w14:paraId="74A36A92" w14:textId="76B1F36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3C4AE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011DD6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8668FD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1A89DD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BC3B9E" w14:textId="33EEBE64" w:rsidR="00974F1C" w:rsidRDefault="009C15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9" w:author="no name" w:date="2020-12-14T12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Osborne, J.W</w:t>
              </w:r>
            </w:ins>
            <w:ins w:id="20" w:author="no name" w:date="2020-12-14T12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(1993).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Berbicara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Depan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Umum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;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21" w:author="no name" w:date="2020-12-14T12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22" w:author="no name" w:date="2020-12-14T12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</w:ins>
          </w:p>
          <w:p w14:paraId="2C47CF3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9E4B7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6556A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5EC7927" w14:textId="3A613DA6" w:rsidR="00974F1C" w:rsidRDefault="009C15D1" w:rsidP="009C15D1">
            <w:pPr>
              <w:spacing w:line="312" w:lineRule="auto"/>
              <w:rPr>
                <w:ins w:id="23" w:author="no name" w:date="2020-12-14T12:5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4" w:author="no name" w:date="2020-12-14T12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(2014). </w:t>
              </w:r>
            </w:ins>
            <w:ins w:id="25" w:author="no name" w:date="2020-12-14T12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26" w:author="no name" w:date="2020-12-14T12:55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Aceh,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Masa Lalu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;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Kompas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Jakarta. </w:t>
              </w:r>
            </w:ins>
            <w:ins w:id="27" w:author="no name" w:date="2020-12-14T12:56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(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terbitan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</w:p>
          <w:p w14:paraId="00727BF2" w14:textId="77777777" w:rsidR="009C15D1" w:rsidRPr="009C15D1" w:rsidRDefault="009C15D1" w:rsidP="009C15D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28" w:author="no name" w:date="2020-12-14T12:54:00Z">
                  <w:rPr>
                    <w:lang w:val="en-US"/>
                  </w:rPr>
                </w:rPrChange>
              </w:rPr>
              <w:pPrChange w:id="29" w:author="no name" w:date="2020-12-14T12:54:00Z">
                <w:pPr>
                  <w:pStyle w:val="ListParagraph"/>
                  <w:spacing w:line="312" w:lineRule="auto"/>
                </w:pPr>
              </w:pPrChange>
            </w:pPr>
          </w:p>
          <w:p w14:paraId="5BF0924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7278D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36193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16D467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356C1E" w14:textId="739977E6" w:rsidR="00974F1C" w:rsidRPr="005D70C9" w:rsidDel="009C15D1" w:rsidRDefault="009C15D1" w:rsidP="00821BA2">
            <w:pPr>
              <w:pStyle w:val="ListParagraph"/>
              <w:spacing w:line="312" w:lineRule="auto"/>
              <w:ind w:left="457"/>
              <w:rPr>
                <w:del w:id="30" w:author="no name" w:date="2020-12-14T12:5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1" w:author="no name" w:date="2020-12-14T12:56:00Z"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Bambang. (2011).</w:t>
              </w:r>
            </w:ins>
            <w:ins w:id="32" w:author="no name" w:date="2020-12-14T12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9C15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3" w:author="no name" w:date="2020-12-14T12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The </w:t>
              </w:r>
              <w:r w:rsidRPr="009C15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4" w:author="no name" w:date="2020-12-14T12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</w:t>
              </w:r>
              <w:r w:rsidRPr="009C15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5" w:author="no name" w:date="2020-12-14T12:5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rt of Stimulating Idea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Jurus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endulang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Ide dan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Insaf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ins w:id="36" w:author="no name" w:date="2020-12-14T12:58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</w:t>
              </w:r>
            </w:ins>
            <w:ins w:id="37" w:author="no name" w:date="2020-12-14T12:57:00Z"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gar </w:t>
              </w:r>
            </w:ins>
            <w:ins w:id="38" w:author="no name" w:date="2020-12-14T12:58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</w:ins>
            <w:ins w:id="39" w:author="no name" w:date="2020-12-14T12:57:00Z"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aya di Jalan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;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Solo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6481A4C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C9B0C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4162D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E7AD6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BD82FE6" w14:textId="14A5AA5F" w:rsidR="009C15D1" w:rsidRPr="005D70C9" w:rsidRDefault="009C15D1" w:rsidP="009C15D1">
            <w:pPr>
              <w:pStyle w:val="ListParagraph"/>
              <w:spacing w:line="312" w:lineRule="auto"/>
              <w:ind w:left="457"/>
              <w:rPr>
                <w:ins w:id="40" w:author="no name" w:date="2020-12-14T12:58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41" w:author="no name" w:date="2020-12-14T12:58:00Z"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Bambang. (2011).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Muhammad Effect: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g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etaran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dirindukan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;</w:t>
              </w:r>
            </w:ins>
          </w:p>
          <w:p w14:paraId="098AD0F8" w14:textId="6123885A" w:rsidR="00974F1C" w:rsidRDefault="009C15D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42" w:author="no name" w:date="2020-12-14T12:58:00Z"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Solo</w:t>
              </w:r>
            </w:ins>
          </w:p>
          <w:p w14:paraId="2D7F61F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DDBFC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65E00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o name">
    <w15:presenceInfo w15:providerId="None" w15:userId="no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D7411"/>
    <w:rsid w:val="0042167F"/>
    <w:rsid w:val="00924DF5"/>
    <w:rsid w:val="00974F1C"/>
    <w:rsid w:val="009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FA9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D7411"/>
  </w:style>
  <w:style w:type="paragraph" w:styleId="BalloonText">
    <w:name w:val="Balloon Text"/>
    <w:basedOn w:val="Normal"/>
    <w:link w:val="BalloonTextChar"/>
    <w:uiPriority w:val="99"/>
    <w:semiHidden/>
    <w:unhideWhenUsed/>
    <w:rsid w:val="002D7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 name</cp:lastModifiedBy>
  <cp:revision>2</cp:revision>
  <dcterms:created xsi:type="dcterms:W3CDTF">2020-08-26T21:21:00Z</dcterms:created>
  <dcterms:modified xsi:type="dcterms:W3CDTF">2020-12-14T05:00:00Z</dcterms:modified>
</cp:coreProperties>
</file>