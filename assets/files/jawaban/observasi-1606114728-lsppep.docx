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B11FC"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639DE06A" w14:textId="77777777" w:rsidR="00D80F46" w:rsidRPr="00A16D9B" w:rsidRDefault="00D80F46" w:rsidP="008D1AF7">
      <w:pPr>
        <w:pStyle w:val="ListParagraph"/>
        <w:spacing w:line="312" w:lineRule="auto"/>
        <w:rPr>
          <w:rFonts w:ascii="Times New Roman" w:hAnsi="Times New Roman" w:cs="Times New Roman"/>
          <w:sz w:val="24"/>
          <w:szCs w:val="24"/>
        </w:rPr>
      </w:pPr>
    </w:p>
    <w:p w14:paraId="3AB7239E"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1EDE2776"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1EFD4F78" w14:textId="77777777" w:rsidTr="0062003E">
        <w:tc>
          <w:tcPr>
            <w:tcW w:w="9350" w:type="dxa"/>
          </w:tcPr>
          <w:p w14:paraId="4B9CA326" w14:textId="77777777" w:rsidR="008C2877" w:rsidRPr="00A16D9B" w:rsidRDefault="008C2877" w:rsidP="0062003E">
            <w:pPr>
              <w:spacing w:line="312" w:lineRule="auto"/>
              <w:jc w:val="both"/>
              <w:rPr>
                <w:rFonts w:ascii="Times New Roman" w:hAnsi="Times New Roman" w:cs="Times New Roman"/>
                <w:sz w:val="24"/>
                <w:szCs w:val="24"/>
              </w:rPr>
            </w:pPr>
          </w:p>
          <w:p w14:paraId="532BB502"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4ECBDD26" w14:textId="77777777" w:rsidR="008C2877" w:rsidRPr="00A16D9B" w:rsidRDefault="008C2877" w:rsidP="0062003E">
            <w:pPr>
              <w:spacing w:line="312" w:lineRule="auto"/>
              <w:jc w:val="both"/>
              <w:rPr>
                <w:rFonts w:ascii="Times New Roman" w:hAnsi="Times New Roman" w:cs="Times New Roman"/>
                <w:sz w:val="24"/>
                <w:szCs w:val="24"/>
              </w:rPr>
            </w:pPr>
          </w:p>
          <w:p w14:paraId="7B97DA42" w14:textId="77777777" w:rsidR="004D612E" w:rsidRPr="00A16D9B" w:rsidRDefault="004D612E" w:rsidP="004D612E">
            <w:pPr>
              <w:spacing w:line="312" w:lineRule="auto"/>
              <w:jc w:val="both"/>
              <w:rPr>
                <w:ins w:id="0" w:author="Seno Panjaitan" w:date="2020-11-23T13:51:00Z"/>
                <w:rFonts w:ascii="Times New Roman" w:hAnsi="Times New Roman" w:cs="Times New Roman"/>
                <w:sz w:val="24"/>
                <w:szCs w:val="24"/>
              </w:rPr>
            </w:pPr>
            <w:ins w:id="1" w:author="Seno Panjaitan" w:date="2020-11-23T13:51:00Z">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w:t>
              </w:r>
              <w:proofErr w:type="spellStart"/>
              <w:r w:rsidRPr="00A16D9B">
                <w:rPr>
                  <w:rFonts w:ascii="Times New Roman" w:hAnsi="Times New Roman" w:cs="Times New Roman"/>
                  <w:sz w:val="24"/>
                  <w:szCs w:val="24"/>
                </w:rPr>
                <w:t>Scriven</w:t>
              </w:r>
              <w:proofErr w:type="spellEnd"/>
              <w:r w:rsidRPr="00A16D9B">
                <w:rPr>
                  <w:rFonts w:ascii="Times New Roman" w:hAnsi="Times New Roman" w:cs="Times New Roman"/>
                  <w:sz w:val="24"/>
                  <w:szCs w:val="24"/>
                </w:rPr>
                <w:t xml:space="preserve">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ins>
          </w:p>
          <w:p w14:paraId="231863AA" w14:textId="77777777" w:rsidR="004D612E" w:rsidRDefault="004D612E" w:rsidP="0062003E">
            <w:pPr>
              <w:spacing w:line="312" w:lineRule="auto"/>
              <w:jc w:val="both"/>
              <w:rPr>
                <w:ins w:id="2" w:author="Seno Panjaitan" w:date="2020-11-23T13:51:00Z"/>
                <w:rFonts w:ascii="Times New Roman" w:hAnsi="Times New Roman" w:cs="Times New Roman"/>
                <w:sz w:val="24"/>
                <w:szCs w:val="24"/>
              </w:rPr>
            </w:pPr>
          </w:p>
          <w:p w14:paraId="7DEFE952" w14:textId="0B9D0D6A"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77D6EBEB" w14:textId="25D330A8" w:rsidR="008C2877" w:rsidRDefault="008C2877" w:rsidP="0062003E">
            <w:pPr>
              <w:spacing w:line="312" w:lineRule="auto"/>
              <w:jc w:val="both"/>
              <w:rPr>
                <w:ins w:id="3" w:author="Seno Panjaitan" w:date="2020-11-23T13:52:00Z"/>
                <w:rFonts w:ascii="Times New Roman" w:hAnsi="Times New Roman" w:cs="Times New Roman"/>
                <w:sz w:val="24"/>
                <w:szCs w:val="24"/>
              </w:rPr>
            </w:pPr>
          </w:p>
          <w:p w14:paraId="0812327C" w14:textId="77777777" w:rsidR="004D612E" w:rsidRPr="00A16D9B" w:rsidRDefault="004D612E" w:rsidP="004D612E">
            <w:pPr>
              <w:spacing w:line="312" w:lineRule="auto"/>
              <w:jc w:val="both"/>
              <w:rPr>
                <w:ins w:id="4" w:author="Seno Panjaitan" w:date="2020-11-23T13:52:00Z"/>
                <w:rFonts w:ascii="Times New Roman" w:hAnsi="Times New Roman" w:cs="Times New Roman"/>
                <w:sz w:val="24"/>
                <w:szCs w:val="24"/>
              </w:rPr>
            </w:pPr>
            <w:ins w:id="5" w:author="Seno Panjaitan" w:date="2020-11-23T13:52:00Z">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ins>
          </w:p>
          <w:p w14:paraId="7E44322C" w14:textId="77777777" w:rsidR="004D612E" w:rsidRPr="00A16D9B" w:rsidRDefault="004D612E" w:rsidP="0062003E">
            <w:pPr>
              <w:spacing w:line="312" w:lineRule="auto"/>
              <w:jc w:val="both"/>
              <w:rPr>
                <w:rFonts w:ascii="Times New Roman" w:hAnsi="Times New Roman" w:cs="Times New Roman"/>
                <w:sz w:val="24"/>
                <w:szCs w:val="24"/>
              </w:rPr>
            </w:pPr>
          </w:p>
          <w:p w14:paraId="652183DE" w14:textId="77777777" w:rsidR="004D612E" w:rsidRPr="00A16D9B" w:rsidRDefault="004D612E" w:rsidP="004D612E">
            <w:pPr>
              <w:spacing w:line="312" w:lineRule="auto"/>
              <w:jc w:val="both"/>
              <w:rPr>
                <w:ins w:id="6" w:author="Seno Panjaitan" w:date="2020-11-23T13:53:00Z"/>
                <w:rFonts w:ascii="Times New Roman" w:hAnsi="Times New Roman" w:cs="Times New Roman"/>
                <w:sz w:val="24"/>
                <w:szCs w:val="24"/>
              </w:rPr>
            </w:pPr>
            <w:ins w:id="7" w:author="Seno Panjaitan" w:date="2020-11-23T13:53:00Z">
              <w:r w:rsidRPr="00A16D9B">
                <w:rPr>
                  <w:rFonts w:ascii="Times New Roman" w:hAnsi="Times New Roman" w:cs="Times New Roman"/>
                  <w:sz w:val="24"/>
                  <w:szCs w:val="24"/>
                </w:rPr>
                <w:t>Jika seseorang terlatih untuk berpikir kritis, ia pun akan siap menghadapi persoalan-persoalan yang lebih kompleks untuk menemukan solusi. Contohnya, terhadap permasalahan lingkungan, seperti pemanasan global, pemusnahan hutan (</w:t>
              </w:r>
              <w:proofErr w:type="spellStart"/>
              <w:r w:rsidRPr="00A16D9B">
                <w:rPr>
                  <w:rFonts w:ascii="Times New Roman" w:hAnsi="Times New Roman" w:cs="Times New Roman"/>
                  <w:sz w:val="24"/>
                  <w:szCs w:val="24"/>
                </w:rPr>
                <w:t>deforatasi</w:t>
              </w:r>
              <w:proofErr w:type="spellEnd"/>
              <w:r w:rsidRPr="00A16D9B">
                <w:rPr>
                  <w:rFonts w:ascii="Times New Roman" w:hAnsi="Times New Roman" w:cs="Times New Roman"/>
                  <w:sz w:val="24"/>
                  <w:szCs w:val="24"/>
                </w:rPr>
                <w:t xml:space="preserve">), krisis air bersih, penggunaan plastik, dan penggunaan energi alternatif. </w:t>
              </w:r>
              <w:r w:rsidRPr="00A16D9B">
                <w:rPr>
                  <w:rFonts w:ascii="Times New Roman" w:hAnsi="Times New Roman" w:cs="Times New Roman"/>
                  <w:b/>
                  <w:sz w:val="24"/>
                  <w:szCs w:val="24"/>
                  <w:vertAlign w:val="superscript"/>
                </w:rPr>
                <w:t>4</w:t>
              </w:r>
            </w:ins>
          </w:p>
          <w:p w14:paraId="0B257D67" w14:textId="102B8C69" w:rsidR="008C2877" w:rsidDel="004D612E" w:rsidRDefault="008C2877" w:rsidP="004D612E">
            <w:pPr>
              <w:spacing w:line="312" w:lineRule="auto"/>
              <w:jc w:val="both"/>
              <w:rPr>
                <w:del w:id="8" w:author="Seno Panjaitan" w:date="2020-11-23T13:51:00Z"/>
                <w:rFonts w:ascii="Times New Roman" w:hAnsi="Times New Roman" w:cs="Times New Roman"/>
                <w:sz w:val="24"/>
                <w:szCs w:val="24"/>
              </w:rPr>
            </w:pPr>
            <w:del w:id="9" w:author="Seno Panjaitan" w:date="2020-11-23T13:51:00Z">
              <w:r w:rsidRPr="00A16D9B" w:rsidDel="004D612E">
                <w:rPr>
                  <w:rFonts w:ascii="Times New Roman" w:hAnsi="Times New Roman" w:cs="Times New Roman"/>
                  <w:sz w:val="24"/>
                  <w:szCs w:val="24"/>
                </w:rPr>
                <w:delTex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delText>
              </w:r>
              <w:r w:rsidRPr="00A16D9B" w:rsidDel="004D612E">
                <w:rPr>
                  <w:rFonts w:ascii="Times New Roman" w:hAnsi="Times New Roman" w:cs="Times New Roman"/>
                  <w:b/>
                  <w:sz w:val="24"/>
                  <w:szCs w:val="24"/>
                  <w:vertAlign w:val="superscript"/>
                </w:rPr>
                <w:delText>2</w:delText>
              </w:r>
            </w:del>
          </w:p>
          <w:p w14:paraId="71B663BF" w14:textId="77777777" w:rsidR="004D612E" w:rsidRDefault="004D612E" w:rsidP="0062003E">
            <w:pPr>
              <w:spacing w:line="312" w:lineRule="auto"/>
              <w:jc w:val="both"/>
              <w:rPr>
                <w:ins w:id="10" w:author="Seno Panjaitan" w:date="2020-11-23T13:58:00Z"/>
                <w:rFonts w:ascii="Times New Roman" w:hAnsi="Times New Roman" w:cs="Times New Roman"/>
                <w:sz w:val="24"/>
                <w:szCs w:val="24"/>
              </w:rPr>
            </w:pPr>
          </w:p>
          <w:p w14:paraId="3E95B41D" w14:textId="77777777" w:rsidR="004D612E" w:rsidRPr="00A16D9B" w:rsidRDefault="004D612E" w:rsidP="004D612E">
            <w:pPr>
              <w:spacing w:line="312" w:lineRule="auto"/>
              <w:jc w:val="both"/>
              <w:rPr>
                <w:ins w:id="11" w:author="Seno Panjaitan" w:date="2020-11-23T13:58:00Z"/>
                <w:rFonts w:ascii="Times New Roman" w:hAnsi="Times New Roman" w:cs="Times New Roman"/>
                <w:sz w:val="24"/>
                <w:szCs w:val="24"/>
              </w:rPr>
            </w:pPr>
            <w:ins w:id="12" w:author="Seno Panjaitan" w:date="2020-11-23T13:58:00Z">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ins>
          </w:p>
          <w:p w14:paraId="63FEBC96" w14:textId="77777777" w:rsidR="004D612E" w:rsidRPr="00A16D9B" w:rsidRDefault="004D612E" w:rsidP="0062003E">
            <w:pPr>
              <w:spacing w:line="312" w:lineRule="auto"/>
              <w:jc w:val="both"/>
              <w:rPr>
                <w:ins w:id="13" w:author="Seno Panjaitan" w:date="2020-11-23T13:58:00Z"/>
                <w:rFonts w:ascii="Times New Roman" w:hAnsi="Times New Roman" w:cs="Times New Roman"/>
                <w:sz w:val="24"/>
                <w:szCs w:val="24"/>
              </w:rPr>
            </w:pPr>
          </w:p>
          <w:p w14:paraId="3848829A" w14:textId="77777777" w:rsidR="008C2877" w:rsidRPr="00A16D9B" w:rsidRDefault="008C2877" w:rsidP="0062003E">
            <w:pPr>
              <w:spacing w:line="312" w:lineRule="auto"/>
              <w:jc w:val="both"/>
              <w:rPr>
                <w:rFonts w:ascii="Times New Roman" w:hAnsi="Times New Roman" w:cs="Times New Roman"/>
                <w:sz w:val="24"/>
                <w:szCs w:val="24"/>
              </w:rPr>
            </w:pPr>
          </w:p>
          <w:p w14:paraId="50C731E6" w14:textId="1CA46CD2" w:rsidR="008C2877" w:rsidRPr="00A16D9B" w:rsidDel="004D612E" w:rsidRDefault="008C2877" w:rsidP="0062003E">
            <w:pPr>
              <w:spacing w:line="312" w:lineRule="auto"/>
              <w:jc w:val="both"/>
              <w:rPr>
                <w:del w:id="14" w:author="Seno Panjaitan" w:date="2020-11-23T13:55:00Z"/>
                <w:rFonts w:ascii="Times New Roman" w:hAnsi="Times New Roman" w:cs="Times New Roman"/>
                <w:sz w:val="24"/>
                <w:szCs w:val="24"/>
              </w:rPr>
            </w:pPr>
            <w:del w:id="15" w:author="Seno Panjaitan" w:date="2020-11-23T13:55:00Z">
              <w:r w:rsidRPr="00A16D9B" w:rsidDel="004D612E">
                <w:rPr>
                  <w:rFonts w:ascii="Times New Roman" w:hAnsi="Times New Roman" w:cs="Times New Roman"/>
                  <w:sz w:val="24"/>
                  <w:szCs w:val="24"/>
                </w:rPr>
                <w:delTex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delText>
              </w:r>
              <w:r w:rsidRPr="00A16D9B" w:rsidDel="004D612E">
                <w:rPr>
                  <w:rFonts w:ascii="Times New Roman" w:hAnsi="Times New Roman" w:cs="Times New Roman"/>
                  <w:b/>
                  <w:sz w:val="24"/>
                  <w:szCs w:val="24"/>
                  <w:vertAlign w:val="superscript"/>
                </w:rPr>
                <w:delText>3</w:delText>
              </w:r>
            </w:del>
          </w:p>
          <w:p w14:paraId="04D22A3C" w14:textId="77777777" w:rsidR="008C2877" w:rsidRPr="00A16D9B" w:rsidRDefault="008C2877" w:rsidP="0062003E">
            <w:pPr>
              <w:spacing w:line="312" w:lineRule="auto"/>
              <w:jc w:val="both"/>
              <w:rPr>
                <w:rFonts w:ascii="Times New Roman" w:hAnsi="Times New Roman" w:cs="Times New Roman"/>
                <w:sz w:val="24"/>
                <w:szCs w:val="24"/>
              </w:rPr>
            </w:pPr>
          </w:p>
          <w:p w14:paraId="0DAB05EF" w14:textId="2DBA74D9" w:rsidR="008C2877" w:rsidRPr="00A16D9B" w:rsidDel="004D612E" w:rsidRDefault="008C2877" w:rsidP="0062003E">
            <w:pPr>
              <w:spacing w:line="312" w:lineRule="auto"/>
              <w:jc w:val="both"/>
              <w:rPr>
                <w:del w:id="16" w:author="Seno Panjaitan" w:date="2020-11-23T13:53:00Z"/>
                <w:rFonts w:ascii="Times New Roman" w:hAnsi="Times New Roman" w:cs="Times New Roman"/>
                <w:sz w:val="24"/>
                <w:szCs w:val="24"/>
              </w:rPr>
            </w:pPr>
            <w:del w:id="17" w:author="Seno Panjaitan" w:date="2020-11-23T13:53:00Z">
              <w:r w:rsidRPr="00A16D9B" w:rsidDel="004D612E">
                <w:rPr>
                  <w:rFonts w:ascii="Times New Roman" w:hAnsi="Times New Roman" w:cs="Times New Roman"/>
                  <w:sz w:val="24"/>
                  <w:szCs w:val="24"/>
                </w:rPr>
                <w:delTex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delText>
              </w:r>
              <w:r w:rsidRPr="00A16D9B" w:rsidDel="004D612E">
                <w:rPr>
                  <w:rFonts w:ascii="Times New Roman" w:hAnsi="Times New Roman" w:cs="Times New Roman"/>
                  <w:b/>
                  <w:sz w:val="24"/>
                  <w:szCs w:val="24"/>
                  <w:vertAlign w:val="superscript"/>
                </w:rPr>
                <w:delText>4</w:delText>
              </w:r>
            </w:del>
          </w:p>
          <w:p w14:paraId="750F55E5" w14:textId="77777777" w:rsidR="008C2877" w:rsidRPr="00A16D9B" w:rsidRDefault="008C2877" w:rsidP="0062003E">
            <w:pPr>
              <w:spacing w:line="312" w:lineRule="auto"/>
              <w:jc w:val="both"/>
              <w:rPr>
                <w:rFonts w:ascii="Times New Roman" w:hAnsi="Times New Roman" w:cs="Times New Roman"/>
                <w:sz w:val="24"/>
                <w:szCs w:val="24"/>
              </w:rPr>
            </w:pPr>
          </w:p>
          <w:p w14:paraId="685F3B9C" w14:textId="5CACB05E" w:rsidR="008C2877" w:rsidRPr="00A16D9B" w:rsidDel="004D612E" w:rsidRDefault="008C2877" w:rsidP="0062003E">
            <w:pPr>
              <w:spacing w:line="312" w:lineRule="auto"/>
              <w:jc w:val="both"/>
              <w:rPr>
                <w:del w:id="18" w:author="Seno Panjaitan" w:date="2020-11-23T13:52:00Z"/>
                <w:rFonts w:ascii="Times New Roman" w:hAnsi="Times New Roman" w:cs="Times New Roman"/>
                <w:sz w:val="24"/>
                <w:szCs w:val="24"/>
              </w:rPr>
            </w:pPr>
            <w:del w:id="19" w:author="Seno Panjaitan" w:date="2020-11-23T13:52:00Z">
              <w:r w:rsidRPr="00A16D9B" w:rsidDel="004D612E">
                <w:rPr>
                  <w:rFonts w:ascii="Times New Roman" w:hAnsi="Times New Roman" w:cs="Times New Roman"/>
                  <w:sz w:val="24"/>
                  <w:szCs w:val="24"/>
                </w:rPr>
                <w:delTex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delText>
              </w:r>
              <w:r w:rsidRPr="00A16D9B" w:rsidDel="004D612E">
                <w:rPr>
                  <w:rFonts w:ascii="Times New Roman" w:hAnsi="Times New Roman" w:cs="Times New Roman"/>
                  <w:b/>
                  <w:sz w:val="24"/>
                  <w:szCs w:val="24"/>
                  <w:vertAlign w:val="superscript"/>
                </w:rPr>
                <w:delText>5</w:delText>
              </w:r>
            </w:del>
          </w:p>
          <w:p w14:paraId="287EAE9C" w14:textId="77777777" w:rsidR="008C2877" w:rsidRPr="00A16D9B" w:rsidRDefault="008C2877" w:rsidP="004D612E">
            <w:pPr>
              <w:spacing w:line="312" w:lineRule="auto"/>
              <w:jc w:val="both"/>
              <w:rPr>
                <w:rFonts w:ascii="Times New Roman" w:hAnsi="Times New Roman" w:cs="Times New Roman"/>
                <w:sz w:val="24"/>
                <w:szCs w:val="24"/>
              </w:rPr>
            </w:pPr>
          </w:p>
        </w:tc>
      </w:tr>
    </w:tbl>
    <w:p w14:paraId="76DE7C4B" w14:textId="77777777" w:rsidR="008C2877" w:rsidRDefault="008C2877" w:rsidP="008C2877">
      <w:pPr>
        <w:spacing w:line="312" w:lineRule="auto"/>
        <w:rPr>
          <w:rFonts w:ascii="Times New Roman" w:hAnsi="Times New Roman" w:cs="Times New Roman"/>
          <w:sz w:val="24"/>
          <w:szCs w:val="24"/>
        </w:rPr>
      </w:pPr>
    </w:p>
    <w:p w14:paraId="505330F2" w14:textId="77777777" w:rsidR="008C2877" w:rsidRPr="00A16D9B" w:rsidRDefault="008C2877" w:rsidP="008C2877">
      <w:pPr>
        <w:spacing w:line="312" w:lineRule="auto"/>
        <w:rPr>
          <w:rFonts w:ascii="Times New Roman" w:hAnsi="Times New Roman" w:cs="Times New Roman"/>
          <w:sz w:val="24"/>
          <w:szCs w:val="24"/>
        </w:rPr>
      </w:pPr>
    </w:p>
    <w:p w14:paraId="22899CBE" w14:textId="77777777" w:rsidR="008D1AF7" w:rsidRDefault="008D1AF7" w:rsidP="008D1AF7">
      <w:pPr>
        <w:pStyle w:val="ListParagraph"/>
        <w:spacing w:line="312" w:lineRule="auto"/>
        <w:rPr>
          <w:rFonts w:ascii="Times New Roman" w:hAnsi="Times New Roman" w:cs="Times New Roman"/>
          <w:sz w:val="24"/>
          <w:szCs w:val="24"/>
        </w:rPr>
      </w:pPr>
    </w:p>
    <w:p w14:paraId="144EDCEC" w14:textId="77777777" w:rsidR="008D1AF7" w:rsidRDefault="008D1AF7" w:rsidP="008D1AF7">
      <w:pPr>
        <w:pStyle w:val="ListParagraph"/>
        <w:spacing w:line="312" w:lineRule="auto"/>
        <w:rPr>
          <w:rFonts w:ascii="Times New Roman" w:hAnsi="Times New Roman" w:cs="Times New Roman"/>
          <w:sz w:val="24"/>
          <w:szCs w:val="24"/>
        </w:rPr>
      </w:pPr>
    </w:p>
    <w:p w14:paraId="307E108B" w14:textId="77777777" w:rsidR="008D1AF7" w:rsidRDefault="008D1AF7" w:rsidP="008D1AF7">
      <w:pPr>
        <w:pStyle w:val="ListParagraph"/>
        <w:spacing w:line="312" w:lineRule="auto"/>
        <w:rPr>
          <w:rFonts w:ascii="Times New Roman" w:hAnsi="Times New Roman" w:cs="Times New Roman"/>
          <w:sz w:val="24"/>
          <w:szCs w:val="24"/>
        </w:rPr>
      </w:pPr>
    </w:p>
    <w:p w14:paraId="6F4D70EC" w14:textId="77777777" w:rsidR="008D1AF7" w:rsidRDefault="008D1AF7" w:rsidP="008D1AF7">
      <w:pPr>
        <w:pStyle w:val="ListParagraph"/>
        <w:spacing w:line="312" w:lineRule="auto"/>
        <w:rPr>
          <w:rFonts w:ascii="Times New Roman" w:hAnsi="Times New Roman" w:cs="Times New Roman"/>
          <w:sz w:val="24"/>
          <w:szCs w:val="24"/>
        </w:rPr>
      </w:pPr>
    </w:p>
    <w:p w14:paraId="08F1F211" w14:textId="77777777" w:rsidR="008D1AF7" w:rsidRPr="00A16D9B" w:rsidRDefault="008D1AF7" w:rsidP="008D1AF7">
      <w:pPr>
        <w:pStyle w:val="ListParagraph"/>
        <w:spacing w:line="312" w:lineRule="auto"/>
        <w:rPr>
          <w:rFonts w:ascii="Times New Roman" w:hAnsi="Times New Roman" w:cs="Times New Roman"/>
          <w:sz w:val="24"/>
          <w:szCs w:val="24"/>
        </w:rPr>
      </w:pPr>
    </w:p>
    <w:p w14:paraId="44E0320B" w14:textId="77777777" w:rsidR="00D80F46" w:rsidRPr="00A16D9B" w:rsidRDefault="00D80F46" w:rsidP="008D1AF7">
      <w:pPr>
        <w:spacing w:line="312" w:lineRule="auto"/>
        <w:rPr>
          <w:rFonts w:ascii="Times New Roman" w:hAnsi="Times New Roman" w:cs="Times New Roman"/>
          <w:sz w:val="24"/>
          <w:szCs w:val="24"/>
        </w:rPr>
      </w:pPr>
    </w:p>
    <w:p w14:paraId="67ECAEDA"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1F937" w14:textId="77777777" w:rsidR="00A32358" w:rsidRDefault="00A32358" w:rsidP="00D80F46">
      <w:r>
        <w:separator/>
      </w:r>
    </w:p>
  </w:endnote>
  <w:endnote w:type="continuationSeparator" w:id="0">
    <w:p w14:paraId="3A8BCDCB" w14:textId="77777777" w:rsidR="00A32358" w:rsidRDefault="00A32358"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CD606" w14:textId="77777777" w:rsidR="00D80F46" w:rsidRDefault="00D80F46">
    <w:pPr>
      <w:pStyle w:val="Footer"/>
    </w:pPr>
    <w:r>
      <w:t>CLO-4</w:t>
    </w:r>
  </w:p>
  <w:p w14:paraId="356B6106"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F1B43" w14:textId="77777777" w:rsidR="00A32358" w:rsidRDefault="00A32358" w:rsidP="00D80F46">
      <w:r>
        <w:separator/>
      </w:r>
    </w:p>
  </w:footnote>
  <w:footnote w:type="continuationSeparator" w:id="0">
    <w:p w14:paraId="2D0EDD75" w14:textId="77777777" w:rsidR="00A32358" w:rsidRDefault="00A32358"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no Panjaitan">
    <w15:presenceInfo w15:providerId="Windows Live" w15:userId="b196eeb1def5c4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2167F"/>
    <w:rsid w:val="004D612E"/>
    <w:rsid w:val="004F5D73"/>
    <w:rsid w:val="0052028E"/>
    <w:rsid w:val="00771E9D"/>
    <w:rsid w:val="00854F52"/>
    <w:rsid w:val="008C2877"/>
    <w:rsid w:val="008D1AF7"/>
    <w:rsid w:val="00924DF5"/>
    <w:rsid w:val="00A16D9B"/>
    <w:rsid w:val="00A32358"/>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A5FB9"/>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paragraph" w:styleId="BalloonText">
    <w:name w:val="Balloon Text"/>
    <w:basedOn w:val="Normal"/>
    <w:link w:val="BalloonTextChar"/>
    <w:uiPriority w:val="99"/>
    <w:semiHidden/>
    <w:unhideWhenUsed/>
    <w:rsid w:val="004D612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612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Seno Panjaitan</cp:lastModifiedBy>
  <cp:revision>8</cp:revision>
  <dcterms:created xsi:type="dcterms:W3CDTF">2019-10-18T19:52:00Z</dcterms:created>
  <dcterms:modified xsi:type="dcterms:W3CDTF">2020-11-23T06:59:00Z</dcterms:modified>
</cp:coreProperties>
</file>