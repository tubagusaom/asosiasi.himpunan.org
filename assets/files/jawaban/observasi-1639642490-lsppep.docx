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34AB383B" w:rsidR="00122CA4" w:rsidRPr="00604907" w:rsidRDefault="008162A2" w:rsidP="00A447E8">
            <w:pPr>
              <w:jc w:val="center"/>
              <w:rPr>
                <w:rFonts w:ascii="Bookman Old Style" w:hAnsi="Bookman Old Style"/>
              </w:rPr>
            </w:pPr>
            <w:ins w:id="0" w:author="Muhammad Radian" w:date="2021-12-16T15:05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06AEB9F8" w:rsidR="00122CA4" w:rsidRPr="00604907" w:rsidRDefault="00C10EEF" w:rsidP="00A447E8">
            <w:pPr>
              <w:jc w:val="center"/>
              <w:rPr>
                <w:rFonts w:ascii="Bookman Old Style" w:hAnsi="Bookman Old Style"/>
              </w:rPr>
            </w:pPr>
            <w:ins w:id="1" w:author="Muhammad Radian" w:date="2021-12-16T15:04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44FE21D8" w:rsidR="00122CA4" w:rsidRPr="00604907" w:rsidRDefault="008162A2" w:rsidP="00A447E8">
            <w:pPr>
              <w:jc w:val="center"/>
              <w:rPr>
                <w:rFonts w:ascii="Bookman Old Style" w:hAnsi="Bookman Old Style"/>
              </w:rPr>
            </w:pPr>
            <w:ins w:id="2" w:author="Muhammad Radian" w:date="2021-12-16T15:05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5737194E" w:rsidR="00122CA4" w:rsidRPr="00604907" w:rsidRDefault="008162A2" w:rsidP="00A447E8">
            <w:pPr>
              <w:jc w:val="center"/>
              <w:rPr>
                <w:rFonts w:ascii="Bookman Old Style" w:hAnsi="Bookman Old Style"/>
              </w:rPr>
            </w:pPr>
            <w:ins w:id="3" w:author="Muhammad Radian" w:date="2021-12-16T15:05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258FE2B5" w:rsidR="00122CA4" w:rsidRDefault="008162A2" w:rsidP="00A447E8">
            <w:pPr>
              <w:jc w:val="center"/>
              <w:rPr>
                <w:rFonts w:ascii="Bookman Old Style" w:hAnsi="Bookman Old Style"/>
              </w:rPr>
            </w:pPr>
            <w:ins w:id="4" w:author="Muhammad Radian" w:date="2021-12-16T15:05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49759D42" w:rsidR="00122CA4" w:rsidRPr="00604907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5" w:author="Muhammad Radian" w:date="2021-12-16T15:05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66E4BE66" w:rsidR="00122CA4" w:rsidRPr="00604907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6" w:author="Muhammad Radian" w:date="2021-12-16T15:05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11B4E7F3" w:rsidR="00122CA4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7" w:author="Muhammad Radian" w:date="2021-12-16T15:05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F37B13C" w:rsidR="00122CA4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8" w:author="Muhammad Radian" w:date="2021-12-16T15:05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22DB3871" w:rsidR="00122CA4" w:rsidRPr="00604907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9" w:author="Muhammad Radian" w:date="2021-12-16T15:05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2B6C8C2C" w:rsidR="00122CA4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10" w:author="Muhammad Radian" w:date="2021-12-16T15:06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66C6E97A" w:rsidR="00122CA4" w:rsidRPr="00604907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11" w:author="Muhammad Radian" w:date="2021-12-16T15:06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3997A7AB" w:rsidR="00122CA4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12" w:author="Muhammad Radian" w:date="2021-12-16T15:06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0DDB6F1" w:rsidR="00122CA4" w:rsidRPr="00604907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13" w:author="Muhammad Radian" w:date="2021-12-16T15:06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41BBF68F" w:rsidR="00122CA4" w:rsidRPr="00604907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14" w:author="Muhammad Radian" w:date="2021-12-16T15:06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0B2047C3" w:rsidR="00122CA4" w:rsidRPr="00604907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15" w:author="Muhammad Radian" w:date="2021-12-16T15:06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3548653F" w:rsidR="00122CA4" w:rsidRPr="00604907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16" w:author="Muhammad Radian" w:date="2021-12-16T15:06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325294D7" w:rsidR="00122CA4" w:rsidRPr="00604907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17" w:author="Muhammad Radian" w:date="2021-12-16T15:06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3BC20EC5" w:rsidR="00122CA4" w:rsidRPr="00604907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18" w:author="Muhammad Radian" w:date="2021-12-16T15:06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0A6E1CFC" w:rsidR="00122CA4" w:rsidRPr="00604907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19" w:author="Muhammad Radian" w:date="2021-12-16T15:06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17465D69" w:rsidR="00122CA4" w:rsidRPr="00604907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20" w:author="Muhammad Radian" w:date="2021-12-16T15:06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61B9B01C" w:rsidR="00122CA4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21" w:author="Muhammad Radian" w:date="2021-12-16T15:06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27D5AC54" w:rsidR="00122CA4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22" w:author="Muhammad Radian" w:date="2021-12-16T15:06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2B5B0C1C" w:rsidR="00122CA4" w:rsidRPr="00604907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23" w:author="Muhammad Radian" w:date="2021-12-16T15:06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5D5E58DE" w:rsidR="00122CA4" w:rsidRPr="00604907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24" w:author="Muhammad Radian" w:date="2021-12-16T15:06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60FB6C80" w:rsidR="00122CA4" w:rsidRPr="00604907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25" w:author="Muhammad Radian" w:date="2021-12-16T15:07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0E2B9516" w:rsidR="00122CA4" w:rsidRPr="00604907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26" w:author="Muhammad Radian" w:date="2021-12-16T15:07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0FC4B568" w:rsidR="00122CA4" w:rsidRPr="00604907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27" w:author="Muhammad Radian" w:date="2021-12-16T15:07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6EBE2BBC" w:rsidR="00122CA4" w:rsidRPr="00604907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28" w:author="Muhammad Radian" w:date="2021-12-16T15:07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5B07034D" w:rsidR="00122CA4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29" w:author="Muhammad Radian" w:date="2021-12-16T15:07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28C24842" w:rsidR="00122CA4" w:rsidRPr="00604907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30" w:author="Muhammad Radian" w:date="2021-12-16T15:07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1C868B1C" w:rsidR="00122CA4" w:rsidRPr="00604907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31" w:author="Muhammad Radian" w:date="2021-12-16T15:07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626ED4E8" w:rsidR="00122CA4" w:rsidRPr="00604907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32" w:author="Muhammad Radian" w:date="2021-12-16T15:07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0C2FD615" w:rsidR="00122CA4" w:rsidRPr="00604907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33" w:author="Muhammad Radian" w:date="2021-12-16T15:08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14D3F5E1" w:rsidR="00122CA4" w:rsidRPr="00604907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34" w:author="Muhammad Radian" w:date="2021-12-16T15:08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10BCA026" w:rsidR="00122CA4" w:rsidRPr="00604907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35" w:author="Muhammad Radian" w:date="2021-12-16T15:08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207CDE1E" w:rsidR="00122CA4" w:rsidRPr="00604907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36" w:author="Muhammad Radian" w:date="2021-12-16T15:08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3316D07D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0D490795" w:rsidR="00122CA4" w:rsidRPr="00604907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37" w:author="Muhammad Radian" w:date="2021-12-16T15:08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47353DEC" w:rsidR="00122CA4" w:rsidRPr="00604907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38" w:author="Muhammad Radian" w:date="2021-12-16T15:08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001C4104" w:rsidR="00122CA4" w:rsidRPr="00604907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39" w:author="Muhammad Radian" w:date="2021-12-16T15:08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40D8E4FE" w:rsidR="00122CA4" w:rsidRPr="00604907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40" w:author="Muhammad Radian" w:date="2021-12-16T15:08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3CC1526C" w:rsidR="00122CA4" w:rsidRPr="00604907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41" w:author="Muhammad Radian" w:date="2021-12-16T15:08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060343B" w:rsidR="00122CA4" w:rsidRPr="00604907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42" w:author="Muhammad Radian" w:date="2021-12-16T15:08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67BE890D" w:rsidR="00122CA4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43" w:author="Muhammad Radian" w:date="2021-12-16T15:08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28ACB3AC" w:rsidR="00122CA4" w:rsidRPr="00604907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44" w:author="Muhammad Radian" w:date="2021-12-16T15:08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DC619E1" w:rsidR="00122CA4" w:rsidRPr="00604907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45" w:author="Muhammad Radian" w:date="2021-12-16T15:09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EE89546" w:rsidR="00122CA4" w:rsidRPr="00604907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46" w:author="Muhammad Radian" w:date="2021-12-16T15:09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3E606D91" w:rsidR="00122CA4" w:rsidRPr="00604907" w:rsidRDefault="001F15DC" w:rsidP="00A447E8">
            <w:pPr>
              <w:jc w:val="center"/>
              <w:rPr>
                <w:rFonts w:ascii="Bookman Old Style" w:hAnsi="Bookman Old Style"/>
              </w:rPr>
            </w:pPr>
            <w:ins w:id="47" w:author="Muhammad Radian" w:date="2021-12-16T15:09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3EAE1C5C" w:rsidR="00122CA4" w:rsidRPr="00604907" w:rsidRDefault="008729E8" w:rsidP="00A447E8">
            <w:pPr>
              <w:jc w:val="center"/>
              <w:rPr>
                <w:rFonts w:ascii="Bookman Old Style" w:hAnsi="Bookman Old Style"/>
              </w:rPr>
            </w:pPr>
            <w:ins w:id="48" w:author="Muhammad Radian" w:date="2021-12-16T15:09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18224EBE" w:rsidR="00122CA4" w:rsidRDefault="008729E8" w:rsidP="00A447E8">
            <w:pPr>
              <w:jc w:val="center"/>
              <w:rPr>
                <w:rFonts w:ascii="Bookman Old Style" w:hAnsi="Bookman Old Style"/>
              </w:rPr>
            </w:pPr>
            <w:ins w:id="49" w:author="Muhammad Radian" w:date="2021-12-16T15:09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5F7B4C13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hammad Radian">
    <w15:presenceInfo w15:providerId="Windows Live" w15:userId="f27c9a4d834a3e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1F15DC"/>
    <w:rsid w:val="003348C9"/>
    <w:rsid w:val="00361A11"/>
    <w:rsid w:val="003D64E6"/>
    <w:rsid w:val="00604907"/>
    <w:rsid w:val="006A6BA1"/>
    <w:rsid w:val="008162A2"/>
    <w:rsid w:val="008729E8"/>
    <w:rsid w:val="00A447E8"/>
    <w:rsid w:val="00A46CCC"/>
    <w:rsid w:val="00A640E6"/>
    <w:rsid w:val="00AF703B"/>
    <w:rsid w:val="00BE26A1"/>
    <w:rsid w:val="00C10EEF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  <w:style w:type="paragraph" w:styleId="Revision">
    <w:name w:val="Revision"/>
    <w:hidden/>
    <w:uiPriority w:val="99"/>
    <w:semiHidden/>
    <w:rsid w:val="00C10E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Muhammad Radian</cp:lastModifiedBy>
  <cp:revision>6</cp:revision>
  <dcterms:created xsi:type="dcterms:W3CDTF">2021-07-01T20:40:00Z</dcterms:created>
  <dcterms:modified xsi:type="dcterms:W3CDTF">2021-12-16T08:09:00Z</dcterms:modified>
</cp:coreProperties>
</file>