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7F35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ACEA8A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529891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57C9FC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305DEF0" w14:textId="77777777" w:rsidTr="00821BA2">
        <w:tc>
          <w:tcPr>
            <w:tcW w:w="9350" w:type="dxa"/>
          </w:tcPr>
          <w:p w14:paraId="390980A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3C98B8A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9F14E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del w:id="0" w:author="Daris" w:date="2022-05-23T14:06:00Z">
              <w:r w:rsidRPr="00EC6F38" w:rsidDel="00CE6154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ins w:id="1" w:author="Daris" w:date="2022-05-23T14:06:00Z">
              <w:r w:rsidR="00CE615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E6154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E6154">
              <w:rPr>
                <w:rFonts w:ascii="Times New Roman" w:eastAsia="Times New Roman" w:hAnsi="Times New Roman" w:cs="Times New Roman"/>
                <w:i/>
                <w:szCs w:val="24"/>
                <w:rPrChange w:id="2" w:author="Daris" w:date="2022-05-23T14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CE6154">
              <w:rPr>
                <w:rFonts w:ascii="Times New Roman" w:eastAsia="Times New Roman" w:hAnsi="Times New Roman" w:cs="Times New Roman"/>
                <w:i/>
                <w:szCs w:val="24"/>
                <w:rPrChange w:id="3" w:author="Daris" w:date="2022-05-23T14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industry 4.0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60C1D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Daris" w:date="2022-05-23T14:07:00Z">
              <w:r w:rsidRPr="00EC6F38" w:rsidDel="00CE6154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5" w:author="Daris" w:date="2022-05-23T14:07:00Z">
              <w:r w:rsidR="00CE615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E6154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F9E7F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Daris" w:date="2022-05-23T14:08:00Z">
              <w:r w:rsidRPr="00EC6F38" w:rsidDel="008C0122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7" w:author="Daris" w:date="2022-05-23T14:08:00Z">
              <w:r w:rsidR="008C0122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8C012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43EC4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Daris" w:date="2022-05-23T14:08:00Z">
              <w:r w:rsidRPr="00EC6F38" w:rsidDel="008C012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8"/>
            <w:proofErr w:type="spellEnd"/>
            <w:r w:rsidR="008C0122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5CC56E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B2FBA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24225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Daris" w:date="2022-05-23T14:09:00Z">
              <w:r w:rsidRPr="00EC6F38" w:rsidDel="008C0122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11" w:author="Daris" w:date="2022-05-23T14:09:00Z">
              <w:r w:rsidR="008C0122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8C012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2"/>
            <w:proofErr w:type="spellEnd"/>
            <w:r w:rsidR="008C0122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456B0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287B5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8C0122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0F58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FBA2F5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" w:author="Daris" w:date="2022-05-23T14:10:00Z">
              <w:r w:rsidRPr="00EC6F38" w:rsidDel="008C0122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15" w:author="Daris" w:date="2022-05-23T14:10:00Z">
              <w:r w:rsidR="008C0122">
                <w:rPr>
                  <w:rFonts w:ascii="Times New Roman" w:eastAsia="Times New Roman" w:hAnsi="Times New Roman" w:cs="Times New Roman"/>
                  <w:szCs w:val="24"/>
                </w:rPr>
                <w:t xml:space="preserve"> Guru</w:t>
              </w:r>
              <w:r w:rsidR="008C012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B752D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7F185A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A0399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8C0122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8CD65F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ACE6D7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C4AE7F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0B1D84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1C3FF8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72FAE8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48010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17"/>
            <w:proofErr w:type="spellEnd"/>
            <w:r w:rsidR="008C0122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5C776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8C0122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5CBE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346893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Daris" w:date="2022-05-23T14:09:00Z" w:initials="H">
    <w:p w14:paraId="5C1504EA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12" w:author="Daris" w:date="2022-05-23T14:10:00Z" w:initials="H">
    <w:p w14:paraId="2D6A66B7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13" w:author="Daris" w:date="2022-05-23T14:10:00Z" w:initials="H">
    <w:p w14:paraId="65F34EEC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tanpa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16" w:author="Daris" w:date="2022-05-23T14:11:00Z" w:initials="H">
    <w:p w14:paraId="4227A8C6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tanpa</w:t>
      </w:r>
      <w:proofErr w:type="spellEnd"/>
      <w:proofErr w:type="gramEnd"/>
      <w:r>
        <w:t xml:space="preserve"> </w:t>
      </w:r>
      <w:proofErr w:type="spellStart"/>
      <w:r>
        <w:t>spasi</w:t>
      </w:r>
      <w:proofErr w:type="spellEnd"/>
    </w:p>
  </w:comment>
  <w:comment w:id="17" w:author="Daris" w:date="2022-05-23T14:12:00Z" w:initials="H">
    <w:p w14:paraId="06828322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tanpa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spasi</w:t>
      </w:r>
      <w:proofErr w:type="spellEnd"/>
    </w:p>
  </w:comment>
  <w:comment w:id="18" w:author="Daris" w:date="2022-05-23T14:12:00Z" w:initials="H">
    <w:p w14:paraId="57ED629A" w14:textId="77777777" w:rsidR="008C0122" w:rsidRDefault="008C012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tanpa</w:t>
      </w:r>
      <w:proofErr w:type="spellEnd"/>
      <w:proofErr w:type="gramEnd"/>
      <w:r>
        <w:t xml:space="preserve"> </w:t>
      </w:r>
      <w:proofErr w:type="spellStart"/>
      <w:r>
        <w:t>spasi</w:t>
      </w:r>
      <w:bookmarkStart w:id="19" w:name="_GoBack"/>
      <w:bookmarkEnd w:id="19"/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1504EA" w15:done="0"/>
  <w15:commentEx w15:paraId="2D6A66B7" w15:done="0"/>
  <w15:commentEx w15:paraId="65F34EEC" w15:done="0"/>
  <w15:commentEx w15:paraId="4227A8C6" w15:done="0"/>
  <w15:commentEx w15:paraId="06828322" w15:done="0"/>
  <w15:commentEx w15:paraId="57ED6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ris">
    <w15:presenceInfo w15:providerId="None" w15:userId="Da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C0122"/>
    <w:rsid w:val="00924DF5"/>
    <w:rsid w:val="00C93788"/>
    <w:rsid w:val="00CE6154"/>
    <w:rsid w:val="00E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8FC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C93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7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78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78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2752</Characters>
  <Application>Microsoft Office Word</Application>
  <DocSecurity>0</DocSecurity>
  <Lines>393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Daris</cp:lastModifiedBy>
  <cp:revision>2</cp:revision>
  <dcterms:created xsi:type="dcterms:W3CDTF">2022-05-23T07:57:00Z</dcterms:created>
  <dcterms:modified xsi:type="dcterms:W3CDTF">2022-05-23T07:57:00Z</dcterms:modified>
</cp:coreProperties>
</file>