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TUGAS OBSERVASI 6</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SKEMA PENYUNTINGAN NASKAH</w:t>
      </w:r>
    </w:p>
    <w:p w:rsidR="00000000" w:rsidDel="00000000" w:rsidP="00000000" w:rsidRDefault="00000000" w:rsidRPr="00000000" w14:paraId="00000003">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Suntinglah artikel berikut ini secara digital!</w:t>
      </w:r>
      <w:r w:rsidDel="00000000" w:rsidR="00000000" w:rsidRPr="00000000">
        <w:rPr>
          <w:rtl w:val="0"/>
        </w:rPr>
      </w:r>
    </w:p>
    <w:p w:rsidR="00000000" w:rsidDel="00000000" w:rsidP="00000000" w:rsidRDefault="00000000" w:rsidRPr="00000000" w14:paraId="00000005">
      <w:pPr>
        <w:shd w:fill="f5f5f5" w:val="clear"/>
        <w:spacing w:before="300" w:lineRule="auto"/>
        <w:rPr>
          <w:rFonts w:ascii="Times New Roman" w:cs="Times New Roman" w:eastAsia="Times New Roman" w:hAnsi="Times New Roman"/>
          <w:sz w:val="54"/>
          <w:szCs w:val="54"/>
        </w:rPr>
      </w:pPr>
      <w:bookmarkStart w:colFirst="0" w:colLast="0" w:name="_gjdgxs" w:id="0"/>
      <w:bookmarkEnd w:id="0"/>
      <w:r w:rsidDel="00000000" w:rsidR="00000000" w:rsidRPr="00000000">
        <w:rPr>
          <w:rFonts w:ascii="Times New Roman" w:cs="Times New Roman" w:eastAsia="Times New Roman" w:hAnsi="Times New Roman"/>
          <w:sz w:val="54"/>
          <w:szCs w:val="54"/>
          <w:rtl w:val="0"/>
        </w:rPr>
        <w:t xml:space="preserve">Hujan Turun, Berat Badan Naik</w:t>
      </w:r>
    </w:p>
    <w:p w:rsidR="00000000" w:rsidDel="00000000" w:rsidP="00000000" w:rsidRDefault="00000000" w:rsidRPr="00000000" w14:paraId="00000006">
      <w:pPr>
        <w:shd w:fill="f5f5f5" w:val="clear"/>
        <w:rPr>
          <w:rFonts w:ascii="Roboto" w:cs="Roboto" w:eastAsia="Roboto" w:hAnsi="Roboto"/>
          <w:sz w:val="17"/>
          <w:szCs w:val="17"/>
        </w:rPr>
      </w:pPr>
      <w:r w:rsidDel="00000000" w:rsidR="00000000" w:rsidRPr="00000000">
        <w:rPr>
          <w:rFonts w:ascii="Roboto" w:cs="Roboto" w:eastAsia="Roboto" w:hAnsi="Roboto"/>
          <w:sz w:val="17"/>
          <w:szCs w:val="17"/>
          <w:rtl w:val="0"/>
        </w:rPr>
        <w:t xml:space="preserve">5 Januari 2020   20:48 Diperbarui: 6 Januari 2020   05:43  61  10 3</w:t>
      </w:r>
    </w:p>
    <w:p w:rsidR="00000000" w:rsidDel="00000000" w:rsidP="00000000" w:rsidRDefault="00000000" w:rsidRPr="00000000" w14:paraId="00000007">
      <w:pPr>
        <w:shd w:fill="f5f5f5" w:val="clea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0" distT="0" distL="0" distR="0">
            <wp:extent cx="3503784" cy="2320488"/>
            <wp:effectExtent b="0" l="0" r="0" t="0"/>
            <wp:docPr descr="Hujan Turun, Berat Badan Naik" id="1" name="image1.jpg"/>
            <a:graphic>
              <a:graphicData uri="http://schemas.openxmlformats.org/drawingml/2006/picture">
                <pic:pic>
                  <pic:nvPicPr>
                    <pic:cNvPr descr="Hujan Turun, Berat Badan Naik" id="0" name="image1.jpg"/>
                    <pic:cNvPicPr preferRelativeResize="0"/>
                  </pic:nvPicPr>
                  <pic:blipFill>
                    <a:blip r:embed="rId6"/>
                    <a:srcRect b="0" l="0" r="0" t="0"/>
                    <a:stretch>
                      <a:fillRect/>
                    </a:stretch>
                  </pic:blipFill>
                  <pic:spPr>
                    <a:xfrm>
                      <a:off x="0" y="0"/>
                      <a:ext cx="3503784" cy="23204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Ilustrasi | unsplash.com</w:t>
      </w:r>
    </w:p>
    <w:p w:rsidR="00000000" w:rsidDel="00000000" w:rsidP="00000000" w:rsidRDefault="00000000" w:rsidRPr="00000000" w14:paraId="00000009">
      <w:pPr>
        <w:shd w:fill="f5f5f5" w:val="clear"/>
        <w:spacing w:after="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Hujan turun, berat badan naik, hubungan sama dia tetep temenan aja. Huft.</w:t>
      </w:r>
      <w:r w:rsidDel="00000000" w:rsidR="00000000" w:rsidRPr="00000000">
        <w:rPr>
          <w:rtl w:val="0"/>
        </w:rPr>
      </w:r>
    </w:p>
    <w:p w:rsidR="00000000" w:rsidDel="00000000" w:rsidP="00000000" w:rsidRDefault="00000000" w:rsidRPr="00000000" w14:paraId="0000000A">
      <w:pPr>
        <w:shd w:fill="f5f5f5" w:val="clear"/>
        <w:spacing w:after="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yang lebih romantis dari sepiring mie instan kemasan putih yang aromanya aduhai menggoda indera penciuman itu atau bakwan yang baru diangkat dari penggorengan di kala hujan?</w:t>
      </w:r>
    </w:p>
    <w:p w:rsidR="00000000" w:rsidDel="00000000" w:rsidP="00000000" w:rsidRDefault="00000000" w:rsidRPr="00000000" w14:paraId="0000000B">
      <w:pPr>
        <w:shd w:fill="f5f5f5" w:val="clear"/>
        <w:spacing w:after="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Januari, hujan sehari-hari, begitu kata orang sering mengartikannya. Benar saja. Meski di tahun ini awal musim hujan di Indonesia mundur di antara Bulan November-Desember 2019, hujan benar-benar datang seperti perkiraan. Sudah sangat terasa apalagi sejak awal tahun baru kita.</w:t>
      </w:r>
    </w:p>
    <w:p w:rsidR="00000000" w:rsidDel="00000000" w:rsidP="00000000" w:rsidRDefault="00000000" w:rsidRPr="00000000" w14:paraId="0000000C">
      <w:pPr>
        <w:shd w:fill="f5f5f5" w:val="clear"/>
        <w:spacing w:after="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Hujan yang sering disalahkan karena mengundang kenangan ternyata tak hanya pandai membuat perasaan hatimu yang ambyar, pun perilaku kita yang lain. Soal makan. Ya, hujan yang membuat kita jadi sering lapar. Kok bisa ya?</w:t>
      </w:r>
    </w:p>
    <w:p w:rsidR="00000000" w:rsidDel="00000000" w:rsidP="00000000" w:rsidRDefault="00000000" w:rsidRPr="00000000" w14:paraId="0000000D">
      <w:pPr>
        <w:shd w:fill="f5f5f5" w:val="clear"/>
        <w:spacing w:after="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Mengapa Kita Merasa Lapar Ketika Hujan</w:t>
      </w:r>
      <w:r w:rsidDel="00000000" w:rsidR="00000000" w:rsidRPr="00000000">
        <w:rPr>
          <w:rFonts w:ascii="Times New Roman" w:cs="Times New Roman" w:eastAsia="Times New Roman" w:hAnsi="Times New Roman"/>
          <w:sz w:val="24"/>
          <w:szCs w:val="24"/>
          <w:rtl w:val="0"/>
        </w:rPr>
        <w:br w:type="textWrapping"/>
        <w:t xml:space="preserve">Siapa yang suka merasa bahwa hujan datang bersama </w:t>
      </w:r>
      <w:ins w:author="Agung Adi kurniawan" w:id="0" w:date="2021-11-06T01:56:33Z">
        <w:r w:rsidDel="00000000" w:rsidR="00000000" w:rsidRPr="00000000">
          <w:rPr>
            <w:rFonts w:ascii="Times New Roman" w:cs="Times New Roman" w:eastAsia="Times New Roman" w:hAnsi="Times New Roman"/>
            <w:sz w:val="24"/>
            <w:szCs w:val="24"/>
            <w:rtl w:val="0"/>
          </w:rPr>
          <w:t xml:space="preserve">nafsu</w:t>
        </w:r>
      </w:ins>
      <w:del w:author="Agung Adi kurniawan" w:id="0" w:date="2021-11-06T01:56:33Z">
        <w:r w:rsidDel="00000000" w:rsidR="00000000" w:rsidRPr="00000000">
          <w:rPr>
            <w:rFonts w:ascii="Times New Roman" w:cs="Times New Roman" w:eastAsia="Times New Roman" w:hAnsi="Times New Roman"/>
            <w:sz w:val="24"/>
            <w:szCs w:val="24"/>
            <w:rtl w:val="0"/>
          </w:rPr>
          <w:delText xml:space="preserve">napsu</w:delText>
        </w:r>
      </w:del>
      <w:r w:rsidDel="00000000" w:rsidR="00000000" w:rsidRPr="00000000">
        <w:rPr>
          <w:rFonts w:ascii="Times New Roman" w:cs="Times New Roman" w:eastAsia="Times New Roman" w:hAnsi="Times New Roman"/>
          <w:sz w:val="24"/>
          <w:szCs w:val="24"/>
          <w:rtl w:val="0"/>
        </w:rPr>
        <w:t xml:space="preserve"> makan yang tiba-tiba ikut meningkat?</w:t>
      </w:r>
    </w:p>
    <w:p w:rsidR="00000000" w:rsidDel="00000000" w:rsidP="00000000" w:rsidRDefault="00000000" w:rsidRPr="00000000" w14:paraId="0000000E">
      <w:pPr>
        <w:shd w:fill="f5f5f5" w:val="clear"/>
        <w:spacing w:after="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mengenang dia, kegiatan yang paling asyik di saat hujan turun adalah makan. Sering disebut cuma camilan, tapi jumlah kalorinya nyaris melebihi makan berat.</w:t>
      </w:r>
    </w:p>
    <w:p w:rsidR="00000000" w:rsidDel="00000000" w:rsidP="00000000" w:rsidRDefault="00000000" w:rsidRPr="00000000" w14:paraId="0000000F">
      <w:pPr>
        <w:shd w:fill="f5f5f5" w:val="clear"/>
        <w:spacing w:after="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Sebungkus keripik yang dalam kemasan bisa dikonsumsi 4 porsi habis sekali duduk. Belum cukup, tambah lagi gorengannya, satu-dua biji eh kok jadi lima</w:t>
      </w:r>
      <w:ins w:author="Agung Adi kurniawan" w:id="1" w:date="2021-11-06T02:03:05Z">
        <w:r w:rsidDel="00000000" w:rsidR="00000000" w:rsidRPr="00000000">
          <w:rPr>
            <w:rFonts w:ascii="Times New Roman" w:cs="Times New Roman" w:eastAsia="Times New Roman" w:hAnsi="Times New Roman"/>
            <w:sz w:val="24"/>
            <w:szCs w:val="24"/>
            <w:rtl w:val="0"/>
          </w:rPr>
          <w:t xml:space="preserve">!</w:t>
        </w:r>
      </w:ins>
      <w:del w:author="Agung Adi kurniawan" w:id="1" w:date="2021-11-06T02:03:05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010">
      <w:pPr>
        <w:shd w:fill="f5f5f5" w:val="clear"/>
        <w:spacing w:after="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Hujan yang membuat suasana jadi lebih dingin -</w:t>
      </w:r>
      <w:r w:rsidDel="00000000" w:rsidR="00000000" w:rsidRPr="00000000">
        <w:rPr>
          <w:rFonts w:ascii="Times New Roman" w:cs="Times New Roman" w:eastAsia="Times New Roman" w:hAnsi="Times New Roman"/>
          <w:strike w:val="1"/>
          <w:sz w:val="24"/>
          <w:szCs w:val="24"/>
          <w:rtl w:val="0"/>
        </w:rPr>
        <w:t xml:space="preserve">seperti sikapnya padamu</w:t>
      </w:r>
      <w:r w:rsidDel="00000000" w:rsidR="00000000" w:rsidRPr="00000000">
        <w:rPr>
          <w:rFonts w:ascii="Times New Roman" w:cs="Times New Roman" w:eastAsia="Times New Roman" w:hAnsi="Times New Roman"/>
          <w:sz w:val="24"/>
          <w:szCs w:val="24"/>
          <w:rtl w:val="0"/>
        </w:rPr>
        <w:t xml:space="preserve">, memang bisa jadi salah satu pencetus </w:t>
      </w:r>
      <w:ins w:author="Agung Adi kurniawan" w:id="2" w:date="2021-11-06T02:06:37Z">
        <w:r w:rsidDel="00000000" w:rsidR="00000000" w:rsidRPr="00000000">
          <w:rPr>
            <w:rFonts w:ascii="Times New Roman" w:cs="Times New Roman" w:eastAsia="Times New Roman" w:hAnsi="Times New Roman"/>
            <w:sz w:val="24"/>
            <w:szCs w:val="24"/>
            <w:rtl w:val="0"/>
          </w:rPr>
          <w:t xml:space="preserve">alasan</w:t>
        </w:r>
      </w:ins>
      <w:del w:author="Agung Adi kurniawan" w:id="2" w:date="2021-11-06T02:06:37Z">
        <w:r w:rsidDel="00000000" w:rsidR="00000000" w:rsidRPr="00000000">
          <w:rPr>
            <w:rFonts w:ascii="Times New Roman" w:cs="Times New Roman" w:eastAsia="Times New Roman" w:hAnsi="Times New Roman"/>
            <w:sz w:val="24"/>
            <w:szCs w:val="24"/>
            <w:rtl w:val="0"/>
          </w:rPr>
          <w:delText xml:space="preserve">mengapa</w:delText>
        </w:r>
      </w:del>
      <w:r w:rsidDel="00000000" w:rsidR="00000000" w:rsidRPr="00000000">
        <w:rPr>
          <w:rFonts w:ascii="Times New Roman" w:cs="Times New Roman" w:eastAsia="Times New Roman" w:hAnsi="Times New Roman"/>
          <w:sz w:val="24"/>
          <w:szCs w:val="24"/>
          <w:rtl w:val="0"/>
        </w:rPr>
        <w:t xml:space="preserve"> kita jadi suka makan. </w:t>
      </w:r>
    </w:p>
    <w:p w:rsidR="00000000" w:rsidDel="00000000" w:rsidP="00000000" w:rsidRDefault="00000000" w:rsidRPr="00000000" w14:paraId="00000011">
      <w:pPr>
        <w:shd w:fill="f5f5f5" w:val="clear"/>
        <w:spacing w:after="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Terutama makanan</w:t>
      </w:r>
      <w:del w:author="Agung Adi kurniawan" w:id="3" w:date="2021-11-06T02:06:46Z">
        <w:r w:rsidDel="00000000" w:rsidR="00000000" w:rsidRPr="00000000">
          <w:rPr>
            <w:rFonts w:ascii="Times New Roman" w:cs="Times New Roman" w:eastAsia="Times New Roman" w:hAnsi="Times New Roman"/>
            <w:sz w:val="24"/>
            <w:szCs w:val="24"/>
            <w:rtl w:val="0"/>
          </w:rPr>
          <w:delText xml:space="preserve"> yang</w:delText>
        </w:r>
      </w:del>
      <w:r w:rsidDel="00000000" w:rsidR="00000000" w:rsidRPr="00000000">
        <w:rPr>
          <w:rFonts w:ascii="Times New Roman" w:cs="Times New Roman" w:eastAsia="Times New Roman" w:hAnsi="Times New Roman"/>
          <w:sz w:val="24"/>
          <w:szCs w:val="24"/>
          <w:rtl w:val="0"/>
        </w:rPr>
        <w:t xml:space="preserve"> seperti tahu bulat digoreng dadakan alias yang masih hangat. Apalagi dengan makan, tubuh akan mendapat</w:t>
      </w:r>
      <w:ins w:author="Agung Adi kurniawan" w:id="4" w:date="2021-11-06T02:07:35Z">
        <w:r w:rsidDel="00000000" w:rsidR="00000000" w:rsidRPr="00000000">
          <w:rPr>
            <w:rFonts w:ascii="Times New Roman" w:cs="Times New Roman" w:eastAsia="Times New Roman" w:hAnsi="Times New Roman"/>
            <w:sz w:val="24"/>
            <w:szCs w:val="24"/>
            <w:rtl w:val="0"/>
          </w:rPr>
          <w:t xml:space="preserve">kan</w:t>
        </w:r>
      </w:ins>
      <w:r w:rsidDel="00000000" w:rsidR="00000000" w:rsidRPr="00000000">
        <w:rPr>
          <w:rFonts w:ascii="Times New Roman" w:cs="Times New Roman" w:eastAsia="Times New Roman" w:hAnsi="Times New Roman"/>
          <w:sz w:val="24"/>
          <w:szCs w:val="24"/>
          <w:rtl w:val="0"/>
        </w:rPr>
        <w:t xml:space="preserve"> "panas" akibat terjadinya peningkatan metabolisme dalam tubuh. </w:t>
      </w:r>
    </w:p>
    <w:p w:rsidR="00000000" w:rsidDel="00000000" w:rsidP="00000000" w:rsidRDefault="00000000" w:rsidRPr="00000000" w14:paraId="00000012">
      <w:pPr>
        <w:shd w:fill="f5f5f5" w:val="clear"/>
        <w:spacing w:after="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Padahal kenyataannya, dingin yang terjadi akibat hujan tidak benar-benar membuat tubuh memerlukan kalori tambahan dari makananmu, lho. Dingin yang kita kira ternyata tidak sedingin kenyataannya, kok~</w:t>
      </w:r>
    </w:p>
    <w:p w:rsidR="00000000" w:rsidDel="00000000" w:rsidP="00000000" w:rsidRDefault="00000000" w:rsidRPr="00000000" w14:paraId="00000013">
      <w:pPr>
        <w:shd w:fill="f5f5f5" w:val="clear"/>
        <w:spacing w:after="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Ternyata Ini yang Bisa Jadi Sebabnya...</w:t>
      </w:r>
      <w:r w:rsidDel="00000000" w:rsidR="00000000" w:rsidRPr="00000000">
        <w:rPr>
          <w:rFonts w:ascii="Times New Roman" w:cs="Times New Roman" w:eastAsia="Times New Roman" w:hAnsi="Times New Roman"/>
          <w:sz w:val="24"/>
          <w:szCs w:val="24"/>
          <w:rtl w:val="0"/>
        </w:rPr>
        <w:br w:type="textWrapping"/>
        <w:t xml:space="preserve">Selama hujan datang, tentu kita akan lebih suka berlindung dalam ruangan saja. Ruangan yang membuat jarak kita dengan makanan makin dekat saja. Ya, ini soal akses makanan yang jadi tak lagi berjarak. Ehem.</w:t>
      </w:r>
    </w:p>
    <w:p w:rsidR="00000000" w:rsidDel="00000000" w:rsidP="00000000" w:rsidRDefault="00000000" w:rsidRPr="00000000" w14:paraId="00000014">
      <w:pPr>
        <w:shd w:fill="f5f5f5" w:val="clear"/>
        <w:spacing w:after="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Mulai dari segala jenis masakan dalam bentuk mie instan, biskuit-biskuit yang </w:t>
      </w:r>
      <w:ins w:author="Agung Adi kurniawan" w:id="5" w:date="2021-11-06T02:11:23Z">
        <w:r w:rsidDel="00000000" w:rsidR="00000000" w:rsidRPr="00000000">
          <w:rPr>
            <w:rFonts w:ascii="Times New Roman" w:cs="Times New Roman" w:eastAsia="Times New Roman" w:hAnsi="Times New Roman"/>
            <w:sz w:val="24"/>
            <w:szCs w:val="24"/>
            <w:rtl w:val="0"/>
          </w:rPr>
          <w:t xml:space="preserve">ditata</w:t>
        </w:r>
      </w:ins>
      <w:del w:author="Agung Adi kurniawan" w:id="5" w:date="2021-11-06T02:11:23Z">
        <w:r w:rsidDel="00000000" w:rsidR="00000000" w:rsidRPr="00000000">
          <w:rPr>
            <w:rFonts w:ascii="Times New Roman" w:cs="Times New Roman" w:eastAsia="Times New Roman" w:hAnsi="Times New Roman"/>
            <w:sz w:val="24"/>
            <w:szCs w:val="24"/>
            <w:rtl w:val="0"/>
          </w:rPr>
          <w:delText xml:space="preserve">di</w:delText>
        </w:r>
        <w:r w:rsidDel="00000000" w:rsidR="00000000" w:rsidRPr="00000000">
          <w:rPr>
            <w:rFonts w:ascii="Times New Roman" w:cs="Times New Roman" w:eastAsia="Times New Roman" w:hAnsi="Times New Roman"/>
            <w:sz w:val="24"/>
            <w:szCs w:val="24"/>
            <w:rtl w:val="0"/>
          </w:rPr>
          <w:delText xml:space="preserve"> </w:delText>
        </w:r>
        <w:r w:rsidDel="00000000" w:rsidR="00000000" w:rsidRPr="00000000">
          <w:rPr>
            <w:rFonts w:ascii="Times New Roman" w:cs="Times New Roman" w:eastAsia="Times New Roman" w:hAnsi="Times New Roman"/>
            <w:sz w:val="24"/>
            <w:szCs w:val="24"/>
            <w:rtl w:val="0"/>
          </w:rPr>
          <w:delText xml:space="preserve">tata</w:delText>
        </w:r>
      </w:del>
      <w:r w:rsidDel="00000000" w:rsidR="00000000" w:rsidRPr="00000000">
        <w:rPr>
          <w:rFonts w:ascii="Times New Roman" w:cs="Times New Roman" w:eastAsia="Times New Roman" w:hAnsi="Times New Roman"/>
          <w:sz w:val="24"/>
          <w:szCs w:val="24"/>
          <w:rtl w:val="0"/>
        </w:rPr>
        <w:t xml:space="preserve"> dalam toples cantik, atau bubuk-bubuk minuman manis dalam kemasan ekonomis. </w:t>
      </w:r>
    </w:p>
    <w:p w:rsidR="00000000" w:rsidDel="00000000" w:rsidP="00000000" w:rsidRDefault="00000000" w:rsidRPr="00000000" w14:paraId="00000015">
      <w:pPr>
        <w:shd w:fill="f5f5f5" w:val="clear"/>
        <w:spacing w:after="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harus ada di </w:t>
      </w:r>
      <w:ins w:author="Agung Adi kurniawan" w:id="6" w:date="2021-11-06T01:57:24Z">
        <w:r w:rsidDel="00000000" w:rsidR="00000000" w:rsidRPr="00000000">
          <w:rPr>
            <w:rFonts w:ascii="Times New Roman" w:cs="Times New Roman" w:eastAsia="Times New Roman" w:hAnsi="Times New Roman"/>
            <w:sz w:val="24"/>
            <w:szCs w:val="24"/>
            <w:rtl w:val="0"/>
          </w:rPr>
          <w:t xml:space="preserve">lemari</w:t>
        </w:r>
      </w:ins>
      <w:del w:author="Agung Adi kurniawan" w:id="6" w:date="2021-11-06T01:57:24Z">
        <w:r w:rsidDel="00000000" w:rsidR="00000000" w:rsidRPr="00000000">
          <w:rPr>
            <w:rFonts w:ascii="Times New Roman" w:cs="Times New Roman" w:eastAsia="Times New Roman" w:hAnsi="Times New Roman"/>
            <w:sz w:val="24"/>
            <w:szCs w:val="24"/>
            <w:rtl w:val="0"/>
          </w:rPr>
          <w:delText xml:space="preserve">almari</w:delText>
        </w:r>
      </w:del>
      <w:r w:rsidDel="00000000" w:rsidR="00000000" w:rsidRPr="00000000">
        <w:rPr>
          <w:rFonts w:ascii="Times New Roman" w:cs="Times New Roman" w:eastAsia="Times New Roman" w:hAnsi="Times New Roman"/>
          <w:sz w:val="24"/>
          <w:szCs w:val="24"/>
          <w:rtl w:val="0"/>
        </w:rPr>
        <w:t xml:space="preserve"> penyimpanan. Sebagai bahan persediaan karena mau keluar di waktu hujan itu membuat kita berpikir berkali-kali. Akan merepotkan.</w:t>
      </w:r>
    </w:p>
    <w:p w:rsidR="00000000" w:rsidDel="00000000" w:rsidP="00000000" w:rsidRDefault="00000000" w:rsidRPr="00000000" w14:paraId="00000016">
      <w:pPr>
        <w:shd w:fill="f5f5f5" w:val="clear"/>
        <w:spacing w:after="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ada salahnya makan saat hujan. </w:t>
      </w:r>
      <w:ins w:author="Agung Adi kurniawan" w:id="7" w:date="2021-11-06T02:12:54Z">
        <w:r w:rsidDel="00000000" w:rsidR="00000000" w:rsidRPr="00000000">
          <w:rPr>
            <w:rFonts w:ascii="Times New Roman" w:cs="Times New Roman" w:eastAsia="Times New Roman" w:hAnsi="Times New Roman"/>
            <w:sz w:val="24"/>
            <w:szCs w:val="24"/>
            <w:rtl w:val="0"/>
          </w:rPr>
          <w:t xml:space="preserve">Hal yang</w:t>
        </w:r>
      </w:ins>
      <w:del w:author="Agung Adi kurniawan" w:id="7" w:date="2021-11-06T02:12:54Z">
        <w:r w:rsidDel="00000000" w:rsidR="00000000" w:rsidRPr="00000000">
          <w:rPr>
            <w:rFonts w:ascii="Times New Roman" w:cs="Times New Roman" w:eastAsia="Times New Roman" w:hAnsi="Times New Roman"/>
            <w:sz w:val="24"/>
            <w:szCs w:val="24"/>
            <w:rtl w:val="0"/>
          </w:rPr>
          <w:delText xml:space="preserve">Ya</w:delText>
        </w:r>
      </w:del>
      <w:del w:author="Agung Adi kurniawan" w:id="8" w:date="2021-11-06T02:13:10Z">
        <w:r w:rsidDel="00000000" w:rsidR="00000000" w:rsidRPr="00000000">
          <w:rPr>
            <w:rFonts w:ascii="Times New Roman" w:cs="Times New Roman" w:eastAsia="Times New Roman" w:hAnsi="Times New Roman"/>
            <w:sz w:val="24"/>
            <w:szCs w:val="24"/>
            <w:rtl w:val="0"/>
          </w:rPr>
          <w:delText xml:space="preserve">ng</w:delText>
        </w:r>
      </w:del>
      <w:r w:rsidDel="00000000" w:rsidR="00000000" w:rsidRPr="00000000">
        <w:rPr>
          <w:rFonts w:ascii="Times New Roman" w:cs="Times New Roman" w:eastAsia="Times New Roman" w:hAnsi="Times New Roman"/>
          <w:sz w:val="24"/>
          <w:szCs w:val="24"/>
          <w:rtl w:val="0"/>
        </w:rPr>
        <w:t xml:space="preserve"> sering membuatnya salah adalah pemilihan makanan kita yang tidak tahu diri. Yang penting enak, kalori belakangan?</w:t>
      </w:r>
    </w:p>
    <w:p w:rsidR="00000000" w:rsidDel="00000000" w:rsidP="00000000" w:rsidRDefault="00000000" w:rsidRPr="00000000" w14:paraId="00000017">
      <w:pPr>
        <w:shd w:fill="f5f5f5" w:val="clear"/>
        <w:spacing w:after="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Coba deh, mulai </w:t>
      </w:r>
      <w:ins w:author="Agung Adi kurniawan" w:id="9" w:date="2021-11-06T02:14:48Z">
        <w:r w:rsidDel="00000000" w:rsidR="00000000" w:rsidRPr="00000000">
          <w:rPr>
            <w:rFonts w:ascii="Times New Roman" w:cs="Times New Roman" w:eastAsia="Times New Roman" w:hAnsi="Times New Roman"/>
            <w:sz w:val="24"/>
            <w:szCs w:val="24"/>
            <w:rtl w:val="0"/>
          </w:rPr>
          <w:t xml:space="preserve">s</w:t>
        </w:r>
      </w:ins>
      <w:r w:rsidDel="00000000" w:rsidR="00000000" w:rsidRPr="00000000">
        <w:rPr>
          <w:rFonts w:ascii="Times New Roman" w:cs="Times New Roman" w:eastAsia="Times New Roman" w:hAnsi="Times New Roman"/>
          <w:sz w:val="24"/>
          <w:szCs w:val="24"/>
          <w:rtl w:val="0"/>
        </w:rPr>
        <w:t xml:space="preserve">aja dulu dengan memperhatikan label informasi gizi ketika kamu memakan makanan kemasan</w:t>
      </w:r>
      <w:ins w:author="Agung Adi kurniawan" w:id="10" w:date="2021-11-06T02:15:16Z">
        <w:r w:rsidDel="00000000" w:rsidR="00000000" w:rsidRPr="00000000">
          <w:rPr>
            <w:rFonts w:ascii="Times New Roman" w:cs="Times New Roman" w:eastAsia="Times New Roman" w:hAnsi="Times New Roman"/>
            <w:sz w:val="24"/>
            <w:szCs w:val="24"/>
            <w:rtl w:val="0"/>
          </w:rPr>
          <w:t xml:space="preserve">, </w:t>
        </w:r>
      </w:ins>
      <w:del w:author="Agung Adi kurniawan" w:id="10" w:date="2021-11-06T02:15:16Z">
        <w:r w:rsidDel="00000000" w:rsidR="00000000" w:rsidRPr="00000000">
          <w:rPr>
            <w:rFonts w:ascii="Times New Roman" w:cs="Times New Roman" w:eastAsia="Times New Roman" w:hAnsi="Times New Roman"/>
            <w:sz w:val="24"/>
            <w:szCs w:val="24"/>
            <w:rtl w:val="0"/>
          </w:rPr>
          <w:delText xml:space="preserve">. Atau</w:delText>
        </w:r>
        <w:r w:rsidDel="00000000" w:rsidR="00000000" w:rsidRPr="00000000">
          <w:rPr>
            <w:rFonts w:ascii="Times New Roman" w:cs="Times New Roman" w:eastAsia="Times New Roman" w:hAnsi="Times New Roman"/>
            <w:sz w:val="24"/>
            <w:szCs w:val="24"/>
            <w:rtl w:val="0"/>
          </w:rPr>
          <w:delText xml:space="preserve"> </w:delText>
        </w:r>
      </w:del>
      <w:ins w:author="Agung Adi kurniawan" w:id="10" w:date="2021-11-06T02:15:16Z">
        <w:r w:rsidDel="00000000" w:rsidR="00000000" w:rsidRPr="00000000">
          <w:rPr>
            <w:rFonts w:ascii="Times New Roman" w:cs="Times New Roman" w:eastAsia="Times New Roman" w:hAnsi="Times New Roman"/>
            <w:sz w:val="24"/>
            <w:szCs w:val="24"/>
            <w:rtl w:val="0"/>
          </w:rPr>
          <w:t xml:space="preserve">ketika</w:t>
        </w:r>
      </w:ins>
      <w:del w:author="Agung Adi kurniawan" w:id="10" w:date="2021-11-06T02:15:16Z">
        <w:r w:rsidDel="00000000" w:rsidR="00000000" w:rsidRPr="00000000">
          <w:rPr>
            <w:rFonts w:ascii="Times New Roman" w:cs="Times New Roman" w:eastAsia="Times New Roman" w:hAnsi="Times New Roman"/>
            <w:sz w:val="24"/>
            <w:szCs w:val="24"/>
            <w:rtl w:val="0"/>
          </w:rPr>
          <w:delText xml:space="preserve">jika</w:delText>
        </w:r>
      </w:del>
      <w:r w:rsidDel="00000000" w:rsidR="00000000" w:rsidRPr="00000000">
        <w:rPr>
          <w:rFonts w:ascii="Times New Roman" w:cs="Times New Roman" w:eastAsia="Times New Roman" w:hAnsi="Times New Roman"/>
          <w:sz w:val="24"/>
          <w:szCs w:val="24"/>
          <w:rtl w:val="0"/>
        </w:rPr>
        <w:t xml:space="preserve"> ingin minum </w:t>
      </w:r>
      <w:ins w:author="Agung Adi kurniawan" w:id="11" w:date="2021-11-06T02:15:36Z">
        <w:r w:rsidDel="00000000" w:rsidR="00000000" w:rsidRPr="00000000">
          <w:rPr>
            <w:rFonts w:ascii="Times New Roman" w:cs="Times New Roman" w:eastAsia="Times New Roman" w:hAnsi="Times New Roman"/>
            <w:sz w:val="24"/>
            <w:szCs w:val="24"/>
            <w:rtl w:val="0"/>
          </w:rPr>
          <w:t xml:space="preserve">minuman </w:t>
        </w:r>
      </w:ins>
      <w:r w:rsidDel="00000000" w:rsidR="00000000" w:rsidRPr="00000000">
        <w:rPr>
          <w:rFonts w:ascii="Times New Roman" w:cs="Times New Roman" w:eastAsia="Times New Roman" w:hAnsi="Times New Roman"/>
          <w:sz w:val="24"/>
          <w:szCs w:val="24"/>
          <w:rtl w:val="0"/>
        </w:rPr>
        <w:t xml:space="preserve">yang hangat-hangat, </w:t>
      </w:r>
      <w:ins w:author="Agung Adi kurniawan" w:id="12" w:date="2021-11-06T02:16:34Z">
        <w:r w:rsidDel="00000000" w:rsidR="00000000" w:rsidRPr="00000000">
          <w:rPr>
            <w:rFonts w:ascii="Times New Roman" w:cs="Times New Roman" w:eastAsia="Times New Roman" w:hAnsi="Times New Roman"/>
            <w:sz w:val="24"/>
            <w:szCs w:val="24"/>
            <w:rtl w:val="0"/>
          </w:rPr>
          <w:t xml:space="preserve">atau </w:t>
        </w:r>
      </w:ins>
      <w:r w:rsidDel="00000000" w:rsidR="00000000" w:rsidRPr="00000000">
        <w:rPr>
          <w:rFonts w:ascii="Times New Roman" w:cs="Times New Roman" w:eastAsia="Times New Roman" w:hAnsi="Times New Roman"/>
          <w:sz w:val="24"/>
          <w:szCs w:val="24"/>
          <w:rtl w:val="0"/>
        </w:rPr>
        <w:t xml:space="preserve">takar gulanya </w:t>
      </w:r>
      <w:ins w:author="Agung Adi kurniawan" w:id="13" w:date="2021-11-06T02:17:49Z">
        <w:r w:rsidDel="00000000" w:rsidR="00000000" w:rsidRPr="00000000">
          <w:rPr>
            <w:rFonts w:ascii="Times New Roman" w:cs="Times New Roman" w:eastAsia="Times New Roman" w:hAnsi="Times New Roman"/>
            <w:sz w:val="24"/>
            <w:szCs w:val="24"/>
            <w:rtl w:val="0"/>
          </w:rPr>
          <w:t xml:space="preserve">agar tidak </w:t>
        </w:r>
      </w:ins>
      <w:del w:author="Agung Adi kurniawan" w:id="13" w:date="2021-11-06T02:17:49Z">
        <w:r w:rsidDel="00000000" w:rsidR="00000000" w:rsidRPr="00000000">
          <w:rPr>
            <w:rFonts w:ascii="Times New Roman" w:cs="Times New Roman" w:eastAsia="Times New Roman" w:hAnsi="Times New Roman"/>
            <w:sz w:val="24"/>
            <w:szCs w:val="24"/>
            <w:rtl w:val="0"/>
          </w:rPr>
          <w:delText xml:space="preserve">jangan </w:delText>
        </w:r>
      </w:del>
      <w:r w:rsidDel="00000000" w:rsidR="00000000" w:rsidRPr="00000000">
        <w:rPr>
          <w:rFonts w:ascii="Times New Roman" w:cs="Times New Roman" w:eastAsia="Times New Roman" w:hAnsi="Times New Roman"/>
          <w:sz w:val="24"/>
          <w:szCs w:val="24"/>
          <w:rtl w:val="0"/>
        </w:rPr>
        <w:t xml:space="preserve">kelebihan. Sebab kamu sudah terlalu manis, kata dia </w:t>
      </w:r>
      <w:r w:rsidDel="00000000" w:rsidR="00000000" w:rsidRPr="00000000">
        <w:rPr>
          <w:rFonts w:ascii="Times New Roman" w:cs="Times New Roman" w:eastAsia="Times New Roman" w:hAnsi="Times New Roman"/>
          <w:i w:val="1"/>
          <w:sz w:val="24"/>
          <w:szCs w:val="24"/>
          <w:rtl w:val="0"/>
        </w:rPr>
        <w:t xml:space="preserve">gitu </w:t>
      </w:r>
      <w:ins w:author="Agung Adi kurniawan" w:id="14" w:date="2021-11-06T02:18:17Z">
        <w:r w:rsidDel="00000000" w:rsidR="00000000" w:rsidRPr="00000000">
          <w:rPr>
            <w:rFonts w:ascii="Times New Roman" w:cs="Times New Roman" w:eastAsia="Times New Roman" w:hAnsi="Times New Roman"/>
            <w:i w:val="1"/>
            <w:sz w:val="24"/>
            <w:szCs w:val="24"/>
            <w:rtl w:val="0"/>
          </w:rPr>
          <w:t xml:space="preserve">kan</w:t>
        </w:r>
      </w:ins>
      <w:del w:author="Agung Adi kurniawan" w:id="14" w:date="2021-11-06T02:18:17Z">
        <w:r w:rsidDel="00000000" w:rsidR="00000000" w:rsidRPr="00000000">
          <w:rPr>
            <w:rFonts w:ascii="Times New Roman" w:cs="Times New Roman" w:eastAsia="Times New Roman" w:hAnsi="Times New Roman"/>
            <w:i w:val="1"/>
            <w:sz w:val="24"/>
            <w:szCs w:val="24"/>
            <w:rtl w:val="0"/>
          </w:rPr>
          <w:delText xml:space="preserve">k</w:delText>
        </w:r>
        <w:r w:rsidDel="00000000" w:rsidR="00000000" w:rsidRPr="00000000">
          <w:rPr>
            <w:rFonts w:ascii="Times New Roman" w:cs="Times New Roman" w:eastAsia="Times New Roman" w:hAnsi="Times New Roman"/>
            <w:i w:val="1"/>
            <w:sz w:val="24"/>
            <w:szCs w:val="24"/>
            <w:rtl w:val="0"/>
          </w:rPr>
          <w:delText xml:space="preserve">h</w:delText>
        </w:r>
        <w:r w:rsidDel="00000000" w:rsidR="00000000" w:rsidRPr="00000000">
          <w:rPr>
            <w:rFonts w:ascii="Times New Roman" w:cs="Times New Roman" w:eastAsia="Times New Roman" w:hAnsi="Times New Roman"/>
            <w:i w:val="1"/>
            <w:sz w:val="24"/>
            <w:szCs w:val="24"/>
            <w:rtl w:val="0"/>
          </w:rPr>
          <w:delText xml:space="preserve">an</w:delText>
        </w:r>
      </w:del>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18">
      <w:pPr>
        <w:shd w:fill="f5f5f5" w:val="clear"/>
        <w:spacing w:after="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musim hujan, rasa malas bergerak juga bisa </w:t>
      </w:r>
      <w:ins w:author="Agung Adi kurniawan" w:id="15" w:date="2021-11-06T02:18:42Z">
        <w:r w:rsidDel="00000000" w:rsidR="00000000" w:rsidRPr="00000000">
          <w:rPr>
            <w:rFonts w:ascii="Times New Roman" w:cs="Times New Roman" w:eastAsia="Times New Roman" w:hAnsi="Times New Roman"/>
            <w:sz w:val="24"/>
            <w:szCs w:val="24"/>
            <w:rtl w:val="0"/>
          </w:rPr>
          <w:t xml:space="preserve">men</w:t>
        </w:r>
      </w:ins>
      <w:r w:rsidDel="00000000" w:rsidR="00000000" w:rsidRPr="00000000">
        <w:rPr>
          <w:rFonts w:ascii="Times New Roman" w:cs="Times New Roman" w:eastAsia="Times New Roman" w:hAnsi="Times New Roman"/>
          <w:sz w:val="24"/>
          <w:szCs w:val="24"/>
          <w:rtl w:val="0"/>
        </w:rPr>
        <w:t xml:space="preserve">jadi biang berat badan yang lebih suka naik</w:t>
      </w:r>
      <w:del w:author="Agung Adi kurniawan" w:id="16" w:date="2021-11-06T02:18:56Z">
        <w:r w:rsidDel="00000000" w:rsidR="00000000" w:rsidRPr="00000000">
          <w:rPr>
            <w:rFonts w:ascii="Times New Roman" w:cs="Times New Roman" w:eastAsia="Times New Roman" w:hAnsi="Times New Roman"/>
            <w:sz w:val="24"/>
            <w:szCs w:val="24"/>
            <w:rtl w:val="0"/>
          </w:rPr>
          <w:delText xml:space="preserve">nya</w:delText>
        </w:r>
      </w:del>
      <w:r w:rsidDel="00000000" w:rsidR="00000000" w:rsidRPr="00000000">
        <w:rPr>
          <w:rFonts w:ascii="Times New Roman" w:cs="Times New Roman" w:eastAsia="Times New Roman" w:hAnsi="Times New Roman"/>
          <w:sz w:val="24"/>
          <w:szCs w:val="24"/>
          <w:rtl w:val="0"/>
        </w:rPr>
        <w:t xml:space="preserve">. Apalagi munculnya kaum-kaum rebahan yang kerjaannya tiduran dan hanya buka tutup media sosial atau pura-pura sibuk padahal tidak ada yang nge-chat. </w:t>
      </w:r>
    </w:p>
    <w:p w:rsidR="00000000" w:rsidDel="00000000" w:rsidP="00000000" w:rsidRDefault="00000000" w:rsidRPr="00000000" w14:paraId="00000019">
      <w:pPr>
        <w:shd w:fill="f5f5f5" w:val="clear"/>
        <w:spacing w:after="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seperti inilah yang membuat lemak-lemak yang seharusnya dibakar</w:t>
      </w:r>
      <w:del w:author="Agung Adi kurniawan" w:id="17" w:date="2021-11-06T02:19:28Z">
        <w:r w:rsidDel="00000000" w:rsidR="00000000" w:rsidRPr="00000000">
          <w:rPr>
            <w:rFonts w:ascii="Times New Roman" w:cs="Times New Roman" w:eastAsia="Times New Roman" w:hAnsi="Times New Roman"/>
            <w:sz w:val="24"/>
            <w:szCs w:val="24"/>
            <w:rtl w:val="0"/>
          </w:rPr>
          <w:delText xml:space="preserve"> jadi</w:delText>
        </w:r>
      </w:del>
      <w:r w:rsidDel="00000000" w:rsidR="00000000" w:rsidRPr="00000000">
        <w:rPr>
          <w:rFonts w:ascii="Times New Roman" w:cs="Times New Roman" w:eastAsia="Times New Roman" w:hAnsi="Times New Roman"/>
          <w:sz w:val="24"/>
          <w:szCs w:val="24"/>
          <w:rtl w:val="0"/>
        </w:rPr>
        <w:t xml:space="preserve"> memilih ikutan mager saja. Jadi simpanan </w:t>
      </w:r>
      <w:ins w:author="Agung Adi kurniawan" w:id="18" w:date="2021-11-06T01:57:34Z">
        <w:r w:rsidDel="00000000" w:rsidR="00000000" w:rsidRPr="00000000">
          <w:rPr>
            <w:rFonts w:ascii="Times New Roman" w:cs="Times New Roman" w:eastAsia="Times New Roman" w:hAnsi="Times New Roman"/>
            <w:sz w:val="24"/>
            <w:szCs w:val="24"/>
            <w:rtl w:val="0"/>
          </w:rPr>
          <w:t xml:space="preserve">di tubuhmu</w:t>
        </w:r>
      </w:ins>
      <w:del w:author="Agung Adi kurniawan" w:id="18" w:date="2021-11-06T01:57:34Z">
        <w:r w:rsidDel="00000000" w:rsidR="00000000" w:rsidRPr="00000000">
          <w:rPr>
            <w:rFonts w:ascii="Times New Roman" w:cs="Times New Roman" w:eastAsia="Times New Roman" w:hAnsi="Times New Roman"/>
            <w:sz w:val="24"/>
            <w:szCs w:val="24"/>
            <w:rtl w:val="0"/>
          </w:rPr>
          <w:delText xml:space="preserve">ditubuhmu</w:delText>
        </w:r>
      </w:del>
      <w:r w:rsidDel="00000000" w:rsidR="00000000" w:rsidRPr="00000000">
        <w:rPr>
          <w:rFonts w:ascii="Times New Roman" w:cs="Times New Roman" w:eastAsia="Times New Roman" w:hAnsi="Times New Roman"/>
          <w:sz w:val="24"/>
          <w:szCs w:val="24"/>
          <w:rtl w:val="0"/>
        </w:rPr>
        <w:t xml:space="preserve">, di</w:t>
      </w:r>
      <w:ins w:author="Agung Adi kurniawan" w:id="19" w:date="2021-11-06T02:19:44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mana-mana.</w:t>
      </w:r>
    </w:p>
    <w:p w:rsidR="00000000" w:rsidDel="00000000" w:rsidP="00000000" w:rsidRDefault="00000000" w:rsidRPr="00000000" w14:paraId="0000001A">
      <w:pPr>
        <w:shd w:fill="f5f5f5" w:val="clear"/>
        <w:spacing w:after="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Jadi, jangan salahkan hujannya. Soal nafsu makan ini lebih banyak salahnya di kamu. Kamu yang tidak bisa mengendalikan diri. Kalau tiba-tiba berat badan ikut tergelincir makin kekanan di saat hujan. Coba ingat-ingat apa yang kamu makan saat hujan?</w:t>
      </w:r>
    </w:p>
    <w:p w:rsidR="00000000" w:rsidDel="00000000" w:rsidP="00000000" w:rsidRDefault="00000000" w:rsidRPr="00000000" w14:paraId="0000001B">
      <w:pPr>
        <w:shd w:fill="f5f5f5" w:val="clear"/>
        <w:spacing w:after="3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 rebus kuah susu ditambah telur. Ya bisalah lebih dari 500 kalori. HAHA. </w:t>
      </w:r>
    </w:p>
    <w:p w:rsidR="00000000" w:rsidDel="00000000" w:rsidP="00000000" w:rsidRDefault="00000000" w:rsidRPr="00000000" w14:paraId="0000001C">
      <w:pPr>
        <w:shd w:fill="f5f5f5"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Salam,</w:t>
        <w:br w:type="textWrapping"/>
        <w:t xml:space="preserve">Listhia H. Rahman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rFonts w:ascii="Cambria" w:cs="Cambria" w:eastAsia="Cambria" w:hAnsi="Cambria"/>
          <w:i w:val="1"/>
          <w:sz w:val="18"/>
          <w:szCs w:val="18"/>
        </w:rPr>
      </w:pPr>
      <w:r w:rsidDel="00000000" w:rsidR="00000000" w:rsidRPr="00000000">
        <w:rPr>
          <w:rFonts w:ascii="Cambria" w:cs="Cambria" w:eastAsia="Cambria" w:hAnsi="Cambria"/>
          <w:i w:val="1"/>
          <w:sz w:val="18"/>
          <w:szCs w:val="18"/>
          <w:rtl w:val="0"/>
        </w:rPr>
        <w:t xml:space="preserve">Sumber: </w:t>
      </w:r>
      <w:hyperlink r:id="rId7">
        <w:r w:rsidDel="00000000" w:rsidR="00000000" w:rsidRPr="00000000">
          <w:rPr>
            <w:rFonts w:ascii="Cambria" w:cs="Cambria" w:eastAsia="Cambria" w:hAnsi="Cambria"/>
            <w:i w:val="1"/>
            <w:color w:val="0000ff"/>
            <w:sz w:val="18"/>
            <w:szCs w:val="18"/>
            <w:u w:val="single"/>
            <w:rtl w:val="0"/>
          </w:rPr>
          <w:t xml:space="preserve">https://www.kompasiana.com/listhiahr/5e11e59a097f367b4a413222/hujan-turun-berat-badan-naik?page=all#section1</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footerReference r:id="rId8" w:type="default"/>
      <w:pgSz w:h="16840"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Tugas Observasi_Penyuntingan versi 6</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kompasiana.com/listhiahr/5e11e59a097f367b4a413222/hujan-turun-berat-badan-naik?page=all#section1"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