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CFD16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F25EE3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D316B4F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BEE84C1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3AAF76C8" w14:textId="77777777" w:rsidTr="00821BA2">
        <w:tc>
          <w:tcPr>
            <w:tcW w:w="9350" w:type="dxa"/>
          </w:tcPr>
          <w:p w14:paraId="5867856D" w14:textId="77777777" w:rsidR="00125355" w:rsidRDefault="00125355" w:rsidP="00250C49">
            <w:pPr>
              <w:pStyle w:val="Heading3"/>
              <w:spacing w:before="0" w:after="0" w:line="240" w:lineRule="auto"/>
              <w:jc w:val="center"/>
              <w:rPr>
                <w:rFonts w:ascii="Times New Roman" w:hAnsi="Times New Roman"/>
                <w:sz w:val="48"/>
              </w:rPr>
              <w:pPrChange w:id="0" w:author="arif haryanto" w:date="2022-05-23T14:08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</w:t>
            </w:r>
          </w:p>
          <w:p w14:paraId="167691F9" w14:textId="77777777" w:rsidR="00125355" w:rsidRDefault="00125355" w:rsidP="00250C49">
            <w:pPr>
              <w:spacing w:after="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1" w:author="arif haryanto" w:date="2022-05-23T14:0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5DCABC18" w14:textId="4C450887" w:rsidR="00125355" w:rsidRPr="00EC6F38" w:rsidRDefault="00250C49" w:rsidP="00250C4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" w:author="arif haryanto" w:date="2022-05-23T14:0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3" w:author="arif haryanto" w:date="2022-05-23T14:14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e</w:t>
            </w:r>
            <w:ins w:id="4" w:author="arif haryanto" w:date="2022-05-23T14:09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ks</w:t>
              </w:r>
            </w:ins>
            <w:del w:id="5" w:author="arif haryanto" w:date="2022-05-23T14:09:00Z">
              <w:r w:rsidR="00125355" w:rsidRPr="00EC6F38" w:rsidDel="00250C49">
                <w:rPr>
                  <w:rFonts w:ascii="Times New Roman" w:eastAsia="Times New Roman" w:hAnsi="Times New Roman" w:cs="Times New Roman"/>
                  <w:szCs w:val="24"/>
                </w:rPr>
                <w:delText>x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tream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6" w:author="arif haryanto" w:date="2022-05-23T14:14:00Z">
              <w:r w:rsidR="00125355" w:rsidRPr="00EC6F38" w:rsidDel="00250C49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Industri </w:delText>
              </w:r>
            </w:del>
            <w:del w:id="7" w:author="arif haryanto" w:date="2022-05-23T14:09:00Z">
              <w:r w:rsidR="00125355" w:rsidRPr="00EC6F38" w:rsidDel="00250C49">
                <w:rPr>
                  <w:rFonts w:ascii="Times New Roman" w:eastAsia="Times New Roman" w:hAnsi="Times New Roman" w:cs="Times New Roman"/>
                  <w:szCs w:val="24"/>
                </w:rPr>
                <w:delText>yang</w:delText>
              </w:r>
            </w:del>
            <w:del w:id="8" w:author="arif haryanto" w:date="2022-05-23T14:14:00Z">
              <w:r w:rsidR="00125355" w:rsidRPr="00EC6F38" w:rsidDel="00250C49">
                <w:rPr>
                  <w:rFonts w:ascii="Times New Roman" w:eastAsia="Times New Roman" w:hAnsi="Times New Roman" w:cs="Times New Roman"/>
                  <w:szCs w:val="24"/>
                </w:rPr>
                <w:delText xml:space="preserve"> t</w:delText>
              </w:r>
            </w:del>
            <w:ins w:id="9" w:author="arif haryanto" w:date="2022-05-23T14:14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0" w:author="arif haryanto" w:date="2022-05-23T14:14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ndustri</w:t>
              </w:r>
              <w:proofErr w:type="spellEnd"/>
              <w:r w:rsidRPr="00EC6F38" w:rsidDel="00250C4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1" w:author="arif haryanto" w:date="2022-05-23T14:09:00Z">
              <w:r w:rsidR="00125355" w:rsidRPr="00EC6F38" w:rsidDel="00250C49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ins w:id="12" w:author="arif haryanto" w:date="2022-05-23T14:15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 Kondisi</w:t>
              </w:r>
            </w:ins>
            <w:del w:id="13" w:author="arif haryanto" w:date="2022-05-23T14:15:00Z">
              <w:r w:rsidR="00125355" w:rsidRPr="00EC6F38" w:rsidDel="00250C49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" w:author="arif haryanto" w:date="2022-05-23T14:15:00Z">
              <w:r w:rsidR="00125355" w:rsidRPr="00EC6F38" w:rsidDel="00250C49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ins w:id="15" w:author="arif haryanto" w:date="2022-05-23T14:15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ini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proofErr w:type="spellEnd"/>
            <w:ins w:id="16" w:author="arif haryanto" w:date="2022-05-23T14:10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</w:ins>
            <w:del w:id="17" w:author="arif haryanto" w:date="2022-05-23T14:10:00Z">
              <w:r w:rsidR="00125355" w:rsidRPr="00EC6F38" w:rsidDel="00250C49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8" w:author="arif haryanto" w:date="2022-05-23T14:15:00Z">
              <w:r w:rsidR="00125355" w:rsidRPr="00EC6F38" w:rsidDel="00250C49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ins w:id="19" w:author="arif haryanto" w:date="2022-05-23T14:15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tersebut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ins w:id="20" w:author="arif haryanto" w:date="2022-05-23T14:16:00Z">
              <w:r w:rsidR="009D027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9EDF3A" w14:textId="52AED666" w:rsidR="00125355" w:rsidRPr="00EC6F38" w:rsidRDefault="00250C49" w:rsidP="00250C4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1" w:author="arif haryanto" w:date="2022-05-23T14:0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22" w:author="arif haryanto" w:date="2022-05-23T14:11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3" w:author="arif haryanto" w:date="2022-05-23T14:17:00Z">
              <w:r w:rsidR="00125355" w:rsidRPr="00EC6F38" w:rsidDel="009D027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AE68D3B" w14:textId="5E3CDB4E" w:rsidR="00125355" w:rsidRPr="00EC6F38" w:rsidRDefault="00250C49" w:rsidP="00250C4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4" w:author="arif haryanto" w:date="2022-05-23T14:0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25" w:author="arif haryanto" w:date="2022-05-23T14:11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6" w:author="arif haryanto" w:date="2022-05-23T14:17:00Z">
              <w:r w:rsidR="00125355" w:rsidRPr="00EC6F38" w:rsidDel="009D027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9C5167A" w14:textId="770EEE32" w:rsidR="00125355" w:rsidRPr="00EC6F38" w:rsidRDefault="00250C49" w:rsidP="00250C4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7" w:author="arif haryanto" w:date="2022-05-23T14:0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28" w:author="arif haryanto" w:date="2022-05-23T14:11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9" w:author="arif haryanto" w:date="2022-05-23T14:17:00Z">
              <w:r w:rsidR="009D027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0" w:author="arif haryanto" w:date="2022-05-23T14:17:00Z">
              <w:r w:rsidR="00125355" w:rsidRPr="00EC6F38" w:rsidDel="009D027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31" w:author="arif haryanto" w:date="2022-05-23T14:18:00Z">
              <w:r w:rsidR="009D027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: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32" w:author="arif haryanto" w:date="2022-05-23T14:18:00Z">
              <w:r w:rsidR="009D027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?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3" w:author="arif haryanto" w:date="2022-05-23T14:18:00Z">
              <w:r w:rsidR="009D027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34" w:author="arif haryanto" w:date="2022-05-23T14:18:00Z">
              <w:r w:rsidR="00125355" w:rsidRPr="00EC6F38" w:rsidDel="009D027E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5" w:author="arif haryanto" w:date="2022-05-23T14:18:00Z">
              <w:r w:rsidR="00125355" w:rsidRPr="00EC6F38" w:rsidDel="009D027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6" w:author="arif haryanto" w:date="2022-05-23T14:18:00Z">
              <w:r w:rsidR="00125355" w:rsidRPr="00EC6F38" w:rsidDel="009D027E">
                <w:rPr>
                  <w:rFonts w:ascii="Times New Roman" w:eastAsia="Times New Roman" w:hAnsi="Times New Roman" w:cs="Times New Roman"/>
                  <w:szCs w:val="24"/>
                </w:rPr>
                <w:delText xml:space="preserve">mempersiapkan </w:delText>
              </w:r>
            </w:del>
            <w:ins w:id="37" w:author="arif haryanto" w:date="2022-05-23T14:18:00Z">
              <w:r w:rsidR="009D027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menyi</w:t>
              </w:r>
              <w:proofErr w:type="spellStart"/>
              <w:r w:rsidR="009D027E" w:rsidRPr="00EC6F38">
                <w:rPr>
                  <w:rFonts w:ascii="Times New Roman" w:eastAsia="Times New Roman" w:hAnsi="Times New Roman" w:cs="Times New Roman"/>
                  <w:szCs w:val="24"/>
                </w:rPr>
                <w:t>iapkan</w:t>
              </w:r>
              <w:proofErr w:type="spellEnd"/>
              <w:r w:rsidR="009D027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18FC44E0" w14:textId="473BFF9B" w:rsidR="00125355" w:rsidRPr="00250C49" w:rsidRDefault="00125355" w:rsidP="00250C4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38" w:author="arif haryanto" w:date="2022-05-23T14:1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39" w:author="arif haryanto" w:date="2022-05-23T14:1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40" w:author="arif haryanto" w:date="2022-05-23T14:13:00Z">
              <w:r w:rsidR="00250C4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 yaitu:</w:t>
              </w:r>
            </w:ins>
          </w:p>
          <w:p w14:paraId="20EB1746" w14:textId="77777777" w:rsidR="00125355" w:rsidRPr="00EC6F38" w:rsidRDefault="00125355" w:rsidP="009D027E">
            <w:pPr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1" w:author="arif haryanto" w:date="2022-05-23T14:1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5E8A05C" w14:textId="77777777" w:rsidR="00125355" w:rsidRPr="00EC6F38" w:rsidRDefault="00125355" w:rsidP="009D027E">
            <w:pPr>
              <w:spacing w:after="0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2" w:author="arif haryanto" w:date="2022-05-23T14:1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85CD1A5" w14:textId="77777777" w:rsidR="00125355" w:rsidRPr="00EC6F38" w:rsidRDefault="00125355" w:rsidP="009D027E">
            <w:pPr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3" w:author="arif haryanto" w:date="2022-05-23T14:1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BE39A42" w14:textId="77777777" w:rsidR="00125355" w:rsidRPr="00EC6F38" w:rsidRDefault="00125355" w:rsidP="009D027E">
            <w:pPr>
              <w:spacing w:after="0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4" w:author="arif haryanto" w:date="2022-05-23T14:1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5A19E70" w14:textId="77777777" w:rsidR="00125355" w:rsidRPr="00EC6F38" w:rsidRDefault="00125355" w:rsidP="009D027E">
            <w:pPr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5" w:author="arif haryanto" w:date="2022-05-23T14:1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2447D49A" w14:textId="77777777" w:rsidR="00125355" w:rsidRPr="00EC6F38" w:rsidRDefault="00125355" w:rsidP="009D027E">
            <w:pPr>
              <w:spacing w:after="0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6" w:author="arif haryanto" w:date="2022-05-23T14:1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2B3EE56" w14:textId="77777777" w:rsidR="00125355" w:rsidRPr="00EC6F38" w:rsidRDefault="00125355" w:rsidP="009D027E">
            <w:pPr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7" w:author="arif haryanto" w:date="2022-05-23T14:1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BCB43A3" w14:textId="77777777" w:rsidR="00125355" w:rsidRPr="00EC6F38" w:rsidRDefault="00125355" w:rsidP="009D027E">
            <w:pPr>
              <w:spacing w:after="0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8" w:author="arif haryanto" w:date="2022-05-23T14:1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FEEC1B8" w14:textId="77777777" w:rsidR="00125355" w:rsidRPr="00EC6F38" w:rsidRDefault="00125355" w:rsidP="00250C4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9" w:author="arif haryanto" w:date="2022-05-23T14:1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50" w:author="arif haryanto" w:date="2022-05-23T14:12:00Z">
              <w:r w:rsidRPr="00EC6F38" w:rsidDel="00250C49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58A9346" w14:textId="77777777" w:rsidR="00125355" w:rsidRPr="00EC6F38" w:rsidRDefault="00125355" w:rsidP="00250C49">
            <w:pPr>
              <w:numPr>
                <w:ilvl w:val="0"/>
                <w:numId w:val="2"/>
              </w:num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51" w:author="arif haryanto" w:date="2022-05-23T14:1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7040BFB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7F06CC4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2D7BE0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69A2AEB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2116ADCE" w14:textId="634754DE" w:rsidR="00125355" w:rsidRPr="00EC6F38" w:rsidRDefault="009D027E" w:rsidP="00250C4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2" w:author="arif haryanto" w:date="2022-05-23T14:1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53" w:author="arif haryanto" w:date="2022-05-23T14:20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4" w:author="arif haryanto" w:date="2022-05-23T14:19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5" w:author="arif haryanto" w:date="2022-05-23T14:20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men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56" w:author="arif haryanto" w:date="2022-05-23T14:20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57" w:author="arif haryanto" w:date="2022-05-23T14:20:00Z">
              <w:r w:rsidR="00125355" w:rsidRPr="00EC6F38" w:rsidDel="009D027E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58" w:author="arif haryanto" w:date="2022-05-23T14:20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, </w:t>
              </w:r>
            </w:ins>
            <w:del w:id="59" w:author="arif haryanto" w:date="2022-05-23T14:20:00Z">
              <w:r w:rsidR="00125355" w:rsidRPr="00EC6F38" w:rsidDel="009D027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0" w:author="arif haryanto" w:date="2022-05-23T14:20:00Z">
              <w:r w:rsidR="00125355" w:rsidRPr="00EC6F38" w:rsidDel="009D027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E167832" w14:textId="5D9420AD" w:rsidR="00125355" w:rsidRPr="00EC6F38" w:rsidRDefault="00125355" w:rsidP="00250C4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1" w:author="arif haryanto" w:date="2022-05-23T14:1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62" w:author="arif haryanto" w:date="2022-05-23T14:20:00Z">
              <w:r w:rsidRPr="00EC6F38" w:rsidDel="009D027E"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delText>Dari g</w:delText>
              </w:r>
            </w:del>
            <w:ins w:id="63" w:author="arif haryanto" w:date="2022-05-23T14:20:00Z">
              <w:r w:rsidR="009D027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     G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F0E177E" w14:textId="3C91D442" w:rsidR="00125355" w:rsidRPr="00EC6F38" w:rsidDel="009D027E" w:rsidRDefault="009D027E" w:rsidP="009D027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64" w:author="arif haryanto" w:date="2022-05-23T14:21:00Z"/>
                <w:rFonts w:ascii="Times New Roman" w:eastAsia="Times New Roman" w:hAnsi="Times New Roman" w:cs="Times New Roman"/>
                <w:szCs w:val="24"/>
              </w:rPr>
              <w:pPrChange w:id="65" w:author="arif haryanto" w:date="2022-05-23T14:2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66" w:author="arif haryanto" w:date="2022-05-23T14:21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muncul.</w:t>
            </w:r>
          </w:p>
          <w:p w14:paraId="1AA80408" w14:textId="68FC1C04" w:rsidR="00125355" w:rsidRPr="00EC6F38" w:rsidRDefault="00125355" w:rsidP="009D027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7" w:author="arif haryanto" w:date="2022-05-23T14:2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68" w:author="arif haryanto" w:date="2022-05-23T14:22:00Z">
              <w:r w:rsidR="009D027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t</w:t>
              </w:r>
            </w:ins>
            <w:bookmarkStart w:id="69" w:name="_GoBack"/>
            <w:bookmarkEnd w:id="69"/>
            <w:del w:id="70" w:author="arif haryanto" w:date="2022-05-23T14:22:00Z">
              <w:r w:rsidRPr="00EC6F38" w:rsidDel="009D027E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del w:id="71" w:author="arif haryanto" w:date="2022-05-23T14:21:00Z">
              <w:r w:rsidRPr="00EC6F38" w:rsidDel="009D027E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untutan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86CA241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4E602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4D96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if haryanto">
    <w15:presenceInfo w15:providerId="Windows Live" w15:userId="5f2fbe54966d73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250C49"/>
    <w:rsid w:val="0042167F"/>
    <w:rsid w:val="00924DF5"/>
    <w:rsid w:val="009D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68737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arif haryanto</cp:lastModifiedBy>
  <cp:revision>4</cp:revision>
  <dcterms:created xsi:type="dcterms:W3CDTF">2020-08-26T22:03:00Z</dcterms:created>
  <dcterms:modified xsi:type="dcterms:W3CDTF">2022-05-23T07:22:00Z</dcterms:modified>
</cp:coreProperties>
</file>