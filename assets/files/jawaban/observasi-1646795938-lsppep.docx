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B7E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C6015F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37D15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167C9C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5B5C8C3" w14:textId="77777777" w:rsidR="00927764" w:rsidRPr="0094076B" w:rsidRDefault="00927764" w:rsidP="00927764">
      <w:pPr>
        <w:rPr>
          <w:rFonts w:ascii="Cambria" w:hAnsi="Cambria"/>
        </w:rPr>
      </w:pPr>
    </w:p>
    <w:p w14:paraId="39E3D46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4576A8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89E75F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1919319" wp14:editId="58C5186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468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E205977" w14:textId="77777777" w:rsidR="004D12EE" w:rsidRDefault="00927764" w:rsidP="00927764">
      <w:pPr>
        <w:shd w:val="clear" w:color="auto" w:fill="F5F5F5"/>
        <w:spacing w:after="375"/>
        <w:rPr>
          <w:ins w:id="0" w:author="ASUS Zenbook" w:date="2022-03-09T09:56:00Z"/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ins w:id="1" w:author="ASUS Zenbook" w:date="2022-03-09T09:56:00Z">
        <w:r w:rsidR="004D12E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2" w:author="ASUS Zenbook" w:date="2022-03-09T09:56:00Z">
        <w:r w:rsidRPr="00C50A1E" w:rsidDel="004D12E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</w:p>
    <w:p w14:paraId="41A59992" w14:textId="77777777" w:rsidR="004D12EE" w:rsidRDefault="00927764" w:rsidP="00927764">
      <w:pPr>
        <w:shd w:val="clear" w:color="auto" w:fill="F5F5F5"/>
        <w:spacing w:after="375"/>
        <w:rPr>
          <w:ins w:id="3" w:author="ASUS Zenbook" w:date="2022-03-09T09:56:00Z"/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4" w:author="ASUS Zenbook" w:date="2022-03-09T09:56:00Z">
        <w:r w:rsidR="004D12E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</w:ins>
      <w:del w:id="5" w:author="ASUS Zenbook" w:date="2022-03-09T09:56:00Z">
        <w:r w:rsidRPr="00C50A1E" w:rsidDel="004D12E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</w:p>
    <w:p w14:paraId="619C4851" w14:textId="69A42133" w:rsidR="00927764" w:rsidRPr="00C50A1E" w:rsidDel="004D12EE" w:rsidRDefault="00927764" w:rsidP="00927764">
      <w:pPr>
        <w:shd w:val="clear" w:color="auto" w:fill="F5F5F5"/>
        <w:spacing w:after="375"/>
        <w:rPr>
          <w:del w:id="6" w:author="ASUS Zenbook" w:date="2022-03-09T09:56:00Z"/>
          <w:rFonts w:ascii="Times New Roman" w:eastAsia="Times New Roman" w:hAnsi="Times New Roman" w:cs="Times New Roman"/>
          <w:sz w:val="24"/>
          <w:szCs w:val="24"/>
        </w:rPr>
      </w:pPr>
      <w:del w:id="7" w:author="ASUS Zenbook" w:date="2022-03-09T09:56:00Z">
        <w:r w:rsidRPr="00C50A1E" w:rsidDel="004D12E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14:paraId="438F3500" w14:textId="6549AFF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ASUS Zenbook" w:date="2022-03-09T09:57:00Z">
        <w:r w:rsidRPr="00C50A1E" w:rsidDel="004D12EE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F11837" w14:textId="736FF78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" w:author="ASUS Zenbook" w:date="2022-03-09T09:59:00Z">
        <w:r w:rsidRPr="00C50A1E" w:rsidDel="004D12EE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ins w:id="10" w:author="ASUS Zenbook" w:date="2022-03-09T09:59:00Z">
        <w:r w:rsidR="00FB5817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FB58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ASUS Zenbook" w:date="2022-03-09T09:59:00Z">
        <w:r w:rsidRPr="00C50A1E" w:rsidDel="00FB5817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perkiraan. Sudah sangat terasa 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AE04E" w14:textId="70BB18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12" w:author="ASUS Zenbook" w:date="2022-03-09T10:00:00Z">
        <w:r w:rsidRPr="00C50A1E" w:rsidDel="00FB5817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ambyar,</w:t>
      </w:r>
      <w:del w:id="13" w:author="ASUS Zenbook" w:date="2022-03-09T10:00:00Z">
        <w:r w:rsidRPr="00C50A1E" w:rsidDel="00FB5817">
          <w:rPr>
            <w:rFonts w:ascii="Times New Roman" w:eastAsia="Times New Roman" w:hAnsi="Times New Roman" w:cs="Times New Roman"/>
            <w:sz w:val="24"/>
            <w:szCs w:val="24"/>
          </w:rPr>
          <w:delText xml:space="preserve"> pun</w:delText>
        </w:r>
      </w:del>
      <w:ins w:id="14" w:author="ASUS Zenbook" w:date="2022-03-09T10:01:00Z">
        <w:r w:rsidR="00FB5817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FB5817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15" w:author="ASUS Zenbook" w:date="2022-03-09T10:01:00Z">
        <w:r w:rsidR="00FB58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B5817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</w:ins>
      <w:del w:id="16" w:author="ASUS Zenbook" w:date="2022-03-09T10:01:00Z">
        <w:r w:rsidRPr="00C50A1E" w:rsidDel="00FB5817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7" w:author="ASUS Zenbook" w:date="2022-03-09T10:01:00Z">
        <w:r w:rsidR="00FB581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8" w:author="ASUS Zenbook" w:date="2022-03-09T10:01:00Z">
        <w:r w:rsidRPr="00C50A1E" w:rsidDel="00FB5817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BBE0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A0C2B3" w14:textId="77777777" w:rsidR="00927764" w:rsidRPr="00C50A1E" w:rsidDel="00C86305" w:rsidRDefault="00927764" w:rsidP="00927764">
      <w:pPr>
        <w:shd w:val="clear" w:color="auto" w:fill="F5F5F5"/>
        <w:spacing w:after="375"/>
        <w:rPr>
          <w:del w:id="19" w:author="ASUS Zenbook" w:date="2022-03-09T10:0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del w:id="20" w:author="ASUS Zenbook" w:date="2022-03-09T10:05:00Z">
        <w:r w:rsidRPr="00C50A1E" w:rsidDel="00C8630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045A4750" w14:textId="7209704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del w:id="21" w:author="ASUS Zenbook" w:date="2022-03-09T10:04:00Z">
        <w:r w:rsidRPr="00C50A1E" w:rsidDel="00C86305">
          <w:rPr>
            <w:rFonts w:ascii="Times New Roman" w:eastAsia="Times New Roman" w:hAnsi="Times New Roman" w:cs="Times New Roman"/>
            <w:sz w:val="24"/>
            <w:szCs w:val="24"/>
          </w:rPr>
          <w:delText>, satu-dua biji eh kok jadi lima?</w:delText>
        </w:r>
      </w:del>
      <w:ins w:id="22" w:author="ASUS Zenbook" w:date="2022-03-09T10:04:00Z">
        <w:r w:rsidR="00C8630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166E8C53" w14:textId="1A70023E" w:rsidR="00927764" w:rsidRPr="00C50A1E" w:rsidDel="00C86305" w:rsidRDefault="00927764" w:rsidP="00927764">
      <w:pPr>
        <w:shd w:val="clear" w:color="auto" w:fill="F5F5F5"/>
        <w:spacing w:after="375"/>
        <w:rPr>
          <w:del w:id="23" w:author="ASUS Zenbook" w:date="2022-03-09T10:0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2A0A11D6" w14:textId="78F570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4" w:author="ASUS Zenbook" w:date="2022-03-09T10:06:00Z">
        <w:r w:rsidRPr="00C50A1E" w:rsidDel="00C86305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dengan </w:delText>
        </w:r>
      </w:del>
      <w:proofErr w:type="spellStart"/>
      <w:ins w:id="25" w:author="ASUS Zenbook" w:date="2022-03-09T10:06:00Z">
        <w:r w:rsidR="00C86305">
          <w:rPr>
            <w:rFonts w:ascii="Times New Roman" w:eastAsia="Times New Roman" w:hAnsi="Times New Roman" w:cs="Times New Roman"/>
            <w:sz w:val="24"/>
            <w:szCs w:val="24"/>
          </w:rPr>
          <w:t>Melalui</w:t>
        </w:r>
        <w:proofErr w:type="spellEnd"/>
        <w:r w:rsidR="00C8630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6" w:author="ASUS Zenbook" w:date="2022-03-09T10:06:00Z">
        <w:r w:rsidR="00C86305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F5B15BB" w14:textId="1A74281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7" w:author="ASUS Zenbook" w:date="2022-03-09T10:07:00Z">
        <w:r w:rsidRPr="00C50A1E" w:rsidDel="00C86305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kenyataannya, </w:delText>
        </w:r>
      </w:del>
      <w:proofErr w:type="spellStart"/>
      <w:ins w:id="28" w:author="ASUS Zenbook" w:date="2022-03-09T10:07:00Z">
        <w:r w:rsidR="00C86305">
          <w:rPr>
            <w:rFonts w:ascii="Times New Roman" w:eastAsia="Times New Roman" w:hAnsi="Times New Roman" w:cs="Times New Roman"/>
            <w:sz w:val="24"/>
            <w:szCs w:val="24"/>
          </w:rPr>
          <w:t>Sebenarnya</w:t>
        </w:r>
        <w:proofErr w:type="spellEnd"/>
        <w:r w:rsidR="00C8630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29" w:author="ASUS Zenbook" w:date="2022-03-09T10:08:00Z">
        <w:r w:rsidRPr="00C50A1E" w:rsidDel="00C86305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0" w:author="ASUS Zenbook" w:date="2022-03-09T10:10:00Z">
        <w:r w:rsidRPr="00C50A1E" w:rsidDel="00175181">
          <w:rPr>
            <w:rFonts w:ascii="Times New Roman" w:eastAsia="Times New Roman" w:hAnsi="Times New Roman" w:cs="Times New Roman"/>
            <w:sz w:val="24"/>
            <w:szCs w:val="24"/>
          </w:rPr>
          <w:delText>Dingin yang kita kira ternyata tidak sedingin kenyataannya</w:delText>
        </w:r>
      </w:del>
      <w:del w:id="31" w:author="ASUS Zenbook" w:date="2022-03-09T10:09:00Z">
        <w:r w:rsidRPr="00C50A1E" w:rsidDel="00C8630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32" w:author="ASUS Zenbook" w:date="2022-03-09T10:10:00Z">
        <w:r w:rsidRPr="00C50A1E" w:rsidDel="0017518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3" w:author="ASUS Zenbook" w:date="2022-03-09T10:08:00Z">
        <w:r w:rsidRPr="00C50A1E" w:rsidDel="00C86305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</w:p>
    <w:p w14:paraId="445DA2B7" w14:textId="5137720A" w:rsidR="00927764" w:rsidRPr="00C50A1E" w:rsidDel="00175181" w:rsidRDefault="00927764" w:rsidP="00927764">
      <w:pPr>
        <w:shd w:val="clear" w:color="auto" w:fill="F5F5F5"/>
        <w:spacing w:after="375"/>
        <w:rPr>
          <w:del w:id="34" w:author="ASUS Zenbook" w:date="2022-03-09T10:1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35" w:author="ASUS Zenbook" w:date="2022-03-09T10:11:00Z">
        <w:r w:rsidRPr="00C50A1E" w:rsidDel="0017518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Bisa Jadi </w:delText>
        </w:r>
      </w:del>
      <w:proofErr w:type="spellStart"/>
      <w:ins w:id="36" w:author="ASUS Zenbook" w:date="2022-03-09T10:11:00Z">
        <w:r w:rsidR="0017518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17518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ASUS Zenbook" w:date="2022-03-09T10:12:00Z">
        <w:r w:rsidRPr="00C50A1E" w:rsidDel="00175181">
          <w:rPr>
            <w:rFonts w:ascii="Times New Roman" w:eastAsia="Times New Roman" w:hAnsi="Times New Roman" w:cs="Times New Roman"/>
            <w:sz w:val="24"/>
            <w:szCs w:val="24"/>
          </w:rPr>
          <w:delText xml:space="preserve">saja. Ya, ini soal </w:delText>
        </w:r>
      </w:del>
      <w:proofErr w:type="spellStart"/>
      <w:ins w:id="38" w:author="ASUS Zenbook" w:date="2022-03-09T10:12:00Z">
        <w:r w:rsidR="00175181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17518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ASUS Zenbook" w:date="2022-03-09T10:12:00Z">
        <w:r w:rsidRPr="00C50A1E" w:rsidDel="0017518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jadi </w:delText>
        </w:r>
      </w:del>
      <w:proofErr w:type="spellStart"/>
      <w:ins w:id="40" w:author="ASUS Zenbook" w:date="2022-03-09T10:12:00Z">
        <w:r w:rsidR="0017518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17518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5181">
        <w:rPr>
          <w:rFonts w:ascii="Times New Roman" w:eastAsia="Times New Roman" w:hAnsi="Times New Roman" w:cs="Times New Roman"/>
          <w:i/>
          <w:iCs/>
          <w:sz w:val="24"/>
          <w:szCs w:val="24"/>
          <w:rPrChange w:id="41" w:author="ASUS Zenbook" w:date="2022-03-09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Ehem.</w:t>
      </w:r>
    </w:p>
    <w:p w14:paraId="57382304" w14:textId="77777777" w:rsidR="00927764" w:rsidRPr="00C50A1E" w:rsidDel="00175181" w:rsidRDefault="00927764" w:rsidP="00927764">
      <w:pPr>
        <w:shd w:val="clear" w:color="auto" w:fill="F5F5F5"/>
        <w:spacing w:after="375"/>
        <w:rPr>
          <w:del w:id="42" w:author="ASUS Zenbook" w:date="2022-03-09T10:1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1FA436CF" w14:textId="4E0D6A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43" w:author="ASUS Zenbook" w:date="2022-03-09T10:14:00Z">
        <w:r w:rsidRPr="00C50A1E" w:rsidDel="00175181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79D75B51" w14:textId="48384D9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4" w:author="ASUS Zenbook" w:date="2022-03-09T10:15:00Z">
        <w:r w:rsidR="004F1598">
          <w:rPr>
            <w:rFonts w:ascii="Times New Roman" w:eastAsia="Times New Roman" w:hAnsi="Times New Roman" w:cs="Times New Roman"/>
            <w:sz w:val="24"/>
            <w:szCs w:val="24"/>
          </w:rPr>
          <w:t>Kesalahan</w:t>
        </w:r>
        <w:proofErr w:type="spellEnd"/>
        <w:r w:rsidR="004F159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5" w:author="ASUS Zenbook" w:date="2022-03-09T10:15:00Z">
        <w:r w:rsidRPr="00C50A1E" w:rsidDel="004F1598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ASUS Zenbook" w:date="2022-03-09T10:15:00Z">
        <w:r w:rsidRPr="00C50A1E" w:rsidDel="004F1598">
          <w:rPr>
            <w:rFonts w:ascii="Times New Roman" w:eastAsia="Times New Roman" w:hAnsi="Times New Roman" w:cs="Times New Roman"/>
            <w:sz w:val="24"/>
            <w:szCs w:val="24"/>
          </w:rPr>
          <w:delText xml:space="preserve">membuatnya salah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47" w:author="ASUS Zenbook" w:date="2022-03-09T10:15:00Z">
        <w:r w:rsidR="004F159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F1598">
          <w:rPr>
            <w:rFonts w:ascii="Times New Roman" w:eastAsia="Times New Roman" w:hAnsi="Times New Roman" w:cs="Times New Roman"/>
            <w:sz w:val="24"/>
            <w:szCs w:val="24"/>
          </w:rPr>
          <w:t>tanpa</w:t>
        </w:r>
        <w:proofErr w:type="spellEnd"/>
        <w:r w:rsidR="004F159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F1598">
          <w:rPr>
            <w:rFonts w:ascii="Times New Roman" w:eastAsia="Times New Roman" w:hAnsi="Times New Roman" w:cs="Times New Roman"/>
            <w:sz w:val="24"/>
            <w:szCs w:val="24"/>
          </w:rPr>
          <w:t>memikirkan</w:t>
        </w:r>
        <w:proofErr w:type="spellEnd"/>
        <w:r w:rsidR="004F159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F1598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4F1598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ASUS Zenbook" w:date="2022-03-09T10:14:00Z">
        <w:r w:rsidRPr="00C50A1E" w:rsidDel="004F1598">
          <w:rPr>
            <w:rFonts w:ascii="Times New Roman" w:eastAsia="Times New Roman" w:hAnsi="Times New Roman" w:cs="Times New Roman"/>
            <w:sz w:val="24"/>
            <w:szCs w:val="24"/>
          </w:rPr>
          <w:delText xml:space="preserve">kita yang tidak tahu diri. </w:delText>
        </w:r>
      </w:del>
      <w:ins w:id="49" w:author="ASUS Zenbook" w:date="2022-03-09T10:14:00Z">
        <w:r w:rsidR="004F159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0" w:author="ASUS Zenbook" w:date="2022-03-09T10:15:00Z">
        <w:r w:rsidRPr="00C50A1E" w:rsidDel="004F1598">
          <w:rPr>
            <w:rFonts w:ascii="Times New Roman" w:eastAsia="Times New Roman" w:hAnsi="Times New Roman" w:cs="Times New Roman"/>
            <w:sz w:val="24"/>
            <w:szCs w:val="24"/>
          </w:rPr>
          <w:delText>Yang penting enak, kalori belakangan?</w:delText>
        </w:r>
      </w:del>
    </w:p>
    <w:p w14:paraId="55D73480" w14:textId="0EAE663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1" w:author="ASUS Zenbook" w:date="2022-03-09T10:15:00Z">
        <w:r w:rsidRPr="00C50A1E" w:rsidDel="004F1598">
          <w:rPr>
            <w:rFonts w:ascii="Times New Roman" w:eastAsia="Times New Roman" w:hAnsi="Times New Roman" w:cs="Times New Roman"/>
            <w:sz w:val="24"/>
            <w:szCs w:val="24"/>
          </w:rPr>
          <w:delText>Coba deh,</w:delText>
        </w:r>
      </w:del>
      <w:ins w:id="52" w:author="ASUS Zenbook" w:date="2022-03-09T10:15:00Z">
        <w:r w:rsidR="004F1598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ins w:id="53" w:author="ASUS Zenbook" w:date="2022-03-09T10:16:00Z">
        <w:r w:rsidR="004F1598">
          <w:rPr>
            <w:rFonts w:ascii="Times New Roman" w:eastAsia="Times New Roman" w:hAnsi="Times New Roman" w:cs="Times New Roman"/>
            <w:sz w:val="24"/>
            <w:szCs w:val="24"/>
          </w:rPr>
          <w:t xml:space="preserve">ita </w:t>
        </w:r>
        <w:proofErr w:type="spellStart"/>
        <w:proofErr w:type="gramStart"/>
        <w:r w:rsidR="004F1598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4F159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ASUS Zenbook" w:date="2022-03-09T10:16:00Z">
        <w:r w:rsidRPr="00C50A1E" w:rsidDel="004F1598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ASUS Zenbook" w:date="2022-03-09T10:16:00Z">
        <w:r w:rsidRPr="00C50A1E" w:rsidDel="004F1598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C05F8ED" w14:textId="6CF5D65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6" w:author="ASUS Zenbook" w:date="2022-03-09T10:17:00Z">
        <w:r w:rsidRPr="00C50A1E" w:rsidDel="004F1598">
          <w:rPr>
            <w:rFonts w:ascii="Times New Roman" w:eastAsia="Times New Roman" w:hAnsi="Times New Roman" w:cs="Times New Roman"/>
            <w:sz w:val="24"/>
            <w:szCs w:val="24"/>
          </w:rPr>
          <w:delText>nge-</w:delText>
        </w:r>
      </w:del>
      <w:r w:rsidRPr="004F1598">
        <w:rPr>
          <w:rFonts w:ascii="Times New Roman" w:eastAsia="Times New Roman" w:hAnsi="Times New Roman" w:cs="Times New Roman"/>
          <w:i/>
          <w:iCs/>
          <w:sz w:val="24"/>
          <w:szCs w:val="24"/>
          <w:rPrChange w:id="57" w:author="ASUS Zenbook" w:date="2022-03-09T10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2B81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1598">
        <w:rPr>
          <w:rFonts w:ascii="Times New Roman" w:eastAsia="Times New Roman" w:hAnsi="Times New Roman" w:cs="Times New Roman"/>
          <w:i/>
          <w:iCs/>
          <w:sz w:val="24"/>
          <w:szCs w:val="24"/>
          <w:rPrChange w:id="58" w:author="ASUS Zenbook" w:date="2022-03-09T10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C15D5D0" w14:textId="4BC9F05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9" w:author="ASUS Zenbook" w:date="2022-03-09T10:18:00Z">
        <w:r w:rsidR="004F159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B873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F1598">
        <w:rPr>
          <w:rFonts w:ascii="Times New Roman" w:eastAsia="Times New Roman" w:hAnsi="Times New Roman" w:cs="Times New Roman"/>
          <w:i/>
          <w:iCs/>
          <w:sz w:val="24"/>
          <w:szCs w:val="24"/>
          <w:rPrChange w:id="60" w:author="ASUS Zenbook" w:date="2022-03-09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2E98B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5A58DD5" w14:textId="77777777" w:rsidR="00927764" w:rsidRPr="00C50A1E" w:rsidRDefault="00927764" w:rsidP="00927764"/>
    <w:p w14:paraId="3B3EE6B1" w14:textId="77777777" w:rsidR="00927764" w:rsidRPr="005A045A" w:rsidRDefault="00927764" w:rsidP="00927764">
      <w:pPr>
        <w:rPr>
          <w:i/>
        </w:rPr>
      </w:pPr>
    </w:p>
    <w:p w14:paraId="7724E49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D639D2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8DDB" w14:textId="77777777" w:rsidR="008D18D3" w:rsidRDefault="008D18D3">
      <w:r>
        <w:separator/>
      </w:r>
    </w:p>
  </w:endnote>
  <w:endnote w:type="continuationSeparator" w:id="0">
    <w:p w14:paraId="24BB6AFF" w14:textId="77777777" w:rsidR="008D18D3" w:rsidRDefault="008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9A5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F13F7A3" w14:textId="77777777" w:rsidR="00941E77" w:rsidRDefault="008D18D3">
    <w:pPr>
      <w:pStyle w:val="Footer"/>
    </w:pPr>
  </w:p>
  <w:p w14:paraId="3C103335" w14:textId="77777777" w:rsidR="00941E77" w:rsidRDefault="008D1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6C99" w14:textId="77777777" w:rsidR="008D18D3" w:rsidRDefault="008D18D3">
      <w:r>
        <w:separator/>
      </w:r>
    </w:p>
  </w:footnote>
  <w:footnote w:type="continuationSeparator" w:id="0">
    <w:p w14:paraId="2C7B0000" w14:textId="77777777" w:rsidR="008D18D3" w:rsidRDefault="008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 Zenbook">
    <w15:presenceInfo w15:providerId="Windows Live" w15:userId="e8ed4c3f5d90d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75181"/>
    <w:rsid w:val="0042167F"/>
    <w:rsid w:val="004D12EE"/>
    <w:rsid w:val="004F1598"/>
    <w:rsid w:val="005209CE"/>
    <w:rsid w:val="008D18D3"/>
    <w:rsid w:val="00924DF5"/>
    <w:rsid w:val="00927764"/>
    <w:rsid w:val="00C86305"/>
    <w:rsid w:val="00FB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D06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4D1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Zenbook</cp:lastModifiedBy>
  <cp:revision>3</cp:revision>
  <dcterms:created xsi:type="dcterms:W3CDTF">2022-03-09T02:53:00Z</dcterms:created>
  <dcterms:modified xsi:type="dcterms:W3CDTF">2022-03-09T03:18:00Z</dcterms:modified>
</cp:coreProperties>
</file>