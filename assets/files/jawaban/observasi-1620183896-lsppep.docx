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F8D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6BD54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E2F2D1" w14:textId="77777777" w:rsidR="007952C3" w:rsidRDefault="007952C3"/>
    <w:p w14:paraId="738A21D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9B124AF" w14:textId="77777777" w:rsidTr="00E0626E">
        <w:tc>
          <w:tcPr>
            <w:tcW w:w="9350" w:type="dxa"/>
          </w:tcPr>
          <w:p w14:paraId="15409D0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5F03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6E18F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customXmlInsRangeStart w:id="0" w:author="IVA HANDAYANI" w:date="2021-05-05T10:02:00Z"/>
          <w:sdt>
            <w:sdtPr>
              <w:id w:val="1630272240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customXmlInsRangeEnd w:id="0"/>
              <w:p w14:paraId="6723A739" w14:textId="2B90A2FE" w:rsidR="00C672DB" w:rsidRDefault="00C672DB">
                <w:pPr>
                  <w:pStyle w:val="Heading1"/>
                  <w:outlineLvl w:val="0"/>
                  <w:rPr>
                    <w:ins w:id="1" w:author="IVA HANDAYANI" w:date="2021-05-05T10:02:00Z"/>
                  </w:rPr>
                </w:pPr>
              </w:p>
              <w:customXmlInsRangeStart w:id="2" w:author="IVA HANDAYANI" w:date="2021-05-05T10:02:00Z"/>
              <w:sdt>
                <w:sdtPr>
                  <w:id w:val="111145805"/>
                  <w:bibliography/>
                </w:sdtPr>
                <w:sdtContent>
                  <w:customXmlInsRangeEnd w:id="2"/>
                  <w:p w14:paraId="529C16C1" w14:textId="7A4F636E" w:rsidR="00C672DB" w:rsidRDefault="00C672DB" w:rsidP="00C672DB">
                    <w:pPr>
                      <w:pStyle w:val="Bibliography"/>
                      <w:rPr>
                        <w:ins w:id="3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ins w:id="4" w:author="IVA HANDAYANI" w:date="2021-05-05T10:02:00Z"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ins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5" w:author="IVA HANDAYANI" w:date="2021-05-05T10:03:00Z">
                          <w:rPr>
                            <w:noProof/>
                          </w:rPr>
                        </w:rPrChange>
                      </w:rPr>
                      <w:t xml:space="preserve">Enterprise, J. (2012).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6" w:author="IVA HANDAYANI" w:date="2021-05-05T10:03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Instagram Untuk Fotografi dan Bisnis Kreatif.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7" w:author="IVA HANDAYANI" w:date="2021-05-05T10:03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14:paraId="52A66E24" w14:textId="77777777" w:rsidR="00C672DB" w:rsidRPr="00C672DB" w:rsidRDefault="00C672DB" w:rsidP="00C672DB">
                    <w:pPr>
                      <w:rPr>
                        <w:rPrChange w:id="8" w:author="IVA HANDAYANI" w:date="2021-05-05T10:04:00Z">
                          <w:rPr>
                            <w:noProof/>
                            <w:sz w:val="24"/>
                            <w:szCs w:val="24"/>
                          </w:rPr>
                        </w:rPrChange>
                      </w:rPr>
                      <w:pPrChange w:id="9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4921C6A6" w14:textId="6FF34D9F" w:rsid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ins w:id="10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11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Handayani, M. ( 2017).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12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Resep Ampuh Membangun Sistem Bisnis Online.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13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Bandung: Billionaire Sinergi Korpora.</w:t>
                    </w:r>
                  </w:p>
                  <w:p w14:paraId="63F5C0F9" w14:textId="77777777" w:rsidR="00C672DB" w:rsidRPr="00C672DB" w:rsidRDefault="00C672DB" w:rsidP="00C672DB">
                    <w:pPr>
                      <w:rPr>
                        <w:rPrChange w:id="14" w:author="IVA HANDAYANI" w:date="2021-05-05T10:04:00Z">
                          <w:rPr>
                            <w:noProof/>
                          </w:rPr>
                        </w:rPrChange>
                      </w:rPr>
                      <w:pPrChange w:id="15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2FCEB4A8" w14:textId="65F9062B" w:rsid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ins w:id="16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17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Helianthusonfri, J. (2012).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18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Jualan Online Dengan Facebook dan Blog.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19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14:paraId="1D6E872D" w14:textId="77777777" w:rsidR="00C672DB" w:rsidRPr="00C672DB" w:rsidRDefault="00C672DB" w:rsidP="00C672DB">
                    <w:pPr>
                      <w:rPr>
                        <w:rPrChange w:id="20" w:author="IVA HANDAYANI" w:date="2021-05-05T10:04:00Z">
                          <w:rPr>
                            <w:noProof/>
                          </w:rPr>
                        </w:rPrChange>
                      </w:rPr>
                      <w:pPrChange w:id="21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27F56F85" w14:textId="38092003" w:rsid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ins w:id="22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23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Helianthusonfri, J. (2016).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24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Facebook Marketing.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25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Jakarta: PT Elek Media Komputindo.</w:t>
                    </w:r>
                  </w:p>
                  <w:p w14:paraId="511DE68F" w14:textId="77777777" w:rsidR="00C672DB" w:rsidRPr="00C672DB" w:rsidRDefault="00C672DB" w:rsidP="00C672DB">
                    <w:pPr>
                      <w:rPr>
                        <w:rPrChange w:id="26" w:author="IVA HANDAYANI" w:date="2021-05-05T10:04:00Z">
                          <w:rPr>
                            <w:noProof/>
                          </w:rPr>
                        </w:rPrChange>
                      </w:rPr>
                      <w:pPrChange w:id="27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0DC3F6AB" w14:textId="34447DE0" w:rsid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ins w:id="28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29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Salim, J. (2011).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30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Mengoptimalkan Blog dan Social Media Untuk Small Business.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31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14:paraId="429DBA84" w14:textId="77777777" w:rsidR="00C672DB" w:rsidRPr="00C672DB" w:rsidRDefault="00C672DB" w:rsidP="00C672DB">
                    <w:pPr>
                      <w:rPr>
                        <w:rPrChange w:id="32" w:author="IVA HANDAYANI" w:date="2021-05-05T10:04:00Z">
                          <w:rPr>
                            <w:noProof/>
                          </w:rPr>
                        </w:rPrChange>
                      </w:rPr>
                      <w:pPrChange w:id="33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31DABE30" w14:textId="0322E321" w:rsid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ins w:id="34" w:author="IVA HANDAYANI" w:date="2021-05-05T10:04:00Z"/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35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Sulianta, F. (2011).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36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Twitter for Business.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37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14:paraId="6C702108" w14:textId="77777777" w:rsidR="00C672DB" w:rsidRPr="00C672DB" w:rsidRDefault="00C672DB" w:rsidP="00C672DB">
                    <w:pPr>
                      <w:rPr>
                        <w:rPrChange w:id="38" w:author="IVA HANDAYANI" w:date="2021-05-05T10:04:00Z">
                          <w:rPr>
                            <w:noProof/>
                          </w:rPr>
                        </w:rPrChange>
                      </w:rPr>
                      <w:pPrChange w:id="39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</w:p>
                  <w:p w14:paraId="2FBEF687" w14:textId="77777777" w:rsidR="00C672DB" w:rsidRPr="00C672DB" w:rsidRDefault="00C672DB" w:rsidP="00C672DB">
                    <w:pPr>
                      <w:pStyle w:val="Bibliography"/>
                      <w:spacing w:line="36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40" w:author="IVA HANDAYANI" w:date="2021-05-05T10:04:00Z">
                          <w:rPr>
                            <w:noProof/>
                          </w:rPr>
                        </w:rPrChange>
                      </w:rPr>
                      <w:pPrChange w:id="41" w:author="IVA HANDAYANI" w:date="2021-05-05T10:04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42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Wong, J. (2010). </w:t>
                    </w:r>
                    <w:r w:rsidRPr="00C672DB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rPrChange w:id="43" w:author="IVA HANDAYANI" w:date="2021-05-05T10:04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Internet Marketing for Beginners.</w:t>
                    </w:r>
                    <w:r w:rsidRPr="00C672D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rPrChange w:id="44" w:author="IVA HANDAYANI" w:date="2021-05-05T10:04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14:paraId="16BFCC2A" w14:textId="5B99CFD0" w:rsidR="007952C3" w:rsidRPr="00C672DB" w:rsidDel="00C672DB" w:rsidRDefault="00C672DB" w:rsidP="00C672DB">
                    <w:pPr>
                      <w:spacing w:line="360" w:lineRule="auto"/>
                      <w:rPr>
                        <w:del w:id="45" w:author="IVA HANDAYANI" w:date="2021-05-05T10:02:00Z"/>
                        <w:rPrChange w:id="46" w:author="IVA HANDAYANI" w:date="2021-05-05T10:02:00Z">
                          <w:rPr>
                            <w:del w:id="47" w:author="IVA HANDAYANI" w:date="2021-05-05T10:02:00Z"/>
                            <w:rFonts w:ascii="Times New Roman" w:hAnsi="Times New Roman" w:cs="Times New Roman"/>
                            <w:sz w:val="24"/>
                            <w:szCs w:val="24"/>
                          </w:rPr>
                        </w:rPrChange>
                      </w:rPr>
                      <w:pPrChange w:id="48" w:author="IVA HANDAYANI" w:date="2021-05-05T10:04:00Z">
                        <w:pPr>
                          <w:spacing w:line="480" w:lineRule="auto"/>
                        </w:pPr>
                      </w:pPrChange>
                    </w:pPr>
                    <w:ins w:id="49" w:author="IVA HANDAYANI" w:date="2021-05-05T10:02:00Z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ins>
                    <w:del w:id="50" w:author="IVA HANDAYANI" w:date="2021-05-05T10:02:00Z">
                      <w:r w:rsidR="007952C3" w:rsidRPr="00A16D9B" w:rsidDel="00C67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elText xml:space="preserve">Wong, Jony. 2010. </w:delText>
                      </w:r>
                      <w:r w:rsidR="007952C3" w:rsidRPr="00A16D9B" w:rsidDel="00C672D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delText>Internet Marketing for Beginners</w:delText>
                      </w:r>
                      <w:r w:rsidR="007952C3" w:rsidRPr="00A16D9B" w:rsidDel="00C67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elText xml:space="preserve">. Jakarta: PT Elex Media Komputindo. </w:delText>
                      </w:r>
                    </w:del>
                  </w:p>
                  <w:customXmlInsRangeStart w:id="51" w:author="IVA HANDAYANI" w:date="2021-05-05T10:02:00Z"/>
                </w:sdtContent>
              </w:sdt>
              <w:customXmlInsRangeEnd w:id="51"/>
              <w:customXmlInsRangeStart w:id="52" w:author="IVA HANDAYANI" w:date="2021-05-05T10:02:00Z"/>
            </w:sdtContent>
          </w:sdt>
          <w:customXmlInsRangeEnd w:id="52"/>
          <w:p w14:paraId="57082F56" w14:textId="6310BBA5" w:rsidR="007952C3" w:rsidRPr="00A16D9B" w:rsidDel="00C672DB" w:rsidRDefault="007952C3" w:rsidP="00C672DB">
            <w:pPr>
              <w:spacing w:line="360" w:lineRule="auto"/>
              <w:rPr>
                <w:del w:id="53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54" w:author="IVA HANDAYANI" w:date="2021-05-05T10:04:00Z">
                <w:pPr>
                  <w:spacing w:line="480" w:lineRule="auto"/>
                </w:pPr>
              </w:pPrChange>
            </w:pPr>
            <w:del w:id="55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00CEC67" w14:textId="202E1C38" w:rsidR="007952C3" w:rsidRPr="00A16D9B" w:rsidDel="00C672DB" w:rsidRDefault="007952C3" w:rsidP="00C672DB">
            <w:pPr>
              <w:spacing w:line="360" w:lineRule="auto"/>
              <w:rPr>
                <w:del w:id="56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57" w:author="IVA HANDAYANI" w:date="2021-05-05T10:04:00Z">
                <w:pPr>
                  <w:spacing w:line="480" w:lineRule="auto"/>
                </w:pPr>
              </w:pPrChange>
            </w:pPr>
            <w:del w:id="58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AD6166B" w14:textId="347C17C4" w:rsidR="007952C3" w:rsidRPr="00A16D9B" w:rsidDel="00C672DB" w:rsidRDefault="007952C3" w:rsidP="00C672DB">
            <w:pPr>
              <w:spacing w:line="360" w:lineRule="auto"/>
              <w:rPr>
                <w:del w:id="59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60" w:author="IVA HANDAYANI" w:date="2021-05-05T10:04:00Z">
                <w:pPr>
                  <w:spacing w:line="480" w:lineRule="auto"/>
                </w:pPr>
              </w:pPrChange>
            </w:pPr>
            <w:del w:id="61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226C908" w14:textId="55AD2463" w:rsidR="007952C3" w:rsidRPr="00A16D9B" w:rsidDel="00C672DB" w:rsidRDefault="007952C3" w:rsidP="00C672DB">
            <w:pPr>
              <w:spacing w:line="360" w:lineRule="auto"/>
              <w:rPr>
                <w:del w:id="62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63" w:author="IVA HANDAYANI" w:date="2021-05-05T10:04:00Z">
                <w:pPr>
                  <w:spacing w:line="480" w:lineRule="auto"/>
                </w:pPr>
              </w:pPrChange>
            </w:pPr>
            <w:del w:id="64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4FB20A7" w14:textId="46BF988A" w:rsidR="007952C3" w:rsidRPr="00A16D9B" w:rsidDel="00C672DB" w:rsidRDefault="007952C3" w:rsidP="00C672DB">
            <w:pPr>
              <w:spacing w:line="360" w:lineRule="auto"/>
              <w:rPr>
                <w:del w:id="65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66" w:author="IVA HANDAYANI" w:date="2021-05-05T10:04:00Z">
                <w:pPr>
                  <w:spacing w:line="480" w:lineRule="auto"/>
                </w:pPr>
              </w:pPrChange>
            </w:pPr>
            <w:del w:id="67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120A453" w14:textId="48B179C8" w:rsidR="007952C3" w:rsidRPr="00A16D9B" w:rsidDel="00C672DB" w:rsidRDefault="007952C3" w:rsidP="00C672DB">
            <w:pPr>
              <w:spacing w:line="360" w:lineRule="auto"/>
              <w:rPr>
                <w:del w:id="68" w:author="IVA HANDAYANI" w:date="2021-05-05T10:02:00Z"/>
                <w:rFonts w:ascii="Times New Roman" w:hAnsi="Times New Roman" w:cs="Times New Roman"/>
                <w:sz w:val="24"/>
                <w:szCs w:val="24"/>
              </w:rPr>
              <w:pPrChange w:id="69" w:author="IVA HANDAYANI" w:date="2021-05-05T10:04:00Z">
                <w:pPr>
                  <w:spacing w:line="480" w:lineRule="auto"/>
                </w:pPr>
              </w:pPrChange>
            </w:pPr>
            <w:del w:id="70" w:author="IVA HANDAYANI" w:date="2021-05-05T10:02:00Z"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672D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672DB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C4CCF15" w14:textId="77777777" w:rsidR="007952C3" w:rsidRPr="00A16D9B" w:rsidRDefault="007952C3" w:rsidP="00C67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  <w:pPrChange w:id="71" w:author="IVA HANDAYANI" w:date="2021-05-05T10:04:00Z">
                <w:pPr>
                  <w:spacing w:line="312" w:lineRule="auto"/>
                </w:pPr>
              </w:pPrChange>
            </w:pPr>
          </w:p>
        </w:tc>
      </w:tr>
    </w:tbl>
    <w:p w14:paraId="3BD90F10" w14:textId="77777777" w:rsidR="007952C3" w:rsidRDefault="007952C3"/>
    <w:p w14:paraId="1123A937" w14:textId="77777777" w:rsidR="007952C3" w:rsidRDefault="007952C3"/>
    <w:p w14:paraId="201F52A3" w14:textId="77777777" w:rsidR="007952C3" w:rsidRDefault="007952C3"/>
    <w:p w14:paraId="6CB1FEC5" w14:textId="77777777" w:rsidR="007952C3" w:rsidRDefault="007952C3"/>
    <w:p w14:paraId="0387B751" w14:textId="77777777" w:rsidR="007952C3" w:rsidRDefault="007952C3"/>
    <w:p w14:paraId="089059B3" w14:textId="77777777" w:rsidR="007952C3" w:rsidRDefault="007952C3"/>
    <w:p w14:paraId="24CDCF24" w14:textId="77777777" w:rsidR="007952C3" w:rsidRDefault="007952C3"/>
    <w:p w14:paraId="06906AE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 HANDAYANI">
    <w15:presenceInfo w15:providerId="AD" w15:userId="S::ivahandayani@students.unnes.ac.id::d0100ad4-266a-49d8-a47e-c2079aa65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402BC"/>
    <w:rsid w:val="00924DF5"/>
    <w:rsid w:val="00C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9BA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C672D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7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6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{6EF16313-C86C-47FD-BBBC-6604E1505DCD}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1</b:RefOrder>
  </b:Source>
  <b:Source>
    <b:Tag>Jef16</b:Tag>
    <b:SourceType>Book</b:SourceType>
    <b:Guid>{1B638D1C-729A-4A4D-824D-BE4394987BC7}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Elek Media Komputindo</b:Publisher>
    <b:RefOrder>2</b:RefOrder>
  </b:Source>
  <b:Source>
    <b:Tag>Fer11</b:Tag>
    <b:SourceType>Book</b:SourceType>
    <b:Guid>{DCEB9251-13B7-414F-B0A7-61BB87457193}</b:Guid>
    <b:Author>
      <b:Author>
        <b:NameList>
          <b:Person>
            <b:Last>Sulianta</b:Last>
            <b:First>Feri</b:First>
          </b:Person>
        </b:NameList>
      </b:Author>
    </b:Author>
    <b:Title>Twitter for Business.</b:Title>
    <b:Year>2011</b:Year>
    <b:City>Jakarta</b:City>
    <b:Publisher>PT Elex Media Komputindo</b:Publisher>
    <b:RefOrder>3</b:RefOrder>
  </b:Source>
  <b:Source>
    <b:Tag>Jef12</b:Tag>
    <b:SourceType>Book</b:SourceType>
    <b:Guid>{02227652-7EE5-4DE6-A496-7839F30499E6}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</b:Publisher>
    <b:RefOrder>4</b:RefOrder>
  </b:Source>
  <b:Source>
    <b:Tag>Jok11</b:Tag>
    <b:SourceType>Book</b:SourceType>
    <b:Guid>{D0A5ADF6-0D7C-4C9E-83F7-C06A802556E2}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 Jakarta</b:City>
    <b:Publisher>PT Elex Media Komputindo</b:Publisher>
    <b:RefOrder>5</b:RefOrder>
  </b:Source>
  <b:Source>
    <b:Tag>Jub12</b:Tag>
    <b:SourceType>Book</b:SourceType>
    <b:Guid>{907625B4-2A4E-413F-A96A-176C64E86569}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6</b:RefOrder>
  </b:Source>
  <b:Source>
    <b:Tag>Mur17</b:Tag>
    <b:SourceType>Book</b:SourceType>
    <b:Guid>{D09317E2-8A90-4F8B-A493-BF357DB95E89}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 2017</b:Year>
    <b:City>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4286E16D-6B5A-461D-8445-AF9DABFE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IVA HANDAYANI</cp:lastModifiedBy>
  <cp:revision>2</cp:revision>
  <dcterms:created xsi:type="dcterms:W3CDTF">2020-07-24T23:53:00Z</dcterms:created>
  <dcterms:modified xsi:type="dcterms:W3CDTF">2021-05-05T03:04:00Z</dcterms:modified>
</cp:coreProperties>
</file>