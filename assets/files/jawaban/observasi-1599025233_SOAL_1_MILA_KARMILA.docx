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D83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941C30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AE3AAB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B196A7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73292F1" w14:textId="77777777" w:rsidTr="00821BA2">
        <w:tc>
          <w:tcPr>
            <w:tcW w:w="9350" w:type="dxa"/>
          </w:tcPr>
          <w:p w14:paraId="09169A0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3207C0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042DED3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1"/>
            <w:del w:id="2" w:author="Lenovo" w:date="2020-09-02T10:29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>Pada zaman ini kita berada</w:delText>
              </w:r>
            </w:del>
            <w:ins w:id="3" w:author="Lenovo" w:date="2020-09-02T10:38:00Z"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4" w:author="Lenovo" w:date="2020-09-02T10:29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Kita </w:t>
              </w:r>
              <w:proofErr w:type="spellStart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berada</w:t>
              </w:r>
              <w:proofErr w:type="spellEnd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zaman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Lenovo" w:date="2020-09-02T10:29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6"/>
            <w:commentRangeStart w:id="7"/>
            <w:del w:id="8" w:author="Lenovo" w:date="2020-09-02T10:28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9" w:author="Lenovo" w:date="2020-09-02T10:28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4B736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commentRangeEnd w:id="6"/>
              <w:commentRangeEnd w:id="7"/>
              <w:r w:rsidR="004B736C">
                <w:rPr>
                  <w:rStyle w:val="CommentReference"/>
                </w:rPr>
                <w:commentReference w:id="7"/>
              </w:r>
              <w:r w:rsidR="004B736C">
                <w:rPr>
                  <w:rStyle w:val="CommentReference"/>
                </w:rPr>
                <w:commentReference w:id="6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B2D07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del w:id="12" w:author="Lenovo" w:date="2020-09-02T10:31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ins w:id="13" w:author="Lenovo" w:date="2020-09-02T10:38:00Z"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bookmarkStart w:id="14" w:name="_GoBack"/>
            <w:bookmarkEnd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4B736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AB405C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Lenovo" w:date="2020-09-02T10:31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16"/>
            <w:proofErr w:type="spellEnd"/>
            <w:r w:rsidR="004B736C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D0C298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9" w:author="Lenovo" w:date="2020-09-02T10:33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20" w:author="Lenovo" w:date="2020-09-02T10:33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1" w:author="Lenovo" w:date="2020-09-02T10:33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22" w:author="Lenovo" w:date="2020-09-02T10:33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  <w:proofErr w:type="spellEnd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gencarnya</w:t>
              </w:r>
              <w:proofErr w:type="spellEnd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Lenovo" w:date="2020-09-02T10:33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sedang gencar-gencarnya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1C60B67" w14:textId="77777777" w:rsidR="00125355" w:rsidRPr="00EC6F38" w:rsidDel="004B736C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4" w:author="Lenovo" w:date="2020-09-02T10:34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5" w:author="Lenovo" w:date="2020-09-02T10:34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6" w:author="Lenovo" w:date="2020-09-02T10:36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  <w:proofErr w:type="spellStart"/>
          </w:p>
          <w:p w14:paraId="25B01B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0E6B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3F178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7613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Lenovo" w:date="2020-09-02T10:35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ins w:id="28" w:author="Lenovo" w:date="2020-09-02T10:36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29" w:author="Lenovo" w:date="2020-09-02T10:35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ins w:id="30" w:author="Lenovo" w:date="2020-09-02T10:36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Lenovo" w:date="2020-09-02T10:36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32" w:author="Lenovo" w:date="2020-09-02T10:36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4B736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CE22B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615DE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Lenovo" w:date="2020-09-02T10:36:00Z">
              <w:r w:rsidRPr="00EC6F38" w:rsidDel="004B736C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4" w:author="Lenovo" w:date="2020-09-02T10:36:00Z">
              <w:r w:rsidR="004B736C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4B736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FF2A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0610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AD503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DEC19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596D40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6506A4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60920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72D9C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BE4A4C9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927DB9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37" w:author="Lenovo" w:date="2020-09-02T10:37:00Z">
              <w:r w:rsidRPr="00EC6F38" w:rsidDel="002774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38" w:author="Lenovo" w:date="2020-09-02T10:37:00Z"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  <w:proofErr w:type="spellEnd"/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9" w:author="Lenovo" w:date="2020-09-02T10:37:00Z">
              <w:r w:rsidRPr="00EC6F38" w:rsidDel="0027748A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EDFFB9" w14:textId="77777777" w:rsidR="00125355" w:rsidRPr="00EC6F38" w:rsidRDefault="00125355" w:rsidP="004B736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Lenovo" w:date="2020-09-02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7803B2" w14:textId="77777777" w:rsidR="00125355" w:rsidRPr="00EC6F38" w:rsidRDefault="00125355" w:rsidP="002774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Lenovo" w:date="2020-09-02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ins w:id="42" w:author="Lenovo" w:date="2020-09-02T10:38:00Z"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2774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Lenovo" w:date="2020-09-02T10:38:00Z">
              <w:r w:rsidRPr="00EC6F38" w:rsidDel="0027748A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1"/>
            <w:r w:rsidR="004B736C">
              <w:rPr>
                <w:rStyle w:val="CommentReference"/>
              </w:rPr>
              <w:commentReference w:id="1"/>
            </w:r>
          </w:p>
        </w:tc>
      </w:tr>
    </w:tbl>
    <w:p w14:paraId="5A3BE1C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Lenovo" w:date="2020-09-02T10:28:00Z" w:initials="L">
    <w:p w14:paraId="3C13BBB0" w14:textId="77777777" w:rsidR="004B736C" w:rsidRDefault="004B736C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</w:p>
  </w:comment>
  <w:comment w:id="6" w:author="Lenovo" w:date="2020-09-02T10:28:00Z" w:initials="L">
    <w:p w14:paraId="5C141119" w14:textId="77777777" w:rsidR="004B736C" w:rsidRDefault="004B736C">
      <w:pPr>
        <w:pStyle w:val="CommentText"/>
      </w:pPr>
      <w:r>
        <w:rPr>
          <w:rStyle w:val="CommentReference"/>
        </w:rPr>
        <w:annotationRef/>
      </w:r>
    </w:p>
  </w:comment>
  <w:comment w:id="11" w:author="Lenovo" w:date="2020-09-02T10:31:00Z" w:initials="L">
    <w:p w14:paraId="08E0D4D6" w14:textId="77777777" w:rsidR="004B736C" w:rsidRDefault="004B736C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kata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16" w:author="Lenovo" w:date="2020-09-02T10:31:00Z" w:initials="L">
    <w:p w14:paraId="3451C6AC" w14:textId="77777777" w:rsidR="004B736C" w:rsidRDefault="004B736C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1" w:author="Lenovo" w:date="2020-09-02T10:30:00Z" w:initials="L">
    <w:p w14:paraId="403F7F6A" w14:textId="77777777" w:rsidR="004B736C" w:rsidRDefault="004B736C">
      <w:pPr>
        <w:pStyle w:val="CommentText"/>
      </w:pPr>
      <w:r>
        <w:rPr>
          <w:rStyle w:val="CommentReference"/>
        </w:rPr>
        <w:annotationRef/>
      </w:r>
      <w:r>
        <w:t>justify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13BBB0" w15:done="0"/>
  <w15:commentEx w15:paraId="5C141119" w15:done="0"/>
  <w15:commentEx w15:paraId="08E0D4D6" w15:done="0"/>
  <w15:commentEx w15:paraId="3451C6AC" w15:done="0"/>
  <w15:commentEx w15:paraId="403F7F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7748A"/>
    <w:rsid w:val="0042167F"/>
    <w:rsid w:val="004B736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B2E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B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36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36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2020-09-02T03:40:00Z</dcterms:created>
  <dcterms:modified xsi:type="dcterms:W3CDTF">2020-09-02T03:40:00Z</dcterms:modified>
</cp:coreProperties>
</file>