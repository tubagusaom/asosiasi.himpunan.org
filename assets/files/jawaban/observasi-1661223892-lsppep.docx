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1868D7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ASUS" w:date="2022-08-23T09:41:00Z">
                <w:pPr>
                  <w:pStyle w:val="Heading3"/>
                </w:pPr>
              </w:pPrChange>
            </w:pPr>
            <w:r>
              <w:lastRenderedPageBreak/>
              <w:t xml:space="preserve">Pembelajaran </w:t>
            </w:r>
            <w:del w:id="1" w:author="ASUS" w:date="2022-08-23T09:42:00Z">
              <w:r w:rsidDel="001868D7">
                <w:delText xml:space="preserve">di </w:delText>
              </w:r>
            </w:del>
            <w:ins w:id="2" w:author="ASUS" w:date="2022-08-23T09:42:00Z">
              <w:r w:rsidR="001868D7">
                <w:t>pada</w:t>
              </w:r>
              <w:r w:rsidR="001868D7">
                <w:t xml:space="preserve"> </w:t>
              </w:r>
            </w:ins>
            <w:r>
              <w:t>Era "Revolusi Industri 4.0" bagi Anak Usia Dini</w:t>
            </w:r>
          </w:p>
          <w:p w:rsidR="00125355" w:rsidRDefault="00125355" w:rsidP="001868D7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3" w:author="ASUS" w:date="2022-08-23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4" w:author="ASUS" w:date="2022-08-23T09:42:00Z">
              <w:r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Oleh </w:delText>
              </w:r>
            </w:del>
            <w:ins w:id="5" w:author="ASUS" w:date="2022-08-23T09:42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o</w:t>
              </w:r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 xml:space="preserve">leh 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>Kodar Akbar</w:t>
            </w:r>
          </w:p>
          <w:p w:rsidR="00125355" w:rsidRPr="00EC6F38" w:rsidRDefault="00125355" w:rsidP="001868D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ASUS" w:date="2022-08-23T09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7" w:author="ASUS" w:date="2022-08-23T09:43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>Pada zaman</w:delText>
              </w:r>
            </w:del>
            <w:ins w:id="8" w:author="ASUS" w:date="2022-08-23T09:43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kita berada pada zona industri yang sangat </w:t>
            </w:r>
            <w:del w:id="9" w:author="ASUS" w:date="2022-08-23T09:42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0" w:author="ASUS" w:date="2022-08-23T09:42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1" w:author="ASUS" w:date="2022-08-23T09:44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ins w:id="12" w:author="ASUS" w:date="2022-08-23T09:44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 xml:space="preserve">Waktu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tiap menit bahkan detik </w:t>
            </w:r>
            <w:del w:id="13" w:author="ASUS" w:date="2022-08-23T09:43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del w:id="14" w:author="ASUS" w:date="2022-08-23T09:44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berubah </w:t>
            </w:r>
            <w:del w:id="15" w:author="ASUS" w:date="2022-08-23T09:44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semakin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maju, yang sering </w:t>
            </w:r>
            <w:del w:id="16" w:author="ASUS" w:date="2022-08-23T09:45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ins w:id="17" w:author="ASUS" w:date="2022-08-23T09:45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del w:id="18" w:author="ASUS" w:date="2022-08-23T09:45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 dengan </w:delText>
              </w:r>
            </w:del>
            <w:ins w:id="19" w:author="ASUS" w:date="2022-08-23T09:45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" w:author="ASUS" w:date="2022-08-23T09:45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21" w:author="ASUS" w:date="2022-08-23T09:45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1868D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evolusi </w:t>
              </w:r>
            </w:ins>
            <w:del w:id="22" w:author="ASUS" w:date="2022-08-23T09:45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23" w:author="ASUS" w:date="2022-08-23T09:45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1868D7" w:rsidRPr="00EC6F38">
                <w:rPr>
                  <w:rFonts w:ascii="Times New Roman" w:eastAsia="Times New Roman" w:hAnsi="Times New Roman" w:cs="Times New Roman"/>
                  <w:szCs w:val="24"/>
                </w:rPr>
                <w:t>ndustr</w:t>
              </w:r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1868D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 bahkan banyak yang masih awam.</w:t>
            </w:r>
          </w:p>
          <w:p w:rsidR="00125355" w:rsidRPr="00EC6F38" w:rsidRDefault="00125355" w:rsidP="001868D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ASUS" w:date="2022-08-23T09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del w:id="25" w:author="ASUS" w:date="2022-08-23T09:45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26" w:author="ASUS" w:date="2022-08-23T09:45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7" w:author="ASUS" w:date="2022-08-23T09:45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 n</w:delText>
              </w:r>
            </w:del>
            <w:ins w:id="28" w:author="ASUS" w:date="2022-08-23T09:45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 xml:space="preserve"> 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amun bukan lagi pe</w:t>
            </w:r>
            <w:del w:id="29" w:author="ASUS" w:date="2022-08-23T09:45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kerja, tetapi kita di</w:t>
            </w:r>
            <w:del w:id="30" w:author="ASUS" w:date="2022-08-23T09:45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</w:t>
            </w:r>
            <w:del w:id="31" w:author="ASUS" w:date="2022-08-23T09:46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</w:t>
            </w:r>
            <w:del w:id="32" w:author="ASUS" w:date="2022-08-23T09:46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868D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ASUS" w:date="2022-08-23T09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34" w:author="ASUS" w:date="2022-08-23T09:46:00Z">
              <w:r w:rsidRPr="00FF6410" w:rsidDel="001868D7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35" w:author="ASUS" w:date="2022-08-23T09:51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adalah suatu program yang di</w:t>
            </w:r>
            <w:del w:id="36" w:author="ASUS" w:date="2022-08-23T09:46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</w:t>
            </w:r>
            <w:del w:id="37" w:author="ASUS" w:date="2022-08-23T09:46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cerdas dan kreatif. Tujuan dari terciptanya </w:t>
            </w:r>
            <w:del w:id="38" w:author="ASUS" w:date="2022-08-23T09:46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39" w:author="ASUS" w:date="2022-08-23T09:50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40" w:author="ASUS" w:date="2022-08-23T09:47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adalah peningkatan </w:t>
            </w:r>
            <w:del w:id="41" w:author="ASUS" w:date="2022-08-23T09:47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dan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 pendidikan</w:t>
            </w:r>
            <w:del w:id="42" w:author="ASUS" w:date="2022-08-23T09:47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cara mem</w:t>
            </w:r>
            <w:ins w:id="43" w:author="ASUS" w:date="2022-08-23T09:47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:rsidR="00125355" w:rsidRPr="00EC6F38" w:rsidRDefault="00125355" w:rsidP="001868D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4" w:author="ASUS" w:date="2022-08-23T09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</w:t>
            </w:r>
            <w:del w:id="45" w:author="ASUS" w:date="2022-08-23T09:47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46" w:author="ASUS" w:date="2022-08-23T09:51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menghasilkan </w:t>
            </w:r>
            <w:del w:id="47" w:author="ASUS" w:date="2022-08-23T09:48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48" w:author="ASUS" w:date="2022-08-23T09:48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r w:rsidR="001868D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aspek yang sangat di</w:t>
            </w:r>
            <w:del w:id="49" w:author="ASUS" w:date="2022-08-23T09:48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</w:t>
            </w:r>
            <w:del w:id="50" w:author="ASUS" w:date="2022-08-23T09:48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ins w:id="51" w:author="ASUS" w:date="2022-08-23T09:48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r w:rsidR="001868D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milenial </w:t>
            </w:r>
            <w:ins w:id="52" w:author="ASUS" w:date="2022-08-23T09:49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 xml:space="preserve">saat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 yaitu</w:t>
            </w:r>
            <w:ins w:id="53" w:author="ASUS" w:date="2022-08-23T09:48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kolaboratif, komunikatif, berfikir kritis, </w:t>
            </w:r>
            <w:ins w:id="54" w:author="ASUS" w:date="2022-08-23T09:48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kreatif. Mengapa </w:t>
            </w:r>
            <w:del w:id="55" w:author="ASUS" w:date="2022-08-23T09:49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pendidikan </w:delText>
              </w:r>
            </w:del>
            <w:ins w:id="56" w:author="ASUS" w:date="2022-08-23T09:51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57" w:author="ASUS" w:date="2022-08-23T09:49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sedang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 di</w:t>
            </w:r>
            <w:del w:id="58" w:author="ASUS" w:date="2022-08-23T09:49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59" w:author="ASUS" w:date="2022-08-23T09:52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del w:id="60" w:author="ASUS" w:date="2022-08-23T09:52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del w:id="61" w:author="ASUS" w:date="2022-08-23T09:49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62" w:author="ASUS" w:date="2022-08-23T09:49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  <w:r w:rsidR="001868D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Hal itu 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ins w:id="63" w:author="ASUS" w:date="2022-08-23T09:49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4" w:author="ASUS" w:date="2022-08-23T09:49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ins w:id="65" w:author="ASUS" w:date="2022-08-23T09:49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r w:rsidR="001868D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ini kita harus mempersiapkan diri atau generasi muda untuk memasuki dunia </w:t>
            </w:r>
            <w:del w:id="66" w:author="ASUS" w:date="2022-08-23T09:50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67" w:author="ASUS" w:date="2022-08-23T09:50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1868D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evolusi </w:t>
              </w:r>
            </w:ins>
            <w:del w:id="68" w:author="ASUS" w:date="2022-08-23T09:50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ins w:id="69" w:author="ASUS" w:date="2022-08-23T09:50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1868D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Karakteristik </w:t>
            </w:r>
            <w:del w:id="70" w:author="ASUS" w:date="2022-08-23T09:50:00Z">
              <w:r w:rsidRPr="00EC6F38" w:rsidDel="001868D7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71" w:author="ASUS" w:date="2022-08-23T09:50:00Z">
              <w:r w:rsidR="001868D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1868D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</w:p>
          <w:p w:rsidR="00125355" w:rsidRPr="00EC6F38" w:rsidRDefault="00125355" w:rsidP="00FF64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2" w:author="ASUS" w:date="2022-08-23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EC6F38" w:rsidRDefault="00125355" w:rsidP="00FF64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3" w:author="ASUS" w:date="2022-08-23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tahab ini guru di</w:t>
            </w:r>
            <w:del w:id="74" w:author="ASUS" w:date="2022-08-23T09:52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 untuk merancang pembelajaran sesuai dengan minat dan bakat/kebutuhan siswa.</w:t>
            </w:r>
          </w:p>
          <w:p w:rsidR="00125355" w:rsidRPr="00EC6F38" w:rsidRDefault="00125355" w:rsidP="00FF64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5" w:author="ASUS" w:date="2022-08-23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FF64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6" w:author="ASUS" w:date="2022-08-23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7" w:author="ASUS" w:date="2022-08-23T09:52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78" w:author="ASUS" w:date="2022-08-23T09:52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79" w:author="ASUS" w:date="2022-08-23T09:53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0" w:author="ASUS" w:date="2022-08-23T09:53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tuntut </w:t>
            </w:r>
            <w:del w:id="81" w:author="ASUS" w:date="2022-08-23T09:53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 siwa dalam mencari kemampuan dan bakat siswa.</w:t>
            </w:r>
          </w:p>
          <w:p w:rsidR="00125355" w:rsidRPr="00EC6F38" w:rsidRDefault="00125355" w:rsidP="00FF64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2" w:author="ASUS" w:date="2022-08-23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FF64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3" w:author="ASUS" w:date="2022-08-23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dilatih </w:t>
            </w:r>
            <w:del w:id="84" w:author="ASUS" w:date="2022-08-23T09:53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 kurikulum dan memberikan kebebasan untuk menentukan cara belajar mengajar siswa.</w:t>
            </w:r>
          </w:p>
          <w:p w:rsidR="00125355" w:rsidRPr="00EC6F38" w:rsidRDefault="00125355" w:rsidP="00FF64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5" w:author="ASUS" w:date="2022-08-23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FF64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6" w:author="ASUS" w:date="2022-08-23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87" w:author="ASUS" w:date="2022-08-23T09:53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88" w:author="ASUS" w:date="2022-08-23T09:53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sebagai pendidik di era </w:t>
            </w:r>
            <w:ins w:id="89" w:author="ASUS" w:date="2022-08-23T09:53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 xml:space="preserve">Revolusi 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90" w:author="ASUS" w:date="2022-08-23T09:54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boleh menetap dengan satu strata, </w:t>
            </w:r>
            <w:ins w:id="91" w:author="ASUS" w:date="2022-08-23T09:54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 xml:space="preserve">tetapi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harus </w:t>
            </w:r>
            <w:del w:id="92" w:author="ASUS" w:date="2022-08-23T09:54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selalu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 agar dapat mengajarkan pendidikan sesuai dengan 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3" w:author="ASUS" w:date="2022-08-23T09:54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dalam pendidikan </w:t>
            </w:r>
            <w:del w:id="94" w:author="ASUS" w:date="2022-08-23T09:54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95" w:author="ASUS" w:date="2022-08-23T09:54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evolusi </w:t>
              </w:r>
            </w:ins>
            <w:del w:id="96" w:author="ASUS" w:date="2022-08-23T09:54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ins w:id="97" w:author="ASUS" w:date="2022-08-23T09:54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ndustri </w:t>
              </w:r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 xml:space="preserve">4.0 </w:t>
              </w:r>
            </w:ins>
            <w:del w:id="98" w:author="ASUS" w:date="2022-08-23T09:54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ini ada 5</w:delText>
              </w:r>
            </w:del>
            <w:ins w:id="99" w:author="ASUS" w:date="2022-08-23T09:54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terdapat lima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di</w:t>
            </w:r>
            <w:del w:id="100" w:author="ASUS" w:date="2022-08-23T09:54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</w:t>
            </w:r>
            <w:ins w:id="101" w:author="ASUS" w:date="2022-08-23T09:55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2" w:author="ASUS" w:date="2022-08-23T09:55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Mengamati</w:delText>
              </w:r>
            </w:del>
            <w:ins w:id="103" w:author="ASUS" w:date="2022-08-23T09:55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>engamati</w:t>
              </w:r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4" w:author="ASUS" w:date="2022-08-23T09:55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  <w:ins w:id="105" w:author="ASUS" w:date="2022-08-23T09:55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>emahami</w:t>
              </w:r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6" w:author="ASUS" w:date="2022-08-23T09:55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  <w:ins w:id="107" w:author="ASUS" w:date="2022-08-23T09:55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>encoba</w:t>
              </w:r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8" w:author="ASUS" w:date="2022-08-23T09:55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ins w:id="109" w:author="ASUS" w:date="2022-08-23T09:55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>endiskusikan</w:t>
              </w:r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, dan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10" w:author="ASUS" w:date="2022-08-23T09:55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Penelitian</w:delText>
              </w:r>
            </w:del>
            <w:ins w:id="111" w:author="ASUS" w:date="2022-08-23T09:55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>enelitian</w:t>
              </w:r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FF64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2" w:author="ASUS" w:date="2022-08-23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ins w:id="113" w:author="ASUS" w:date="2022-08-23T09:56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</w:t>
            </w:r>
            <w:del w:id="114" w:author="ASUS" w:date="2022-08-23T09:56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ins w:id="115" w:author="ASUS" w:date="2022-08-23T09:56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satu kesatuan</w:t>
            </w:r>
            <w:ins w:id="116" w:author="ASUS" w:date="2022-08-23T09:56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17" w:author="ASUS" w:date="2022-08-23T09:56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118" w:author="ASUS" w:date="2022-08-23T09:56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mengamati dan memahami kita </w:t>
            </w:r>
            <w:del w:id="119" w:author="ASUS" w:date="2022-08-23T09:56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ins w:id="120" w:author="ASUS" w:date="2022-08-23T09:56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memiliki pikiran </w:t>
            </w:r>
            <w:del w:id="121" w:author="ASUS" w:date="2022-08-23T09:56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kritis. Pikiran kritis sangat di</w:t>
            </w:r>
            <w:del w:id="122" w:author="ASUS" w:date="2022-08-23T09:56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karena dengan </w:t>
            </w:r>
            <w:del w:id="123" w:author="ASUS" w:date="2022-08-23T09:56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yang </w:delText>
              </w:r>
            </w:del>
            <w:ins w:id="124" w:author="ASUS" w:date="2022-08-23T09:57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ke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ins w:id="125" w:author="ASUS" w:date="2022-08-23T09:57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akan timbul sebuah ide atau gagasan.</w:t>
            </w:r>
          </w:p>
          <w:p w:rsidR="00125355" w:rsidRPr="00EC6F38" w:rsidRDefault="00125355" w:rsidP="00FF64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6" w:author="ASUS" w:date="2022-08-23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27" w:author="ASUS" w:date="2022-08-23T09:58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128" w:author="ASUS" w:date="2022-08-23T09:58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Berdasarkan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 yang mu</w:t>
            </w:r>
            <w:ins w:id="129" w:author="ASUS" w:date="2022-08-23T09:57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 dari pemikiran kritis tadi</w:t>
            </w:r>
            <w:ins w:id="130" w:author="ASUS" w:date="2022-08-23T09:57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yaitu mencoba/</w:t>
            </w:r>
            <w:del w:id="131" w:author="ASUS" w:date="2022-08-23T09:57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132" w:author="ASUS" w:date="2022-08-23T09:58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133" w:author="ASUS" w:date="2022-08-23T09:58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>engaplikasi</w:t>
              </w:r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del w:id="134" w:author="ASUS" w:date="2022-08-23T09:57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135" w:author="ASUS" w:date="2022-08-23T09:57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evolusi </w:t>
              </w:r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 xml:space="preserve">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136" w:author="ASUS" w:date="2022-08-23T09:58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lebih banyak </w:t>
            </w:r>
            <w:del w:id="137" w:author="ASUS" w:date="2022-08-23T09:59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138" w:author="ASUS" w:date="2022-08-23T09:59:00Z"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FF641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lebih menyiapkan anak pada</w:t>
            </w:r>
            <w:ins w:id="139" w:author="ASUS" w:date="2022-08-23T09:59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 xml:space="preserve"> cara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0" w:author="ASUS" w:date="2022-08-23T09:59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bagaimana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kita menumbuhkan ide baru atau gagasan.</w:t>
            </w:r>
          </w:p>
          <w:p w:rsidR="00125355" w:rsidRPr="00EC6F38" w:rsidRDefault="00125355" w:rsidP="00FF64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1" w:author="ASUS" w:date="2022-08-23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142" w:author="ASUS" w:date="2022-08-23T10:00:00Z">
              <w:r w:rsidR="00FF641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3" w:author="ASUS" w:date="2022-08-23T10:00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selanjutnya </w:t>
            </w:r>
            <w:del w:id="144" w:author="ASUS" w:date="2022-08-23T10:00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mendiskusikan. Mendiskusikan </w:t>
            </w:r>
            <w:del w:id="145" w:author="ASUS" w:date="2022-08-23T10:00:00Z">
              <w:r w:rsidRPr="00EC6F38" w:rsidDel="00FF6410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bukan hanya satu atau dua </w:t>
            </w:r>
            <w:del w:id="146" w:author="ASUS" w:date="2022-08-23T10:00:00Z">
              <w:r w:rsidRPr="00EC6F38" w:rsidDel="00072542">
                <w:rPr>
                  <w:rFonts w:ascii="Times New Roman" w:eastAsia="Times New Roman" w:hAnsi="Times New Roman" w:cs="Times New Roman"/>
                  <w:szCs w:val="24"/>
                </w:rPr>
                <w:delText xml:space="preserve">orang </w:delText>
              </w:r>
            </w:del>
            <w:ins w:id="147" w:author="ASUS" w:date="2022-08-23T10:00:00Z">
              <w:r w:rsidR="00072542" w:rsidRPr="00EC6F38">
                <w:rPr>
                  <w:rFonts w:ascii="Times New Roman" w:eastAsia="Times New Roman" w:hAnsi="Times New Roman" w:cs="Times New Roman"/>
                  <w:szCs w:val="24"/>
                </w:rPr>
                <w:t>orang</w:t>
              </w:r>
              <w:r w:rsidR="00072542">
                <w:rPr>
                  <w:rFonts w:ascii="Times New Roman" w:eastAsia="Times New Roman" w:hAnsi="Times New Roman" w:cs="Times New Roman"/>
                  <w:szCs w:val="24"/>
                </w:rPr>
                <w:t>, 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tapi </w:t>
            </w:r>
            <w:del w:id="148" w:author="ASUS" w:date="2022-08-23T10:00:00Z">
              <w:r w:rsidRPr="00EC6F38" w:rsidDel="00072542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149" w:author="ASUS" w:date="2022-08-23T10:01:00Z">
              <w:r w:rsidR="00072542">
                <w:rPr>
                  <w:rFonts w:ascii="Times New Roman" w:eastAsia="Times New Roman" w:hAnsi="Times New Roman" w:cs="Times New Roman"/>
                  <w:szCs w:val="24"/>
                </w:rPr>
                <w:t xml:space="preserve">melakukan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komunikasi dengan banyak orang. Hal ini dilakukan karena </w:t>
            </w:r>
            <w:del w:id="150" w:author="ASUS" w:date="2022-08-23T10:01:00Z">
              <w:r w:rsidRPr="00EC6F38" w:rsidDel="00072542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pandangan </w:t>
            </w:r>
            <w:del w:id="151" w:author="ASUS" w:date="2022-08-23T10:00:00Z">
              <w:r w:rsidRPr="00EC6F38" w:rsidDel="00072542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berbeda atau ide-ide </w:t>
            </w:r>
            <w:del w:id="152" w:author="ASUS" w:date="2022-08-23T10:00:00Z">
              <w:r w:rsidRPr="00EC6F38" w:rsidDel="00072542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baru akan muncul.</w:t>
            </w:r>
          </w:p>
          <w:p w:rsidR="00125355" w:rsidRPr="00EC6F38" w:rsidRDefault="00125355" w:rsidP="0007254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3" w:author="ASUS" w:date="2022-08-23T10:0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54" w:author="ASUS" w:date="2022-08-23T10:01:00Z">
              <w:r w:rsidRPr="00EC6F38" w:rsidDel="00072542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ins w:id="155" w:author="ASUS" w:date="2022-08-23T10:01:00Z">
              <w:r w:rsidR="00072542">
                <w:rPr>
                  <w:rFonts w:ascii="Times New Roman" w:eastAsia="Times New Roman" w:hAnsi="Times New Roman" w:cs="Times New Roman"/>
                  <w:szCs w:val="24"/>
                </w:rPr>
                <w:t>Proses 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ins w:id="156" w:author="ASUS" w:date="2022-08-23T10:02:00Z">
              <w:r w:rsidR="00072542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</w:t>
            </w:r>
            <w:del w:id="157" w:author="ASUS" w:date="2022-08-23T10:02:00Z">
              <w:r w:rsidRPr="00EC6F38" w:rsidDel="00072542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58" w:author="ASUS" w:date="2022-08-23T10:02:00Z">
              <w:r w:rsidR="00072542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07254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9" w:author="ASUS" w:date="2022-08-23T10:02:00Z">
              <w:r w:rsidRPr="00EC6F38" w:rsidDel="00072542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ins w:id="160" w:author="ASUS" w:date="2022-08-23T10:02:00Z">
              <w:r w:rsidR="00072542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07254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untutan </w:t>
              </w:r>
              <w:r w:rsidR="00072542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adalah kreatif dan inovatif. Dengan melakukan penelitian kita </w:t>
            </w:r>
            <w:del w:id="161" w:author="ASUS" w:date="2022-08-23T10:02:00Z">
              <w:r w:rsidRPr="00EC6F38" w:rsidDel="00072542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ins w:id="162" w:author="ASUS" w:date="2022-08-23T10:02:00Z">
              <w:r w:rsidR="00072542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r w:rsidR="0007254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072542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kreatif dan inovatif </w:t>
            </w:r>
            <w:del w:id="163" w:author="ASUS" w:date="2022-08-23T10:03:00Z">
              <w:r w:rsidRPr="00EC6F38" w:rsidDel="00072542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ins w:id="164" w:author="ASUS" w:date="2022-08-23T10:03:00Z">
              <w:r w:rsidR="00072542">
                <w:rPr>
                  <w:rFonts w:ascii="Times New Roman" w:eastAsia="Times New Roman" w:hAnsi="Times New Roman" w:cs="Times New Roman"/>
                  <w:szCs w:val="24"/>
                </w:rPr>
                <w:t>secara langsung</w:t>
              </w:r>
            </w:ins>
            <w:bookmarkStart w:id="165" w:name="_GoBack"/>
            <w:bookmarkEnd w:id="165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Windows Live" w15:userId="c6c66aaae13179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72542"/>
    <w:rsid w:val="0012251A"/>
    <w:rsid w:val="00125355"/>
    <w:rsid w:val="001868D7"/>
    <w:rsid w:val="001D038C"/>
    <w:rsid w:val="00240407"/>
    <w:rsid w:val="0042167F"/>
    <w:rsid w:val="00924DF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09A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2022-08-23T03:04:00Z</dcterms:created>
  <dcterms:modified xsi:type="dcterms:W3CDTF">2022-08-23T03:04:00Z</dcterms:modified>
</cp:coreProperties>
</file>