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artikel</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berikut</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ini</w:t>
      </w:r>
      <w:proofErr w:type="spellEnd"/>
      <w:r w:rsidRPr="00C20908">
        <w:rPr>
          <w:rFonts w:ascii="Cambria" w:hAnsi="Cambria" w:cs="Times New Roman"/>
          <w:sz w:val="24"/>
          <w:szCs w:val="24"/>
        </w:rPr>
        <w:t xml:space="preserve"> </w:t>
      </w:r>
      <w:proofErr w:type="spellStart"/>
      <w:r w:rsidR="00C20908">
        <w:rPr>
          <w:rFonts w:ascii="Cambria" w:hAnsi="Cambria" w:cs="Times New Roman"/>
          <w:sz w:val="24"/>
          <w:szCs w:val="24"/>
        </w:rPr>
        <w:t>secara</w:t>
      </w:r>
      <w:proofErr w:type="spellEnd"/>
      <w:r w:rsidR="00C20908">
        <w:rPr>
          <w:rFonts w:ascii="Cambria" w:hAnsi="Cambria" w:cs="Times New Roman"/>
          <w:sz w:val="24"/>
          <w:szCs w:val="24"/>
        </w:rPr>
        <w:t xml:space="preserve">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proofErr w:type="spellStart"/>
      <w:r w:rsidRPr="00C50A1E">
        <w:rPr>
          <w:rFonts w:ascii="Times New Roman" w:eastAsia="Times New Roman" w:hAnsi="Times New Roman" w:cs="Times New Roman"/>
          <w:kern w:val="36"/>
          <w:sz w:val="54"/>
          <w:szCs w:val="54"/>
        </w:rPr>
        <w:t>Hujan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Turun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Berat</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Badan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Naik</w:t>
      </w:r>
      <w:proofErr w:type="spellEnd"/>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20:48 </w:t>
      </w:r>
      <w:proofErr w:type="spellStart"/>
      <w:r w:rsidRPr="00C50A1E">
        <w:rPr>
          <w:rFonts w:ascii="Roboto" w:eastAsia="Times New Roman" w:hAnsi="Roboto" w:cs="Times New Roman"/>
          <w:sz w:val="17"/>
          <w:szCs w:val="17"/>
        </w:rPr>
        <w:t>Diperbarui</w:t>
      </w:r>
      <w:proofErr w:type="spellEnd"/>
      <w:r w:rsidRPr="00C50A1E">
        <w:rPr>
          <w:rFonts w:ascii="Roboto" w:eastAsia="Times New Roman" w:hAnsi="Roboto" w:cs="Times New Roman"/>
          <w:sz w:val="17"/>
          <w:szCs w:val="17"/>
        </w:rPr>
        <w:t xml:space="preserve">: 6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i/>
          <w:iCs/>
          <w:sz w:val="24"/>
          <w:szCs w:val="24"/>
        </w:rPr>
        <w:t>Hujan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turun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berat</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badan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naik</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hubungan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sama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dia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aja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p>
    <w:p w:rsidR="00170030" w:rsidRPr="00C50A1E" w:rsidRDefault="00170030" w:rsidP="00170030">
      <w:pPr>
        <w:shd w:val="clear" w:color="auto" w:fill="F5F5F5"/>
        <w:spacing w:after="375"/>
        <w:rPr>
          <w:moveTo w:id="0" w:author="user" w:date="2021-05-04T09:43:00Z"/>
          <w:rFonts w:ascii="Times New Roman" w:eastAsia="Times New Roman" w:hAnsi="Times New Roman" w:cs="Times New Roman"/>
          <w:sz w:val="24"/>
          <w:szCs w:val="24"/>
        </w:rPr>
      </w:pPr>
      <w:moveToRangeStart w:id="1" w:author="user" w:date="2021-05-04T09:43:00Z" w:name="move71013843"/>
      <w:proofErr w:type="spellStart"/>
      <w:moveTo w:id="2" w:author="user" w:date="2021-05-04T09:43:00Z">
        <w:r w:rsidRPr="00C50A1E">
          <w:rPr>
            <w:rFonts w:ascii="Times New Roman" w:eastAsia="Times New Roman" w:hAnsi="Times New Roman" w:cs="Times New Roman"/>
            <w:sz w:val="24"/>
            <w:szCs w:val="24"/>
          </w:rPr>
          <w:t>Januari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sehari-hari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begitu</w:t>
        </w:r>
        <w:proofErr w:type="spellEnd"/>
        <w:r w:rsidRPr="00C50A1E">
          <w:rPr>
            <w:rFonts w:ascii="Times New Roman" w:eastAsia="Times New Roman" w:hAnsi="Times New Roman" w:cs="Times New Roman"/>
            <w:sz w:val="24"/>
            <w:szCs w:val="24"/>
          </w:rPr>
          <w:t xml:space="preserve"> kata orang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mengartikannya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Meski</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mundur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Bulan</w:t>
        </w:r>
        <w:proofErr w:type="spellEnd"/>
        <w:r>
          <w:rPr>
            <w:rFonts w:ascii="Times New Roman" w:eastAsia="Times New Roman" w:hAnsi="Times New Roman" w:cs="Times New Roman"/>
            <w:sz w:val="24"/>
            <w:szCs w:val="24"/>
          </w:rPr>
          <w:t xml:space="preserve"> November-</w:t>
        </w:r>
        <w:proofErr w:type="spellStart"/>
        <w:r w:rsidRPr="00C50A1E">
          <w:rPr>
            <w:rFonts w:ascii="Times New Roman" w:eastAsia="Times New Roman" w:hAnsi="Times New Roman" w:cs="Times New Roman"/>
            <w:sz w:val="24"/>
            <w:szCs w:val="24"/>
          </w:rPr>
          <w:t>Desember</w:t>
        </w:r>
        <w:proofErr w:type="spellEnd"/>
        <w:r w:rsidRPr="00C50A1E">
          <w:rPr>
            <w:rFonts w:ascii="Times New Roman" w:eastAsia="Times New Roman" w:hAnsi="Times New Roman" w:cs="Times New Roman"/>
            <w:sz w:val="24"/>
            <w:szCs w:val="24"/>
          </w:rPr>
          <w:t xml:space="preserve"> 2019,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perkiraan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terasa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sejak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w:t>
        </w:r>
      </w:moveTo>
    </w:p>
    <w:p w:rsidR="00170030" w:rsidRPr="00C50A1E" w:rsidRDefault="00170030" w:rsidP="00170030">
      <w:pPr>
        <w:shd w:val="clear" w:color="auto" w:fill="F5F5F5"/>
        <w:spacing w:after="375"/>
        <w:rPr>
          <w:moveTo w:id="3" w:author="user" w:date="2021-05-04T09:43:00Z"/>
          <w:rFonts w:ascii="Times New Roman" w:eastAsia="Times New Roman" w:hAnsi="Times New Roman" w:cs="Times New Roman"/>
          <w:sz w:val="24"/>
          <w:szCs w:val="24"/>
        </w:rPr>
      </w:pPr>
      <w:moveToRangeStart w:id="4" w:author="user" w:date="2021-05-04T09:43:00Z" w:name="move71013854"/>
      <w:moveToRangeEnd w:id="1"/>
      <w:proofErr w:type="spellStart"/>
      <w:moveTo w:id="5" w:author="user" w:date="2021-05-04T09:43:00Z">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mengundang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pandai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perasaan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hatimu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ambyar</w:t>
        </w:r>
        <w:proofErr w:type="spellEnd"/>
        <w:r w:rsidRPr="00C50A1E">
          <w:rPr>
            <w:rFonts w:ascii="Times New Roman" w:eastAsia="Times New Roman" w:hAnsi="Times New Roman" w:cs="Times New Roman"/>
            <w:sz w:val="24"/>
            <w:szCs w:val="24"/>
          </w:rPr>
          <w:t xml:space="preserve">, pun </w:t>
        </w:r>
        <w:proofErr w:type="spellStart"/>
        <w:r w:rsidRPr="00C50A1E">
          <w:rPr>
            <w:rFonts w:ascii="Times New Roman" w:eastAsia="Times New Roman" w:hAnsi="Times New Roman" w:cs="Times New Roman"/>
            <w:sz w:val="24"/>
            <w:szCs w:val="24"/>
          </w:rPr>
          <w:t>perilaku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lain.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lapar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w:t>
        </w:r>
      </w:moveTo>
    </w:p>
    <w:moveToRangeEnd w:id="4"/>
    <w:p w:rsidR="00927764" w:rsidRPr="00C50A1E" w:rsidRDefault="00170030" w:rsidP="00927764">
      <w:pPr>
        <w:shd w:val="clear" w:color="auto" w:fill="F5F5F5"/>
        <w:spacing w:after="375"/>
        <w:rPr>
          <w:rFonts w:ascii="Times New Roman" w:eastAsia="Times New Roman" w:hAnsi="Times New Roman" w:cs="Times New Roman"/>
          <w:sz w:val="24"/>
          <w:szCs w:val="24"/>
        </w:rPr>
      </w:pPr>
      <w:proofErr w:type="spellStart"/>
      <w:ins w:id="6" w:author="user" w:date="2021-05-04T09:44:00Z">
        <w:r>
          <w:rPr>
            <w:rFonts w:ascii="Times New Roman" w:eastAsia="Times New Roman" w:hAnsi="Times New Roman" w:cs="Times New Roman"/>
            <w:sz w:val="24"/>
            <w:szCs w:val="24"/>
          </w:rPr>
          <w:t>Ketika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lapar</w:t>
        </w:r>
        <w:proofErr w:type="spellEnd"/>
        <w:r>
          <w:rPr>
            <w:rFonts w:ascii="Times New Roman" w:eastAsia="Times New Roman" w:hAnsi="Times New Roman" w:cs="Times New Roman"/>
            <w:sz w:val="24"/>
            <w:szCs w:val="24"/>
          </w:rPr>
          <w:t xml:space="preserve">. </w:t>
        </w:r>
      </w:ins>
      <w:del w:id="7" w:author="user" w:date="2021-05-04T09:45:00Z">
        <w:r w:rsidR="00927764" w:rsidRPr="00C50A1E" w:rsidDel="00170030">
          <w:rPr>
            <w:rFonts w:ascii="Times New Roman" w:eastAsia="Times New Roman" w:hAnsi="Times New Roman" w:cs="Times New Roman"/>
            <w:sz w:val="24"/>
            <w:szCs w:val="24"/>
          </w:rPr>
          <w:delText>Apa yang leb</w:delText>
        </w:r>
      </w:del>
      <w:proofErr w:type="spellStart"/>
      <w:ins w:id="8" w:author="user" w:date="2021-05-04T09:45:00Z">
        <w:r>
          <w:rPr>
            <w:rFonts w:ascii="Times New Roman" w:eastAsia="Times New Roman" w:hAnsi="Times New Roman" w:cs="Times New Roman"/>
            <w:sz w:val="24"/>
            <w:szCs w:val="24"/>
          </w:rPr>
          <w:t>Makanan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yang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dikonsumi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ins>
      <w:proofErr w:type="spellEnd"/>
      <w:del w:id="9" w:author="user" w:date="2021-05-04T09:46:00Z">
        <w:r w:rsidR="00927764" w:rsidRPr="00C50A1E" w:rsidDel="00170030">
          <w:rPr>
            <w:rFonts w:ascii="Times New Roman" w:eastAsia="Times New Roman" w:hAnsi="Times New Roman" w:cs="Times New Roman"/>
            <w:sz w:val="24"/>
            <w:szCs w:val="24"/>
          </w:rPr>
          <w:delText>ih romantis</w:delText>
        </w:r>
      </w:del>
      <w:ins w:id="10" w:author="user" w:date="2021-05-04T09:46:00Z">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mulai</w:t>
        </w:r>
      </w:ins>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dari</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sepiring</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mie</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instan</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kemasan</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putih</w:t>
      </w:r>
      <w:proofErr w:type="spellEnd"/>
      <w:ins w:id="11" w:author="user" w:date="2021-05-04T09:46:00Z">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romantis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berdua</w:t>
        </w:r>
        <w:proofErr w:type="spellEnd"/>
        <w:r>
          <w:rPr>
            <w:rFonts w:ascii="Times New Roman" w:eastAsia="Times New Roman" w:hAnsi="Times New Roman" w:cs="Times New Roman"/>
            <w:sz w:val="24"/>
            <w:szCs w:val="24"/>
          </w:rPr>
          <w:t xml:space="preserve">, </w:t>
        </w:r>
      </w:ins>
      <w:r w:rsidR="00927764" w:rsidRPr="00C50A1E">
        <w:rPr>
          <w:rFonts w:ascii="Times New Roman" w:eastAsia="Times New Roman" w:hAnsi="Times New Roman" w:cs="Times New Roman"/>
          <w:sz w:val="24"/>
          <w:szCs w:val="24"/>
        </w:rPr>
        <w:t xml:space="preserve"> </w:t>
      </w:r>
      <w:del w:id="12" w:author="user" w:date="2021-05-04T09:46:00Z">
        <w:r w:rsidR="00927764" w:rsidRPr="00C50A1E" w:rsidDel="00170030">
          <w:rPr>
            <w:rFonts w:ascii="Times New Roman" w:eastAsia="Times New Roman" w:hAnsi="Times New Roman" w:cs="Times New Roman"/>
            <w:sz w:val="24"/>
            <w:szCs w:val="24"/>
          </w:rPr>
          <w:delText xml:space="preserve">yang aromanya aduhai menggoda indera penciuman </w:delText>
        </w:r>
      </w:del>
      <w:proofErr w:type="spellStart"/>
      <w:r w:rsidR="00927764" w:rsidRPr="00C50A1E">
        <w:rPr>
          <w:rFonts w:ascii="Times New Roman" w:eastAsia="Times New Roman" w:hAnsi="Times New Roman" w:cs="Times New Roman"/>
          <w:sz w:val="24"/>
          <w:szCs w:val="24"/>
        </w:rPr>
        <w:t>itu</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atau</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bakwan</w:t>
      </w:r>
      <w:proofErr w:type="spellEnd"/>
      <w:r w:rsidR="00927764" w:rsidRPr="00C50A1E">
        <w:rPr>
          <w:rFonts w:ascii="Times New Roman" w:eastAsia="Times New Roman" w:hAnsi="Times New Roman" w:cs="Times New Roman"/>
          <w:sz w:val="24"/>
          <w:szCs w:val="24"/>
        </w:rPr>
        <w:t xml:space="preserve"> yang </w:t>
      </w:r>
      <w:proofErr w:type="spellStart"/>
      <w:r w:rsidR="00927764" w:rsidRPr="00C50A1E">
        <w:rPr>
          <w:rFonts w:ascii="Times New Roman" w:eastAsia="Times New Roman" w:hAnsi="Times New Roman" w:cs="Times New Roman"/>
          <w:sz w:val="24"/>
          <w:szCs w:val="24"/>
        </w:rPr>
        <w:t>baru</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diangkat</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dari</w:t>
      </w:r>
      <w:proofErr w:type="spellEnd"/>
      <w:r w:rsidR="00927764" w:rsidRPr="00C50A1E">
        <w:rPr>
          <w:rFonts w:ascii="Times New Roman" w:eastAsia="Times New Roman" w:hAnsi="Times New Roman" w:cs="Times New Roman"/>
          <w:sz w:val="24"/>
          <w:szCs w:val="24"/>
        </w:rPr>
        <w:t xml:space="preserve"> </w:t>
      </w:r>
      <w:proofErr w:type="spellStart"/>
      <w:r w:rsidR="00927764" w:rsidRPr="00C50A1E">
        <w:rPr>
          <w:rFonts w:ascii="Times New Roman" w:eastAsia="Times New Roman" w:hAnsi="Times New Roman" w:cs="Times New Roman"/>
          <w:sz w:val="24"/>
          <w:szCs w:val="24"/>
        </w:rPr>
        <w:t>penggorengan</w:t>
      </w:r>
      <w:proofErr w:type="spellEnd"/>
      <w:ins w:id="13" w:author="user" w:date="2021-05-04T09:46:00Z">
        <w:r>
          <w:rPr>
            <w:rFonts w:ascii="Times New Roman" w:eastAsia="Times New Roman" w:hAnsi="Times New Roman" w:cs="Times New Roman"/>
            <w:sz w:val="24"/>
            <w:szCs w:val="24"/>
          </w:rPr>
          <w:t>.</w:t>
        </w:r>
      </w:ins>
      <w:del w:id="14" w:author="user" w:date="2021-05-04T09:46:00Z">
        <w:r w:rsidR="00927764" w:rsidRPr="00C50A1E" w:rsidDel="00170030">
          <w:rPr>
            <w:rFonts w:ascii="Times New Roman" w:eastAsia="Times New Roman" w:hAnsi="Times New Roman" w:cs="Times New Roman"/>
            <w:sz w:val="24"/>
            <w:szCs w:val="24"/>
          </w:rPr>
          <w:delText xml:space="preserve"> di kala hujan?</w:delText>
        </w:r>
      </w:del>
    </w:p>
    <w:p w:rsidR="00927764" w:rsidRPr="00C50A1E" w:rsidDel="00170030" w:rsidRDefault="00927764" w:rsidP="00927764">
      <w:pPr>
        <w:shd w:val="clear" w:color="auto" w:fill="F5F5F5"/>
        <w:spacing w:after="375"/>
        <w:rPr>
          <w:moveFrom w:id="15" w:author="user" w:date="2021-05-04T09:43:00Z"/>
          <w:rFonts w:ascii="Times New Roman" w:eastAsia="Times New Roman" w:hAnsi="Times New Roman" w:cs="Times New Roman"/>
          <w:sz w:val="24"/>
          <w:szCs w:val="24"/>
        </w:rPr>
      </w:pPr>
      <w:moveFromRangeStart w:id="16" w:author="user" w:date="2021-05-04T09:43:00Z" w:name="move71013843"/>
      <w:moveFrom w:id="17" w:author="user" w:date="2021-05-04T09:43:00Z">
        <w:r w:rsidRPr="00C50A1E" w:rsidDel="00170030">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Del="00170030">
          <w:rPr>
            <w:rFonts w:ascii="Times New Roman" w:eastAsia="Times New Roman" w:hAnsi="Times New Roman" w:cs="Times New Roman"/>
            <w:sz w:val="24"/>
            <w:szCs w:val="24"/>
          </w:rPr>
          <w:t>mundur di antara Bulan November-</w:t>
        </w:r>
        <w:r w:rsidRPr="00C50A1E" w:rsidDel="00170030">
          <w:rPr>
            <w:rFonts w:ascii="Times New Roman" w:eastAsia="Times New Roman" w:hAnsi="Times New Roman" w:cs="Times New Roman"/>
            <w:sz w:val="24"/>
            <w:szCs w:val="24"/>
          </w:rPr>
          <w:t>Desember 2019, hujan benar-benar datang seperti perkiraan. Sudah sangat terasa apalagi sejak awal tahun baru kita.</w:t>
        </w:r>
      </w:moveFrom>
    </w:p>
    <w:p w:rsidR="00927764" w:rsidRPr="00C50A1E" w:rsidDel="00170030" w:rsidRDefault="00927764" w:rsidP="00927764">
      <w:pPr>
        <w:shd w:val="clear" w:color="auto" w:fill="F5F5F5"/>
        <w:spacing w:after="375"/>
        <w:rPr>
          <w:moveFrom w:id="18" w:author="user" w:date="2021-05-04T09:43:00Z"/>
          <w:rFonts w:ascii="Times New Roman" w:eastAsia="Times New Roman" w:hAnsi="Times New Roman" w:cs="Times New Roman"/>
          <w:sz w:val="24"/>
          <w:szCs w:val="24"/>
        </w:rPr>
      </w:pPr>
      <w:moveFromRangeStart w:id="19" w:author="user" w:date="2021-05-04T09:43:00Z" w:name="move71013854"/>
      <w:moveFromRangeEnd w:id="16"/>
      <w:moveFrom w:id="20" w:author="user" w:date="2021-05-04T09:43:00Z">
        <w:r w:rsidRPr="00C50A1E" w:rsidDel="00170030">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moveFrom>
    </w:p>
    <w:moveFromRangeEnd w:id="19"/>
    <w:p w:rsidR="00170030" w:rsidRPr="00C50A1E" w:rsidRDefault="00927764" w:rsidP="00170030">
      <w:pPr>
        <w:shd w:val="clear" w:color="auto" w:fill="F5F5F5"/>
        <w:spacing w:after="375"/>
        <w:rPr>
          <w:moveTo w:id="21" w:author="user" w:date="2021-05-04T09:47:00Z"/>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Mengapa</w:t>
      </w:r>
      <w:proofErr w:type="spellEnd"/>
      <w:r w:rsidRPr="00C50A1E">
        <w:rPr>
          <w:rFonts w:ascii="Times New Roman" w:eastAsia="Times New Roman" w:hAnsi="Times New Roman" w:cs="Times New Roman"/>
          <w:b/>
          <w:bCs/>
          <w:sz w:val="24"/>
          <w:szCs w:val="24"/>
        </w:rPr>
        <w:t xml:space="preserve"> Kita </w:t>
      </w:r>
      <w:proofErr w:type="spellStart"/>
      <w:r w:rsidRPr="00C50A1E">
        <w:rPr>
          <w:rFonts w:ascii="Times New Roman" w:eastAsia="Times New Roman" w:hAnsi="Times New Roman" w:cs="Times New Roman"/>
          <w:b/>
          <w:bCs/>
          <w:sz w:val="24"/>
          <w:szCs w:val="24"/>
        </w:rPr>
        <w:t>Merasa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Lapar</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Ketika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Hujan</w:t>
      </w:r>
      <w:proofErr w:type="spellEnd"/>
      <w:r w:rsidRPr="00C50A1E">
        <w:rPr>
          <w:rFonts w:ascii="Times New Roman" w:eastAsia="Times New Roman" w:hAnsi="Times New Roman" w:cs="Times New Roman"/>
          <w:sz w:val="24"/>
          <w:szCs w:val="24"/>
        </w:rPr>
        <w:br/>
      </w:r>
      <w:moveToRangeStart w:id="22" w:author="user" w:date="2021-05-04T09:47:00Z" w:name="move71014082"/>
      <w:proofErr w:type="spellStart"/>
      <w:moveTo w:id="23" w:author="user" w:date="2021-05-04T09:47:00Z">
        <w:r w:rsidR="00170030" w:rsidRPr="00C50A1E">
          <w:rPr>
            <w:rFonts w:ascii="Times New Roman" w:eastAsia="Times New Roman" w:hAnsi="Times New Roman" w:cs="Times New Roman"/>
            <w:sz w:val="24"/>
            <w:szCs w:val="24"/>
          </w:rPr>
          <w:t>Hujan</w:t>
        </w:r>
        <w:proofErr w:type="spellEnd"/>
        <w:r w:rsidR="00170030" w:rsidRPr="00C50A1E">
          <w:rPr>
            <w:rFonts w:ascii="Times New Roman" w:eastAsia="Times New Roman" w:hAnsi="Times New Roman" w:cs="Times New Roman"/>
            <w:sz w:val="24"/>
            <w:szCs w:val="24"/>
          </w:rPr>
          <w:t xml:space="preserve"> yang </w:t>
        </w:r>
        <w:proofErr w:type="spellStart"/>
        <w:r w:rsidR="00170030" w:rsidRPr="00C50A1E">
          <w:rPr>
            <w:rFonts w:ascii="Times New Roman" w:eastAsia="Times New Roman" w:hAnsi="Times New Roman" w:cs="Times New Roman"/>
            <w:sz w:val="24"/>
            <w:szCs w:val="24"/>
          </w:rPr>
          <w:t>membuat</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suasana</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jadi</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lebih</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dingin</w:t>
        </w:r>
        <w:proofErr w:type="spellEnd"/>
        <w:r w:rsidR="00170030" w:rsidRPr="00C50A1E">
          <w:rPr>
            <w:rFonts w:ascii="Times New Roman" w:eastAsia="Times New Roman" w:hAnsi="Times New Roman" w:cs="Times New Roman"/>
            <w:sz w:val="24"/>
            <w:szCs w:val="24"/>
          </w:rPr>
          <w:t xml:space="preserve"> </w:t>
        </w:r>
        <w:del w:id="24" w:author="user" w:date="2021-05-04T09:47:00Z">
          <w:r w:rsidR="00170030" w:rsidRPr="00C50A1E" w:rsidDel="00170030">
            <w:rPr>
              <w:rFonts w:ascii="Times New Roman" w:eastAsia="Times New Roman" w:hAnsi="Times New Roman" w:cs="Times New Roman"/>
              <w:sz w:val="24"/>
              <w:szCs w:val="24"/>
            </w:rPr>
            <w:delText>-</w:delText>
          </w:r>
          <w:r w:rsidR="00170030" w:rsidRPr="00C50A1E" w:rsidDel="00170030">
            <w:rPr>
              <w:rFonts w:ascii="Times New Roman" w:eastAsia="Times New Roman" w:hAnsi="Times New Roman" w:cs="Times New Roman"/>
              <w:strike/>
              <w:sz w:val="24"/>
              <w:szCs w:val="24"/>
            </w:rPr>
            <w:delText>seperti sikapnya padamu</w:delText>
          </w:r>
        </w:del>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memang</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bisa</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jadi</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salah</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satu</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pencetus</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mengapa</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kita</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jadi</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suka</w:t>
        </w:r>
        <w:proofErr w:type="spellEnd"/>
        <w:r w:rsidR="00170030" w:rsidRPr="00C50A1E">
          <w:rPr>
            <w:rFonts w:ascii="Times New Roman" w:eastAsia="Times New Roman" w:hAnsi="Times New Roman" w:cs="Times New Roman"/>
            <w:sz w:val="24"/>
            <w:szCs w:val="24"/>
          </w:rPr>
          <w:t xml:space="preserve"> </w:t>
        </w:r>
        <w:proofErr w:type="spellStart"/>
        <w:r w:rsidR="00170030" w:rsidRPr="00C50A1E">
          <w:rPr>
            <w:rFonts w:ascii="Times New Roman" w:eastAsia="Times New Roman" w:hAnsi="Times New Roman" w:cs="Times New Roman"/>
            <w:sz w:val="24"/>
            <w:szCs w:val="24"/>
          </w:rPr>
          <w:t>makan</w:t>
        </w:r>
        <w:proofErr w:type="spellEnd"/>
        <w:r w:rsidR="00170030" w:rsidRPr="00C50A1E">
          <w:rPr>
            <w:rFonts w:ascii="Times New Roman" w:eastAsia="Times New Roman" w:hAnsi="Times New Roman" w:cs="Times New Roman"/>
            <w:sz w:val="24"/>
            <w:szCs w:val="24"/>
          </w:rPr>
          <w:t>. </w:t>
        </w:r>
      </w:moveTo>
    </w:p>
    <w:moveToRangeEnd w:id="22"/>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Siapa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meningkat</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lastRenderedPageBreak/>
        <w:t>Selain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yang paling </w:t>
      </w:r>
      <w:proofErr w:type="spellStart"/>
      <w:r w:rsidRPr="00C50A1E">
        <w:rPr>
          <w:rFonts w:ascii="Times New Roman" w:eastAsia="Times New Roman" w:hAnsi="Times New Roman" w:cs="Times New Roman"/>
          <w:sz w:val="24"/>
          <w:szCs w:val="24"/>
        </w:rPr>
        <w:t>asyik</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turun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disebut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camilan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jumlah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nyaris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melebihi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Sebungkus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keripik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dikonsumsi</w:t>
      </w:r>
      <w:proofErr w:type="spellEnd"/>
      <w:r w:rsidRPr="00C50A1E">
        <w:rPr>
          <w:rFonts w:ascii="Times New Roman" w:eastAsia="Times New Roman" w:hAnsi="Times New Roman" w:cs="Times New Roman"/>
          <w:sz w:val="24"/>
          <w:szCs w:val="24"/>
        </w:rPr>
        <w:t xml:space="preserve"> 4 </w:t>
      </w:r>
      <w:proofErr w:type="spellStart"/>
      <w:r w:rsidRPr="00C50A1E">
        <w:rPr>
          <w:rFonts w:ascii="Times New Roman" w:eastAsia="Times New Roman" w:hAnsi="Times New Roman" w:cs="Times New Roman"/>
          <w:sz w:val="24"/>
          <w:szCs w:val="24"/>
        </w:rPr>
        <w:t>porsi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habis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sekali</w:t>
      </w:r>
      <w:proofErr w:type="spellEnd"/>
      <w:r w:rsidRPr="00C50A1E">
        <w:rPr>
          <w:rFonts w:ascii="Times New Roman" w:eastAsia="Times New Roman" w:hAnsi="Times New Roman" w:cs="Times New Roman"/>
          <w:sz w:val="24"/>
          <w:szCs w:val="24"/>
        </w:rPr>
        <w:t xml:space="preserve"> duduk. </w:t>
      </w:r>
      <w:proofErr w:type="spellStart"/>
      <w:r w:rsidRPr="00C50A1E">
        <w:rPr>
          <w:rFonts w:ascii="Times New Roman" w:eastAsia="Times New Roman" w:hAnsi="Times New Roman" w:cs="Times New Roman"/>
          <w:sz w:val="24"/>
          <w:szCs w:val="24"/>
        </w:rPr>
        <w:t>Belum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cukup</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satu-dua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biji</w:t>
      </w:r>
      <w:proofErr w:type="spellEnd"/>
      <w:r w:rsidRPr="00C50A1E">
        <w:rPr>
          <w:rFonts w:ascii="Times New Roman" w:eastAsia="Times New Roman" w:hAnsi="Times New Roman" w:cs="Times New Roman"/>
          <w:sz w:val="24"/>
          <w:szCs w:val="24"/>
        </w:rPr>
        <w:t xml:space="preserve"> eh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lima?</w:t>
      </w:r>
    </w:p>
    <w:p w:rsidR="00927764" w:rsidRPr="00C50A1E" w:rsidDel="00170030" w:rsidRDefault="00927764" w:rsidP="00927764">
      <w:pPr>
        <w:shd w:val="clear" w:color="auto" w:fill="F5F5F5"/>
        <w:spacing w:after="375"/>
        <w:rPr>
          <w:moveFrom w:id="25" w:author="user" w:date="2021-05-04T09:47:00Z"/>
          <w:rFonts w:ascii="Times New Roman" w:eastAsia="Times New Roman" w:hAnsi="Times New Roman" w:cs="Times New Roman"/>
          <w:sz w:val="24"/>
          <w:szCs w:val="24"/>
        </w:rPr>
      </w:pPr>
      <w:moveFromRangeStart w:id="26" w:author="user" w:date="2021-05-04T09:47:00Z" w:name="move71014082"/>
      <w:moveFrom w:id="27" w:author="user" w:date="2021-05-04T09:47:00Z">
        <w:r w:rsidRPr="00C50A1E" w:rsidDel="00170030">
          <w:rPr>
            <w:rFonts w:ascii="Times New Roman" w:eastAsia="Times New Roman" w:hAnsi="Times New Roman" w:cs="Times New Roman"/>
            <w:sz w:val="24"/>
            <w:szCs w:val="24"/>
          </w:rPr>
          <w:t>Hujan yang membuat suasana jadi lebih dingin -</w:t>
        </w:r>
        <w:r w:rsidRPr="00C50A1E" w:rsidDel="00170030">
          <w:rPr>
            <w:rFonts w:ascii="Times New Roman" w:eastAsia="Times New Roman" w:hAnsi="Times New Roman" w:cs="Times New Roman"/>
            <w:strike/>
            <w:sz w:val="24"/>
            <w:szCs w:val="24"/>
          </w:rPr>
          <w:t>seperti sikapnya padamu</w:t>
        </w:r>
        <w:r w:rsidRPr="00C50A1E" w:rsidDel="00170030">
          <w:rPr>
            <w:rFonts w:ascii="Times New Roman" w:eastAsia="Times New Roman" w:hAnsi="Times New Roman" w:cs="Times New Roman"/>
            <w:sz w:val="24"/>
            <w:szCs w:val="24"/>
          </w:rPr>
          <w:t>, memang bisa jadi salah satu pencetus mengapa kita jadi suka makan. </w:t>
        </w:r>
      </w:moveFrom>
    </w:p>
    <w:moveFromRangeEnd w:id="26"/>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Terutama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bulat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digoreng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dadakan</w:t>
      </w:r>
      <w:proofErr w:type="spellEnd"/>
      <w:r w:rsidRPr="00C50A1E">
        <w:rPr>
          <w:rFonts w:ascii="Times New Roman" w:eastAsia="Times New Roman" w:hAnsi="Times New Roman" w:cs="Times New Roman"/>
          <w:sz w:val="24"/>
          <w:szCs w:val="24"/>
        </w:rPr>
        <w:t xml:space="preserve"> alias yang </w:t>
      </w:r>
      <w:proofErr w:type="spellStart"/>
      <w:r w:rsidRPr="00C50A1E">
        <w:rPr>
          <w:rFonts w:ascii="Times New Roman" w:eastAsia="Times New Roman" w:hAnsi="Times New Roman" w:cs="Times New Roman"/>
          <w:sz w:val="24"/>
          <w:szCs w:val="24"/>
        </w:rPr>
        <w:t>masih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mendapat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peningkatan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metabolisme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terjadi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memerlukan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lho</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Ternyata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Ini</w:t>
      </w:r>
      <w:proofErr w:type="spellEnd"/>
      <w:r w:rsidRPr="00C50A1E">
        <w:rPr>
          <w:rFonts w:ascii="Times New Roman" w:eastAsia="Times New Roman" w:hAnsi="Times New Roman" w:cs="Times New Roman"/>
          <w:b/>
          <w:bCs/>
          <w:sz w:val="24"/>
          <w:szCs w:val="24"/>
        </w:rPr>
        <w:t xml:space="preserve"> yang </w:t>
      </w:r>
      <w:proofErr w:type="spellStart"/>
      <w:r w:rsidRPr="00C50A1E">
        <w:rPr>
          <w:rFonts w:ascii="Times New Roman" w:eastAsia="Times New Roman" w:hAnsi="Times New Roman" w:cs="Times New Roman"/>
          <w:b/>
          <w:bCs/>
          <w:sz w:val="24"/>
          <w:szCs w:val="24"/>
        </w:rPr>
        <w:t>Bisa</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Jadi</w:t>
      </w:r>
      <w:proofErr w:type="spellEnd"/>
      <w:r w:rsidRPr="00C50A1E">
        <w:rPr>
          <w:rFonts w:ascii="Times New Roman" w:eastAsia="Times New Roman" w:hAnsi="Times New Roman" w:cs="Times New Roman"/>
          <w:b/>
          <w:bCs/>
          <w:sz w:val="24"/>
          <w:szCs w:val="24"/>
        </w:rPr>
        <w:t xml:space="preserve"> </w:t>
      </w:r>
      <w:proofErr w:type="spellStart"/>
      <w:r w:rsidRPr="00C50A1E">
        <w:rPr>
          <w:rFonts w:ascii="Times New Roman" w:eastAsia="Times New Roman" w:hAnsi="Times New Roman" w:cs="Times New Roman"/>
          <w:b/>
          <w:bCs/>
          <w:sz w:val="24"/>
          <w:szCs w:val="24"/>
        </w:rPr>
        <w:t>Sebabnya</w:t>
      </w:r>
      <w:proofErr w:type="spellEnd"/>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Selama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tentu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berlindung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akses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segala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jenis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masakan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bentuk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biskuit-biskuit</w:t>
      </w:r>
      <w:proofErr w:type="spellEnd"/>
      <w:r w:rsidRPr="00C50A1E">
        <w:rPr>
          <w:rFonts w:ascii="Times New Roman" w:eastAsia="Times New Roman" w:hAnsi="Times New Roman" w:cs="Times New Roman"/>
          <w:sz w:val="24"/>
          <w:szCs w:val="24"/>
        </w:rPr>
        <w:t xml:space="preserve"> yang di</w:t>
      </w:r>
      <w:r>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cantik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bubuk-bubuk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ekonomis</w:t>
      </w:r>
      <w:proofErr w:type="spellEnd"/>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Semua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harus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almari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penyimpanan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Sebagai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persediaan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keluar</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berpikir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berkali</w:t>
      </w:r>
      <w:proofErr w:type="spellEnd"/>
      <w:r w:rsidRPr="00C50A1E">
        <w:rPr>
          <w:rFonts w:ascii="Times New Roman" w:eastAsia="Times New Roman" w:hAnsi="Times New Roman" w:cs="Times New Roman"/>
          <w:sz w:val="24"/>
          <w:szCs w:val="24"/>
        </w:rPr>
        <w:t xml:space="preserve">-kali. Akan </w:t>
      </w:r>
      <w:proofErr w:type="spellStart"/>
      <w:r w:rsidRPr="00C50A1E">
        <w:rPr>
          <w:rFonts w:ascii="Times New Roman" w:eastAsia="Times New Roman" w:hAnsi="Times New Roman" w:cs="Times New Roman"/>
          <w:sz w:val="24"/>
          <w:szCs w:val="24"/>
        </w:rPr>
        <w:t>merepotkan</w:t>
      </w:r>
      <w:proofErr w:type="spellEnd"/>
      <w:r w:rsidRPr="00C50A1E">
        <w:rPr>
          <w:rFonts w:ascii="Times New Roman" w:eastAsia="Times New Roman" w:hAnsi="Times New Roman" w:cs="Times New Roman"/>
          <w:sz w:val="24"/>
          <w:szCs w:val="24"/>
        </w:rPr>
        <w:t>.</w:t>
      </w:r>
    </w:p>
    <w:p w:rsidR="00927764" w:rsidRPr="00C50A1E" w:rsidDel="00170030" w:rsidRDefault="00927764" w:rsidP="00927764">
      <w:pPr>
        <w:shd w:val="clear" w:color="auto" w:fill="F5F5F5"/>
        <w:spacing w:after="375"/>
        <w:rPr>
          <w:del w:id="28" w:author="user" w:date="2021-05-04T09:49:00Z"/>
          <w:rFonts w:ascii="Times New Roman" w:eastAsia="Times New Roman" w:hAnsi="Times New Roman" w:cs="Times New Roman"/>
          <w:sz w:val="24"/>
          <w:szCs w:val="24"/>
        </w:rPr>
      </w:pPr>
      <w:del w:id="29" w:author="user" w:date="2021-05-04T09:49:00Z">
        <w:r w:rsidRPr="00C50A1E" w:rsidDel="00170030">
          <w:rPr>
            <w:rFonts w:ascii="Times New Roman" w:eastAsia="Times New Roman" w:hAnsi="Times New Roman" w:cs="Times New Roman"/>
            <w:sz w:val="24"/>
            <w:szCs w:val="24"/>
          </w:rPr>
          <w:delText>Tidak ada salahnya makan saat hujan. Yang sering membuatnya salah adalah pemilihan makanan kita yang tidak tahu diri. Yang penting enak, kalori belakangan?</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memperhatikan</w:t>
      </w:r>
      <w:proofErr w:type="spellEnd"/>
      <w:r w:rsidRPr="00C50A1E">
        <w:rPr>
          <w:rFonts w:ascii="Times New Roman" w:eastAsia="Times New Roman" w:hAnsi="Times New Roman" w:cs="Times New Roman"/>
          <w:sz w:val="24"/>
          <w:szCs w:val="24"/>
        </w:rPr>
        <w:t xml:space="preserve"> label </w:t>
      </w:r>
      <w:proofErr w:type="spellStart"/>
      <w:r w:rsidRPr="00C50A1E">
        <w:rPr>
          <w:rFonts w:ascii="Times New Roman" w:eastAsia="Times New Roman" w:hAnsi="Times New Roman" w:cs="Times New Roman"/>
          <w:sz w:val="24"/>
          <w:szCs w:val="24"/>
        </w:rPr>
        <w:t>informasi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gizi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ketika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hangat-hangat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gulanya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kelebihan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Sebab</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terlalu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kata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p>
    <w:p w:rsidR="00927764" w:rsidRPr="00C50A1E" w:rsidDel="00170030" w:rsidRDefault="00927764" w:rsidP="00927764">
      <w:pPr>
        <w:shd w:val="clear" w:color="auto" w:fill="F5F5F5"/>
        <w:spacing w:after="375"/>
        <w:rPr>
          <w:del w:id="30" w:author="user" w:date="2021-05-04T09:52:00Z"/>
          <w:rFonts w:ascii="Times New Roman" w:eastAsia="Times New Roman" w:hAnsi="Times New Roman" w:cs="Times New Roman"/>
          <w:sz w:val="24"/>
          <w:szCs w:val="24"/>
        </w:rPr>
      </w:pPr>
      <w:del w:id="31" w:author="user" w:date="2021-05-04T09:52:00Z">
        <w:r w:rsidRPr="00C50A1E" w:rsidDel="00170030">
          <w:rPr>
            <w:rFonts w:ascii="Times New Roman" w:eastAsia="Times New Roman" w:hAnsi="Times New Roman" w:cs="Times New Roman"/>
            <w:sz w:val="24"/>
            <w:szCs w:val="24"/>
          </w:rPr>
          <w:delText>Di musim hujan, rasa malas bergerak juga bisa jadi biang berat badan yang lebih suka naiknya. Apalagi munculnya kaum-kaum rebahan yang kerjaannya tiduran dan hanya buka tutup media sosial atau pura-pura sibuk padahal tidak ada yang nge-chat. </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bookmarkStart w:id="32" w:name="_GoBack"/>
      <w:bookmarkEnd w:id="32"/>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inilah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lemak-lemak</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seharusnya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dibakar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memilih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dimana</w:t>
      </w:r>
      <w:proofErr w:type="spellEnd"/>
      <w:r w:rsidRPr="00C50A1E">
        <w:rPr>
          <w:rFonts w:ascii="Times New Roman" w:eastAsia="Times New Roman" w:hAnsi="Times New Roman" w:cs="Times New Roman"/>
          <w:sz w:val="24"/>
          <w:szCs w:val="24"/>
        </w:rPr>
        <w:t>-mana.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nafsu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banyak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mengendalikan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tergelincir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ingat-ingat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w:t>
      </w:r>
      <w:proofErr w:type="spellStart"/>
      <w:r w:rsidRPr="00C50A1E">
        <w:rPr>
          <w:rFonts w:ascii="Times New Roman" w:eastAsia="Times New Roman" w:hAnsi="Times New Roman" w:cs="Times New Roman"/>
          <w:sz w:val="24"/>
          <w:szCs w:val="24"/>
        </w:rPr>
        <w:t>kuah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telur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500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049" w:rsidRDefault="00665049">
      <w:r>
        <w:separator/>
      </w:r>
    </w:p>
  </w:endnote>
  <w:endnote w:type="continuationSeparator" w:id="0">
    <w:p w:rsidR="00665049" w:rsidRDefault="0066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rsidR="00941E77" w:rsidRDefault="00665049">
    <w:pPr>
      <w:pStyle w:val="Footer"/>
    </w:pPr>
  </w:p>
  <w:p w:rsidR="00941E77" w:rsidRDefault="0066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049" w:rsidRDefault="00665049">
      <w:r>
        <w:separator/>
      </w:r>
    </w:p>
  </w:footnote>
  <w:footnote w:type="continuationSeparator" w:id="0">
    <w:p w:rsidR="00665049" w:rsidRDefault="00665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170030"/>
    <w:rsid w:val="002318A3"/>
    <w:rsid w:val="0042167F"/>
    <w:rsid w:val="00665049"/>
    <w:rsid w:val="00924DF5"/>
    <w:rsid w:val="00927764"/>
    <w:rsid w:val="00A40AE1"/>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31F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2021-05-04T02:11:00Z</dcterms:created>
  <dcterms:modified xsi:type="dcterms:W3CDTF">2021-05-04T02:52:00Z</dcterms:modified>
</cp:coreProperties>
</file>