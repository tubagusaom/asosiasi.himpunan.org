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C2C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7109E7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9B023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B17F9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0782B0F" w14:textId="77777777" w:rsidR="00927764" w:rsidRPr="0094076B" w:rsidRDefault="00927764" w:rsidP="00927764">
      <w:pPr>
        <w:rPr>
          <w:rFonts w:ascii="Cambria" w:hAnsi="Cambria"/>
        </w:rPr>
      </w:pPr>
    </w:p>
    <w:p w14:paraId="1D188D3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1EDEAEB" w14:textId="5E520CE0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</w:t>
      </w:r>
      <w:del w:id="0" w:author="nanda rahmi" w:date="2022-08-16T11:55:00Z">
        <w:r w:rsidRPr="00C50A1E" w:rsidDel="00451BBB">
          <w:rPr>
            <w:rFonts w:ascii="Roboto" w:eastAsia="Times New Roman" w:hAnsi="Roboto" w:cs="Times New Roman"/>
            <w:sz w:val="17"/>
            <w:szCs w:val="17"/>
          </w:rPr>
          <w:delText>61  10 3</w:delText>
        </w:r>
      </w:del>
    </w:p>
    <w:p w14:paraId="2F5A1559" w14:textId="34C69276" w:rsidR="00927764" w:rsidRDefault="00927764" w:rsidP="00927764">
      <w:pPr>
        <w:shd w:val="clear" w:color="auto" w:fill="F5F5F5"/>
        <w:jc w:val="center"/>
        <w:rPr>
          <w:ins w:id="1" w:author="nanda rahmi" w:date="2022-08-16T11:48:00Z"/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2F8E12E" wp14:editId="30E37B6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9075" w14:textId="77777777" w:rsidR="00194A40" w:rsidRPr="00C50A1E" w:rsidRDefault="00194A40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DF1BC91" w14:textId="3D8819CE" w:rsidR="00927764" w:rsidRDefault="00927764" w:rsidP="00927764">
      <w:pPr>
        <w:spacing w:line="270" w:lineRule="atLeast"/>
        <w:jc w:val="center"/>
        <w:rPr>
          <w:ins w:id="2" w:author="nanda rahmi" w:date="2022-08-16T11:49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</w:t>
      </w:r>
      <w:commentRangeStart w:id="3"/>
      <w:r w:rsidRPr="00C50A1E">
        <w:rPr>
          <w:rFonts w:ascii="Times New Roman" w:eastAsia="Times New Roman" w:hAnsi="Times New Roman" w:cs="Times New Roman"/>
          <w:sz w:val="18"/>
          <w:szCs w:val="18"/>
        </w:rPr>
        <w:t>com</w:t>
      </w:r>
      <w:commentRangeEnd w:id="3"/>
      <w:r w:rsidR="00451BBB">
        <w:rPr>
          <w:rStyle w:val="CommentReference"/>
        </w:rPr>
        <w:commentReference w:id="3"/>
      </w:r>
    </w:p>
    <w:p w14:paraId="2952CFA0" w14:textId="77777777" w:rsidR="00194A40" w:rsidRPr="00194A40" w:rsidRDefault="00194A40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  <w:rPrChange w:id="4" w:author="nanda rahmi" w:date="2022-08-16T11:49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</w:p>
    <w:p w14:paraId="2DDBDA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64F84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9A89B4" w14:textId="6AF290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5" w:author="nanda rahmi" w:date="2022-08-16T11:57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" w:author="nanda rahmi" w:date="2022-08-16T11:57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nanda rahmi" w:date="2022-08-16T11:57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8" w:author="nanda rahmi" w:date="2022-08-16T11:57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A2384B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A2384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nanda rahmi" w:date="2022-08-16T11:58:00Z">
        <w:r w:rsidDel="00A2384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10" w:author="nanda rahmi" w:date="2022-08-16T11:58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ins w:id="11" w:author="nanda rahmi" w:date="2022-08-16T11:57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2" w:author="nanda rahmi" w:date="2022-08-16T11:58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A16D26" w14:textId="0DFB01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3" w:author="nanda rahmi" w:date="2022-08-16T12:00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nanda rahmi" w:date="2022-08-16T11:59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15" w:author="nanda rahmi" w:date="2022-08-16T11:59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A2384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16" w:author="nanda rahmi" w:date="2022-08-16T12:00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nanda rahmi" w:date="2022-08-16T11:59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8" w:author="nanda rahmi" w:date="2022-08-16T12:00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19" w:author="nanda rahmi" w:date="2022-08-16T12:00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A2384B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  <w:r w:rsidR="00A2384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0" w:author="nanda rahmi" w:date="2022-08-16T12:01:00Z">
        <w:r w:rsidRPr="00C50A1E" w:rsidDel="00A2384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1" w:author="nanda rahmi" w:date="2022-08-16T12:01:00Z">
        <w:r w:rsidR="00A238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nanda rahmi" w:date="2022-08-16T12:01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del w:id="23" w:author="nanda rahmi" w:date="2022-08-16T12:01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4" w:author="nanda rahmi" w:date="2022-08-16T12:01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nanda rahmi" w:date="2022-08-16T12:01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26" w:author="nanda rahmi" w:date="2022-08-16T12:01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A041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E50B79" w14:textId="61AF4F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7" w:author="nanda rahmi" w:date="2022-08-16T12:06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proofErr w:type="spellStart"/>
      <w:ins w:id="28" w:author="nanda rahmi" w:date="2022-08-16T12:06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9" w:author="nanda rahmi" w:date="2022-08-16T12:06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proofErr w:type="spellStart"/>
      <w:ins w:id="30" w:author="nanda rahmi" w:date="2022-08-16T12:06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31" w:author="nanda rahmi" w:date="2022-08-16T12:06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proofErr w:type="spellStart"/>
      <w:ins w:id="32" w:author="nanda rahmi" w:date="2022-08-16T12:06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33" w:author="nanda rahmi" w:date="2022-08-16T12:06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proofErr w:type="spellStart"/>
      <w:ins w:id="34" w:author="nanda rahmi" w:date="2022-08-16T12:06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35" w:author="nanda rahmi" w:date="2022-08-16T12:06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proofErr w:type="spellStart"/>
      <w:ins w:id="36" w:author="nanda rahmi" w:date="2022-08-16T12:06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ins w:id="37" w:author="nanda rahmi" w:date="2022-08-16T12:02:00Z">
        <w:r w:rsidR="00A041E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8" w:author="nanda rahmi" w:date="2022-08-16T12:02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39" w:author="nanda rahmi" w:date="2022-08-16T12:02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A041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del w:id="40" w:author="nanda rahmi" w:date="2022-08-16T12:02:00Z">
        <w:r w:rsidDel="00A041E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41" w:author="nanda rahmi" w:date="2022-08-16T12:02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F5CB12" w14:textId="278D9C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nanda rahmi" w:date="2022-08-16T12:02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proofErr w:type="spellStart"/>
      <w:ins w:id="43" w:author="nanda rahmi" w:date="2022-08-16T12:02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C282A" w14:textId="6706D2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nanda rahmi" w:date="2022-08-16T12:03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del w:id="45" w:author="nanda rahmi" w:date="2022-08-16T12:03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 habis sekali duduk</w:delText>
        </w:r>
      </w:del>
      <w:ins w:id="46" w:author="nanda rahmi" w:date="2022-08-16T12:03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041EC">
          <w:rPr>
            <w:rFonts w:ascii="Times New Roman" w:eastAsia="Times New Roman" w:hAnsi="Times New Roman" w:cs="Times New Roman"/>
            <w:sz w:val="24"/>
            <w:szCs w:val="24"/>
          </w:rPr>
          <w:t>sekaligus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47" w:author="nanda rahmi" w:date="2022-08-16T12:04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48" w:author="nanda rahmi" w:date="2022-08-16T12:04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ins w:id="49" w:author="nanda rahmi" w:date="2022-08-16T12:04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nanda rahmi" w:date="2022-08-16T12:04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51" w:author="nanda rahmi" w:date="2022-08-16T12:04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potong</w:t>
        </w:r>
        <w:proofErr w:type="spellEnd"/>
        <w:r w:rsidR="00A041E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del w:id="52" w:author="nanda rahmi" w:date="2022-08-16T12:04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53" w:author="nanda rahmi" w:date="2022-08-16T12:04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A041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C1D96B2" w14:textId="1DE825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54" w:author="nanda rahmi" w:date="2022-08-16T12:05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A041EC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2AF06C" w14:textId="6F6DF9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nanda rahmi" w:date="2022-08-16T12:05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nanda rahmi" w:date="2022-08-16T12:05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57" w:author="nanda rahmi" w:date="2022-08-16T12:05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del w:id="58" w:author="nanda rahmi" w:date="2022-08-16T12:05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59" w:author="nanda rahmi" w:date="2022-08-16T12:05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563D32" w14:textId="1A696A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nanda rahmi" w:date="2022-08-16T12:05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terjadi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nanda rahmi" w:date="2022-08-16T12:06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62" w:author="nanda rahmi" w:date="2022-08-16T12:06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 xml:space="preserve">rasa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63" w:author="nanda rahmi" w:date="2022-08-16T12:06:00Z">
        <w:r w:rsidRPr="00C50A1E" w:rsidDel="00A041EC">
          <w:rPr>
            <w:rFonts w:ascii="Times New Roman" w:eastAsia="Times New Roman" w:hAnsi="Times New Roman" w:cs="Times New Roman"/>
            <w:sz w:val="24"/>
            <w:szCs w:val="24"/>
          </w:rPr>
          <w:delText>, kok</w:delText>
        </w:r>
      </w:del>
      <w:ins w:id="64" w:author="nanda rahmi" w:date="2022-08-16T12:06:00Z">
        <w:r w:rsidR="00A041E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F767876" w14:textId="1B6A965C" w:rsidR="00927764" w:rsidRPr="00B2533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65" w:author="nanda rahmi" w:date="2022-08-16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66" w:author="nanda rahmi" w:date="2022-08-16T12:07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proofErr w:type="spellStart"/>
      <w:ins w:id="67" w:author="nanda rahmi" w:date="2022-08-16T12:07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68" w:author="nanda rahmi" w:date="2022-08-16T12:07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proofErr w:type="spellStart"/>
      <w:ins w:id="69" w:author="nanda rahmi" w:date="2022-08-16T12:07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70" w:author="nanda rahmi" w:date="2022-08-16T12:07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proofErr w:type="spellStart"/>
      <w:ins w:id="71" w:author="nanda rahmi" w:date="2022-08-16T12:07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72" w:author="nanda rahmi" w:date="2022-08-16T12:07:00Z">
        <w:r w:rsidRPr="00C50A1E" w:rsidDel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proofErr w:type="spellStart"/>
      <w:ins w:id="73" w:author="nanda rahmi" w:date="2022-08-16T12:07:00Z">
        <w:r w:rsidR="00B2533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74" w:author="nanda rahmi" w:date="2022-08-16T12:07:00Z"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5" w:author="nanda rahmi" w:date="2022-08-16T12:08:00Z">
        <w:r w:rsidR="00B25331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76" w:author="nanda rahmi" w:date="2022-08-16T12:08:00Z"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77" w:author="nanda rahmi" w:date="2022-08-16T12:08:00Z"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6EF823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78" w:author="nanda rahmi" w:date="2022-08-16T12:08:00Z"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816C20" w14:textId="3D81D8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9" w:author="nanda rahmi" w:date="2022-08-16T12:08:00Z">
        <w:r w:rsidDel="00B25331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80" w:author="nanda rahmi" w:date="2022-08-16T12:08:00Z">
        <w:r w:rsidR="00B25331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B2533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nanda rahmi" w:date="2022-08-16T12:09:00Z"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>karena mau</w:delText>
        </w:r>
      </w:del>
      <w:ins w:id="82" w:author="nanda rahmi" w:date="2022-08-16T12:09:00Z">
        <w:r w:rsidR="00B25331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B25331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B2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3" w:author="nanda rahmi" w:date="2022-08-16T12:09:00Z">
        <w:r w:rsidR="00B25331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ins w:id="84" w:author="nanda rahmi" w:date="2022-08-16T12:09:00Z">
        <w:r w:rsidR="00B25331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DD1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FDFF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85" w:author="nanda rahmi" w:date="2022-08-16T12:09:00Z">
        <w:r w:rsidRPr="00C50A1E" w:rsidDel="00B2533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7538BD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86" w:author="nanda rahmi" w:date="2022-08-16T12:09:00Z"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87" w:author="nanda rahmi" w:date="2022-08-16T12:10:00Z">
        <w:r w:rsidRPr="00C50A1E" w:rsidDel="00B25331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CCA2FF1" w14:textId="14A088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8" w:author="nanda rahmi" w:date="2022-08-16T12:10:00Z">
        <w:r w:rsidR="00B25331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B253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39DE7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CBAC02" w14:textId="4858EC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9" w:author="nanda rahmi" w:date="2022-08-16T12:10:00Z">
        <w:r w:rsidR="00B2533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F929C1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67C3177" w14:textId="77777777" w:rsidR="00927764" w:rsidRPr="00C50A1E" w:rsidRDefault="00927764" w:rsidP="00927764"/>
    <w:p w14:paraId="1582AB21" w14:textId="77777777" w:rsidR="00927764" w:rsidRPr="005A045A" w:rsidRDefault="00927764" w:rsidP="00927764">
      <w:pPr>
        <w:rPr>
          <w:i/>
        </w:rPr>
      </w:pPr>
    </w:p>
    <w:p w14:paraId="50EBBF1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F0DE43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nanda rahmi" w:date="2022-08-16T11:51:00Z" w:initials="nr">
    <w:p w14:paraId="024FF667" w14:textId="014F9972" w:rsidR="00451BBB" w:rsidRDefault="00451BBB">
      <w:pPr>
        <w:pStyle w:val="CommentText"/>
      </w:pPr>
      <w:r>
        <w:rPr>
          <w:rStyle w:val="CommentReference"/>
        </w:rPr>
        <w:annotationRef/>
      </w:r>
      <w:proofErr w:type="spellStart"/>
      <w:r>
        <w:t>Sumber</w:t>
      </w:r>
      <w:proofErr w:type="spellEnd"/>
      <w:r>
        <w:t>/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foto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4FF6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60347" w16cex:dateUtc="2022-08-16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4FF667" w16cid:durableId="26A603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B052" w14:textId="77777777" w:rsidR="003558F6" w:rsidRDefault="003558F6">
      <w:r>
        <w:separator/>
      </w:r>
    </w:p>
  </w:endnote>
  <w:endnote w:type="continuationSeparator" w:id="0">
    <w:p w14:paraId="1BE592A4" w14:textId="77777777" w:rsidR="003558F6" w:rsidRDefault="0035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EF2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F9036EE" w14:textId="77777777" w:rsidR="00941E77" w:rsidRDefault="00000000">
    <w:pPr>
      <w:pStyle w:val="Footer"/>
    </w:pPr>
  </w:p>
  <w:p w14:paraId="5A983628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EA88" w14:textId="77777777" w:rsidR="003558F6" w:rsidRDefault="003558F6">
      <w:r>
        <w:separator/>
      </w:r>
    </w:p>
  </w:footnote>
  <w:footnote w:type="continuationSeparator" w:id="0">
    <w:p w14:paraId="64A1A37B" w14:textId="77777777" w:rsidR="003558F6" w:rsidRDefault="0035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03142">
    <w:abstractNumId w:val="0"/>
  </w:num>
  <w:num w:numId="2" w16cid:durableId="14406817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nda rahmi">
    <w15:presenceInfo w15:providerId="Windows Live" w15:userId="beab1262cd1fbf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94A40"/>
    <w:rsid w:val="003558F6"/>
    <w:rsid w:val="0042167F"/>
    <w:rsid w:val="00451BBB"/>
    <w:rsid w:val="00924DF5"/>
    <w:rsid w:val="00927764"/>
    <w:rsid w:val="00A041EC"/>
    <w:rsid w:val="00A2384B"/>
    <w:rsid w:val="00B2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3B5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94A40"/>
  </w:style>
  <w:style w:type="character" w:styleId="CommentReference">
    <w:name w:val="annotation reference"/>
    <w:basedOn w:val="DefaultParagraphFont"/>
    <w:uiPriority w:val="99"/>
    <w:semiHidden/>
    <w:unhideWhenUsed/>
    <w:rsid w:val="00194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A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A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nanda rahmi</cp:lastModifiedBy>
  <cp:revision>2</cp:revision>
  <dcterms:created xsi:type="dcterms:W3CDTF">2020-07-24T23:46:00Z</dcterms:created>
  <dcterms:modified xsi:type="dcterms:W3CDTF">2022-08-16T05:10:00Z</dcterms:modified>
</cp:coreProperties>
</file>