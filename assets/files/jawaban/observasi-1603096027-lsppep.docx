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ins w:id="0" w:author="ASUS" w:date="2020-10-19T14:53:00Z">
              <w:r w:rsidR="00EE2A29">
                <w:t>b</w:t>
              </w:r>
            </w:ins>
            <w:del w:id="1" w:author="ASUS" w:date="2020-10-19T14:53:00Z">
              <w:r w:rsidDel="00EE2A29">
                <w:delText>b</w:delText>
              </w:r>
            </w:del>
            <w:r>
              <w:t>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2" w:author="ASUS" w:date="2020-10-19T14:53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ASUS" w:date="2020-10-19T14:53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4" w:author="ASUS" w:date="2020-10-19T14:53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5" w:author="ASUS" w:date="2020-10-19T14:53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ASUS" w:date="2020-10-19T14:54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" w:author="ASUS" w:date="2020-10-19T14:54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“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ASUS" w:date="2020-10-19T14:54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>indust</w:delText>
              </w:r>
            </w:del>
            <w:proofErr w:type="spellStart"/>
            <w:ins w:id="9" w:author="ASUS" w:date="2020-10-19T14:54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" w:author="ASUS" w:date="2020-10-19T14:54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ry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ins w:id="11" w:author="ASUS" w:date="2020-10-19T14:54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”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ASUS" w:date="2020-10-19T14:54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13" w:author="ASUS" w:date="2020-10-19T14:54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4" w:author="ASUS" w:date="2020-10-19T14:55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ASUS" w:date="2020-10-19T14:54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6" w:author="ASUS" w:date="2020-10-19T14:55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ASUS" w:date="2020-10-19T14:55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18" w:author="ASUS" w:date="2020-10-19T14:55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" w:author="ASUS" w:date="2020-10-19T14:55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ASUS" w:date="2020-10-19T14:55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1" w:author="ASUS" w:date="2020-10-19T14:56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2" w:author="ASUS" w:date="2020-10-19T14:56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3" w:author="ASUS" w:date="2020-10-19T14:56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" w:author="ASUS" w:date="2020-10-19T14:56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25" w:author="ASUS" w:date="2020-10-19T14:56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ASUS" w:date="2020-10-19T14:56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27" w:author="ASUS" w:date="2020-10-19T14:56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8" w:author="ASUS" w:date="2020-10-19T14:56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9" w:author="ASUS" w:date="2020-10-19T14:56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0" w:author="ASUS" w:date="2020-10-19T14:56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1" w:author="ASUS" w:date="2020-10-19T14:57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2" w:author="ASUS" w:date="2020-10-19T14:57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33" w:author="ASUS" w:date="2020-10-19T14:57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34" w:author="ASUS" w:date="2020-10-19T14:57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35" w:author="ASUS" w:date="2020-10-19T14:57:00Z">
              <w:r w:rsidRPr="00EE2A29" w:rsidDel="00EE2A29">
                <w:rPr>
                  <w:rFonts w:ascii="Times New Roman" w:eastAsia="Times New Roman" w:hAnsi="Times New Roman" w:cs="Times New Roman"/>
                  <w:i/>
                  <w:szCs w:val="24"/>
                  <w:rPrChange w:id="36" w:author="ASUS" w:date="2020-10-19T14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EE2A29">
              <w:rPr>
                <w:rFonts w:ascii="Times New Roman" w:eastAsia="Times New Roman" w:hAnsi="Times New Roman" w:cs="Times New Roman"/>
                <w:i/>
                <w:szCs w:val="24"/>
                <w:rPrChange w:id="37" w:author="ASUS" w:date="2020-10-19T14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ins w:id="38" w:author="ASUS" w:date="2020-10-19T14:57:00Z">
              <w:r w:rsidR="00EE2A29" w:rsidRPr="00EE2A29">
                <w:rPr>
                  <w:rFonts w:ascii="Times New Roman" w:eastAsia="Times New Roman" w:hAnsi="Times New Roman" w:cs="Times New Roman"/>
                  <w:i/>
                  <w:szCs w:val="24"/>
                  <w:rPrChange w:id="39" w:author="ASUS" w:date="2020-10-19T14:5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h</w:t>
              </w:r>
            </w:ins>
            <w:del w:id="40" w:author="ASUS" w:date="2020-10-19T14:58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ASUS" w:date="2020-10-19T14:58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ins w:id="42" w:author="ASUS" w:date="2020-10-19T14:58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terutama</w:t>
              </w:r>
              <w:proofErr w:type="spellEnd"/>
              <w:r w:rsidR="00EE2A2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3" w:author="ASUS" w:date="2020-10-19T14:59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ins w:id="44" w:author="ASUS" w:date="2020-10-19T15:00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bagai</w:t>
              </w:r>
              <w:proofErr w:type="spellEnd"/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</w:ins>
            <w:proofErr w:type="spellEnd"/>
            <w:ins w:id="45" w:author="ASUS" w:date="2020-10-19T14:58:00Z">
              <w:r w:rsidR="00EE2A29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EE2A29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6" w:author="ASUS" w:date="2020-10-19T14:59:00Z">
              <w:r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ins w:id="47" w:author="ASUS" w:date="2020-10-19T14:59:00Z">
              <w:r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48" w:author="ASUS" w:date="2020-10-19T14:58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49" w:author="ASUS" w:date="2020-10-19T14:58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EE2A29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0" w:author="ASUS" w:date="2020-10-19T14:59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>pada tahab ini g</w:delText>
              </w:r>
            </w:del>
            <w:ins w:id="51" w:author="ASUS" w:date="2020-10-19T14:59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2" w:author="ASUS" w:date="2020-10-19T14:59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53" w:author="ASUS" w:date="2020-10-19T14:59:00Z">
              <w:r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54" w:author="ASUS" w:date="2020-10-19T14:59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55" w:author="ASUS" w:date="2020-10-19T14:58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EE2A29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6" w:author="ASUS" w:date="2020-10-19T15:00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menggunakan </w:delText>
              </w:r>
            </w:del>
            <w:ins w:id="57" w:author="ASUS" w:date="2020-10-19T15:01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menggunakan</w:t>
              </w:r>
            </w:ins>
            <w:proofErr w:type="spellEnd"/>
            <w:ins w:id="58" w:author="ASUS" w:date="2020-10-19T15:00:00Z"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9" w:author="ASUS" w:date="2020-10-19T15:0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60" w:author="ASUS" w:date="2020-10-19T14:59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61" w:author="ASUS" w:date="2020-10-19T14:59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EE2A29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2" w:author="ASUS" w:date="2020-10-19T15:00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del w:id="63" w:author="ASUS" w:date="2020-10-19T15:00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4" w:author="ASUS" w:date="2020-10-19T15:00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65" w:author="ASUS" w:date="2020-10-19T15:00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66" w:author="ASUS" w:date="2020-10-19T15:00:00Z">
              <w:r w:rsidRPr="00EC6F38" w:rsidDel="00EE2A2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EE2A29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7" w:author="ASUS" w:date="2020-10-19T15:01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menempatkan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ins w:id="68" w:author="ASUS" w:date="2020-10-19T15:01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bertindak</w:t>
              </w:r>
              <w:proofErr w:type="spellEnd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69" w:author="ASUS" w:date="2020-10-19T15:01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70" w:author="ASUS" w:date="2020-10-19T15:01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EE2A29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71" w:author="ASUS" w:date="2020-10-19T15:01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72" w:author="ASUS" w:date="2020-10-19T15:01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73" w:author="ASUS" w:date="2020-10-19T15:01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74" w:author="ASUS" w:date="2020-10-19T15:01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EE2A29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75" w:author="ASUS" w:date="2020-10-19T15:01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ins w:id="76" w:author="ASUS" w:date="2020-10-19T15:03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del w:id="77" w:author="ASUS" w:date="2020-10-19T15:01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EE2A29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8" w:author="ASUS" w:date="2020-10-19T15:01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ins w:id="79" w:author="ASUS" w:date="2020-10-19T15:02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80" w:author="ASUS" w:date="2020-10-19T15:02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1" w:author="ASUS" w:date="2020-10-19T15:01:00Z">
              <w:r w:rsidR="00125355"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2" w:author="ASUS" w:date="2020-10-19T15:02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83" w:author="ASUS" w:date="2020-10-19T15:02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4" w:author="ASUS" w:date="2020-10-19T15:02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5B5E2F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85" w:author="ASUS" w:date="2020-10-19T15:02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EC6F38" w:rsidRDefault="005B5E2F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86" w:author="ASUS" w:date="2020-10-19T15:02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EC6F38" w:rsidRDefault="005B5E2F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87" w:author="ASUS" w:date="2020-10-19T15:02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EC6F38" w:rsidRDefault="005B5E2F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88" w:author="ASUS" w:date="2020-10-19T15:02:00Z">
              <w:r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ins w:id="89" w:author="ASUS" w:date="2020-10-19T15:0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</w:p>
          <w:p w:rsidR="00125355" w:rsidRPr="00EC6F38" w:rsidRDefault="005B5E2F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0" w:author="ASUS" w:date="2020-10-19T15:02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91" w:author="ASUS" w:date="2020-10-19T15:02:00Z">
              <w:r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2" w:author="ASUS" w:date="2020-10-19T15:04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ins w:id="93" w:author="ASUS" w:date="2020-10-19T15:04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bahwa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4" w:author="ASUS" w:date="2020-10-19T15:04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ins w:id="95" w:author="ASUS" w:date="2020-10-19T15:04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96" w:author="ASUS" w:date="2020-10-19T15:04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97" w:author="ASUS" w:date="2020-10-19T15:04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8" w:author="ASUS" w:date="2020-10-19T15:04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99" w:author="ASUS" w:date="2020-10-19T15:04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0" w:author="ASUS" w:date="2020-10-19T15:04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01" w:author="ASUS" w:date="2020-10-19T15:05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proofErr w:type="spellStart"/>
            <w:ins w:id="102" w:author="ASUS" w:date="2020-10-19T15:05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Berdasarkan</w:t>
              </w:r>
              <w:proofErr w:type="spellEnd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03" w:author="ASUS" w:date="2020-10-19T15:05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4" w:author="ASUS" w:date="2020-10-19T15:05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proofErr w:type="spellStart"/>
            <w:ins w:id="105" w:author="ASUS" w:date="2020-10-19T15:05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del w:id="106" w:author="ASUS" w:date="2020-10-19T15:05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07" w:author="ASUS" w:date="2020-10-19T15:06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108" w:author="ASUS" w:date="2020-10-19T15:06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Di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09" w:author="ASUS" w:date="2020-10-19T15:07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0" w:author="ASUS" w:date="2020-10-19T15:07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ins w:id="111" w:author="ASUS" w:date="2020-10-19T15:06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del w:id="112" w:author="ASUS" w:date="2020-10-19T15:06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ins w:id="113" w:author="ASUS" w:date="2020-10-19T15:06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4" w:author="ASUS" w:date="2020-10-19T15:07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>karena lebih</w:delText>
              </w:r>
            </w:del>
            <w:ins w:id="115" w:author="ASUS" w:date="2020-10-19T15:07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bertujuan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6" w:author="ASUS" w:date="2020-10-19T15:07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menyiapkan </w:delText>
              </w:r>
            </w:del>
            <w:proofErr w:type="spellStart"/>
            <w:ins w:id="117" w:author="ASUS" w:date="2020-10-19T15:07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5B5E2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8" w:author="ASUS" w:date="2020-10-19T15:07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9" w:author="ASUS" w:date="2020-10-19T15:07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120" w:author="ASUS" w:date="2020-10-19T15:07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cara</w:t>
              </w:r>
              <w:proofErr w:type="spellEnd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1" w:author="ASUS" w:date="2020-10-19T15:08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ins w:id="122" w:author="ASUS" w:date="2020-10-19T15:08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23" w:author="ASUS" w:date="2020-10-19T15:08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4" w:author="ASUS" w:date="2020-10-19T15:10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  <w:proofErr w:type="spellEnd"/>
              <w:r w:rsidR="005B5E2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5" w:author="ASUS" w:date="2020-10-19T15:09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26" w:author="ASUS" w:date="2020-10-19T15:09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  <w:proofErr w:type="spellEnd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7" w:author="ASUS" w:date="2020-10-19T15:09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8" w:author="ASUS" w:date="2020-10-19T15:09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ins w:id="129" w:author="ASUS" w:date="2020-10-19T15:10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juga</w:t>
              </w:r>
              <w:proofErr w:type="spellEnd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del w:id="130" w:author="ASUS" w:date="2020-10-19T15:10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kolaborasi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B5E2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31" w:author="ASUS" w:date="2020-10-19T15:1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32" w:author="ASUS" w:date="2020-10-19T15:11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133" w:author="ASUS" w:date="2020-10-19T15:11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5B5E2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</w:t>
            </w:r>
            <w:ins w:id="134" w:author="ASUS" w:date="2020-10-19T15:11:00Z">
              <w:r w:rsidR="005B5E2F">
                <w:rPr>
                  <w:rFonts w:ascii="Times New Roman" w:eastAsia="Times New Roman" w:hAnsi="Times New Roman" w:cs="Times New Roman"/>
                  <w:szCs w:val="24"/>
                </w:rPr>
                <w:t>akhir</w:t>
              </w:r>
            </w:ins>
            <w:proofErr w:type="spellEnd"/>
            <w:del w:id="135" w:author="ASUS" w:date="2020-10-19T15:11:00Z">
              <w:r w:rsidRPr="00EC6F38" w:rsidDel="005B5E2F">
                <w:rPr>
                  <w:rFonts w:ascii="Times New Roman" w:eastAsia="Times New Roman" w:hAnsi="Times New Roman" w:cs="Times New Roman"/>
                  <w:szCs w:val="24"/>
                </w:rPr>
                <w:delText>ahir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36" w:author="ASUS" w:date="2020-10-19T15:11:00Z">
              <w:r w:rsidR="00FE4D6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37" w:author="ASUS" w:date="2020-10-19T15:11:00Z">
              <w:r w:rsidRPr="00EC6F38" w:rsidDel="00FE4D6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8" w:author="ASUS" w:date="2020-10-19T15:11:00Z">
              <w:r w:rsidR="00FE4D6B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39" w:author="ASUS" w:date="2020-10-19T15:11:00Z">
              <w:r w:rsidRPr="00EC6F38" w:rsidDel="00FE4D6B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0" w:author="ASUS" w:date="2020-10-19T15:11:00Z">
              <w:r w:rsidR="00FE4D6B">
                <w:rPr>
                  <w:rFonts w:ascii="Times New Roman" w:eastAsia="Times New Roman" w:hAnsi="Times New Roman" w:cs="Times New Roman"/>
                  <w:szCs w:val="24"/>
                </w:rPr>
                <w:t xml:space="preserve">di </w:t>
              </w:r>
              <w:proofErr w:type="spellStart"/>
              <w:r w:rsidR="00FE4D6B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FE4D6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bookmarkStart w:id="141" w:name="_GoBack"/>
            <w:bookmarkEnd w:id="141"/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Windows Live" w15:userId="8793c6726134fe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MzcxszSyNDMyMjNU0lEKTi0uzszPAykwrAUAivD5NiwAAAA="/>
  </w:docVars>
  <w:rsids>
    <w:rsidRoot w:val="00125355"/>
    <w:rsid w:val="0012251A"/>
    <w:rsid w:val="00125355"/>
    <w:rsid w:val="001D038C"/>
    <w:rsid w:val="00240407"/>
    <w:rsid w:val="0042167F"/>
    <w:rsid w:val="005B5E2F"/>
    <w:rsid w:val="00924DF5"/>
    <w:rsid w:val="00EE2A29"/>
    <w:rsid w:val="00F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286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2020-08-26T22:03:00Z</dcterms:created>
  <dcterms:modified xsi:type="dcterms:W3CDTF">2020-10-19T08:12:00Z</dcterms:modified>
</cp:coreProperties>
</file>