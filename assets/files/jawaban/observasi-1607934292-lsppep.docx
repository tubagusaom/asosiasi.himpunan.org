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0F055"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0670BDF5"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2E3401A6" w14:textId="77777777" w:rsidR="00927764" w:rsidRDefault="00927764" w:rsidP="00927764">
      <w:pPr>
        <w:jc w:val="center"/>
        <w:rPr>
          <w:rFonts w:ascii="Cambria" w:hAnsi="Cambria" w:cs="Times New Roman"/>
          <w:sz w:val="24"/>
          <w:szCs w:val="24"/>
        </w:rPr>
      </w:pPr>
    </w:p>
    <w:p w14:paraId="1C300623"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79683578"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2DD824BF"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58067972"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488BBC37" wp14:editId="33C065FE">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0B6DDDE3"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10E60E48" w14:textId="393A069C"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 xml:space="preserve">Hujan turun, berat badan naik, hubungan sama dia </w:t>
      </w:r>
      <w:commentRangeStart w:id="0"/>
      <w:del w:id="1" w:author="User" w:date="2020-12-14T15:13:00Z">
        <w:r w:rsidRPr="00C50A1E" w:rsidDel="0059416F">
          <w:rPr>
            <w:rFonts w:ascii="Times New Roman" w:eastAsia="Times New Roman" w:hAnsi="Times New Roman" w:cs="Times New Roman"/>
            <w:i/>
            <w:iCs/>
            <w:sz w:val="24"/>
            <w:szCs w:val="24"/>
          </w:rPr>
          <w:delText>tetep</w:delText>
        </w:r>
        <w:commentRangeEnd w:id="0"/>
        <w:r w:rsidR="0059416F" w:rsidDel="0059416F">
          <w:rPr>
            <w:rStyle w:val="CommentReference"/>
          </w:rPr>
          <w:commentReference w:id="0"/>
        </w:r>
        <w:r w:rsidRPr="00C50A1E" w:rsidDel="0059416F">
          <w:rPr>
            <w:rFonts w:ascii="Times New Roman" w:eastAsia="Times New Roman" w:hAnsi="Times New Roman" w:cs="Times New Roman"/>
            <w:i/>
            <w:iCs/>
            <w:sz w:val="24"/>
            <w:szCs w:val="24"/>
          </w:rPr>
          <w:delText xml:space="preserve"> </w:delText>
        </w:r>
      </w:del>
      <w:ins w:id="2" w:author="User" w:date="2020-12-14T15:13:00Z">
        <w:r w:rsidR="0059416F">
          <w:rPr>
            <w:rFonts w:ascii="Times New Roman" w:eastAsia="Times New Roman" w:hAnsi="Times New Roman" w:cs="Times New Roman"/>
            <w:i/>
            <w:iCs/>
            <w:sz w:val="24"/>
            <w:szCs w:val="24"/>
            <w:lang w:val="id-ID"/>
          </w:rPr>
          <w:t>Tetap</w:t>
        </w:r>
        <w:r w:rsidR="0059416F" w:rsidRPr="00C50A1E">
          <w:rPr>
            <w:rFonts w:ascii="Times New Roman" w:eastAsia="Times New Roman" w:hAnsi="Times New Roman" w:cs="Times New Roman"/>
            <w:i/>
            <w:iCs/>
            <w:sz w:val="24"/>
            <w:szCs w:val="24"/>
          </w:rPr>
          <w:t xml:space="preserve"> </w:t>
        </w:r>
      </w:ins>
      <w:r w:rsidRPr="00C50A1E">
        <w:rPr>
          <w:rFonts w:ascii="Times New Roman" w:eastAsia="Times New Roman" w:hAnsi="Times New Roman" w:cs="Times New Roman"/>
          <w:i/>
          <w:iCs/>
          <w:sz w:val="24"/>
          <w:szCs w:val="24"/>
        </w:rPr>
        <w:t>temenan aja. Huft.</w:t>
      </w:r>
    </w:p>
    <w:p w14:paraId="64BE983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p>
    <w:p w14:paraId="7EE1D7A2" w14:textId="4C26491A"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Januari, hujan sehari-hari, begitu kata orang sering mengartikannya. Benar saja</w:t>
      </w:r>
      <w:del w:id="3" w:author="User" w:date="2020-12-14T15:17:00Z">
        <w:r w:rsidRPr="00C50A1E" w:rsidDel="008A33E5">
          <w:rPr>
            <w:rFonts w:ascii="Times New Roman" w:eastAsia="Times New Roman" w:hAnsi="Times New Roman" w:cs="Times New Roman"/>
            <w:sz w:val="24"/>
            <w:szCs w:val="24"/>
          </w:rPr>
          <w:delText xml:space="preserve">. </w:delText>
        </w:r>
      </w:del>
      <w:ins w:id="4" w:author="User" w:date="2020-12-14T15:17:00Z">
        <w:r w:rsidR="008A33E5">
          <w:rPr>
            <w:rFonts w:ascii="Times New Roman" w:eastAsia="Times New Roman" w:hAnsi="Times New Roman" w:cs="Times New Roman"/>
            <w:sz w:val="24"/>
            <w:szCs w:val="24"/>
            <w:lang w:val="id-ID"/>
          </w:rPr>
          <w:t>,</w:t>
        </w:r>
        <w:r w:rsidR="008A33E5" w:rsidRPr="00C50A1E">
          <w:rPr>
            <w:rFonts w:ascii="Times New Roman" w:eastAsia="Times New Roman" w:hAnsi="Times New Roman" w:cs="Times New Roman"/>
            <w:sz w:val="24"/>
            <w:szCs w:val="24"/>
          </w:rPr>
          <w:t xml:space="preserve"> </w:t>
        </w:r>
      </w:ins>
      <w:del w:id="5" w:author="User" w:date="2020-12-14T15:17:00Z">
        <w:r w:rsidRPr="00C50A1E" w:rsidDel="008A33E5">
          <w:rPr>
            <w:rFonts w:ascii="Times New Roman" w:eastAsia="Times New Roman" w:hAnsi="Times New Roman" w:cs="Times New Roman"/>
            <w:sz w:val="24"/>
            <w:szCs w:val="24"/>
          </w:rPr>
          <w:delText xml:space="preserve">Meski </w:delText>
        </w:r>
      </w:del>
      <w:ins w:id="6" w:author="User" w:date="2020-12-14T15:17:00Z">
        <w:r w:rsidR="008A33E5">
          <w:rPr>
            <w:rFonts w:ascii="Times New Roman" w:eastAsia="Times New Roman" w:hAnsi="Times New Roman" w:cs="Times New Roman"/>
            <w:sz w:val="24"/>
            <w:szCs w:val="24"/>
            <w:lang w:val="id-ID"/>
          </w:rPr>
          <w:t>m</w:t>
        </w:r>
        <w:proofErr w:type="spellStart"/>
        <w:r w:rsidR="008A33E5" w:rsidRPr="00C50A1E">
          <w:rPr>
            <w:rFonts w:ascii="Times New Roman" w:eastAsia="Times New Roman" w:hAnsi="Times New Roman" w:cs="Times New Roman"/>
            <w:sz w:val="24"/>
            <w:szCs w:val="24"/>
          </w:rPr>
          <w:t>eski</w:t>
        </w:r>
        <w:proofErr w:type="spellEnd"/>
        <w:r w:rsidR="008A33E5"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 xml:space="preserve">di tahun ini awal musim hujan di Indonesia </w:t>
      </w:r>
      <w:r>
        <w:rPr>
          <w:rFonts w:ascii="Times New Roman" w:eastAsia="Times New Roman" w:hAnsi="Times New Roman" w:cs="Times New Roman"/>
          <w:sz w:val="24"/>
          <w:szCs w:val="24"/>
        </w:rPr>
        <w:t>mundur di antara Bulan November-</w:t>
      </w:r>
      <w:ins w:id="7" w:author="User" w:date="2020-12-14T15:18:00Z">
        <w:r w:rsidR="008A33E5">
          <w:rPr>
            <w:rFonts w:ascii="Times New Roman" w:eastAsia="Times New Roman" w:hAnsi="Times New Roman" w:cs="Times New Roman"/>
            <w:sz w:val="24"/>
            <w:szCs w:val="24"/>
            <w:lang w:val="id-ID"/>
          </w:rPr>
          <w:t xml:space="preserve">- </w:t>
        </w:r>
      </w:ins>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391A4C66" w14:textId="51D7A395"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sering disalahkan karena mengundang kenangan ternyata tak hanya pandai membuat perasaan hatimu yang ambyar, </w:t>
      </w:r>
      <w:ins w:id="8" w:author="User" w:date="2020-12-14T15:19:00Z">
        <w:r w:rsidR="008A33E5">
          <w:rPr>
            <w:rFonts w:ascii="Times New Roman" w:eastAsia="Times New Roman" w:hAnsi="Times New Roman" w:cs="Times New Roman"/>
            <w:sz w:val="24"/>
            <w:szCs w:val="24"/>
            <w:lang w:val="id-ID"/>
          </w:rPr>
          <w:t>begitu</w:t>
        </w:r>
      </w:ins>
      <w:r w:rsidRPr="00C50A1E">
        <w:rPr>
          <w:rFonts w:ascii="Times New Roman" w:eastAsia="Times New Roman" w:hAnsi="Times New Roman" w:cs="Times New Roman"/>
          <w:sz w:val="24"/>
          <w:szCs w:val="24"/>
        </w:rPr>
        <w:t>pun perilaku kita yang lain. Soal makan.</w:t>
      </w:r>
      <w:ins w:id="9" w:author="User" w:date="2020-12-14T15:19:00Z">
        <w:r w:rsidR="008A33E5">
          <w:rPr>
            <w:rFonts w:ascii="Times New Roman" w:eastAsia="Times New Roman" w:hAnsi="Times New Roman" w:cs="Times New Roman"/>
            <w:sz w:val="24"/>
            <w:szCs w:val="24"/>
            <w:lang w:val="id-ID"/>
          </w:rPr>
          <w:t>,</w:t>
        </w:r>
      </w:ins>
      <w:r w:rsidRPr="00C50A1E">
        <w:rPr>
          <w:rFonts w:ascii="Times New Roman" w:eastAsia="Times New Roman" w:hAnsi="Times New Roman" w:cs="Times New Roman"/>
          <w:sz w:val="24"/>
          <w:szCs w:val="24"/>
        </w:rPr>
        <w:t xml:space="preserve"> </w:t>
      </w:r>
      <w:del w:id="10" w:author="User" w:date="2020-12-14T15:19:00Z">
        <w:r w:rsidRPr="00C50A1E" w:rsidDel="008A33E5">
          <w:rPr>
            <w:rFonts w:ascii="Times New Roman" w:eastAsia="Times New Roman" w:hAnsi="Times New Roman" w:cs="Times New Roman"/>
            <w:sz w:val="24"/>
            <w:szCs w:val="24"/>
          </w:rPr>
          <w:delText>Ya,</w:delText>
        </w:r>
      </w:del>
      <w:ins w:id="11" w:author="User" w:date="2020-12-14T15:19:00Z">
        <w:r w:rsidR="008A33E5">
          <w:rPr>
            <w:rFonts w:ascii="Times New Roman" w:eastAsia="Times New Roman" w:hAnsi="Times New Roman" w:cs="Times New Roman"/>
            <w:sz w:val="24"/>
            <w:szCs w:val="24"/>
            <w:lang w:val="id-ID"/>
          </w:rPr>
          <w:t>ya</w:t>
        </w:r>
      </w:ins>
      <w:r w:rsidRPr="00C50A1E">
        <w:rPr>
          <w:rFonts w:ascii="Times New Roman" w:eastAsia="Times New Roman" w:hAnsi="Times New Roman" w:cs="Times New Roman"/>
          <w:sz w:val="24"/>
          <w:szCs w:val="24"/>
        </w:rPr>
        <w:t xml:space="preserve"> hujan </w:t>
      </w:r>
      <w:del w:id="12" w:author="User" w:date="2020-12-14T15:19:00Z">
        <w:r w:rsidRPr="00C50A1E" w:rsidDel="008A33E5">
          <w:rPr>
            <w:rFonts w:ascii="Times New Roman" w:eastAsia="Times New Roman" w:hAnsi="Times New Roman" w:cs="Times New Roman"/>
            <w:sz w:val="24"/>
            <w:szCs w:val="24"/>
          </w:rPr>
          <w:delText xml:space="preserve">yang </w:delText>
        </w:r>
      </w:del>
      <w:r w:rsidRPr="00C50A1E">
        <w:rPr>
          <w:rFonts w:ascii="Times New Roman" w:eastAsia="Times New Roman" w:hAnsi="Times New Roman" w:cs="Times New Roman"/>
          <w:sz w:val="24"/>
          <w:szCs w:val="24"/>
        </w:rPr>
        <w:t>membuat kita jadi sering lapar. Kok bisa ya?</w:t>
      </w:r>
    </w:p>
    <w:p w14:paraId="40F1CA48" w14:textId="409B434B"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 xml:space="preserve">a bahwa hujan datang bersama </w:t>
      </w:r>
      <w:del w:id="13" w:author="User" w:date="2020-12-14T15:13:00Z">
        <w:r w:rsidDel="0059416F">
          <w:rPr>
            <w:rFonts w:ascii="Times New Roman" w:eastAsia="Times New Roman" w:hAnsi="Times New Roman" w:cs="Times New Roman"/>
            <w:sz w:val="24"/>
            <w:szCs w:val="24"/>
          </w:rPr>
          <w:delText>nap</w:delText>
        </w:r>
        <w:r w:rsidRPr="00C50A1E" w:rsidDel="0059416F">
          <w:rPr>
            <w:rFonts w:ascii="Times New Roman" w:eastAsia="Times New Roman" w:hAnsi="Times New Roman" w:cs="Times New Roman"/>
            <w:sz w:val="24"/>
            <w:szCs w:val="24"/>
          </w:rPr>
          <w:delText xml:space="preserve">su </w:delText>
        </w:r>
      </w:del>
      <w:ins w:id="14" w:author="User" w:date="2020-12-14T15:20:00Z">
        <w:r w:rsidR="008A33E5">
          <w:rPr>
            <w:rFonts w:ascii="Times New Roman" w:eastAsia="Times New Roman" w:hAnsi="Times New Roman" w:cs="Times New Roman"/>
            <w:sz w:val="24"/>
            <w:szCs w:val="24"/>
            <w:lang w:val="id-ID"/>
          </w:rPr>
          <w:t>n</w:t>
        </w:r>
      </w:ins>
      <w:ins w:id="15" w:author="User" w:date="2020-12-14T15:13:00Z">
        <w:r w:rsidR="0059416F">
          <w:rPr>
            <w:rFonts w:ascii="Times New Roman" w:eastAsia="Times New Roman" w:hAnsi="Times New Roman" w:cs="Times New Roman"/>
            <w:sz w:val="24"/>
            <w:szCs w:val="24"/>
            <w:lang w:val="id-ID"/>
          </w:rPr>
          <w:t>afsu</w:t>
        </w:r>
        <w:r w:rsidR="0059416F"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makan yang tiba-tiba ikut meningkat?</w:t>
      </w:r>
    </w:p>
    <w:p w14:paraId="16EA153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Selain mengenang dia, kegiatan yang paling asyik </w:t>
      </w:r>
      <w:proofErr w:type="spellStart"/>
      <w:r w:rsidRPr="00C50A1E">
        <w:rPr>
          <w:rFonts w:ascii="Times New Roman" w:eastAsia="Times New Roman" w:hAnsi="Times New Roman" w:cs="Times New Roman"/>
          <w:sz w:val="24"/>
          <w:szCs w:val="24"/>
        </w:rPr>
        <w:t>di</w:t>
      </w:r>
      <w:del w:id="16" w:author="User" w:date="2020-12-14T15:20:00Z">
        <w:r w:rsidRPr="00C50A1E" w:rsidDel="008A33E5">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saat</w:t>
      </w:r>
      <w:proofErr w:type="spellEnd"/>
      <w:r w:rsidRPr="00C50A1E">
        <w:rPr>
          <w:rFonts w:ascii="Times New Roman" w:eastAsia="Times New Roman" w:hAnsi="Times New Roman" w:cs="Times New Roman"/>
          <w:sz w:val="24"/>
          <w:szCs w:val="24"/>
        </w:rPr>
        <w:t xml:space="preserve"> hujan turun adalah makan. Sering disebut cuma camilan, tapi jumlah kalorinya nyaris melebihi makan berat.</w:t>
      </w:r>
    </w:p>
    <w:p w14:paraId="2D3C5F0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Sebungkus keripik yang dalam kemasan bisa dikonsumsi 4 porsi habis sekali duduk. Belum cukup, tambah lagi gorengannya, satu-dua biji eh kok jadi lima?</w:t>
      </w:r>
    </w:p>
    <w:p w14:paraId="00177CE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201F2AB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66B794C9" w14:textId="6B7F3B5D"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w:t>
      </w:r>
      <w:del w:id="17" w:author="User" w:date="2020-12-14T15:22:00Z">
        <w:r w:rsidRPr="00C50A1E" w:rsidDel="00267B57">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kok</w:t>
      </w:r>
      <w:ins w:id="18" w:author="User" w:date="2020-12-14T15:21:00Z">
        <w:r w:rsidR="008A33E5">
          <w:rPr>
            <w:rFonts w:ascii="Times New Roman" w:eastAsia="Times New Roman" w:hAnsi="Times New Roman" w:cs="Times New Roman"/>
            <w:sz w:val="24"/>
            <w:szCs w:val="24"/>
            <w:lang w:val="id-ID"/>
          </w:rPr>
          <w:t>.</w:t>
        </w:r>
      </w:ins>
      <w:del w:id="19" w:author="User" w:date="2020-12-14T15:21:00Z">
        <w:r w:rsidRPr="00C50A1E" w:rsidDel="008A33E5">
          <w:rPr>
            <w:rFonts w:ascii="Times New Roman" w:eastAsia="Times New Roman" w:hAnsi="Times New Roman" w:cs="Times New Roman"/>
            <w:sz w:val="24"/>
            <w:szCs w:val="24"/>
          </w:rPr>
          <w:delText>~</w:delText>
        </w:r>
      </w:del>
    </w:p>
    <w:p w14:paraId="2BD3E1B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7A8755F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34F9C3D1" w14:textId="4A17C28B"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del w:id="20" w:author="User" w:date="2020-12-14T15:22:00Z">
        <w:r w:rsidDel="00267B57">
          <w:rPr>
            <w:rFonts w:ascii="Times New Roman" w:eastAsia="Times New Roman" w:hAnsi="Times New Roman" w:cs="Times New Roman"/>
            <w:sz w:val="24"/>
            <w:szCs w:val="24"/>
          </w:rPr>
          <w:delText>almari</w:delText>
        </w:r>
        <w:r w:rsidRPr="00C50A1E" w:rsidDel="00267B57">
          <w:rPr>
            <w:rFonts w:ascii="Times New Roman" w:eastAsia="Times New Roman" w:hAnsi="Times New Roman" w:cs="Times New Roman"/>
            <w:sz w:val="24"/>
            <w:szCs w:val="24"/>
          </w:rPr>
          <w:delText xml:space="preserve"> </w:delText>
        </w:r>
      </w:del>
      <w:ins w:id="21" w:author="User" w:date="2020-12-14T15:22:00Z">
        <w:r w:rsidR="00267B57">
          <w:rPr>
            <w:rFonts w:ascii="Times New Roman" w:eastAsia="Times New Roman" w:hAnsi="Times New Roman" w:cs="Times New Roman"/>
            <w:sz w:val="24"/>
            <w:szCs w:val="24"/>
            <w:lang w:val="id-ID"/>
          </w:rPr>
          <w:t>lemari</w:t>
        </w:r>
        <w:r w:rsidR="00267B57"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 xml:space="preserve">penyimpanan. Sebagai bahan persediaan karena mau keluar </w:t>
      </w:r>
      <w:proofErr w:type="spellStart"/>
      <w:r w:rsidRPr="00C50A1E">
        <w:rPr>
          <w:rFonts w:ascii="Times New Roman" w:eastAsia="Times New Roman" w:hAnsi="Times New Roman" w:cs="Times New Roman"/>
          <w:sz w:val="24"/>
          <w:szCs w:val="24"/>
        </w:rPr>
        <w:t>di</w:t>
      </w:r>
      <w:del w:id="22" w:author="User" w:date="2020-12-14T15:22:00Z">
        <w:r w:rsidRPr="00C50A1E" w:rsidDel="00267B57">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waktu</w:t>
      </w:r>
      <w:proofErr w:type="spellEnd"/>
      <w:r w:rsidRPr="00C50A1E">
        <w:rPr>
          <w:rFonts w:ascii="Times New Roman" w:eastAsia="Times New Roman" w:hAnsi="Times New Roman" w:cs="Times New Roman"/>
          <w:sz w:val="24"/>
          <w:szCs w:val="24"/>
        </w:rPr>
        <w:t xml:space="preserve"> hujan itu membuat kita berpikir berkali-kali. Akan merepotkan.</w:t>
      </w:r>
    </w:p>
    <w:p w14:paraId="6CD9EFB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7FCECBB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3B6A5C89" w14:textId="58E55900"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Di musim hujan, rasa malas bergerak juga bisa jadi </w:t>
      </w:r>
      <w:del w:id="23" w:author="User" w:date="2020-12-14T15:23:00Z">
        <w:r w:rsidRPr="00C50A1E" w:rsidDel="00267B57">
          <w:rPr>
            <w:rFonts w:ascii="Times New Roman" w:eastAsia="Times New Roman" w:hAnsi="Times New Roman" w:cs="Times New Roman"/>
            <w:sz w:val="24"/>
            <w:szCs w:val="24"/>
          </w:rPr>
          <w:delText xml:space="preserve">biang </w:delText>
        </w:r>
      </w:del>
      <w:ins w:id="24" w:author="User" w:date="2020-12-14T15:23:00Z">
        <w:r w:rsidR="00267B57">
          <w:rPr>
            <w:rFonts w:ascii="Times New Roman" w:eastAsia="Times New Roman" w:hAnsi="Times New Roman" w:cs="Times New Roman"/>
            <w:sz w:val="24"/>
            <w:szCs w:val="24"/>
            <w:lang w:val="id-ID"/>
          </w:rPr>
          <w:t>penyebab</w:t>
        </w:r>
        <w:r w:rsidR="00267B57"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berat badan yang lebih suka naiknya. Apalagi munculnya kaum-kaum rebahan yang kerjaannya tiduran dan hanya buka tutup media sosial atau pura-pura sibuk padahal tidak ada yang nge-chat. </w:t>
      </w:r>
    </w:p>
    <w:p w14:paraId="7A6CD5FF" w14:textId="63F6FA6C"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 xml:space="preserve">an </w:t>
      </w:r>
      <w:commentRangeStart w:id="25"/>
      <w:proofErr w:type="spellStart"/>
      <w:r>
        <w:rPr>
          <w:rFonts w:ascii="Times New Roman" w:eastAsia="Times New Roman" w:hAnsi="Times New Roman" w:cs="Times New Roman"/>
          <w:sz w:val="24"/>
          <w:szCs w:val="24"/>
        </w:rPr>
        <w:t>mager</w:t>
      </w:r>
      <w:commentRangeEnd w:id="25"/>
      <w:proofErr w:type="spellEnd"/>
      <w:r w:rsidR="00267B57">
        <w:rPr>
          <w:rStyle w:val="CommentReference"/>
        </w:rPr>
        <w:commentReference w:id="25"/>
      </w:r>
      <w:r>
        <w:rPr>
          <w:rFonts w:ascii="Times New Roman" w:eastAsia="Times New Roman" w:hAnsi="Times New Roman" w:cs="Times New Roman"/>
          <w:sz w:val="24"/>
          <w:szCs w:val="24"/>
        </w:rPr>
        <w:t xml:space="preserve"> saja. Jadi simpanan </w:t>
      </w:r>
      <w:del w:id="26" w:author="User" w:date="2020-12-14T15:15:00Z">
        <w:r w:rsidDel="0059416F">
          <w:rPr>
            <w:rFonts w:ascii="Times New Roman" w:eastAsia="Times New Roman" w:hAnsi="Times New Roman" w:cs="Times New Roman"/>
            <w:sz w:val="24"/>
            <w:szCs w:val="24"/>
          </w:rPr>
          <w:delText>di</w:delText>
        </w:r>
        <w:r w:rsidRPr="00C50A1E" w:rsidDel="0059416F">
          <w:rPr>
            <w:rFonts w:ascii="Times New Roman" w:eastAsia="Times New Roman" w:hAnsi="Times New Roman" w:cs="Times New Roman"/>
            <w:sz w:val="24"/>
            <w:szCs w:val="24"/>
          </w:rPr>
          <w:delText>tubuhmu</w:delText>
        </w:r>
      </w:del>
      <w:ins w:id="27" w:author="User" w:date="2020-12-14T15:15:00Z">
        <w:r w:rsidR="0059416F">
          <w:rPr>
            <w:rFonts w:ascii="Times New Roman" w:eastAsia="Times New Roman" w:hAnsi="Times New Roman" w:cs="Times New Roman"/>
            <w:sz w:val="24"/>
            <w:szCs w:val="24"/>
            <w:lang w:val="id-ID"/>
          </w:rPr>
          <w:t>ditubuhmu</w:t>
        </w:r>
      </w:ins>
      <w:r w:rsidRPr="00C50A1E">
        <w:rPr>
          <w:rFonts w:ascii="Times New Roman" w:eastAsia="Times New Roman" w:hAnsi="Times New Roman" w:cs="Times New Roman"/>
          <w:sz w:val="24"/>
          <w:szCs w:val="24"/>
        </w:rPr>
        <w:t>, dimana-mana.</w:t>
      </w:r>
    </w:p>
    <w:p w14:paraId="3C5A9CDC" w14:textId="44A2520C"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Jadi, jangan salahkan hujannya. Soal nafsu makan ini lebih banyak salahnya di kamu. Kamu yang tidak bisa mengendali</w:t>
      </w:r>
      <w:bookmarkStart w:id="28" w:name="_GoBack"/>
      <w:bookmarkEnd w:id="28"/>
      <w:r w:rsidRPr="00C50A1E">
        <w:rPr>
          <w:rFonts w:ascii="Times New Roman" w:eastAsia="Times New Roman" w:hAnsi="Times New Roman" w:cs="Times New Roman"/>
          <w:sz w:val="24"/>
          <w:szCs w:val="24"/>
        </w:rPr>
        <w:t xml:space="preserve">kan diri. Kalau tiba-tiba berat </w:t>
      </w:r>
      <w:r>
        <w:rPr>
          <w:rFonts w:ascii="Times New Roman" w:eastAsia="Times New Roman" w:hAnsi="Times New Roman" w:cs="Times New Roman"/>
          <w:sz w:val="24"/>
          <w:szCs w:val="24"/>
        </w:rPr>
        <w:t xml:space="preserve">badan ikut tergelincir makin </w:t>
      </w:r>
      <w:del w:id="29" w:author="User" w:date="2020-12-14T15:15:00Z">
        <w:r w:rsidDel="0059416F">
          <w:rPr>
            <w:rFonts w:ascii="Times New Roman" w:eastAsia="Times New Roman" w:hAnsi="Times New Roman" w:cs="Times New Roman"/>
            <w:sz w:val="24"/>
            <w:szCs w:val="24"/>
          </w:rPr>
          <w:delText>ke</w:delText>
        </w:r>
        <w:r w:rsidRPr="00C50A1E" w:rsidDel="0059416F">
          <w:rPr>
            <w:rFonts w:ascii="Times New Roman" w:eastAsia="Times New Roman" w:hAnsi="Times New Roman" w:cs="Times New Roman"/>
            <w:sz w:val="24"/>
            <w:szCs w:val="24"/>
          </w:rPr>
          <w:delText xml:space="preserve">kanan </w:delText>
        </w:r>
      </w:del>
      <w:ins w:id="30" w:author="User" w:date="2020-12-14T15:15:00Z">
        <w:r w:rsidR="0059416F">
          <w:rPr>
            <w:rFonts w:ascii="Times New Roman" w:eastAsia="Times New Roman" w:hAnsi="Times New Roman" w:cs="Times New Roman"/>
            <w:sz w:val="24"/>
            <w:szCs w:val="24"/>
            <w:lang w:val="id-ID"/>
          </w:rPr>
          <w:t>ke kanan</w:t>
        </w:r>
        <w:r w:rsidR="0059416F"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di saat hujan. Coba ingat-ingat apa yang kamu makan saat hujan?</w:t>
      </w:r>
    </w:p>
    <w:p w14:paraId="7B407C4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73EBF618"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3E4CFC51" w14:textId="77777777" w:rsidR="00927764" w:rsidRPr="00C50A1E" w:rsidRDefault="00927764" w:rsidP="00927764"/>
    <w:p w14:paraId="2A78842C" w14:textId="77777777" w:rsidR="00927764" w:rsidRPr="005A045A" w:rsidRDefault="00927764" w:rsidP="00927764">
      <w:pPr>
        <w:rPr>
          <w:i/>
        </w:rPr>
      </w:pPr>
    </w:p>
    <w:p w14:paraId="6C73502B" w14:textId="77777777" w:rsidR="00927764" w:rsidRPr="005A045A" w:rsidRDefault="00927764" w:rsidP="00927764">
      <w:pPr>
        <w:rPr>
          <w:rFonts w:ascii="Cambria" w:hAnsi="Cambria"/>
          <w:i/>
          <w:sz w:val="18"/>
          <w:szCs w:val="18"/>
        </w:rPr>
      </w:pPr>
      <w:r w:rsidRPr="005A045A">
        <w:rPr>
          <w:rFonts w:ascii="Cambria" w:hAnsi="Cambria"/>
          <w:i/>
          <w:sz w:val="18"/>
          <w:szCs w:val="18"/>
        </w:rPr>
        <w:lastRenderedPageBreak/>
        <w:t xml:space="preserve">Sumber: </w:t>
      </w:r>
      <w:hyperlink r:id="rId12" w:anchor="section1" w:history="1">
        <w:r w:rsidRPr="005A045A">
          <w:rPr>
            <w:rStyle w:val="Hyperlink"/>
            <w:rFonts w:ascii="Cambria" w:hAnsi="Cambria"/>
            <w:i/>
            <w:sz w:val="18"/>
            <w:szCs w:val="18"/>
          </w:rPr>
          <w:t>https://www.kompasiana.com/listhiahr/5e11e59a097f367b4a413222/hujan-turun-berat-badan-naik?page=all#section1</w:t>
        </w:r>
      </w:hyperlink>
    </w:p>
    <w:p w14:paraId="1ED766B4" w14:textId="77777777" w:rsidR="00924DF5" w:rsidRDefault="00924DF5"/>
    <w:sectPr w:rsidR="00924DF5" w:rsidSect="00927764">
      <w:footerReference w:type="default" r:id="rId13"/>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User" w:date="2020-12-14T15:13:00Z" w:initials="U">
    <w:p w14:paraId="7ECA9E21" w14:textId="79A2360B" w:rsidR="0059416F" w:rsidRPr="0059416F" w:rsidRDefault="0059416F">
      <w:pPr>
        <w:pStyle w:val="CommentText"/>
        <w:rPr>
          <w:lang w:val="id-ID"/>
        </w:rPr>
      </w:pPr>
      <w:r>
        <w:rPr>
          <w:rStyle w:val="CommentReference"/>
        </w:rPr>
        <w:annotationRef/>
      </w:r>
      <w:r>
        <w:rPr>
          <w:lang w:val="id-ID"/>
        </w:rPr>
        <w:t>Tetap</w:t>
      </w:r>
    </w:p>
  </w:comment>
  <w:comment w:id="25" w:author="User" w:date="2020-12-14T15:24:00Z" w:initials="U">
    <w:p w14:paraId="71943102" w14:textId="51E8F387" w:rsidR="00267B57" w:rsidRPr="00267B57" w:rsidRDefault="00267B57">
      <w:pPr>
        <w:pStyle w:val="CommentText"/>
        <w:rPr>
          <w:lang w:val="id-ID"/>
        </w:rPr>
      </w:pPr>
      <w:r>
        <w:rPr>
          <w:rStyle w:val="CommentReference"/>
        </w:rPr>
        <w:annotationRef/>
      </w:r>
      <w:r>
        <w:rPr>
          <w:lang w:val="id-ID"/>
        </w:rPr>
        <w:t>Ganti bahasa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CA9E21" w15:done="0"/>
  <w15:commentEx w15:paraId="719431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CA9E21" w16cid:durableId="2381FF84"/>
  <w16cid:commentId w16cid:paraId="71943102" w16cid:durableId="238202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7BE64" w14:textId="77777777" w:rsidR="00256810" w:rsidRDefault="00256810">
      <w:r>
        <w:separator/>
      </w:r>
    </w:p>
  </w:endnote>
  <w:endnote w:type="continuationSeparator" w:id="0">
    <w:p w14:paraId="71BC20FE" w14:textId="77777777" w:rsidR="00256810" w:rsidRDefault="00256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6C50"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1EED00FF" w14:textId="77777777" w:rsidR="00941E77" w:rsidRDefault="00256810">
    <w:pPr>
      <w:pStyle w:val="Footer"/>
    </w:pPr>
  </w:p>
  <w:p w14:paraId="054BF881" w14:textId="77777777" w:rsidR="00941E77" w:rsidRDefault="00256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88F38" w14:textId="77777777" w:rsidR="00256810" w:rsidRDefault="00256810">
      <w:r>
        <w:separator/>
      </w:r>
    </w:p>
  </w:footnote>
  <w:footnote w:type="continuationSeparator" w:id="0">
    <w:p w14:paraId="326C0E68" w14:textId="77777777" w:rsidR="00256810" w:rsidRDefault="002568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12251A"/>
    <w:rsid w:val="002318A3"/>
    <w:rsid w:val="00256810"/>
    <w:rsid w:val="00267B57"/>
    <w:rsid w:val="0042167F"/>
    <w:rsid w:val="0059416F"/>
    <w:rsid w:val="008A33E5"/>
    <w:rsid w:val="00924DF5"/>
    <w:rsid w:val="00927764"/>
    <w:rsid w:val="00C20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A23A"/>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59416F"/>
    <w:rPr>
      <w:sz w:val="16"/>
      <w:szCs w:val="16"/>
    </w:rPr>
  </w:style>
  <w:style w:type="paragraph" w:styleId="CommentText">
    <w:name w:val="annotation text"/>
    <w:basedOn w:val="Normal"/>
    <w:link w:val="CommentTextChar"/>
    <w:uiPriority w:val="99"/>
    <w:semiHidden/>
    <w:unhideWhenUsed/>
    <w:rsid w:val="0059416F"/>
    <w:rPr>
      <w:sz w:val="20"/>
      <w:szCs w:val="20"/>
    </w:rPr>
  </w:style>
  <w:style w:type="character" w:customStyle="1" w:styleId="CommentTextChar">
    <w:name w:val="Comment Text Char"/>
    <w:basedOn w:val="DefaultParagraphFont"/>
    <w:link w:val="CommentText"/>
    <w:uiPriority w:val="99"/>
    <w:semiHidden/>
    <w:rsid w:val="0059416F"/>
    <w:rPr>
      <w:sz w:val="20"/>
      <w:szCs w:val="20"/>
    </w:rPr>
  </w:style>
  <w:style w:type="paragraph" w:styleId="CommentSubject">
    <w:name w:val="annotation subject"/>
    <w:basedOn w:val="CommentText"/>
    <w:next w:val="CommentText"/>
    <w:link w:val="CommentSubjectChar"/>
    <w:uiPriority w:val="99"/>
    <w:semiHidden/>
    <w:unhideWhenUsed/>
    <w:rsid w:val="0059416F"/>
    <w:rPr>
      <w:b/>
      <w:bCs/>
    </w:rPr>
  </w:style>
  <w:style w:type="character" w:customStyle="1" w:styleId="CommentSubjectChar">
    <w:name w:val="Comment Subject Char"/>
    <w:basedOn w:val="CommentTextChar"/>
    <w:link w:val="CommentSubject"/>
    <w:uiPriority w:val="99"/>
    <w:semiHidden/>
    <w:rsid w:val="0059416F"/>
    <w:rPr>
      <w:b/>
      <w:bCs/>
      <w:sz w:val="20"/>
      <w:szCs w:val="20"/>
    </w:rPr>
  </w:style>
  <w:style w:type="paragraph" w:styleId="BalloonText">
    <w:name w:val="Balloon Text"/>
    <w:basedOn w:val="Normal"/>
    <w:link w:val="BalloonTextChar"/>
    <w:uiPriority w:val="99"/>
    <w:semiHidden/>
    <w:unhideWhenUsed/>
    <w:rsid w:val="005941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41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hyperlink" Target="https://www.kompasiana.com/listhiahr/5e11e59a097f367b4a413222/hujan-turun-berat-badan-naik?page=al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User</cp:lastModifiedBy>
  <cp:revision>5</cp:revision>
  <dcterms:created xsi:type="dcterms:W3CDTF">2020-08-26T21:16:00Z</dcterms:created>
  <dcterms:modified xsi:type="dcterms:W3CDTF">2020-12-14T08:24:00Z</dcterms:modified>
</cp:coreProperties>
</file>