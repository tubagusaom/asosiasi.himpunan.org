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21CA0"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5DF11C6F"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05DCC743" w14:textId="77777777" w:rsidR="00927764" w:rsidRDefault="00927764" w:rsidP="00927764">
      <w:pPr>
        <w:jc w:val="center"/>
        <w:rPr>
          <w:rFonts w:ascii="Cambria" w:hAnsi="Cambria" w:cs="Times New Roman"/>
          <w:sz w:val="24"/>
          <w:szCs w:val="24"/>
        </w:rPr>
      </w:pPr>
    </w:p>
    <w:p w14:paraId="01D50F43"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65B74079" w14:textId="77777777" w:rsidR="00927764" w:rsidRPr="0094076B" w:rsidRDefault="00927764" w:rsidP="00927764">
      <w:pPr>
        <w:rPr>
          <w:rFonts w:ascii="Cambria" w:hAnsi="Cambria"/>
        </w:rPr>
      </w:pPr>
    </w:p>
    <w:p w14:paraId="42315892"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7A1FB81F"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2DE76A5C"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3E77B388" wp14:editId="112F40D3">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21E810E2"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60D237DB" w14:textId="77777777" w:rsidR="00C277A7" w:rsidRDefault="00C277A7" w:rsidP="00927764">
      <w:pPr>
        <w:shd w:val="clear" w:color="auto" w:fill="F5F5F5"/>
        <w:spacing w:after="375"/>
        <w:rPr>
          <w:rFonts w:ascii="Times New Roman" w:eastAsia="Times New Roman" w:hAnsi="Times New Roman" w:cs="Times New Roman"/>
          <w:i/>
          <w:iCs/>
          <w:sz w:val="24"/>
          <w:szCs w:val="24"/>
        </w:rPr>
      </w:pPr>
    </w:p>
    <w:p w14:paraId="5EDC7030" w14:textId="3D0BA15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w:t>
      </w:r>
      <w:ins w:id="0" w:author="User" w:date="2020-11-18T10:03:00Z">
        <w:r w:rsidR="00C277A7">
          <w:rPr>
            <w:rFonts w:ascii="Times New Roman" w:eastAsia="Times New Roman" w:hAnsi="Times New Roman" w:cs="Times New Roman"/>
            <w:i/>
            <w:iCs/>
            <w:sz w:val="24"/>
            <w:szCs w:val="24"/>
          </w:rPr>
          <w:t>a</w:t>
        </w:r>
      </w:ins>
      <w:del w:id="1" w:author="User" w:date="2020-11-18T10:03:00Z">
        <w:r w:rsidRPr="00C50A1E" w:rsidDel="00C277A7">
          <w:rPr>
            <w:rFonts w:ascii="Times New Roman" w:eastAsia="Times New Roman" w:hAnsi="Times New Roman" w:cs="Times New Roman"/>
            <w:i/>
            <w:iCs/>
            <w:sz w:val="24"/>
            <w:szCs w:val="24"/>
          </w:rPr>
          <w:delText>e</w:delText>
        </w:r>
      </w:del>
      <w:r w:rsidRPr="00C50A1E">
        <w:rPr>
          <w:rFonts w:ascii="Times New Roman" w:eastAsia="Times New Roman" w:hAnsi="Times New Roman" w:cs="Times New Roman"/>
          <w:i/>
          <w:iCs/>
          <w:sz w:val="24"/>
          <w:szCs w:val="24"/>
        </w:rPr>
        <w:t xml:space="preserve">p </w:t>
      </w:r>
      <w:ins w:id="2" w:author="User" w:date="2020-11-18T10:03:00Z">
        <w:r w:rsidR="00C277A7">
          <w:rPr>
            <w:rFonts w:ascii="Times New Roman" w:eastAsia="Times New Roman" w:hAnsi="Times New Roman" w:cs="Times New Roman"/>
            <w:i/>
            <w:iCs/>
            <w:sz w:val="24"/>
            <w:szCs w:val="24"/>
          </w:rPr>
          <w:t>menjadi teman.</w:t>
        </w:r>
      </w:ins>
      <w:del w:id="3" w:author="User" w:date="2020-11-18T10:03:00Z">
        <w:r w:rsidRPr="00C50A1E" w:rsidDel="00C277A7">
          <w:rPr>
            <w:rFonts w:ascii="Times New Roman" w:eastAsia="Times New Roman" w:hAnsi="Times New Roman" w:cs="Times New Roman"/>
            <w:i/>
            <w:iCs/>
            <w:sz w:val="24"/>
            <w:szCs w:val="24"/>
          </w:rPr>
          <w:delText>temenan aja</w:delText>
        </w:r>
      </w:del>
      <w:r w:rsidRPr="00C50A1E">
        <w:rPr>
          <w:rFonts w:ascii="Times New Roman" w:eastAsia="Times New Roman" w:hAnsi="Times New Roman" w:cs="Times New Roman"/>
          <w:i/>
          <w:iCs/>
          <w:sz w:val="24"/>
          <w:szCs w:val="24"/>
        </w:rPr>
        <w:t>.</w:t>
      </w:r>
      <w:del w:id="4" w:author="User" w:date="2020-11-18T10:03:00Z">
        <w:r w:rsidRPr="00C50A1E" w:rsidDel="00C277A7">
          <w:rPr>
            <w:rFonts w:ascii="Times New Roman" w:eastAsia="Times New Roman" w:hAnsi="Times New Roman" w:cs="Times New Roman"/>
            <w:i/>
            <w:iCs/>
            <w:sz w:val="24"/>
            <w:szCs w:val="24"/>
          </w:rPr>
          <w:delText xml:space="preserve"> Huft.</w:delText>
        </w:r>
      </w:del>
    </w:p>
    <w:p w14:paraId="49C8C338" w14:textId="20517D1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w:t>
      </w:r>
      <w:r w:rsidRPr="00C277A7">
        <w:rPr>
          <w:rFonts w:ascii="Times New Roman" w:eastAsia="Times New Roman" w:hAnsi="Times New Roman" w:cs="Times New Roman"/>
          <w:i/>
          <w:iCs/>
          <w:sz w:val="24"/>
          <w:szCs w:val="24"/>
          <w:rPrChange w:id="5" w:author="User" w:date="2020-11-18T10:04:00Z">
            <w:rPr>
              <w:rFonts w:ascii="Times New Roman" w:eastAsia="Times New Roman" w:hAnsi="Times New Roman" w:cs="Times New Roman"/>
              <w:sz w:val="24"/>
              <w:szCs w:val="24"/>
            </w:rPr>
          </w:rPrChange>
        </w:rPr>
        <w:t>mie</w:t>
      </w:r>
      <w:r w:rsidRPr="00C50A1E">
        <w:rPr>
          <w:rFonts w:ascii="Times New Roman" w:eastAsia="Times New Roman" w:hAnsi="Times New Roman" w:cs="Times New Roman"/>
          <w:sz w:val="24"/>
          <w:szCs w:val="24"/>
        </w:rPr>
        <w:t xml:space="preserve"> instan </w:t>
      </w:r>
      <w:ins w:id="6" w:author="User" w:date="2020-11-18T10:04:00Z">
        <w:r w:rsidR="00C277A7">
          <w:rPr>
            <w:rFonts w:ascii="Times New Roman" w:eastAsia="Times New Roman" w:hAnsi="Times New Roman" w:cs="Times New Roman"/>
            <w:sz w:val="24"/>
            <w:szCs w:val="24"/>
          </w:rPr>
          <w:t xml:space="preserve">dan bakwan </w:t>
        </w:r>
      </w:ins>
      <w:del w:id="7" w:author="User" w:date="2020-11-18T10:04:00Z">
        <w:r w:rsidRPr="00C50A1E" w:rsidDel="00C277A7">
          <w:rPr>
            <w:rFonts w:ascii="Times New Roman" w:eastAsia="Times New Roman" w:hAnsi="Times New Roman" w:cs="Times New Roman"/>
            <w:sz w:val="24"/>
            <w:szCs w:val="24"/>
          </w:rPr>
          <w:delText xml:space="preserve">kemasan putih </w:delText>
        </w:r>
      </w:del>
      <w:r w:rsidRPr="00C50A1E">
        <w:rPr>
          <w:rFonts w:ascii="Times New Roman" w:eastAsia="Times New Roman" w:hAnsi="Times New Roman" w:cs="Times New Roman"/>
          <w:sz w:val="24"/>
          <w:szCs w:val="24"/>
        </w:rPr>
        <w:t xml:space="preserve">yang aromanya </w:t>
      </w:r>
      <w:del w:id="8" w:author="User" w:date="2020-11-18T10:04:00Z">
        <w:r w:rsidRPr="00C50A1E" w:rsidDel="00C277A7">
          <w:rPr>
            <w:rFonts w:ascii="Times New Roman" w:eastAsia="Times New Roman" w:hAnsi="Times New Roman" w:cs="Times New Roman"/>
            <w:sz w:val="24"/>
            <w:szCs w:val="24"/>
          </w:rPr>
          <w:delText xml:space="preserve">aduhai </w:delText>
        </w:r>
      </w:del>
      <w:r w:rsidRPr="00C50A1E">
        <w:rPr>
          <w:rFonts w:ascii="Times New Roman" w:eastAsia="Times New Roman" w:hAnsi="Times New Roman" w:cs="Times New Roman"/>
          <w:sz w:val="24"/>
          <w:szCs w:val="24"/>
        </w:rPr>
        <w:t xml:space="preserve">menggoda indera penciuman </w:t>
      </w:r>
      <w:del w:id="9" w:author="User" w:date="2020-11-18T10:05:00Z">
        <w:r w:rsidRPr="00C50A1E" w:rsidDel="00C277A7">
          <w:rPr>
            <w:rFonts w:ascii="Times New Roman" w:eastAsia="Times New Roman" w:hAnsi="Times New Roman" w:cs="Times New Roman"/>
            <w:sz w:val="24"/>
            <w:szCs w:val="24"/>
          </w:rPr>
          <w:delText>itu atau bakwan yang</w:delText>
        </w:r>
      </w:del>
      <w:ins w:id="10" w:author="User" w:date="2020-11-18T10:05:00Z">
        <w:r w:rsidR="00C277A7">
          <w:rPr>
            <w:rFonts w:ascii="Times New Roman" w:eastAsia="Times New Roman" w:hAnsi="Times New Roman" w:cs="Times New Roman"/>
            <w:sz w:val="24"/>
            <w:szCs w:val="24"/>
          </w:rPr>
          <w:t xml:space="preserve">saat </w:t>
        </w:r>
      </w:ins>
      <w:del w:id="11" w:author="User" w:date="2020-11-18T10:05:00Z">
        <w:r w:rsidRPr="00C50A1E" w:rsidDel="00C277A7">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baru diangkat dari penggorengan </w:t>
      </w:r>
      <w:ins w:id="12" w:author="User" w:date="2020-11-18T10:05:00Z">
        <w:r w:rsidR="00C277A7">
          <w:rPr>
            <w:rFonts w:ascii="Times New Roman" w:eastAsia="Times New Roman" w:hAnsi="Times New Roman" w:cs="Times New Roman"/>
            <w:sz w:val="24"/>
            <w:szCs w:val="24"/>
          </w:rPr>
          <w:t xml:space="preserve">pada waktu </w:t>
        </w:r>
      </w:ins>
      <w:del w:id="13" w:author="User" w:date="2020-11-18T10:05:00Z">
        <w:r w:rsidRPr="00C50A1E" w:rsidDel="00C277A7">
          <w:rPr>
            <w:rFonts w:ascii="Times New Roman" w:eastAsia="Times New Roman" w:hAnsi="Times New Roman" w:cs="Times New Roman"/>
            <w:sz w:val="24"/>
            <w:szCs w:val="24"/>
          </w:rPr>
          <w:delText>di kala</w:delText>
        </w:r>
      </w:del>
      <w:r w:rsidRPr="00C50A1E">
        <w:rPr>
          <w:rFonts w:ascii="Times New Roman" w:eastAsia="Times New Roman" w:hAnsi="Times New Roman" w:cs="Times New Roman"/>
          <w:sz w:val="24"/>
          <w:szCs w:val="24"/>
        </w:rPr>
        <w:t xml:space="preserve"> hujan?</w:t>
      </w:r>
    </w:p>
    <w:p w14:paraId="35F616C2" w14:textId="7C7BDBF5" w:rsidR="00927764" w:rsidRPr="00C50A1E" w:rsidRDefault="00C277A7" w:rsidP="00927764">
      <w:pPr>
        <w:shd w:val="clear" w:color="auto" w:fill="F5F5F5"/>
        <w:spacing w:after="375"/>
        <w:rPr>
          <w:rFonts w:ascii="Times New Roman" w:eastAsia="Times New Roman" w:hAnsi="Times New Roman" w:cs="Times New Roman"/>
          <w:sz w:val="24"/>
          <w:szCs w:val="24"/>
        </w:rPr>
      </w:pPr>
      <w:ins w:id="14" w:author="User" w:date="2020-11-18T10:06:00Z">
        <w:r>
          <w:rPr>
            <w:rFonts w:ascii="Times New Roman" w:eastAsia="Times New Roman" w:hAnsi="Times New Roman" w:cs="Times New Roman"/>
            <w:sz w:val="24"/>
            <w:szCs w:val="24"/>
          </w:rPr>
          <w:t xml:space="preserve">Kata orang, bulan </w:t>
        </w:r>
      </w:ins>
      <w:r w:rsidR="00927764" w:rsidRPr="00C50A1E">
        <w:rPr>
          <w:rFonts w:ascii="Times New Roman" w:eastAsia="Times New Roman" w:hAnsi="Times New Roman" w:cs="Times New Roman"/>
          <w:sz w:val="24"/>
          <w:szCs w:val="24"/>
        </w:rPr>
        <w:t>Januari</w:t>
      </w:r>
      <w:ins w:id="15" w:author="User" w:date="2020-11-18T10:06:00Z">
        <w:r>
          <w:rPr>
            <w:rFonts w:ascii="Times New Roman" w:eastAsia="Times New Roman" w:hAnsi="Times New Roman" w:cs="Times New Roman"/>
            <w:sz w:val="24"/>
            <w:szCs w:val="24"/>
          </w:rPr>
          <w:t xml:space="preserve"> adalah bulan hu</w:t>
        </w:r>
      </w:ins>
      <w:ins w:id="16" w:author="User" w:date="2020-11-18T10:07:00Z">
        <w:r>
          <w:rPr>
            <w:rFonts w:ascii="Times New Roman" w:eastAsia="Times New Roman" w:hAnsi="Times New Roman" w:cs="Times New Roman"/>
            <w:sz w:val="24"/>
            <w:szCs w:val="24"/>
          </w:rPr>
          <w:t>j</w:t>
        </w:r>
      </w:ins>
      <w:ins w:id="17" w:author="User" w:date="2020-11-18T10:06:00Z">
        <w:r>
          <w:rPr>
            <w:rFonts w:ascii="Times New Roman" w:eastAsia="Times New Roman" w:hAnsi="Times New Roman" w:cs="Times New Roman"/>
            <w:sz w:val="24"/>
            <w:szCs w:val="24"/>
          </w:rPr>
          <w:t>an</w:t>
        </w:r>
      </w:ins>
      <w:del w:id="18" w:author="User" w:date="2020-11-18T10:06:00Z">
        <w:r w:rsidR="00927764" w:rsidRPr="00C50A1E" w:rsidDel="00C277A7">
          <w:rPr>
            <w:rFonts w:ascii="Times New Roman" w:eastAsia="Times New Roman" w:hAnsi="Times New Roman" w:cs="Times New Roman"/>
            <w:sz w:val="24"/>
            <w:szCs w:val="24"/>
          </w:rPr>
          <w:delText>, hujan sehari-hari</w:delText>
        </w:r>
      </w:del>
      <w:r w:rsidR="00927764" w:rsidRPr="00C50A1E">
        <w:rPr>
          <w:rFonts w:ascii="Times New Roman" w:eastAsia="Times New Roman" w:hAnsi="Times New Roman" w:cs="Times New Roman"/>
          <w:sz w:val="24"/>
          <w:szCs w:val="24"/>
        </w:rPr>
        <w:t xml:space="preserve">, </w:t>
      </w:r>
      <w:del w:id="19" w:author="User" w:date="2020-11-18T10:07:00Z">
        <w:r w:rsidR="00927764" w:rsidRPr="00C50A1E" w:rsidDel="00C277A7">
          <w:rPr>
            <w:rFonts w:ascii="Times New Roman" w:eastAsia="Times New Roman" w:hAnsi="Times New Roman" w:cs="Times New Roman"/>
            <w:sz w:val="24"/>
            <w:szCs w:val="24"/>
          </w:rPr>
          <w:delText xml:space="preserve">begitu kata orang sering mengartikannya. </w:delText>
        </w:r>
      </w:del>
      <w:r w:rsidR="00927764" w:rsidRPr="00C50A1E">
        <w:rPr>
          <w:rFonts w:ascii="Times New Roman" w:eastAsia="Times New Roman" w:hAnsi="Times New Roman" w:cs="Times New Roman"/>
          <w:sz w:val="24"/>
          <w:szCs w:val="24"/>
        </w:rPr>
        <w:t>Benar saja</w:t>
      </w:r>
      <w:ins w:id="20" w:author="User" w:date="2020-11-18T10:07:00Z">
        <w:r w:rsidR="000158A0">
          <w:rPr>
            <w:rFonts w:ascii="Times New Roman" w:eastAsia="Times New Roman" w:hAnsi="Times New Roman" w:cs="Times New Roman"/>
            <w:sz w:val="24"/>
            <w:szCs w:val="24"/>
          </w:rPr>
          <w:t xml:space="preserve">, </w:t>
        </w:r>
      </w:ins>
      <w:del w:id="21" w:author="User" w:date="2020-11-18T10:07:00Z">
        <w:r w:rsidR="00927764" w:rsidRPr="00C50A1E" w:rsidDel="000158A0">
          <w:rPr>
            <w:rFonts w:ascii="Times New Roman" w:eastAsia="Times New Roman" w:hAnsi="Times New Roman" w:cs="Times New Roman"/>
            <w:sz w:val="24"/>
            <w:szCs w:val="24"/>
          </w:rPr>
          <w:delText xml:space="preserve">. </w:delText>
        </w:r>
      </w:del>
      <w:ins w:id="22" w:author="User" w:date="2020-11-18T10:07:00Z">
        <w:r w:rsidR="000158A0">
          <w:rPr>
            <w:rFonts w:ascii="Times New Roman" w:eastAsia="Times New Roman" w:hAnsi="Times New Roman" w:cs="Times New Roman"/>
            <w:sz w:val="24"/>
            <w:szCs w:val="24"/>
          </w:rPr>
          <w:t>m</w:t>
        </w:r>
      </w:ins>
      <w:del w:id="23" w:author="User" w:date="2020-11-18T10:07:00Z">
        <w:r w:rsidR="00927764" w:rsidRPr="00C50A1E" w:rsidDel="000158A0">
          <w:rPr>
            <w:rFonts w:ascii="Times New Roman" w:eastAsia="Times New Roman" w:hAnsi="Times New Roman" w:cs="Times New Roman"/>
            <w:sz w:val="24"/>
            <w:szCs w:val="24"/>
          </w:rPr>
          <w:delText>M</w:delText>
        </w:r>
      </w:del>
      <w:r w:rsidR="00927764" w:rsidRPr="00C50A1E">
        <w:rPr>
          <w:rFonts w:ascii="Times New Roman" w:eastAsia="Times New Roman" w:hAnsi="Times New Roman" w:cs="Times New Roman"/>
          <w:sz w:val="24"/>
          <w:szCs w:val="24"/>
        </w:rPr>
        <w:t xml:space="preserve">eski di tahun ini awal musim hujan di Indonesia </w:t>
      </w:r>
      <w:r w:rsidR="00927764">
        <w:rPr>
          <w:rFonts w:ascii="Times New Roman" w:eastAsia="Times New Roman" w:hAnsi="Times New Roman" w:cs="Times New Roman"/>
          <w:sz w:val="24"/>
          <w:szCs w:val="24"/>
        </w:rPr>
        <w:t>mundur d</w:t>
      </w:r>
      <w:ins w:id="24" w:author="User" w:date="2020-11-18T10:07:00Z">
        <w:r w:rsidR="000158A0">
          <w:rPr>
            <w:rFonts w:ascii="Times New Roman" w:eastAsia="Times New Roman" w:hAnsi="Times New Roman" w:cs="Times New Roman"/>
            <w:sz w:val="24"/>
            <w:szCs w:val="24"/>
          </w:rPr>
          <w:t>i</w:t>
        </w:r>
      </w:ins>
      <w:del w:id="25" w:author="User" w:date="2020-11-18T10:07:00Z">
        <w:r w:rsidR="00927764" w:rsidDel="000158A0">
          <w:rPr>
            <w:rFonts w:ascii="Times New Roman" w:eastAsia="Times New Roman" w:hAnsi="Times New Roman" w:cs="Times New Roman"/>
            <w:sz w:val="24"/>
            <w:szCs w:val="24"/>
          </w:rPr>
          <w:delText xml:space="preserve">i </w:delText>
        </w:r>
      </w:del>
      <w:r w:rsidR="00927764">
        <w:rPr>
          <w:rFonts w:ascii="Times New Roman" w:eastAsia="Times New Roman" w:hAnsi="Times New Roman" w:cs="Times New Roman"/>
          <w:sz w:val="24"/>
          <w:szCs w:val="24"/>
        </w:rPr>
        <w:t xml:space="preserve">antara </w:t>
      </w:r>
      <w:ins w:id="26" w:author="User" w:date="2020-11-18T10:08:00Z">
        <w:r w:rsidR="000158A0">
          <w:rPr>
            <w:rFonts w:ascii="Times New Roman" w:eastAsia="Times New Roman" w:hAnsi="Times New Roman" w:cs="Times New Roman"/>
            <w:sz w:val="24"/>
            <w:szCs w:val="24"/>
          </w:rPr>
          <w:t>b</w:t>
        </w:r>
      </w:ins>
      <w:del w:id="27" w:author="User" w:date="2020-11-18T10:08:00Z">
        <w:r w:rsidR="00927764" w:rsidDel="000158A0">
          <w:rPr>
            <w:rFonts w:ascii="Times New Roman" w:eastAsia="Times New Roman" w:hAnsi="Times New Roman" w:cs="Times New Roman"/>
            <w:sz w:val="24"/>
            <w:szCs w:val="24"/>
          </w:rPr>
          <w:delText>B</w:delText>
        </w:r>
      </w:del>
      <w:r w:rsidR="00927764">
        <w:rPr>
          <w:rFonts w:ascii="Times New Roman" w:eastAsia="Times New Roman" w:hAnsi="Times New Roman" w:cs="Times New Roman"/>
          <w:sz w:val="24"/>
          <w:szCs w:val="24"/>
        </w:rPr>
        <w:t>ulan November-</w:t>
      </w:r>
      <w:r w:rsidR="00927764" w:rsidRPr="00C50A1E">
        <w:rPr>
          <w:rFonts w:ascii="Times New Roman" w:eastAsia="Times New Roman" w:hAnsi="Times New Roman" w:cs="Times New Roman"/>
          <w:sz w:val="24"/>
          <w:szCs w:val="24"/>
        </w:rPr>
        <w:t>Desember 2019, hujan benar-benar datang seperti perkiraan. Sudah sangat terasa apalagi sejak awal tahun baru</w:t>
      </w:r>
      <w:del w:id="28" w:author="User" w:date="2020-11-18T10:09:00Z">
        <w:r w:rsidR="00927764" w:rsidRPr="00C50A1E" w:rsidDel="000158A0">
          <w:rPr>
            <w:rFonts w:ascii="Times New Roman" w:eastAsia="Times New Roman" w:hAnsi="Times New Roman" w:cs="Times New Roman"/>
            <w:sz w:val="24"/>
            <w:szCs w:val="24"/>
          </w:rPr>
          <w:delText xml:space="preserve"> kita</w:delText>
        </w:r>
      </w:del>
      <w:r w:rsidR="00927764" w:rsidRPr="00C50A1E">
        <w:rPr>
          <w:rFonts w:ascii="Times New Roman" w:eastAsia="Times New Roman" w:hAnsi="Times New Roman" w:cs="Times New Roman"/>
          <w:sz w:val="24"/>
          <w:szCs w:val="24"/>
        </w:rPr>
        <w:t>.</w:t>
      </w:r>
    </w:p>
    <w:p w14:paraId="3CD3DB08" w14:textId="79EDCC8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w:t>
      </w:r>
      <w:del w:id="29" w:author="User" w:date="2020-11-18T10:10:00Z">
        <w:r w:rsidRPr="00C50A1E" w:rsidDel="000158A0">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sering </w:t>
      </w:r>
      <w:ins w:id="30" w:author="User" w:date="2020-11-18T10:10:00Z">
        <w:r w:rsidR="000158A0">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disalahkan</w:t>
      </w:r>
      <w:ins w:id="31" w:author="User" w:date="2020-11-18T10:10:00Z">
        <w:r w:rsidR="000158A0">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karena mengundang kenangan</w:t>
      </w:r>
      <w:ins w:id="32" w:author="User" w:date="2020-11-18T10:10:00Z">
        <w:r w:rsidR="000158A0">
          <w:rPr>
            <w:rFonts w:ascii="Times New Roman" w:eastAsia="Times New Roman" w:hAnsi="Times New Roman" w:cs="Times New Roman"/>
            <w:sz w:val="24"/>
            <w:szCs w:val="24"/>
          </w:rPr>
          <w:t xml:space="preserve"> dan membuat perasaan hati menjadi kosong. </w:t>
        </w:r>
      </w:ins>
      <w:del w:id="33" w:author="User" w:date="2020-11-18T10:10:00Z">
        <w:r w:rsidRPr="00C50A1E" w:rsidDel="000158A0">
          <w:rPr>
            <w:rFonts w:ascii="Times New Roman" w:eastAsia="Times New Roman" w:hAnsi="Times New Roman" w:cs="Times New Roman"/>
            <w:sz w:val="24"/>
            <w:szCs w:val="24"/>
          </w:rPr>
          <w:delText xml:space="preserve"> </w:delText>
        </w:r>
      </w:del>
      <w:del w:id="34" w:author="User" w:date="2020-11-18T10:11:00Z">
        <w:r w:rsidRPr="00C50A1E" w:rsidDel="000158A0">
          <w:rPr>
            <w:rFonts w:ascii="Times New Roman" w:eastAsia="Times New Roman" w:hAnsi="Times New Roman" w:cs="Times New Roman"/>
            <w:sz w:val="24"/>
            <w:szCs w:val="24"/>
          </w:rPr>
          <w:delText xml:space="preserve">ternyata tak hanya pandai membuat perasaan hatimu yang ambyar, pun perilaku kita yang lain. </w:delText>
        </w:r>
      </w:del>
      <w:r w:rsidRPr="00C50A1E">
        <w:rPr>
          <w:rFonts w:ascii="Times New Roman" w:eastAsia="Times New Roman" w:hAnsi="Times New Roman" w:cs="Times New Roman"/>
          <w:sz w:val="24"/>
          <w:szCs w:val="24"/>
        </w:rPr>
        <w:t xml:space="preserve">Soal makan. </w:t>
      </w:r>
      <w:del w:id="35" w:author="User" w:date="2020-11-18T10:11:00Z">
        <w:r w:rsidRPr="00C50A1E" w:rsidDel="000158A0">
          <w:rPr>
            <w:rFonts w:ascii="Times New Roman" w:eastAsia="Times New Roman" w:hAnsi="Times New Roman" w:cs="Times New Roman"/>
            <w:sz w:val="24"/>
            <w:szCs w:val="24"/>
          </w:rPr>
          <w:delText xml:space="preserve">Ya, </w:delText>
        </w:r>
      </w:del>
      <w:r w:rsidRPr="00C50A1E">
        <w:rPr>
          <w:rFonts w:ascii="Times New Roman" w:eastAsia="Times New Roman" w:hAnsi="Times New Roman" w:cs="Times New Roman"/>
          <w:sz w:val="24"/>
          <w:szCs w:val="24"/>
        </w:rPr>
        <w:t xml:space="preserve">hujan </w:t>
      </w:r>
      <w:ins w:id="36" w:author="User" w:date="2020-11-18T10:12:00Z">
        <w:r w:rsidR="000158A0">
          <w:rPr>
            <w:rFonts w:ascii="Times New Roman" w:eastAsia="Times New Roman" w:hAnsi="Times New Roman" w:cs="Times New Roman"/>
            <w:sz w:val="24"/>
            <w:szCs w:val="24"/>
          </w:rPr>
          <w:t>juga sering dianggap membuat kita menjadi lapar</w:t>
        </w:r>
        <w:r w:rsidR="00B601EC">
          <w:rPr>
            <w:rFonts w:ascii="Times New Roman" w:eastAsia="Times New Roman" w:hAnsi="Times New Roman" w:cs="Times New Roman"/>
            <w:sz w:val="24"/>
            <w:szCs w:val="24"/>
          </w:rPr>
          <w:t>,</w:t>
        </w:r>
        <w:r w:rsidR="000158A0">
          <w:rPr>
            <w:rFonts w:ascii="Times New Roman" w:eastAsia="Times New Roman" w:hAnsi="Times New Roman" w:cs="Times New Roman"/>
            <w:sz w:val="24"/>
            <w:szCs w:val="24"/>
          </w:rPr>
          <w:t xml:space="preserve">? </w:t>
        </w:r>
        <w:r w:rsidR="00B601EC">
          <w:rPr>
            <w:rFonts w:ascii="Times New Roman" w:eastAsia="Times New Roman" w:hAnsi="Times New Roman" w:cs="Times New Roman"/>
            <w:sz w:val="24"/>
            <w:szCs w:val="24"/>
          </w:rPr>
          <w:t>p</w:t>
        </w:r>
        <w:r w:rsidR="000158A0">
          <w:rPr>
            <w:rFonts w:ascii="Times New Roman" w:eastAsia="Times New Roman" w:hAnsi="Times New Roman" w:cs="Times New Roman"/>
            <w:sz w:val="24"/>
            <w:szCs w:val="24"/>
          </w:rPr>
          <w:t>ertanyaannya kenapa bisa?</w:t>
        </w:r>
        <w:r w:rsidR="00B601EC">
          <w:rPr>
            <w:rFonts w:ascii="Times New Roman" w:eastAsia="Times New Roman" w:hAnsi="Times New Roman" w:cs="Times New Roman"/>
            <w:sz w:val="24"/>
            <w:szCs w:val="24"/>
          </w:rPr>
          <w:t>.</w:t>
        </w:r>
      </w:ins>
      <w:del w:id="37" w:author="User" w:date="2020-11-18T10:12:00Z">
        <w:r w:rsidRPr="00C50A1E" w:rsidDel="000158A0">
          <w:rPr>
            <w:rFonts w:ascii="Times New Roman" w:eastAsia="Times New Roman" w:hAnsi="Times New Roman" w:cs="Times New Roman"/>
            <w:sz w:val="24"/>
            <w:szCs w:val="24"/>
          </w:rPr>
          <w:delText>yang membuat kita jadi sering lapar. Kok bisa ya?</w:delText>
        </w:r>
      </w:del>
    </w:p>
    <w:p w14:paraId="2686917B" w14:textId="1530D111" w:rsidR="00927764" w:rsidRPr="00C50A1E" w:rsidRDefault="00927764" w:rsidP="00927764">
      <w:pPr>
        <w:shd w:val="clear" w:color="auto" w:fill="F5F5F5"/>
        <w:spacing w:after="375"/>
        <w:rPr>
          <w:rFonts w:ascii="Times New Roman" w:eastAsia="Times New Roman" w:hAnsi="Times New Roman" w:cs="Times New Roman"/>
          <w:sz w:val="24"/>
          <w:szCs w:val="24"/>
        </w:rPr>
      </w:pPr>
      <w:del w:id="38" w:author="User" w:date="2020-11-18T10:13:00Z">
        <w:r w:rsidRPr="00C50A1E" w:rsidDel="00B601EC">
          <w:rPr>
            <w:rFonts w:ascii="Times New Roman" w:eastAsia="Times New Roman" w:hAnsi="Times New Roman" w:cs="Times New Roman"/>
            <w:b/>
            <w:bCs/>
            <w:sz w:val="24"/>
            <w:szCs w:val="24"/>
          </w:rPr>
          <w:delText xml:space="preserve">Mengapa Kita </w:delText>
        </w:r>
      </w:del>
      <w:r w:rsidRPr="00C50A1E">
        <w:rPr>
          <w:rFonts w:ascii="Times New Roman" w:eastAsia="Times New Roman" w:hAnsi="Times New Roman" w:cs="Times New Roman"/>
          <w:b/>
          <w:bCs/>
          <w:sz w:val="24"/>
          <w:szCs w:val="24"/>
        </w:rPr>
        <w:t>Merasa Lapar Ketika Hujan</w:t>
      </w:r>
      <w:r w:rsidRPr="00C50A1E">
        <w:rPr>
          <w:rFonts w:ascii="Times New Roman" w:eastAsia="Times New Roman" w:hAnsi="Times New Roman" w:cs="Times New Roman"/>
          <w:sz w:val="24"/>
          <w:szCs w:val="24"/>
        </w:rPr>
        <w:br/>
      </w:r>
      <w:ins w:id="39" w:author="User" w:date="2020-11-18T10:13:00Z">
        <w:r w:rsidR="00B601EC">
          <w:rPr>
            <w:rFonts w:ascii="Times New Roman" w:eastAsia="Times New Roman" w:hAnsi="Times New Roman" w:cs="Times New Roman"/>
            <w:sz w:val="24"/>
            <w:szCs w:val="24"/>
          </w:rPr>
          <w:t xml:space="preserve">Timbul pertanyaan, </w:t>
        </w:r>
      </w:ins>
      <w:ins w:id="40" w:author="User" w:date="2020-11-18T10:14:00Z">
        <w:r w:rsidR="00EF7D9C">
          <w:rPr>
            <w:rFonts w:ascii="Times New Roman" w:eastAsia="Times New Roman" w:hAnsi="Times New Roman" w:cs="Times New Roman"/>
            <w:sz w:val="24"/>
            <w:szCs w:val="24"/>
          </w:rPr>
          <w:t xml:space="preserve">apakah </w:t>
        </w:r>
      </w:ins>
      <w:ins w:id="41" w:author="User" w:date="2020-11-18T10:15:00Z">
        <w:r w:rsidR="00EF7D9C">
          <w:rPr>
            <w:rFonts w:ascii="Times New Roman" w:eastAsia="Times New Roman" w:hAnsi="Times New Roman" w:cs="Times New Roman"/>
            <w:sz w:val="24"/>
            <w:szCs w:val="24"/>
          </w:rPr>
          <w:t xml:space="preserve">dengan datangnya </w:t>
        </w:r>
      </w:ins>
      <w:ins w:id="42" w:author="User" w:date="2020-11-18T10:14:00Z">
        <w:r w:rsidR="00EF7D9C">
          <w:rPr>
            <w:rFonts w:ascii="Times New Roman" w:eastAsia="Times New Roman" w:hAnsi="Times New Roman" w:cs="Times New Roman"/>
            <w:sz w:val="24"/>
            <w:szCs w:val="24"/>
          </w:rPr>
          <w:t>hujan dapat meningkatkan nafsu</w:t>
        </w:r>
      </w:ins>
      <w:ins w:id="43" w:author="User" w:date="2020-11-18T10:15:00Z">
        <w:r w:rsidR="00EF7D9C">
          <w:rPr>
            <w:rFonts w:ascii="Times New Roman" w:eastAsia="Times New Roman" w:hAnsi="Times New Roman" w:cs="Times New Roman"/>
            <w:sz w:val="24"/>
            <w:szCs w:val="24"/>
          </w:rPr>
          <w:t xml:space="preserve"> makan?</w:t>
        </w:r>
      </w:ins>
      <w:del w:id="44" w:author="User" w:date="2020-11-18T10:13:00Z">
        <w:r w:rsidRPr="00C50A1E" w:rsidDel="00B601EC">
          <w:rPr>
            <w:rFonts w:ascii="Times New Roman" w:eastAsia="Times New Roman" w:hAnsi="Times New Roman" w:cs="Times New Roman"/>
            <w:sz w:val="24"/>
            <w:szCs w:val="24"/>
          </w:rPr>
          <w:delText>S</w:delText>
        </w:r>
      </w:del>
      <w:del w:id="45" w:author="User" w:date="2020-11-18T10:15:00Z">
        <w:r w:rsidRPr="00C50A1E" w:rsidDel="00EF7D9C">
          <w:rPr>
            <w:rFonts w:ascii="Times New Roman" w:eastAsia="Times New Roman" w:hAnsi="Times New Roman" w:cs="Times New Roman"/>
            <w:sz w:val="24"/>
            <w:szCs w:val="24"/>
          </w:rPr>
          <w:delText xml:space="preserve">iapa yang </w:delText>
        </w:r>
      </w:del>
      <w:del w:id="46" w:author="User" w:date="2020-11-18T10:13:00Z">
        <w:r w:rsidRPr="00C50A1E" w:rsidDel="00B601EC">
          <w:rPr>
            <w:rFonts w:ascii="Times New Roman" w:eastAsia="Times New Roman" w:hAnsi="Times New Roman" w:cs="Times New Roman"/>
            <w:sz w:val="24"/>
            <w:szCs w:val="24"/>
          </w:rPr>
          <w:delText xml:space="preserve">suka </w:delText>
        </w:r>
      </w:del>
      <w:del w:id="47" w:author="User" w:date="2020-11-18T10:15:00Z">
        <w:r w:rsidRPr="00C50A1E" w:rsidDel="00EF7D9C">
          <w:rPr>
            <w:rFonts w:ascii="Times New Roman" w:eastAsia="Times New Roman" w:hAnsi="Times New Roman" w:cs="Times New Roman"/>
            <w:sz w:val="24"/>
            <w:szCs w:val="24"/>
          </w:rPr>
          <w:delText>meras</w:delText>
        </w:r>
        <w:r w:rsidDel="00EF7D9C">
          <w:rPr>
            <w:rFonts w:ascii="Times New Roman" w:eastAsia="Times New Roman" w:hAnsi="Times New Roman" w:cs="Times New Roman"/>
            <w:sz w:val="24"/>
            <w:szCs w:val="24"/>
          </w:rPr>
          <w:delText>a bahwa hujan datang bersama nap</w:delText>
        </w:r>
        <w:r w:rsidRPr="00C50A1E" w:rsidDel="00EF7D9C">
          <w:rPr>
            <w:rFonts w:ascii="Times New Roman" w:eastAsia="Times New Roman" w:hAnsi="Times New Roman" w:cs="Times New Roman"/>
            <w:sz w:val="24"/>
            <w:szCs w:val="24"/>
          </w:rPr>
          <w:delText>su makan yang tiba-tiba ikut meningkat?</w:delText>
        </w:r>
      </w:del>
    </w:p>
    <w:p w14:paraId="1387F1C7" w14:textId="69248801" w:rsidR="00927764" w:rsidRPr="00C50A1E" w:rsidRDefault="00182112" w:rsidP="00927764">
      <w:pPr>
        <w:shd w:val="clear" w:color="auto" w:fill="F5F5F5"/>
        <w:spacing w:after="375"/>
        <w:rPr>
          <w:rFonts w:ascii="Times New Roman" w:eastAsia="Times New Roman" w:hAnsi="Times New Roman" w:cs="Times New Roman"/>
          <w:sz w:val="24"/>
          <w:szCs w:val="24"/>
        </w:rPr>
      </w:pPr>
      <w:ins w:id="48" w:author="User" w:date="2020-11-18T10:15:00Z">
        <w:r>
          <w:rPr>
            <w:rFonts w:ascii="Times New Roman" w:eastAsia="Times New Roman" w:hAnsi="Times New Roman" w:cs="Times New Roman"/>
            <w:sz w:val="24"/>
            <w:szCs w:val="24"/>
          </w:rPr>
          <w:lastRenderedPageBreak/>
          <w:t>Ternyata, ketika hujan turun</w:t>
        </w:r>
      </w:ins>
      <w:ins w:id="49" w:author="User" w:date="2020-11-18T10:16:00Z">
        <w:r>
          <w:rPr>
            <w:rFonts w:ascii="Times New Roman" w:eastAsia="Times New Roman" w:hAnsi="Times New Roman" w:cs="Times New Roman"/>
            <w:sz w:val="24"/>
            <w:szCs w:val="24"/>
          </w:rPr>
          <w:t xml:space="preserve">, salah satu kegiatan yang paling </w:t>
        </w:r>
      </w:ins>
      <w:ins w:id="50" w:author="User" w:date="2020-11-18T10:17:00Z">
        <w:r>
          <w:rPr>
            <w:rFonts w:ascii="Times New Roman" w:eastAsia="Times New Roman" w:hAnsi="Times New Roman" w:cs="Times New Roman"/>
            <w:sz w:val="24"/>
            <w:szCs w:val="24"/>
          </w:rPr>
          <w:t xml:space="preserve">sering dilakukan </w:t>
        </w:r>
      </w:ins>
      <w:ins w:id="51" w:author="User" w:date="2020-11-18T10:16:00Z">
        <w:r>
          <w:rPr>
            <w:rFonts w:ascii="Times New Roman" w:eastAsia="Times New Roman" w:hAnsi="Times New Roman" w:cs="Times New Roman"/>
            <w:sz w:val="24"/>
            <w:szCs w:val="24"/>
          </w:rPr>
          <w:t>adalah makan</w:t>
        </w:r>
      </w:ins>
      <w:ins w:id="52" w:author="User" w:date="2020-11-18T10:17:00Z">
        <w:r>
          <w:rPr>
            <w:rFonts w:ascii="Times New Roman" w:eastAsia="Times New Roman" w:hAnsi="Times New Roman" w:cs="Times New Roman"/>
            <w:sz w:val="24"/>
            <w:szCs w:val="24"/>
          </w:rPr>
          <w:t>. Walaupun cuma cemilan, justru</w:t>
        </w:r>
      </w:ins>
      <w:ins w:id="53" w:author="User" w:date="2020-11-18T10:18:00Z">
        <w:r>
          <w:rPr>
            <w:rFonts w:ascii="Times New Roman" w:eastAsia="Times New Roman" w:hAnsi="Times New Roman" w:cs="Times New Roman"/>
            <w:sz w:val="24"/>
            <w:szCs w:val="24"/>
          </w:rPr>
          <w:t xml:space="preserve"> jumlah kalorinya hampir melebihi makan </w:t>
        </w:r>
        <w:r w:rsidR="00735EE6">
          <w:rPr>
            <w:rFonts w:ascii="Times New Roman" w:eastAsia="Times New Roman" w:hAnsi="Times New Roman" w:cs="Times New Roman"/>
            <w:sz w:val="24"/>
            <w:szCs w:val="24"/>
          </w:rPr>
          <w:t>“</w:t>
        </w:r>
        <w:r>
          <w:rPr>
            <w:rFonts w:ascii="Times New Roman" w:eastAsia="Times New Roman" w:hAnsi="Times New Roman" w:cs="Times New Roman"/>
            <w:sz w:val="24"/>
            <w:szCs w:val="24"/>
          </w:rPr>
          <w:t>berat</w:t>
        </w:r>
        <w:r w:rsidR="00735E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ins>
      <w:del w:id="54" w:author="User" w:date="2020-11-18T10:18:00Z">
        <w:r w:rsidR="00927764" w:rsidRPr="00C50A1E" w:rsidDel="00182112">
          <w:rPr>
            <w:rFonts w:ascii="Times New Roman" w:eastAsia="Times New Roman" w:hAnsi="Times New Roman" w:cs="Times New Roman"/>
            <w:sz w:val="24"/>
            <w:szCs w:val="24"/>
          </w:rPr>
          <w:delText>Selain mengenang dia, kegiatan yang paling asyik di saat hujan turun adalah makan. Sering disebut cuma camilan, tapi jumlah kalorinya nyaris melebihi makan berat.</w:delText>
        </w:r>
      </w:del>
    </w:p>
    <w:p w14:paraId="61532DD1" w14:textId="7A9DBE73" w:rsidR="00927764" w:rsidRPr="00C50A1E" w:rsidDel="001A5780" w:rsidRDefault="00735EE6" w:rsidP="00927764">
      <w:pPr>
        <w:shd w:val="clear" w:color="auto" w:fill="F5F5F5"/>
        <w:spacing w:after="375"/>
        <w:rPr>
          <w:del w:id="55" w:author="User" w:date="2020-11-18T10:31:00Z"/>
          <w:rFonts w:ascii="Times New Roman" w:eastAsia="Times New Roman" w:hAnsi="Times New Roman" w:cs="Times New Roman"/>
          <w:sz w:val="24"/>
          <w:szCs w:val="24"/>
        </w:rPr>
      </w:pPr>
      <w:ins w:id="56" w:author="User" w:date="2020-11-18T10:19:00Z">
        <w:r>
          <w:rPr>
            <w:rFonts w:ascii="Times New Roman" w:eastAsia="Times New Roman" w:hAnsi="Times New Roman" w:cs="Times New Roman"/>
            <w:sz w:val="24"/>
            <w:szCs w:val="24"/>
          </w:rPr>
          <w:t xml:space="preserve">Saat hujan, </w:t>
        </w:r>
      </w:ins>
      <w:ins w:id="57" w:author="User" w:date="2020-11-18T10:28:00Z">
        <w:r w:rsidR="00A64F8B">
          <w:rPr>
            <w:rFonts w:ascii="Times New Roman" w:eastAsia="Times New Roman" w:hAnsi="Times New Roman" w:cs="Times New Roman"/>
            <w:sz w:val="24"/>
            <w:szCs w:val="24"/>
          </w:rPr>
          <w:t>banyak cemilan yang dapat dihabiskan</w:t>
        </w:r>
      </w:ins>
      <w:ins w:id="58" w:author="User" w:date="2020-11-18T10:30:00Z">
        <w:r w:rsidR="00A64F8B">
          <w:rPr>
            <w:rFonts w:ascii="Times New Roman" w:eastAsia="Times New Roman" w:hAnsi="Times New Roman" w:cs="Times New Roman"/>
            <w:sz w:val="24"/>
            <w:szCs w:val="24"/>
          </w:rPr>
          <w:t>. Bisa saja keripik berbungkus-bungkus, gor</w:t>
        </w:r>
      </w:ins>
      <w:ins w:id="59" w:author="User" w:date="2020-11-18T10:31:00Z">
        <w:r w:rsidR="00A64F8B">
          <w:rPr>
            <w:rFonts w:ascii="Times New Roman" w:eastAsia="Times New Roman" w:hAnsi="Times New Roman" w:cs="Times New Roman"/>
            <w:sz w:val="24"/>
            <w:szCs w:val="24"/>
          </w:rPr>
          <w:t>e</w:t>
        </w:r>
      </w:ins>
      <w:ins w:id="60" w:author="User" w:date="2020-11-18T10:30:00Z">
        <w:r w:rsidR="00A64F8B">
          <w:rPr>
            <w:rFonts w:ascii="Times New Roman" w:eastAsia="Times New Roman" w:hAnsi="Times New Roman" w:cs="Times New Roman"/>
            <w:sz w:val="24"/>
            <w:szCs w:val="24"/>
          </w:rPr>
          <w:t xml:space="preserve">ngan, dan </w:t>
        </w:r>
      </w:ins>
      <w:ins w:id="61" w:author="User" w:date="2020-11-18T10:31:00Z">
        <w:r w:rsidR="00A64F8B">
          <w:rPr>
            <w:rFonts w:ascii="Times New Roman" w:eastAsia="Times New Roman" w:hAnsi="Times New Roman" w:cs="Times New Roman"/>
            <w:sz w:val="24"/>
            <w:szCs w:val="24"/>
          </w:rPr>
          <w:t>lain sebagainya</w:t>
        </w:r>
      </w:ins>
      <w:ins w:id="62" w:author="User" w:date="2020-11-18T10:30:00Z">
        <w:r w:rsidR="00A64F8B">
          <w:rPr>
            <w:rFonts w:ascii="Times New Roman" w:eastAsia="Times New Roman" w:hAnsi="Times New Roman" w:cs="Times New Roman"/>
            <w:sz w:val="24"/>
            <w:szCs w:val="24"/>
          </w:rPr>
          <w:t xml:space="preserve">. </w:t>
        </w:r>
      </w:ins>
      <w:del w:id="63" w:author="User" w:date="2020-11-18T10:19:00Z">
        <w:r w:rsidR="00927764" w:rsidRPr="00C50A1E" w:rsidDel="00735EE6">
          <w:rPr>
            <w:rFonts w:ascii="Times New Roman" w:eastAsia="Times New Roman" w:hAnsi="Times New Roman" w:cs="Times New Roman"/>
            <w:sz w:val="24"/>
            <w:szCs w:val="24"/>
          </w:rPr>
          <w:delText>S</w:delText>
        </w:r>
      </w:del>
      <w:del w:id="64" w:author="User" w:date="2020-11-18T10:31:00Z">
        <w:r w:rsidR="00927764" w:rsidRPr="00C50A1E" w:rsidDel="00A64F8B">
          <w:rPr>
            <w:rFonts w:ascii="Times New Roman" w:eastAsia="Times New Roman" w:hAnsi="Times New Roman" w:cs="Times New Roman"/>
            <w:sz w:val="24"/>
            <w:szCs w:val="24"/>
          </w:rPr>
          <w:delText>ebungkus keripik yang dalam kemasan bisa dikonsumsi 4 porsi habis sekali duduk. Belum cukup, tambah lagi gorengannya, satu-dua biji eh kok jadi lima?</w:delText>
        </w:r>
      </w:del>
      <w:ins w:id="65" w:author="User" w:date="2020-11-18T10:31:00Z">
        <w:r w:rsidR="001A5780">
          <w:rPr>
            <w:rFonts w:ascii="Times New Roman" w:eastAsia="Times New Roman" w:hAnsi="Times New Roman" w:cs="Times New Roman"/>
            <w:sz w:val="24"/>
            <w:szCs w:val="24"/>
          </w:rPr>
          <w:t>Hal ter</w:t>
        </w:r>
      </w:ins>
      <w:ins w:id="66" w:author="User" w:date="2020-11-18T10:32:00Z">
        <w:r w:rsidR="001A5780">
          <w:rPr>
            <w:rFonts w:ascii="Times New Roman" w:eastAsia="Times New Roman" w:hAnsi="Times New Roman" w:cs="Times New Roman"/>
            <w:sz w:val="24"/>
            <w:szCs w:val="24"/>
          </w:rPr>
          <w:t>sebut disebabkan oleh suhu yang cenderung menurun dan menjadi salah satu sebab kenapa orang menjadi ingin makan</w:t>
        </w:r>
      </w:ins>
    </w:p>
    <w:p w14:paraId="4F11928D" w14:textId="6A990A85" w:rsidR="00927764" w:rsidRPr="00C50A1E" w:rsidDel="001A5780" w:rsidRDefault="00927764" w:rsidP="00927764">
      <w:pPr>
        <w:shd w:val="clear" w:color="auto" w:fill="F5F5F5"/>
        <w:spacing w:after="375"/>
        <w:rPr>
          <w:del w:id="67" w:author="User" w:date="2020-11-18T10:32:00Z"/>
          <w:rFonts w:ascii="Times New Roman" w:eastAsia="Times New Roman" w:hAnsi="Times New Roman" w:cs="Times New Roman"/>
          <w:sz w:val="24"/>
          <w:szCs w:val="24"/>
        </w:rPr>
      </w:pPr>
      <w:del w:id="68" w:author="User" w:date="2020-11-18T10:32:00Z">
        <w:r w:rsidRPr="00C50A1E" w:rsidDel="001A5780">
          <w:rPr>
            <w:rFonts w:ascii="Times New Roman" w:eastAsia="Times New Roman" w:hAnsi="Times New Roman" w:cs="Times New Roman"/>
            <w:sz w:val="24"/>
            <w:szCs w:val="24"/>
          </w:rPr>
          <w:delText>Hujan yang membuat suasana jadi lebih dingin -</w:delText>
        </w:r>
        <w:r w:rsidRPr="00C50A1E" w:rsidDel="001A5780">
          <w:rPr>
            <w:rFonts w:ascii="Times New Roman" w:eastAsia="Times New Roman" w:hAnsi="Times New Roman" w:cs="Times New Roman"/>
            <w:strike/>
            <w:sz w:val="24"/>
            <w:szCs w:val="24"/>
          </w:rPr>
          <w:delText>seperti sikapnya padamu</w:delText>
        </w:r>
        <w:r w:rsidRPr="00C50A1E" w:rsidDel="001A5780">
          <w:rPr>
            <w:rFonts w:ascii="Times New Roman" w:eastAsia="Times New Roman" w:hAnsi="Times New Roman" w:cs="Times New Roman"/>
            <w:sz w:val="24"/>
            <w:szCs w:val="24"/>
          </w:rPr>
          <w:delText>, memang bisa jadi salah satu pencetus mengapa kita jadi suka makan. </w:delText>
        </w:r>
      </w:del>
    </w:p>
    <w:p w14:paraId="70300D14" w14:textId="67D4D323" w:rsidR="00927764" w:rsidRPr="00C50A1E" w:rsidRDefault="0069714B" w:rsidP="00927764">
      <w:pPr>
        <w:shd w:val="clear" w:color="auto" w:fill="F5F5F5"/>
        <w:spacing w:after="375"/>
        <w:rPr>
          <w:rFonts w:ascii="Times New Roman" w:eastAsia="Times New Roman" w:hAnsi="Times New Roman" w:cs="Times New Roman"/>
          <w:sz w:val="24"/>
          <w:szCs w:val="24"/>
        </w:rPr>
      </w:pPr>
      <w:ins w:id="69" w:author="User" w:date="2020-11-18T10:33:00Z">
        <w:r>
          <w:rPr>
            <w:rFonts w:ascii="Times New Roman" w:eastAsia="Times New Roman" w:hAnsi="Times New Roman" w:cs="Times New Roman"/>
            <w:sz w:val="24"/>
            <w:szCs w:val="24"/>
          </w:rPr>
          <w:t xml:space="preserve">Suasana dingin </w:t>
        </w:r>
      </w:ins>
      <w:ins w:id="70" w:author="User" w:date="2020-11-18T10:37:00Z">
        <w:r w:rsidR="002B27E1">
          <w:rPr>
            <w:rFonts w:ascii="Times New Roman" w:eastAsia="Times New Roman" w:hAnsi="Times New Roman" w:cs="Times New Roman"/>
            <w:sz w:val="24"/>
            <w:szCs w:val="24"/>
          </w:rPr>
          <w:t xml:space="preserve">mungkin </w:t>
        </w:r>
      </w:ins>
      <w:ins w:id="71" w:author="User" w:date="2020-11-18T10:33:00Z">
        <w:r>
          <w:rPr>
            <w:rFonts w:ascii="Times New Roman" w:eastAsia="Times New Roman" w:hAnsi="Times New Roman" w:cs="Times New Roman"/>
            <w:sz w:val="24"/>
            <w:szCs w:val="24"/>
          </w:rPr>
          <w:t xml:space="preserve">membuat tubuh perlu perlu </w:t>
        </w:r>
      </w:ins>
      <w:ins w:id="72" w:author="User" w:date="2020-11-18T10:34:00Z">
        <w:r>
          <w:rPr>
            <w:rFonts w:ascii="Times New Roman" w:eastAsia="Times New Roman" w:hAnsi="Times New Roman" w:cs="Times New Roman"/>
            <w:sz w:val="24"/>
            <w:szCs w:val="24"/>
          </w:rPr>
          <w:t>“</w:t>
        </w:r>
      </w:ins>
      <w:ins w:id="73" w:author="User" w:date="2020-11-18T10:33:00Z">
        <w:r>
          <w:rPr>
            <w:rFonts w:ascii="Times New Roman" w:eastAsia="Times New Roman" w:hAnsi="Times New Roman" w:cs="Times New Roman"/>
            <w:sz w:val="24"/>
            <w:szCs w:val="24"/>
          </w:rPr>
          <w:t xml:space="preserve">asupan panas”. </w:t>
        </w:r>
      </w:ins>
      <w:ins w:id="74" w:author="User" w:date="2020-11-18T10:34:00Z">
        <w:r>
          <w:rPr>
            <w:rFonts w:ascii="Times New Roman" w:eastAsia="Times New Roman" w:hAnsi="Times New Roman" w:cs="Times New Roman"/>
            <w:sz w:val="24"/>
            <w:szCs w:val="24"/>
          </w:rPr>
          <w:t xml:space="preserve">Oleh sebab itu, makanan hangat seperti tahu bulat goreng dan makanan hangat lainnya dapat membantu </w:t>
        </w:r>
      </w:ins>
      <w:ins w:id="75" w:author="User" w:date="2020-11-18T10:35:00Z">
        <w:r>
          <w:rPr>
            <w:rFonts w:ascii="Times New Roman" w:eastAsia="Times New Roman" w:hAnsi="Times New Roman" w:cs="Times New Roman"/>
            <w:sz w:val="24"/>
            <w:szCs w:val="24"/>
          </w:rPr>
          <w:t>metabolisme</w:t>
        </w:r>
        <w:r w:rsidR="00162A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tubuh</w:t>
        </w:r>
        <w:r w:rsidR="00162A06">
          <w:rPr>
            <w:rFonts w:ascii="Times New Roman" w:eastAsia="Times New Roman" w:hAnsi="Times New Roman" w:cs="Times New Roman"/>
            <w:sz w:val="24"/>
            <w:szCs w:val="24"/>
          </w:rPr>
          <w:t xml:space="preserve"> dan meningkatkan panas</w:t>
        </w:r>
        <w:r>
          <w:rPr>
            <w:rFonts w:ascii="Times New Roman" w:eastAsia="Times New Roman" w:hAnsi="Times New Roman" w:cs="Times New Roman"/>
            <w:sz w:val="24"/>
            <w:szCs w:val="24"/>
          </w:rPr>
          <w:t xml:space="preserve">. </w:t>
        </w:r>
      </w:ins>
      <w:ins w:id="76" w:author="User" w:date="2020-11-18T10:34:00Z">
        <w:r>
          <w:rPr>
            <w:rFonts w:ascii="Times New Roman" w:eastAsia="Times New Roman" w:hAnsi="Times New Roman" w:cs="Times New Roman"/>
            <w:sz w:val="24"/>
            <w:szCs w:val="24"/>
          </w:rPr>
          <w:t xml:space="preserve"> </w:t>
        </w:r>
      </w:ins>
      <w:del w:id="77" w:author="User" w:date="2020-11-18T10:35:00Z">
        <w:r w:rsidR="00927764" w:rsidRPr="00C50A1E" w:rsidDel="00162A06">
          <w:rPr>
            <w:rFonts w:ascii="Times New Roman" w:eastAsia="Times New Roman" w:hAnsi="Times New Roman" w:cs="Times New Roman"/>
            <w:sz w:val="24"/>
            <w:szCs w:val="24"/>
          </w:rPr>
          <w:delText>Terutama makanan yang seperti tahu bulat digoreng dadakan alias yang masih hangat. Apalagi dengan makan, tubuh akan mendapat "panas" akibat terjadinya peningkatan metabolisme dalam tubuh. </w:delText>
        </w:r>
      </w:del>
      <w:ins w:id="78" w:author="User" w:date="2020-11-18T10:36:00Z">
        <w:r w:rsidR="002B27E1">
          <w:rPr>
            <w:rFonts w:ascii="Times New Roman" w:eastAsia="Times New Roman" w:hAnsi="Times New Roman" w:cs="Times New Roman"/>
            <w:sz w:val="24"/>
            <w:szCs w:val="24"/>
          </w:rPr>
          <w:t xml:space="preserve">. Walaupun pada dasarnya, dingin akibat hujan </w:t>
        </w:r>
      </w:ins>
    </w:p>
    <w:p w14:paraId="7E729AA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0DA398D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582A3A8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67152F0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32B915E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0189FEE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2604E8C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256282E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4F453CF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2E3F90E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57A7AC10"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5680C517" w14:textId="77777777" w:rsidR="00927764" w:rsidRPr="00C50A1E" w:rsidRDefault="00927764" w:rsidP="00927764"/>
    <w:p w14:paraId="2515F70C" w14:textId="77777777" w:rsidR="00927764" w:rsidRPr="005A045A" w:rsidRDefault="00927764" w:rsidP="00927764">
      <w:pPr>
        <w:rPr>
          <w:i/>
        </w:rPr>
      </w:pPr>
    </w:p>
    <w:p w14:paraId="56B34C38"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377FD769"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62459" w14:textId="77777777" w:rsidR="00FF759A" w:rsidRDefault="00FF759A">
      <w:r>
        <w:separator/>
      </w:r>
    </w:p>
  </w:endnote>
  <w:endnote w:type="continuationSeparator" w:id="0">
    <w:p w14:paraId="25E3E6B6" w14:textId="77777777" w:rsidR="00FF759A" w:rsidRDefault="00FF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838B0"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41235FCD" w14:textId="77777777" w:rsidR="00941E77" w:rsidRDefault="00FF759A">
    <w:pPr>
      <w:pStyle w:val="Footer"/>
    </w:pPr>
  </w:p>
  <w:p w14:paraId="051F073B" w14:textId="77777777" w:rsidR="00941E77" w:rsidRDefault="00FF7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22B1C" w14:textId="77777777" w:rsidR="00FF759A" w:rsidRDefault="00FF759A">
      <w:r>
        <w:separator/>
      </w:r>
    </w:p>
  </w:footnote>
  <w:footnote w:type="continuationSeparator" w:id="0">
    <w:p w14:paraId="64FC1C72" w14:textId="77777777" w:rsidR="00FF759A" w:rsidRDefault="00FF7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158A0"/>
    <w:rsid w:val="0012251A"/>
    <w:rsid w:val="001370F4"/>
    <w:rsid w:val="00162A06"/>
    <w:rsid w:val="00182112"/>
    <w:rsid w:val="001A5780"/>
    <w:rsid w:val="001C7E23"/>
    <w:rsid w:val="002B27E1"/>
    <w:rsid w:val="0042167F"/>
    <w:rsid w:val="005C16E8"/>
    <w:rsid w:val="0069714B"/>
    <w:rsid w:val="00735EE6"/>
    <w:rsid w:val="00924DF5"/>
    <w:rsid w:val="00927764"/>
    <w:rsid w:val="00A64F8B"/>
    <w:rsid w:val="00B601EC"/>
    <w:rsid w:val="00C277A7"/>
    <w:rsid w:val="00EF7D9C"/>
    <w:rsid w:val="00F0751E"/>
    <w:rsid w:val="00FF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BBA4"/>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C277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7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19</cp:revision>
  <dcterms:created xsi:type="dcterms:W3CDTF">2020-11-18T02:58:00Z</dcterms:created>
  <dcterms:modified xsi:type="dcterms:W3CDTF">2020-11-18T03:37:00Z</dcterms:modified>
</cp:coreProperties>
</file>