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1F56" w14:textId="77777777" w:rsidR="00125355" w:rsidRPr="00D30AD9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</w:rPr>
      </w:pPr>
      <w:r w:rsidRPr="00D30AD9">
        <w:rPr>
          <w:rFonts w:ascii="Minion Pro" w:hAnsi="Minion Pro"/>
          <w:b/>
          <w:sz w:val="36"/>
          <w:szCs w:val="36"/>
          <w:lang w:val="id-ID"/>
        </w:rPr>
        <w:t>TUGAS OBSERVASI VERSI 6</w:t>
      </w:r>
    </w:p>
    <w:p w14:paraId="6478F97C" w14:textId="77777777" w:rsidR="00125355" w:rsidRPr="00D30AD9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</w:rPr>
      </w:pPr>
      <w:r w:rsidRPr="00D30AD9">
        <w:rPr>
          <w:rFonts w:ascii="Minion Pro" w:hAnsi="Minion Pro"/>
          <w:b/>
          <w:sz w:val="36"/>
          <w:szCs w:val="36"/>
          <w:lang w:val="id-ID"/>
        </w:rPr>
        <w:t>SKEMA PENULISAN BUKU NONFIKSI</w:t>
      </w:r>
    </w:p>
    <w:p w14:paraId="100802AF" w14:textId="77777777" w:rsidR="00125355" w:rsidRPr="00D30AD9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</w:rPr>
      </w:pPr>
    </w:p>
    <w:p w14:paraId="1E5BB7FC" w14:textId="77777777" w:rsidR="00125355" w:rsidRPr="00D30AD9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</w:rPr>
      </w:pPr>
      <w:r w:rsidRPr="00D30AD9">
        <w:rPr>
          <w:rFonts w:ascii="Minion Pro" w:hAnsi="Minion Pro"/>
          <w:lang w:val="id-ID"/>
        </w:rPr>
        <w:t xml:space="preserve">Lakukan swasunting secara digital dengan menggunakan fitur </w:t>
      </w:r>
      <w:r w:rsidRPr="00D30AD9">
        <w:rPr>
          <w:rFonts w:ascii="Minion Pro" w:hAnsi="Minion Pro"/>
          <w:i/>
          <w:lang w:val="id-ID"/>
        </w:rPr>
        <w:t>Review</w:t>
      </w:r>
      <w:r w:rsidRPr="00D30AD9">
        <w:rPr>
          <w:rFonts w:ascii="Minion Pro" w:hAnsi="Minion Pro"/>
          <w:lang w:val="id-ID"/>
        </w:rPr>
        <w:t xml:space="preserve"> (Peninjauan) pada aplikasi Word. Aktifkan </w:t>
      </w:r>
      <w:r w:rsidRPr="00D30AD9">
        <w:rPr>
          <w:rFonts w:ascii="Minion Pro" w:hAnsi="Minion Pro"/>
          <w:i/>
          <w:lang w:val="id-ID"/>
        </w:rPr>
        <w:t>Track Changes</w:t>
      </w:r>
      <w:r w:rsidRPr="00D30AD9">
        <w:rPr>
          <w:rFonts w:ascii="Minion Pro" w:hAnsi="Minion Pro"/>
          <w:lang w:val="id-ID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D30AD9" w14:paraId="40AF3D97" w14:textId="77777777" w:rsidTr="00821BA2">
        <w:tc>
          <w:tcPr>
            <w:tcW w:w="9350" w:type="dxa"/>
          </w:tcPr>
          <w:p w14:paraId="3FAE122B" w14:textId="77777777" w:rsidR="00125355" w:rsidRPr="00D30AD9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</w:rPr>
            </w:pPr>
            <w:r w:rsidRPr="00D30AD9">
              <w:rPr>
                <w:lang w:val="id-ID"/>
              </w:rPr>
              <w:lastRenderedPageBreak/>
              <w:t xml:space="preserve">Pembelajaran di Era "Revolusi Industri 4.0" bagi Anak Usia Dini </w:t>
            </w:r>
          </w:p>
          <w:p w14:paraId="13FBCA60" w14:textId="77777777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Oleh Kodar Akbar</w:t>
            </w:r>
          </w:p>
          <w:p w14:paraId="3D8F74AE" w14:textId="1F962623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Pada zaman ini kita berada pada zona industri yang sangat </w:t>
            </w:r>
            <w:commentRangeStart w:id="0"/>
            <w:proofErr w:type="spellStart"/>
            <w:r w:rsidR="00D30AD9" w:rsidRPr="00D30AD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ekstrim</w:t>
            </w:r>
            <w:commentRangeEnd w:id="0"/>
            <w:proofErr w:type="spellEnd"/>
            <w:r w:rsidR="00BA1B13">
              <w:rPr>
                <w:rStyle w:val="CommentReference"/>
              </w:rPr>
              <w:commentReference w:id="0"/>
            </w:r>
            <w:r w:rsidR="00D30AD9" w:rsidRPr="00D30AD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Industri yang tiap menit bahkan detik dia akan berubah semakin maju, yang sering kita sebut dengan revolusi </w:t>
            </w:r>
            <w:commentRangeStart w:id="1"/>
            <w:r w:rsidR="00D30AD9" w:rsidRPr="00D30AD9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industr</w:t>
            </w:r>
            <w:del w:id="2" w:author="Tiara Timuriana" w:date="2022-08-18T09:08:00Z">
              <w:r w:rsidR="00D30AD9" w:rsidRPr="00D30AD9" w:rsidDel="00BA1B13">
                <w:rPr>
                  <w:rFonts w:ascii="Times New Roman" w:eastAsia="Times New Roman" w:hAnsi="Times New Roman" w:cs="Times New Roman"/>
                  <w:szCs w:val="24"/>
                  <w:highlight w:val="yellow"/>
                </w:rPr>
                <w:delText>i</w:delText>
              </w:r>
              <w:commentRangeEnd w:id="1"/>
              <w:r w:rsidR="00BA1B13" w:rsidDel="00BA1B13">
                <w:rPr>
                  <w:rStyle w:val="CommentReference"/>
                </w:rPr>
                <w:commentReference w:id="1"/>
              </w:r>
              <w:r w:rsidRPr="00D30AD9" w:rsidDel="00BA1B1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4.0. Istilah yang masih jarang kita dengar bahkan banyak yang masih awam.</w:t>
            </w:r>
          </w:p>
          <w:p w14:paraId="437C0CB4" w14:textId="620FBB48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Bagi pendidik maupun peserta didik hari ini kita di siapkan untuk memasuki dunia kerja namun bukan lagi perkerja, tetapi kita </w:t>
            </w:r>
            <w:commentRangeStart w:id="3"/>
            <w:r w:rsidRPr="00D30AD9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disiapkan</w:t>
            </w:r>
            <w:commentRangeEnd w:id="3"/>
            <w:r w:rsidR="001856C7">
              <w:rPr>
                <w:rStyle w:val="CommentReference"/>
              </w:rPr>
              <w:commentReference w:id="3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untuk membuat lapangan kerja baru yang belum tercipta, dengan menggunakan kemampuan teknologi dan ide kreatif kita.</w:t>
            </w:r>
          </w:p>
          <w:p w14:paraId="090038E6" w14:textId="753BD606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Pendidikan 4.0 adalah suatu program yang </w:t>
            </w:r>
            <w:commentRangeStart w:id="4"/>
            <w:r w:rsidRPr="00D30AD9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dibuat</w:t>
            </w:r>
            <w:commentRangeEnd w:id="4"/>
            <w:r w:rsidR="001856C7">
              <w:rPr>
                <w:rStyle w:val="CommentReference"/>
              </w:rPr>
              <w:commentReference w:id="4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untuk mewujudkan pendidikan yang cerdas dan kreatif. Tujuan dari terciptanya pendidikan 4.0 ini adalah peningkatan dan pemerataan pendidikan, dengan cara </w:t>
            </w:r>
            <w:commentRangeStart w:id="5"/>
            <w:r w:rsidRPr="00D30AD9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mem</w:t>
            </w:r>
            <w:r w:rsidR="00D30AD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</w:t>
            </w:r>
            <w:r w:rsidRPr="00D30AD9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erluas</w:t>
            </w:r>
            <w:commentRangeEnd w:id="5"/>
            <w:r w:rsidR="001856C7">
              <w:rPr>
                <w:rStyle w:val="CommentReference"/>
              </w:rPr>
              <w:commentReference w:id="5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akses dan memanfaatkan teknologi.</w:t>
            </w:r>
          </w:p>
          <w:p w14:paraId="68938B6C" w14:textId="6C97BB2B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Tidak hanya itu pendidikan 4.0 menghasilkan 4 aspek yang sangat </w:t>
            </w:r>
            <w:commentRangeStart w:id="6"/>
            <w:r w:rsidRPr="00D30AD9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dibutuhkan</w:t>
            </w:r>
            <w:commentRangeEnd w:id="6"/>
            <w:r w:rsidR="001856C7">
              <w:rPr>
                <w:rStyle w:val="CommentReference"/>
              </w:rPr>
              <w:commentReference w:id="6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di era milenial ini yaitu kolaboratif, komunikatif, </w:t>
            </w:r>
            <w:commentRangeStart w:id="7"/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ber</w:t>
            </w:r>
            <w:r w:rsidR="00BA1B13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</w:t>
            </w:r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ikir</w:t>
            </w:r>
            <w:commentRangeEnd w:id="7"/>
            <w:r w:rsidR="001856C7">
              <w:rPr>
                <w:rStyle w:val="CommentReference"/>
              </w:rPr>
              <w:commentReference w:id="7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kritis,</w:t>
            </w:r>
            <w:r w:rsidR="00BA1B1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="00BA1B13" w:rsidRPr="00BA1B13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commentRangeEnd w:id="8"/>
            <w:r w:rsidR="001856C7">
              <w:rPr>
                <w:rStyle w:val="CommentReference"/>
              </w:rPr>
              <w:commentReference w:id="8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kreatif. Mengapa </w:t>
            </w:r>
            <w:commentRangeStart w:id="9"/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demikian</w:t>
            </w:r>
            <w:commentRangeEnd w:id="9"/>
            <w:r w:rsidR="001856C7">
              <w:rPr>
                <w:rStyle w:val="CommentReference"/>
              </w:rPr>
              <w:commentReference w:id="9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pendidikan 4.0 ini </w:t>
            </w:r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hari ini</w:t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sedang gencar-gencarnya </w:t>
            </w:r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dipublis,</w:t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karena di era ini kita harus mempersiapkan diri atau generasi muda untuk memasuki dunia revolusi industri 4.0.</w:t>
            </w:r>
          </w:p>
          <w:p w14:paraId="7F588D17" w14:textId="77777777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Karakteristik pendidikan 4.</w:t>
            </w:r>
            <w:commentRangeStart w:id="10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0</w:t>
            </w:r>
            <w:commentRangeEnd w:id="10"/>
            <w:r w:rsidR="002C0027">
              <w:rPr>
                <w:rStyle w:val="CommentReference"/>
              </w:rPr>
              <w:commentReference w:id="10"/>
            </w:r>
          </w:p>
          <w:p w14:paraId="0329A9EA" w14:textId="77777777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Tahapan belajar sesuai dengan kemampuan dan minat/kebutuhan siswa.</w:t>
            </w:r>
          </w:p>
          <w:p w14:paraId="7068218A" w14:textId="1EF18A79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Pada tahab ini guru </w:t>
            </w:r>
            <w:commentRangeStart w:id="11"/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ditu</w:t>
            </w:r>
            <w:r w:rsidR="00BA1B13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n</w:t>
            </w:r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tut</w:t>
            </w:r>
            <w:commentRangeEnd w:id="11"/>
            <w:r w:rsidR="001856C7">
              <w:rPr>
                <w:rStyle w:val="CommentReference"/>
              </w:rPr>
              <w:commentReference w:id="11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untuk merancang pembelajaran sesuai dengan minat dan bakat/kebutuhan siswa.</w:t>
            </w:r>
          </w:p>
          <w:p w14:paraId="65DB996D" w14:textId="77777777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Menggunakan penilaian formatif.</w:t>
            </w:r>
          </w:p>
          <w:p w14:paraId="3499E9E7" w14:textId="1D22D2C0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Yaitu guru di sini </w:t>
            </w:r>
            <w:commentRangeStart w:id="12"/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dituntut</w:t>
            </w:r>
            <w:commentRangeEnd w:id="12"/>
            <w:r w:rsidR="001856C7">
              <w:rPr>
                <w:rStyle w:val="CommentReference"/>
              </w:rPr>
              <w:commentReference w:id="12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untuk membantu siwa dalam mencari kemampuan dan bakat siswa.</w:t>
            </w:r>
          </w:p>
          <w:p w14:paraId="0FAF0DB3" w14:textId="77777777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Menempatkan guru sebagai mentor.</w:t>
            </w:r>
          </w:p>
          <w:p w14:paraId="49AD4A25" w14:textId="77777777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commentRangeStart w:id="13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Guri</w:t>
            </w:r>
            <w:commentRangeEnd w:id="13"/>
            <w:r w:rsidR="002C0027">
              <w:rPr>
                <w:rStyle w:val="CommentReference"/>
              </w:rPr>
              <w:commentReference w:id="13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dilatih untuk mengembangkan kurikulum dan memberikan kebebasan untuk menentukan cara belajar mengajar siswa.</w:t>
            </w:r>
          </w:p>
          <w:p w14:paraId="1802372C" w14:textId="77777777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Pengembangan profesi guru.</w:t>
            </w:r>
          </w:p>
          <w:p w14:paraId="280B62A3" w14:textId="77777777" w:rsidR="00125355" w:rsidRPr="00D30AD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Dimana guru sebagai pendidik di era 4.0 maka guru tidak boleh menetap dengan satu strata, harus selalu berkembang agar dapat mengajarkan pendidikan sesuai dengan </w:t>
            </w:r>
            <w:commentRangeStart w:id="14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eranya</w:t>
            </w:r>
            <w:commentRangeEnd w:id="14"/>
            <w:r w:rsidR="001856C7">
              <w:rPr>
                <w:rStyle w:val="CommentReference"/>
              </w:rPr>
              <w:commentReference w:id="14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14:paraId="57D3BDE9" w14:textId="3359F543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 Di dalam pendidikan revolusi industri ini ada 5 aspek yang </w:t>
            </w:r>
            <w:commentRangeStart w:id="15"/>
            <w:r w:rsidRPr="00BA1B13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ditekankan</w:t>
            </w:r>
            <w:commentRangeEnd w:id="15"/>
            <w:r w:rsidR="001856C7">
              <w:rPr>
                <w:rStyle w:val="CommentReference"/>
              </w:rPr>
              <w:commentReference w:id="15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pada proses pembelajaran </w:t>
            </w:r>
            <w:commentRangeStart w:id="16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yaitu</w:t>
            </w:r>
            <w:commentRangeEnd w:id="16"/>
            <w:r w:rsidR="001856C7">
              <w:rPr>
                <w:rStyle w:val="CommentReference"/>
              </w:rPr>
              <w:commentReference w:id="16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:</w:t>
            </w:r>
          </w:p>
          <w:p w14:paraId="71298469" w14:textId="77777777" w:rsidR="00125355" w:rsidRPr="00D30AD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Mengamati</w:t>
            </w:r>
          </w:p>
          <w:p w14:paraId="60C99825" w14:textId="77777777" w:rsidR="00125355" w:rsidRPr="00D30AD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Memahami</w:t>
            </w:r>
          </w:p>
          <w:p w14:paraId="30DEA1C7" w14:textId="77777777" w:rsidR="00125355" w:rsidRPr="00D30AD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Mencoba</w:t>
            </w:r>
          </w:p>
          <w:p w14:paraId="67F11D11" w14:textId="77777777" w:rsidR="00125355" w:rsidRPr="00D30AD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Mendiskusikan</w:t>
            </w:r>
          </w:p>
          <w:p w14:paraId="27F503D9" w14:textId="77777777" w:rsidR="00125355" w:rsidRPr="00D30AD9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Penelitian</w:t>
            </w:r>
          </w:p>
          <w:p w14:paraId="7DA15A2B" w14:textId="77777777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lastRenderedPageBreak/>
              <w:t xml:space="preserve">Pikiran kritis sangat di </w:t>
            </w:r>
            <w:commentRangeStart w:id="17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butuhkan</w:t>
            </w:r>
            <w:commentRangeEnd w:id="17"/>
            <w:r w:rsidR="002C0027">
              <w:rPr>
                <w:rStyle w:val="CommentReference"/>
              </w:rPr>
              <w:commentReference w:id="17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karena dengan pikiran yang kritis maka akan timbul sebuah ide atau gagasan.</w:t>
            </w:r>
          </w:p>
          <w:p w14:paraId="320D289F" w14:textId="77777777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Dari gagasan yang mucul dari pemikiran kritis tadi maka proses selanjutnya yaitu mencoba/ </w:t>
            </w:r>
            <w:commentRangeStart w:id="18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pengaplikasian</w:t>
            </w:r>
            <w:commentRangeEnd w:id="18"/>
            <w:r w:rsidR="002C0027">
              <w:rPr>
                <w:rStyle w:val="CommentReference"/>
              </w:rPr>
              <w:commentReference w:id="18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. Pada revolusi 4.0 ini lebih banyak praktek karena lebih menyiapkan anak pada bagaimana kita menumbuhkan ide baru atau gagasan.</w:t>
            </w:r>
          </w:p>
          <w:p w14:paraId="3DDC1F1F" w14:textId="77777777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Setelah proses mencoba proses selanjutnya yaitu mendiskusikan. Mendiskusikan di sini bukan hanya satu atau dua orang </w:t>
            </w:r>
            <w:commentRangeStart w:id="19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tapi</w:t>
            </w:r>
            <w:commentRangeEnd w:id="19"/>
            <w:r w:rsidR="002C0027">
              <w:rPr>
                <w:rStyle w:val="CommentReference"/>
              </w:rPr>
              <w:commentReference w:id="19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banyak kolaborasi komunikasi dengan banyak orang. Hal ini dilakukan karena banyak pandangan yang berbeda atau ide-ide yang baru akan muncul.</w:t>
            </w:r>
          </w:p>
          <w:p w14:paraId="40A2CD6A" w14:textId="77777777" w:rsidR="00125355" w:rsidRPr="00D30A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Yang </w:t>
            </w:r>
            <w:commentRangeStart w:id="20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terahir</w:t>
            </w:r>
            <w:commentRangeEnd w:id="20"/>
            <w:r w:rsidR="002C0027">
              <w:rPr>
                <w:rStyle w:val="CommentReference"/>
              </w:rPr>
              <w:commentReference w:id="20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adalah melakukan penelitian, tuntutan 4.0 ini adalah kreatif dan inovatif. Dengan melakukan penelitian kita bisa lihat proses kreatif dan inovatif </w:t>
            </w:r>
            <w:commentRangeStart w:id="21"/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kita</w:t>
            </w:r>
            <w:commentRangeEnd w:id="21"/>
            <w:r w:rsidR="002C0027">
              <w:rPr>
                <w:rStyle w:val="CommentReference"/>
              </w:rPr>
              <w:commentReference w:id="21"/>
            </w:r>
            <w:r w:rsidRPr="00D30AD9">
              <w:rPr>
                <w:rFonts w:ascii="Times New Roman" w:eastAsia="Times New Roman" w:hAnsi="Times New Roman" w:cs="Times New Roman"/>
                <w:szCs w:val="24"/>
                <w:lang w:val="id-ID"/>
              </w:rPr>
              <w:t>. </w:t>
            </w:r>
          </w:p>
        </w:tc>
      </w:tr>
    </w:tbl>
    <w:p w14:paraId="1DDA9AC8" w14:textId="77777777" w:rsidR="00924DF5" w:rsidRPr="00D30AD9" w:rsidRDefault="00924DF5">
      <w:pPr>
        <w:rPr>
          <w:lang w:val="id-ID"/>
        </w:rPr>
      </w:pPr>
    </w:p>
    <w:sectPr w:rsidR="00924DF5" w:rsidRPr="00D30AD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ara Timuriana" w:date="2022-08-18T09:08:00Z" w:initials="TT">
    <w:p w14:paraId="090EDC10" w14:textId="42096311" w:rsidR="00BA1B13" w:rsidRDefault="00BA1B13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1" w:author="Tiara Timuriana" w:date="2022-08-18T09:08:00Z" w:initials="TT">
    <w:p w14:paraId="09CEE758" w14:textId="453D7509" w:rsidR="00BA1B13" w:rsidRDefault="00BA1B13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3" w:author="Tiara Timuriana" w:date="2022-08-18T09:09:00Z" w:initials="TT">
    <w:p w14:paraId="5CD20453" w14:textId="21457611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4" w:author="Tiara Timuriana" w:date="2022-08-18T09:09:00Z" w:initials="TT">
    <w:p w14:paraId="39735E18" w14:textId="6D7F8416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5" w:author="Tiara Timuriana" w:date="2022-08-18T09:09:00Z" w:initials="TT">
    <w:p w14:paraId="138EA6C8" w14:textId="7D446D0C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6" w:author="Tiara Timuriana" w:date="2022-08-18T09:09:00Z" w:initials="TT">
    <w:p w14:paraId="2937E218" w14:textId="6FA6EF16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7" w:author="Tiara Timuriana" w:date="2022-08-18T09:09:00Z" w:initials="TT">
    <w:p w14:paraId="39666853" w14:textId="6D7EF3B6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</w:p>
  </w:comment>
  <w:comment w:id="8" w:author="Tiara Timuriana" w:date="2022-08-18T09:09:00Z" w:initials="TT">
    <w:p w14:paraId="65AF9413" w14:textId="0CB28133" w:rsidR="001856C7" w:rsidRDefault="001856C7">
      <w:pPr>
        <w:pStyle w:val="CommentText"/>
      </w:pPr>
      <w:r>
        <w:rPr>
          <w:rStyle w:val="CommentReference"/>
        </w:rPr>
        <w:annotationRef/>
      </w:r>
      <w:r>
        <w:t>dan</w:t>
      </w:r>
    </w:p>
  </w:comment>
  <w:comment w:id="9" w:author="Tiara Timuriana" w:date="2022-08-18T09:09:00Z" w:initials="TT">
    <w:p w14:paraId="37CD89D4" w14:textId="46658853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</w:t>
      </w:r>
      <w:proofErr w:type="spellEnd"/>
      <w:r>
        <w:t xml:space="preserve"> </w:t>
      </w:r>
      <w:proofErr w:type="spellStart"/>
      <w:r>
        <w:t>dipublis</w:t>
      </w:r>
      <w:proofErr w:type="spellEnd"/>
      <w:r>
        <w:t xml:space="preserve">? Karena pada era </w:t>
      </w:r>
      <w:proofErr w:type="spellStart"/>
      <w:r>
        <w:t>ini</w:t>
      </w:r>
      <w:proofErr w:type="spellEnd"/>
      <w:r>
        <w:t xml:space="preserve"> </w:t>
      </w:r>
    </w:p>
  </w:comment>
  <w:comment w:id="10" w:author="Tiara Timuriana" w:date="2022-08-18T09:17:00Z" w:initials="TT">
    <w:p w14:paraId="46FD9E16" w14:textId="0096501A" w:rsidR="002C0027" w:rsidRDefault="002C0027">
      <w:pPr>
        <w:pStyle w:val="CommentText"/>
      </w:pPr>
      <w:r>
        <w:rPr>
          <w:rStyle w:val="CommentReference"/>
        </w:rPr>
        <w:annotationRef/>
      </w:r>
      <w:proofErr w:type="spellStart"/>
      <w:r>
        <w:t>Karakteristik</w:t>
      </w:r>
      <w:proofErr w:type="spellEnd"/>
      <w:r>
        <w:t xml:space="preserve"> Pendidikan 4.0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</w:comment>
  <w:comment w:id="11" w:author="Tiara Timuriana" w:date="2022-08-18T09:10:00Z" w:initials="TT">
    <w:p w14:paraId="100C4879" w14:textId="15F9C67A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2" w:author="Tiara Timuriana" w:date="2022-08-18T09:10:00Z" w:initials="TT">
    <w:p w14:paraId="4C586F12" w14:textId="0983E1EF" w:rsidR="001856C7" w:rsidRDefault="001856C7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dituntut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>..</w:t>
      </w:r>
      <w:proofErr w:type="gramEnd"/>
    </w:p>
  </w:comment>
  <w:comment w:id="13" w:author="Tiara Timuriana" w:date="2022-08-18T09:17:00Z" w:initials="TT">
    <w:p w14:paraId="282AD41E" w14:textId="6AB8841C" w:rsidR="002C0027" w:rsidRDefault="002C0027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4" w:author="Tiara Timuriana" w:date="2022-08-18T09:11:00Z" w:initials="TT">
    <w:p w14:paraId="328E663C" w14:textId="2207EF1C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 guru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strata,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Pendidikan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eranya</w:t>
      </w:r>
      <w:proofErr w:type="spellEnd"/>
      <w:r>
        <w:t xml:space="preserve">. </w:t>
      </w:r>
    </w:p>
  </w:comment>
  <w:comment w:id="15" w:author="Tiara Timuriana" w:date="2022-08-18T09:12:00Z" w:initials="TT">
    <w:p w14:paraId="32323D03" w14:textId="73EECC36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  <w:r>
        <w:t xml:space="preserve"> </w:t>
      </w:r>
    </w:p>
  </w:comment>
  <w:comment w:id="16" w:author="Tiara Timuriana" w:date="2022-08-18T09:12:00Z" w:initials="TT">
    <w:p w14:paraId="40EE466A" w14:textId="77777777" w:rsidR="001856C7" w:rsidRDefault="001856C7">
      <w:pPr>
        <w:pStyle w:val="CommentText"/>
      </w:pPr>
      <w:r>
        <w:rPr>
          <w:rStyle w:val="CommentReference"/>
        </w:rPr>
        <w:annotationRef/>
      </w:r>
      <w:proofErr w:type="spellStart"/>
      <w:r>
        <w:t>yaitu</w:t>
      </w:r>
      <w:proofErr w:type="spellEnd"/>
    </w:p>
    <w:p w14:paraId="0A28C84B" w14:textId="1FF275D0" w:rsidR="001856C7" w:rsidRDefault="001856C7" w:rsidP="001856C7">
      <w:pPr>
        <w:pStyle w:val="CommentText"/>
        <w:numPr>
          <w:ilvl w:val="0"/>
          <w:numId w:val="4"/>
        </w:numPr>
      </w:pPr>
      <w:r>
        <w:t xml:space="preserve"> </w:t>
      </w:r>
      <w:proofErr w:type="spellStart"/>
      <w:r>
        <w:t>mengamati</w:t>
      </w:r>
      <w:proofErr w:type="spellEnd"/>
    </w:p>
    <w:p w14:paraId="4F5F7D33" w14:textId="79F671F7" w:rsidR="001856C7" w:rsidRDefault="001856C7" w:rsidP="001856C7">
      <w:pPr>
        <w:pStyle w:val="CommentText"/>
        <w:numPr>
          <w:ilvl w:val="0"/>
          <w:numId w:val="4"/>
        </w:numPr>
      </w:pPr>
      <w:r>
        <w:t xml:space="preserve"> </w:t>
      </w:r>
      <w:proofErr w:type="spellStart"/>
      <w:r>
        <w:t>memahami</w:t>
      </w:r>
      <w:proofErr w:type="spellEnd"/>
    </w:p>
    <w:p w14:paraId="632D5C27" w14:textId="61879E2C" w:rsidR="001856C7" w:rsidRDefault="001856C7" w:rsidP="001856C7">
      <w:pPr>
        <w:pStyle w:val="CommentText"/>
        <w:numPr>
          <w:ilvl w:val="0"/>
          <w:numId w:val="4"/>
        </w:numPr>
      </w:pPr>
      <w:r>
        <w:t xml:space="preserve"> </w:t>
      </w:r>
      <w:proofErr w:type="spellStart"/>
      <w:r>
        <w:t>mencoba</w:t>
      </w:r>
      <w:proofErr w:type="spellEnd"/>
    </w:p>
    <w:p w14:paraId="4D532E2C" w14:textId="6B77A015" w:rsidR="001856C7" w:rsidRDefault="001856C7" w:rsidP="001856C7">
      <w:pPr>
        <w:pStyle w:val="CommentText"/>
        <w:numPr>
          <w:ilvl w:val="0"/>
          <w:numId w:val="4"/>
        </w:numPr>
      </w:pPr>
      <w:r>
        <w:t xml:space="preserve"> </w:t>
      </w:r>
      <w:proofErr w:type="spellStart"/>
      <w:r>
        <w:t>mendiskusikan</w:t>
      </w:r>
      <w:proofErr w:type="spellEnd"/>
    </w:p>
    <w:p w14:paraId="521C6CD1" w14:textId="3C9144BC" w:rsidR="001856C7" w:rsidRDefault="001856C7" w:rsidP="001856C7">
      <w:pPr>
        <w:pStyle w:val="CommentText"/>
        <w:numPr>
          <w:ilvl w:val="0"/>
          <w:numId w:val="4"/>
        </w:numPr>
      </w:pPr>
      <w:r>
        <w:t xml:space="preserve"> </w:t>
      </w:r>
      <w:proofErr w:type="spellStart"/>
      <w:r>
        <w:t>meneliti</w:t>
      </w:r>
      <w:proofErr w:type="spellEnd"/>
    </w:p>
  </w:comment>
  <w:comment w:id="17" w:author="Tiara Timuriana" w:date="2022-08-18T09:14:00Z" w:initials="TT">
    <w:p w14:paraId="14C541AA" w14:textId="06ABE0F0" w:rsidR="002C0027" w:rsidRDefault="002C0027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8" w:author="Tiara Timuriana" w:date="2022-08-18T09:14:00Z" w:initials="TT">
    <w:p w14:paraId="742961F6" w14:textId="69F94038" w:rsidR="002C0027" w:rsidRDefault="002C0027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  <w:comment w:id="19" w:author="Tiara Timuriana" w:date="2022-08-18T09:16:00Z" w:initials="TT">
    <w:p w14:paraId="521AD7EF" w14:textId="4E71DA4F" w:rsidR="002C0027" w:rsidRDefault="002C0027">
      <w:pPr>
        <w:pStyle w:val="CommentText"/>
      </w:pPr>
      <w:r>
        <w:rPr>
          <w:rStyle w:val="CommentReference"/>
        </w:rPr>
        <w:annotationRef/>
      </w:r>
      <w:r>
        <w:t xml:space="preserve">orang,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mengkolaborasi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</w:t>
      </w:r>
    </w:p>
  </w:comment>
  <w:comment w:id="20" w:author="Tiara Timuriana" w:date="2022-08-18T09:15:00Z" w:initials="TT">
    <w:p w14:paraId="63EE8190" w14:textId="6F3AEB8A" w:rsidR="002C0027" w:rsidRDefault="002C0027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  <w:comment w:id="21" w:author="Tiara Timuriana" w:date="2022-08-18T09:15:00Z" w:initials="TT">
    <w:p w14:paraId="2CB9EAFD" w14:textId="7AAD03DB" w:rsidR="002C0027" w:rsidRDefault="002C0027">
      <w:pPr>
        <w:pStyle w:val="CommentText"/>
      </w:pPr>
      <w:r>
        <w:rPr>
          <w:rStyle w:val="CommentReference"/>
        </w:rPr>
        <w:annotationRef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0EDC10" w15:done="0"/>
  <w15:commentEx w15:paraId="09CEE758" w15:done="0"/>
  <w15:commentEx w15:paraId="5CD20453" w15:done="0"/>
  <w15:commentEx w15:paraId="39735E18" w15:done="0"/>
  <w15:commentEx w15:paraId="138EA6C8" w15:done="0"/>
  <w15:commentEx w15:paraId="2937E218" w15:done="0"/>
  <w15:commentEx w15:paraId="39666853" w15:done="0"/>
  <w15:commentEx w15:paraId="65AF9413" w15:done="0"/>
  <w15:commentEx w15:paraId="37CD89D4" w15:done="0"/>
  <w15:commentEx w15:paraId="46FD9E16" w15:done="0"/>
  <w15:commentEx w15:paraId="100C4879" w15:done="0"/>
  <w15:commentEx w15:paraId="4C586F12" w15:done="0"/>
  <w15:commentEx w15:paraId="282AD41E" w15:done="0"/>
  <w15:commentEx w15:paraId="328E663C" w15:done="0"/>
  <w15:commentEx w15:paraId="32323D03" w15:done="0"/>
  <w15:commentEx w15:paraId="521C6CD1" w15:done="0"/>
  <w15:commentEx w15:paraId="14C541AA" w15:done="0"/>
  <w15:commentEx w15:paraId="742961F6" w15:done="0"/>
  <w15:commentEx w15:paraId="521AD7EF" w15:done="0"/>
  <w15:commentEx w15:paraId="63EE8190" w15:done="0"/>
  <w15:commentEx w15:paraId="2CB9EA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7FF7" w16cex:dateUtc="2022-08-18T02:08:00Z"/>
  <w16cex:commentExtensible w16cex:durableId="26A88005" w16cex:dateUtc="2022-08-18T02:08:00Z"/>
  <w16cex:commentExtensible w16cex:durableId="26A8802F" w16cex:dateUtc="2022-08-18T02:09:00Z"/>
  <w16cex:commentExtensible w16cex:durableId="26A88035" w16cex:dateUtc="2022-08-18T02:09:00Z"/>
  <w16cex:commentExtensible w16cex:durableId="26A8803F" w16cex:dateUtc="2022-08-18T02:09:00Z"/>
  <w16cex:commentExtensible w16cex:durableId="26A88046" w16cex:dateUtc="2022-08-18T02:09:00Z"/>
  <w16cex:commentExtensible w16cex:durableId="26A8804C" w16cex:dateUtc="2022-08-18T02:09:00Z"/>
  <w16cex:commentExtensible w16cex:durableId="26A88052" w16cex:dateUtc="2022-08-18T02:09:00Z"/>
  <w16cex:commentExtensible w16cex:durableId="26A88058" w16cex:dateUtc="2022-08-18T02:09:00Z"/>
  <w16cex:commentExtensible w16cex:durableId="26A8822B" w16cex:dateUtc="2022-08-18T02:17:00Z"/>
  <w16cex:commentExtensible w16cex:durableId="26A88093" w16cex:dateUtc="2022-08-18T02:10:00Z"/>
  <w16cex:commentExtensible w16cex:durableId="26A88099" w16cex:dateUtc="2022-08-18T02:10:00Z"/>
  <w16cex:commentExtensible w16cex:durableId="26A88245" w16cex:dateUtc="2022-08-18T02:17:00Z"/>
  <w16cex:commentExtensible w16cex:durableId="26A880BD" w16cex:dateUtc="2022-08-18T02:11:00Z"/>
  <w16cex:commentExtensible w16cex:durableId="26A88102" w16cex:dateUtc="2022-08-18T02:12:00Z"/>
  <w16cex:commentExtensible w16cex:durableId="26A88117" w16cex:dateUtc="2022-08-18T02:12:00Z"/>
  <w16cex:commentExtensible w16cex:durableId="26A8816B" w16cex:dateUtc="2022-08-18T02:14:00Z"/>
  <w16cex:commentExtensible w16cex:durableId="26A8817C" w16cex:dateUtc="2022-08-18T02:14:00Z"/>
  <w16cex:commentExtensible w16cex:durableId="26A881E6" w16cex:dateUtc="2022-08-18T02:16:00Z"/>
  <w16cex:commentExtensible w16cex:durableId="26A881A9" w16cex:dateUtc="2022-08-18T02:15:00Z"/>
  <w16cex:commentExtensible w16cex:durableId="26A881B8" w16cex:dateUtc="2022-08-18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0EDC10" w16cid:durableId="26A87FF7"/>
  <w16cid:commentId w16cid:paraId="09CEE758" w16cid:durableId="26A88005"/>
  <w16cid:commentId w16cid:paraId="5CD20453" w16cid:durableId="26A8802F"/>
  <w16cid:commentId w16cid:paraId="39735E18" w16cid:durableId="26A88035"/>
  <w16cid:commentId w16cid:paraId="138EA6C8" w16cid:durableId="26A8803F"/>
  <w16cid:commentId w16cid:paraId="2937E218" w16cid:durableId="26A88046"/>
  <w16cid:commentId w16cid:paraId="39666853" w16cid:durableId="26A8804C"/>
  <w16cid:commentId w16cid:paraId="65AF9413" w16cid:durableId="26A88052"/>
  <w16cid:commentId w16cid:paraId="37CD89D4" w16cid:durableId="26A88058"/>
  <w16cid:commentId w16cid:paraId="46FD9E16" w16cid:durableId="26A8822B"/>
  <w16cid:commentId w16cid:paraId="100C4879" w16cid:durableId="26A88093"/>
  <w16cid:commentId w16cid:paraId="4C586F12" w16cid:durableId="26A88099"/>
  <w16cid:commentId w16cid:paraId="282AD41E" w16cid:durableId="26A88245"/>
  <w16cid:commentId w16cid:paraId="328E663C" w16cid:durableId="26A880BD"/>
  <w16cid:commentId w16cid:paraId="32323D03" w16cid:durableId="26A88102"/>
  <w16cid:commentId w16cid:paraId="521C6CD1" w16cid:durableId="26A88117"/>
  <w16cid:commentId w16cid:paraId="14C541AA" w16cid:durableId="26A8816B"/>
  <w16cid:commentId w16cid:paraId="742961F6" w16cid:durableId="26A8817C"/>
  <w16cid:commentId w16cid:paraId="521AD7EF" w16cid:durableId="26A881E6"/>
  <w16cid:commentId w16cid:paraId="63EE8190" w16cid:durableId="26A881A9"/>
  <w16cid:commentId w16cid:paraId="2CB9EAFD" w16cid:durableId="26A881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A1C6D"/>
    <w:multiLevelType w:val="hybridMultilevel"/>
    <w:tmpl w:val="64BA8D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875946">
    <w:abstractNumId w:val="2"/>
  </w:num>
  <w:num w:numId="2" w16cid:durableId="41102908">
    <w:abstractNumId w:val="0"/>
  </w:num>
  <w:num w:numId="3" w16cid:durableId="562570424">
    <w:abstractNumId w:val="3"/>
  </w:num>
  <w:num w:numId="4" w16cid:durableId="7267587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ra Timuriana">
    <w15:presenceInfo w15:providerId="Windows Live" w15:userId="32609d5420574c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856C7"/>
    <w:rsid w:val="001D038C"/>
    <w:rsid w:val="00240407"/>
    <w:rsid w:val="002C0027"/>
    <w:rsid w:val="0042167F"/>
    <w:rsid w:val="00924DF5"/>
    <w:rsid w:val="00BA1B13"/>
    <w:rsid w:val="00D3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44A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D30AD9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A1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B1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B1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CD9D-C223-4F1A-9C1B-65B7D85A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Tiara Timuriana</cp:lastModifiedBy>
  <cp:revision>4</cp:revision>
  <dcterms:created xsi:type="dcterms:W3CDTF">2020-08-26T22:03:00Z</dcterms:created>
  <dcterms:modified xsi:type="dcterms:W3CDTF">2022-08-18T02:18:00Z</dcterms:modified>
</cp:coreProperties>
</file>