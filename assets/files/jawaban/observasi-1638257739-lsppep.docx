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ABDAB" w14:textId="77777777" w:rsidR="00927764" w:rsidRPr="0094076B" w:rsidRDefault="00927764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7AAB3936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15BEC2A2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523D77A0" w14:textId="77777777" w:rsidR="00927764" w:rsidRPr="00927764" w:rsidRDefault="00927764" w:rsidP="00927764">
      <w:pPr>
        <w:pStyle w:val="ListParagraph"/>
        <w:numPr>
          <w:ilvl w:val="0"/>
          <w:numId w:val="2"/>
        </w:numPr>
        <w:ind w:left="567" w:hanging="567"/>
        <w:rPr>
          <w:rFonts w:ascii="Cambria" w:hAnsi="Cambria"/>
        </w:rPr>
      </w:pPr>
      <w:proofErr w:type="spellStart"/>
      <w:r w:rsidRPr="00927764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artikel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berikut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ini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dengan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menggunakan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tanda-tanda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koreksi</w:t>
      </w:r>
      <w:proofErr w:type="spellEnd"/>
      <w:r w:rsidRPr="00927764">
        <w:rPr>
          <w:rFonts w:ascii="Cambria" w:hAnsi="Cambria" w:cs="Times New Roman"/>
          <w:sz w:val="24"/>
          <w:szCs w:val="24"/>
        </w:rPr>
        <w:t>.</w:t>
      </w:r>
    </w:p>
    <w:p w14:paraId="1B230680" w14:textId="77777777" w:rsidR="00927764" w:rsidRPr="0094076B" w:rsidRDefault="00927764" w:rsidP="00927764">
      <w:pPr>
        <w:rPr>
          <w:rFonts w:ascii="Cambria" w:hAnsi="Cambria"/>
        </w:rPr>
      </w:pPr>
    </w:p>
    <w:p w14:paraId="29BD1A05" w14:textId="77777777"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Badan Naik</w:t>
      </w:r>
    </w:p>
    <w:p w14:paraId="569BEA29" w14:textId="77777777"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</w:t>
      </w:r>
      <w:commentRangeStart w:id="0"/>
      <w:r w:rsidRPr="00C50A1E">
        <w:rPr>
          <w:rFonts w:ascii="Roboto" w:eastAsia="Times New Roman" w:hAnsi="Roboto" w:cs="Times New Roman"/>
          <w:sz w:val="17"/>
          <w:szCs w:val="17"/>
        </w:rPr>
        <w:t>:</w:t>
      </w:r>
      <w:commentRangeEnd w:id="0"/>
      <w:r w:rsidR="00CF50B1">
        <w:rPr>
          <w:rStyle w:val="CommentReference"/>
        </w:rPr>
        <w:commentReference w:id="0"/>
      </w:r>
      <w:r w:rsidRPr="00C50A1E">
        <w:rPr>
          <w:rFonts w:ascii="Roboto" w:eastAsia="Times New Roman" w:hAnsi="Roboto" w:cs="Times New Roman"/>
          <w:sz w:val="17"/>
          <w:szCs w:val="17"/>
        </w:rPr>
        <w:t>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2020   05</w:t>
      </w:r>
      <w:commentRangeStart w:id="1"/>
      <w:r w:rsidRPr="00C50A1E">
        <w:rPr>
          <w:rFonts w:ascii="Roboto" w:eastAsia="Times New Roman" w:hAnsi="Roboto" w:cs="Times New Roman"/>
          <w:sz w:val="17"/>
          <w:szCs w:val="17"/>
        </w:rPr>
        <w:t>:</w:t>
      </w:r>
      <w:commentRangeEnd w:id="1"/>
      <w:r w:rsidR="00CF50B1">
        <w:rPr>
          <w:rStyle w:val="CommentReference"/>
        </w:rPr>
        <w:commentReference w:id="1"/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43  </w:t>
      </w:r>
      <w:r w:rsidRPr="00CF50B1">
        <w:rPr>
          <w:rFonts w:ascii="Roboto" w:eastAsia="Times New Roman" w:hAnsi="Roboto" w:cs="Times New Roman"/>
          <w:strike/>
          <w:sz w:val="17"/>
          <w:szCs w:val="17"/>
          <w:rPrChange w:id="2" w:author="Visi Tinta" w:date="2021-11-30T14:22:00Z">
            <w:rPr>
              <w:rFonts w:ascii="Roboto" w:eastAsia="Times New Roman" w:hAnsi="Roboto" w:cs="Times New Roman"/>
              <w:sz w:val="17"/>
              <w:szCs w:val="17"/>
            </w:rPr>
          </w:rPrChange>
        </w:rPr>
        <w:t>61</w:t>
      </w:r>
      <w:proofErr w:type="gramEnd"/>
      <w:r w:rsidRPr="00CF50B1">
        <w:rPr>
          <w:rFonts w:ascii="Roboto" w:eastAsia="Times New Roman" w:hAnsi="Roboto" w:cs="Times New Roman"/>
          <w:strike/>
          <w:sz w:val="17"/>
          <w:szCs w:val="17"/>
          <w:rPrChange w:id="3" w:author="Visi Tinta" w:date="2021-11-30T14:22:00Z">
            <w:rPr>
              <w:rFonts w:ascii="Roboto" w:eastAsia="Times New Roman" w:hAnsi="Roboto" w:cs="Times New Roman"/>
              <w:sz w:val="17"/>
              <w:szCs w:val="17"/>
            </w:rPr>
          </w:rPrChange>
        </w:rPr>
        <w:t>  10 3</w:t>
      </w:r>
    </w:p>
    <w:p w14:paraId="36731783" w14:textId="77777777"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23D6910B" wp14:editId="7987074B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59D6A7" w14:textId="77777777"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14:paraId="298CAB3F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badan naik,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14925CFE" w14:textId="432FCAD5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50B1">
        <w:rPr>
          <w:rFonts w:ascii="Times New Roman" w:eastAsia="Times New Roman" w:hAnsi="Times New Roman" w:cs="Times New Roman"/>
          <w:strike/>
          <w:sz w:val="24"/>
          <w:szCs w:val="24"/>
          <w:rPrChange w:id="4" w:author="Visi Tinta" w:date="2021-11-30T14:2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50B1">
        <w:rPr>
          <w:rFonts w:ascii="Times New Roman" w:eastAsia="Times New Roman" w:hAnsi="Times New Roman" w:cs="Times New Roman"/>
          <w:strike/>
          <w:sz w:val="24"/>
          <w:szCs w:val="24"/>
          <w:rPrChange w:id="5" w:author="Visi Tinta" w:date="2021-11-30T14:2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</w:t>
      </w:r>
      <w:ins w:id="6" w:author="Visi Tinta" w:date="2021-11-30T14:24:00Z">
        <w:r w:rsidR="00CF50B1">
          <w:rPr>
            <w:rFonts w:ascii="Times New Roman" w:eastAsia="Times New Roman" w:hAnsi="Times New Roman" w:cs="Times New Roman"/>
            <w:sz w:val="24"/>
            <w:szCs w:val="24"/>
          </w:rPr>
          <w:t>i</w:t>
        </w:r>
      </w:ins>
      <w:del w:id="7" w:author="Visi Tinta" w:date="2021-11-30T14:24:00Z">
        <w:r w:rsidRPr="00C50A1E" w:rsidDel="00CF50B1">
          <w:rPr>
            <w:rFonts w:ascii="Times New Roman" w:eastAsia="Times New Roman" w:hAnsi="Times New Roman" w:cs="Times New Roman"/>
            <w:sz w:val="24"/>
            <w:szCs w:val="24"/>
          </w:rPr>
          <w:delText>i</w:delText>
        </w:r>
        <w:commentRangeStart w:id="8"/>
        <w:r w:rsidRPr="00C50A1E" w:rsidDel="00CF50B1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commentRangeEnd w:id="8"/>
      <w:r w:rsidR="00CF50B1">
        <w:rPr>
          <w:rStyle w:val="CommentReference"/>
        </w:rPr>
        <w:commentReference w:id="8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4E062C3A" w14:textId="2C5EC528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del w:id="9" w:author="Visi Tinta" w:date="2021-11-30T14:30:00Z">
        <w:r w:rsidDel="00F1310D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0" w:author="Visi Tinta" w:date="2021-11-30T14:25:00Z">
        <w:r w:rsidDel="00785C64">
          <w:rPr>
            <w:rFonts w:ascii="Times New Roman" w:eastAsia="Times New Roman" w:hAnsi="Times New Roman" w:cs="Times New Roman"/>
            <w:sz w:val="24"/>
            <w:szCs w:val="24"/>
          </w:rPr>
          <w:delText xml:space="preserve">Bulan </w:delText>
        </w:r>
      </w:del>
      <w:proofErr w:type="spellStart"/>
      <w:ins w:id="11" w:author="Visi Tinta" w:date="2021-11-30T14:25:00Z">
        <w:r w:rsidR="00785C64">
          <w:rPr>
            <w:rFonts w:ascii="Times New Roman" w:eastAsia="Times New Roman" w:hAnsi="Times New Roman" w:cs="Times New Roman"/>
            <w:sz w:val="24"/>
            <w:szCs w:val="24"/>
          </w:rPr>
          <w:t>b</w:t>
        </w:r>
        <w:r w:rsidR="00785C64">
          <w:rPr>
            <w:rFonts w:ascii="Times New Roman" w:eastAsia="Times New Roman" w:hAnsi="Times New Roman" w:cs="Times New Roman"/>
            <w:sz w:val="24"/>
            <w:szCs w:val="24"/>
          </w:rPr>
          <w:t>ulan</w:t>
        </w:r>
        <w:proofErr w:type="spellEnd"/>
        <w:r w:rsidR="00785C64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>
        <w:rPr>
          <w:rFonts w:ascii="Times New Roman" w:eastAsia="Times New Roman" w:hAnsi="Times New Roman" w:cs="Times New Roman"/>
          <w:sz w:val="24"/>
          <w:szCs w:val="24"/>
        </w:rPr>
        <w:t>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1310D">
        <w:rPr>
          <w:rFonts w:ascii="Times New Roman" w:eastAsia="Times New Roman" w:hAnsi="Times New Roman" w:cs="Times New Roman"/>
          <w:strike/>
          <w:sz w:val="24"/>
          <w:szCs w:val="24"/>
          <w:rPrChange w:id="12" w:author="Visi Tinta" w:date="2021-11-30T14:3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2019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sangat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5C64">
        <w:rPr>
          <w:rFonts w:ascii="Times New Roman" w:eastAsia="Times New Roman" w:hAnsi="Times New Roman" w:cs="Times New Roman"/>
          <w:strike/>
          <w:sz w:val="24"/>
          <w:szCs w:val="24"/>
          <w:rPrChange w:id="13" w:author="Visi Tinta" w:date="2021-11-30T14:25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DDB9080" w14:textId="4D43615E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F1310D">
        <w:rPr>
          <w:rFonts w:ascii="Times New Roman" w:eastAsia="Times New Roman" w:hAnsi="Times New Roman" w:cs="Times New Roman"/>
          <w:i/>
          <w:iCs/>
          <w:sz w:val="24"/>
          <w:szCs w:val="24"/>
          <w:rPrChange w:id="14" w:author="Visi Tinta" w:date="2021-11-30T14:3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lain</w:t>
      </w:r>
      <w:del w:id="15" w:author="Visi Tinta" w:date="2021-11-30T14:31:00Z">
        <w:r w:rsidRPr="00C50A1E" w:rsidDel="00F1310D">
          <w:rPr>
            <w:rFonts w:ascii="Times New Roman" w:eastAsia="Times New Roman" w:hAnsi="Times New Roman" w:cs="Times New Roman"/>
            <w:sz w:val="24"/>
            <w:szCs w:val="24"/>
          </w:rPr>
          <w:delText xml:space="preserve">. </w:delText>
        </w:r>
      </w:del>
      <w:ins w:id="16" w:author="Visi Tinta" w:date="2021-11-30T14:31:00Z">
        <w:r w:rsidR="00F1310D">
          <w:rPr>
            <w:rFonts w:ascii="Times New Roman" w:eastAsia="Times New Roman" w:hAnsi="Times New Roman" w:cs="Times New Roman"/>
            <w:sz w:val="24"/>
            <w:szCs w:val="24"/>
          </w:rPr>
          <w:t>,s</w:t>
        </w:r>
      </w:ins>
      <w:del w:id="17" w:author="Visi Tinta" w:date="2021-11-30T14:31:00Z">
        <w:r w:rsidRPr="00C50A1E" w:rsidDel="00F1310D">
          <w:rPr>
            <w:rFonts w:ascii="Times New Roman" w:eastAsia="Times New Roman" w:hAnsi="Times New Roman" w:cs="Times New Roman"/>
            <w:sz w:val="24"/>
            <w:szCs w:val="24"/>
          </w:rPr>
          <w:delText>S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ins w:id="18" w:author="Visi Tinta" w:date="2021-11-30T14:31:00Z">
        <w:r w:rsidR="00F1310D">
          <w:rPr>
            <w:rFonts w:ascii="Times New Roman" w:eastAsia="Times New Roman" w:hAnsi="Times New Roman" w:cs="Times New Roman"/>
            <w:sz w:val="24"/>
            <w:szCs w:val="24"/>
          </w:rPr>
          <w:t>,.</w:t>
        </w:r>
      </w:ins>
      <w:proofErr w:type="gramEnd"/>
      <w:del w:id="19" w:author="Visi Tinta" w:date="2021-11-30T14:31:00Z">
        <w:r w:rsidRPr="00C50A1E" w:rsidDel="00F1310D">
          <w:rPr>
            <w:rFonts w:ascii="Times New Roman" w:eastAsia="Times New Roman" w:hAnsi="Times New Roman" w:cs="Times New Roman"/>
            <w:sz w:val="24"/>
            <w:szCs w:val="24"/>
          </w:rPr>
          <w:delText>.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F1310D">
        <w:rPr>
          <w:rFonts w:ascii="Times New Roman" w:eastAsia="Times New Roman" w:hAnsi="Times New Roman" w:cs="Times New Roman"/>
          <w:i/>
          <w:iCs/>
          <w:sz w:val="24"/>
          <w:szCs w:val="24"/>
          <w:rPrChange w:id="20" w:author="Visi Tinta" w:date="2021-11-30T14:3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4B4359C3" w14:textId="2CFB3C93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Ketika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</w:t>
      </w:r>
      <w:ins w:id="21" w:author="Visi Tinta" w:date="2021-11-30T14:31:00Z">
        <w:r w:rsidR="00F1310D">
          <w:rPr>
            <w:rFonts w:ascii="Times New Roman" w:eastAsia="Times New Roman" w:hAnsi="Times New Roman" w:cs="Times New Roman"/>
            <w:sz w:val="24"/>
            <w:szCs w:val="24"/>
          </w:rPr>
          <w:t>f</w:t>
        </w:r>
      </w:ins>
      <w:del w:id="22" w:author="Visi Tinta" w:date="2021-11-30T14:31:00Z">
        <w:r w:rsidDel="00F1310D">
          <w:rPr>
            <w:rFonts w:ascii="Times New Roman" w:eastAsia="Times New Roman" w:hAnsi="Times New Roman" w:cs="Times New Roman"/>
            <w:sz w:val="24"/>
            <w:szCs w:val="24"/>
          </w:rPr>
          <w:delText>p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71D770D1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</w:t>
      </w:r>
      <w:del w:id="23" w:author="Visi Tinta" w:date="2021-11-30T14:31:00Z">
        <w:r w:rsidRPr="00C50A1E" w:rsidDel="00F1310D">
          <w:rPr>
            <w:rFonts w:ascii="Times New Roman" w:eastAsia="Times New Roman" w:hAnsi="Times New Roman" w:cs="Times New Roman"/>
            <w:sz w:val="24"/>
            <w:szCs w:val="24"/>
          </w:rPr>
          <w:delText>y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</w:t>
      </w:r>
      <w:del w:id="24" w:author="Visi Tinta" w:date="2021-11-30T14:31:00Z">
        <w:r w:rsidRPr="00C50A1E" w:rsidDel="00F1310D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25"/>
      <w:proofErr w:type="spellStart"/>
      <w:r w:rsidRPr="00F1310D">
        <w:rPr>
          <w:rFonts w:ascii="Times New Roman" w:eastAsia="Times New Roman" w:hAnsi="Times New Roman" w:cs="Times New Roman"/>
          <w:strike/>
          <w:sz w:val="24"/>
          <w:szCs w:val="24"/>
          <w:rPrChange w:id="26" w:author="Visi Tinta" w:date="2021-11-30T14:3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cuma</w:t>
      </w:r>
      <w:commentRangeEnd w:id="25"/>
      <w:proofErr w:type="spellEnd"/>
      <w:r w:rsidR="00F1310D" w:rsidRPr="00F1310D">
        <w:rPr>
          <w:rStyle w:val="CommentReference"/>
          <w:strike/>
          <w:rPrChange w:id="27" w:author="Visi Tinta" w:date="2021-11-30T14:32:00Z">
            <w:rPr>
              <w:rStyle w:val="CommentReference"/>
            </w:rPr>
          </w:rPrChange>
        </w:rPr>
        <w:commentReference w:id="25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110001A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1310D">
        <w:rPr>
          <w:rFonts w:ascii="Times New Roman" w:eastAsia="Times New Roman" w:hAnsi="Times New Roman" w:cs="Times New Roman"/>
          <w:strike/>
          <w:sz w:val="24"/>
          <w:szCs w:val="24"/>
          <w:rPrChange w:id="28" w:author="Visi Tinta" w:date="2021-11-30T14:3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yang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duduk. Belum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F1310D">
        <w:rPr>
          <w:rFonts w:ascii="Times New Roman" w:eastAsia="Times New Roman" w:hAnsi="Times New Roman" w:cs="Times New Roman"/>
          <w:i/>
          <w:iCs/>
          <w:sz w:val="24"/>
          <w:szCs w:val="24"/>
          <w:rPrChange w:id="29" w:author="Visi Tinta" w:date="2021-11-30T14:3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14:paraId="0DE0E128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072A6AD1" w14:textId="1AB1CB08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30" w:author="Visi Tinta" w:date="2021-11-30T14:27:00Z">
        <w:r w:rsidRPr="00C50A1E" w:rsidDel="00785C64">
          <w:rPr>
            <w:rFonts w:ascii="Times New Roman" w:eastAsia="Times New Roman" w:hAnsi="Times New Roman" w:cs="Times New Roman"/>
            <w:sz w:val="24"/>
            <w:szCs w:val="24"/>
          </w:rPr>
          <w:delText>"</w:delText>
        </w:r>
      </w:del>
      <w:ins w:id="31" w:author="Visi Tinta" w:date="2021-11-30T14:27:00Z">
        <w:r w:rsidR="00785C64">
          <w:rPr>
            <w:rFonts w:ascii="Times New Roman" w:eastAsia="Times New Roman" w:hAnsi="Times New Roman" w:cs="Times New Roman"/>
            <w:sz w:val="24"/>
            <w:szCs w:val="24"/>
          </w:rPr>
          <w:t>’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del w:id="32" w:author="Visi Tinta" w:date="2021-11-30T14:27:00Z">
        <w:r w:rsidRPr="00C50A1E" w:rsidDel="00785C64">
          <w:rPr>
            <w:rFonts w:ascii="Times New Roman" w:eastAsia="Times New Roman" w:hAnsi="Times New Roman" w:cs="Times New Roman"/>
            <w:sz w:val="24"/>
            <w:szCs w:val="24"/>
          </w:rPr>
          <w:delText xml:space="preserve">" </w:delText>
        </w:r>
      </w:del>
      <w:ins w:id="33" w:author="Visi Tinta" w:date="2021-11-30T14:27:00Z">
        <w:r w:rsidR="00785C64">
          <w:rPr>
            <w:rFonts w:ascii="Times New Roman" w:eastAsia="Times New Roman" w:hAnsi="Times New Roman" w:cs="Times New Roman"/>
            <w:sz w:val="24"/>
            <w:szCs w:val="24"/>
          </w:rPr>
          <w:t>‘</w:t>
        </w:r>
        <w:r w:rsidR="00785C64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015078A5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F1310D">
        <w:rPr>
          <w:rFonts w:ascii="Times New Roman" w:eastAsia="Times New Roman" w:hAnsi="Times New Roman" w:cs="Times New Roman"/>
          <w:i/>
          <w:iCs/>
          <w:sz w:val="24"/>
          <w:szCs w:val="24"/>
          <w:rPrChange w:id="34" w:author="Visi Tinta" w:date="2021-11-30T14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F1310D">
        <w:rPr>
          <w:rFonts w:ascii="Times New Roman" w:eastAsia="Times New Roman" w:hAnsi="Times New Roman" w:cs="Times New Roman"/>
          <w:i/>
          <w:iCs/>
          <w:sz w:val="24"/>
          <w:szCs w:val="24"/>
          <w:rPrChange w:id="35" w:author="Visi Tinta" w:date="2021-11-30T14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85C64">
        <w:rPr>
          <w:rFonts w:ascii="Times New Roman" w:eastAsia="Times New Roman" w:hAnsi="Times New Roman" w:cs="Times New Roman"/>
          <w:strike/>
          <w:sz w:val="24"/>
          <w:szCs w:val="24"/>
          <w:rPrChange w:id="36" w:author="Visi Tinta" w:date="2021-11-30T14:27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kok</w:t>
      </w:r>
      <w:proofErr w:type="spellEnd"/>
      <w:r w:rsidRPr="00785C64">
        <w:rPr>
          <w:rFonts w:ascii="Times New Roman" w:eastAsia="Times New Roman" w:hAnsi="Times New Roman" w:cs="Times New Roman"/>
          <w:strike/>
          <w:sz w:val="24"/>
          <w:szCs w:val="24"/>
          <w:rPrChange w:id="37" w:author="Visi Tinta" w:date="2021-11-30T14:27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~</w:t>
      </w:r>
    </w:p>
    <w:p w14:paraId="07310592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Bisa Jadi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5C64">
        <w:rPr>
          <w:rFonts w:ascii="Times New Roman" w:eastAsia="Times New Roman" w:hAnsi="Times New Roman" w:cs="Times New Roman"/>
          <w:strike/>
          <w:sz w:val="24"/>
          <w:szCs w:val="24"/>
          <w:rPrChange w:id="38" w:author="Visi Tinta" w:date="2021-11-30T14:27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F1310D">
        <w:rPr>
          <w:rFonts w:ascii="Times New Roman" w:eastAsia="Times New Roman" w:hAnsi="Times New Roman" w:cs="Times New Roman"/>
          <w:strike/>
          <w:sz w:val="24"/>
          <w:szCs w:val="24"/>
          <w:rPrChange w:id="39" w:author="Visi Tinta" w:date="2021-11-30T14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785C64">
        <w:rPr>
          <w:rFonts w:ascii="Times New Roman" w:eastAsia="Times New Roman" w:hAnsi="Times New Roman" w:cs="Times New Roman"/>
          <w:strike/>
          <w:sz w:val="24"/>
          <w:szCs w:val="24"/>
          <w:rPrChange w:id="40" w:author="Visi Tinta" w:date="2021-11-30T14:2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. </w:t>
      </w:r>
      <w:proofErr w:type="spellStart"/>
      <w:r w:rsidRPr="00785C64">
        <w:rPr>
          <w:rFonts w:ascii="Times New Roman" w:eastAsia="Times New Roman" w:hAnsi="Times New Roman" w:cs="Times New Roman"/>
          <w:strike/>
          <w:sz w:val="24"/>
          <w:szCs w:val="24"/>
          <w:rPrChange w:id="41" w:author="Visi Tinta" w:date="2021-11-30T14:2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EAF6B48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</w:t>
      </w:r>
      <w:del w:id="42" w:author="Visi Tinta" w:date="2021-11-30T14:28:00Z">
        <w:r w:rsidDel="00785C64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tata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2AB3AC2C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Akan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9E0CB5B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5C64">
        <w:rPr>
          <w:rFonts w:ascii="Times New Roman" w:eastAsia="Times New Roman" w:hAnsi="Times New Roman" w:cs="Times New Roman"/>
          <w:strike/>
          <w:sz w:val="24"/>
          <w:szCs w:val="24"/>
          <w:rPrChange w:id="43" w:author="Visi Tinta" w:date="2021-11-30T14:29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kita</w:t>
      </w:r>
      <w:proofErr w:type="spellEnd"/>
      <w:r w:rsidRPr="00785C64">
        <w:rPr>
          <w:rFonts w:ascii="Times New Roman" w:eastAsia="Times New Roman" w:hAnsi="Times New Roman" w:cs="Times New Roman"/>
          <w:strike/>
          <w:sz w:val="24"/>
          <w:szCs w:val="24"/>
          <w:rPrChange w:id="44" w:author="Visi Tinta" w:date="2021-11-30T14:29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4FE644D0" w14:textId="6E916E14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1310D">
        <w:rPr>
          <w:rFonts w:ascii="Times New Roman" w:eastAsia="Times New Roman" w:hAnsi="Times New Roman" w:cs="Times New Roman"/>
          <w:i/>
          <w:iCs/>
          <w:sz w:val="24"/>
          <w:szCs w:val="24"/>
          <w:rPrChange w:id="45" w:author="Visi Tinta" w:date="2021-11-30T14:34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46" w:author="Visi Tinta" w:date="2021-11-30T14:34:00Z">
        <w:r w:rsidR="00F1310D">
          <w:rPr>
            <w:rFonts w:ascii="Times New Roman" w:eastAsia="Times New Roman" w:hAnsi="Times New Roman" w:cs="Times New Roman"/>
            <w:sz w:val="24"/>
            <w:szCs w:val="24"/>
          </w:rPr>
          <w:t>s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ins w:id="47" w:author="Visi Tinta" w:date="2021-11-30T14:34:00Z">
        <w:r w:rsidR="00F1310D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del w:id="48" w:author="Visi Tinta" w:date="2021-11-30T14:34:00Z">
        <w:r w:rsidRPr="00C50A1E" w:rsidDel="00F1310D">
          <w:rPr>
            <w:rFonts w:ascii="Times New Roman" w:eastAsia="Times New Roman" w:hAnsi="Times New Roman" w:cs="Times New Roman"/>
            <w:sz w:val="24"/>
            <w:szCs w:val="24"/>
          </w:rPr>
          <w:delText>.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49" w:author="Visi Tinta" w:date="2021-11-30T14:34:00Z">
        <w:r w:rsidR="00F1310D">
          <w:rPr>
            <w:rFonts w:ascii="Times New Roman" w:eastAsia="Times New Roman" w:hAnsi="Times New Roman" w:cs="Times New Roman"/>
            <w:sz w:val="24"/>
            <w:szCs w:val="24"/>
          </w:rPr>
          <w:t>a</w:t>
        </w:r>
      </w:ins>
      <w:del w:id="50" w:author="Visi Tinta" w:date="2021-11-30T14:34:00Z">
        <w:r w:rsidRPr="00C50A1E" w:rsidDel="00F1310D">
          <w:rPr>
            <w:rFonts w:ascii="Times New Roman" w:eastAsia="Times New Roman" w:hAnsi="Times New Roman" w:cs="Times New Roman"/>
            <w:sz w:val="24"/>
            <w:szCs w:val="24"/>
          </w:rPr>
          <w:delText>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51" w:author="Visi Tinta" w:date="2021-11-30T14:34:00Z">
        <w:r w:rsidRPr="00C50A1E" w:rsidDel="00F1310D">
          <w:rPr>
            <w:rFonts w:ascii="Times New Roman" w:eastAsia="Times New Roman" w:hAnsi="Times New Roman" w:cs="Times New Roman"/>
            <w:sz w:val="24"/>
            <w:szCs w:val="24"/>
          </w:rPr>
          <w:delText>kelebihan</w:delText>
        </w:r>
      </w:del>
      <w:proofErr w:type="spellStart"/>
      <w:ins w:id="52" w:author="Visi Tinta" w:date="2021-11-30T14:34:00Z">
        <w:r w:rsidR="00F1310D">
          <w:rPr>
            <w:rFonts w:ascii="Times New Roman" w:eastAsia="Times New Roman" w:hAnsi="Times New Roman" w:cs="Times New Roman"/>
            <w:sz w:val="24"/>
            <w:szCs w:val="24"/>
          </w:rPr>
          <w:t>ber</w:t>
        </w:r>
        <w:r w:rsidR="00F1310D" w:rsidRPr="00C50A1E">
          <w:rPr>
            <w:rFonts w:ascii="Times New Roman" w:eastAsia="Times New Roman" w:hAnsi="Times New Roman" w:cs="Times New Roman"/>
            <w:sz w:val="24"/>
            <w:szCs w:val="24"/>
          </w:rPr>
          <w:t>lebihan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khan.</w:t>
      </w:r>
    </w:p>
    <w:p w14:paraId="4FEAC8D6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malas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badan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-chat. </w:t>
      </w:r>
    </w:p>
    <w:p w14:paraId="7D279B72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lemak-lemak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5C64">
        <w:rPr>
          <w:rFonts w:ascii="Times New Roman" w:eastAsia="Times New Roman" w:hAnsi="Times New Roman" w:cs="Times New Roman"/>
          <w:i/>
          <w:iCs/>
          <w:sz w:val="24"/>
          <w:szCs w:val="24"/>
          <w:rPrChange w:id="53" w:author="Visi Tinta" w:date="2021-11-30T14:29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Jadi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F1310D">
        <w:rPr>
          <w:rFonts w:ascii="Times New Roman" w:eastAsia="Times New Roman" w:hAnsi="Times New Roman" w:cs="Times New Roman"/>
          <w:strike/>
          <w:sz w:val="24"/>
          <w:szCs w:val="24"/>
          <w:rPrChange w:id="54" w:author="Visi Tinta" w:date="2021-11-30T14:35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, </w:t>
      </w:r>
      <w:proofErr w:type="spellStart"/>
      <w:r w:rsidRPr="00F1310D">
        <w:rPr>
          <w:rFonts w:ascii="Times New Roman" w:eastAsia="Times New Roman" w:hAnsi="Times New Roman" w:cs="Times New Roman"/>
          <w:strike/>
          <w:sz w:val="24"/>
          <w:szCs w:val="24"/>
          <w:rPrChange w:id="55" w:author="Visi Tinta" w:date="2021-11-30T14:35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dimana</w:t>
      </w:r>
      <w:proofErr w:type="spellEnd"/>
      <w:r w:rsidRPr="00F1310D">
        <w:rPr>
          <w:rFonts w:ascii="Times New Roman" w:eastAsia="Times New Roman" w:hAnsi="Times New Roman" w:cs="Times New Roman"/>
          <w:strike/>
          <w:sz w:val="24"/>
          <w:szCs w:val="24"/>
          <w:rPrChange w:id="56" w:author="Visi Tinta" w:date="2021-11-30T14:35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-mana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3835F38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Jadi,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badan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</w:t>
      </w:r>
      <w:del w:id="57" w:author="Visi Tinta" w:date="2021-11-30T14:29:00Z">
        <w:r w:rsidRPr="00C50A1E" w:rsidDel="00785C64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11E8DC76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susu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HAHA. </w:t>
      </w:r>
    </w:p>
    <w:p w14:paraId="2D5E4ABF" w14:textId="77777777"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14:paraId="15665DDA" w14:textId="77777777" w:rsidR="00927764" w:rsidRPr="00C50A1E" w:rsidRDefault="00927764" w:rsidP="00927764"/>
    <w:p w14:paraId="132B2D38" w14:textId="77777777" w:rsidR="00927764" w:rsidRPr="005A045A" w:rsidRDefault="00927764" w:rsidP="00927764">
      <w:pPr>
        <w:rPr>
          <w:i/>
        </w:rPr>
      </w:pPr>
    </w:p>
    <w:p w14:paraId="7A727995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13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14AF4AD5" w14:textId="77777777" w:rsidR="00924DF5" w:rsidRDefault="00924DF5"/>
    <w:sectPr w:rsidR="00924DF5" w:rsidSect="00927764">
      <w:footerReference w:type="default" r:id="rId14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Visi Tinta" w:date="2021-11-30T14:20:00Z" w:initials="VT">
    <w:p w14:paraId="1912633A" w14:textId="4596406B" w:rsidR="00CF50B1" w:rsidRDefault="00CF50B1">
      <w:pPr>
        <w:pStyle w:val="CommentText"/>
      </w:pPr>
      <w:r>
        <w:rPr>
          <w:rStyle w:val="CommentReference"/>
        </w:rPr>
        <w:annotationRef/>
      </w:r>
      <w:proofErr w:type="spellStart"/>
      <w:r>
        <w:t>Gunakan</w:t>
      </w:r>
      <w:proofErr w:type="spellEnd"/>
      <w:r>
        <w:t xml:space="preserve"> </w:t>
      </w:r>
      <w:proofErr w:type="spellStart"/>
      <w:r>
        <w:t>titik</w:t>
      </w:r>
      <w:proofErr w:type="spellEnd"/>
      <w:r>
        <w:t>.</w:t>
      </w:r>
      <w:r w:rsidRPr="00CF50B1">
        <w:t xml:space="preserve">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dua</w:t>
      </w:r>
      <w:proofErr w:type="spellEnd"/>
    </w:p>
  </w:comment>
  <w:comment w:id="1" w:author="Visi Tinta" w:date="2021-11-30T14:21:00Z" w:initials="VT">
    <w:p w14:paraId="0E5A91EF" w14:textId="09600484" w:rsidR="00CF50B1" w:rsidRDefault="00CF50B1">
      <w:pPr>
        <w:pStyle w:val="CommentText"/>
      </w:pPr>
      <w:r>
        <w:rPr>
          <w:rStyle w:val="CommentReference"/>
        </w:rPr>
        <w:annotationRef/>
      </w:r>
      <w:proofErr w:type="spellStart"/>
      <w:r>
        <w:t>Gunakan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,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dua</w:t>
      </w:r>
      <w:proofErr w:type="spellEnd"/>
    </w:p>
  </w:comment>
  <w:comment w:id="8" w:author="Visi Tinta" w:date="2021-11-30T14:24:00Z" w:initials="VT">
    <w:p w14:paraId="12589C63" w14:textId="6C7442B3" w:rsidR="00CF50B1" w:rsidRDefault="00CF50B1">
      <w:pPr>
        <w:pStyle w:val="CommentText"/>
      </w:pPr>
      <w:r>
        <w:rPr>
          <w:rStyle w:val="CommentReference"/>
        </w:rPr>
        <w:annotationRef/>
      </w:r>
    </w:p>
  </w:comment>
  <w:comment w:id="25" w:author="Visi Tinta" w:date="2021-11-30T14:32:00Z" w:initials="VT">
    <w:p w14:paraId="3D4F9CAF" w14:textId="0DA9712B" w:rsidR="00F1310D" w:rsidRDefault="00F1310D">
      <w:pPr>
        <w:pStyle w:val="CommentText"/>
      </w:pPr>
      <w:r>
        <w:rPr>
          <w:rStyle w:val="CommentReference"/>
        </w:rPr>
        <w:annotationRef/>
      </w:r>
      <w:proofErr w:type="spellStart"/>
      <w:r>
        <w:t>hanya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912633A" w15:done="0"/>
  <w15:commentEx w15:paraId="0E5A91EF" w15:done="0"/>
  <w15:commentEx w15:paraId="12589C63" w15:done="0"/>
  <w15:commentEx w15:paraId="3D4F9CA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50B1CB" w16cex:dateUtc="2021-11-30T07:20:00Z"/>
  <w16cex:commentExtensible w16cex:durableId="2550B1DD" w16cex:dateUtc="2021-11-30T07:21:00Z"/>
  <w16cex:commentExtensible w16cex:durableId="2550B28B" w16cex:dateUtc="2021-11-30T07:24:00Z"/>
  <w16cex:commentExtensible w16cex:durableId="2550B463" w16cex:dateUtc="2021-11-30T07:3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912633A" w16cid:durableId="2550B1CB"/>
  <w16cid:commentId w16cid:paraId="0E5A91EF" w16cid:durableId="2550B1DD"/>
  <w16cid:commentId w16cid:paraId="12589C63" w16cid:durableId="2550B28B"/>
  <w16cid:commentId w16cid:paraId="3D4F9CAF" w16cid:durableId="2550B46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6A7B61" w14:textId="77777777" w:rsidR="00E22404" w:rsidRDefault="00E22404">
      <w:r>
        <w:separator/>
      </w:r>
    </w:p>
  </w:endnote>
  <w:endnote w:type="continuationSeparator" w:id="0">
    <w:p w14:paraId="674772AD" w14:textId="77777777" w:rsidR="00E22404" w:rsidRDefault="00E224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58CBEA" w14:textId="77777777"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7E938654" w14:textId="77777777" w:rsidR="00941E77" w:rsidRDefault="00E22404">
    <w:pPr>
      <w:pStyle w:val="Footer"/>
    </w:pPr>
  </w:p>
  <w:p w14:paraId="7C9538CD" w14:textId="77777777" w:rsidR="00941E77" w:rsidRDefault="00E224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00E268" w14:textId="77777777" w:rsidR="00E22404" w:rsidRDefault="00E22404">
      <w:r>
        <w:separator/>
      </w:r>
    </w:p>
  </w:footnote>
  <w:footnote w:type="continuationSeparator" w:id="0">
    <w:p w14:paraId="7C583290" w14:textId="77777777" w:rsidR="00E22404" w:rsidRDefault="00E224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Visi Tinta">
    <w15:presenceInfo w15:providerId="Windows Live" w15:userId="525659365b8adeb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764"/>
    <w:rsid w:val="000C5B7D"/>
    <w:rsid w:val="0012251A"/>
    <w:rsid w:val="0042167F"/>
    <w:rsid w:val="00785C64"/>
    <w:rsid w:val="00924DF5"/>
    <w:rsid w:val="00927764"/>
    <w:rsid w:val="00CF50B1"/>
    <w:rsid w:val="00E22404"/>
    <w:rsid w:val="00F13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381723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character" w:styleId="CommentReference">
    <w:name w:val="annotation reference"/>
    <w:basedOn w:val="DefaultParagraphFont"/>
    <w:uiPriority w:val="99"/>
    <w:semiHidden/>
    <w:unhideWhenUsed/>
    <w:rsid w:val="00CF50B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F50B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F50B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F50B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F50B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hyperlink" Target="https://www.kompasiana.com/listhiahr/5e11e59a097f367b4a413222/hujan-turun-berat-badan-naik?page=all" TargetMode="Externa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image" Target="media/image1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ssets-a2.kompasiana.com/items/album/2020/01/05/photo-1561497268-131821f92985-5e11e63d097f362701721a02.jpeg?t=o&amp;v=760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586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Visi Tinta</cp:lastModifiedBy>
  <cp:revision>2</cp:revision>
  <dcterms:created xsi:type="dcterms:W3CDTF">2020-07-24T23:46:00Z</dcterms:created>
  <dcterms:modified xsi:type="dcterms:W3CDTF">2021-11-30T07:35:00Z</dcterms:modified>
</cp:coreProperties>
</file>