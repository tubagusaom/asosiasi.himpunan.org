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48D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027950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98E2D5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FD3F112" w14:textId="77777777" w:rsidTr="00D810B0">
        <w:tc>
          <w:tcPr>
            <w:tcW w:w="9350" w:type="dxa"/>
          </w:tcPr>
          <w:p w14:paraId="0E6DB0EE" w14:textId="77777777" w:rsidR="00D80F46" w:rsidRPr="00A16D9B" w:rsidRDefault="00D80F46" w:rsidP="00E20B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  <w:pPrChange w:id="0" w:author="desi wulan" w:date="2021-07-29T13:32:00Z">
                <w:pPr>
                  <w:spacing w:line="312" w:lineRule="auto"/>
                </w:pPr>
              </w:pPrChange>
            </w:pPr>
          </w:p>
          <w:p w14:paraId="212963E5" w14:textId="77777777" w:rsidR="00D80F46" w:rsidRPr="008D1AF7" w:rsidRDefault="00D80F46" w:rsidP="00E20B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1" w:author="desi wulan" w:date="2021-07-29T13:32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E9FBF7" w14:textId="77777777" w:rsidR="00D80F46" w:rsidRPr="00A16D9B" w:rsidRDefault="00D80F46" w:rsidP="00E20B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2" w:author="desi wulan" w:date="2021-07-29T13:32:00Z">
                <w:pPr>
                  <w:spacing w:line="312" w:lineRule="auto"/>
                  <w:jc w:val="center"/>
                </w:pPr>
              </w:pPrChange>
            </w:pPr>
          </w:p>
          <w:p w14:paraId="2F3EA35F" w14:textId="5123D19A" w:rsidR="00E20B86" w:rsidRDefault="00E20B86" w:rsidP="00E20B86">
            <w:pPr>
              <w:spacing w:line="360" w:lineRule="auto"/>
              <w:ind w:left="589" w:hanging="589"/>
              <w:rPr>
                <w:ins w:id="3" w:author="desi wulan" w:date="2021-07-29T13:3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" w:author="desi wulan" w:date="2021-07-29T13:32:00Z">
                <w:pPr>
                  <w:spacing w:line="480" w:lineRule="auto"/>
                  <w:ind w:left="589" w:hanging="589"/>
                </w:pPr>
              </w:pPrChange>
            </w:pPr>
            <w:ins w:id="5" w:author="desi wulan" w:date="2021-07-29T13:29:00Z"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Enterprise, Jubilee. 2012. </w:t>
              </w:r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Instagram</w:t>
              </w:r>
            </w:ins>
            <w:ins w:id="6" w:author="desi wulan" w:date="2021-07-29T13:34:00Z">
              <w:r w:rsidR="008963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u</w:t>
              </w:r>
            </w:ins>
            <w:proofErr w:type="spellStart"/>
            <w:ins w:id="7" w:author="desi wulan" w:date="2021-07-29T13:29:00Z"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ntuk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Fotografi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Bisnis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Kreatif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PT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51BF32D7" w14:textId="77777777" w:rsidR="00E20B86" w:rsidRPr="00E20B86" w:rsidRDefault="00E20B86" w:rsidP="00E20B86">
            <w:pPr>
              <w:spacing w:line="360" w:lineRule="auto"/>
              <w:ind w:left="589" w:hanging="589"/>
              <w:rPr>
                <w:ins w:id="8" w:author="desi wulan" w:date="2021-07-29T13:3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9" w:author="desi wulan" w:date="2021-07-29T13:32:00Z">
                <w:pPr>
                  <w:spacing w:line="480" w:lineRule="auto"/>
                  <w:ind w:left="589" w:hanging="589"/>
                </w:pPr>
              </w:pPrChange>
            </w:pPr>
            <w:proofErr w:type="spellStart"/>
            <w:ins w:id="10" w:author="desi wulan" w:date="2021-07-29T13:30:00Z"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Handayani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Muri. 2017.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Resep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Ampuh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Membangun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Bisnis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Online</w:t>
              </w:r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Bandung: Billionaire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Sinergi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Korpora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F3FE92C" w14:textId="62703B94" w:rsidR="00E20B86" w:rsidRPr="00E20B86" w:rsidRDefault="00E20B86" w:rsidP="00E20B86">
            <w:pPr>
              <w:spacing w:line="360" w:lineRule="auto"/>
              <w:ind w:left="589" w:hanging="589"/>
              <w:rPr>
                <w:ins w:id="11" w:author="desi wulan" w:date="2021-07-29T13:3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2" w:author="desi wulan" w:date="2021-07-29T13:32:00Z">
                <w:pPr>
                  <w:spacing w:line="480" w:lineRule="auto"/>
                  <w:ind w:left="589" w:hanging="589"/>
                </w:pPr>
              </w:pPrChange>
            </w:pPr>
            <w:proofErr w:type="spellStart"/>
            <w:ins w:id="13" w:author="desi wulan" w:date="2021-07-29T13:30:00Z"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2012.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Jualan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Online </w:t>
              </w:r>
            </w:ins>
            <w:ins w:id="14" w:author="desi wulan" w:date="2021-07-29T13:34:00Z">
              <w:r w:rsidR="008963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</w:t>
              </w:r>
            </w:ins>
            <w:proofErr w:type="spellStart"/>
            <w:ins w:id="15" w:author="desi wulan" w:date="2021-07-29T13:30:00Z"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engan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Facebook dan Blog</w:t>
              </w:r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PT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14BE0C81" w14:textId="77777777" w:rsidR="00E20B86" w:rsidRPr="00E20B86" w:rsidRDefault="00E20B86" w:rsidP="00E20B86">
            <w:pPr>
              <w:spacing w:line="360" w:lineRule="auto"/>
              <w:ind w:left="589" w:hanging="589"/>
              <w:rPr>
                <w:ins w:id="16" w:author="desi wulan" w:date="2021-07-29T13:3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7" w:author="desi wulan" w:date="2021-07-29T13:32:00Z">
                <w:pPr>
                  <w:spacing w:line="480" w:lineRule="auto"/>
                  <w:ind w:left="589" w:hanging="589"/>
                </w:pPr>
              </w:pPrChange>
            </w:pPr>
            <w:proofErr w:type="spellStart"/>
            <w:ins w:id="18" w:author="desi wulan" w:date="2021-07-29T13:30:00Z"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Facebook Marketing</w:t>
              </w:r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PT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4E17A26E" w14:textId="77777777" w:rsidR="00E20B86" w:rsidRPr="00E20B86" w:rsidRDefault="00E20B86" w:rsidP="00E20B86">
            <w:pPr>
              <w:spacing w:line="360" w:lineRule="auto"/>
              <w:ind w:left="589" w:hanging="589"/>
              <w:rPr>
                <w:ins w:id="19" w:author="desi wulan" w:date="2021-07-29T13:3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0" w:author="desi wulan" w:date="2021-07-29T13:32:00Z">
                <w:pPr>
                  <w:spacing w:line="480" w:lineRule="auto"/>
                  <w:ind w:left="589" w:hanging="589"/>
                </w:pPr>
              </w:pPrChange>
            </w:pPr>
            <w:proofErr w:type="spellStart"/>
            <w:ins w:id="21" w:author="desi wulan" w:date="2021-07-29T13:31:00Z"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Sulianta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Feri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Twitter for Business</w:t>
              </w:r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PT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1240D89E" w14:textId="6893C210" w:rsidR="00E20B86" w:rsidRPr="00E20B86" w:rsidRDefault="00E20B86" w:rsidP="00E20B86">
            <w:pPr>
              <w:spacing w:line="360" w:lineRule="auto"/>
              <w:ind w:left="589" w:hanging="589"/>
              <w:rPr>
                <w:ins w:id="22" w:author="desi wulan" w:date="2021-07-29T13:29:00Z"/>
                <w:rFonts w:ascii="Times New Roman" w:hAnsi="Times New Roman" w:cs="Times New Roman"/>
                <w:sz w:val="24"/>
                <w:szCs w:val="24"/>
                <w:lang w:val="en-US"/>
                <w:rPrChange w:id="23" w:author="desi wulan" w:date="2021-07-29T13:29:00Z">
                  <w:rPr>
                    <w:ins w:id="24" w:author="desi wulan" w:date="2021-07-29T13:2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5" w:author="desi wulan" w:date="2021-07-29T13:32:00Z">
                <w:pPr>
                  <w:spacing w:line="480" w:lineRule="auto"/>
                </w:pPr>
              </w:pPrChange>
            </w:pPr>
            <w:ins w:id="26" w:author="desi wulan" w:date="2021-07-29T13:31:00Z"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Salim, Joko. 2011. </w:t>
              </w:r>
              <w:proofErr w:type="spell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Mengoptimalkan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Blog dan </w:t>
              </w:r>
              <w:proofErr w:type="gramStart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Social Media</w:t>
              </w:r>
              <w:proofErr w:type="gram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27" w:author="desi wulan" w:date="2021-07-29T13:33:00Z">
              <w:r w:rsidR="008963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</w:ins>
            <w:proofErr w:type="spellStart"/>
            <w:ins w:id="28" w:author="desi wulan" w:date="2021-07-29T13:31:00Z"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ntuk</w:t>
              </w:r>
              <w:proofErr w:type="spellEnd"/>
              <w:r w:rsidRPr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Small Business</w:t>
              </w:r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PT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 w:rsidRPr="00E20B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A742046" w14:textId="09DE4661" w:rsidR="00D80F46" w:rsidRPr="00A16D9B" w:rsidDel="00E20B86" w:rsidRDefault="00D80F46" w:rsidP="00E20B86">
            <w:pPr>
              <w:spacing w:line="360" w:lineRule="auto"/>
              <w:rPr>
                <w:del w:id="29" w:author="desi wulan" w:date="2021-07-29T13:31:00Z"/>
                <w:rFonts w:ascii="Times New Roman" w:hAnsi="Times New Roman" w:cs="Times New Roman"/>
                <w:sz w:val="24"/>
                <w:szCs w:val="24"/>
              </w:rPr>
              <w:pPrChange w:id="30" w:author="desi wulan" w:date="2021-07-29T13:32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4070CB4" w14:textId="32F9C02A" w:rsidR="00D80F46" w:rsidRPr="00A16D9B" w:rsidDel="00E20B86" w:rsidRDefault="00D80F46" w:rsidP="00E20B86">
            <w:pPr>
              <w:spacing w:line="360" w:lineRule="auto"/>
              <w:rPr>
                <w:del w:id="31" w:author="desi wulan" w:date="2021-07-29T13:30:00Z"/>
                <w:rFonts w:ascii="Times New Roman" w:hAnsi="Times New Roman" w:cs="Times New Roman"/>
                <w:sz w:val="24"/>
                <w:szCs w:val="24"/>
              </w:rPr>
              <w:pPrChange w:id="32" w:author="desi wulan" w:date="2021-07-29T13:32:00Z">
                <w:pPr>
                  <w:spacing w:line="480" w:lineRule="auto"/>
                </w:pPr>
              </w:pPrChange>
            </w:pPr>
            <w:del w:id="33" w:author="desi wulan" w:date="2021-07-29T13:30:00Z"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D7EFEC1" w14:textId="1708F7D0" w:rsidR="00D80F46" w:rsidRPr="00A16D9B" w:rsidDel="00E20B86" w:rsidRDefault="00D80F46" w:rsidP="00E20B86">
            <w:pPr>
              <w:spacing w:line="360" w:lineRule="auto"/>
              <w:rPr>
                <w:del w:id="34" w:author="desi wulan" w:date="2021-07-29T13:30:00Z"/>
                <w:rFonts w:ascii="Times New Roman" w:hAnsi="Times New Roman" w:cs="Times New Roman"/>
                <w:sz w:val="24"/>
                <w:szCs w:val="24"/>
              </w:rPr>
              <w:pPrChange w:id="35" w:author="desi wulan" w:date="2021-07-29T13:32:00Z">
                <w:pPr>
                  <w:spacing w:line="480" w:lineRule="auto"/>
                </w:pPr>
              </w:pPrChange>
            </w:pPr>
            <w:del w:id="36" w:author="desi wulan" w:date="2021-07-29T13:30:00Z"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BFFEFC8" w14:textId="61149FB6" w:rsidR="00D80F46" w:rsidRPr="00A16D9B" w:rsidDel="00E20B86" w:rsidRDefault="00D80F46" w:rsidP="00E20B86">
            <w:pPr>
              <w:spacing w:line="360" w:lineRule="auto"/>
              <w:rPr>
                <w:del w:id="37" w:author="desi wulan" w:date="2021-07-29T13:30:00Z"/>
                <w:rFonts w:ascii="Times New Roman" w:hAnsi="Times New Roman" w:cs="Times New Roman"/>
                <w:sz w:val="24"/>
                <w:szCs w:val="24"/>
              </w:rPr>
              <w:pPrChange w:id="38" w:author="desi wulan" w:date="2021-07-29T13:32:00Z">
                <w:pPr>
                  <w:spacing w:line="480" w:lineRule="auto"/>
                </w:pPr>
              </w:pPrChange>
            </w:pPr>
            <w:del w:id="39" w:author="desi wulan" w:date="2021-07-29T13:30:00Z"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49E91F1" w14:textId="0A31B530" w:rsidR="00D80F46" w:rsidRPr="00A16D9B" w:rsidDel="00E20B86" w:rsidRDefault="00D80F46" w:rsidP="00E20B86">
            <w:pPr>
              <w:spacing w:line="360" w:lineRule="auto"/>
              <w:rPr>
                <w:del w:id="40" w:author="desi wulan" w:date="2021-07-29T13:31:00Z"/>
                <w:rFonts w:ascii="Times New Roman" w:hAnsi="Times New Roman" w:cs="Times New Roman"/>
                <w:sz w:val="24"/>
                <w:szCs w:val="24"/>
              </w:rPr>
              <w:pPrChange w:id="41" w:author="desi wulan" w:date="2021-07-29T13:32:00Z">
                <w:pPr>
                  <w:spacing w:line="480" w:lineRule="auto"/>
                </w:pPr>
              </w:pPrChange>
            </w:pPr>
            <w:del w:id="42" w:author="desi wulan" w:date="2021-07-29T13:31:00Z"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2518C91" w14:textId="2B557E62" w:rsidR="00D80F46" w:rsidRPr="00A16D9B" w:rsidDel="00E20B86" w:rsidRDefault="00D80F46" w:rsidP="00E20B86">
            <w:pPr>
              <w:spacing w:line="360" w:lineRule="auto"/>
              <w:rPr>
                <w:del w:id="43" w:author="desi wulan" w:date="2021-07-29T13:29:00Z"/>
                <w:rFonts w:ascii="Times New Roman" w:hAnsi="Times New Roman" w:cs="Times New Roman"/>
                <w:sz w:val="24"/>
                <w:szCs w:val="24"/>
              </w:rPr>
              <w:pPrChange w:id="44" w:author="desi wulan" w:date="2021-07-29T13:32:00Z">
                <w:pPr>
                  <w:spacing w:line="480" w:lineRule="auto"/>
                </w:pPr>
              </w:pPrChange>
            </w:pPr>
            <w:del w:id="45" w:author="desi wulan" w:date="2021-07-29T13:29:00Z"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D8A4B21" w14:textId="735E48C0" w:rsidR="00D80F46" w:rsidRPr="00A16D9B" w:rsidDel="00E20B86" w:rsidRDefault="00D80F46" w:rsidP="00E20B86">
            <w:pPr>
              <w:spacing w:line="360" w:lineRule="auto"/>
              <w:rPr>
                <w:del w:id="46" w:author="desi wulan" w:date="2021-07-29T13:30:00Z"/>
                <w:rFonts w:ascii="Times New Roman" w:hAnsi="Times New Roman" w:cs="Times New Roman"/>
                <w:sz w:val="24"/>
                <w:szCs w:val="24"/>
              </w:rPr>
              <w:pPrChange w:id="47" w:author="desi wulan" w:date="2021-07-29T13:32:00Z">
                <w:pPr>
                  <w:spacing w:line="480" w:lineRule="auto"/>
                </w:pPr>
              </w:pPrChange>
            </w:pPr>
            <w:del w:id="48" w:author="desi wulan" w:date="2021-07-29T13:30:00Z"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E20B8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E20B86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D70EA29" w14:textId="77777777" w:rsidR="00D80F46" w:rsidRPr="00A16D9B" w:rsidRDefault="00D80F46" w:rsidP="00E20B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  <w:pPrChange w:id="49" w:author="desi wulan" w:date="2021-07-29T13:32:00Z">
                <w:pPr>
                  <w:spacing w:line="312" w:lineRule="auto"/>
                </w:pPr>
              </w:pPrChange>
            </w:pPr>
          </w:p>
        </w:tc>
      </w:tr>
    </w:tbl>
    <w:p w14:paraId="60D438F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9B795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DB63" w14:textId="77777777" w:rsidR="0094093E" w:rsidRDefault="0094093E" w:rsidP="00D80F46">
      <w:r>
        <w:separator/>
      </w:r>
    </w:p>
  </w:endnote>
  <w:endnote w:type="continuationSeparator" w:id="0">
    <w:p w14:paraId="79F57BF0" w14:textId="77777777" w:rsidR="0094093E" w:rsidRDefault="0094093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CF6A" w14:textId="77777777" w:rsidR="00D80F46" w:rsidRDefault="00D80F46">
    <w:pPr>
      <w:pStyle w:val="Footer"/>
    </w:pPr>
    <w:r>
      <w:t>CLO-4</w:t>
    </w:r>
  </w:p>
  <w:p w14:paraId="61BF04A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8935" w14:textId="77777777" w:rsidR="0094093E" w:rsidRDefault="0094093E" w:rsidP="00D80F46">
      <w:r>
        <w:separator/>
      </w:r>
    </w:p>
  </w:footnote>
  <w:footnote w:type="continuationSeparator" w:id="0">
    <w:p w14:paraId="3CDCC3A5" w14:textId="77777777" w:rsidR="0094093E" w:rsidRDefault="0094093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si wulan">
    <w15:presenceInfo w15:providerId="Windows Live" w15:userId="ce9b6a7849251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96329"/>
    <w:rsid w:val="008D1AF7"/>
    <w:rsid w:val="00924DF5"/>
    <w:rsid w:val="0094093E"/>
    <w:rsid w:val="00A16D9B"/>
    <w:rsid w:val="00A86167"/>
    <w:rsid w:val="00AF28E1"/>
    <w:rsid w:val="00BC4E71"/>
    <w:rsid w:val="00D80F46"/>
    <w:rsid w:val="00E20B86"/>
    <w:rsid w:val="00E6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821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desi wulan</cp:lastModifiedBy>
  <cp:revision>2</cp:revision>
  <dcterms:created xsi:type="dcterms:W3CDTF">2021-07-29T06:51:00Z</dcterms:created>
  <dcterms:modified xsi:type="dcterms:W3CDTF">2021-07-29T06:51:00Z</dcterms:modified>
</cp:coreProperties>
</file>