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TOSHIBA" w:date="2021-10-21T11:43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9765B7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commentRangeEnd w:id="1"/>
            <w:r w:rsidR="009765B7">
              <w:rPr>
                <w:rStyle w:val="CommentReference"/>
              </w:rPr>
              <w:commentReference w:id="1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 4.0.</w:t>
            </w:r>
            <w:commentRangeEnd w:id="3"/>
            <w:r w:rsidR="00E7565E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"/>
            <w:r w:rsidR="009765B7">
              <w:rPr>
                <w:rStyle w:val="CommentReference"/>
              </w:rPr>
              <w:commentReference w:id="2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TOSHIBA" w:date="2021-10-21T11:49:00Z">
              <w:r w:rsidRPr="00EC6F38" w:rsidDel="00E7565E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6" w:author="TOSHIBA" w:date="2021-10-21T11:49:00Z">
              <w:r w:rsidR="00E7565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65E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TOSHIBA" w:date="2021-10-21T11:50:00Z">
              <w:r w:rsidRPr="00EC6F38" w:rsidDel="00E7565E">
                <w:rPr>
                  <w:rFonts w:ascii="Times New Roman" w:eastAsia="Times New Roman" w:hAnsi="Times New Roman" w:cs="Times New Roman"/>
                  <w:szCs w:val="24"/>
                </w:rPr>
                <w:delText xml:space="preserve">kerja </w:delText>
              </w:r>
            </w:del>
            <w:ins w:id="8" w:author="TOSHIBA" w:date="2021-10-21T11:50:00Z">
              <w:r w:rsidR="00E7565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65E">
                <w:rPr>
                  <w:rFonts w:ascii="Times New Roman" w:eastAsia="Times New Roman" w:hAnsi="Times New Roman" w:cs="Times New Roman"/>
                  <w:szCs w:val="24"/>
                </w:rPr>
                <w:t>diberi</w:t>
              </w:r>
              <w:proofErr w:type="spellEnd"/>
              <w:r w:rsidR="00E7565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65E">
                <w:rPr>
                  <w:rFonts w:ascii="Times New Roman" w:eastAsia="Times New Roman" w:hAnsi="Times New Roman" w:cs="Times New Roman"/>
                  <w:szCs w:val="24"/>
                </w:rPr>
                <w:t>tanda</w:t>
              </w:r>
              <w:proofErr w:type="spellEnd"/>
              <w:r w:rsidR="00E7565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65E">
                <w:rPr>
                  <w:rFonts w:ascii="Times New Roman" w:eastAsia="Times New Roman" w:hAnsi="Times New Roman" w:cs="Times New Roman"/>
                  <w:szCs w:val="24"/>
                </w:rPr>
                <w:t>titik</w:t>
              </w:r>
              <w:proofErr w:type="spellEnd"/>
              <w:r w:rsidR="00E7565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" w:author="TOSHIBA" w:date="2021-10-21T11:50:00Z">
              <w:r w:rsidRPr="00EC6F38" w:rsidDel="00E7565E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ins w:id="10" w:author="TOSHIBA" w:date="2021-10-21T11:50:00Z">
              <w:r w:rsidR="00E7565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65E">
                <w:rPr>
                  <w:rFonts w:ascii="Times New Roman" w:eastAsia="Times New Roman" w:hAnsi="Times New Roman" w:cs="Times New Roman"/>
                  <w:szCs w:val="24"/>
                </w:rPr>
                <w:t>huruf</w:t>
              </w:r>
              <w:proofErr w:type="spellEnd"/>
              <w:r w:rsidR="00E7565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65E">
                <w:rPr>
                  <w:rFonts w:ascii="Times New Roman" w:eastAsia="Times New Roman" w:hAnsi="Times New Roman" w:cs="Times New Roman"/>
                  <w:szCs w:val="24"/>
                </w:rPr>
                <w:t>kapital</w:t>
              </w:r>
              <w:proofErr w:type="spellEnd"/>
              <w:r w:rsidR="00E7565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4"/>
            <w:r w:rsidR="00116C41">
              <w:rPr>
                <w:rStyle w:val="CommentReference"/>
              </w:rPr>
              <w:commentReference w:id="4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11" w:author="TOSHIBA" w:date="2021-10-21T11:52:00Z">
              <w:r w:rsidRPr="00EC6F38" w:rsidDel="00116C41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ins w:id="12" w:author="TOSHIBA" w:date="2021-10-21T11:52:00Z"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TOSHIBA" w:date="2021-10-21T11:52:00Z">
              <w:r w:rsidRPr="00EC6F38" w:rsidDel="00116C41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14" w:author="TOSHIBA" w:date="2021-10-21T11:52:00Z"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5" w:author="TOSHIBA" w:date="2021-10-21T11:52:00Z">
              <w:r w:rsidRPr="00EC6F38" w:rsidDel="00116C41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ins w:id="16" w:author="TOSHIBA" w:date="2021-10-21T11:52:00Z"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>diberi</w:t>
              </w:r>
              <w:proofErr w:type="spellEnd"/>
              <w:proofErr w:type="gramEnd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>tanda</w:t>
              </w:r>
              <w:proofErr w:type="spellEnd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>koma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TOSHIBA" w:date="2021-10-21T11:53:00Z">
              <w:r w:rsidRPr="00EC6F38" w:rsidDel="00116C41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ins w:id="18" w:author="TOSHIBA" w:date="2021-10-21T11:53:00Z"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>dipublis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TOSHIBA" w:date="2021-10-21T11:53:00Z">
              <w:r w:rsidRPr="00EC6F38" w:rsidDel="00116C41">
                <w:rPr>
                  <w:rFonts w:ascii="Times New Roman" w:eastAsia="Times New Roman" w:hAnsi="Times New Roman" w:cs="Times New Roman"/>
                  <w:szCs w:val="24"/>
                </w:rPr>
                <w:delText>4.0</w:delText>
              </w:r>
            </w:del>
            <w:ins w:id="20" w:author="TOSHIBA" w:date="2021-10-21T11:53:00Z"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>diberi</w:t>
              </w:r>
              <w:proofErr w:type="spellEnd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>tanda</w:t>
              </w:r>
              <w:proofErr w:type="spellEnd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 xml:space="preserve"> 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del w:id="21" w:author="TOSHIBA" w:date="2021-10-21T11:53:00Z">
              <w:r w:rsidRPr="00EC6F38" w:rsidDel="00116C41">
                <w:rPr>
                  <w:rFonts w:ascii="Times New Roman" w:eastAsia="Times New Roman" w:hAnsi="Times New Roman" w:cs="Times New Roman"/>
                  <w:szCs w:val="24"/>
                </w:rPr>
                <w:delText xml:space="preserve"> tahab</w:delText>
              </w:r>
            </w:del>
            <w:ins w:id="22" w:author="TOSHIBA" w:date="2021-10-21T11:53:00Z"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23" w:author="TOSHIBA" w:date="2021-10-21T11:53:00Z">
              <w:r w:rsidRPr="00EC6F38" w:rsidDel="00116C41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24" w:author="TOSHIBA" w:date="2021-10-21T11:53:00Z"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TOSHIBA" w:date="2021-10-21T11:54:00Z">
              <w:r w:rsidRPr="00EC6F38" w:rsidDel="00116C41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ins w:id="26" w:author="TOSHIBA" w:date="2021-10-21T11:54:00Z"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16C41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7" w:author="TOSHIBA" w:date="2021-10-21T11:54:00Z">
              <w:r w:rsidRPr="00EC6F38" w:rsidDel="0089568C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28" w:author="TOSHIBA" w:date="2021-10-21T11:54:00Z">
              <w:r w:rsidR="0089568C">
                <w:rPr>
                  <w:rFonts w:ascii="Times New Roman" w:eastAsia="Times New Roman" w:hAnsi="Times New Roman" w:cs="Times New Roman"/>
                  <w:szCs w:val="24"/>
                </w:rPr>
                <w:t xml:space="preserve">Di </w:t>
              </w:r>
              <w:proofErr w:type="spellStart"/>
              <w:r w:rsidR="0089568C">
                <w:rPr>
                  <w:rFonts w:ascii="Times New Roman" w:eastAsia="Times New Roman" w:hAnsi="Times New Roman" w:cs="Times New Roman"/>
                  <w:szCs w:val="24"/>
                </w:rPr>
                <w:t>mana</w:t>
              </w:r>
              <w:proofErr w:type="spellEnd"/>
              <w:r w:rsidR="0089568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29" w:author="TOSHIBA" w:date="2021-10-21T11:54:00Z">
              <w:r w:rsidRPr="00EC6F38" w:rsidDel="0089568C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ins w:id="30" w:author="TOSHIBA" w:date="2021-10-21T11:54:00Z">
              <w:r w:rsidR="0089568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9568C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1" w:author="TOSHIBA" w:date="2021-10-21T11:55:00Z">
              <w:r w:rsidRPr="00EC6F38" w:rsidDel="0089568C">
                <w:rPr>
                  <w:rFonts w:ascii="Times New Roman" w:eastAsia="Times New Roman" w:hAnsi="Times New Roman" w:cs="Times New Roman"/>
                  <w:szCs w:val="24"/>
                </w:rPr>
                <w:delText>Mengamati</w:delText>
              </w:r>
            </w:del>
            <w:ins w:id="32" w:author="TOSHIBA" w:date="2021-10-21T11:55:00Z">
              <w:r w:rsidR="0089568C">
                <w:rPr>
                  <w:rFonts w:ascii="Times New Roman" w:eastAsia="Times New Roman" w:hAnsi="Times New Roman" w:cs="Times New Roman"/>
                  <w:szCs w:val="24"/>
                </w:rPr>
                <w:t xml:space="preserve"> 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3" w:author="TOSHIBA" w:date="2021-10-21T11:55:00Z">
              <w:r w:rsidRPr="00EC6F38" w:rsidDel="0089568C">
                <w:rPr>
                  <w:rFonts w:ascii="Times New Roman" w:eastAsia="Times New Roman" w:hAnsi="Times New Roman" w:cs="Times New Roman"/>
                  <w:szCs w:val="24"/>
                </w:rPr>
                <w:delText>Memahami</w:delText>
              </w:r>
            </w:del>
            <w:ins w:id="34" w:author="TOSHIBA" w:date="2021-10-21T11:55:00Z">
              <w:r w:rsidR="0089568C">
                <w:rPr>
                  <w:rFonts w:ascii="Times New Roman" w:eastAsia="Times New Roman" w:hAnsi="Times New Roman" w:cs="Times New Roman"/>
                  <w:szCs w:val="24"/>
                </w:rPr>
                <w:t xml:space="preserve"> 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5" w:author="TOSHIBA" w:date="2021-10-21T11:55:00Z">
              <w:r w:rsidRPr="00EC6F38" w:rsidDel="0089568C">
                <w:rPr>
                  <w:rFonts w:ascii="Times New Roman" w:eastAsia="Times New Roman" w:hAnsi="Times New Roman" w:cs="Times New Roman"/>
                  <w:szCs w:val="24"/>
                </w:rPr>
                <w:delText>Mencoba</w:delText>
              </w:r>
            </w:del>
            <w:ins w:id="36" w:author="TOSHIBA" w:date="2021-10-21T11:55:00Z">
              <w:r w:rsidR="0089568C">
                <w:rPr>
                  <w:rFonts w:ascii="Times New Roman" w:eastAsia="Times New Roman" w:hAnsi="Times New Roman" w:cs="Times New Roman"/>
                  <w:szCs w:val="24"/>
                </w:rPr>
                <w:t xml:space="preserve"> 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7" w:author="TOSHIBA" w:date="2021-10-21T11:55:00Z">
              <w:r w:rsidRPr="00EC6F38" w:rsidDel="0089568C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ins w:id="38" w:author="TOSHIBA" w:date="2021-10-21T11:55:00Z">
              <w:r w:rsidR="0089568C">
                <w:rPr>
                  <w:rFonts w:ascii="Times New Roman" w:eastAsia="Times New Roman" w:hAnsi="Times New Roman" w:cs="Times New Roman"/>
                  <w:szCs w:val="24"/>
                </w:rPr>
                <w:t xml:space="preserve"> 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9" w:author="TOSHIBA" w:date="2021-10-21T11:55:00Z">
              <w:r w:rsidRPr="00EC6F38" w:rsidDel="0089568C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40" w:author="TOSHIBA" w:date="2021-10-21T11:55:00Z">
              <w:r w:rsidR="0089568C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TOSHIBA" w:date="2021-10-21T11:55:00Z">
              <w:r w:rsidRPr="00EC6F38" w:rsidDel="0089568C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42" w:author="TOSHIBA" w:date="2021-10-21T11:55:00Z">
              <w:r w:rsidR="0089568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9568C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del w:id="43" w:author="TOSHIBA" w:date="2021-10-21T11:56:00Z">
              <w:r w:rsidRPr="00EC6F38" w:rsidDel="0089568C">
                <w:rPr>
                  <w:rFonts w:ascii="Times New Roman" w:eastAsia="Times New Roman" w:hAnsi="Times New Roman" w:cs="Times New Roman"/>
                  <w:szCs w:val="24"/>
                </w:rPr>
                <w:delText xml:space="preserve"> tapi</w:delText>
              </w:r>
            </w:del>
            <w:ins w:id="44" w:author="TOSHIBA" w:date="2021-10-21T11:56:00Z">
              <w:r w:rsidR="0089568C">
                <w:rPr>
                  <w:rFonts w:ascii="Times New Roman" w:eastAsia="Times New Roman" w:hAnsi="Times New Roman" w:cs="Times New Roman"/>
                  <w:szCs w:val="24"/>
                </w:rPr>
                <w:t xml:space="preserve"> tetapi</w:t>
              </w:r>
            </w:ins>
            <w:bookmarkStart w:id="45" w:name="_GoBack"/>
            <w:bookmarkEnd w:id="4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SHIBA" w:date="2021-10-21T11:46:00Z" w:initials="T">
    <w:p w:rsidR="009765B7" w:rsidRDefault="009765B7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>)</w:t>
      </w:r>
    </w:p>
  </w:comment>
  <w:comment w:id="3" w:author="TOSHIBA" w:date="2021-10-21T11:49:00Z" w:initials="T">
    <w:p w:rsidR="00E7565E" w:rsidRDefault="00E7565E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di </w:t>
      </w:r>
      <w:proofErr w:type="spellStart"/>
      <w:r>
        <w:t>tulisan</w:t>
      </w:r>
      <w:proofErr w:type="spellEnd"/>
      <w:r>
        <w:t xml:space="preserve"> Industry 4.0 </w:t>
      </w:r>
      <w:proofErr w:type="spellStart"/>
      <w:r>
        <w:t>ditulis</w:t>
      </w:r>
      <w:proofErr w:type="spellEnd"/>
      <w:r>
        <w:t xml:space="preserve"> miring</w:t>
      </w:r>
    </w:p>
  </w:comment>
  <w:comment w:id="2" w:author="TOSHIBA" w:date="2021-10-21T11:48:00Z" w:initials="T">
    <w:p w:rsidR="009765B7" w:rsidRDefault="009765B7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paragraph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 cm</w:t>
      </w:r>
    </w:p>
  </w:comment>
  <w:comment w:id="4" w:author="TOSHIBA" w:date="2021-10-21T11:51:00Z" w:initials="T">
    <w:p w:rsidR="00116C41" w:rsidRDefault="00116C41" w:rsidP="00116C41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paragraph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 cm</w:t>
      </w:r>
    </w:p>
    <w:p w:rsidR="00116C41" w:rsidRDefault="00116C41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16C41"/>
    <w:rsid w:val="0012251A"/>
    <w:rsid w:val="00125355"/>
    <w:rsid w:val="001D038C"/>
    <w:rsid w:val="00240407"/>
    <w:rsid w:val="0042167F"/>
    <w:rsid w:val="004A7374"/>
    <w:rsid w:val="00513540"/>
    <w:rsid w:val="0089568C"/>
    <w:rsid w:val="00924DF5"/>
    <w:rsid w:val="009765B7"/>
    <w:rsid w:val="00E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4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76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5B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5B7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4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76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5B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5B7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3</cp:revision>
  <dcterms:created xsi:type="dcterms:W3CDTF">2021-10-21T04:45:00Z</dcterms:created>
  <dcterms:modified xsi:type="dcterms:W3CDTF">2021-10-21T04:56:00Z</dcterms:modified>
</cp:coreProperties>
</file>