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131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6DF949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5388C6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14:paraId="41B2BE57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16DCCC4C" w14:textId="77777777" w:rsidTr="0062003E">
        <w:tc>
          <w:tcPr>
            <w:tcW w:w="9350" w:type="dxa"/>
          </w:tcPr>
          <w:p w14:paraId="013CE21B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AD8C3" w14:textId="77777777" w:rsidR="008C2877" w:rsidRPr="00A16D9B" w:rsidRDefault="008C2877" w:rsidP="002057B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0" w:author="Salma Nur Haniyah" w:date="2021-07-29T12:52:00Z">
                <w:pPr>
                  <w:spacing w:line="312" w:lineRule="auto"/>
                  <w:jc w:val="both"/>
                </w:pPr>
              </w:pPrChange>
            </w:pPr>
            <w:bookmarkStart w:id="1" w:name="_GoBack"/>
            <w:bookmarkEnd w:id="1"/>
            <w:del w:id="2" w:author="Salma Nur Haniyah" w:date="2021-07-29T12:52:00Z">
              <w:r w:rsidRPr="00A16D9B" w:rsidDel="002057B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1.</w:delText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Berpikir Kritis</w:t>
            </w:r>
          </w:p>
          <w:p w14:paraId="761A7818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E3274" w14:textId="01102397" w:rsidR="008C2877" w:rsidRPr="00A16D9B" w:rsidDel="00174562" w:rsidRDefault="008C2877" w:rsidP="00174562">
            <w:pPr>
              <w:spacing w:line="312" w:lineRule="auto"/>
              <w:ind w:firstLine="525"/>
              <w:jc w:val="both"/>
              <w:rPr>
                <w:del w:id="3" w:author="Salma Nur Haniyah" w:date="2021-07-29T12:45:00Z"/>
                <w:rFonts w:ascii="Times New Roman" w:hAnsi="Times New Roman" w:cs="Times New Roman"/>
                <w:sz w:val="24"/>
                <w:szCs w:val="24"/>
              </w:rPr>
              <w:pPrChange w:id="4" w:author="Salma Nur Haniyah" w:date="2021-07-29T12:44:00Z">
                <w:pPr>
                  <w:spacing w:line="312" w:lineRule="auto"/>
                  <w:jc w:val="both"/>
                </w:pPr>
              </w:pPrChange>
            </w:pPr>
            <w:del w:id="5" w:author="Salma Nur Haniyah" w:date="2021-07-29T12:44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ins w:id="6" w:author="Salma Nur Haniyah" w:date="2021-07-29T12:44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del w:id="7" w:author="Salma Nur Haniyah" w:date="2021-07-29T12:44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alam dunia tulis-menulis, kemampuan berpikir kritis sangat membantu dalam pengembangan gagasan</w:t>
            </w:r>
            <w:ins w:id="8" w:author="Salma Nur Haniyah" w:date="2021-07-29T12:44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" w:author="Salma Nur Haniyah" w:date="2021-07-29T12:44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yang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 masalah. Kemampuan ini</w:t>
            </w:r>
            <w:del w:id="10" w:author="Salma Nur Haniyah" w:date="2021-07-29T12:44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terutama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diperlukan untuk menghasilkan karya tulis ilmiah </w:t>
            </w:r>
            <w:del w:id="11" w:author="Salma Nur Haniyah" w:date="2021-07-29T12:44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yang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 pada riset masalah seperti di p</w:t>
            </w:r>
            <w:proofErr w:type="spellStart"/>
            <w:ins w:id="12" w:author="Salma Nur Haniyah" w:date="2021-07-29T12:45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erguruan</w:t>
              </w:r>
            </w:ins>
            <w:proofErr w:type="spellEnd"/>
            <w:del w:id="13" w:author="Salma Nur Haniyah" w:date="2021-07-29T12:45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>endidikan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tinggi. </w:t>
            </w:r>
            <w:del w:id="14" w:author="Salma Nur Haniyah" w:date="2021-07-29T12:51:00Z">
              <w:r w:rsidRPr="00A16D9B" w:rsidDel="002057B2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delText>1</w:delText>
              </w:r>
            </w:del>
          </w:p>
          <w:p w14:paraId="34628CCB" w14:textId="77777777" w:rsidR="008C2877" w:rsidRPr="00A16D9B" w:rsidRDefault="008C2877" w:rsidP="00174562">
            <w:pPr>
              <w:spacing w:line="312" w:lineRule="auto"/>
              <w:ind w:firstLine="525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5" w:author="Salma Nur Haniyah" w:date="2021-07-29T12:45:00Z">
                <w:pPr>
                  <w:spacing w:line="312" w:lineRule="auto"/>
                  <w:jc w:val="both"/>
                </w:pPr>
              </w:pPrChange>
            </w:pPr>
          </w:p>
          <w:p w14:paraId="43C01CF1" w14:textId="19A6A521" w:rsidR="008C2877" w:rsidRPr="00A16D9B" w:rsidDel="002057B2" w:rsidRDefault="008C2877" w:rsidP="00174562">
            <w:pPr>
              <w:spacing w:line="312" w:lineRule="auto"/>
              <w:ind w:firstLine="525"/>
              <w:jc w:val="both"/>
              <w:rPr>
                <w:del w:id="16" w:author="Salma Nur Haniyah" w:date="2021-07-29T12:51:00Z"/>
                <w:rFonts w:ascii="Times New Roman" w:hAnsi="Times New Roman" w:cs="Times New Roman"/>
                <w:sz w:val="24"/>
                <w:szCs w:val="24"/>
              </w:rPr>
              <w:pPrChange w:id="17" w:author="Salma Nur Haniyah" w:date="2021-07-29T12:45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 dapat didefinisikan sebagai kapasitas (kemampuan) seseorang untuk merespons pemikiran atau informasi yang diterimanya, lalu mengevaluasinya secara sistematis. Ada beberapa definisi yang diungkapkan oleh para ahli</w:t>
            </w:r>
            <w:ins w:id="18" w:author="Salma Nur Haniyah" w:date="2021-07-29T12:45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seperti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9" w:author="Salma Nur Haniyah" w:date="2021-07-29T12:45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Michael Scriven dan Richard Paul (1987)</w:t>
            </w:r>
            <w:ins w:id="20" w:author="Salma Nur Haniyah" w:date="2021-07-29T12:45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Mereka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menjelaskan bahwa berpikir kritis melibatkan proses yang </w:t>
            </w:r>
            <w:del w:id="21" w:author="Salma Nur Haniyah" w:date="2021-07-29T12:48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secara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aktif dan penuh kemampuan untuk membuat konsep, menerapkan, menganalisis, menyarikan, dan mengamati sebuah masalah yang diperoleh ataupun diciptakan dari 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3C23112F" w14:textId="77777777" w:rsidR="008C2877" w:rsidRPr="00A16D9B" w:rsidRDefault="008C2877" w:rsidP="002057B2">
            <w:pPr>
              <w:spacing w:line="312" w:lineRule="auto"/>
              <w:ind w:firstLine="525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2" w:author="Salma Nur Haniyah" w:date="2021-07-29T12:51:00Z">
                <w:pPr>
                  <w:spacing w:line="312" w:lineRule="auto"/>
                  <w:jc w:val="both"/>
                </w:pPr>
              </w:pPrChange>
            </w:pPr>
          </w:p>
          <w:p w14:paraId="2857046E" w14:textId="00152023" w:rsidR="008C2877" w:rsidRPr="00A16D9B" w:rsidDel="002057B2" w:rsidRDefault="008C2877" w:rsidP="00174562">
            <w:pPr>
              <w:spacing w:line="312" w:lineRule="auto"/>
              <w:ind w:firstLine="525"/>
              <w:jc w:val="both"/>
              <w:rPr>
                <w:del w:id="23" w:author="Salma Nur Haniyah" w:date="2021-07-29T12:5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</w:t>
            </w:r>
            <w:ins w:id="24" w:author="Salma Nur Haniyah" w:date="2021-07-29T12:46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25" w:author="Salma Nur Haniyah" w:date="2021-07-29T12:46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saat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sebuah keluarga sebagai kelompok terkecil dari sebuah bangsa menghadapi banjir informasi di berbagai bidang</w:t>
            </w:r>
            <w:ins w:id="26" w:author="Salma Nur Haniyah" w:date="2021-07-29T12:46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7" w:author="Salma Nur Haniyah" w:date="2021-07-29T12:46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ins w:id="28" w:author="Salma Nur Haniyah" w:date="2021-07-29T12:46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pendidikan, kesehatan, keuangan, kemasyarakatan, bahkan kegiatan-kegiatan </w:t>
            </w:r>
            <w:ins w:id="29" w:author="Salma Nur Haniyah" w:date="2021-07-29T12:46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lain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bersifat remeh. </w:t>
            </w:r>
            <w:proofErr w:type="spellStart"/>
            <w:ins w:id="30" w:author="Salma Nur Haniyah" w:date="2021-07-29T12:48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hal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artinya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kita</w:t>
              </w:r>
              <w:proofErr w:type="spellEnd"/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1" w:author="Salma Nur Haniyah" w:date="2021-07-29T12:48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Artinya, kita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menghadapi sesuatu yang bersifat ringan sampa</w:t>
            </w:r>
            <w:proofErr w:type="spellStart"/>
            <w:ins w:id="32" w:author="Salma Nur Haniyah" w:date="2021-07-29T12:48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</w:ins>
            <w:proofErr w:type="spellEnd"/>
            <w:del w:id="33" w:author="Salma Nur Haniyah" w:date="2021-07-29T12:48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>i yang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rumit sehingga diperlukan respons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14:paraId="2D51A6F6" w14:textId="77777777" w:rsidR="008C2877" w:rsidRPr="00A16D9B" w:rsidRDefault="008C2877" w:rsidP="002057B2">
            <w:pPr>
              <w:spacing w:line="312" w:lineRule="auto"/>
              <w:ind w:firstLine="525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4" w:author="Salma Nur Haniyah" w:date="2021-07-29T12:51:00Z">
                <w:pPr>
                  <w:spacing w:line="312" w:lineRule="auto"/>
                  <w:jc w:val="both"/>
                </w:pPr>
              </w:pPrChange>
            </w:pPr>
          </w:p>
          <w:p w14:paraId="307EEB48" w14:textId="5F7E6B9B" w:rsidR="008C2877" w:rsidRPr="00A16D9B" w:rsidDel="002057B2" w:rsidRDefault="008C2877" w:rsidP="00174562">
            <w:pPr>
              <w:spacing w:line="312" w:lineRule="auto"/>
              <w:ind w:firstLine="525"/>
              <w:jc w:val="both"/>
              <w:rPr>
                <w:del w:id="35" w:author="Salma Nur Haniyah" w:date="2021-07-29T12:5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Jika seseorang terlatih untuk berpikir kritis, ia</w:t>
            </w:r>
            <w:del w:id="36" w:author="Salma Nur Haniyah" w:date="2021-07-29T12:49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pun</w:delText>
              </w:r>
            </w:del>
            <w:ins w:id="37" w:author="Salma Nur Haniyah" w:date="2021-07-29T12:49:00Z">
              <w:r w:rsidR="0017456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8" w:author="Salma Nur Haniyah" w:date="2021-07-29T12:49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 siap menghadapi persoalan-persoalan yang lebih kompleks untuk menemukan solusi. Contohnya, terhadap permasalahan lingkungan,</w:t>
            </w:r>
            <w:del w:id="39" w:author="Salma Nur Haniyah" w:date="2021-07-29T12:49:00Z">
              <w:r w:rsidRPr="00A16D9B" w:rsidDel="001745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seperti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14:paraId="101500AD" w14:textId="77777777" w:rsidR="008C2877" w:rsidRPr="00A16D9B" w:rsidRDefault="008C2877" w:rsidP="002057B2">
            <w:pPr>
              <w:spacing w:line="312" w:lineRule="auto"/>
              <w:ind w:firstLine="525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0" w:author="Salma Nur Haniyah" w:date="2021-07-29T12:51:00Z">
                <w:pPr>
                  <w:spacing w:line="312" w:lineRule="auto"/>
                  <w:jc w:val="both"/>
                </w:pPr>
              </w:pPrChange>
            </w:pPr>
          </w:p>
          <w:p w14:paraId="10C7A652" w14:textId="0266A78C" w:rsidR="008C2877" w:rsidRPr="00A16D9B" w:rsidRDefault="008C2877" w:rsidP="00174562">
            <w:pPr>
              <w:spacing w:line="312" w:lineRule="auto"/>
              <w:ind w:firstLine="525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1" w:author="Salma Nur Haniyah" w:date="2021-07-29T12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sangat penting </w:t>
            </w:r>
            <w:proofErr w:type="spellStart"/>
            <w:ins w:id="42" w:author="Salma Nur Haniyah" w:date="2021-07-29T12:51:00Z">
              <w:r w:rsidR="002057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tidak</w:t>
              </w:r>
              <w:proofErr w:type="spellEnd"/>
              <w:r w:rsidR="002057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057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hanya</w:t>
              </w:r>
              <w:proofErr w:type="spellEnd"/>
              <w:r w:rsidR="002057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43" w:author="Salma Nur Haniyah" w:date="2021-07-29T12:51:00Z">
              <w:r w:rsidRPr="00A16D9B" w:rsidDel="002057B2">
                <w:rPr>
                  <w:rFonts w:ascii="Times New Roman" w:hAnsi="Times New Roman" w:cs="Times New Roman"/>
                  <w:sz w:val="24"/>
                  <w:szCs w:val="24"/>
                </w:rPr>
                <w:delText>bukan hanya b</w:delText>
              </w:r>
            </w:del>
            <w:del w:id="44" w:author="Salma Nur Haniyah" w:date="2021-07-29T12:50:00Z">
              <w:r w:rsidRPr="00A16D9B" w:rsidDel="002057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erkaitan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dengan proses pendidikan seseorang, melainkan juga dalam karier atau pekerjaan. Kecakapan ini diperlukan untuk memecahkan masalah secara analitis,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14:paraId="5644577A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964572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F2E4FB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473E5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302CB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2FFB1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1BF707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49CB3D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06A66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2961B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9A0D2" w14:textId="77777777" w:rsidR="003638DE" w:rsidRDefault="003638DE" w:rsidP="00D80F46">
      <w:r>
        <w:separator/>
      </w:r>
    </w:p>
  </w:endnote>
  <w:endnote w:type="continuationSeparator" w:id="0">
    <w:p w14:paraId="19560C8E" w14:textId="77777777" w:rsidR="003638DE" w:rsidRDefault="003638D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7E06D" w14:textId="77777777" w:rsidR="00D80F46" w:rsidRDefault="00D80F46">
    <w:pPr>
      <w:pStyle w:val="Footer"/>
    </w:pPr>
    <w:r>
      <w:t>CLO-4</w:t>
    </w:r>
  </w:p>
  <w:p w14:paraId="3399794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CE25D" w14:textId="77777777" w:rsidR="003638DE" w:rsidRDefault="003638DE" w:rsidP="00D80F46">
      <w:r>
        <w:separator/>
      </w:r>
    </w:p>
  </w:footnote>
  <w:footnote w:type="continuationSeparator" w:id="0">
    <w:p w14:paraId="2851A235" w14:textId="77777777" w:rsidR="003638DE" w:rsidRDefault="003638D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ma Nur Haniyah">
    <w15:presenceInfo w15:providerId="None" w15:userId="Salma Nur Haniy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12251A"/>
    <w:rsid w:val="00174562"/>
    <w:rsid w:val="00184E03"/>
    <w:rsid w:val="002057B2"/>
    <w:rsid w:val="002D5B47"/>
    <w:rsid w:val="003638DE"/>
    <w:rsid w:val="0042167F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3E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1745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 Nur Haniyah</cp:lastModifiedBy>
  <cp:revision>8</cp:revision>
  <dcterms:created xsi:type="dcterms:W3CDTF">2019-10-18T19:52:00Z</dcterms:created>
  <dcterms:modified xsi:type="dcterms:W3CDTF">2021-07-29T05:52:00Z</dcterms:modified>
</cp:coreProperties>
</file>