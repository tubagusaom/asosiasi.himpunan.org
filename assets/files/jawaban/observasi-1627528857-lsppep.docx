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0" w:author="asus" w:date="2021-07-29T10:17:00Z">
              <w:r w:rsidRPr="00A16D9B" w:rsidDel="00245361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" w:author="asus" w:date="2021-07-29T10:17:00Z">
              <w:r w:rsidRPr="00A16D9B" w:rsidDel="00245361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" w:author="asus" w:date="2021-07-29T10:17:00Z">
              <w:r w:rsidRPr="00A16D9B" w:rsidDel="00245361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3" w:author="asus" w:date="2021-07-29T10:17:00Z">
              <w:r w:rsidRPr="00A16D9B" w:rsidDel="00245361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4" w:author="asus" w:date="2021-07-29T10:21:00Z">
              <w:r w:rsidRPr="00A16D9B" w:rsidDel="0024536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Untuk</w:delText>
              </w:r>
            </w:del>
            <w:ins w:id="5" w:author="asus" w:date="2021-07-29T10:21:00Z">
              <w:r w:rsidR="0024536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untuk</w:t>
              </w:r>
            </w:ins>
            <w:bookmarkStart w:id="6" w:name="_GoBack"/>
            <w:bookmarkEnd w:id="6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Small Business</w:t>
            </w:r>
            <w:r w:rsidR="00245361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24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del w:id="7" w:author="asus" w:date="2021-07-29T10:18:00Z">
              <w:r w:rsidRPr="00A16D9B" w:rsidDel="00245361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8" w:author="asus" w:date="2021-07-29T10:21:00Z">
              <w:r w:rsidRPr="00A16D9B" w:rsidDel="0024536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Untuk</w:delText>
              </w:r>
            </w:del>
            <w:ins w:id="9" w:author="asus" w:date="2021-07-29T10:21:00Z">
              <w:r w:rsidR="0024536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24536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untuk</w:t>
              </w:r>
            </w:ins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0" w:author="asus" w:date="2021-07-29T10:18:00Z">
              <w:r w:rsidRPr="00A16D9B" w:rsidDel="00245361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r w:rsidR="00245361">
              <w:rPr>
                <w:rFonts w:ascii="Times New Roman" w:hAnsi="Times New Roman" w:cs="Times New Roman"/>
                <w:sz w:val="24"/>
                <w:szCs w:val="24"/>
              </w:rPr>
              <w:t xml:space="preserve"> Elex</w:t>
            </w:r>
            <w:r w:rsidR="0024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245361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r w:rsidR="0024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CDE" w:rsidRDefault="00222CDE" w:rsidP="00D80F46">
      <w:r>
        <w:separator/>
      </w:r>
    </w:p>
  </w:endnote>
  <w:endnote w:type="continuationSeparator" w:id="0">
    <w:p w:rsidR="00222CDE" w:rsidRDefault="00222CD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CDE" w:rsidRDefault="00222CDE" w:rsidP="00D80F46">
      <w:r>
        <w:separator/>
      </w:r>
    </w:p>
  </w:footnote>
  <w:footnote w:type="continuationSeparator" w:id="0">
    <w:p w:rsidR="00222CDE" w:rsidRDefault="00222CD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22CDE"/>
    <w:rsid w:val="00233D8A"/>
    <w:rsid w:val="00245361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2019-10-18T19:52:00Z</dcterms:created>
  <dcterms:modified xsi:type="dcterms:W3CDTF">2021-07-29T03:22:00Z</dcterms:modified>
</cp:coreProperties>
</file>