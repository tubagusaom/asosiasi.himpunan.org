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F17A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CFC534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14191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912A38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86BB56B" w14:textId="77777777" w:rsidTr="00821BA2">
        <w:tc>
          <w:tcPr>
            <w:tcW w:w="9350" w:type="dxa"/>
          </w:tcPr>
          <w:p w14:paraId="5B193429" w14:textId="77777777" w:rsidR="00BE098E" w:rsidRDefault="00BE098E" w:rsidP="00DB1805">
            <w:pPr>
              <w:pStyle w:val="ListParagraph"/>
              <w:ind w:left="0"/>
            </w:pPr>
          </w:p>
          <w:p w14:paraId="70F2DDEF" w14:textId="77777777" w:rsidR="00BE098E" w:rsidRPr="003C6054" w:rsidRDefault="00BE098E" w:rsidP="00DB1805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039203F" w14:textId="77777777" w:rsidR="00BE098E" w:rsidRDefault="00BE098E" w:rsidP="00DB1805">
            <w:pPr>
              <w:pStyle w:val="ListParagraph"/>
              <w:ind w:left="0"/>
              <w:pPrChange w:id="0" w:author="no name" w:date="2020-12-14T13:03:00Z">
                <w:pPr>
                  <w:pStyle w:val="ListParagraph"/>
                  <w:ind w:left="0"/>
                  <w:jc w:val="center"/>
                </w:pPr>
              </w:pPrChange>
            </w:pPr>
          </w:p>
          <w:p w14:paraId="1A96E5A2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del w:id="2" w:author="no name" w:date="2020-12-14T13:07:00Z">
              <w:r w:rsidDel="00DB1805">
                <w:delText xml:space="preserve"> </w:delText>
              </w:r>
            </w:del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9F43C0A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9B00A5A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189D373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F819175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5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8B61590" w14:textId="0290F076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6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ins w:id="7" w:author="no name" w:date="2020-12-14T13:05:00Z">
              <w:r w:rsidR="00DB1805">
                <w:t>;</w:t>
              </w:r>
            </w:ins>
            <w:del w:id="8" w:author="no name" w:date="2020-12-14T13:05:00Z">
              <w:r w:rsidDel="00DB1805">
                <w:delText>,</w:delText>
              </w:r>
            </w:del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C660A0E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9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19CA5A2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0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018B1CEF" w14:textId="3912DE82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1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ins w:id="12" w:author="no name" w:date="2020-12-14T13:05:00Z">
              <w:r w:rsidR="00DB1805">
                <w:t>,</w:t>
              </w:r>
            </w:ins>
            <w:del w:id="13" w:author="no name" w:date="2020-12-14T13:05:00Z">
              <w:r w:rsidDel="00DB1805">
                <w:delText>;</w:delText>
              </w:r>
            </w:del>
            <w:r>
              <w:t xml:space="preserve"> </w:t>
            </w:r>
            <w:proofErr w:type="spellStart"/>
            <w:r>
              <w:t>utuh</w:t>
            </w:r>
            <w:proofErr w:type="spellEnd"/>
            <w:ins w:id="14" w:author="no name" w:date="2020-12-14T13:05:00Z">
              <w:r w:rsidR="00DB1805">
                <w:t>,</w:t>
              </w:r>
            </w:ins>
            <w:del w:id="15" w:author="no name" w:date="2020-12-14T13:05:00Z">
              <w:r w:rsidDel="00DB1805">
                <w:delText>;</w:delText>
              </w:r>
            </w:del>
            <w:r>
              <w:t xml:space="preserve"> </w:t>
            </w:r>
            <w:proofErr w:type="spellStart"/>
            <w:r>
              <w:t>bulat</w:t>
            </w:r>
            <w:proofErr w:type="spellEnd"/>
            <w:ins w:id="16" w:author="no name" w:date="2020-12-14T13:05:00Z">
              <w:r w:rsidR="00DB1805">
                <w:t xml:space="preserve"> </w:t>
              </w:r>
            </w:ins>
            <w:ins w:id="17" w:author="no name" w:date="2020-12-14T13:06:00Z">
              <w:r w:rsidR="00DB1805">
                <w:t xml:space="preserve">dan </w:t>
              </w:r>
            </w:ins>
            <w:del w:id="18" w:author="no name" w:date="2020-12-14T13:05:00Z">
              <w:r w:rsidDel="00DB1805">
                <w:delText xml:space="preserve">; </w:delText>
              </w:r>
            </w:del>
            <w:proofErr w:type="spellStart"/>
            <w:r>
              <w:t>sempurna</w:t>
            </w:r>
            <w:proofErr w:type="spellEnd"/>
            <w:r>
              <w:t>.</w:t>
            </w:r>
          </w:p>
          <w:p w14:paraId="50E1B193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9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D662972" w14:textId="141137BE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20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</w:t>
            </w:r>
            <w:ins w:id="21" w:author="no name" w:date="2020-12-14T13:06:00Z">
              <w:r w:rsidR="00DB1805">
                <w:t>n</w:t>
              </w:r>
              <w:proofErr w:type="spellEnd"/>
              <w:r w:rsidR="00DB1805">
                <w:t xml:space="preserve"> </w:t>
              </w:r>
            </w:ins>
            <w:del w:id="22" w:author="no name" w:date="2020-12-14T13:04:00Z">
              <w:r w:rsidDel="00DB1805">
                <w:delText xml:space="preserve">n </w:delText>
              </w:r>
            </w:del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ins w:id="23" w:author="no name" w:date="2020-12-14T13:06:00Z">
              <w:r w:rsidR="00DB1805">
                <w:t xml:space="preserve"> dan </w:t>
              </w:r>
              <w:proofErr w:type="spellStart"/>
              <w:r w:rsidR="00DB1805">
                <w:t>sebagainya</w:t>
              </w:r>
            </w:ins>
            <w:proofErr w:type="spellEnd"/>
            <w:del w:id="24" w:author="no name" w:date="2020-12-14T13:06:00Z">
              <w:r w:rsidDel="00DB1805">
                <w:delText>, dsb</w:delText>
              </w:r>
            </w:del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350E5EF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25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191F4D6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6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376AAEFA" w14:textId="3C948D7D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7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 w:rsidR="00790ACD">
              <w:t xml:space="preserve"> </w:t>
            </w:r>
            <w:proofErr w:type="spellStart"/>
            <w:ins w:id="28" w:author="no name" w:date="2020-12-14T13:01:00Z">
              <w:r w:rsidR="00790ACD">
                <w:t>atau</w:t>
              </w:r>
            </w:ins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2C7829E" w14:textId="0D50CFDB" w:rsidR="00BE098E" w:rsidDel="00790ACD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2490"/>
              <w:rPr>
                <w:del w:id="29" w:author="no name" w:date="2020-12-14T13:02:00Z"/>
              </w:rPr>
              <w:pPrChange w:id="30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del w:id="31" w:author="no name" w:date="2020-12-14T13:02:00Z">
              <w:r w:rsidDel="00790ACD">
                <w:tab/>
              </w:r>
            </w:del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ins w:id="32" w:author="no name" w:date="2020-12-14T13:01:00Z">
              <w:r w:rsidR="00790ACD">
                <w:t xml:space="preserve"> </w:t>
              </w:r>
            </w:ins>
            <w:ins w:id="33" w:author="no name" w:date="2020-12-14T13:02:00Z">
              <w:r w:rsidR="00790ACD">
                <w:t xml:space="preserve">dan </w:t>
              </w:r>
            </w:ins>
            <w:del w:id="34" w:author="no name" w:date="2020-12-14T13:01:00Z">
              <w:r w:rsidDel="00790ACD">
                <w:delText xml:space="preserve">, </w:delText>
              </w:r>
            </w:del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tatanan</w:t>
            </w:r>
            <w:proofErr w:type="spellEnd"/>
            <w:r>
              <w:t xml:space="preserve">, </w:t>
            </w:r>
            <w:ins w:id="35" w:author="no name" w:date="2020-12-14T13:02:00Z">
              <w:r w:rsidR="00790ACD">
                <w:t xml:space="preserve">  </w:t>
              </w:r>
            </w:ins>
            <w:proofErr w:type="gramEnd"/>
            <w:r>
              <w:t xml:space="preserve">dan </w:t>
            </w:r>
          </w:p>
          <w:p w14:paraId="0AEA9A0E" w14:textId="292CF7EA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2490"/>
              <w:pPrChange w:id="36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7" w:author="no name" w:date="2020-12-14T13:02:00Z">
              <w:r w:rsidDel="00790ACD">
                <w:tab/>
              </w:r>
              <w:r w:rsidDel="00790ACD">
                <w:tab/>
              </w:r>
            </w:del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ins w:id="38" w:author="no name" w:date="2020-12-14T13:02:00Z">
              <w:r w:rsidR="00790ACD">
                <w:t>di</w:t>
              </w:r>
            </w:ins>
            <w:del w:id="39" w:author="no name" w:date="2020-12-14T13:02:00Z">
              <w:r w:rsidDel="00790ACD">
                <w:delText>ber</w:delText>
              </w:r>
            </w:del>
            <w:r>
              <w:t>terima</w:t>
            </w:r>
            <w:proofErr w:type="spellEnd"/>
            <w:r>
              <w:t>.</w:t>
            </w:r>
          </w:p>
          <w:p w14:paraId="6524B678" w14:textId="73942A7E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0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ins w:id="41" w:author="no name" w:date="2020-12-14T13:06:00Z">
              <w:r w:rsidR="00DB1805">
                <w:t xml:space="preserve"> </w:t>
              </w:r>
            </w:ins>
            <w:del w:id="42" w:author="no name" w:date="2020-12-14T13:06:00Z">
              <w:r w:rsidDel="00DB1805">
                <w:delText xml:space="preserve">, </w:delText>
              </w:r>
            </w:del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C78F9F3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3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819CFBE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4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1439E83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45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A24F669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6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70DE680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7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B50737F" w14:textId="77777777" w:rsidR="00BE098E" w:rsidRDefault="00BE098E" w:rsidP="00DB180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48" w:author="no name" w:date="2020-12-14T13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744B7503" w14:textId="77777777" w:rsidTr="00821BA2">
        <w:tc>
          <w:tcPr>
            <w:tcW w:w="9350" w:type="dxa"/>
          </w:tcPr>
          <w:p w14:paraId="771B7B05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DD4DA3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o name">
    <w15:presenceInfo w15:providerId="None" w15:userId="no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790ACD"/>
    <w:rsid w:val="00924DF5"/>
    <w:rsid w:val="00BE098E"/>
    <w:rsid w:val="00DB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A8A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 name</cp:lastModifiedBy>
  <cp:revision>2</cp:revision>
  <dcterms:created xsi:type="dcterms:W3CDTF">2020-08-26T21:29:00Z</dcterms:created>
  <dcterms:modified xsi:type="dcterms:W3CDTF">2020-12-14T05:07:00Z</dcterms:modified>
</cp:coreProperties>
</file>