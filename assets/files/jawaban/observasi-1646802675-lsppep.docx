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F87FC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6E0AE75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4918529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3DAE5AC0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6B446698" w14:textId="77777777" w:rsidTr="00821BA2">
        <w:tc>
          <w:tcPr>
            <w:tcW w:w="9350" w:type="dxa"/>
          </w:tcPr>
          <w:p w14:paraId="64DC3DF5" w14:textId="77777777" w:rsidR="00BE098E" w:rsidRDefault="00BE098E" w:rsidP="00821BA2">
            <w:pPr>
              <w:pStyle w:val="ListParagraph"/>
              <w:ind w:left="0"/>
            </w:pPr>
          </w:p>
          <w:p w14:paraId="7041C168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25A5B815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6193B67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7ACD212A" w14:textId="3CC43078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ins w:id="0" w:author="Microsoft Office User" w:date="2022-03-09T12:09:00Z">
              <w:r w:rsidR="00FC2A8C">
                <w:t>tujuan</w:t>
              </w:r>
              <w:proofErr w:type="spellEnd"/>
              <w:r w:rsidR="00FC2A8C">
                <w:t xml:space="preserve"> yang </w:t>
              </w:r>
              <w:proofErr w:type="spellStart"/>
              <w:r w:rsidR="00FC2A8C">
                <w:t>telah</w:t>
              </w:r>
              <w:proofErr w:type="spellEnd"/>
              <w:r w:rsidR="00FC2A8C">
                <w:t xml:space="preserve"> </w:t>
              </w:r>
              <w:proofErr w:type="spellStart"/>
              <w:r w:rsidR="00FC2A8C">
                <w:t>ditetapkan</w:t>
              </w:r>
              <w:proofErr w:type="spellEnd"/>
              <w:r w:rsidR="00FC2A8C">
                <w:t>.</w:t>
              </w:r>
            </w:ins>
            <w:del w:id="1" w:author="Microsoft Office User" w:date="2022-03-09T12:09:00Z">
              <w:r w:rsidDel="00FC2A8C">
                <w:delText>sasaran.</w:delText>
              </w:r>
            </w:del>
          </w:p>
          <w:p w14:paraId="2A7E523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4B2457C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4C49352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2F89FA2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5B4E9F3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723E837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6345D2C1" w14:textId="29B11A5D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ins w:id="2" w:author="Microsoft Office User" w:date="2022-03-09T12:10:00Z">
              <w:r w:rsidR="00FC2A8C">
                <w:t>,</w:t>
              </w:r>
            </w:ins>
            <w:del w:id="3" w:author="Microsoft Office User" w:date="2022-03-09T12:10:00Z">
              <w:r w:rsidDel="00FC2A8C">
                <w:delText>;</w:delText>
              </w:r>
            </w:del>
            <w:r>
              <w:t xml:space="preserve"> </w:t>
            </w:r>
            <w:proofErr w:type="spellStart"/>
            <w:r>
              <w:t>utuh</w:t>
            </w:r>
            <w:proofErr w:type="spellEnd"/>
            <w:ins w:id="4" w:author="Microsoft Office User" w:date="2022-03-09T12:10:00Z">
              <w:r w:rsidR="00FC2A8C">
                <w:t>,</w:t>
              </w:r>
            </w:ins>
            <w:del w:id="5" w:author="Microsoft Office User" w:date="2022-03-09T12:10:00Z">
              <w:r w:rsidDel="00FC2A8C">
                <w:delText>;</w:delText>
              </w:r>
            </w:del>
            <w:r>
              <w:t xml:space="preserve"> </w:t>
            </w:r>
            <w:proofErr w:type="spellStart"/>
            <w:r>
              <w:t>bulat</w:t>
            </w:r>
            <w:proofErr w:type="spellEnd"/>
            <w:ins w:id="6" w:author="Microsoft Office User" w:date="2022-03-09T12:10:00Z">
              <w:r w:rsidR="00FC2A8C">
                <w:t>,</w:t>
              </w:r>
            </w:ins>
            <w:del w:id="7" w:author="Microsoft Office User" w:date="2022-03-09T12:10:00Z">
              <w:r w:rsidDel="00FC2A8C">
                <w:delText>;</w:delText>
              </w:r>
            </w:del>
            <w:r>
              <w:t xml:space="preserve">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08B3193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59DC454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725A81E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1536048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5457D2A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4839524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5A16EA3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3C248AE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60F0FBC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17F909C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47F88EA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258660F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2F42763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23BED6D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1535E99D" w14:textId="77777777" w:rsidTr="00821BA2">
        <w:tc>
          <w:tcPr>
            <w:tcW w:w="9350" w:type="dxa"/>
          </w:tcPr>
          <w:p w14:paraId="3A20BE6B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504FDE3D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4DF5"/>
    <w:rsid w:val="00BE098E"/>
    <w:rsid w:val="00FC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EB996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C2A8C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2020-08-26T21:29:00Z</dcterms:created>
  <dcterms:modified xsi:type="dcterms:W3CDTF">2022-03-09T05:10:00Z</dcterms:modified>
</cp:coreProperties>
</file>