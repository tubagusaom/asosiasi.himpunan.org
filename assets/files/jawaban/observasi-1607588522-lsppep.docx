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0" w:author="Mubarak" w:date="2020-12-10T16:19:00Z">
              <w:r w:rsidDel="00B04646">
                <w:delText>m</w:delText>
              </w:r>
            </w:del>
            <w:proofErr w:type="spellStart"/>
            <w:ins w:id="1" w:author="Mubarak" w:date="2020-12-10T16:19:00Z">
              <w:r w:rsidR="00B04646">
                <w:t>M</w:t>
              </w:r>
            </w:ins>
            <w:r>
              <w:t>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B04646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</w:t>
            </w:r>
            <w:r w:rsidR="00BE098E">
              <w:t>ilosofis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berdasarkan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filsafat</w:t>
            </w:r>
            <w:proofErr w:type="spellEnd"/>
            <w:r w:rsidR="00BE098E"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2" w:author="Mubarak" w:date="2020-12-10T16:20:00Z">
              <w:r w:rsidDel="00B04646">
                <w:delText>k</w:delText>
              </w:r>
            </w:del>
            <w:proofErr w:type="spellStart"/>
            <w:ins w:id="3" w:author="Mubarak" w:date="2020-12-10T16:20:00Z">
              <w:r w:rsidR="00B04646">
                <w:t>K</w:t>
              </w:r>
            </w:ins>
            <w:r>
              <w:t>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04646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</w:t>
            </w:r>
            <w:r w:rsidR="00BE098E">
              <w:t>mplementasi</w:t>
            </w:r>
            <w:proofErr w:type="spellEnd"/>
            <w:r w:rsidR="00BE098E">
              <w:t xml:space="preserve"> </w:t>
            </w:r>
            <w:r w:rsidR="00BE098E">
              <w:tab/>
              <w:t>:</w:t>
            </w:r>
            <w:r w:rsidR="00BE098E">
              <w:tab/>
            </w:r>
            <w:proofErr w:type="spellStart"/>
            <w:r w:rsidR="00BE098E">
              <w:t>pelaksanaan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penerapan</w:t>
            </w:r>
            <w:proofErr w:type="spellEnd"/>
            <w:r w:rsidR="00BE098E">
              <w:t>.</w:t>
            </w:r>
          </w:p>
          <w:p w:rsidR="00BE098E" w:rsidRDefault="00B04646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4" w:author="Mubarak" w:date="2020-12-10T16:20:00Z">
              <w:r>
                <w:t>O</w:t>
              </w:r>
            </w:ins>
            <w:del w:id="5" w:author="Mubarak" w:date="2020-12-10T16:20:00Z">
              <w:r w:rsidR="00BE098E" w:rsidDel="00B04646">
                <w:delText>o</w:delText>
              </w:r>
            </w:del>
            <w:r w:rsidR="00BE098E">
              <w:t xml:space="preserve">ptimal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tertinggi</w:t>
            </w:r>
            <w:proofErr w:type="spellEnd"/>
            <w:r w:rsidR="00BE098E">
              <w:t xml:space="preserve">; paling </w:t>
            </w:r>
            <w:proofErr w:type="spellStart"/>
            <w:r w:rsidR="00BE098E">
              <w:t>menguntungkan</w:t>
            </w:r>
            <w:proofErr w:type="spellEnd"/>
            <w:r w:rsidR="00BE098E">
              <w:t>.</w:t>
            </w:r>
          </w:p>
          <w:p w:rsidR="00BE098E" w:rsidRDefault="00B04646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I</w:t>
            </w:r>
            <w:r w:rsidR="00BE098E">
              <w:t xml:space="preserve">ntegral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meliputi</w:t>
            </w:r>
            <w:proofErr w:type="spellEnd"/>
            <w:r w:rsidR="00BE098E">
              <w:t xml:space="preserve"> </w:t>
            </w:r>
            <w:proofErr w:type="spellStart"/>
            <w:r w:rsidR="00BE098E">
              <w:t>seluruh</w:t>
            </w:r>
            <w:proofErr w:type="spellEnd"/>
            <w:r w:rsidR="00BE098E">
              <w:t xml:space="preserve"> </w:t>
            </w:r>
            <w:proofErr w:type="spellStart"/>
            <w:r w:rsidR="00BE098E">
              <w:t>bagian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perlu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menjadikan</w:t>
            </w:r>
            <w:proofErr w:type="spellEnd"/>
            <w:r w:rsidR="00BE098E"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04646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</w:t>
            </w:r>
            <w:r w:rsidR="00BE098E">
              <w:t>onseptual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berhubungan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dengan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konsep</w:t>
            </w:r>
            <w:proofErr w:type="spellEnd"/>
            <w:r w:rsidR="00BE098E">
              <w:t>.</w:t>
            </w:r>
          </w:p>
          <w:p w:rsidR="00BE098E" w:rsidRDefault="00B04646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ins w:id="6" w:author="Mubarak" w:date="2020-12-10T16:20:00Z">
              <w:r>
                <w:t>P</w:t>
              </w:r>
            </w:ins>
            <w:del w:id="7" w:author="Mubarak" w:date="2020-12-10T16:20:00Z">
              <w:r w:rsidR="00BE098E" w:rsidDel="00B04646">
                <w:delText>p</w:delText>
              </w:r>
            </w:del>
            <w:r w:rsidR="00BE098E">
              <w:t xml:space="preserve">rogram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rancangan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mengenai</w:t>
            </w:r>
            <w:proofErr w:type="spellEnd"/>
            <w:r w:rsidR="00BE098E">
              <w:t xml:space="preserve"> </w:t>
            </w:r>
            <w:proofErr w:type="spellStart"/>
            <w:r w:rsidR="00BE098E">
              <w:t>asas</w:t>
            </w:r>
            <w:proofErr w:type="spellEnd"/>
            <w:r w:rsidR="00BE098E">
              <w:t xml:space="preserve"> </w:t>
            </w:r>
            <w:proofErr w:type="spellStart"/>
            <w:r w:rsidR="00BE098E">
              <w:t>serta</w:t>
            </w:r>
            <w:proofErr w:type="spellEnd"/>
            <w:r w:rsidR="00BE098E">
              <w:t xml:space="preserve"> </w:t>
            </w:r>
            <w:proofErr w:type="spellStart"/>
            <w:r w:rsidR="00BE098E">
              <w:t>usaha</w:t>
            </w:r>
            <w:proofErr w:type="spellEnd"/>
            <w:r w:rsidR="00BE098E">
              <w:t xml:space="preserve"> (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ketatanegaraan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perekonomian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dsb</w:t>
            </w:r>
            <w:proofErr w:type="spellEnd"/>
            <w:r w:rsidR="00BE098E">
              <w:t xml:space="preserve">) yang </w:t>
            </w:r>
            <w:proofErr w:type="spellStart"/>
            <w:r w:rsidR="00BE098E">
              <w:t>akan</w:t>
            </w:r>
            <w:proofErr w:type="spellEnd"/>
            <w:r w:rsidR="00BE098E">
              <w:t xml:space="preserve"> </w:t>
            </w:r>
            <w:proofErr w:type="spellStart"/>
            <w:r w:rsidR="00BE098E">
              <w:t>dijalankan</w:t>
            </w:r>
            <w:proofErr w:type="spellEnd"/>
            <w:r w:rsidR="00BE098E">
              <w:t>.</w:t>
            </w:r>
          </w:p>
          <w:p w:rsidR="00BE098E" w:rsidRDefault="00B04646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ins w:id="8" w:author="Mubarak" w:date="2020-12-10T16:20:00Z">
              <w:r>
                <w:t>K</w:t>
              </w:r>
            </w:ins>
            <w:del w:id="9" w:author="Mubarak" w:date="2020-12-10T16:20:00Z">
              <w:r w:rsidR="00BE098E" w:rsidDel="00B04646">
                <w:delText>k</w:delText>
              </w:r>
            </w:del>
            <w:r w:rsidR="00BE098E">
              <w:t>riteria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ukuran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menjadi</w:t>
            </w:r>
            <w:proofErr w:type="spellEnd"/>
            <w:r w:rsidR="00BE098E">
              <w:t xml:space="preserve"> </w:t>
            </w:r>
            <w:proofErr w:type="spellStart"/>
            <w:r w:rsidR="00BE098E">
              <w:t>dasar</w:t>
            </w:r>
            <w:proofErr w:type="spellEnd"/>
            <w:r w:rsidR="00BE098E">
              <w:t xml:space="preserve"> </w:t>
            </w:r>
            <w:proofErr w:type="spellStart"/>
            <w:r w:rsidR="00BE098E">
              <w:t>penilaian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penetapan</w:t>
            </w:r>
            <w:proofErr w:type="spellEnd"/>
            <w:r w:rsidR="00BE098E">
              <w:t xml:space="preserve"> </w:t>
            </w:r>
            <w:proofErr w:type="spellStart"/>
            <w:r w:rsidR="00BE098E">
              <w:t>sesuatu</w:t>
            </w:r>
            <w:proofErr w:type="spellEnd"/>
            <w:r w:rsidR="00BE098E">
              <w:t>.</w:t>
            </w:r>
          </w:p>
          <w:p w:rsidR="00BE098E" w:rsidRDefault="00B04646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10" w:author="Mubarak" w:date="2020-12-10T16:21:00Z">
              <w:r>
                <w:t>M</w:t>
              </w:r>
            </w:ins>
            <w:del w:id="11" w:author="Mubarak" w:date="2020-12-10T16:21:00Z">
              <w:r w:rsidR="00BE098E" w:rsidDel="00B04646">
                <w:delText>m</w:delText>
              </w:r>
            </w:del>
            <w:r w:rsidR="00BE098E">
              <w:t>etodologi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ilmu</w:t>
            </w:r>
            <w:proofErr w:type="spellEnd"/>
            <w:r w:rsidR="00BE098E">
              <w:t xml:space="preserve"> </w:t>
            </w:r>
            <w:proofErr w:type="spellStart"/>
            <w:r w:rsidR="00BE098E">
              <w:t>tentang</w:t>
            </w:r>
            <w:proofErr w:type="spellEnd"/>
            <w:r w:rsidR="00BE098E">
              <w:t xml:space="preserve"> </w:t>
            </w:r>
            <w:proofErr w:type="spellStart"/>
            <w:r w:rsidR="00BE098E">
              <w:t>metode</w:t>
            </w:r>
            <w:proofErr w:type="spellEnd"/>
            <w:r w:rsidR="00BE098E">
              <w:t>.</w:t>
            </w:r>
          </w:p>
          <w:p w:rsidR="00BE098E" w:rsidRDefault="00B04646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N</w:t>
            </w:r>
            <w:r w:rsidR="00BE098E">
              <w:t xml:space="preserve">orma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aturan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ketentuan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mengikat</w:t>
            </w:r>
            <w:proofErr w:type="spellEnd"/>
            <w:r w:rsidR="00BE098E">
              <w:t xml:space="preserve"> </w:t>
            </w:r>
            <w:proofErr w:type="spellStart"/>
            <w:r w:rsidR="00BE098E">
              <w:t>warga</w:t>
            </w:r>
            <w:proofErr w:type="spellEnd"/>
            <w:r w:rsidR="00BE098E">
              <w:t xml:space="preserve"> </w:t>
            </w:r>
            <w:proofErr w:type="spellStart"/>
            <w:r w:rsidR="00BE098E">
              <w:t>kelompok</w:t>
            </w:r>
            <w:proofErr w:type="spellEnd"/>
            <w:r w:rsidR="00BE098E"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04646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12" w:author="Mubarak" w:date="2020-12-10T16:21:00Z">
              <w:r>
                <w:t>O</w:t>
              </w:r>
            </w:ins>
            <w:del w:id="13" w:author="Mubarak" w:date="2020-12-10T16:21:00Z">
              <w:r w:rsidR="00BE098E" w:rsidDel="00B04646">
                <w:delText>o</w:delText>
              </w:r>
            </w:del>
            <w:r w:rsidR="00BE098E">
              <w:t>rientasi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pandangan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mendasari</w:t>
            </w:r>
            <w:proofErr w:type="spellEnd"/>
            <w:r w:rsidR="00BE098E">
              <w:t xml:space="preserve"> </w:t>
            </w:r>
            <w:proofErr w:type="spellStart"/>
            <w:r w:rsidR="00BE098E">
              <w:t>pikiran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perhatian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kecen</w:t>
            </w:r>
            <w:proofErr w:type="spellEnd"/>
            <w:r w:rsidR="00BE098E"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derungan</w:t>
            </w:r>
            <w:proofErr w:type="spellEnd"/>
            <w:proofErr w:type="gramEnd"/>
            <w:r>
              <w:t>.</w:t>
            </w:r>
          </w:p>
          <w:p w:rsidR="00BE098E" w:rsidRDefault="00B04646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</w:t>
            </w:r>
            <w:r w:rsidR="00BE098E">
              <w:t>rosedur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tahap</w:t>
            </w:r>
            <w:proofErr w:type="spellEnd"/>
            <w:r w:rsidR="00BE098E">
              <w:t xml:space="preserve"> </w:t>
            </w:r>
            <w:proofErr w:type="spellStart"/>
            <w:r w:rsidR="00BE098E">
              <w:t>kegiatan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menyelesaikan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aktivitas</w:t>
            </w:r>
            <w:proofErr w:type="spellEnd"/>
            <w:r w:rsidR="00BE098E">
              <w:t xml:space="preserve">; </w:t>
            </w:r>
            <w:proofErr w:type="spellStart"/>
            <w:r w:rsidR="00BE098E">
              <w:t>metode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04646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14" w:author="Mubarak" w:date="2020-12-10T16:21:00Z">
              <w:r>
                <w:t>I</w:t>
              </w:r>
            </w:ins>
            <w:bookmarkStart w:id="15" w:name="_GoBack"/>
            <w:bookmarkEnd w:id="15"/>
            <w:del w:id="16" w:author="Mubarak" w:date="2020-12-10T16:21:00Z">
              <w:r w:rsidR="00BE098E" w:rsidDel="00B04646">
                <w:delText>i</w:delText>
              </w:r>
            </w:del>
            <w:r w:rsidR="00BE098E">
              <w:t>nklusif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penempatan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siswa</w:t>
            </w:r>
            <w:proofErr w:type="spellEnd"/>
            <w:r w:rsidR="00BE098E">
              <w:t xml:space="preserve"> </w:t>
            </w:r>
            <w:proofErr w:type="spellStart"/>
            <w:r w:rsidR="00BE098E">
              <w:t>berkebutuhan</w:t>
            </w:r>
            <w:proofErr w:type="spellEnd"/>
            <w:r w:rsidR="00BE098E">
              <w:t xml:space="preserve"> </w:t>
            </w:r>
            <w:proofErr w:type="spellStart"/>
            <w:r w:rsidR="00BE098E">
              <w:t>khusus</w:t>
            </w:r>
            <w:proofErr w:type="spellEnd"/>
            <w:r w:rsidR="00BE098E">
              <w:t xml:space="preserve"> di 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kelas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ubarak">
    <w15:presenceInfo w15:providerId="None" w15:userId="Mubara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924DF5"/>
    <w:rsid w:val="00B04646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E6A80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04646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6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Mubarak</cp:lastModifiedBy>
  <cp:revision>2</cp:revision>
  <dcterms:created xsi:type="dcterms:W3CDTF">2020-12-10T08:21:00Z</dcterms:created>
  <dcterms:modified xsi:type="dcterms:W3CDTF">2020-12-10T08:21:00Z</dcterms:modified>
</cp:coreProperties>
</file>