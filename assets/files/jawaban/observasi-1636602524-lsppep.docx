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846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F7BC38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08F6E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4F49BC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07086940" w14:textId="77777777" w:rsidR="00927764" w:rsidRPr="0094076B" w:rsidRDefault="00927764" w:rsidP="00927764">
      <w:pPr>
        <w:rPr>
          <w:rFonts w:ascii="Cambria" w:hAnsi="Cambria"/>
        </w:rPr>
      </w:pPr>
    </w:p>
    <w:p w14:paraId="68BA74D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54207B7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7D2CB87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002DB92" wp14:editId="78AE3A7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080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2A7690A5" w14:textId="4943C6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</w:t>
      </w:r>
      <w:del w:id="0" w:author="hijrah hijrah" w:date="2021-11-11T11:27:00Z">
        <w:r w:rsidRPr="00C50A1E" w:rsidDel="00EA2EE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ins w:id="1" w:author="hijrah hijrah" w:date="2021-11-11T11:27:00Z">
        <w:r w:rsidR="00EA2EE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r w:rsidR="00EA2EEA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 tet</w:t>
      </w:r>
      <w:ins w:id="2" w:author="hijrah hijrah" w:date="2021-11-11T11:26:00Z">
        <w:r w:rsidR="00EA2EE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3" w:author="hijrah hijrah" w:date="2021-11-11T11:26:00Z">
        <w:r w:rsidRPr="00C50A1E" w:rsidDel="00EA2EE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 </w:t>
      </w:r>
      <w:del w:id="4" w:author="hijrah hijrah" w:date="2021-11-11T11:27:00Z">
        <w:r w:rsidRPr="00C50A1E" w:rsidDel="00EA2EE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ins w:id="5" w:author="hijrah hijrah" w:date="2021-11-11T11:27:00Z">
        <w:r w:rsidR="00EA2EE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r w:rsidR="00EA2EEA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r w:rsidR="00EA2EE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aja. Huft.</w:t>
      </w:r>
    </w:p>
    <w:p w14:paraId="2197C1D7" w14:textId="50CCE27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</w:t>
      </w:r>
      <w:del w:id="6" w:author="hijrah hijrah" w:date="2021-11-11T11:26:00Z">
        <w:r w:rsidRPr="00C50A1E" w:rsidDel="00EA2EE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hijrah hijrah" w:date="2021-11-11T11:26:00Z">
        <w:r w:rsidRPr="00C50A1E" w:rsidDel="00EA2EEA">
          <w:rPr>
            <w:rFonts w:ascii="Times New Roman" w:eastAsia="Times New Roman" w:hAnsi="Times New Roman" w:cs="Times New Roman"/>
            <w:sz w:val="24"/>
            <w:szCs w:val="24"/>
          </w:rPr>
          <w:delText xml:space="preserve">instan </w:delText>
        </w:r>
      </w:del>
      <w:ins w:id="8" w:author="hijrah hijrah" w:date="2021-11-11T11:26:00Z">
        <w:r w:rsidR="00EA2EEA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  <w:r w:rsidR="00EA2E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 putih yang aromanya aduhai menggoda ind</w:t>
      </w:r>
      <w:del w:id="9" w:author="hijrah hijrah" w:date="2021-11-11T11:25:00Z">
        <w:r w:rsidRPr="00C50A1E" w:rsidDel="00EA2EE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 penciuman itu</w:t>
      </w:r>
      <w:ins w:id="10" w:author="hijrah hijrah" w:date="2021-11-11T11:29:00Z">
        <w:r w:rsidR="00EA2EEA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" w:author="hijrah hijrah" w:date="2021-11-11T11:29:00Z">
        <w:r w:rsidR="00EA2EE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2" w:author="hijrah hijrah" w:date="2021-11-11T11:29:00Z">
        <w:r w:rsidRPr="00C50A1E" w:rsidDel="00EA2EEA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 bakwan yang baru diangkat dari penggorengan di kala hujan?</w:t>
      </w:r>
    </w:p>
    <w:p w14:paraId="55F41BE9" w14:textId="55B10E8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sering mengartikannya. Benar saja</w:t>
      </w:r>
      <w:ins w:id="13" w:author="hijrah hijrah" w:date="2021-11-11T11:28:00Z">
        <w:r w:rsidR="00EA2EE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4" w:author="hijrah hijrah" w:date="2021-11-11T11:28:00Z">
        <w:r w:rsidRPr="00C50A1E" w:rsidDel="00EA2EE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hijrah hijrah" w:date="2021-11-11T11:28:00Z">
        <w:r w:rsidRPr="00C50A1E" w:rsidDel="00EA2EEA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</w:delText>
        </w:r>
      </w:del>
      <w:ins w:id="16" w:author="hijrah hijrah" w:date="2021-11-11T11:28:00Z">
        <w:r w:rsidR="00EA2EEA">
          <w:rPr>
            <w:rFonts w:ascii="Times New Roman" w:eastAsia="Times New Roman" w:hAnsi="Times New Roman" w:cs="Times New Roman"/>
            <w:sz w:val="24"/>
            <w:szCs w:val="24"/>
          </w:rPr>
          <w:t>meski</w:t>
        </w:r>
      </w:ins>
      <w:ins w:id="17" w:author="hijrah hijrah" w:date="2021-11-11T11:29:00Z">
        <w:r w:rsidR="00EA2EEA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ins w:id="18" w:author="hijrah hijrah" w:date="2021-11-11T11:28:00Z">
        <w:r w:rsidR="00EA2E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ins w:id="19" w:author="hijrah hijrah" w:date="2021-11-11T11:30:00Z">
        <w:r w:rsidR="00EA2EEA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0" w:author="hijrah hijrah" w:date="2021-11-11T11:30:00Z">
        <w:r w:rsidDel="00EA2EEA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 November</w:t>
      </w:r>
      <w:ins w:id="21" w:author="hijrah hijrah" w:date="2021-11-11T11:30:00Z">
        <w:r w:rsidR="00EA2EEA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22" w:author="hijrah hijrah" w:date="2021-11-11T11:30:00Z">
        <w:r w:rsidDel="00EA2EEA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del w:id="23" w:author="hijrah hijrah" w:date="2021-11-11T11:31:00Z">
        <w:r w:rsidRPr="00C50A1E" w:rsidDel="00EA2EEA">
          <w:rPr>
            <w:rFonts w:ascii="Times New Roman" w:eastAsia="Times New Roman" w:hAnsi="Times New Roman" w:cs="Times New Roman"/>
            <w:sz w:val="24"/>
            <w:szCs w:val="24"/>
          </w:rPr>
          <w:delText xml:space="preserve"> benar-benar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datang seperti perkiraan</w:t>
      </w:r>
      <w:ins w:id="24" w:author="hijrah hijrah" w:date="2021-11-11T11:31:00Z">
        <w:r w:rsidR="00EA2EEA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25" w:author="hijrah hijrah" w:date="2021-11-11T11:31:00Z">
        <w:r w:rsidRPr="00C50A1E" w:rsidDel="00EA2EEA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26" w:author="hijrah hijrah" w:date="2021-11-11T11:31:00Z">
        <w:r w:rsidR="00EA2EE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7" w:author="hijrah hijrah" w:date="2021-11-11T11:31:00Z">
        <w:r w:rsidRPr="00C50A1E" w:rsidDel="00EA2EEA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udah </w:t>
      </w:r>
      <w:del w:id="28" w:author="hijrah hijrah" w:date="2021-11-11T11:31:00Z">
        <w:r w:rsidRPr="00C50A1E" w:rsidDel="00EA2EEA">
          <w:rPr>
            <w:rFonts w:ascii="Times New Roman" w:eastAsia="Times New Roman" w:hAnsi="Times New Roman" w:cs="Times New Roman"/>
            <w:sz w:val="24"/>
            <w:szCs w:val="24"/>
          </w:rPr>
          <w:delText xml:space="preserve">sangat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terasa </w:t>
      </w:r>
      <w:del w:id="29" w:author="hijrah hijrah" w:date="2021-11-11T11:31:00Z">
        <w:r w:rsidRPr="00C50A1E" w:rsidDel="00EA2EEA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sejak awal tahun baru</w:t>
      </w:r>
      <w:del w:id="30" w:author="hijrah hijrah" w:date="2021-11-11T11:32:00Z">
        <w:r w:rsidRPr="00C50A1E" w:rsidDel="00EA2EEA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FAC70" w14:textId="4BAEA01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 ternyata tak hanya pandai membuat perasaan hatimu yang ambyar, pun perilaku kita yang lain</w:t>
      </w:r>
      <w:ins w:id="31" w:author="hijrah hijrah" w:date="2021-11-11T11:33:00Z">
        <w:r w:rsidR="003F3DF7">
          <w:rPr>
            <w:rFonts w:ascii="Times New Roman" w:eastAsia="Times New Roman" w:hAnsi="Times New Roman" w:cs="Times New Roman"/>
            <w:sz w:val="24"/>
            <w:szCs w:val="24"/>
          </w:rPr>
          <w:t>, yaitu s</w:t>
        </w:r>
      </w:ins>
      <w:del w:id="32" w:author="hijrah hijrah" w:date="2021-11-11T11:33:00Z">
        <w:r w:rsidRPr="00C50A1E" w:rsidDel="003F3DF7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oal makan. Ya, hujan </w:t>
      </w:r>
      <w:ins w:id="33" w:author="hijrah hijrah" w:date="2021-11-11T11:34:00Z">
        <w:r w:rsidR="003F3DF7">
          <w:rPr>
            <w:rFonts w:ascii="Times New Roman" w:eastAsia="Times New Roman" w:hAnsi="Times New Roman" w:cs="Times New Roman"/>
            <w:sz w:val="24"/>
            <w:szCs w:val="24"/>
          </w:rPr>
          <w:t xml:space="preserve">sering kali </w:t>
        </w:r>
      </w:ins>
      <w:del w:id="34" w:author="hijrah hijrah" w:date="2021-11-11T11:34:00Z">
        <w:r w:rsidRPr="00C50A1E" w:rsidDel="003F3DF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jadi </w:t>
      </w:r>
      <w:del w:id="35" w:author="hijrah hijrah" w:date="2021-11-11T11:34:00Z">
        <w:r w:rsidRPr="00C50A1E" w:rsidDel="003F3DF7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lapar. </w:t>
      </w:r>
      <w:del w:id="36" w:author="hijrah hijrah" w:date="2021-11-11T11:33:00Z">
        <w:r w:rsidRPr="00C50A1E" w:rsidDel="003F3DF7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ins w:id="37" w:author="hijrah hijrah" w:date="2021-11-11T11:34:00Z">
        <w:r w:rsidR="003F3DF7">
          <w:rPr>
            <w:rFonts w:ascii="Times New Roman" w:eastAsia="Times New Roman" w:hAnsi="Times New Roman" w:cs="Times New Roman"/>
            <w:sz w:val="24"/>
            <w:szCs w:val="24"/>
          </w:rPr>
          <w:t>Kenapa</w:t>
        </w:r>
      </w:ins>
      <w:ins w:id="38" w:author="hijrah hijrah" w:date="2021-11-11T11:33:00Z">
        <w:r w:rsidR="003F3DF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 ya?</w:t>
      </w:r>
    </w:p>
    <w:p w14:paraId="6FE702A7" w14:textId="6E2BFC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del w:id="39" w:author="hijrah hijrah" w:date="2021-11-11T11:35:00Z">
        <w:r w:rsidRPr="00C50A1E" w:rsidDel="007771DE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ins w:id="40" w:author="hijrah hijrah" w:date="2021-11-11T11:35:00Z">
        <w:r w:rsidR="007771D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r w:rsidR="007771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ins w:id="41" w:author="hijrah hijrah" w:date="2021-11-11T11:35:00Z">
        <w:r w:rsidR="007771DE">
          <w:rPr>
            <w:rFonts w:ascii="Times New Roman" w:eastAsia="Times New Roman" w:hAnsi="Times New Roman" w:cs="Times New Roman"/>
            <w:sz w:val="24"/>
            <w:szCs w:val="24"/>
          </w:rPr>
          <w:t xml:space="preserve">dengan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42" w:author="hijrah hijrah" w:date="2021-11-11T11:35:00Z">
        <w:r w:rsidR="007771DE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43" w:author="hijrah hijrah" w:date="2021-11-11T11:35:00Z">
        <w:r w:rsidDel="007771DE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 makan yang tiba-tiba </w:t>
      </w:r>
      <w:del w:id="44" w:author="hijrah hijrah" w:date="2021-11-11T11:35:00Z">
        <w:r w:rsidRPr="00C50A1E" w:rsidDel="007771DE">
          <w:rPr>
            <w:rFonts w:ascii="Times New Roman" w:eastAsia="Times New Roman" w:hAnsi="Times New Roman" w:cs="Times New Roman"/>
            <w:sz w:val="24"/>
            <w:szCs w:val="24"/>
          </w:rPr>
          <w:delText xml:space="preserve">ikut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14:paraId="0C5DA2D4" w14:textId="4ACB93F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</w:t>
      </w:r>
      <w:del w:id="45" w:author="hijrah hijrah" w:date="2021-11-11T11:36:00Z">
        <w:r w:rsidRPr="00C50A1E" w:rsidDel="007771D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 hujan turun adalah makan. Sering</w:t>
      </w:r>
      <w:ins w:id="46" w:author="hijrah hijrah" w:date="2021-11-11T11:36:00Z">
        <w:r w:rsidR="007771DE">
          <w:rPr>
            <w:rFonts w:ascii="Times New Roman" w:eastAsia="Times New Roman" w:hAnsi="Times New Roman" w:cs="Times New Roman"/>
            <w:sz w:val="24"/>
            <w:szCs w:val="24"/>
          </w:rPr>
          <w:t xml:space="preserve"> kali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disebut </w:t>
      </w:r>
      <w:del w:id="47" w:author="hijrah hijrah" w:date="2021-11-11T11:36:00Z">
        <w:r w:rsidRPr="00C50A1E" w:rsidDel="007771DE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ins w:id="48" w:author="hijrah hijrah" w:date="2021-11-11T11:36:00Z">
        <w:r w:rsidR="007771DE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r w:rsidR="007771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camilan, </w:t>
      </w:r>
      <w:ins w:id="49" w:author="hijrah hijrah" w:date="2021-11-11T11:37:00Z">
        <w:r w:rsidR="007771DE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tapi jumlah kalorinya </w:t>
      </w:r>
      <w:del w:id="50" w:author="hijrah hijrah" w:date="2021-11-11T11:37:00Z">
        <w:r w:rsidRPr="00C50A1E" w:rsidDel="007771DE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ins w:id="51" w:author="hijrah hijrah" w:date="2021-11-11T11:37:00Z">
        <w:r w:rsidR="007771DE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r w:rsidR="007771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 makan</w:t>
      </w:r>
      <w:ins w:id="52" w:author="hijrah hijrah" w:date="2021-11-11T11:37:00Z">
        <w:r w:rsidR="007771DE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berat.</w:t>
      </w:r>
    </w:p>
    <w:p w14:paraId="7F3C50B1" w14:textId="76DD3A9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</w:t>
      </w:r>
      <w:del w:id="53" w:author="hijrah hijrah" w:date="2021-11-11T11:37:00Z">
        <w:r w:rsidRPr="00C50A1E" w:rsidDel="0056279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kemasan </w:t>
      </w:r>
      <w:ins w:id="54" w:author="hijrah hijrah" w:date="2021-11-11T11:39:00Z">
        <w:r w:rsidR="007F4B7A">
          <w:rPr>
            <w:rFonts w:ascii="Times New Roman" w:eastAsia="Times New Roman" w:hAnsi="Times New Roman" w:cs="Times New Roman"/>
            <w:sz w:val="24"/>
            <w:szCs w:val="24"/>
          </w:rPr>
          <w:t xml:space="preserve">setara dengan empat porsi, namun </w:t>
        </w:r>
      </w:ins>
      <w:del w:id="55" w:author="hijrah hijrah" w:date="2021-11-11T11:37:00Z">
        <w:r w:rsidRPr="00C50A1E" w:rsidDel="00562799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ins w:id="56" w:author="hijrah hijrah" w:date="2021-11-11T11:37:00Z">
        <w:r w:rsidR="00562799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r w:rsidR="0056279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57" w:author="hijrah hijrah" w:date="2021-11-11T11:39:00Z">
        <w:r w:rsidR="007F4B7A">
          <w:rPr>
            <w:rFonts w:ascii="Times New Roman" w:eastAsia="Times New Roman" w:hAnsi="Times New Roman" w:cs="Times New Roman"/>
            <w:sz w:val="24"/>
            <w:szCs w:val="24"/>
          </w:rPr>
          <w:t xml:space="preserve">habis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dikonsumsi </w:t>
      </w:r>
      <w:ins w:id="58" w:author="hijrah hijrah" w:date="2021-11-11T11:38:00Z">
        <w:r w:rsidR="00562799">
          <w:rPr>
            <w:rFonts w:ascii="Times New Roman" w:eastAsia="Times New Roman" w:hAnsi="Times New Roman" w:cs="Times New Roman"/>
            <w:sz w:val="24"/>
            <w:szCs w:val="24"/>
          </w:rPr>
          <w:t>sekali duduk</w:t>
        </w:r>
      </w:ins>
      <w:del w:id="59" w:author="hijrah hijrah" w:date="2021-11-11T11:37:00Z">
        <w:r w:rsidRPr="00C50A1E" w:rsidDel="00562799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del w:id="60" w:author="hijrah hijrah" w:date="2021-11-11T11:39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 xml:space="preserve"> porsi</w:delText>
        </w:r>
      </w:del>
      <w:del w:id="61" w:author="hijrah hijrah" w:date="2021-11-11T11:38:00Z">
        <w:r w:rsidRPr="00C50A1E" w:rsidDel="00562799">
          <w:rPr>
            <w:rFonts w:ascii="Times New Roman" w:eastAsia="Times New Roman" w:hAnsi="Times New Roman" w:cs="Times New Roman"/>
            <w:sz w:val="24"/>
            <w:szCs w:val="24"/>
          </w:rPr>
          <w:delText xml:space="preserve"> habis sekali duduk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Belum cukup</w:t>
      </w:r>
      <w:ins w:id="62" w:author="hijrah hijrah" w:date="2021-11-11T11:40:00Z">
        <w:r w:rsidR="007F4B7A">
          <w:rPr>
            <w:rFonts w:ascii="Times New Roman" w:eastAsia="Times New Roman" w:hAnsi="Times New Roman" w:cs="Times New Roman"/>
            <w:sz w:val="24"/>
            <w:szCs w:val="24"/>
          </w:rPr>
          <w:t xml:space="preserve"> sebungkus keripik tersebut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63" w:author="hijrah hijrah" w:date="2021-11-11T11:39:00Z">
        <w:r w:rsidR="007F4B7A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 lagi gorengan</w:t>
      </w:r>
      <w:del w:id="64" w:author="hijrah hijrah" w:date="2021-11-11T11:40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satu-dua biji</w:t>
      </w:r>
      <w:ins w:id="65" w:author="hijrah hijrah" w:date="2021-11-11T11:40:00Z">
        <w:r w:rsidR="007F4B7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del w:id="66" w:author="hijrah hijrah" w:date="2021-11-11T11:40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ins w:id="67" w:author="hijrah hijrah" w:date="2021-11-11T11:40:00Z">
        <w:r w:rsidR="007F4B7A">
          <w:rPr>
            <w:rFonts w:ascii="Times New Roman" w:eastAsia="Times New Roman" w:hAnsi="Times New Roman" w:cs="Times New Roman"/>
            <w:sz w:val="24"/>
            <w:szCs w:val="24"/>
          </w:rPr>
          <w:t>kena</w:t>
        </w:r>
      </w:ins>
      <w:ins w:id="68" w:author="hijrah hijrah" w:date="2021-11-11T11:41:00Z">
        <w:r w:rsidR="007F4B7A">
          <w:rPr>
            <w:rFonts w:ascii="Times New Roman" w:eastAsia="Times New Roman" w:hAnsi="Times New Roman" w:cs="Times New Roman"/>
            <w:sz w:val="24"/>
            <w:szCs w:val="24"/>
          </w:rPr>
          <w:t>pa</w:t>
        </w:r>
      </w:ins>
      <w:ins w:id="69" w:author="hijrah hijrah" w:date="2021-11-11T11:40:00Z">
        <w:r w:rsidR="007F4B7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14:paraId="47F0808D" w14:textId="08D6A2D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membuat suasana jadi lebih dingin </w:t>
      </w:r>
      <w:del w:id="70" w:author="hijrah hijrah" w:date="2021-11-11T11:41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</w:t>
      </w:r>
      <w:del w:id="71" w:author="hijrah hijrah" w:date="2021-11-11T11:41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ins w:id="72" w:author="hijrah hijrah" w:date="2021-11-11T11:41:00Z">
        <w:r w:rsidR="007F4B7A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r w:rsidR="007F4B7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7F4B7A">
          <w:rPr>
            <w:rFonts w:ascii="Times New Roman" w:eastAsia="Times New Roman" w:hAnsi="Times New Roman" w:cs="Times New Roman"/>
            <w:sz w:val="24"/>
            <w:szCs w:val="24"/>
          </w:rPr>
          <w:t xml:space="preserve">menjadi </w:t>
        </w:r>
      </w:ins>
      <w:del w:id="73" w:author="hijrah hijrah" w:date="2021-11-11T11:41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satu pencetus mengapa kita </w:t>
      </w:r>
      <w:del w:id="74" w:author="hijrah hijrah" w:date="2021-11-11T11:42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suka makan. </w:t>
      </w:r>
    </w:p>
    <w:p w14:paraId="70806A93" w14:textId="732514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del w:id="75" w:author="hijrah hijrah" w:date="2021-11-11T11:42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seperti tahu bulat digoreng dadakan alias yang masih hangat. Apalagi dengan makan, tubuh akan mendapat "panas" akibat terjadinya peningkatan metabolisme dalam tubuh. </w:t>
      </w:r>
    </w:p>
    <w:p w14:paraId="098582F1" w14:textId="3E53F3F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</w:t>
      </w:r>
      <w:del w:id="76" w:author="hijrah hijrah" w:date="2021-11-11T11:43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o. Dingin yang kita kira ternyata tidak sedingin kenyataannya, kok</w:t>
      </w:r>
      <w:ins w:id="77" w:author="hijrah hijrah" w:date="2021-11-11T11:44:00Z">
        <w:r w:rsidR="007F4B7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8" w:author="hijrah hijrah" w:date="2021-11-11T11:43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1FCFCA3" w14:textId="2C5FD8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</w:t>
      </w:r>
      <w:del w:id="79" w:author="hijrah hijrah" w:date="2021-11-11T11:44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del w:id="80" w:author="hijrah hijrah" w:date="2021-11-11T11:44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 suka berlindung dalam ruangan saja. Ruangan yang membuat jarak kita dengan makanan makin dekat</w:t>
      </w:r>
      <w:del w:id="81" w:author="hijrah hijrah" w:date="2021-11-11T11:44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ini </w:t>
      </w:r>
      <w:ins w:id="82" w:author="hijrah hijrah" w:date="2021-11-11T11:44:00Z">
        <w:r w:rsidR="007F4B7A">
          <w:rPr>
            <w:rFonts w:ascii="Times New Roman" w:eastAsia="Times New Roman" w:hAnsi="Times New Roman" w:cs="Times New Roman"/>
            <w:sz w:val="24"/>
            <w:szCs w:val="24"/>
          </w:rPr>
          <w:t xml:space="preserve">hanya tentang </w:t>
        </w:r>
      </w:ins>
      <w:del w:id="83" w:author="hijrah hijrah" w:date="2021-11-11T11:44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akses makanan yang jadi </w:t>
      </w:r>
      <w:ins w:id="84" w:author="hijrah hijrah" w:date="2021-11-11T11:44:00Z">
        <w:r w:rsidR="007F4B7A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 lagi berjarak. Ehem.</w:t>
      </w:r>
    </w:p>
    <w:p w14:paraId="4174F60C" w14:textId="763BFBB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</w:t>
      </w:r>
      <w:del w:id="85" w:author="hijrah hijrah" w:date="2021-11-11T11:44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6" w:author="hijrah hijrah" w:date="2021-11-11T11:45:00Z">
        <w:r w:rsidRPr="00C50A1E" w:rsidDel="007F4B7A">
          <w:rPr>
            <w:rFonts w:ascii="Times New Roman" w:eastAsia="Times New Roman" w:hAnsi="Times New Roman" w:cs="Times New Roman"/>
            <w:sz w:val="24"/>
            <w:szCs w:val="24"/>
          </w:rPr>
          <w:delText>instan</w:delText>
        </w:r>
      </w:del>
      <w:ins w:id="87" w:author="hijrah hijrah" w:date="2021-11-11T11:45:00Z">
        <w:r w:rsidR="007F4B7A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3F0FF55D" w14:textId="5E69E16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ins w:id="88" w:author="hijrah hijrah" w:date="2021-11-11T11:45:00Z">
        <w:r w:rsidR="00547EC3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9" w:author="hijrah hijrah" w:date="2021-11-11T11:45:00Z">
        <w:r w:rsidRPr="00C50A1E" w:rsidDel="00547EC3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90" w:author="hijrah hijrah" w:date="2021-11-11T11:45:00Z">
        <w:r w:rsidR="00547EC3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</w:t>
      </w:r>
      <w:ins w:id="91" w:author="hijrah hijrah" w:date="2021-11-11T11:45:00Z">
        <w:r w:rsidR="00547EC3">
          <w:rPr>
            <w:rFonts w:ascii="Times New Roman" w:eastAsia="Times New Roman" w:hAnsi="Times New Roman" w:cs="Times New Roman"/>
            <w:sz w:val="24"/>
            <w:szCs w:val="24"/>
          </w:rPr>
          <w:t xml:space="preserve"> ketika kita berpikir berkali-kali </w:t>
        </w:r>
      </w:ins>
      <w:ins w:id="92" w:author="hijrah hijrah" w:date="2021-11-11T11:46:00Z">
        <w:r w:rsidR="00547EC3">
          <w:rPr>
            <w:rFonts w:ascii="Times New Roman" w:eastAsia="Times New Roman" w:hAnsi="Times New Roman" w:cs="Times New Roman"/>
            <w:sz w:val="24"/>
            <w:szCs w:val="24"/>
          </w:rPr>
          <w:t>untuk keluar di waktu hujan, akan merepotkan.</w:t>
        </w:r>
      </w:ins>
      <w:del w:id="93" w:author="hijrah hijrah" w:date="2021-11-11T11:46:00Z">
        <w:r w:rsidRPr="00C50A1E" w:rsidDel="00547EC3">
          <w:rPr>
            <w:rFonts w:ascii="Times New Roman" w:eastAsia="Times New Roman" w:hAnsi="Times New Roman" w:cs="Times New Roman"/>
            <w:sz w:val="24"/>
            <w:szCs w:val="24"/>
          </w:rPr>
          <w:delText xml:space="preserve"> karena mau keluar di waktu hujan itu membuat kita berpikir berkali-kali. Akan merepotkan.</w:delText>
        </w:r>
      </w:del>
    </w:p>
    <w:p w14:paraId="6244C3CE" w14:textId="4D049D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</w:t>
      </w:r>
      <w:ins w:id="94" w:author="hijrah hijrah" w:date="2021-11-11T11:46:00Z">
        <w:r w:rsidR="00547EC3">
          <w:rPr>
            <w:rFonts w:ascii="Times New Roman" w:eastAsia="Times New Roman" w:hAnsi="Times New Roman" w:cs="Times New Roman"/>
            <w:sz w:val="24"/>
            <w:szCs w:val="24"/>
          </w:rPr>
          <w:t xml:space="preserve">Kesalahannya adalah </w:t>
        </w:r>
      </w:ins>
      <w:del w:id="95" w:author="hijrah hijrah" w:date="2021-11-11T11:46:00Z">
        <w:r w:rsidRPr="00C50A1E" w:rsidDel="00547EC3">
          <w:rPr>
            <w:rFonts w:ascii="Times New Roman" w:eastAsia="Times New Roman" w:hAnsi="Times New Roman" w:cs="Times New Roman"/>
            <w:sz w:val="24"/>
            <w:szCs w:val="24"/>
          </w:rPr>
          <w:delText>Yang sering membuatnya salah adalah pemilihan</w:delText>
        </w:r>
      </w:del>
      <w:ins w:id="96" w:author="hijrah hijrah" w:date="2021-11-11T11:46:00Z">
        <w:r w:rsidR="00547EC3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makanan </w:t>
      </w:r>
      <w:del w:id="97" w:author="hijrah hijrah" w:date="2021-11-11T11:46:00Z">
        <w:r w:rsidRPr="00C50A1E" w:rsidDel="00547EC3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 tidak tahu diri</w:t>
      </w:r>
      <w:ins w:id="98" w:author="hijrah hijrah" w:date="2021-11-11T11:46:00Z">
        <w:r w:rsidR="00547EC3">
          <w:rPr>
            <w:rFonts w:ascii="Times New Roman" w:eastAsia="Times New Roman" w:hAnsi="Times New Roman" w:cs="Times New Roman"/>
            <w:sz w:val="24"/>
            <w:szCs w:val="24"/>
          </w:rPr>
          <w:t>, ya</w:t>
        </w:r>
      </w:ins>
      <w:ins w:id="99" w:author="hijrah hijrah" w:date="2021-11-11T11:47:00Z">
        <w:r w:rsidR="00547EC3">
          <w:rPr>
            <w:rFonts w:ascii="Times New Roman" w:eastAsia="Times New Roman" w:hAnsi="Times New Roman" w:cs="Times New Roman"/>
            <w:sz w:val="24"/>
            <w:szCs w:val="24"/>
          </w:rPr>
          <w:t xml:space="preserve">itu yang </w:t>
        </w:r>
      </w:ins>
      <w:del w:id="100" w:author="hijrah hijrah" w:date="2021-11-11T11:46:00Z">
        <w:r w:rsidRPr="00C50A1E" w:rsidDel="00547EC3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del w:id="101" w:author="hijrah hijrah" w:date="2021-11-11T11:47:00Z">
        <w:r w:rsidRPr="00C50A1E" w:rsidDel="00547EC3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penting enak, kalori </w:t>
      </w:r>
      <w:ins w:id="102" w:author="hijrah hijrah" w:date="2021-11-11T11:47:00Z">
        <w:r w:rsidR="00547EC3">
          <w:rPr>
            <w:rFonts w:ascii="Times New Roman" w:eastAsia="Times New Roman" w:hAnsi="Times New Roman" w:cs="Times New Roman"/>
            <w:sz w:val="24"/>
            <w:szCs w:val="24"/>
          </w:rPr>
          <w:t xml:space="preserve">urusan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ins w:id="103" w:author="hijrah hijrah" w:date="2021-11-11T11:47:00Z">
        <w:r w:rsidR="00547EC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04" w:author="hijrah hijrah" w:date="2021-11-11T11:47:00Z">
        <w:r w:rsidRPr="00C50A1E" w:rsidDel="00547EC3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03189992" w14:textId="00F1B8D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</w:t>
      </w:r>
      <w:ins w:id="105" w:author="hijrah hijrah" w:date="2021-11-11T11:47:00Z">
        <w:r w:rsidR="00350059">
          <w:rPr>
            <w:rFonts w:ascii="Times New Roman" w:eastAsia="Times New Roman" w:hAnsi="Times New Roman" w:cs="Times New Roman"/>
            <w:sz w:val="24"/>
            <w:szCs w:val="24"/>
          </w:rPr>
          <w:t xml:space="preserve">n, atau </w:t>
        </w:r>
      </w:ins>
      <w:del w:id="106" w:author="hijrah hijrah" w:date="2021-11-11T11:47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 xml:space="preserve">n. Atau jika </w:delText>
        </w:r>
      </w:del>
      <w:ins w:id="107" w:author="hijrah hijrah" w:date="2021-11-11T11:47:00Z">
        <w:r w:rsidR="00350059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r w:rsidR="0035005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ingin minum yang hangat-hangat</w:t>
      </w:r>
      <w:del w:id="108" w:author="hijrah hijrah" w:date="2021-11-11T11:47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109" w:author="hijrah hijrah" w:date="2021-11-11T11:48:00Z">
        <w:r w:rsidR="003500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0" w:author="hijrah hijrah" w:date="2021-11-11T11:48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11" w:author="hijrah hijrah" w:date="2021-11-11T11:48:00Z">
        <w:r w:rsidR="00350059">
          <w:rPr>
            <w:rFonts w:ascii="Times New Roman" w:eastAsia="Times New Roman" w:hAnsi="Times New Roman" w:cs="Times New Roman"/>
            <w:sz w:val="24"/>
            <w:szCs w:val="24"/>
          </w:rPr>
          <w:t>maka men</w:t>
        </w:r>
      </w:ins>
      <w:del w:id="112" w:author="hijrah hijrah" w:date="2021-11-11T11:48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akar gulanya jangan </w:t>
      </w:r>
      <w:del w:id="113" w:author="hijrah hijrah" w:date="2021-11-11T11:48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114" w:author="hijrah hijrah" w:date="2021-11-11T11:48:00Z">
        <w:r w:rsidR="00350059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61C82072" w14:textId="74272DA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15" w:author="hijrah hijrah" w:date="2021-11-11T11:48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>Di m</w:delText>
        </w:r>
      </w:del>
      <w:ins w:id="116" w:author="hijrah hijrah" w:date="2021-11-11T11:48:00Z">
        <w:r w:rsidR="00350059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usim hujan, rasa malas bergerak juga bisa jadi </w:t>
      </w:r>
      <w:del w:id="117" w:author="hijrah hijrah" w:date="2021-11-11T11:48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118" w:author="hijrah hijrah" w:date="2021-11-11T11:48:00Z">
        <w:r w:rsidR="00350059">
          <w:rPr>
            <w:rFonts w:ascii="Times New Roman" w:eastAsia="Times New Roman" w:hAnsi="Times New Roman" w:cs="Times New Roman"/>
            <w:sz w:val="24"/>
            <w:szCs w:val="24"/>
          </w:rPr>
          <w:t>pemicu</w:t>
        </w:r>
        <w:r w:rsidR="0035005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 badan </w:t>
      </w:r>
      <w:del w:id="119" w:author="hijrah hijrah" w:date="2021-11-11T11:49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120" w:author="hijrah hijrah" w:date="2021-11-11T11:49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kaum-kaum rebahan yang kerjaannya tiduran dan hanya buka tutup media </w:t>
      </w:r>
      <w:del w:id="121" w:author="hijrah hijrah" w:date="2021-11-11T11:49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ins w:id="122" w:author="hijrah hijrah" w:date="2021-11-11T11:49:00Z">
        <w:r w:rsidR="00350059">
          <w:rPr>
            <w:rFonts w:ascii="Times New Roman" w:eastAsia="Times New Roman" w:hAnsi="Times New Roman" w:cs="Times New Roman"/>
            <w:sz w:val="24"/>
            <w:szCs w:val="24"/>
          </w:rPr>
          <w:t>social,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pura-pura sibuk padahal tidak ada yang nge-chat. </w:t>
      </w:r>
    </w:p>
    <w:p w14:paraId="5591AE46" w14:textId="7C18851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</w:t>
      </w:r>
      <w:del w:id="123" w:author="hijrah hijrah" w:date="2021-11-11T11:49:00Z">
        <w:r w:rsidDel="00350059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</w:t>
      </w:r>
      <w:ins w:id="124" w:author="hijrah hijrah" w:date="2021-11-11T11:49:00Z">
        <w:r w:rsidR="003500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50D7A3BF" w14:textId="2E10641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 salahkan hujanny</w:t>
      </w:r>
      <w:r w:rsidR="00AD3C01">
        <w:rPr>
          <w:rFonts w:ascii="Times New Roman" w:eastAsia="Times New Roman" w:hAnsi="Times New Roman" w:cs="Times New Roman"/>
          <w:sz w:val="24"/>
          <w:szCs w:val="24"/>
        </w:rPr>
        <w:t>a</w:t>
      </w:r>
      <w:r w:rsidR="00350059">
        <w:rPr>
          <w:rFonts w:ascii="Times New Roman" w:eastAsia="Times New Roman" w:hAnsi="Times New Roman" w:cs="Times New Roman"/>
          <w:sz w:val="24"/>
          <w:szCs w:val="24"/>
        </w:rPr>
        <w:t xml:space="preserve"> karena </w:t>
      </w:r>
      <w:ins w:id="125" w:author="hijrah hijrah" w:date="2021-11-11T11:50:00Z">
        <w:r w:rsidR="0035005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26" w:author="hijrah hijrah" w:date="2021-11-11T11:50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 nafsu maka</w:t>
      </w:r>
      <w:ins w:id="127" w:author="hijrah hijrah" w:date="2021-11-11T11:50:00Z">
        <w:r w:rsidR="00350059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del w:id="128" w:author="hijrah hijrah" w:date="2021-11-11T11:50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>n ini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</w:t>
      </w:r>
      <w:ins w:id="129" w:author="hijrah hijrah" w:date="2021-11-11T11:51:00Z">
        <w:r w:rsidR="0035005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30" w:author="hijrah hijrah" w:date="2021-11-11T11:50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131" w:author="hijrah hijrah" w:date="2021-11-11T11:51:00Z">
        <w:r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 xml:space="preserve">Coba </w:delText>
        </w:r>
      </w:del>
      <w:ins w:id="132" w:author="hijrah hijrah" w:date="2021-11-11T11:51:00Z">
        <w:r w:rsidR="00350059">
          <w:rPr>
            <w:rFonts w:ascii="Times New Roman" w:eastAsia="Times New Roman" w:hAnsi="Times New Roman" w:cs="Times New Roman"/>
            <w:sz w:val="24"/>
            <w:szCs w:val="24"/>
          </w:rPr>
          <w:t>c</w:t>
        </w:r>
        <w:r w:rsidR="0035005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oba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ingat-ingat apa yang kamu makan saat hujan?</w:t>
      </w:r>
    </w:p>
    <w:p w14:paraId="7BB1BAF0" w14:textId="433AF557" w:rsidR="00927764" w:rsidRPr="00C50A1E" w:rsidRDefault="0035005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33" w:author="hijrah hijrah" w:date="2021-11-11T11:5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Apakah </w:t>
        </w:r>
        <w:r w:rsidR="00AD3C01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34" w:author="hijrah hijrah" w:date="2021-11-11T11:51:00Z">
        <w:r w:rsidR="00927764" w:rsidRPr="00C50A1E" w:rsidDel="00AD3C01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del w:id="135" w:author="hijrah hijrah" w:date="2021-11-11T11:51:00Z">
        <w:r w:rsidR="00927764"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kuah susu ditambah telur</w:t>
      </w:r>
      <w:ins w:id="136" w:author="hijrah hijrah" w:date="2021-11-11T11:51:00Z">
        <w:r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137" w:author="hijrah hijrah" w:date="2021-11-11T11:51:00Z">
        <w:r w:rsidR="00927764" w:rsidRPr="00C50A1E" w:rsidDel="0035005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ins w:id="138" w:author="hijrah hijrah" w:date="2021-11-11T11:51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bisalah lebih dari 500 kalori. HAHA. </w:t>
      </w:r>
    </w:p>
    <w:p w14:paraId="6C5D803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5A0DE2DA" w14:textId="77777777" w:rsidR="00927764" w:rsidRPr="00C50A1E" w:rsidRDefault="00927764" w:rsidP="00927764"/>
    <w:p w14:paraId="61C4A9AC" w14:textId="77777777" w:rsidR="00927764" w:rsidRPr="005A045A" w:rsidRDefault="00927764" w:rsidP="00927764">
      <w:pPr>
        <w:rPr>
          <w:i/>
        </w:rPr>
      </w:pPr>
    </w:p>
    <w:p w14:paraId="50AE1B9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264CC6A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2AA7" w14:textId="77777777" w:rsidR="00940DFE" w:rsidRDefault="00940DFE">
      <w:r>
        <w:separator/>
      </w:r>
    </w:p>
  </w:endnote>
  <w:endnote w:type="continuationSeparator" w:id="0">
    <w:p w14:paraId="1A49FD35" w14:textId="77777777" w:rsidR="00940DFE" w:rsidRDefault="0094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759A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75868BDB" w14:textId="77777777" w:rsidR="00941E77" w:rsidRDefault="00940DFE">
    <w:pPr>
      <w:pStyle w:val="Footer"/>
    </w:pPr>
  </w:p>
  <w:p w14:paraId="45B03483" w14:textId="77777777" w:rsidR="00941E77" w:rsidRDefault="00940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42A6" w14:textId="77777777" w:rsidR="00940DFE" w:rsidRDefault="00940DFE">
      <w:r>
        <w:separator/>
      </w:r>
    </w:p>
  </w:footnote>
  <w:footnote w:type="continuationSeparator" w:id="0">
    <w:p w14:paraId="0545345F" w14:textId="77777777" w:rsidR="00940DFE" w:rsidRDefault="0094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ijrah hijrah">
    <w15:presenceInfo w15:providerId="Windows Live" w15:userId="406a887e46b43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50059"/>
    <w:rsid w:val="003F3DF7"/>
    <w:rsid w:val="0042167F"/>
    <w:rsid w:val="00547EC3"/>
    <w:rsid w:val="00562799"/>
    <w:rsid w:val="007260FF"/>
    <w:rsid w:val="007771DE"/>
    <w:rsid w:val="007F4B7A"/>
    <w:rsid w:val="00924DF5"/>
    <w:rsid w:val="00927764"/>
    <w:rsid w:val="00940DFE"/>
    <w:rsid w:val="00AD3C01"/>
    <w:rsid w:val="00EA2EEA"/>
    <w:rsid w:val="00F6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293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F67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hijrah hijrah</cp:lastModifiedBy>
  <cp:revision>8</cp:revision>
  <dcterms:created xsi:type="dcterms:W3CDTF">2020-07-24T23:46:00Z</dcterms:created>
  <dcterms:modified xsi:type="dcterms:W3CDTF">2021-11-11T03:53:00Z</dcterms:modified>
</cp:coreProperties>
</file>