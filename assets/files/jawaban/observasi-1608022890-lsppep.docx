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Suntinglahartikelberikutinidenganmenggunakantanda-tandakoreksi.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HujanTurun, BeratBadanNaik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ins w:id="0" w:author="b" w:date="2020-12-15T15:19:00Z">
        <w:r w:rsidR="00AD0E3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ins w:id="1" w:author="b" w:date="2020-12-15T15:19:00Z">
        <w:r w:rsidR="00AD0E3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ins w:id="2" w:author="b" w:date="2020-12-15T15:19:00Z">
        <w:r w:rsidR="00AD0E3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ins w:id="3" w:author="b" w:date="2020-12-15T15:19:00Z">
        <w:r w:rsidR="00AD0E3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ins w:id="4" w:author="b" w:date="2020-12-15T15:19:00Z">
        <w:r w:rsidR="00AD0E3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ins w:id="5" w:author="b" w:date="2020-12-15T15:19:00Z">
        <w:r w:rsidR="00AD0E3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6" w:author="b" w:date="2020-12-15T15:20:00Z">
        <w:r w:rsidRPr="00C50A1E" w:rsidDel="00AD0E3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</w:del>
      <w:ins w:id="7" w:author="b" w:date="2020-12-15T15:20:00Z">
        <w:r w:rsidR="00AD0E3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r w:rsidR="00AD0E3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8" w:author="b" w:date="2020-12-15T15:20:00Z">
        <w:r w:rsidRPr="00C50A1E" w:rsidDel="00AD0E3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temenanaja</w:delText>
        </w:r>
      </w:del>
      <w:ins w:id="9" w:author="b" w:date="2020-12-15T15:20:00Z">
        <w:r w:rsidR="00AD0E3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 saja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ins w:id="10" w:author="b" w:date="2020-12-15T15:20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AD0E3B">
        <w:rPr>
          <w:rFonts w:ascii="Times New Roman" w:eastAsia="Times New Roman" w:hAnsi="Times New Roman" w:cs="Times New Roman"/>
          <w:sz w:val="24"/>
          <w:szCs w:val="24"/>
        </w:rPr>
        <w:t>romantis</w:t>
      </w:r>
      <w:ins w:id="11" w:author="b" w:date="2020-12-15T15:20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AD0E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r w:rsidR="00AD0E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ins w:id="12" w:author="b" w:date="2020-12-15T15:21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ins w:id="13" w:author="b" w:date="2020-12-15T15:21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14" w:author="b" w:date="2020-12-15T15:21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ins w:id="15" w:author="b" w:date="2020-12-15T15:21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ins w:id="16" w:author="b" w:date="2020-12-15T15:21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ins w:id="17" w:author="b" w:date="2020-12-15T15:21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18" w:author="b" w:date="2020-12-15T15:21:00Z">
        <w:r w:rsidRPr="00C50A1E" w:rsidDel="00AD0E3B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ins w:id="19" w:author="b" w:date="2020-12-15T15:21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ins w:id="20" w:author="b" w:date="2020-12-15T15:21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ins w:id="21" w:author="b" w:date="2020-12-15T15:21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22" w:author="b" w:date="2020-12-15T15:21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ins w:id="23" w:author="b" w:date="2020-12-15T15:22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ins w:id="24" w:author="b" w:date="2020-12-15T15:22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25" w:author="b" w:date="2020-12-15T15:22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ins w:id="26" w:author="b" w:date="2020-12-15T15:22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ins w:id="27" w:author="b" w:date="2020-12-15T15:23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>tiap</w:t>
        </w:r>
      </w:ins>
      <w:del w:id="28" w:author="b" w:date="2020-12-15T15:22:00Z">
        <w:r w:rsidRPr="00C50A1E" w:rsidDel="00AD0E3B">
          <w:rPr>
            <w:rFonts w:ascii="Times New Roman" w:eastAsia="Times New Roman" w:hAnsi="Times New Roman" w:cs="Times New Roman"/>
            <w:sz w:val="24"/>
            <w:szCs w:val="24"/>
          </w:rPr>
          <w:delText>hari-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hari, begitu kata orang sering</w:t>
      </w:r>
      <w:ins w:id="29" w:author="b" w:date="2020-12-15T15:22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Benar</w:t>
      </w:r>
      <w:ins w:id="30" w:author="b" w:date="2020-12-15T15:23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Meski di tahun</w:t>
      </w:r>
      <w:ins w:id="31" w:author="b" w:date="2020-12-15T15:23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32" w:author="b" w:date="2020-12-15T15:23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ins w:id="33" w:author="b" w:date="2020-12-15T15:23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ins w:id="34" w:author="b" w:date="2020-12-15T15:23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ins w:id="35" w:author="b" w:date="2020-12-15T15:23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6" w:author="b" w:date="2020-12-15T15:23:00Z">
        <w:r w:rsidDel="00AD0E3B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ins w:id="37" w:author="b" w:date="2020-12-15T15:23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ulan November</w:t>
      </w:r>
      <w:del w:id="38" w:author="b" w:date="2020-12-15T15:24:00Z">
        <w:r w:rsidDel="00AD0E3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39" w:author="b" w:date="2020-12-15T15:24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ins w:id="40" w:author="b" w:date="2020-12-15T15:24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hujan</w:t>
      </w:r>
      <w:ins w:id="41" w:author="b" w:date="2020-12-15T15:24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ins w:id="42" w:author="b" w:date="2020-12-15T15:24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ins w:id="43" w:author="b" w:date="2020-12-15T15:24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ins w:id="44" w:author="b" w:date="2020-12-15T15:24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yang 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perkira</w:t>
      </w:r>
      <w:ins w:id="45" w:author="b" w:date="2020-12-15T15:25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</w:t>
      </w:r>
      <w:ins w:id="46" w:author="b" w:date="2020-12-15T15:25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>;</w:t>
        </w:r>
      </w:ins>
      <w:del w:id="47" w:author="b" w:date="2020-12-15T15:25:00Z">
        <w:r w:rsidRPr="00C50A1E" w:rsidDel="00AD0E3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b" w:date="2020-12-15T15:25:00Z">
        <w:r w:rsidRPr="00C50A1E" w:rsidDel="00AD0E3B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49" w:author="b" w:date="2020-12-15T15:25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ins w:id="50" w:author="b" w:date="2020-12-15T15:25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ins w:id="51" w:author="b" w:date="2020-12-15T15:25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ins w:id="52" w:author="b" w:date="2020-12-15T15:25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3" w:author="b" w:date="2020-12-15T15:26:00Z">
        <w:r w:rsidRPr="00C50A1E" w:rsidDel="00AD0E3B">
          <w:rPr>
            <w:rFonts w:ascii="Times New Roman" w:eastAsia="Times New Roman" w:hAnsi="Times New Roman" w:cs="Times New Roman"/>
            <w:sz w:val="24"/>
            <w:szCs w:val="24"/>
          </w:rPr>
          <w:delText>apalagi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ins w:id="54" w:author="b" w:date="2020-12-15T15:25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ins w:id="55" w:author="b" w:date="2020-12-15T15:25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ins w:id="56" w:author="b" w:date="2020-12-15T15:25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ins w:id="57" w:author="b" w:date="2020-12-15T15:26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8" w:author="b" w:date="2020-12-15T15:26:00Z">
        <w:r w:rsidRPr="00C50A1E" w:rsidDel="00AD0E3B">
          <w:rPr>
            <w:rFonts w:ascii="Times New Roman" w:eastAsia="Times New Roman" w:hAnsi="Times New Roman" w:cs="Times New Roman"/>
            <w:sz w:val="24"/>
            <w:szCs w:val="24"/>
          </w:rPr>
          <w:delText>kita.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</w:t>
      </w:r>
      <w:ins w:id="59" w:author="b" w:date="2020-12-15T15:26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ins w:id="60" w:author="b" w:date="2020-12-15T15:26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ins w:id="61" w:author="b" w:date="2020-12-15T15:26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ins w:id="62" w:author="b" w:date="2020-12-15T15:26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ins w:id="63" w:author="b" w:date="2020-12-15T15:28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64" w:author="b" w:date="2020-12-15T15:26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5" w:author="b" w:date="2020-12-15T15:28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ternyata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ins w:id="66" w:author="b" w:date="2020-12-15T15:26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ins w:id="67" w:author="b" w:date="2020-12-15T15:27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ins w:id="68" w:author="b" w:date="2020-12-15T15:27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69" w:author="b" w:date="2020-12-15T15:27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ins w:id="70" w:author="b" w:date="2020-12-15T15:27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hatimu </w:t>
      </w:r>
      <w:del w:id="71" w:author="b" w:date="2020-12-15T15:28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ambyar, pun </w:t>
      </w:r>
      <w:ins w:id="72" w:author="b" w:date="2020-12-15T15:29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membuat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ins w:id="73" w:author="b" w:date="2020-12-15T15:27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</w:t>
      </w:r>
      <w:ins w:id="74" w:author="b" w:date="2020-12-15T15:30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--</w:t>
        </w:r>
      </w:ins>
      <w:del w:id="75" w:author="b" w:date="2020-12-15T15:30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76" w:author="b" w:date="2020-12-15T15:30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77" w:author="b" w:date="2020-12-15T15:30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oal</w:delText>
        </w:r>
      </w:del>
      <w:ins w:id="78" w:author="b" w:date="2020-12-15T15:30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kebiasaan</w:t>
        </w:r>
      </w:ins>
      <w:ins w:id="79" w:author="b" w:date="2020-12-15T15:27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makan. Ya, hujan </w:t>
      </w:r>
      <w:del w:id="80" w:author="b" w:date="2020-12-15T15:30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81" w:author="b" w:date="2020-12-15T15:27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82" w:author="b" w:date="2020-12-15T15:27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83" w:author="b" w:date="2020-12-15T15:27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84" w:author="b" w:date="2020-12-15T15:27:00Z">
        <w:r w:rsidR="00AD0E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lapar. </w:t>
      </w:r>
      <w:del w:id="85" w:author="b" w:date="2020-12-15T15:30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Kok</w:delText>
        </w:r>
      </w:del>
      <w:ins w:id="86" w:author="b" w:date="2020-12-15T15:30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Mengapa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del w:id="87" w:author="b" w:date="2020-12-15T15:31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ins w:id="88" w:author="b" w:date="2020-12-15T15:31:00Z">
        <w:r w:rsidR="00F802C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ins w:id="89" w:author="b" w:date="2020-12-15T15:31:00Z">
        <w:r w:rsidR="00F802C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ins w:id="90" w:author="b" w:date="2020-12-15T15:31:00Z">
        <w:r w:rsidR="00F802C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</w:t>
      </w:r>
      <w:ins w:id="91" w:author="b" w:date="2020-12-15T15:31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92" w:author="b" w:date="2020-12-15T15:31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ins w:id="93" w:author="b" w:date="2020-12-15T15:31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ins w:id="94" w:author="b" w:date="2020-12-15T15:31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ins w:id="95" w:author="b" w:date="2020-12-15T15:31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96" w:author="b" w:date="2020-12-15T15:31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ins w:id="97" w:author="b" w:date="2020-12-15T15:31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ins w:id="98" w:author="b" w:date="2020-12-15T15:31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ins w:id="99" w:author="b" w:date="2020-12-15T15:31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ins w:id="100" w:author="b" w:date="2020-12-15T15:31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ins w:id="101" w:author="b" w:date="2020-12-15T15:31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dia,</w:t>
      </w:r>
      <w:ins w:id="102" w:author="b" w:date="2020-12-15T15:32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kegiatan yang paling as</w:t>
      </w:r>
      <w:del w:id="103" w:author="b" w:date="2020-12-15T15:32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104" w:author="b" w:date="2020-12-15T15:32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 di saat</w:t>
      </w:r>
      <w:ins w:id="105" w:author="b" w:date="2020-12-15T15:32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06" w:author="b" w:date="2020-12-15T15:32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ins w:id="107" w:author="b" w:date="2020-12-15T15:32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ins w:id="108" w:author="b" w:date="2020-12-15T15:32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ins w:id="109" w:author="b" w:date="2020-12-15T15:32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ins w:id="110" w:author="b" w:date="2020-12-15T15:32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1" w:author="b" w:date="2020-12-15T15:33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ins w:id="112" w:author="b" w:date="2020-12-15T15:33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ins w:id="113" w:author="b" w:date="2020-12-15T15:32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ins w:id="114" w:author="b" w:date="2020-12-15T15:32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ins w:id="115" w:author="b" w:date="2020-12-15T15:32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6" w:author="b" w:date="2020-12-15T15:33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ins w:id="117" w:author="b" w:date="2020-12-15T15:33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ins w:id="118" w:author="b" w:date="2020-12-15T15:32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119" w:author="b" w:date="2020-12-15T15:32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ins w:id="120" w:author="b" w:date="2020-12-15T15:33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keripik yang dalam</w:t>
      </w:r>
      <w:ins w:id="121" w:author="b" w:date="2020-12-15T15:33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122" w:author="b" w:date="2020-12-15T15:33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123" w:author="b" w:date="2020-12-15T15:33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dikonsumsi </w:t>
      </w:r>
      <w:del w:id="124" w:author="b" w:date="2020-12-15T15:33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ins w:id="125" w:author="b" w:date="2020-12-15T15:34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porsi</w:t>
      </w:r>
      <w:ins w:id="126" w:author="b" w:date="2020-12-15T15:33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ins w:id="127" w:author="b" w:date="2020-12-15T15:33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</w:t>
      </w:r>
      <w:ins w:id="128" w:author="b" w:date="2020-12-15T15:34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cukup, </w:t>
      </w:r>
      <w:ins w:id="129" w:author="b" w:date="2020-12-15T15:35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ins w:id="130" w:author="b" w:date="2020-12-15T15:34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ins w:id="131" w:author="b" w:date="2020-12-15T15:35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dengan</w:t>
        </w:r>
      </w:ins>
      <w:ins w:id="132" w:author="b" w:date="2020-12-15T15:34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del w:id="133" w:author="b" w:date="2020-12-15T15:35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satu</w:t>
      </w:r>
      <w:del w:id="134" w:author="b" w:date="2020-12-15T15:35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35" w:author="b" w:date="2020-12-15T15:35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atau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ins w:id="136" w:author="b" w:date="2020-12-15T15:34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7" w:author="b" w:date="2020-12-15T15:36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biji</w:delText>
        </w:r>
      </w:del>
      <w:ins w:id="138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buah</w:t>
        </w:r>
      </w:ins>
      <w:ins w:id="139" w:author="b" w:date="2020-12-15T15:35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40" w:author="b" w:date="2020-12-15T15:35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 xml:space="preserve"> eh kok</w:delText>
        </w:r>
      </w:del>
      <w:ins w:id="141" w:author="b" w:date="2020-12-15T15:35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lima</w:t>
      </w:r>
      <w:ins w:id="142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buah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</w:t>
      </w:r>
      <w:ins w:id="143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ins w:id="144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45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146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dingin </w:t>
      </w:r>
      <w:del w:id="147" w:author="b" w:date="2020-12-15T15:37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48" w:author="b" w:date="2020-12-15T15:37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ins w:id="149" w:author="b" w:date="2020-12-15T15:37:00Z">
        <w:r w:rsidR="00F802C5">
          <w:rPr>
            <w:rFonts w:ascii="Times New Roman" w:eastAsia="Times New Roman" w:hAnsi="Times New Roman" w:cs="Times New Roman"/>
            <w:strike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ins w:id="150" w:author="b" w:date="2020-12-15T15:37:00Z">
        <w:r w:rsidR="00F802C5">
          <w:rPr>
            <w:rFonts w:ascii="Times New Roman" w:eastAsia="Times New Roman" w:hAnsi="Times New Roman" w:cs="Times New Roman"/>
            <w:strike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ins w:id="151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152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53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154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ins w:id="155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ins w:id="156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ins w:id="157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58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59" w:author="b" w:date="2020-12-15T15:36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160" w:author="b" w:date="2020-12-15T15:37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ins w:id="161" w:author="b" w:date="2020-12-15T15:37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seperti</w:t>
      </w:r>
      <w:ins w:id="162" w:author="b" w:date="2020-12-15T15:38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ins w:id="163" w:author="b" w:date="2020-12-15T15:38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ins w:id="164" w:author="b" w:date="2020-12-15T15:38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ins w:id="165" w:author="b" w:date="2020-12-15T15:38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F802C5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ins w:id="166" w:author="b" w:date="2020-12-15T15:38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masih hangat. Apalagi</w:t>
      </w:r>
      <w:ins w:id="167" w:author="b" w:date="2020-12-15T15:38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168" w:author="b" w:date="2020-12-15T15:38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makan, tubuh</w:t>
      </w:r>
      <w:ins w:id="169" w:author="b" w:date="2020-12-15T15:38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170" w:author="b" w:date="2020-12-15T15:38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mendapat </w:t>
      </w:r>
      <w:ins w:id="171" w:author="b" w:date="2020-12-15T15:38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del w:id="172" w:author="b" w:date="2020-12-15T15:38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del w:id="173" w:author="b" w:date="2020-12-15T15:38:00Z">
        <w:r w:rsidRPr="00C50A1E" w:rsidDel="00F802C5">
          <w:rPr>
            <w:rFonts w:ascii="Times New Roman" w:eastAsia="Times New Roman" w:hAnsi="Times New Roman" w:cs="Times New Roman"/>
            <w:sz w:val="24"/>
            <w:szCs w:val="24"/>
          </w:rPr>
          <w:delText>"</w:delText>
        </w:r>
      </w:del>
      <w:ins w:id="174" w:author="b" w:date="2020-12-15T15:38:00Z">
        <w:r w:rsidR="00F802C5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akibat</w:t>
      </w:r>
      <w:ins w:id="175" w:author="b" w:date="2020-12-15T15:38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ins w:id="176" w:author="b" w:date="2020-12-15T15:38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77" w:author="b" w:date="2020-12-15T15:38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ins w:id="178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79" w:author="b" w:date="2020-12-15T15:39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metabolisme</w:delText>
        </w:r>
      </w:del>
      <w:ins w:id="180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>metabolism</w:t>
        </w:r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81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del w:id="182" w:author="b" w:date="2020-12-15T15:39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kenyataannya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dingin yang terjadia</w:t>
      </w:r>
      <w:ins w:id="183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kibat</w:t>
      </w:r>
      <w:ins w:id="184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benar-benar</w:t>
      </w:r>
      <w:ins w:id="185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186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ins w:id="187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ins w:id="188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ins w:id="189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ins w:id="190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191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del w:id="192" w:author="b" w:date="2020-12-15T15:39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</w:t>
      </w:r>
      <w:ins w:id="193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ins w:id="194" w:author="b" w:date="2020-12-15T15:39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ins w:id="195" w:author="b" w:date="2020-12-15T15:40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ins w:id="196" w:author="b" w:date="2020-12-15T15:40:00Z">
        <w:r w:rsidR="008B4BCC"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97" w:author="b" w:date="2020-12-15T15:40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, ko</w:delText>
        </w:r>
      </w:del>
      <w:ins w:id="198" w:author="b" w:date="2020-12-15T15:40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99" w:author="b" w:date="2020-12-15T15:40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TernyataIni yang BisaJadiSebabnya...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Selamahujandatang, tentukitaakanlebihsukaberlindungdalamruangansaja. Ruangan yang membuatjarakkitadenganmakanan</w:t>
      </w:r>
      <w:ins w:id="200" w:author="b" w:date="2020-12-15T15:40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makindekat</w:t>
      </w:r>
      <w:del w:id="201" w:author="b" w:date="2020-12-15T15:41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Ya, ini</w:t>
      </w:r>
      <w:ins w:id="202" w:author="b" w:date="2020-12-15T15:41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03" w:author="b" w:date="2020-12-15T15:41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soal</w:delText>
        </w:r>
      </w:del>
      <w:ins w:id="204" w:author="b" w:date="2020-12-15T15:41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masalah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aksesmakanan yang </w:t>
      </w:r>
      <w:ins w:id="205" w:author="b" w:date="2020-12-15T15:41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206" w:author="b" w:date="2020-12-15T15:41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207" w:author="b" w:date="2020-12-15T15:41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aklagiberjarak.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Mulaidarisegalajenismasakandalambentukmieinstan, biskuit-biskuit yang ditatadalamtoplescantik, ataububuk-bubukminumanmanisdalamkemasanekonomis</w:t>
      </w:r>
      <w:ins w:id="208" w:author="b" w:date="2020-12-15T15:42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,  </w:t>
        </w:r>
      </w:ins>
      <w:del w:id="209" w:author="b" w:date="2020-12-15T15:42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Semuaharusada di </w:t>
      </w:r>
      <w:ins w:id="210" w:author="b" w:date="2020-12-15T15:43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>le</w:t>
        </w:r>
      </w:ins>
      <w:del w:id="211" w:author="b" w:date="2020-12-15T15:43:00Z">
        <w:r w:rsidDel="008B4BCC">
          <w:rPr>
            <w:rFonts w:ascii="Times New Roman" w:eastAsia="Times New Roman" w:hAnsi="Times New Roman" w:cs="Times New Roman"/>
            <w:sz w:val="24"/>
            <w:szCs w:val="24"/>
          </w:rPr>
          <w:delText>al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penyimpanan. </w:t>
      </w:r>
      <w:del w:id="212" w:author="b" w:date="2020-12-15T15:43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213" w:author="b" w:date="2020-12-15T15:43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ebagaibahanpersediaankarenamaukeluar di waktuhujanitumembuatkitaberpikir</w:t>
      </w:r>
      <w:ins w:id="214" w:author="b" w:date="2020-12-15T15:42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</w:t>
      </w:r>
      <w:ins w:id="215" w:author="b" w:date="2020-12-15T15:42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ulang </w:t>
        </w:r>
      </w:ins>
      <w:del w:id="216" w:author="b" w:date="2020-12-15T15:42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kali-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kali</w:t>
      </w:r>
      <w:del w:id="217" w:author="b" w:date="2020-12-15T15:43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218" w:author="b" w:date="2020-12-15T15:43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karena</w:t>
        </w:r>
        <w:r w:rsidR="008B4BC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adasalahnyamakansaathujan. Yang seringmembuatnyasalahadalahpemilihanmakanankita yang tidak tahudiri. Yang pentingenak, kaloribelakangan</w:t>
      </w:r>
      <w:ins w:id="219" w:author="b" w:date="2020-12-15T15:44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20" w:author="b" w:date="2020-12-15T15:44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21" w:author="b" w:date="2020-12-15T15:44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 xml:space="preserve">Cobadeh, </w:delText>
        </w:r>
      </w:del>
      <w:ins w:id="222" w:author="b" w:date="2020-12-15T15:44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Maridi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ins w:id="223" w:author="b" w:date="2020-12-15T15:44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4" w:author="b" w:date="2020-12-15T15:44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ajadulu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denganmemperhatikan label informasigiziketikakamumemakanmakanankemasan. Ataujikainginminum yang hangat-hangat, takargulanyajangan</w:t>
      </w:r>
      <w:ins w:id="225" w:author="b" w:date="2020-12-15T15:45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6" w:author="b" w:date="2020-12-15T15:45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ins w:id="227" w:author="b" w:date="2020-12-15T15:45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>ber</w:t>
        </w:r>
        <w:r w:rsidR="008B4BCC" w:rsidRPr="00C50A1E">
          <w:rPr>
            <w:rFonts w:ascii="Times New Roman" w:eastAsia="Times New Roman" w:hAnsi="Times New Roman" w:cs="Times New Roman"/>
            <w:sz w:val="24"/>
            <w:szCs w:val="24"/>
          </w:rPr>
          <w:t>lebihan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Sebabkamusudahterlalumanis,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musimhujan, rasa malasbergerakjugabisa</w:t>
      </w:r>
      <w:ins w:id="228" w:author="b" w:date="2020-12-15T15:45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229" w:author="b" w:date="2020-12-15T15:46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30" w:author="b" w:date="2020-12-15T15:46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ins w:id="231" w:author="b" w:date="2020-12-15T15:46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beratbadan </w:t>
      </w:r>
      <w:del w:id="232" w:author="b" w:date="2020-12-15T15:46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yang lebihsuka</w:delText>
        </w:r>
      </w:del>
      <w:ins w:id="233" w:author="b" w:date="2020-12-15T15:46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cenderung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del w:id="234" w:author="b" w:date="2020-12-15T15:47:00Z">
        <w:r w:rsidRPr="00C50A1E" w:rsidDel="008B4BC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Apalagimunculnyakaum-kaum</w:t>
      </w:r>
      <w:ins w:id="235" w:author="b" w:date="2020-12-15T15:47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8B4BCC">
        <w:rPr>
          <w:rFonts w:ascii="Times New Roman" w:eastAsia="Times New Roman" w:hAnsi="Times New Roman" w:cs="Times New Roman"/>
          <w:i/>
          <w:sz w:val="24"/>
          <w:szCs w:val="24"/>
          <w:rPrChange w:id="236" w:author="b" w:date="2020-12-15T15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rebahan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kerjaannyatidurandanhanyabukatutup media sosialataupura-purasibuk</w:t>
      </w:r>
      <w:ins w:id="237" w:author="b" w:date="2020-12-15T15:47:00Z">
        <w:r w:rsidR="008B4BC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padahal tidak ada yang nge-</w:t>
      </w:r>
      <w:r w:rsidRPr="008B4BCC">
        <w:rPr>
          <w:rFonts w:ascii="Times New Roman" w:eastAsia="Times New Roman" w:hAnsi="Times New Roman" w:cs="Times New Roman"/>
          <w:i/>
          <w:sz w:val="24"/>
          <w:szCs w:val="24"/>
          <w:rPrChange w:id="238" w:author="b" w:date="2020-12-15T15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ins w:id="239" w:author="b" w:date="2020-12-15T15:51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sepertiinilah yang membuatlemak-lemak yang seharusnyadibaka</w:t>
      </w:r>
      <w:ins w:id="240" w:author="b" w:date="2020-12-15T15:52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</w:t>
      </w:r>
      <w:ins w:id="241" w:author="b" w:date="2020-12-15T15:52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242" w:author="b" w:date="2020-12-15T15:52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ins w:id="243" w:author="b" w:date="2020-12-15T15:52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del w:id="244" w:author="b" w:date="2020-12-15T15:52:00Z">
        <w:r w:rsidDel="004D5526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ins w:id="245" w:author="b" w:date="2020-12-15T15:52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D5526">
        <w:rPr>
          <w:rFonts w:ascii="Times New Roman" w:eastAsia="Times New Roman" w:hAnsi="Times New Roman" w:cs="Times New Roman"/>
          <w:i/>
          <w:sz w:val="24"/>
          <w:szCs w:val="24"/>
          <w:rPrChange w:id="246" w:author="b" w:date="2020-12-15T15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ins w:id="247" w:author="b" w:date="2020-12-15T15:52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saja</w:t>
      </w:r>
      <w:ins w:id="248" w:author="b" w:date="2020-12-15T15:53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>;</w:t>
        </w:r>
      </w:ins>
      <w:del w:id="249" w:author="b" w:date="2020-12-15T15:53:00Z">
        <w:r w:rsidDel="004D552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0" w:author="b" w:date="2020-12-15T15:53:00Z">
        <w:r w:rsidDel="004D5526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ins w:id="251" w:author="b" w:date="2020-12-15T15:53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>menj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adisimpanandi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ins w:id="252" w:author="b" w:date="2020-12-15T15:53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53" w:author="b" w:date="2020-12-15T15:54:00Z">
        <w:r w:rsidRPr="00C50A1E" w:rsidDel="004D5526">
          <w:rPr>
            <w:rFonts w:ascii="Times New Roman" w:eastAsia="Times New Roman" w:hAnsi="Times New Roman" w:cs="Times New Roman"/>
            <w:sz w:val="24"/>
            <w:szCs w:val="24"/>
          </w:rPr>
          <w:delText>salahkan</w:delText>
        </w:r>
      </w:del>
      <w:ins w:id="254" w:author="b" w:date="2020-12-15T15:54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>menyalah</w:t>
        </w:r>
        <w:r w:rsidR="004D5526" w:rsidRPr="00C50A1E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del w:id="255" w:author="b" w:date="2020-12-15T15:54:00Z">
        <w:r w:rsidRPr="00C50A1E" w:rsidDel="004D5526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56" w:author="b" w:date="2020-12-15T15:54:00Z">
        <w:r w:rsidRPr="00C50A1E" w:rsidDel="004D5526">
          <w:rPr>
            <w:rFonts w:ascii="Times New Roman" w:eastAsia="Times New Roman" w:hAnsi="Times New Roman" w:cs="Times New Roman"/>
            <w:sz w:val="24"/>
            <w:szCs w:val="24"/>
          </w:rPr>
          <w:delText>Soal</w:delText>
        </w:r>
      </w:del>
      <w:ins w:id="257" w:author="b" w:date="2020-12-15T15:54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>Masalah</w:t>
        </w:r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nafsumakaninilebihbanyaksalahnya di kamu. Kamu yang tidak bisamengendalikandiri.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Kalautiba-tibaberat</w:t>
      </w:r>
      <w:r>
        <w:rPr>
          <w:rFonts w:ascii="Times New Roman" w:eastAsia="Times New Roman" w:hAnsi="Times New Roman" w:cs="Times New Roman"/>
          <w:sz w:val="24"/>
          <w:szCs w:val="24"/>
        </w:rPr>
        <w:t>badanikuttergelincirmakinke</w:t>
      </w:r>
      <w:bookmarkStart w:id="258" w:name="_GoBack"/>
      <w:bookmarkEnd w:id="258"/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saathujan</w:t>
      </w:r>
      <w:ins w:id="259" w:author="b" w:date="2020-12-15T15:54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60" w:author="b" w:date="2020-12-15T15:54:00Z">
        <w:r w:rsidRPr="00C50A1E" w:rsidDel="004D552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261" w:author="b" w:date="2020-12-15T15:55:00Z">
        <w:r w:rsidRPr="00C50A1E" w:rsidDel="004D5526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ins w:id="262" w:author="b" w:date="2020-12-15T15:55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ins w:id="263" w:author="b" w:date="2020-12-15T15:55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dii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del w:id="264" w:author="b" w:date="2020-12-15T15:55:00Z">
        <w:r w:rsidRPr="00C50A1E" w:rsidDel="004D5526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ins w:id="265" w:author="b" w:date="2020-12-15T15:55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kamumakansaathujan?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kuahsusuditambahtelur</w:t>
      </w:r>
      <w:ins w:id="266" w:author="b" w:date="2020-12-15T15:55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67" w:author="b" w:date="2020-12-15T15:55:00Z">
        <w:r w:rsidRPr="00C50A1E" w:rsidDel="004D552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68" w:author="b" w:date="2020-12-15T15:55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269" w:author="b" w:date="2020-12-15T15:55:00Z">
        <w:r w:rsidRPr="00C50A1E" w:rsidDel="004D5526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ins w:id="270" w:author="b" w:date="2020-12-15T15:55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ins w:id="271" w:author="b" w:date="2020-12-15T15:55:00Z">
        <w:r w:rsidR="004D552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5C6" w:rsidRDefault="008965C6" w:rsidP="005069E5">
      <w:r>
        <w:separator/>
      </w:r>
    </w:p>
  </w:endnote>
  <w:endnote w:type="continuationSeparator" w:id="1">
    <w:p w:rsidR="008965C6" w:rsidRDefault="008965C6" w:rsidP="00506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8965C6">
    <w:pPr>
      <w:pStyle w:val="Footer"/>
    </w:pPr>
  </w:p>
  <w:p w:rsidR="00941E77" w:rsidRDefault="008965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5C6" w:rsidRDefault="008965C6" w:rsidP="005069E5">
      <w:r>
        <w:separator/>
      </w:r>
    </w:p>
  </w:footnote>
  <w:footnote w:type="continuationSeparator" w:id="1">
    <w:p w:rsidR="008965C6" w:rsidRDefault="008965C6" w:rsidP="005069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2251A"/>
    <w:rsid w:val="0042167F"/>
    <w:rsid w:val="004D5526"/>
    <w:rsid w:val="005069E5"/>
    <w:rsid w:val="008965C6"/>
    <w:rsid w:val="008B4BCC"/>
    <w:rsid w:val="00924DF5"/>
    <w:rsid w:val="00927764"/>
    <w:rsid w:val="00AD0E3B"/>
    <w:rsid w:val="00F80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D0E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b</cp:lastModifiedBy>
  <cp:revision>3</cp:revision>
  <dcterms:created xsi:type="dcterms:W3CDTF">2020-12-15T08:48:00Z</dcterms:created>
  <dcterms:modified xsi:type="dcterms:W3CDTF">2020-12-15T08:56:00Z</dcterms:modified>
</cp:coreProperties>
</file>