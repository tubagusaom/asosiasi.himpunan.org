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0" w:author="ASUS" w:date="2021-12-16T11:48:00Z">
              <w:r w:rsidDel="00A92396">
                <w:delText xml:space="preserve">manajemen </w:delText>
              </w:r>
            </w:del>
            <w:proofErr w:type="spellStart"/>
            <w:ins w:id="1" w:author="ASUS" w:date="2021-12-16T11:48:00Z">
              <w:r w:rsidR="00A92396">
                <w:t>M</w:t>
              </w:r>
              <w:r w:rsidR="00A92396">
                <w:t>anajemen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 </w:t>
            </w:r>
            <w:r>
              <w:tab/>
            </w:r>
            <w:del w:id="2" w:author="ASUS" w:date="2021-12-16T11:49:00Z">
              <w:r w:rsidDel="00A92396">
                <w:delText xml:space="preserve">penggunaan </w:delText>
              </w:r>
            </w:del>
            <w:proofErr w:type="spellStart"/>
            <w:ins w:id="3" w:author="ASUS" w:date="2021-12-16T11:49:00Z">
              <w:r w:rsidR="00A92396">
                <w:t>P</w:t>
              </w:r>
              <w:r w:rsidR="00A92396">
                <w:t>enggunaan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" w:author="ASUS" w:date="2021-12-16T11:48:00Z">
              <w:r w:rsidDel="00A92396">
                <w:delText xml:space="preserve">filosofis </w:delText>
              </w:r>
            </w:del>
            <w:proofErr w:type="spellStart"/>
            <w:ins w:id="5" w:author="ASUS" w:date="2021-12-16T11:48:00Z">
              <w:r w:rsidR="00A92396">
                <w:t>F</w:t>
              </w:r>
              <w:r w:rsidR="00A92396">
                <w:t>ilosofis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6" w:author="ASUS" w:date="2021-12-16T11:49:00Z">
              <w:r w:rsidDel="00A92396">
                <w:delText xml:space="preserve">berdasarkan </w:delText>
              </w:r>
            </w:del>
            <w:proofErr w:type="spellStart"/>
            <w:ins w:id="7" w:author="ASUS" w:date="2021-12-16T11:49:00Z">
              <w:r w:rsidR="00A92396">
                <w:t>B</w:t>
              </w:r>
              <w:r w:rsidR="00A92396">
                <w:t>erdasarkan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" w:author="ASUS" w:date="2021-12-16T11:48:00Z">
              <w:r w:rsidDel="00A92396">
                <w:delText xml:space="preserve">kurikulum </w:delText>
              </w:r>
            </w:del>
            <w:proofErr w:type="spellStart"/>
            <w:ins w:id="9" w:author="ASUS" w:date="2021-12-16T11:48:00Z">
              <w:r w:rsidR="00A92396">
                <w:t>K</w:t>
              </w:r>
              <w:r w:rsidR="00A92396">
                <w:t>urikulum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10" w:author="ASUS" w:date="2021-12-16T11:49:00Z">
              <w:r w:rsidDel="00A92396">
                <w:delText xml:space="preserve">perangkat </w:delText>
              </w:r>
            </w:del>
            <w:proofErr w:type="spellStart"/>
            <w:ins w:id="11" w:author="ASUS" w:date="2021-12-16T11:49:00Z">
              <w:r w:rsidR="00A92396">
                <w:t>P</w:t>
              </w:r>
              <w:r w:rsidR="00A92396">
                <w:t>erangkat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ASUS" w:date="2021-12-16T11:48:00Z">
              <w:r w:rsidDel="00A92396">
                <w:delText xml:space="preserve">implementasi </w:delText>
              </w:r>
            </w:del>
            <w:proofErr w:type="spellStart"/>
            <w:ins w:id="13" w:author="ASUS" w:date="2021-12-16T11:48:00Z">
              <w:r w:rsidR="00A92396">
                <w:t>I</w:t>
              </w:r>
              <w:r w:rsidR="00A92396">
                <w:t>mplementasi</w:t>
              </w:r>
              <w:proofErr w:type="spellEnd"/>
              <w:r w:rsidR="00A92396">
                <w:t xml:space="preserve"> </w:t>
              </w:r>
            </w:ins>
            <w:r>
              <w:tab/>
              <w:t>:</w:t>
            </w:r>
            <w:r>
              <w:tab/>
            </w:r>
            <w:del w:id="14" w:author="ASUS" w:date="2021-12-16T11:49:00Z">
              <w:r w:rsidDel="00A92396">
                <w:delText>pelaksanaan</w:delText>
              </w:r>
            </w:del>
            <w:proofErr w:type="spellStart"/>
            <w:ins w:id="15" w:author="ASUS" w:date="2021-12-16T11:49:00Z">
              <w:r w:rsidR="00A92396">
                <w:t>P</w:t>
              </w:r>
              <w:r w:rsidR="00A92396">
                <w:t>elaksanaan</w:t>
              </w:r>
            </w:ins>
            <w:proofErr w:type="spellEnd"/>
            <w:del w:id="16" w:author="ASUS" w:date="2021-12-16T11:55:00Z">
              <w:r w:rsidDel="00DD550E">
                <w:delText xml:space="preserve">, </w:delText>
              </w:r>
            </w:del>
            <w:ins w:id="17" w:author="ASUS" w:date="2021-12-16T11:55:00Z">
              <w:r w:rsidR="00DD550E">
                <w:t>;</w:t>
              </w:r>
              <w:r w:rsidR="00DD550E">
                <w:t xml:space="preserve"> </w:t>
              </w:r>
            </w:ins>
            <w:del w:id="18" w:author="ASUS" w:date="2021-12-16T11:56:00Z">
              <w:r w:rsidDel="00DD550E">
                <w:delText>penerapan</w:delText>
              </w:r>
            </w:del>
            <w:proofErr w:type="spellStart"/>
            <w:ins w:id="19" w:author="ASUS" w:date="2021-12-16T11:56:00Z">
              <w:r w:rsidR="00DD550E">
                <w:t>P</w:t>
              </w:r>
              <w:bookmarkStart w:id="20" w:name="_GoBack"/>
              <w:bookmarkEnd w:id="20"/>
              <w:r w:rsidR="00DD550E">
                <w:t>enerapan</w:t>
              </w:r>
            </w:ins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1" w:author="ASUS" w:date="2021-12-16T11:48:00Z">
              <w:r w:rsidDel="00A92396">
                <w:delText xml:space="preserve">optimal </w:delText>
              </w:r>
            </w:del>
            <w:ins w:id="22" w:author="ASUS" w:date="2021-12-16T11:48:00Z">
              <w:r w:rsidR="00A92396">
                <w:t>O</w:t>
              </w:r>
              <w:r w:rsidR="00A92396">
                <w:t xml:space="preserve">ptimal </w:t>
              </w:r>
            </w:ins>
            <w:r>
              <w:tab/>
              <w:t xml:space="preserve">: </w:t>
            </w:r>
            <w:r>
              <w:tab/>
            </w:r>
            <w:del w:id="23" w:author="ASUS" w:date="2021-12-16T11:49:00Z">
              <w:r w:rsidDel="00A92396">
                <w:delText>tertinggi</w:delText>
              </w:r>
            </w:del>
            <w:proofErr w:type="spellStart"/>
            <w:ins w:id="24" w:author="ASUS" w:date="2021-12-16T11:49:00Z">
              <w:r w:rsidR="00A92396">
                <w:t>T</w:t>
              </w:r>
              <w:r w:rsidR="00A92396">
                <w:t>ertinggi</w:t>
              </w:r>
            </w:ins>
            <w:proofErr w:type="spellEnd"/>
            <w:r>
              <w:t xml:space="preserve">; </w:t>
            </w:r>
            <w:del w:id="25" w:author="ASUS" w:date="2021-12-16T11:49:00Z">
              <w:r w:rsidDel="00A92396">
                <w:delText xml:space="preserve">paling </w:delText>
              </w:r>
            </w:del>
            <w:ins w:id="26" w:author="ASUS" w:date="2021-12-16T11:49:00Z">
              <w:r w:rsidR="00A92396">
                <w:t>P</w:t>
              </w:r>
              <w:r w:rsidR="00A92396">
                <w:t xml:space="preserve">aling </w:t>
              </w:r>
            </w:ins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7" w:author="ASUS" w:date="2021-12-16T11:48:00Z">
              <w:r w:rsidDel="00A92396">
                <w:delText xml:space="preserve">integral </w:delText>
              </w:r>
            </w:del>
            <w:ins w:id="28" w:author="ASUS" w:date="2021-12-16T11:48:00Z">
              <w:r w:rsidR="00A92396">
                <w:t>I</w:t>
              </w:r>
              <w:r w:rsidR="00A92396">
                <w:t xml:space="preserve">ntegral </w:t>
              </w:r>
            </w:ins>
            <w:r>
              <w:tab/>
              <w:t xml:space="preserve">: </w:t>
            </w:r>
            <w:r>
              <w:tab/>
            </w:r>
            <w:del w:id="29" w:author="ASUS" w:date="2021-12-16T11:49:00Z">
              <w:r w:rsidDel="00A92396">
                <w:delText xml:space="preserve">meliputi </w:delText>
              </w:r>
            </w:del>
            <w:proofErr w:type="spellStart"/>
            <w:ins w:id="30" w:author="ASUS" w:date="2021-12-16T11:49:00Z">
              <w:r w:rsidR="00A92396">
                <w:t>M</w:t>
              </w:r>
              <w:r w:rsidR="00A92396">
                <w:t>eliputi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del w:id="31" w:author="ASUS" w:date="2021-12-16T11:49:00Z">
              <w:r w:rsidDel="00A92396">
                <w:delText>utuh</w:delText>
              </w:r>
            </w:del>
            <w:proofErr w:type="spellStart"/>
            <w:ins w:id="32" w:author="ASUS" w:date="2021-12-16T11:49:00Z">
              <w:r w:rsidR="00A92396">
                <w:t>U</w:t>
              </w:r>
              <w:r w:rsidR="00A92396">
                <w:t>tuh</w:t>
              </w:r>
            </w:ins>
            <w:proofErr w:type="spellEnd"/>
            <w:r>
              <w:t xml:space="preserve">; </w:t>
            </w:r>
            <w:del w:id="33" w:author="ASUS" w:date="2021-12-16T11:49:00Z">
              <w:r w:rsidDel="00A92396">
                <w:delText>bulat</w:delText>
              </w:r>
            </w:del>
            <w:proofErr w:type="spellStart"/>
            <w:ins w:id="34" w:author="ASUS" w:date="2021-12-16T11:49:00Z">
              <w:r w:rsidR="00A92396">
                <w:t>B</w:t>
              </w:r>
              <w:r w:rsidR="00A92396">
                <w:t>ulat</w:t>
              </w:r>
            </w:ins>
            <w:proofErr w:type="spellEnd"/>
            <w:r>
              <w:t xml:space="preserve">; </w:t>
            </w:r>
            <w:del w:id="35" w:author="ASUS" w:date="2021-12-16T11:49:00Z">
              <w:r w:rsidDel="00A92396">
                <w:delText>sempurna</w:delText>
              </w:r>
            </w:del>
            <w:proofErr w:type="spellStart"/>
            <w:ins w:id="36" w:author="ASUS" w:date="2021-12-16T11:49:00Z">
              <w:r w:rsidR="00A92396">
                <w:t>S</w:t>
              </w:r>
              <w:r w:rsidR="00A92396">
                <w:t>empurna</w:t>
              </w:r>
            </w:ins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7" w:author="ASUS" w:date="2021-12-16T11:48:00Z">
              <w:r w:rsidDel="00A92396">
                <w:delText xml:space="preserve">konseptual </w:delText>
              </w:r>
            </w:del>
            <w:proofErr w:type="spellStart"/>
            <w:ins w:id="38" w:author="ASUS" w:date="2021-12-16T11:48:00Z">
              <w:r w:rsidR="00A92396">
                <w:t>K</w:t>
              </w:r>
              <w:r w:rsidR="00A92396">
                <w:t>onseptual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39" w:author="ASUS" w:date="2021-12-16T11:49:00Z">
              <w:r w:rsidDel="00A92396">
                <w:delText xml:space="preserve">berhubungan </w:delText>
              </w:r>
            </w:del>
            <w:proofErr w:type="spellStart"/>
            <w:ins w:id="40" w:author="ASUS" w:date="2021-12-16T11:49:00Z">
              <w:r w:rsidR="00A92396">
                <w:t>B</w:t>
              </w:r>
              <w:r w:rsidR="00A92396">
                <w:t>erhubungan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41" w:author="ASUS" w:date="2021-12-16T11:48:00Z">
              <w:r w:rsidDel="00A92396">
                <w:delText xml:space="preserve">program </w:delText>
              </w:r>
            </w:del>
            <w:ins w:id="42" w:author="ASUS" w:date="2021-12-16T11:48:00Z">
              <w:r w:rsidR="00A92396">
                <w:t>P</w:t>
              </w:r>
              <w:r w:rsidR="00A92396">
                <w:t xml:space="preserve">rogram </w:t>
              </w:r>
            </w:ins>
            <w:r>
              <w:tab/>
              <w:t xml:space="preserve">: </w:t>
            </w:r>
            <w:r>
              <w:tab/>
            </w:r>
            <w:del w:id="43" w:author="ASUS" w:date="2021-12-16T11:49:00Z">
              <w:r w:rsidDel="00A92396">
                <w:delText xml:space="preserve">rancangan </w:delText>
              </w:r>
            </w:del>
            <w:proofErr w:type="spellStart"/>
            <w:ins w:id="44" w:author="ASUS" w:date="2021-12-16T11:49:00Z">
              <w:r w:rsidR="00A92396">
                <w:t>R</w:t>
              </w:r>
              <w:r w:rsidR="00A92396">
                <w:t>ancangan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45" w:author="ASUS" w:date="2021-12-16T11:48:00Z">
              <w:r w:rsidDel="00A92396">
                <w:delText xml:space="preserve">kriteria </w:delText>
              </w:r>
            </w:del>
            <w:proofErr w:type="spellStart"/>
            <w:ins w:id="46" w:author="ASUS" w:date="2021-12-16T11:48:00Z">
              <w:r w:rsidR="00A92396">
                <w:t>K</w:t>
              </w:r>
              <w:r w:rsidR="00A92396">
                <w:t>riteria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47" w:author="ASUS" w:date="2021-12-16T11:49:00Z">
              <w:r w:rsidDel="00A92396">
                <w:delText xml:space="preserve">ukuran </w:delText>
              </w:r>
            </w:del>
            <w:proofErr w:type="spellStart"/>
            <w:ins w:id="48" w:author="ASUS" w:date="2021-12-16T11:49:00Z">
              <w:r w:rsidR="00A92396">
                <w:t>U</w:t>
              </w:r>
              <w:r w:rsidR="00A92396">
                <w:t>kuran</w:t>
              </w:r>
              <w:proofErr w:type="spellEnd"/>
              <w:r w:rsidR="00A92396">
                <w:t xml:space="preserve"> </w:t>
              </w:r>
            </w:ins>
            <w:r>
              <w:t xml:space="preserve">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9" w:author="ASUS" w:date="2021-12-16T11:48:00Z">
              <w:r w:rsidDel="00A92396">
                <w:delText xml:space="preserve">metodologi </w:delText>
              </w:r>
            </w:del>
            <w:proofErr w:type="spellStart"/>
            <w:ins w:id="50" w:author="ASUS" w:date="2021-12-16T11:48:00Z">
              <w:r w:rsidR="00A92396">
                <w:t>M</w:t>
              </w:r>
              <w:r w:rsidR="00A92396">
                <w:t>etodologi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51" w:author="ASUS" w:date="2021-12-16T11:49:00Z">
              <w:r w:rsidDel="00A92396">
                <w:delText xml:space="preserve">ilmu </w:delText>
              </w:r>
            </w:del>
            <w:proofErr w:type="spellStart"/>
            <w:ins w:id="52" w:author="ASUS" w:date="2021-12-16T11:49:00Z">
              <w:r w:rsidR="00A92396">
                <w:t>I</w:t>
              </w:r>
              <w:r w:rsidR="00A92396">
                <w:t>lmu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3" w:author="ASUS" w:date="2021-12-16T11:48:00Z">
              <w:r w:rsidDel="00A92396">
                <w:delText xml:space="preserve">norma </w:delText>
              </w:r>
            </w:del>
            <w:ins w:id="54" w:author="ASUS" w:date="2021-12-16T11:48:00Z">
              <w:r w:rsidR="00A92396">
                <w:t>N</w:t>
              </w:r>
              <w:r w:rsidR="00A92396">
                <w:t xml:space="preserve">orma </w:t>
              </w:r>
            </w:ins>
            <w:r>
              <w:tab/>
              <w:t xml:space="preserve">: </w:t>
            </w:r>
            <w:r>
              <w:tab/>
            </w:r>
            <w:del w:id="55" w:author="ASUS" w:date="2021-12-16T11:49:00Z">
              <w:r w:rsidDel="00A92396">
                <w:delText xml:space="preserve">aturan </w:delText>
              </w:r>
            </w:del>
            <w:proofErr w:type="spellStart"/>
            <w:ins w:id="56" w:author="ASUS" w:date="2021-12-16T11:49:00Z">
              <w:r w:rsidR="00A92396">
                <w:t>A</w:t>
              </w:r>
              <w:r w:rsidR="00A92396">
                <w:t>turan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7" w:author="ASUS" w:date="2021-12-16T11:48:00Z">
              <w:r w:rsidDel="00A92396">
                <w:delText xml:space="preserve">orientasi </w:delText>
              </w:r>
            </w:del>
            <w:proofErr w:type="spellStart"/>
            <w:ins w:id="58" w:author="ASUS" w:date="2021-12-16T11:48:00Z">
              <w:r w:rsidR="00A92396">
                <w:t>O</w:t>
              </w:r>
              <w:r w:rsidR="00A92396">
                <w:t>rientasi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59" w:author="ASUS" w:date="2021-12-16T11:50:00Z">
              <w:r w:rsidDel="00A92396">
                <w:delText xml:space="preserve">pandangan </w:delText>
              </w:r>
            </w:del>
            <w:proofErr w:type="spellStart"/>
            <w:ins w:id="60" w:author="ASUS" w:date="2021-12-16T11:50:00Z">
              <w:r w:rsidR="00A92396">
                <w:t>P</w:t>
              </w:r>
              <w:r w:rsidR="00A92396">
                <w:t>andangan</w:t>
              </w:r>
              <w:proofErr w:type="spellEnd"/>
              <w:r w:rsidR="00A92396">
                <w:t xml:space="preserve"> </w:t>
              </w:r>
            </w:ins>
            <w:r>
              <w:t xml:space="preserve">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Del="00A92396" w:rsidRDefault="00BE098E" w:rsidP="009E1C4E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rPr>
                <w:del w:id="61" w:author="ASUS" w:date="2021-12-16T11:50:00Z"/>
              </w:rPr>
              <w:pPrChange w:id="62" w:author="ASUS" w:date="2021-12-16T11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3" w:author="ASUS" w:date="2021-12-16T11:48:00Z">
              <w:r w:rsidDel="00A92396">
                <w:delText xml:space="preserve">prosedur </w:delText>
              </w:r>
            </w:del>
            <w:proofErr w:type="spellStart"/>
            <w:ins w:id="64" w:author="ASUS" w:date="2021-12-16T11:48:00Z">
              <w:r w:rsidR="00A92396">
                <w:t>P</w:t>
              </w:r>
              <w:r w:rsidR="00A92396">
                <w:t>rosedur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65" w:author="ASUS" w:date="2021-12-16T11:50:00Z">
              <w:r w:rsidDel="00A92396">
                <w:delText xml:space="preserve">tahap </w:delText>
              </w:r>
            </w:del>
            <w:proofErr w:type="spellStart"/>
            <w:ins w:id="66" w:author="ASUS" w:date="2021-12-16T11:50:00Z">
              <w:r w:rsidR="00A92396">
                <w:t>T</w:t>
              </w:r>
              <w:r w:rsidR="00A92396">
                <w:t>ahap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;</w:t>
            </w:r>
            <w:ins w:id="67" w:author="ASUS" w:date="2021-12-16T11:52:00Z">
              <w:r w:rsidR="00A92396">
                <w:t xml:space="preserve"> </w:t>
              </w:r>
            </w:ins>
            <w:del w:id="68" w:author="ASUS" w:date="2021-12-16T11:51:00Z">
              <w:r w:rsidDel="00A92396">
                <w:delText xml:space="preserve"> </w:delText>
              </w:r>
            </w:del>
            <w:del w:id="69" w:author="ASUS" w:date="2021-12-16T11:52:00Z">
              <w:r w:rsidDel="00A92396">
                <w:delText>m</w:delText>
              </w:r>
            </w:del>
            <w:proofErr w:type="spellStart"/>
            <w:ins w:id="70" w:author="ASUS" w:date="2021-12-16T11:52:00Z">
              <w:r w:rsidR="00A92396">
                <w:t>M</w:t>
              </w:r>
            </w:ins>
            <w:r>
              <w:t>etode</w:t>
            </w:r>
            <w:proofErr w:type="spellEnd"/>
            <w:r>
              <w:t xml:space="preserve"> </w:t>
            </w:r>
          </w:p>
          <w:p w:rsidR="00BE098E" w:rsidRDefault="00BE098E" w:rsidP="009E1C4E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  <w:pPrChange w:id="71" w:author="ASUS" w:date="2021-12-16T11:5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72" w:author="ASUS" w:date="2021-12-16T11:50:00Z">
              <w:r w:rsidDel="00A92396">
                <w:tab/>
              </w:r>
              <w:r w:rsidDel="00A92396">
                <w:tab/>
              </w:r>
            </w:del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73" w:author="ASUS" w:date="2021-12-16T11:48:00Z">
              <w:r w:rsidDel="00A92396">
                <w:delText xml:space="preserve">inklusif </w:delText>
              </w:r>
            </w:del>
            <w:proofErr w:type="spellStart"/>
            <w:ins w:id="74" w:author="ASUS" w:date="2021-12-16T11:48:00Z">
              <w:r w:rsidR="00A92396">
                <w:t>I</w:t>
              </w:r>
              <w:r w:rsidR="00A92396">
                <w:t>nklusif</w:t>
              </w:r>
              <w:proofErr w:type="spellEnd"/>
              <w:r w:rsidR="00A92396">
                <w:t xml:space="preserve"> </w:t>
              </w:r>
            </w:ins>
            <w:r>
              <w:tab/>
              <w:t xml:space="preserve">: </w:t>
            </w:r>
            <w:r>
              <w:tab/>
            </w:r>
            <w:del w:id="75" w:author="ASUS" w:date="2021-12-16T11:50:00Z">
              <w:r w:rsidDel="00A92396">
                <w:delText xml:space="preserve">penempatan </w:delText>
              </w:r>
            </w:del>
            <w:proofErr w:type="spellStart"/>
            <w:ins w:id="76" w:author="ASUS" w:date="2021-12-16T11:50:00Z">
              <w:r w:rsidR="00A92396">
                <w:t>P</w:t>
              </w:r>
              <w:r w:rsidR="00A92396">
                <w:t>enempatan</w:t>
              </w:r>
              <w:proofErr w:type="spellEnd"/>
              <w:r w:rsidR="00A92396">
                <w:t xml:space="preserve"> </w:t>
              </w:r>
            </w:ins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Windows Live" w15:userId="eb09a194b8ac7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9E1C4E"/>
    <w:rsid w:val="00A92396"/>
    <w:rsid w:val="00BE098E"/>
    <w:rsid w:val="00DD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F36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2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39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923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2020-08-26T21:29:00Z</dcterms:created>
  <dcterms:modified xsi:type="dcterms:W3CDTF">2021-12-16T04:56:00Z</dcterms:modified>
</cp:coreProperties>
</file>