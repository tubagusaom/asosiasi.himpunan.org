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0F65C"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64C81770"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6B3812BB" w14:textId="77777777" w:rsidR="00927764" w:rsidRDefault="00927764" w:rsidP="00927764">
      <w:pPr>
        <w:jc w:val="center"/>
        <w:rPr>
          <w:rFonts w:ascii="Cambria" w:hAnsi="Cambria" w:cs="Times New Roman"/>
          <w:sz w:val="24"/>
          <w:szCs w:val="24"/>
        </w:rPr>
      </w:pPr>
    </w:p>
    <w:p w14:paraId="6133711D"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0D875602"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1BFB307E"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0E801A3C"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commentRangeStart w:id="0"/>
      <w:r w:rsidRPr="00C50A1E">
        <w:rPr>
          <w:rFonts w:ascii="Times New Roman" w:eastAsia="Times New Roman" w:hAnsi="Times New Roman" w:cs="Times New Roman"/>
          <w:noProof/>
          <w:sz w:val="21"/>
          <w:szCs w:val="21"/>
        </w:rPr>
        <w:drawing>
          <wp:inline distT="0" distB="0" distL="0" distR="0" wp14:anchorId="4A9270CC" wp14:editId="6EFE2F34">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commentRangeEnd w:id="0"/>
      <w:r w:rsidR="0096762D">
        <w:rPr>
          <w:rStyle w:val="CommentReference"/>
        </w:rPr>
        <w:commentReference w:id="0"/>
      </w:r>
    </w:p>
    <w:p w14:paraId="637B15B5"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03FCBD83"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 xml:space="preserve">Hujan turun, berat badan naik, hubungan sama dia </w:t>
      </w:r>
      <w:commentRangeStart w:id="1"/>
      <w:r w:rsidRPr="00C50A1E">
        <w:rPr>
          <w:rFonts w:ascii="Times New Roman" w:eastAsia="Times New Roman" w:hAnsi="Times New Roman" w:cs="Times New Roman"/>
          <w:i/>
          <w:iCs/>
          <w:sz w:val="24"/>
          <w:szCs w:val="24"/>
        </w:rPr>
        <w:t xml:space="preserve">tetep temenan </w:t>
      </w:r>
      <w:commentRangeEnd w:id="1"/>
      <w:r w:rsidR="0096762D">
        <w:rPr>
          <w:rStyle w:val="CommentReference"/>
        </w:rPr>
        <w:commentReference w:id="1"/>
      </w:r>
      <w:r w:rsidRPr="00C50A1E">
        <w:rPr>
          <w:rFonts w:ascii="Times New Roman" w:eastAsia="Times New Roman" w:hAnsi="Times New Roman" w:cs="Times New Roman"/>
          <w:i/>
          <w:iCs/>
          <w:sz w:val="24"/>
          <w:szCs w:val="24"/>
        </w:rPr>
        <w:t>aja. Huft.</w:t>
      </w:r>
    </w:p>
    <w:p w14:paraId="11FF0EA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2"/>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 kala hujan?</w:t>
      </w:r>
      <w:commentRangeEnd w:id="2"/>
      <w:r w:rsidR="00FC5E66">
        <w:rPr>
          <w:rStyle w:val="CommentReference"/>
        </w:rPr>
        <w:commentReference w:id="2"/>
      </w:r>
    </w:p>
    <w:p w14:paraId="00E0E745" w14:textId="4A5C807C"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3"/>
      <w:r w:rsidRPr="00C50A1E">
        <w:rPr>
          <w:rFonts w:ascii="Times New Roman" w:eastAsia="Times New Roman" w:hAnsi="Times New Roman" w:cs="Times New Roman"/>
          <w:sz w:val="24"/>
          <w:szCs w:val="24"/>
        </w:rPr>
        <w:t>Januari, hujan sehari-hari, begitu kata orang sering mengartikannya. Benar saja. Mes</w:t>
      </w:r>
      <w:commentRangeEnd w:id="3"/>
      <w:r w:rsidR="00FC5E66">
        <w:rPr>
          <w:rStyle w:val="CommentReference"/>
        </w:rPr>
        <w:commentReference w:id="3"/>
      </w:r>
      <w:r w:rsidRPr="00C50A1E">
        <w:rPr>
          <w:rFonts w:ascii="Times New Roman" w:eastAsia="Times New Roman" w:hAnsi="Times New Roman" w:cs="Times New Roman"/>
          <w:sz w:val="24"/>
          <w:szCs w:val="24"/>
        </w:rPr>
        <w:t xml:space="preserve">ki di tahun ini awal musim hujan di Indonesia </w:t>
      </w:r>
      <w:r>
        <w:rPr>
          <w:rFonts w:ascii="Times New Roman" w:eastAsia="Times New Roman" w:hAnsi="Times New Roman" w:cs="Times New Roman"/>
          <w:sz w:val="24"/>
          <w:szCs w:val="24"/>
        </w:rPr>
        <w:t>mundur di antara Bulan November</w:t>
      </w:r>
      <w:commentRangeStart w:id="4"/>
      <w:r>
        <w:rPr>
          <w:rFonts w:ascii="Times New Roman" w:eastAsia="Times New Roman" w:hAnsi="Times New Roman" w:cs="Times New Roman"/>
          <w:sz w:val="24"/>
          <w:szCs w:val="24"/>
        </w:rPr>
        <w:t>-</w:t>
      </w:r>
      <w:commentRangeEnd w:id="4"/>
      <w:r w:rsidR="00FC5E66">
        <w:rPr>
          <w:rStyle w:val="CommentReference"/>
        </w:rPr>
        <w:commentReference w:id="4"/>
      </w:r>
      <w:r w:rsidRPr="00C50A1E">
        <w:rPr>
          <w:rFonts w:ascii="Times New Roman" w:eastAsia="Times New Roman" w:hAnsi="Times New Roman" w:cs="Times New Roman"/>
          <w:sz w:val="24"/>
          <w:szCs w:val="24"/>
        </w:rPr>
        <w:t>Desember 2019, hujan benar-benar datang seperti perkiraan. Sudah sangat terasa apalagi sejak awal tahun baru</w:t>
      </w:r>
      <w:ins w:id="5" w:author="Didi Asmadi" w:date="2020-12-11T15:36:00Z">
        <w:r w:rsidR="00991654">
          <w:rPr>
            <w:rFonts w:ascii="Times New Roman" w:eastAsia="Times New Roman" w:hAnsi="Times New Roman" w:cs="Times New Roman"/>
            <w:sz w:val="24"/>
            <w:szCs w:val="24"/>
          </w:rPr>
          <w:t>.</w:t>
        </w:r>
      </w:ins>
      <w:r w:rsidRPr="00C50A1E">
        <w:rPr>
          <w:rFonts w:ascii="Times New Roman" w:eastAsia="Times New Roman" w:hAnsi="Times New Roman" w:cs="Times New Roman"/>
          <w:sz w:val="24"/>
          <w:szCs w:val="24"/>
        </w:rPr>
        <w:t xml:space="preserve"> </w:t>
      </w:r>
      <w:r w:rsidRPr="00991654">
        <w:rPr>
          <w:rFonts w:ascii="Times New Roman" w:eastAsia="Times New Roman" w:hAnsi="Times New Roman" w:cs="Times New Roman"/>
          <w:strike/>
          <w:sz w:val="24"/>
          <w:szCs w:val="24"/>
          <w:rPrChange w:id="6" w:author="Didi Asmadi" w:date="2020-12-11T15:36:00Z">
            <w:rPr>
              <w:rFonts w:ascii="Times New Roman" w:eastAsia="Times New Roman" w:hAnsi="Times New Roman" w:cs="Times New Roman"/>
              <w:sz w:val="24"/>
              <w:szCs w:val="24"/>
            </w:rPr>
          </w:rPrChange>
        </w:rPr>
        <w:t>kita</w:t>
      </w:r>
      <w:r w:rsidRPr="00C50A1E">
        <w:rPr>
          <w:rFonts w:ascii="Times New Roman" w:eastAsia="Times New Roman" w:hAnsi="Times New Roman" w:cs="Times New Roman"/>
          <w:sz w:val="24"/>
          <w:szCs w:val="24"/>
        </w:rPr>
        <w:t>.</w:t>
      </w:r>
    </w:p>
    <w:p w14:paraId="4F14FF0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14:paraId="7389B6B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14:paraId="0534899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4B8F355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Sebungkus keripik yang dalam kemasan bisa dikonsumsi 4 porsi habis sekali duduk. Belum cukup, tambah lagi gorengannya, satu</w:t>
      </w:r>
      <w:commentRangeStart w:id="7"/>
      <w:r w:rsidRPr="00C50A1E">
        <w:rPr>
          <w:rFonts w:ascii="Times New Roman" w:eastAsia="Times New Roman" w:hAnsi="Times New Roman" w:cs="Times New Roman"/>
          <w:sz w:val="24"/>
          <w:szCs w:val="24"/>
        </w:rPr>
        <w:t>-</w:t>
      </w:r>
      <w:commentRangeEnd w:id="7"/>
      <w:r w:rsidR="00991654">
        <w:rPr>
          <w:rStyle w:val="CommentReference"/>
        </w:rPr>
        <w:commentReference w:id="7"/>
      </w:r>
      <w:r w:rsidRPr="00C50A1E">
        <w:rPr>
          <w:rFonts w:ascii="Times New Roman" w:eastAsia="Times New Roman" w:hAnsi="Times New Roman" w:cs="Times New Roman"/>
          <w:sz w:val="24"/>
          <w:szCs w:val="24"/>
        </w:rPr>
        <w:t xml:space="preserve">dua </w:t>
      </w:r>
      <w:commentRangeStart w:id="8"/>
      <w:r w:rsidRPr="00C50A1E">
        <w:rPr>
          <w:rFonts w:ascii="Times New Roman" w:eastAsia="Times New Roman" w:hAnsi="Times New Roman" w:cs="Times New Roman"/>
          <w:sz w:val="24"/>
          <w:szCs w:val="24"/>
        </w:rPr>
        <w:t xml:space="preserve">biji eh </w:t>
      </w:r>
      <w:commentRangeEnd w:id="8"/>
      <w:r w:rsidR="00991654">
        <w:rPr>
          <w:rStyle w:val="CommentReference"/>
        </w:rPr>
        <w:commentReference w:id="8"/>
      </w:r>
      <w:r w:rsidRPr="00C50A1E">
        <w:rPr>
          <w:rFonts w:ascii="Times New Roman" w:eastAsia="Times New Roman" w:hAnsi="Times New Roman" w:cs="Times New Roman"/>
          <w:sz w:val="24"/>
          <w:szCs w:val="24"/>
        </w:rPr>
        <w:t>kok jadi lima?</w:t>
      </w:r>
    </w:p>
    <w:p w14:paraId="4FFEB32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yang membuat suasana jadi lebih dingin </w:t>
      </w:r>
      <w:r w:rsidRPr="001B73AE">
        <w:rPr>
          <w:rFonts w:ascii="Times New Roman" w:eastAsia="Times New Roman" w:hAnsi="Times New Roman" w:cs="Times New Roman"/>
          <w:sz w:val="24"/>
          <w:szCs w:val="24"/>
        </w:rPr>
        <w:t>-</w:t>
      </w:r>
      <w:commentRangeStart w:id="9"/>
      <w:r w:rsidRPr="001B73AE">
        <w:rPr>
          <w:rFonts w:ascii="Times New Roman" w:eastAsia="Times New Roman" w:hAnsi="Times New Roman" w:cs="Times New Roman"/>
          <w:strike/>
          <w:sz w:val="24"/>
          <w:szCs w:val="24"/>
        </w:rPr>
        <w:t>seperti sikapnya padamu</w:t>
      </w:r>
      <w:commentRangeEnd w:id="9"/>
      <w:r w:rsidR="001B73AE">
        <w:rPr>
          <w:rStyle w:val="CommentReference"/>
        </w:rPr>
        <w:commentReference w:id="9"/>
      </w:r>
      <w:r w:rsidRPr="00C50A1E">
        <w:rPr>
          <w:rFonts w:ascii="Times New Roman" w:eastAsia="Times New Roman" w:hAnsi="Times New Roman" w:cs="Times New Roman"/>
          <w:sz w:val="24"/>
          <w:szCs w:val="24"/>
        </w:rPr>
        <w:t>, memang bisa jadi salah satu pencetus mengapa kita jadi suka makan. </w:t>
      </w:r>
    </w:p>
    <w:p w14:paraId="792CE4B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4A4F4E1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w:t>
      </w:r>
      <w:commentRangeStart w:id="10"/>
      <w:r w:rsidRPr="00C50A1E">
        <w:rPr>
          <w:rFonts w:ascii="Times New Roman" w:eastAsia="Times New Roman" w:hAnsi="Times New Roman" w:cs="Times New Roman"/>
          <w:sz w:val="24"/>
          <w:szCs w:val="24"/>
        </w:rPr>
        <w:t>,</w:t>
      </w:r>
      <w:commentRangeEnd w:id="10"/>
      <w:r w:rsidR="001B73AE">
        <w:rPr>
          <w:rStyle w:val="CommentReference"/>
        </w:rPr>
        <w:commentReference w:id="10"/>
      </w:r>
      <w:r w:rsidRPr="00C50A1E">
        <w:rPr>
          <w:rFonts w:ascii="Times New Roman" w:eastAsia="Times New Roman" w:hAnsi="Times New Roman" w:cs="Times New Roman"/>
          <w:sz w:val="24"/>
          <w:szCs w:val="24"/>
        </w:rPr>
        <w:t xml:space="preserve"> dingin yang terjadi akibat hujan tidak benar-benar membuat tubuh memerlukan kalori tambahan dari makananmu, lho. Dingin yang kita kira ternyata tidak sedingin kenyataannya, </w:t>
      </w:r>
      <w:commentRangeStart w:id="11"/>
      <w:r w:rsidRPr="001B73AE">
        <w:rPr>
          <w:rFonts w:ascii="Times New Roman" w:eastAsia="Times New Roman" w:hAnsi="Times New Roman" w:cs="Times New Roman"/>
          <w:strike/>
          <w:sz w:val="24"/>
          <w:szCs w:val="24"/>
          <w:rPrChange w:id="12" w:author="Didi Asmadi" w:date="2020-12-11T15:44:00Z">
            <w:rPr>
              <w:rFonts w:ascii="Times New Roman" w:eastAsia="Times New Roman" w:hAnsi="Times New Roman" w:cs="Times New Roman"/>
              <w:sz w:val="24"/>
              <w:szCs w:val="24"/>
            </w:rPr>
          </w:rPrChange>
        </w:rPr>
        <w:t>kok~</w:t>
      </w:r>
      <w:commentRangeEnd w:id="11"/>
      <w:r w:rsidR="001B73AE">
        <w:rPr>
          <w:rStyle w:val="CommentReference"/>
        </w:rPr>
        <w:commentReference w:id="11"/>
      </w:r>
    </w:p>
    <w:p w14:paraId="5F73D43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79A25371"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63681F1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 waktu hujan itu membuat kita berpikir berkali-kali. Akan merepotkan.</w:t>
      </w:r>
    </w:p>
    <w:p w14:paraId="2C7DBE1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 Yang penting enak, kalori belakangan?</w:t>
      </w:r>
    </w:p>
    <w:p w14:paraId="6EF2B1E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14:paraId="6F9ED4A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nge-chat. </w:t>
      </w:r>
    </w:p>
    <w:p w14:paraId="3B523696"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14:paraId="5C04D974"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14:paraId="4117237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Mie rebus kuah susu ditambah telur. Ya bisalah lebih </w:t>
      </w:r>
      <w:commentRangeStart w:id="13"/>
      <w:r w:rsidRPr="00C50A1E">
        <w:rPr>
          <w:rFonts w:ascii="Times New Roman" w:eastAsia="Times New Roman" w:hAnsi="Times New Roman" w:cs="Times New Roman"/>
          <w:sz w:val="24"/>
          <w:szCs w:val="24"/>
        </w:rPr>
        <w:t xml:space="preserve">dari 500 </w:t>
      </w:r>
      <w:commentRangeEnd w:id="13"/>
      <w:r w:rsidR="007D4DFD">
        <w:rPr>
          <w:rStyle w:val="CommentReference"/>
        </w:rPr>
        <w:commentReference w:id="13"/>
      </w:r>
      <w:r w:rsidRPr="00C50A1E">
        <w:rPr>
          <w:rFonts w:ascii="Times New Roman" w:eastAsia="Times New Roman" w:hAnsi="Times New Roman" w:cs="Times New Roman"/>
          <w:sz w:val="24"/>
          <w:szCs w:val="24"/>
        </w:rPr>
        <w:t>kalori. HAHA. </w:t>
      </w:r>
    </w:p>
    <w:p w14:paraId="2FB93EEA"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70AF5BF0" w14:textId="77777777" w:rsidR="00927764" w:rsidRPr="00C50A1E" w:rsidRDefault="00927764" w:rsidP="00927764"/>
    <w:p w14:paraId="12670A97" w14:textId="77777777" w:rsidR="00927764" w:rsidRPr="005A045A" w:rsidRDefault="00927764" w:rsidP="00927764">
      <w:pPr>
        <w:rPr>
          <w:i/>
        </w:rPr>
      </w:pPr>
    </w:p>
    <w:p w14:paraId="160DF4D6"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3" w:anchor="section1" w:history="1">
        <w:r w:rsidRPr="005A045A">
          <w:rPr>
            <w:rStyle w:val="Hyperlink"/>
            <w:rFonts w:ascii="Cambria" w:hAnsi="Cambria"/>
            <w:i/>
            <w:sz w:val="18"/>
            <w:szCs w:val="18"/>
          </w:rPr>
          <w:t>https://www.kompasiana.com/listhiahr/5e11e59a097f367b4a413222/hujan-turun-berat-badan-naik?page=all#section1</w:t>
        </w:r>
      </w:hyperlink>
    </w:p>
    <w:p w14:paraId="30766F23" w14:textId="77777777" w:rsidR="00924DF5" w:rsidRDefault="00924DF5"/>
    <w:sectPr w:rsidR="00924DF5" w:rsidSect="00927764">
      <w:footerReference w:type="default" r:id="rId14"/>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di Asmadi" w:date="2020-12-11T15:26:00Z" w:initials="DA">
    <w:p w14:paraId="59ADF00C" w14:textId="77777777" w:rsidR="0096762D" w:rsidRDefault="0096762D">
      <w:pPr>
        <w:pStyle w:val="CommentText"/>
      </w:pPr>
      <w:r>
        <w:rPr>
          <w:rStyle w:val="CommentReference"/>
        </w:rPr>
        <w:annotationRef/>
      </w:r>
      <w:r>
        <w:t>Komposisi warna gambar kurang menarik, terdapat bayangan sehingga tidak fokus dan belum mampu menyampaikan pesan</w:t>
      </w:r>
    </w:p>
    <w:p w14:paraId="4AA6E403" w14:textId="77777777" w:rsidR="0096762D" w:rsidRDefault="0096762D">
      <w:pPr>
        <w:pStyle w:val="CommentText"/>
      </w:pPr>
    </w:p>
    <w:p w14:paraId="35A55320" w14:textId="78AD21CF" w:rsidR="0096762D" w:rsidRDefault="0096762D">
      <w:pPr>
        <w:pStyle w:val="CommentText"/>
      </w:pPr>
      <w:r>
        <w:t xml:space="preserve">Sebaiknya memberikan keterangan gambar walaupun sudah menerangkan dengan ‘ilustrasi’ </w:t>
      </w:r>
    </w:p>
  </w:comment>
  <w:comment w:id="1" w:author="Didi Asmadi" w:date="2020-12-11T15:29:00Z" w:initials="DA">
    <w:p w14:paraId="24F6F5AA" w14:textId="670F1EB0" w:rsidR="0096762D" w:rsidRDefault="0096762D">
      <w:pPr>
        <w:pStyle w:val="CommentText"/>
      </w:pPr>
      <w:r>
        <w:rPr>
          <w:rStyle w:val="CommentReference"/>
        </w:rPr>
        <w:annotationRef/>
      </w:r>
      <w:r w:rsidR="00FC5E66">
        <w:t>‘</w:t>
      </w:r>
      <w:r>
        <w:t>Tetep</w:t>
      </w:r>
      <w:r w:rsidR="00FC5E66">
        <w:t>’</w:t>
      </w:r>
      <w:r>
        <w:t xml:space="preserve"> bukan kata baku</w:t>
      </w:r>
      <w:r w:rsidR="00FC5E66">
        <w:t>, ‘temenan’ buka kata baku</w:t>
      </w:r>
    </w:p>
  </w:comment>
  <w:comment w:id="2" w:author="Didi Asmadi" w:date="2020-12-11T15:30:00Z" w:initials="DA">
    <w:p w14:paraId="4A193E32" w14:textId="384E8240" w:rsidR="00FC5E66" w:rsidRDefault="00FC5E66">
      <w:pPr>
        <w:pStyle w:val="CommentText"/>
      </w:pPr>
      <w:r>
        <w:rPr>
          <w:rStyle w:val="CommentReference"/>
        </w:rPr>
        <w:annotationRef/>
      </w:r>
      <w:r>
        <w:t>Perlu ada tanda baca, sehingga kalimat menjadi jelas yang mana kalimat utama dan kalimat penjelas.</w:t>
      </w:r>
    </w:p>
  </w:comment>
  <w:comment w:id="3" w:author="Didi Asmadi" w:date="2020-12-11T15:34:00Z" w:initials="DA">
    <w:p w14:paraId="4FEC16EE" w14:textId="1A041603" w:rsidR="00FC5E66" w:rsidRDefault="00FC5E66">
      <w:pPr>
        <w:pStyle w:val="CommentText"/>
      </w:pPr>
      <w:r>
        <w:rPr>
          <w:rStyle w:val="CommentReference"/>
        </w:rPr>
        <w:annotationRef/>
      </w:r>
      <w:r>
        <w:t>Terlalu banyak tanda baca</w:t>
      </w:r>
      <w:r w:rsidR="00991654">
        <w:t xml:space="preserve"> dan kalimat rancu</w:t>
      </w:r>
    </w:p>
  </w:comment>
  <w:comment w:id="4" w:author="Didi Asmadi" w:date="2020-12-11T15:31:00Z" w:initials="DA">
    <w:p w14:paraId="5EF218EA" w14:textId="7896E56A" w:rsidR="00FC5E66" w:rsidRDefault="00FC5E66">
      <w:pPr>
        <w:pStyle w:val="CommentText"/>
      </w:pPr>
      <w:r>
        <w:rPr>
          <w:rStyle w:val="CommentReference"/>
        </w:rPr>
        <w:annotationRef/>
      </w:r>
      <w:r>
        <w:t xml:space="preserve">Ini tanda hubung, berikan tanda pisah “ – “ yang menerangkan tentang jarak atau sampai dengan </w:t>
      </w:r>
    </w:p>
    <w:p w14:paraId="36E7A732" w14:textId="0F26CF79" w:rsidR="00FC5E66" w:rsidRDefault="00FC5E66">
      <w:pPr>
        <w:pStyle w:val="CommentText"/>
      </w:pPr>
    </w:p>
  </w:comment>
  <w:comment w:id="7" w:author="Didi Asmadi" w:date="2020-12-11T15:38:00Z" w:initials="DA">
    <w:p w14:paraId="52718365" w14:textId="3536BD9D" w:rsidR="00991654" w:rsidRDefault="00991654">
      <w:pPr>
        <w:pStyle w:val="CommentText"/>
      </w:pPr>
      <w:r>
        <w:rPr>
          <w:rStyle w:val="CommentReference"/>
        </w:rPr>
        <w:annotationRef/>
      </w:r>
      <w:r>
        <w:t>Harusnya gunakan ‘dan’</w:t>
      </w:r>
    </w:p>
  </w:comment>
  <w:comment w:id="8" w:author="Didi Asmadi" w:date="2020-12-11T15:38:00Z" w:initials="DA">
    <w:p w14:paraId="59B9ED76" w14:textId="34A253B1" w:rsidR="00991654" w:rsidRDefault="00991654">
      <w:pPr>
        <w:pStyle w:val="CommentText"/>
      </w:pPr>
      <w:r>
        <w:rPr>
          <w:rStyle w:val="CommentReference"/>
        </w:rPr>
        <w:annotationRef/>
      </w:r>
      <w:r>
        <w:t xml:space="preserve">Kurang tepat untuk menerangkan satuan </w:t>
      </w:r>
    </w:p>
  </w:comment>
  <w:comment w:id="9" w:author="Didi Asmadi" w:date="2020-12-11T15:40:00Z" w:initials="DA">
    <w:p w14:paraId="6D27EB8C" w14:textId="2E6D7F81" w:rsidR="001B73AE" w:rsidRDefault="001B73AE">
      <w:pPr>
        <w:pStyle w:val="CommentText"/>
      </w:pPr>
      <w:r>
        <w:rPr>
          <w:rStyle w:val="CommentReference"/>
        </w:rPr>
        <w:annotationRef/>
      </w:r>
      <w:r>
        <w:t>Tidak sesuai dengan kalimat sebelum dan sesudahnya, tidak memberikan informasi</w:t>
      </w:r>
    </w:p>
  </w:comment>
  <w:comment w:id="10" w:author="Didi Asmadi" w:date="2020-12-11T15:43:00Z" w:initials="DA">
    <w:p w14:paraId="5AE4FE91" w14:textId="299BC8D7" w:rsidR="001B73AE" w:rsidRDefault="001B73AE">
      <w:pPr>
        <w:pStyle w:val="CommentText"/>
      </w:pPr>
      <w:r>
        <w:rPr>
          <w:rStyle w:val="CommentReference"/>
        </w:rPr>
        <w:annotationRef/>
      </w:r>
      <w:r>
        <w:t>Tidak perlu ada tanda ‘koma’</w:t>
      </w:r>
    </w:p>
  </w:comment>
  <w:comment w:id="11" w:author="Didi Asmadi" w:date="2020-12-11T15:44:00Z" w:initials="DA">
    <w:p w14:paraId="5874B227" w14:textId="274E173C" w:rsidR="001B73AE" w:rsidRDefault="001B73AE">
      <w:pPr>
        <w:pStyle w:val="CommentText"/>
      </w:pPr>
      <w:r>
        <w:rPr>
          <w:rStyle w:val="CommentReference"/>
        </w:rPr>
        <w:annotationRef/>
      </w:r>
      <w:r w:rsidR="007D4DFD">
        <w:t>Tidak menjelaskan apapun</w:t>
      </w:r>
    </w:p>
  </w:comment>
  <w:comment w:id="13" w:author="Didi Asmadi" w:date="2020-12-11T15:44:00Z" w:initials="DA">
    <w:p w14:paraId="79DE14F6" w14:textId="15CE2DB2" w:rsidR="007D4DFD" w:rsidRDefault="007D4DFD">
      <w:pPr>
        <w:pStyle w:val="CommentText"/>
      </w:pPr>
      <w:r>
        <w:rPr>
          <w:rStyle w:val="CommentReference"/>
        </w:rPr>
        <w:annotationRef/>
      </w:r>
      <w:r>
        <w:t>Harusnya ditulis ‘lima ratus’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A55320" w15:done="0"/>
  <w15:commentEx w15:paraId="24F6F5AA" w15:done="0"/>
  <w15:commentEx w15:paraId="4A193E32" w15:done="0"/>
  <w15:commentEx w15:paraId="4FEC16EE" w15:done="0"/>
  <w15:commentEx w15:paraId="36E7A732" w15:done="0"/>
  <w15:commentEx w15:paraId="52718365" w15:done="0"/>
  <w15:commentEx w15:paraId="59B9ED76" w15:done="0"/>
  <w15:commentEx w15:paraId="6D27EB8C" w15:done="0"/>
  <w15:commentEx w15:paraId="5AE4FE91" w15:done="0"/>
  <w15:commentEx w15:paraId="5874B227" w15:done="0"/>
  <w15:commentEx w15:paraId="79DE14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E0E1E" w16cex:dateUtc="2020-12-11T08:26:00Z"/>
  <w16cex:commentExtensible w16cex:durableId="237E0EC1" w16cex:dateUtc="2020-12-11T08:29:00Z"/>
  <w16cex:commentExtensible w16cex:durableId="237E0F16" w16cex:dateUtc="2020-12-11T08:30:00Z"/>
  <w16cex:commentExtensible w16cex:durableId="237E0FF3" w16cex:dateUtc="2020-12-11T08:34:00Z"/>
  <w16cex:commentExtensible w16cex:durableId="237E0F62" w16cex:dateUtc="2020-12-11T08:31:00Z"/>
  <w16cex:commentExtensible w16cex:durableId="237E1112" w16cex:dateUtc="2020-12-11T08:38:00Z"/>
  <w16cex:commentExtensible w16cex:durableId="237E10EF" w16cex:dateUtc="2020-12-11T08:38:00Z"/>
  <w16cex:commentExtensible w16cex:durableId="237E1189" w16cex:dateUtc="2020-12-11T08:40:00Z"/>
  <w16cex:commentExtensible w16cex:durableId="237E1221" w16cex:dateUtc="2020-12-11T08:43:00Z"/>
  <w16cex:commentExtensible w16cex:durableId="237E1256" w16cex:dateUtc="2020-12-11T08:44:00Z"/>
  <w16cex:commentExtensible w16cex:durableId="237E1274" w16cex:dateUtc="2020-12-11T0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A55320" w16cid:durableId="237E0E1E"/>
  <w16cid:commentId w16cid:paraId="24F6F5AA" w16cid:durableId="237E0EC1"/>
  <w16cid:commentId w16cid:paraId="4A193E32" w16cid:durableId="237E0F16"/>
  <w16cid:commentId w16cid:paraId="4FEC16EE" w16cid:durableId="237E0FF3"/>
  <w16cid:commentId w16cid:paraId="36E7A732" w16cid:durableId="237E0F62"/>
  <w16cid:commentId w16cid:paraId="52718365" w16cid:durableId="237E1112"/>
  <w16cid:commentId w16cid:paraId="59B9ED76" w16cid:durableId="237E10EF"/>
  <w16cid:commentId w16cid:paraId="6D27EB8C" w16cid:durableId="237E1189"/>
  <w16cid:commentId w16cid:paraId="5AE4FE91" w16cid:durableId="237E1221"/>
  <w16cid:commentId w16cid:paraId="5874B227" w16cid:durableId="237E1256"/>
  <w16cid:commentId w16cid:paraId="79DE14F6" w16cid:durableId="237E12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91BB3" w14:textId="77777777" w:rsidR="00FA7888" w:rsidRDefault="00FA7888">
      <w:r>
        <w:separator/>
      </w:r>
    </w:p>
  </w:endnote>
  <w:endnote w:type="continuationSeparator" w:id="0">
    <w:p w14:paraId="20967CAD" w14:textId="77777777" w:rsidR="00FA7888" w:rsidRDefault="00FA7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3356E"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5795AAE1" w14:textId="77777777" w:rsidR="00941E77" w:rsidRDefault="00FA7888">
    <w:pPr>
      <w:pStyle w:val="Footer"/>
    </w:pPr>
  </w:p>
  <w:p w14:paraId="23C9657D" w14:textId="77777777" w:rsidR="00941E77" w:rsidRDefault="00FA7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D29F7" w14:textId="77777777" w:rsidR="00FA7888" w:rsidRDefault="00FA7888">
      <w:r>
        <w:separator/>
      </w:r>
    </w:p>
  </w:footnote>
  <w:footnote w:type="continuationSeparator" w:id="0">
    <w:p w14:paraId="47F62AA4" w14:textId="77777777" w:rsidR="00FA7888" w:rsidRDefault="00FA7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di Asmadi">
    <w15:presenceInfo w15:providerId="Windows Live" w15:userId="78019bb461e72e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1B73AE"/>
    <w:rsid w:val="002318A3"/>
    <w:rsid w:val="0042167F"/>
    <w:rsid w:val="00646F2A"/>
    <w:rsid w:val="007D4DFD"/>
    <w:rsid w:val="00924DF5"/>
    <w:rsid w:val="00927764"/>
    <w:rsid w:val="0096762D"/>
    <w:rsid w:val="00991654"/>
    <w:rsid w:val="00C20908"/>
    <w:rsid w:val="00FA7888"/>
    <w:rsid w:val="00FC5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361B"/>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9676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62D"/>
    <w:rPr>
      <w:rFonts w:ascii="Segoe UI" w:hAnsi="Segoe UI" w:cs="Segoe UI"/>
      <w:sz w:val="18"/>
      <w:szCs w:val="18"/>
    </w:rPr>
  </w:style>
  <w:style w:type="character" w:styleId="CommentReference">
    <w:name w:val="annotation reference"/>
    <w:basedOn w:val="DefaultParagraphFont"/>
    <w:uiPriority w:val="99"/>
    <w:semiHidden/>
    <w:unhideWhenUsed/>
    <w:rsid w:val="0096762D"/>
    <w:rPr>
      <w:sz w:val="16"/>
      <w:szCs w:val="16"/>
    </w:rPr>
  </w:style>
  <w:style w:type="paragraph" w:styleId="CommentText">
    <w:name w:val="annotation text"/>
    <w:basedOn w:val="Normal"/>
    <w:link w:val="CommentTextChar"/>
    <w:uiPriority w:val="99"/>
    <w:semiHidden/>
    <w:unhideWhenUsed/>
    <w:rsid w:val="0096762D"/>
    <w:rPr>
      <w:sz w:val="20"/>
      <w:szCs w:val="20"/>
    </w:rPr>
  </w:style>
  <w:style w:type="character" w:customStyle="1" w:styleId="CommentTextChar">
    <w:name w:val="Comment Text Char"/>
    <w:basedOn w:val="DefaultParagraphFont"/>
    <w:link w:val="CommentText"/>
    <w:uiPriority w:val="99"/>
    <w:semiHidden/>
    <w:rsid w:val="0096762D"/>
    <w:rPr>
      <w:sz w:val="20"/>
      <w:szCs w:val="20"/>
    </w:rPr>
  </w:style>
  <w:style w:type="paragraph" w:styleId="CommentSubject">
    <w:name w:val="annotation subject"/>
    <w:basedOn w:val="CommentText"/>
    <w:next w:val="CommentText"/>
    <w:link w:val="CommentSubjectChar"/>
    <w:uiPriority w:val="99"/>
    <w:semiHidden/>
    <w:unhideWhenUsed/>
    <w:rsid w:val="0096762D"/>
    <w:rPr>
      <w:b/>
      <w:bCs/>
    </w:rPr>
  </w:style>
  <w:style w:type="character" w:customStyle="1" w:styleId="CommentSubjectChar">
    <w:name w:val="Comment Subject Char"/>
    <w:basedOn w:val="CommentTextChar"/>
    <w:link w:val="CommentSubject"/>
    <w:uiPriority w:val="99"/>
    <w:semiHidden/>
    <w:rsid w:val="009676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listhiahr/5e11e59a097f367b4a413222/hujan-turun-berat-badan-naik?page=all" TargetMode="Externa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Didi Asmadi</cp:lastModifiedBy>
  <cp:revision>2</cp:revision>
  <dcterms:created xsi:type="dcterms:W3CDTF">2020-12-11T08:45:00Z</dcterms:created>
  <dcterms:modified xsi:type="dcterms:W3CDTF">2020-12-11T08:45:00Z</dcterms:modified>
</cp:coreProperties>
</file>