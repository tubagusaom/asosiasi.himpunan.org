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FBC717" w14:textId="77777777"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00118A9C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3BFF4090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4A5CAF80" w14:textId="77777777"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14:paraId="60C5AB26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1A43AEFE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  61  10 3</w:t>
      </w:r>
    </w:p>
    <w:p w14:paraId="319D061D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36CAED0C" wp14:editId="21F4C75E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05715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5819A49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6ACBCDF4" w14:textId="5A9E712F" w:rsidR="00927764" w:rsidRPr="00C50A1E" w:rsidRDefault="001D23C1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ins w:id="0" w:author="Reviewer" w:date="2020-12-15T14:33:00Z">
        <w:r>
          <w:rPr>
            <w:rFonts w:ascii="Times New Roman" w:eastAsia="Times New Roman" w:hAnsi="Times New Roman" w:cs="Times New Roman"/>
            <w:sz w:val="24"/>
            <w:szCs w:val="24"/>
          </w:rPr>
          <w:t>Saat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hujan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turun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apa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yang palin</w:t>
        </w:r>
      </w:ins>
      <w:ins w:id="1" w:author="Reviewer" w:date="2020-12-15T14:34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g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romantis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? </w:t>
        </w:r>
      </w:ins>
      <w:del w:id="2" w:author="Reviewer" w:date="2020-12-15T14:34:00Z">
        <w:r w:rsidR="00927764" w:rsidRPr="00C50A1E" w:rsidDel="001D23C1">
          <w:rPr>
            <w:rFonts w:ascii="Times New Roman" w:eastAsia="Times New Roman" w:hAnsi="Times New Roman" w:cs="Times New Roman"/>
            <w:sz w:val="24"/>
            <w:szCs w:val="24"/>
          </w:rPr>
          <w:delText>Apa yang lebih romantis dari s</w:delText>
        </w:r>
      </w:del>
      <w:proofErr w:type="spellStart"/>
      <w:ins w:id="3" w:author="Reviewer" w:date="2020-12-15T14:34:00Z">
        <w:r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epiring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4" w:author="Reviewer" w:date="2020-12-15T14:34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dan </w:t>
        </w:r>
      </w:ins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del w:id="5" w:author="Reviewer" w:date="2020-12-15T14:34:00Z">
        <w:r w:rsidR="00927764" w:rsidRPr="00C50A1E" w:rsidDel="001D23C1">
          <w:rPr>
            <w:rFonts w:ascii="Times New Roman" w:eastAsia="Times New Roman" w:hAnsi="Times New Roman" w:cs="Times New Roman"/>
            <w:sz w:val="24"/>
            <w:szCs w:val="24"/>
          </w:rPr>
          <w:delText xml:space="preserve">itu 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atau bakwan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del w:id="6" w:author="Reviewer" w:date="2020-12-15T14:34:00Z">
        <w:r w:rsidR="00927764" w:rsidRPr="00C50A1E" w:rsidDel="001D23C1">
          <w:rPr>
            <w:rFonts w:ascii="Times New Roman" w:eastAsia="Times New Roman" w:hAnsi="Times New Roman" w:cs="Times New Roman"/>
            <w:sz w:val="24"/>
            <w:szCs w:val="24"/>
          </w:rPr>
          <w:delText xml:space="preserve"> di kala hujan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7A90413" w14:textId="4F104761" w:rsidR="00927764" w:rsidRPr="00C50A1E" w:rsidRDefault="001D23C1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ins w:id="7" w:author="Reviewer" w:date="2020-12-15T14:35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Banyak orang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mengartikan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ins w:id="8" w:author="Reviewer" w:date="2020-12-15T14:35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sebagai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“</w:t>
        </w:r>
      </w:ins>
      <w:proofErr w:type="spellStart"/>
      <w:del w:id="9" w:author="Reviewer" w:date="2020-12-15T14:35:00Z">
        <w:r w:rsidR="00927764" w:rsidRPr="00C50A1E" w:rsidDel="001D23C1">
          <w:rPr>
            <w:rFonts w:ascii="Times New Roman" w:eastAsia="Times New Roman" w:hAnsi="Times New Roman" w:cs="Times New Roman"/>
            <w:sz w:val="24"/>
            <w:szCs w:val="24"/>
          </w:rPr>
          <w:delText xml:space="preserve">, 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ins w:id="10" w:author="Reviewer" w:date="2020-12-15T14:35:00Z">
        <w:r>
          <w:rPr>
            <w:rFonts w:ascii="Times New Roman" w:eastAsia="Times New Roman" w:hAnsi="Times New Roman" w:cs="Times New Roman"/>
            <w:sz w:val="24"/>
            <w:szCs w:val="24"/>
          </w:rPr>
          <w:t>”</w:t>
        </w:r>
      </w:ins>
      <w:del w:id="11" w:author="Reviewer" w:date="2020-12-15T14:36:00Z">
        <w:r w:rsidR="00927764" w:rsidRPr="00C50A1E" w:rsidDel="001D23C1">
          <w:rPr>
            <w:rFonts w:ascii="Times New Roman" w:eastAsia="Times New Roman" w:hAnsi="Times New Roman" w:cs="Times New Roman"/>
            <w:sz w:val="24"/>
            <w:szCs w:val="24"/>
          </w:rPr>
          <w:delText>, begitu kata orang sering mengartikannya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del w:id="12" w:author="Reviewer" w:date="2020-12-15T14:36:00Z">
        <w:r w:rsidR="00927764" w:rsidRPr="00C50A1E" w:rsidDel="001D23C1">
          <w:rPr>
            <w:rFonts w:ascii="Times New Roman" w:eastAsia="Times New Roman" w:hAnsi="Times New Roman" w:cs="Times New Roman"/>
            <w:sz w:val="24"/>
            <w:szCs w:val="24"/>
          </w:rPr>
          <w:delText xml:space="preserve"> kita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A0E1F40" w14:textId="7D820D7D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3" w:author="Reviewer" w:date="2020-12-15T14:36:00Z">
        <w:r w:rsidRPr="00C50A1E" w:rsidDel="001D23C1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ins w:id="14" w:author="Reviewer" w:date="2020-12-15T14:39:00Z">
        <w:r w:rsidR="001D23C1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</w:ins>
      <w:del w:id="15" w:author="Reviewer" w:date="2020-12-15T14:39:00Z">
        <w:r w:rsidRPr="00C50A1E" w:rsidDel="001D23C1">
          <w:rPr>
            <w:rFonts w:ascii="Times New Roman" w:eastAsia="Times New Roman" w:hAnsi="Times New Roman" w:cs="Times New Roman"/>
            <w:sz w:val="24"/>
            <w:szCs w:val="24"/>
          </w:rPr>
          <w:delText xml:space="preserve"> ternyata tak hanya pandai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</w:t>
      </w:r>
      <w:proofErr w:type="spellEnd"/>
      <w:del w:id="16" w:author="Reviewer" w:date="2020-12-15T14:38:00Z">
        <w:r w:rsidRPr="00C50A1E" w:rsidDel="001D23C1">
          <w:rPr>
            <w:rFonts w:ascii="Times New Roman" w:eastAsia="Times New Roman" w:hAnsi="Times New Roman" w:cs="Times New Roman"/>
            <w:sz w:val="24"/>
            <w:szCs w:val="24"/>
          </w:rPr>
          <w:delText>mu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</w:t>
      </w:r>
      <w:ins w:id="17" w:author="Reviewer" w:date="2020-12-15T14:38:00Z">
        <w:r w:rsidR="001D23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1D23C1">
          <w:rPr>
            <w:rFonts w:ascii="Times New Roman" w:eastAsia="Times New Roman" w:hAnsi="Times New Roman" w:cs="Times New Roman"/>
            <w:sz w:val="24"/>
            <w:szCs w:val="24"/>
          </w:rPr>
          <w:t>tidak</w:t>
        </w:r>
        <w:proofErr w:type="spellEnd"/>
        <w:r w:rsidR="001D23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1D23C1">
          <w:rPr>
            <w:rFonts w:ascii="Times New Roman" w:eastAsia="Times New Roman" w:hAnsi="Times New Roman" w:cs="Times New Roman"/>
            <w:sz w:val="24"/>
            <w:szCs w:val="24"/>
          </w:rPr>
          <w:t>menentu</w:t>
        </w:r>
      </w:ins>
      <w:proofErr w:type="spellEnd"/>
      <w:del w:id="18" w:author="Reviewer" w:date="2020-12-15T14:38:00Z">
        <w:r w:rsidRPr="00C50A1E" w:rsidDel="001D23C1">
          <w:rPr>
            <w:rFonts w:ascii="Times New Roman" w:eastAsia="Times New Roman" w:hAnsi="Times New Roman" w:cs="Times New Roman"/>
            <w:sz w:val="24"/>
            <w:szCs w:val="24"/>
          </w:rPr>
          <w:delText xml:space="preserve"> ambyar</w:delText>
        </w:r>
      </w:del>
      <w:ins w:id="19" w:author="Reviewer" w:date="2020-12-15T14:39:00Z">
        <w:r w:rsidR="001D23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ins w:id="20" w:author="Reviewer" w:date="2020-12-15T14:40:00Z">
        <w:r w:rsidR="001D23C1">
          <w:rPr>
            <w:rFonts w:ascii="Times New Roman" w:eastAsia="Times New Roman" w:hAnsi="Times New Roman" w:cs="Times New Roman"/>
            <w:sz w:val="24"/>
            <w:szCs w:val="24"/>
          </w:rPr>
          <w:t>dan</w:t>
        </w:r>
      </w:ins>
      <w:ins w:id="21" w:author="Reviewer" w:date="2020-12-15T14:39:00Z">
        <w:r w:rsidR="001D23C1">
          <w:rPr>
            <w:rFonts w:ascii="Times New Roman" w:eastAsia="Times New Roman" w:hAnsi="Times New Roman" w:cs="Times New Roman"/>
            <w:sz w:val="24"/>
            <w:szCs w:val="24"/>
          </w:rPr>
          <w:t xml:space="preserve"> juga</w:t>
        </w:r>
      </w:ins>
      <w:del w:id="22" w:author="Reviewer" w:date="2020-12-15T14:39:00Z">
        <w:r w:rsidRPr="00C50A1E" w:rsidDel="001D23C1">
          <w:rPr>
            <w:rFonts w:ascii="Times New Roman" w:eastAsia="Times New Roman" w:hAnsi="Times New Roman" w:cs="Times New Roman"/>
            <w:sz w:val="24"/>
            <w:szCs w:val="24"/>
          </w:rPr>
          <w:delText>, pun perilaku kita yang lain. Soal makan. Ya,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3" w:author="Reviewer" w:date="2020-12-15T14:40:00Z">
        <w:r w:rsidRPr="00C50A1E" w:rsidDel="001D23C1">
          <w:rPr>
            <w:rFonts w:ascii="Times New Roman" w:eastAsia="Times New Roman" w:hAnsi="Times New Roman" w:cs="Times New Roman"/>
            <w:sz w:val="24"/>
            <w:szCs w:val="24"/>
          </w:rPr>
          <w:delText xml:space="preserve">hujan </w:delText>
        </w:r>
      </w:del>
      <w:del w:id="24" w:author="Reviewer" w:date="2020-12-15T14:39:00Z">
        <w:r w:rsidRPr="00C50A1E" w:rsidDel="001D23C1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25" w:author="Reviewer" w:date="2020-12-15T14:39:00Z">
        <w:r w:rsidR="001D23C1">
          <w:rPr>
            <w:rFonts w:ascii="Times New Roman" w:eastAsia="Times New Roman" w:hAnsi="Times New Roman" w:cs="Times New Roman"/>
            <w:sz w:val="24"/>
            <w:szCs w:val="24"/>
          </w:rPr>
          <w:t>merasa</w:t>
        </w:r>
        <w:proofErr w:type="spellEnd"/>
        <w:r w:rsidR="001D23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AD1A5A1" w14:textId="014C7331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Ketika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ins w:id="26" w:author="Reviewer" w:date="2020-12-15T14:40:00Z">
        <w:r w:rsidR="001D23C1">
          <w:rPr>
            <w:rFonts w:ascii="Times New Roman" w:eastAsia="Times New Roman" w:hAnsi="Times New Roman" w:cs="Times New Roman"/>
            <w:sz w:val="24"/>
            <w:szCs w:val="24"/>
          </w:rPr>
          <w:t>f</w:t>
        </w:r>
      </w:ins>
      <w:del w:id="27" w:author="Reviewer" w:date="2020-12-15T14:40:00Z">
        <w:r w:rsidDel="001D23C1">
          <w:rPr>
            <w:rFonts w:ascii="Times New Roman" w:eastAsia="Times New Roman" w:hAnsi="Times New Roman" w:cs="Times New Roman"/>
            <w:sz w:val="24"/>
            <w:szCs w:val="24"/>
          </w:rPr>
          <w:delText>p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7CBE0FD" w14:textId="5CEDEE23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ins w:id="28" w:author="Reviewer" w:date="2020-12-15T14:40:00Z">
        <w:r w:rsidR="001D23C1">
          <w:rPr>
            <w:rFonts w:ascii="Times New Roman" w:eastAsia="Times New Roman" w:hAnsi="Times New Roman" w:cs="Times New Roman"/>
            <w:sz w:val="24"/>
            <w:szCs w:val="24"/>
          </w:rPr>
          <w:t>menyenangkan</w:t>
        </w:r>
      </w:ins>
      <w:proofErr w:type="spellEnd"/>
      <w:del w:id="29" w:author="Reviewer" w:date="2020-12-15T14:40:00Z">
        <w:r w:rsidRPr="00C50A1E" w:rsidDel="001D23C1">
          <w:rPr>
            <w:rFonts w:ascii="Times New Roman" w:eastAsia="Times New Roman" w:hAnsi="Times New Roman" w:cs="Times New Roman"/>
            <w:sz w:val="24"/>
            <w:szCs w:val="24"/>
          </w:rPr>
          <w:delText>asyik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3831908" w14:textId="55D70E22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30" w:author="Reviewer" w:date="2020-12-15T14:41:00Z">
        <w:r w:rsidR="001D23C1">
          <w:rPr>
            <w:rFonts w:ascii="Times New Roman" w:eastAsia="Times New Roman" w:hAnsi="Times New Roman" w:cs="Times New Roman"/>
            <w:sz w:val="24"/>
            <w:szCs w:val="24"/>
          </w:rPr>
          <w:t>empat</w:t>
        </w:r>
      </w:ins>
      <w:proofErr w:type="spellEnd"/>
      <w:del w:id="31" w:author="Reviewer" w:date="2020-12-15T14:41:00Z">
        <w:r w:rsidRPr="00C50A1E" w:rsidDel="001D23C1">
          <w:rPr>
            <w:rFonts w:ascii="Times New Roman" w:eastAsia="Times New Roman" w:hAnsi="Times New Roman" w:cs="Times New Roman"/>
            <w:sz w:val="24"/>
            <w:szCs w:val="24"/>
          </w:rPr>
          <w:delText>4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ins w:id="32" w:author="Reviewer" w:date="2020-12-15T14:41:00Z">
        <w:r w:rsidR="001D23C1">
          <w:rPr>
            <w:rFonts w:ascii="Times New Roman" w:eastAsia="Times New Roman" w:hAnsi="Times New Roman" w:cs="Times New Roman"/>
            <w:sz w:val="24"/>
            <w:szCs w:val="24"/>
          </w:rPr>
          <w:t>gus</w:t>
        </w:r>
      </w:ins>
      <w:proofErr w:type="spellEnd"/>
      <w:del w:id="33" w:author="Reviewer" w:date="2020-12-15T14:41:00Z">
        <w:r w:rsidRPr="00C50A1E" w:rsidDel="001D23C1">
          <w:rPr>
            <w:rFonts w:ascii="Times New Roman" w:eastAsia="Times New Roman" w:hAnsi="Times New Roman" w:cs="Times New Roman"/>
            <w:sz w:val="24"/>
            <w:szCs w:val="24"/>
          </w:rPr>
          <w:delText xml:space="preserve"> duduk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Belum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34" w:author="Reviewer" w:date="2020-12-15T14:41:00Z">
        <w:r w:rsidR="001D23C1">
          <w:rPr>
            <w:rFonts w:ascii="Times New Roman" w:eastAsia="Times New Roman" w:hAnsi="Times New Roman" w:cs="Times New Roman"/>
            <w:sz w:val="24"/>
            <w:szCs w:val="24"/>
          </w:rPr>
          <w:t>potong</w:t>
        </w:r>
      </w:ins>
      <w:proofErr w:type="spellEnd"/>
      <w:del w:id="35" w:author="Reviewer" w:date="2020-12-15T14:41:00Z">
        <w:r w:rsidRPr="00C50A1E" w:rsidDel="001D23C1">
          <w:rPr>
            <w:rFonts w:ascii="Times New Roman" w:eastAsia="Times New Roman" w:hAnsi="Times New Roman" w:cs="Times New Roman"/>
            <w:sz w:val="24"/>
            <w:szCs w:val="24"/>
          </w:rPr>
          <w:delText>biji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076440EB" w14:textId="225F5C8F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885B0E">
        <w:rPr>
          <w:rFonts w:ascii="Times New Roman" w:eastAsia="Times New Roman" w:hAnsi="Times New Roman" w:cs="Times New Roman"/>
          <w:sz w:val="24"/>
          <w:szCs w:val="24"/>
          <w:rPrChange w:id="36" w:author="Reviewer" w:date="2020-12-15T14:42:00Z">
            <w:rPr>
              <w:rFonts w:ascii="Times New Roman" w:eastAsia="Times New Roman" w:hAnsi="Times New Roman" w:cs="Times New Roman"/>
              <w:strike/>
              <w:sz w:val="24"/>
              <w:szCs w:val="24"/>
            </w:rPr>
          </w:rPrChange>
        </w:rPr>
        <w:t>seperti</w:t>
      </w:r>
      <w:proofErr w:type="spellEnd"/>
      <w:r w:rsidRPr="00885B0E">
        <w:rPr>
          <w:rFonts w:ascii="Times New Roman" w:eastAsia="Times New Roman" w:hAnsi="Times New Roman" w:cs="Times New Roman"/>
          <w:sz w:val="24"/>
          <w:szCs w:val="24"/>
          <w:rPrChange w:id="37" w:author="Reviewer" w:date="2020-12-15T14:42:00Z">
            <w:rPr>
              <w:rFonts w:ascii="Times New Roman" w:eastAsia="Times New Roman" w:hAnsi="Times New Roman" w:cs="Times New Roman"/>
              <w:strike/>
              <w:sz w:val="24"/>
              <w:szCs w:val="24"/>
            </w:rPr>
          </w:rPrChange>
        </w:rPr>
        <w:t xml:space="preserve"> </w:t>
      </w:r>
      <w:proofErr w:type="spellStart"/>
      <w:r w:rsidRPr="00885B0E">
        <w:rPr>
          <w:rFonts w:ascii="Times New Roman" w:eastAsia="Times New Roman" w:hAnsi="Times New Roman" w:cs="Times New Roman"/>
          <w:sz w:val="24"/>
          <w:szCs w:val="24"/>
          <w:rPrChange w:id="38" w:author="Reviewer" w:date="2020-12-15T14:42:00Z">
            <w:rPr>
              <w:rFonts w:ascii="Times New Roman" w:eastAsia="Times New Roman" w:hAnsi="Times New Roman" w:cs="Times New Roman"/>
              <w:strike/>
              <w:sz w:val="24"/>
              <w:szCs w:val="24"/>
            </w:rPr>
          </w:rPrChange>
        </w:rPr>
        <w:t>sikapnya</w:t>
      </w:r>
      <w:proofErr w:type="spellEnd"/>
      <w:r w:rsidRPr="00885B0E">
        <w:rPr>
          <w:rFonts w:ascii="Times New Roman" w:eastAsia="Times New Roman" w:hAnsi="Times New Roman" w:cs="Times New Roman"/>
          <w:sz w:val="24"/>
          <w:szCs w:val="24"/>
          <w:rPrChange w:id="39" w:author="Reviewer" w:date="2020-12-15T14:42:00Z">
            <w:rPr>
              <w:rFonts w:ascii="Times New Roman" w:eastAsia="Times New Roman" w:hAnsi="Times New Roman" w:cs="Times New Roman"/>
              <w:strike/>
              <w:sz w:val="24"/>
              <w:szCs w:val="24"/>
            </w:rPr>
          </w:rPrChange>
        </w:rPr>
        <w:t xml:space="preserve"> </w:t>
      </w:r>
      <w:proofErr w:type="spellStart"/>
      <w:r w:rsidRPr="00885B0E">
        <w:rPr>
          <w:rFonts w:ascii="Times New Roman" w:eastAsia="Times New Roman" w:hAnsi="Times New Roman" w:cs="Times New Roman"/>
          <w:sz w:val="24"/>
          <w:szCs w:val="24"/>
          <w:rPrChange w:id="40" w:author="Reviewer" w:date="2020-12-15T14:42:00Z">
            <w:rPr>
              <w:rFonts w:ascii="Times New Roman" w:eastAsia="Times New Roman" w:hAnsi="Times New Roman" w:cs="Times New Roman"/>
              <w:strike/>
              <w:sz w:val="24"/>
              <w:szCs w:val="24"/>
            </w:rPr>
          </w:rPrChange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41" w:author="Reviewer" w:date="2020-12-15T14:42:00Z">
        <w:r w:rsidR="00885B0E">
          <w:rPr>
            <w:rFonts w:ascii="Times New Roman" w:eastAsia="Times New Roman" w:hAnsi="Times New Roman" w:cs="Times New Roman"/>
            <w:sz w:val="24"/>
            <w:szCs w:val="24"/>
          </w:rPr>
          <w:t>men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</w:t>
      </w:r>
      <w:ins w:id="42" w:author="Reviewer" w:date="2020-12-15T14:43:00Z">
        <w:r w:rsidR="00885B0E">
          <w:rPr>
            <w:rFonts w:ascii="Times New Roman" w:eastAsia="Times New Roman" w:hAnsi="Times New Roman" w:cs="Times New Roman"/>
            <w:sz w:val="24"/>
            <w:szCs w:val="24"/>
          </w:rPr>
          <w:t>enyebab</w:t>
        </w:r>
      </w:ins>
      <w:proofErr w:type="spellEnd"/>
      <w:del w:id="43" w:author="Reviewer" w:date="2020-12-15T14:42:00Z">
        <w:r w:rsidRPr="00C50A1E" w:rsidDel="00885B0E">
          <w:rPr>
            <w:rFonts w:ascii="Times New Roman" w:eastAsia="Times New Roman" w:hAnsi="Times New Roman" w:cs="Times New Roman"/>
            <w:sz w:val="24"/>
            <w:szCs w:val="24"/>
          </w:rPr>
          <w:delText>encetus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2C1B3856" w14:textId="57BF83F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44" w:author="Reviewer" w:date="2020-12-15T14:43:00Z">
        <w:r w:rsidRPr="00C50A1E" w:rsidDel="00885B0E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ins w:id="45" w:author="Reviewer" w:date="2020-12-15T14:44:00Z">
        <w:r w:rsidR="00885B0E">
          <w:rPr>
            <w:rFonts w:ascii="Times New Roman" w:eastAsia="Times New Roman" w:hAnsi="Times New Roman" w:cs="Times New Roman"/>
            <w:sz w:val="24"/>
            <w:szCs w:val="24"/>
          </w:rPr>
          <w:t>kan</w:t>
        </w:r>
        <w:proofErr w:type="spellEnd"/>
        <w:r w:rsidR="00885B0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885B0E">
          <w:rPr>
            <w:rFonts w:ascii="Times New Roman" w:eastAsia="Times New Roman" w:hAnsi="Times New Roman" w:cs="Times New Roman"/>
            <w:sz w:val="24"/>
            <w:szCs w:val="24"/>
          </w:rPr>
          <w:t>energi</w:t>
        </w:r>
      </w:ins>
      <w:proofErr w:type="spellEnd"/>
      <w:del w:id="46" w:author="Reviewer" w:date="2020-12-15T14:44:00Z">
        <w:r w:rsidRPr="00C50A1E" w:rsidDel="00885B0E">
          <w:rPr>
            <w:rFonts w:ascii="Times New Roman" w:eastAsia="Times New Roman" w:hAnsi="Times New Roman" w:cs="Times New Roman"/>
            <w:sz w:val="24"/>
            <w:szCs w:val="24"/>
          </w:rPr>
          <w:delText xml:space="preserve"> "panas"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2B4D013A" w14:textId="18CB141F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o.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  <w:ins w:id="47" w:author="Reviewer" w:date="2020-12-15T14:45:00Z">
        <w:r w:rsidR="00885B0E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</w:p>
    <w:p w14:paraId="4434DA92" w14:textId="284E495E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Bisa Jadi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48" w:author="Reviewer" w:date="2020-12-15T14:45:00Z">
        <w:r w:rsidR="00885B0E">
          <w:rPr>
            <w:rFonts w:ascii="Times New Roman" w:eastAsia="Times New Roman" w:hAnsi="Times New Roman" w:cs="Times New Roman"/>
            <w:sz w:val="24"/>
            <w:szCs w:val="24"/>
          </w:rPr>
          <w:t>turun</w:t>
        </w:r>
      </w:ins>
      <w:proofErr w:type="spellEnd"/>
      <w:del w:id="49" w:author="Reviewer" w:date="2020-12-15T14:45:00Z">
        <w:r w:rsidRPr="00C50A1E" w:rsidDel="00885B0E">
          <w:rPr>
            <w:rFonts w:ascii="Times New Roman" w:eastAsia="Times New Roman" w:hAnsi="Times New Roman" w:cs="Times New Roman"/>
            <w:sz w:val="24"/>
            <w:szCs w:val="24"/>
          </w:rPr>
          <w:delText>datang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 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</w:t>
      </w:r>
      <w:del w:id="50" w:author="Reviewer" w:date="2020-12-15T14:45:00Z">
        <w:r w:rsidRPr="00C50A1E" w:rsidDel="00885B0E">
          <w:rPr>
            <w:rFonts w:ascii="Times New Roman" w:eastAsia="Times New Roman" w:hAnsi="Times New Roman" w:cs="Times New Roman"/>
            <w:sz w:val="24"/>
            <w:szCs w:val="24"/>
          </w:rPr>
          <w:delText xml:space="preserve"> jadi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51" w:author="Reviewer" w:date="2020-12-15T14:45:00Z">
        <w:r w:rsidR="00885B0E">
          <w:rPr>
            <w:rFonts w:ascii="Times New Roman" w:eastAsia="Times New Roman" w:hAnsi="Times New Roman" w:cs="Times New Roman"/>
            <w:sz w:val="24"/>
            <w:szCs w:val="24"/>
          </w:rPr>
          <w:t>jadi</w:t>
        </w:r>
        <w:proofErr w:type="spellEnd"/>
        <w:r w:rsidR="00885B0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AB1FE5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59770747" w14:textId="06F814E5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ins w:id="52" w:author="Reviewer" w:date="2020-12-15T14:46:00Z">
        <w:r w:rsidR="00885B0E">
          <w:rPr>
            <w:rFonts w:ascii="Times New Roman" w:eastAsia="Times New Roman" w:hAnsi="Times New Roman" w:cs="Times New Roman"/>
            <w:sz w:val="24"/>
            <w:szCs w:val="24"/>
          </w:rPr>
          <w:t>le</w:t>
        </w:r>
      </w:ins>
      <w:del w:id="53" w:author="Reviewer" w:date="2020-12-15T14:46:00Z">
        <w:r w:rsidDel="00885B0E">
          <w:rPr>
            <w:rFonts w:ascii="Times New Roman" w:eastAsia="Times New Roman" w:hAnsi="Times New Roman" w:cs="Times New Roman"/>
            <w:sz w:val="24"/>
            <w:szCs w:val="24"/>
          </w:rPr>
          <w:delText>al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>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-kali</w:t>
      </w:r>
      <w:ins w:id="54" w:author="Reviewer" w:date="2020-12-15T14:47:00Z">
        <w:r w:rsidR="00885B0E">
          <w:rPr>
            <w:rFonts w:ascii="Times New Roman" w:eastAsia="Times New Roman" w:hAnsi="Times New Roman" w:cs="Times New Roman"/>
            <w:sz w:val="24"/>
            <w:szCs w:val="24"/>
          </w:rPr>
          <w:t xml:space="preserve"> dan </w:t>
        </w:r>
        <w:proofErr w:type="spellStart"/>
        <w:r w:rsidR="00885B0E">
          <w:rPr>
            <w:rFonts w:ascii="Times New Roman" w:eastAsia="Times New Roman" w:hAnsi="Times New Roman" w:cs="Times New Roman"/>
            <w:sz w:val="24"/>
            <w:szCs w:val="24"/>
          </w:rPr>
          <w:t>ini</w:t>
        </w:r>
        <w:proofErr w:type="spellEnd"/>
        <w:r w:rsidR="00885B0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885B0E">
          <w:rPr>
            <w:rFonts w:ascii="Times New Roman" w:eastAsia="Times New Roman" w:hAnsi="Times New Roman" w:cs="Times New Roman"/>
            <w:sz w:val="24"/>
            <w:szCs w:val="24"/>
          </w:rPr>
          <w:t>akan</w:t>
        </w:r>
        <w:proofErr w:type="spellEnd"/>
        <w:r w:rsidR="00885B0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885B0E">
          <w:rPr>
            <w:rFonts w:ascii="Times New Roman" w:eastAsia="Times New Roman" w:hAnsi="Times New Roman" w:cs="Times New Roman"/>
            <w:sz w:val="24"/>
            <w:szCs w:val="24"/>
          </w:rPr>
          <w:t>sangat</w:t>
        </w:r>
        <w:proofErr w:type="spellEnd"/>
        <w:r w:rsidR="00885B0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55" w:author="Reviewer" w:date="2020-12-15T14:46:00Z">
        <w:r w:rsidRPr="00C50A1E" w:rsidDel="00885B0E">
          <w:rPr>
            <w:rFonts w:ascii="Times New Roman" w:eastAsia="Times New Roman" w:hAnsi="Times New Roman" w:cs="Times New Roman"/>
            <w:sz w:val="24"/>
            <w:szCs w:val="24"/>
          </w:rPr>
          <w:delText xml:space="preserve">. Akan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65F070F" w14:textId="14AE561D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ins w:id="56" w:author="Reviewer" w:date="2020-12-15T14:48:00Z">
        <w:r w:rsidR="00885B0E">
          <w:rPr>
            <w:rFonts w:ascii="Times New Roman" w:eastAsia="Times New Roman" w:hAnsi="Times New Roman" w:cs="Times New Roman"/>
            <w:sz w:val="24"/>
            <w:szCs w:val="24"/>
          </w:rPr>
          <w:t xml:space="preserve"> dan </w:t>
        </w:r>
        <w:proofErr w:type="spellStart"/>
        <w:r w:rsidR="00885B0E">
          <w:rPr>
            <w:rFonts w:ascii="Times New Roman" w:eastAsia="Times New Roman" w:hAnsi="Times New Roman" w:cs="Times New Roman"/>
            <w:sz w:val="24"/>
            <w:szCs w:val="24"/>
          </w:rPr>
          <w:t>masalah</w:t>
        </w:r>
        <w:proofErr w:type="spellEnd"/>
        <w:r w:rsidR="00885B0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57" w:author="Reviewer" w:date="2020-12-15T14:48:00Z">
        <w:r w:rsidRPr="00C50A1E" w:rsidDel="00885B0E">
          <w:rPr>
            <w:rFonts w:ascii="Times New Roman" w:eastAsia="Times New Roman" w:hAnsi="Times New Roman" w:cs="Times New Roman"/>
            <w:sz w:val="24"/>
            <w:szCs w:val="24"/>
          </w:rPr>
          <w:delText xml:space="preserve">,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ins w:id="58" w:author="Reviewer" w:date="2020-12-15T14:48:00Z">
        <w:r w:rsidR="00885B0E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59" w:author="Reviewer" w:date="2020-12-15T14:48:00Z">
        <w:r w:rsidRPr="00C50A1E" w:rsidDel="00885B0E">
          <w:rPr>
            <w:rFonts w:ascii="Times New Roman" w:eastAsia="Times New Roman" w:hAnsi="Times New Roman" w:cs="Times New Roman"/>
            <w:sz w:val="24"/>
            <w:szCs w:val="24"/>
          </w:rPr>
          <w:delText>?</w:delText>
        </w:r>
      </w:del>
    </w:p>
    <w:p w14:paraId="469EA33D" w14:textId="2FC5AE36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60" w:author="Reviewer" w:date="2020-12-15T14:48:00Z">
        <w:r w:rsidR="00885B0E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</w:t>
      </w:r>
      <w:ins w:id="61" w:author="Reviewer" w:date="2020-12-15T14:49:00Z">
        <w:r w:rsidR="00885B0E">
          <w:rPr>
            <w:rFonts w:ascii="Times New Roman" w:eastAsia="Times New Roman" w:hAnsi="Times New Roman" w:cs="Times New Roman"/>
            <w:sz w:val="24"/>
            <w:szCs w:val="24"/>
          </w:rPr>
          <w:t>ahulu</w:t>
        </w:r>
      </w:ins>
      <w:proofErr w:type="spellEnd"/>
      <w:del w:id="62" w:author="Reviewer" w:date="2020-12-15T14:49:00Z">
        <w:r w:rsidRPr="00C50A1E" w:rsidDel="00885B0E">
          <w:rPr>
            <w:rFonts w:ascii="Times New Roman" w:eastAsia="Times New Roman" w:hAnsi="Times New Roman" w:cs="Times New Roman"/>
            <w:sz w:val="24"/>
            <w:szCs w:val="24"/>
          </w:rPr>
          <w:delText>ulu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63" w:author="Reviewer" w:date="2020-12-15T14:50:00Z">
        <w:r w:rsidR="00885B0E">
          <w:rPr>
            <w:rFonts w:ascii="Times New Roman" w:eastAsia="Times New Roman" w:hAnsi="Times New Roman" w:cs="Times New Roman"/>
            <w:sz w:val="24"/>
            <w:szCs w:val="24"/>
          </w:rPr>
          <w:t>sampai</w:t>
        </w:r>
        <w:proofErr w:type="spellEnd"/>
        <w:r w:rsidR="00885B0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del w:id="64" w:author="Reviewer" w:date="2020-12-15T14:49:00Z">
        <w:r w:rsidRPr="00C50A1E" w:rsidDel="00885B0E">
          <w:rPr>
            <w:rFonts w:ascii="Times New Roman" w:eastAsia="Times New Roman" w:hAnsi="Times New Roman" w:cs="Times New Roman"/>
            <w:sz w:val="24"/>
            <w:szCs w:val="24"/>
          </w:rPr>
          <w:delText>kata dia </w:delText>
        </w:r>
        <w:r w:rsidRPr="00C50A1E" w:rsidDel="00885B0E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gitu khan</w:delText>
        </w:r>
      </w:del>
      <w:proofErr w:type="spellStart"/>
      <w:ins w:id="65" w:author="Reviewer" w:date="2020-12-15T14:49:00Z">
        <w:r w:rsidR="00885B0E">
          <w:rPr>
            <w:rFonts w:ascii="Times New Roman" w:eastAsia="Times New Roman" w:hAnsi="Times New Roman" w:cs="Times New Roman"/>
            <w:sz w:val="24"/>
            <w:szCs w:val="24"/>
          </w:rPr>
          <w:t>seperti</w:t>
        </w:r>
        <w:proofErr w:type="spellEnd"/>
        <w:r w:rsidR="00885B0E">
          <w:rPr>
            <w:rFonts w:ascii="Times New Roman" w:eastAsia="Times New Roman" w:hAnsi="Times New Roman" w:cs="Times New Roman"/>
            <w:sz w:val="24"/>
            <w:szCs w:val="24"/>
          </w:rPr>
          <w:t xml:space="preserve"> yang </w:t>
        </w:r>
        <w:proofErr w:type="spellStart"/>
        <w:r w:rsidR="00885B0E">
          <w:rPr>
            <w:rFonts w:ascii="Times New Roman" w:eastAsia="Times New Roman" w:hAnsi="Times New Roman" w:cs="Times New Roman"/>
            <w:sz w:val="24"/>
            <w:szCs w:val="24"/>
          </w:rPr>
          <w:t>d</w:t>
        </w:r>
      </w:ins>
      <w:ins w:id="66" w:author="Reviewer" w:date="2020-12-15T14:50:00Z">
        <w:r w:rsidR="00885B0E">
          <w:rPr>
            <w:rFonts w:ascii="Times New Roman" w:eastAsia="Times New Roman" w:hAnsi="Times New Roman" w:cs="Times New Roman"/>
            <w:sz w:val="24"/>
            <w:szCs w:val="24"/>
          </w:rPr>
          <w:t>ia</w:t>
        </w:r>
        <w:proofErr w:type="spellEnd"/>
        <w:r w:rsidR="00885B0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885B0E">
          <w:rPr>
            <w:rFonts w:ascii="Times New Roman" w:eastAsia="Times New Roman" w:hAnsi="Times New Roman" w:cs="Times New Roman"/>
            <w:sz w:val="24"/>
            <w:szCs w:val="24"/>
          </w:rPr>
          <w:t>katakan</w:t>
        </w:r>
      </w:ins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4EE93E5D" w14:textId="399CD17F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67" w:author="Reviewer" w:date="2020-12-15T14:50:00Z">
        <w:r w:rsidR="00885B0E">
          <w:rPr>
            <w:rFonts w:ascii="Times New Roman" w:eastAsia="Times New Roman" w:hAnsi="Times New Roman" w:cs="Times New Roman"/>
            <w:sz w:val="24"/>
            <w:szCs w:val="24"/>
          </w:rPr>
          <w:t>men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68" w:author="Reviewer" w:date="2020-12-15T14:50:00Z">
        <w:r w:rsidR="00885B0E">
          <w:rPr>
            <w:rFonts w:ascii="Times New Roman" w:eastAsia="Times New Roman" w:hAnsi="Times New Roman" w:cs="Times New Roman"/>
            <w:sz w:val="24"/>
            <w:szCs w:val="24"/>
          </w:rPr>
          <w:t>penyebab</w:t>
        </w:r>
      </w:ins>
      <w:proofErr w:type="spellEnd"/>
      <w:del w:id="69" w:author="Reviewer" w:date="2020-12-15T14:50:00Z">
        <w:r w:rsidRPr="00C50A1E" w:rsidDel="00885B0E">
          <w:rPr>
            <w:rFonts w:ascii="Times New Roman" w:eastAsia="Times New Roman" w:hAnsi="Times New Roman" w:cs="Times New Roman"/>
            <w:sz w:val="24"/>
            <w:szCs w:val="24"/>
          </w:rPr>
          <w:delText>biang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</w:t>
      </w:r>
      <w:del w:id="70" w:author="Reviewer" w:date="2020-12-15T14:50:00Z">
        <w:r w:rsidRPr="00C50A1E" w:rsidDel="00885B0E">
          <w:rPr>
            <w:rFonts w:ascii="Times New Roman" w:eastAsia="Times New Roman" w:hAnsi="Times New Roman" w:cs="Times New Roman"/>
            <w:sz w:val="24"/>
            <w:szCs w:val="24"/>
          </w:rPr>
          <w:delText xml:space="preserve"> yang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71" w:author="Reviewer" w:date="2020-12-15T14:51:00Z">
        <w:r w:rsidRPr="00C50A1E" w:rsidDel="00885B0E">
          <w:rPr>
            <w:rFonts w:ascii="Times New Roman" w:eastAsia="Times New Roman" w:hAnsi="Times New Roman" w:cs="Times New Roman"/>
            <w:sz w:val="24"/>
            <w:szCs w:val="24"/>
          </w:rPr>
          <w:delText>lebih suka naiknya</w:delText>
        </w:r>
      </w:del>
      <w:proofErr w:type="spellStart"/>
      <w:ins w:id="72" w:author="Reviewer" w:date="2020-12-15T14:51:00Z">
        <w:r w:rsidR="00885B0E">
          <w:rPr>
            <w:rFonts w:ascii="Times New Roman" w:eastAsia="Times New Roman" w:hAnsi="Times New Roman" w:cs="Times New Roman"/>
            <w:sz w:val="24"/>
            <w:szCs w:val="24"/>
          </w:rPr>
          <w:t>bertambah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73" w:author="Reviewer" w:date="2020-12-15T14:51:00Z">
        <w:r w:rsidRPr="00C50A1E" w:rsidDel="00885B0E">
          <w:rPr>
            <w:rFonts w:ascii="Times New Roman" w:eastAsia="Times New Roman" w:hAnsi="Times New Roman" w:cs="Times New Roman"/>
            <w:sz w:val="24"/>
            <w:szCs w:val="24"/>
          </w:rPr>
          <w:delText>buka tutup</w:delText>
        </w:r>
      </w:del>
      <w:proofErr w:type="spellStart"/>
      <w:ins w:id="74" w:author="Reviewer" w:date="2020-12-15T14:51:00Z">
        <w:r w:rsidR="00885B0E">
          <w:rPr>
            <w:rFonts w:ascii="Times New Roman" w:eastAsia="Times New Roman" w:hAnsi="Times New Roman" w:cs="Times New Roman"/>
            <w:sz w:val="24"/>
            <w:szCs w:val="24"/>
          </w:rPr>
          <w:t>bermain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885B0E">
        <w:rPr>
          <w:rFonts w:ascii="Times New Roman" w:eastAsia="Times New Roman" w:hAnsi="Times New Roman" w:cs="Times New Roman"/>
          <w:i/>
          <w:iCs/>
          <w:sz w:val="24"/>
          <w:szCs w:val="24"/>
          <w:rPrChange w:id="75" w:author="Reviewer" w:date="2020-12-15T14:5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chat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650A6281" w14:textId="2C4ED09C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del w:id="76" w:author="Reviewer" w:date="2020-12-15T14:53:00Z">
        <w:r w:rsidRPr="00C50A1E" w:rsidDel="00186E40">
          <w:rPr>
            <w:rFonts w:ascii="Times New Roman" w:eastAsia="Times New Roman" w:hAnsi="Times New Roman" w:cs="Times New Roman"/>
            <w:sz w:val="24"/>
            <w:szCs w:val="24"/>
          </w:rPr>
          <w:delText xml:space="preserve"> jadi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77" w:author="Reviewer" w:date="2020-12-15T14:53:00Z">
        <w:r w:rsidR="00186E40">
          <w:rPr>
            <w:rFonts w:ascii="Times New Roman" w:eastAsia="Times New Roman" w:hAnsi="Times New Roman" w:cs="Times New Roman"/>
            <w:sz w:val="24"/>
            <w:szCs w:val="24"/>
          </w:rPr>
          <w:t>untuk</w:t>
        </w:r>
        <w:proofErr w:type="spellEnd"/>
        <w:r w:rsidR="00186E40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78" w:author="Reviewer" w:date="2020-12-15T14:52:00Z">
        <w:r w:rsidRPr="00C50A1E" w:rsidDel="00186E40">
          <w:rPr>
            <w:rFonts w:ascii="Times New Roman" w:eastAsia="Times New Roman" w:hAnsi="Times New Roman" w:cs="Times New Roman"/>
            <w:sz w:val="24"/>
            <w:szCs w:val="24"/>
          </w:rPr>
          <w:delText>ikut</w:delText>
        </w:r>
        <w:r w:rsidDel="00186E40">
          <w:rPr>
            <w:rFonts w:ascii="Times New Roman" w:eastAsia="Times New Roman" w:hAnsi="Times New Roman" w:cs="Times New Roman"/>
            <w:sz w:val="24"/>
            <w:szCs w:val="24"/>
          </w:rPr>
          <w:delText>an mager</w:delText>
        </w:r>
      </w:del>
      <w:ins w:id="79" w:author="Reviewer" w:date="2020-12-15T14:52:00Z">
        <w:r w:rsidR="00186E40">
          <w:rPr>
            <w:rFonts w:ascii="Times New Roman" w:eastAsia="Times New Roman" w:hAnsi="Times New Roman" w:cs="Times New Roman"/>
            <w:sz w:val="24"/>
            <w:szCs w:val="24"/>
          </w:rPr>
          <w:t>diam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ins w:id="80" w:author="Reviewer" w:date="2020-12-15T14:53:00Z">
        <w:r w:rsidR="00186E40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81" w:author="Reviewer" w:date="2020-12-15T14:53:00Z">
        <w:r w:rsidDel="00186E40">
          <w:rPr>
            <w:rFonts w:ascii="Times New Roman" w:eastAsia="Times New Roman" w:hAnsi="Times New Roman" w:cs="Times New Roman"/>
            <w:sz w:val="24"/>
            <w:szCs w:val="24"/>
          </w:rPr>
          <w:delText xml:space="preserve">. </w:delText>
        </w:r>
      </w:del>
      <w:proofErr w:type="spellStart"/>
      <w:ins w:id="82" w:author="Reviewer" w:date="2020-12-15T14:53:00Z">
        <w:r w:rsidR="00186E40">
          <w:rPr>
            <w:rFonts w:ascii="Times New Roman" w:eastAsia="Times New Roman" w:hAnsi="Times New Roman" w:cs="Times New Roman"/>
            <w:sz w:val="24"/>
            <w:szCs w:val="24"/>
          </w:rPr>
          <w:t>sehingga</w:t>
        </w:r>
        <w:proofErr w:type="spellEnd"/>
        <w:r w:rsidR="00186E40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83" w:author="Reviewer" w:date="2020-12-15T14:53:00Z">
        <w:r w:rsidDel="00186E40">
          <w:rPr>
            <w:rFonts w:ascii="Times New Roman" w:eastAsia="Times New Roman" w:hAnsi="Times New Roman" w:cs="Times New Roman"/>
            <w:sz w:val="24"/>
            <w:szCs w:val="24"/>
          </w:rPr>
          <w:delText>Jadi simpanan di</w:delText>
        </w:r>
        <w:r w:rsidRPr="00C50A1E" w:rsidDel="00186E40">
          <w:rPr>
            <w:rFonts w:ascii="Times New Roman" w:eastAsia="Times New Roman" w:hAnsi="Times New Roman" w:cs="Times New Roman"/>
            <w:sz w:val="24"/>
            <w:szCs w:val="24"/>
          </w:rPr>
          <w:delText>tubuhmu, dimana-mana</w:delText>
        </w:r>
      </w:del>
      <w:ins w:id="84" w:author="Reviewer" w:date="2020-12-15T14:53:00Z">
        <w:r w:rsidR="00186E40">
          <w:rPr>
            <w:rFonts w:ascii="Times New Roman" w:eastAsia="Times New Roman" w:hAnsi="Times New Roman" w:cs="Times New Roman"/>
            <w:sz w:val="24"/>
            <w:szCs w:val="24"/>
          </w:rPr>
          <w:t xml:space="preserve">lemak di </w:t>
        </w:r>
        <w:proofErr w:type="spellStart"/>
        <w:r w:rsidR="00186E40">
          <w:rPr>
            <w:rFonts w:ascii="Times New Roman" w:eastAsia="Times New Roman" w:hAnsi="Times New Roman" w:cs="Times New Roman"/>
            <w:sz w:val="24"/>
            <w:szCs w:val="24"/>
          </w:rPr>
          <w:t>tubuhmu</w:t>
        </w:r>
        <w:proofErr w:type="spellEnd"/>
        <w:r w:rsidR="00186E40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186E40">
          <w:rPr>
            <w:rFonts w:ascii="Times New Roman" w:eastAsia="Times New Roman" w:hAnsi="Times New Roman" w:cs="Times New Roman"/>
            <w:sz w:val="24"/>
            <w:szCs w:val="24"/>
          </w:rPr>
          <w:t>ada</w:t>
        </w:r>
        <w:proofErr w:type="spellEnd"/>
        <w:r w:rsidR="00186E40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186E40">
          <w:rPr>
            <w:rFonts w:ascii="Times New Roman" w:eastAsia="Times New Roman" w:hAnsi="Times New Roman" w:cs="Times New Roman"/>
            <w:sz w:val="24"/>
            <w:szCs w:val="24"/>
          </w:rPr>
          <w:t>dimana</w:t>
        </w:r>
        <w:proofErr w:type="spellEnd"/>
        <w:r w:rsidR="00186E40">
          <w:rPr>
            <w:rFonts w:ascii="Times New Roman" w:eastAsia="Times New Roman" w:hAnsi="Times New Roman" w:cs="Times New Roman"/>
            <w:sz w:val="24"/>
            <w:szCs w:val="24"/>
          </w:rPr>
          <w:t>-mana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A71DE35" w14:textId="299950F6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85" w:author="Reviewer" w:date="2020-12-15T14:54:00Z">
        <w:r w:rsidR="00186E40">
          <w:rPr>
            <w:rFonts w:ascii="Times New Roman" w:eastAsia="Times New Roman" w:hAnsi="Times New Roman" w:cs="Times New Roman"/>
            <w:sz w:val="24"/>
            <w:szCs w:val="24"/>
          </w:rPr>
          <w:t>“</w:t>
        </w:r>
      </w:ins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ins w:id="86" w:author="Reviewer" w:date="2020-12-15T14:54:00Z">
        <w:r w:rsidR="00186E40">
          <w:rPr>
            <w:rFonts w:ascii="Times New Roman" w:eastAsia="Times New Roman" w:hAnsi="Times New Roman" w:cs="Times New Roman"/>
            <w:sz w:val="24"/>
            <w:szCs w:val="24"/>
          </w:rPr>
          <w:t>”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del w:id="87" w:author="Reviewer" w:date="2020-12-15T14:55:00Z">
        <w:r w:rsidRPr="00C50A1E" w:rsidDel="00186E40">
          <w:rPr>
            <w:rFonts w:ascii="Times New Roman" w:eastAsia="Times New Roman" w:hAnsi="Times New Roman" w:cs="Times New Roman"/>
            <w:sz w:val="24"/>
            <w:szCs w:val="24"/>
          </w:rPr>
          <w:delText xml:space="preserve"> di saat hujan</w:delText>
        </w:r>
      </w:del>
      <w:ins w:id="88" w:author="Reviewer" w:date="2020-12-15T14:55:00Z">
        <w:r w:rsidR="00186E40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186E40">
          <w:rPr>
            <w:rFonts w:ascii="Times New Roman" w:eastAsia="Times New Roman" w:hAnsi="Times New Roman" w:cs="Times New Roman"/>
            <w:sz w:val="24"/>
            <w:szCs w:val="24"/>
          </w:rPr>
          <w:t>maka</w:t>
        </w:r>
      </w:ins>
      <w:proofErr w:type="spellEnd"/>
      <w:del w:id="89" w:author="Reviewer" w:date="2020-12-15T14:55:00Z">
        <w:r w:rsidRPr="00C50A1E" w:rsidDel="00186E40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ins w:id="90" w:author="Reviewer" w:date="2020-12-15T14:55:00Z">
        <w:r w:rsidR="00186E40">
          <w:rPr>
            <w:rFonts w:ascii="Times New Roman" w:eastAsia="Times New Roman" w:hAnsi="Times New Roman" w:cs="Times New Roman"/>
            <w:sz w:val="24"/>
            <w:szCs w:val="24"/>
          </w:rPr>
          <w:t>coba</w:t>
        </w:r>
      </w:ins>
      <w:proofErr w:type="spellEnd"/>
      <w:del w:id="91" w:author="Reviewer" w:date="2020-12-15T14:55:00Z">
        <w:r w:rsidRPr="00C50A1E" w:rsidDel="00186E40">
          <w:rPr>
            <w:rFonts w:ascii="Times New Roman" w:eastAsia="Times New Roman" w:hAnsi="Times New Roman" w:cs="Times New Roman"/>
            <w:sz w:val="24"/>
            <w:szCs w:val="24"/>
          </w:rPr>
          <w:delText>Coba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ins w:id="92" w:author="Reviewer" w:date="2020-12-15T14:55:00Z">
        <w:r w:rsidR="00186E40">
          <w:rPr>
            <w:rFonts w:ascii="Times New Roman" w:eastAsia="Times New Roman" w:hAnsi="Times New Roman" w:cs="Times New Roman"/>
            <w:sz w:val="24"/>
            <w:szCs w:val="24"/>
          </w:rPr>
          <w:t>sudah</w:t>
        </w:r>
        <w:proofErr w:type="spellEnd"/>
        <w:r w:rsidR="00186E40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93" w:author="Reviewer" w:date="2020-12-15T14:56:00Z">
        <w:r w:rsidR="00186E40">
          <w:rPr>
            <w:rFonts w:ascii="Times New Roman" w:eastAsia="Times New Roman" w:hAnsi="Times New Roman" w:cs="Times New Roman"/>
            <w:sz w:val="24"/>
            <w:szCs w:val="24"/>
          </w:rPr>
          <w:t xml:space="preserve">pada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ins w:id="94" w:author="Reviewer" w:date="2020-12-15T14:55:00Z">
        <w:r w:rsidR="00186E40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95" w:author="Reviewer" w:date="2020-12-15T14:55:00Z">
        <w:r w:rsidRPr="00C50A1E" w:rsidDel="00186E40">
          <w:rPr>
            <w:rFonts w:ascii="Times New Roman" w:eastAsia="Times New Roman" w:hAnsi="Times New Roman" w:cs="Times New Roman"/>
            <w:sz w:val="24"/>
            <w:szCs w:val="24"/>
          </w:rPr>
          <w:delText>?</w:delText>
        </w:r>
      </w:del>
    </w:p>
    <w:p w14:paraId="5D666DF2" w14:textId="787D564A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Mie rebus</w:t>
      </w:r>
      <w:del w:id="96" w:author="Reviewer" w:date="2020-12-15T14:56:00Z">
        <w:r w:rsidRPr="00C50A1E" w:rsidDel="00186E40">
          <w:rPr>
            <w:rFonts w:ascii="Times New Roman" w:eastAsia="Times New Roman" w:hAnsi="Times New Roman" w:cs="Times New Roman"/>
            <w:sz w:val="24"/>
            <w:szCs w:val="24"/>
          </w:rPr>
          <w:delText xml:space="preserve"> kuah</w:delText>
        </w:r>
      </w:del>
      <w:ins w:id="97" w:author="Reviewer" w:date="2020-12-15T14:56:00Z">
        <w:r w:rsidR="00186E40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98" w:author="Reviewer" w:date="2020-12-15T14:56:00Z">
        <w:r w:rsidRPr="00C50A1E" w:rsidDel="00186E40">
          <w:rPr>
            <w:rFonts w:ascii="Times New Roman" w:eastAsia="Times New Roman" w:hAnsi="Times New Roman" w:cs="Times New Roman"/>
            <w:sz w:val="24"/>
            <w:szCs w:val="24"/>
          </w:rPr>
          <w:delText xml:space="preserve"> susu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ins w:id="99" w:author="Reviewer" w:date="2020-12-15T14:56:00Z">
        <w:r w:rsidR="00186E40">
          <w:rPr>
            <w:rFonts w:ascii="Times New Roman" w:eastAsia="Times New Roman" w:hAnsi="Times New Roman" w:cs="Times New Roman"/>
            <w:sz w:val="24"/>
            <w:szCs w:val="24"/>
          </w:rPr>
          <w:t xml:space="preserve"> dan susu</w:t>
        </w:r>
      </w:ins>
      <w:ins w:id="100" w:author="Reviewer" w:date="2020-12-15T14:57:00Z">
        <w:r w:rsidR="00186E40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101" w:author="Reviewer" w:date="2020-12-15T14:57:00Z">
        <w:r w:rsidRPr="00C50A1E" w:rsidDel="00186E40">
          <w:rPr>
            <w:rFonts w:ascii="Times New Roman" w:eastAsia="Times New Roman" w:hAnsi="Times New Roman" w:cs="Times New Roman"/>
            <w:sz w:val="24"/>
            <w:szCs w:val="24"/>
          </w:rPr>
          <w:delText xml:space="preserve">. </w:delText>
        </w:r>
      </w:del>
      <w:proofErr w:type="spellStart"/>
      <w:ins w:id="102" w:author="Reviewer" w:date="2020-12-15T14:57:00Z">
        <w:r w:rsidR="00186E40">
          <w:rPr>
            <w:rFonts w:ascii="Times New Roman" w:eastAsia="Times New Roman" w:hAnsi="Times New Roman" w:cs="Times New Roman"/>
            <w:sz w:val="24"/>
            <w:szCs w:val="24"/>
          </w:rPr>
          <w:t>sudah</w:t>
        </w:r>
      </w:ins>
      <w:proofErr w:type="spellEnd"/>
      <w:del w:id="103" w:author="Reviewer" w:date="2020-12-15T14:57:00Z">
        <w:r w:rsidRPr="00C50A1E" w:rsidDel="00186E40">
          <w:rPr>
            <w:rFonts w:ascii="Times New Roman" w:eastAsia="Times New Roman" w:hAnsi="Times New Roman" w:cs="Times New Roman"/>
            <w:sz w:val="24"/>
            <w:szCs w:val="24"/>
          </w:rPr>
          <w:delText>Ya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</w:t>
      </w:r>
      <w:ins w:id="104" w:author="Reviewer" w:date="2020-12-15T14:57:00Z">
        <w:r w:rsidR="00186E40">
          <w:rPr>
            <w:rFonts w:ascii="Times New Roman" w:eastAsia="Times New Roman" w:hAnsi="Times New Roman" w:cs="Times New Roman"/>
            <w:sz w:val="24"/>
            <w:szCs w:val="24"/>
          </w:rPr>
          <w:t>aha</w:t>
        </w:r>
      </w:ins>
      <w:proofErr w:type="spellEnd"/>
      <w:del w:id="105" w:author="Reviewer" w:date="2020-12-15T14:57:00Z">
        <w:r w:rsidRPr="00C50A1E" w:rsidDel="00186E40">
          <w:rPr>
            <w:rFonts w:ascii="Times New Roman" w:eastAsia="Times New Roman" w:hAnsi="Times New Roman" w:cs="Times New Roman"/>
            <w:sz w:val="24"/>
            <w:szCs w:val="24"/>
          </w:rPr>
          <w:delText>AHA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3D94BCD3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0E1CB150" w14:textId="77777777" w:rsidR="00927764" w:rsidRPr="00C50A1E" w:rsidRDefault="00927764" w:rsidP="00927764"/>
    <w:p w14:paraId="7DCB088D" w14:textId="77777777" w:rsidR="00927764" w:rsidRPr="005A045A" w:rsidRDefault="00927764" w:rsidP="00927764">
      <w:pPr>
        <w:rPr>
          <w:i/>
        </w:rPr>
      </w:pPr>
    </w:p>
    <w:p w14:paraId="7113F5CB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lastRenderedPageBreak/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25C94E3B" w14:textId="77777777"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246790" w14:textId="77777777" w:rsidR="003E397F" w:rsidRDefault="003E397F">
      <w:r>
        <w:separator/>
      </w:r>
    </w:p>
  </w:endnote>
  <w:endnote w:type="continuationSeparator" w:id="0">
    <w:p w14:paraId="5BD84D41" w14:textId="77777777" w:rsidR="003E397F" w:rsidRDefault="003E39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Arial"/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79589A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4E48DCCB" w14:textId="77777777" w:rsidR="00941E77" w:rsidRDefault="003E397F">
    <w:pPr>
      <w:pStyle w:val="Footer"/>
    </w:pPr>
  </w:p>
  <w:p w14:paraId="5C4B3136" w14:textId="77777777" w:rsidR="00941E77" w:rsidRDefault="003E39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9837BA" w14:textId="77777777" w:rsidR="003E397F" w:rsidRDefault="003E397F">
      <w:r>
        <w:separator/>
      </w:r>
    </w:p>
  </w:footnote>
  <w:footnote w:type="continuationSeparator" w:id="0">
    <w:p w14:paraId="37C2764E" w14:textId="77777777" w:rsidR="003E397F" w:rsidRDefault="003E39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0728F3"/>
    <w:rsid w:val="0012251A"/>
    <w:rsid w:val="00186E40"/>
    <w:rsid w:val="001D23C1"/>
    <w:rsid w:val="002318A3"/>
    <w:rsid w:val="003E397F"/>
    <w:rsid w:val="0042167F"/>
    <w:rsid w:val="00885B0E"/>
    <w:rsid w:val="00924DF5"/>
    <w:rsid w:val="00927764"/>
    <w:rsid w:val="00C20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6EF51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1D23C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23C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633</Words>
  <Characters>3612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Reviewer</cp:lastModifiedBy>
  <cp:revision>4</cp:revision>
  <dcterms:created xsi:type="dcterms:W3CDTF">2020-08-26T21:16:00Z</dcterms:created>
  <dcterms:modified xsi:type="dcterms:W3CDTF">2020-12-15T07:58:00Z</dcterms:modified>
</cp:coreProperties>
</file>