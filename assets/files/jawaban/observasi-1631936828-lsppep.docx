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F575F3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GALIH" w:date="2021-09-18T10:37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F575F3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GALIH" w:date="2021-09-18T10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F575F3">
              <w:rPr>
                <w:rFonts w:ascii="Times New Roman" w:eastAsia="Times New Roman" w:hAnsi="Times New Roman" w:cs="Times New Roman"/>
                <w:strike/>
                <w:szCs w:val="24"/>
                <w:rPrChange w:id="2" w:author="GALIH" w:date="2021-09-18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F575F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GALIH" w:date="2021-09-18T10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del w:id="4" w:author="GALIH" w:date="2021-09-18T10:39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5" w:author="GALIH" w:date="2021-09-18T10:39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ekstrem</w:t>
              </w:r>
            </w:ins>
            <w:del w:id="6" w:author="GALIH" w:date="2021-09-18T10:38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GALIH" w:date="2021-09-18T10:39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GALIH" w:date="2021-09-18T10:39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9" w:author="GALIH" w:date="2021-09-18T10:39:00Z">
              <w:r w:rsidR="00F575F3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proofErr w:type="spellEnd"/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r w:rsidR="00F575F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75F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GALIH" w:date="2021-09-18T10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1" w:author="GALIH" w:date="2021-09-18T10:39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GALIH" w:date="2021-09-18T10:40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3" w:author="GALIH" w:date="2021-09-18T10:40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" w:author="GALIH" w:date="2021-09-18T10:40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del w:id="15" w:author="GALIH" w:date="2021-09-18T10:40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del w:id="16" w:author="GALIH" w:date="2021-09-18T10:40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GALIH" w:date="2021-09-18T10:40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8" w:author="GALIH" w:date="2021-09-18T10:40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yaitu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75F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GALIH" w:date="2021-09-18T10:4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GALIH" w:date="2021-09-18T10:40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75F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GALIH" w:date="2021-09-18T10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2" w:author="GALIH" w:date="2021-09-18T10:41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GALIH" w:date="2021-09-18T10:41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24" w:author="GALIH" w:date="2021-09-18T10:41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  <w:r w:rsidR="00F575F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GALIH" w:date="2021-09-18T10:41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6" w:author="GALIH" w:date="2021-09-18T10:41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proofErr w:type="spellEnd"/>
            <w:ins w:id="27" w:author="GALIH" w:date="2021-09-18T10:41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28" w:author="GALIH" w:date="2021-09-18T10:41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9" w:author="GALIH" w:date="2021-09-18T10:41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0" w:author="GALIH" w:date="2021-09-18T10:41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 Hal ini dikarenakan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1" w:author="GALIH" w:date="2021-09-18T10:41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del w:id="32" w:author="GALIH" w:date="2021-09-18T10:41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33" w:author="GALIH" w:date="2021-09-18T10:41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galakan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F575F3" w:rsidDel="00F575F3" w:rsidRDefault="00F575F3" w:rsidP="00821BA2">
            <w:pPr>
              <w:spacing w:before="100" w:beforeAutospacing="1" w:after="100" w:afterAutospacing="1" w:line="240" w:lineRule="auto"/>
              <w:contextualSpacing w:val="0"/>
              <w:rPr>
                <w:del w:id="34" w:author="GALIH" w:date="2021-09-18T10:42:00Z"/>
                <w:rFonts w:ascii="Times New Roman" w:eastAsia="Times New Roman" w:hAnsi="Times New Roman" w:cs="Times New Roman"/>
                <w:szCs w:val="24"/>
                <w:lang w:val="id-ID"/>
                <w:rPrChange w:id="35" w:author="GALIH" w:date="2021-09-18T10:42:00Z">
                  <w:rPr>
                    <w:del w:id="36" w:author="GALIH" w:date="2021-09-18T10:42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37" w:author="GALIH" w:date="2021-09-18T10:4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Beberapa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8" w:author="GALIH" w:date="2021-09-18T10:4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antara lain meliputi :</w:t>
              </w:r>
            </w:ins>
          </w:p>
          <w:p w:rsidR="00125355" w:rsidRPr="00F575F3" w:rsidDel="00F575F3" w:rsidRDefault="00F575F3" w:rsidP="00F575F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39" w:author="GALIH" w:date="2021-09-18T10:44:00Z"/>
                <w:rFonts w:ascii="Times New Roman" w:eastAsia="Times New Roman" w:hAnsi="Times New Roman" w:cs="Times New Roman"/>
                <w:szCs w:val="24"/>
                <w:rPrChange w:id="40" w:author="GALIH" w:date="2021-09-18T10:44:00Z">
                  <w:rPr>
                    <w:del w:id="41" w:author="GALIH" w:date="2021-09-18T10:44:00Z"/>
                  </w:rPr>
                </w:rPrChange>
              </w:rPr>
              <w:pPrChange w:id="42" w:author="GALIH" w:date="2021-09-18T10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3" w:author="GALIH" w:date="2021-09-18T10:4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1. </w:t>
              </w:r>
            </w:ins>
            <w:proofErr w:type="spellStart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44" w:author="GALIH" w:date="2021-09-18T10:44:00Z">
                  <w:rPr/>
                </w:rPrChange>
              </w:rPr>
              <w:t>Tahapan</w:t>
            </w:r>
            <w:proofErr w:type="spellEnd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45" w:author="GALIH" w:date="2021-09-18T10:44:00Z">
                  <w:rPr/>
                </w:rPrChange>
              </w:rPr>
              <w:t xml:space="preserve"> </w:t>
            </w:r>
            <w:proofErr w:type="spellStart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46" w:author="GALIH" w:date="2021-09-18T10:44:00Z">
                  <w:rPr/>
                </w:rPrChange>
              </w:rPr>
              <w:t>belajar</w:t>
            </w:r>
            <w:proofErr w:type="spellEnd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47" w:author="GALIH" w:date="2021-09-18T10:44:00Z">
                  <w:rPr/>
                </w:rPrChange>
              </w:rPr>
              <w:t xml:space="preserve"> </w:t>
            </w:r>
            <w:proofErr w:type="spellStart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48" w:author="GALIH" w:date="2021-09-18T10:44:00Z">
                  <w:rPr/>
                </w:rPrChange>
              </w:rPr>
              <w:t>sesuai</w:t>
            </w:r>
            <w:proofErr w:type="spellEnd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49" w:author="GALIH" w:date="2021-09-18T10:44:00Z">
                  <w:rPr/>
                </w:rPrChange>
              </w:rPr>
              <w:t xml:space="preserve"> </w:t>
            </w:r>
            <w:proofErr w:type="spellStart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0" w:author="GALIH" w:date="2021-09-18T10:44:00Z">
                  <w:rPr/>
                </w:rPrChange>
              </w:rPr>
              <w:t>dengan</w:t>
            </w:r>
            <w:proofErr w:type="spellEnd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1" w:author="GALIH" w:date="2021-09-18T10:44:00Z">
                  <w:rPr/>
                </w:rPrChange>
              </w:rPr>
              <w:t xml:space="preserve"> </w:t>
            </w:r>
            <w:proofErr w:type="spellStart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2" w:author="GALIH" w:date="2021-09-18T10:44:00Z">
                  <w:rPr/>
                </w:rPrChange>
              </w:rPr>
              <w:t>kemampuan</w:t>
            </w:r>
            <w:proofErr w:type="spellEnd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3" w:author="GALIH" w:date="2021-09-18T10:44:00Z">
                  <w:rPr/>
                </w:rPrChange>
              </w:rPr>
              <w:t xml:space="preserve"> </w:t>
            </w:r>
            <w:proofErr w:type="spellStart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4" w:author="GALIH" w:date="2021-09-18T10:44:00Z">
                  <w:rPr/>
                </w:rPrChange>
              </w:rPr>
              <w:t>dan</w:t>
            </w:r>
            <w:proofErr w:type="spellEnd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5" w:author="GALIH" w:date="2021-09-18T10:44:00Z">
                  <w:rPr/>
                </w:rPrChange>
              </w:rPr>
              <w:t xml:space="preserve"> </w:t>
            </w:r>
            <w:proofErr w:type="spellStart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6" w:author="GALIH" w:date="2021-09-18T10:44:00Z">
                  <w:rPr/>
                </w:rPrChange>
              </w:rPr>
              <w:t>minat</w:t>
            </w:r>
            <w:proofErr w:type="spellEnd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7" w:author="GALIH" w:date="2021-09-18T10:44:00Z">
                  <w:rPr/>
                </w:rPrChange>
              </w:rPr>
              <w:t>/</w:t>
            </w:r>
            <w:proofErr w:type="spellStart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8" w:author="GALIH" w:date="2021-09-18T10:44:00Z">
                  <w:rPr/>
                </w:rPrChange>
              </w:rPr>
              <w:t>kebutuhan</w:t>
            </w:r>
            <w:proofErr w:type="spellEnd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59" w:author="GALIH" w:date="2021-09-18T10:44:00Z">
                  <w:rPr/>
                </w:rPrChange>
              </w:rPr>
              <w:t xml:space="preserve"> </w:t>
            </w:r>
            <w:proofErr w:type="spellStart"/>
            <w:r w:rsidR="00125355" w:rsidRPr="00F575F3">
              <w:rPr>
                <w:rFonts w:ascii="Times New Roman" w:eastAsia="Times New Roman" w:hAnsi="Times New Roman" w:cs="Times New Roman"/>
                <w:szCs w:val="24"/>
                <w:rPrChange w:id="60" w:author="GALIH" w:date="2021-09-18T10:44:00Z">
                  <w:rPr/>
                </w:rPrChange>
              </w:rPr>
              <w:t>sisw</w:t>
            </w:r>
            <w:proofErr w:type="spellEnd"/>
            <w:ins w:id="61" w:author="GALIH" w:date="2021-09-18T10:47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</w:t>
              </w:r>
            </w:ins>
            <w:del w:id="62" w:author="GALIH" w:date="2021-09-18T10:44:00Z">
              <w:r w:rsidR="00125355" w:rsidRPr="00F575F3" w:rsidDel="00F575F3">
                <w:rPr>
                  <w:rFonts w:ascii="Times New Roman" w:eastAsia="Times New Roman" w:hAnsi="Times New Roman" w:cs="Times New Roman"/>
                  <w:szCs w:val="24"/>
                  <w:rPrChange w:id="63" w:author="GALIH" w:date="2021-09-18T10:44:00Z">
                    <w:rPr/>
                  </w:rPrChange>
                </w:rPr>
                <w:delText>a.</w:delText>
              </w:r>
            </w:del>
          </w:p>
          <w:p w:rsidR="00125355" w:rsidRPr="00F575F3" w:rsidRDefault="00125355" w:rsidP="00F575F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4" w:author="GALIH" w:date="2021-09-18T10:44:00Z">
                  <w:rPr/>
                </w:rPrChange>
              </w:rPr>
              <w:pPrChange w:id="65" w:author="GALIH" w:date="2021-09-18T10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66" w:author="GALIH" w:date="2021-09-18T10:44:00Z">
                  <w:rPr/>
                </w:rPrChange>
              </w:rPr>
              <w:t>Pada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67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68" w:author="GALIH" w:date="2021-09-18T10:44:00Z">
                  <w:rPr/>
                </w:rPrChange>
              </w:rPr>
              <w:t>taha</w:t>
            </w:r>
            <w:proofErr w:type="spellEnd"/>
            <w:ins w:id="69" w:author="GALIH" w:date="2021-09-18T10:43:00Z">
              <w:r w:rsidR="00F575F3" w:rsidRPr="00F575F3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0" w:author="GALIH" w:date="2021-09-18T10:44:00Z">
                    <w:rPr>
                      <w:lang w:val="id-ID"/>
                    </w:rPr>
                  </w:rPrChange>
                </w:rPr>
                <w:t>p</w:t>
              </w:r>
            </w:ins>
            <w:ins w:id="71" w:author="GALIH" w:date="2021-09-18T10:47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an</w:t>
              </w:r>
            </w:ins>
            <w:del w:id="72" w:author="GALIH" w:date="2021-09-18T10:43:00Z">
              <w:r w:rsidRPr="00F575F3" w:rsidDel="00F575F3">
                <w:rPr>
                  <w:rFonts w:ascii="Times New Roman" w:eastAsia="Times New Roman" w:hAnsi="Times New Roman" w:cs="Times New Roman"/>
                  <w:szCs w:val="24"/>
                  <w:rPrChange w:id="73" w:author="GALIH" w:date="2021-09-18T10:44:00Z">
                    <w:rPr/>
                  </w:rPrChange>
                </w:rPr>
                <w:delText>b</w:delText>
              </w:r>
            </w:del>
            <w:r w:rsidRPr="00F575F3">
              <w:rPr>
                <w:rFonts w:ascii="Times New Roman" w:eastAsia="Times New Roman" w:hAnsi="Times New Roman" w:cs="Times New Roman"/>
                <w:szCs w:val="24"/>
                <w:rPrChange w:id="74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75" w:author="GALIH" w:date="2021-09-18T10:44:00Z">
                  <w:rPr/>
                </w:rPrChange>
              </w:rPr>
              <w:t>ini</w:t>
            </w:r>
            <w:proofErr w:type="spellEnd"/>
            <w:ins w:id="76" w:author="GALIH" w:date="2021-09-18T10:47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F575F3">
              <w:rPr>
                <w:rFonts w:ascii="Times New Roman" w:eastAsia="Times New Roman" w:hAnsi="Times New Roman" w:cs="Times New Roman"/>
                <w:szCs w:val="24"/>
                <w:rPrChange w:id="77" w:author="GALIH" w:date="2021-09-18T10:44:00Z">
                  <w:rPr/>
                </w:rPrChange>
              </w:rPr>
              <w:t xml:space="preserve"> guru di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78" w:author="GALIH" w:date="2021-09-18T10:44:00Z">
                  <w:rPr/>
                </w:rPrChange>
              </w:rPr>
              <w:t>tu</w:t>
            </w:r>
            <w:proofErr w:type="spellEnd"/>
            <w:ins w:id="79" w:author="GALIH" w:date="2021-09-18T10:43:00Z">
              <w:r w:rsidR="00F575F3" w:rsidRPr="00F575F3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0" w:author="GALIH" w:date="2021-09-18T10:44:00Z">
                    <w:rPr>
                      <w:lang w:val="id-ID"/>
                    </w:rPr>
                  </w:rPrChange>
                </w:rPr>
                <w:t>n</w:t>
              </w:r>
            </w:ins>
            <w:r w:rsidRPr="00F575F3">
              <w:rPr>
                <w:rFonts w:ascii="Times New Roman" w:eastAsia="Times New Roman" w:hAnsi="Times New Roman" w:cs="Times New Roman"/>
                <w:szCs w:val="24"/>
                <w:rPrChange w:id="81" w:author="GALIH" w:date="2021-09-18T10:44:00Z">
                  <w:rPr/>
                </w:rPrChange>
              </w:rPr>
              <w:t xml:space="preserve">tut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82" w:author="GALIH" w:date="2021-09-18T10:44:00Z">
                  <w:rPr/>
                </w:rPrChange>
              </w:rPr>
              <w:t>untuk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83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84" w:author="GALIH" w:date="2021-09-18T10:44:00Z">
                  <w:rPr/>
                </w:rPrChange>
              </w:rPr>
              <w:t>merancang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85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86" w:author="GALIH" w:date="2021-09-18T10:44:00Z">
                  <w:rPr/>
                </w:rPrChange>
              </w:rPr>
              <w:t>pembelajaran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87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88" w:author="GALIH" w:date="2021-09-18T10:44:00Z">
                  <w:rPr/>
                </w:rPrChange>
              </w:rPr>
              <w:t>sesuai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89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90" w:author="GALIH" w:date="2021-09-18T10:44:00Z">
                  <w:rPr/>
                </w:rPrChange>
              </w:rPr>
              <w:t>dengan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91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92" w:author="GALIH" w:date="2021-09-18T10:44:00Z">
                  <w:rPr/>
                </w:rPrChange>
              </w:rPr>
              <w:t>minat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93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94" w:author="GALIH" w:date="2021-09-18T10:44:00Z">
                  <w:rPr/>
                </w:rPrChange>
              </w:rPr>
              <w:t>dan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95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96" w:author="GALIH" w:date="2021-09-18T10:44:00Z">
                  <w:rPr/>
                </w:rPrChange>
              </w:rPr>
              <w:t>bakat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97" w:author="GALIH" w:date="2021-09-18T10:44:00Z">
                  <w:rPr/>
                </w:rPrChange>
              </w:rPr>
              <w:t>/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98" w:author="GALIH" w:date="2021-09-18T10:44:00Z">
                  <w:rPr/>
                </w:rPrChange>
              </w:rPr>
              <w:t>kebutuhan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99" w:author="GALIH" w:date="2021-09-18T10:44:00Z">
                  <w:rPr/>
                </w:rPrChange>
              </w:rPr>
              <w:t xml:space="preserve"> </w:t>
            </w:r>
            <w:proofErr w:type="spellStart"/>
            <w:r w:rsidRPr="00F575F3">
              <w:rPr>
                <w:rFonts w:ascii="Times New Roman" w:eastAsia="Times New Roman" w:hAnsi="Times New Roman" w:cs="Times New Roman"/>
                <w:szCs w:val="24"/>
                <w:rPrChange w:id="100" w:author="GALIH" w:date="2021-09-18T10:44:00Z">
                  <w:rPr/>
                </w:rPrChange>
              </w:rPr>
              <w:t>siswa</w:t>
            </w:r>
            <w:proofErr w:type="spellEnd"/>
            <w:r w:rsidRPr="00F575F3">
              <w:rPr>
                <w:rFonts w:ascii="Times New Roman" w:eastAsia="Times New Roman" w:hAnsi="Times New Roman" w:cs="Times New Roman"/>
                <w:szCs w:val="24"/>
                <w:rPrChange w:id="101" w:author="GALIH" w:date="2021-09-18T10:44:00Z">
                  <w:rPr/>
                </w:rPrChange>
              </w:rPr>
              <w:t>.</w:t>
            </w:r>
          </w:p>
          <w:p w:rsidR="00125355" w:rsidRPr="00EC6F38" w:rsidDel="00F7241D" w:rsidRDefault="00F7241D" w:rsidP="00F575F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02" w:author="GALIH" w:date="2021-09-18T10:47:00Z"/>
                <w:rFonts w:ascii="Times New Roman" w:eastAsia="Times New Roman" w:hAnsi="Times New Roman" w:cs="Times New Roman"/>
                <w:szCs w:val="24"/>
              </w:rPr>
              <w:pPrChange w:id="103" w:author="GALIH" w:date="2021-09-18T10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04" w:author="GALIH" w:date="2021-09-18T10:47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</w:p>
          <w:p w:rsidR="00125355" w:rsidRPr="00F7241D" w:rsidRDefault="00125355" w:rsidP="00F7241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05" w:author="GALIH" w:date="2021-09-18T10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06" w:author="GALIH" w:date="2021-09-18T10:4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F7241D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7241D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F7241D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F7241D" w:rsidP="00F575F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7" w:author="GALIH" w:date="2021-09-18T10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08" w:author="GALIH" w:date="2021-09-18T10:47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F575F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9" w:author="GALIH" w:date="2021-09-18T10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110" w:author="GALIH" w:date="2021-09-18T10:44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111" w:author="GALIH" w:date="2021-09-18T10:44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F7241D" w:rsidP="00F575F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2" w:author="GALIH" w:date="2021-09-18T10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13" w:author="GALIH" w:date="2021-09-18T10:47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4.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F575F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4" w:author="GALIH" w:date="2021-09-18T10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115" w:author="GALIH" w:date="2021-09-18T10:44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6" w:author="GALIH" w:date="2021-09-18T10:44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lima</w:t>
              </w:r>
            </w:ins>
            <w:del w:id="117" w:author="GALIH" w:date="2021-09-18T10:44:00Z">
              <w:r w:rsidRPr="00EC6F38" w:rsidDel="00F575F3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ins w:id="118" w:author="GALIH" w:date="2021-09-18T10:44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perlu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19" w:author="GALIH" w:date="2021-09-18T10:44:00Z">
              <w:r w:rsidR="00F575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F575F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0" w:author="GALIH" w:date="2021-09-18T10:4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F575F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1" w:author="GALIH" w:date="2021-09-18T10:4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F575F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2" w:author="GALIH" w:date="2021-09-18T10:4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F575F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3" w:author="GALIH" w:date="2021-09-18T10:4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F575F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4" w:author="GALIH" w:date="2021-09-18T10:4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Del="00F7241D" w:rsidRDefault="00125355" w:rsidP="00F7241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25" w:author="GALIH" w:date="2021-09-18T10:49:00Z"/>
                <w:rFonts w:ascii="Times New Roman" w:eastAsia="Times New Roman" w:hAnsi="Times New Roman" w:cs="Times New Roman"/>
                <w:szCs w:val="24"/>
              </w:rPr>
              <w:pPrChange w:id="126" w:author="GALIH" w:date="2021-09-18T10:4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27" w:author="GALIH" w:date="2021-09-18T10:49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28" w:author="GALIH" w:date="2021-09-18T10:49:00Z">
              <w:r w:rsidRPr="00EC6F38" w:rsidDel="00F7241D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29" w:author="GALIH" w:date="2021-09-18T10:49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30" w:author="GALIH" w:date="2021-09-18T10:49:00Z">
              <w:r w:rsidRPr="00EC6F38" w:rsidDel="00F7241D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del w:id="131" w:author="GALIH" w:date="2021-09-18T10:49:00Z">
              <w:r w:rsidRPr="00EC6F38" w:rsidDel="00F7241D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F7241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2" w:author="GALIH" w:date="2021-09-18T10:4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133" w:author="GALIH" w:date="2021-09-18T10:45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134" w:author="GALIH" w:date="2021-09-18T10:45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ins w:id="135" w:author="GALIH" w:date="2021-09-18T10:46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-ide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7241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6" w:author="GALIH" w:date="2021-09-18T10:4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7" w:author="GALIH" w:date="2021-09-18T10:46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38" w:author="GALIH" w:date="2021-09-18T10:46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9" w:author="GALIH" w:date="2021-09-18T10:46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0" w:author="GALIH" w:date="2021-09-18T10:46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ber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41" w:author="GALIH" w:date="2021-09-18T10:46:00Z">
              <w:r w:rsidRPr="00EC6F38" w:rsidDel="00F7241D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2" w:author="GALIH" w:date="2021-09-18T10:46:00Z">
              <w:r w:rsidR="00F72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7241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3" w:author="GALIH" w:date="2021-09-18T10:4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144" w:author="GALIH" w:date="2021-09-18T10:49:00Z">
              <w:r w:rsidR="00082DF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bookmarkStart w:id="145" w:name="_GoBack"/>
            <w:bookmarkEnd w:id="14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CB6EC8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876C9"/>
    <w:multiLevelType w:val="hybridMultilevel"/>
    <w:tmpl w:val="9A78951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9309D"/>
    <w:multiLevelType w:val="multilevel"/>
    <w:tmpl w:val="823254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82DF4"/>
    <w:rsid w:val="0012251A"/>
    <w:rsid w:val="00125355"/>
    <w:rsid w:val="001D038C"/>
    <w:rsid w:val="00240407"/>
    <w:rsid w:val="0042167F"/>
    <w:rsid w:val="00924DF5"/>
    <w:rsid w:val="00F575F3"/>
    <w:rsid w:val="00F7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7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5F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5F3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7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5F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5F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GALIH</cp:lastModifiedBy>
  <cp:revision>16</cp:revision>
  <dcterms:created xsi:type="dcterms:W3CDTF">2020-08-26T22:03:00Z</dcterms:created>
  <dcterms:modified xsi:type="dcterms:W3CDTF">2021-09-18T03:50:00Z</dcterms:modified>
</cp:coreProperties>
</file>