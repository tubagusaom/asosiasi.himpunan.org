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446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D473AB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0A56E6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588538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dengan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A53247A" w14:textId="77777777" w:rsidTr="00821BA2">
        <w:tc>
          <w:tcPr>
            <w:tcW w:w="9350" w:type="dxa"/>
          </w:tcPr>
          <w:p w14:paraId="49F96F82" w14:textId="13C2B28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</w:t>
            </w:r>
            <w:del w:id="0" w:author="Raji Rajibussalim" w:date="2021-12-15T12:45:00Z">
              <w:r w:rsidDel="005D0CC9">
                <w:delText>E</w:delText>
              </w:r>
            </w:del>
            <w:ins w:id="1" w:author="Raji Rajibussalim" w:date="2021-12-15T12:45:00Z">
              <w:r w:rsidR="005D0CC9">
                <w:t>e</w:t>
              </w:r>
            </w:ins>
            <w:r>
              <w:t>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137A5AC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EDB69FC" w14:textId="723B593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</w:t>
            </w:r>
            <w:ins w:id="2" w:author="Raji Rajibussalim" w:date="2021-12-15T12:45:00Z"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3" w:author="Raji Rajibussalim" w:date="2021-12-15T12:45:00Z">
              <w:r w:rsidRPr="00EC6F38" w:rsidDel="005D0CC9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Raji Rajibussalim" w:date="2021-12-15T12:45:00Z">
              <w:r w:rsidRPr="00EC6F38" w:rsidDel="005D0CC9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7DD2B8" w14:textId="29DA3E5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Raji Rajibussalim" w:date="2021-12-15T12:46:00Z"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6" w:author="Raji Rajibussalim" w:date="2021-12-15T12:46:00Z">
              <w:r w:rsidRPr="00EC6F38" w:rsidDel="005D0CC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09D0E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A03BFB" w14:textId="13AF5D6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Raji Rajibussalim" w:date="2021-12-15T12:46:00Z">
              <w:r w:rsidRPr="00EC6F38" w:rsidDel="005D0CC9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proofErr w:type="spellStart"/>
            <w:ins w:id="8" w:author="Raji Rajibussalim" w:date="2021-12-15T12:46:00Z"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</w:t>
            </w:r>
            <w:ins w:id="9" w:author="Raji Rajibussalim" w:date="2021-12-15T12:47:00Z"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>l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0" w:author="Raji Rajibussalim" w:date="2021-12-15T12:47:00Z"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1" w:author="Raji Rajibussalim" w:date="2021-12-15T12:47:00Z"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Raji Rajibussalim" w:date="2021-12-15T12:47:00Z">
              <w:r w:rsidRPr="00EC6F38" w:rsidDel="005D0CC9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13" w:author="Raji Rajibussalim" w:date="2021-12-15T12:47:00Z"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5D0CC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14" w:author="Raji Rajibussalim" w:date="2021-12-15T12:47:00Z">
              <w:r w:rsidRPr="00EC6F38" w:rsidDel="005D0CC9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del w:id="15" w:author="Raji Rajibussalim" w:date="2021-12-15T12:48:00Z">
              <w:r w:rsidRPr="00EC6F38" w:rsidDel="005D0CC9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proofErr w:type="spellStart"/>
            <w:ins w:id="16" w:author="Raji Rajibussalim" w:date="2021-12-15T12:48:00Z"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>bahas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Raji Rajibussalim" w:date="2021-12-15T12:48:00Z">
              <w:r w:rsidRPr="00EC6F38" w:rsidDel="005D0CC9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18" w:author="Raji Rajibussalim" w:date="2021-12-15T12:48:00Z"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r w:rsidR="005D0CC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529F50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5A92BF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094FB7" w14:textId="16CA474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19" w:author="Raji Rajibussalim" w:date="2021-12-15T12:48:00Z">
              <w:r w:rsidRPr="00EC6F38" w:rsidDel="005D0CC9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20" w:author="Raji Rajibussalim" w:date="2021-12-15T12:48:00Z">
              <w:r w:rsidR="005D0CC9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5D0CC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1" w:author="Raji Rajibussalim" w:date="2021-12-15T12:48:00Z">
              <w:r w:rsidR="005D0CC9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4412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80A557" w14:textId="562D8EF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Raji Rajibussalim" w:date="2021-12-15T12:49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23" w:author="Raji Rajibussalim" w:date="2021-12-15T12:49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24" w:author="Raji Rajibussalim" w:date="2021-12-15T12:49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25" w:author="Raji Rajibussalim" w:date="2021-12-15T12:49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Raji Rajibussalim" w:date="2021-12-15T12:49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>siswa.</w:delText>
              </w:r>
            </w:del>
            <w:ins w:id="27" w:author="Raji Rajibussalim" w:date="2021-12-15T12:49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0653DF9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AB637D1" w14:textId="4511323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8" w:author="Raji Rajibussalim" w:date="2021-12-15T12:49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29" w:author="Raji Rajibussalim" w:date="2021-12-15T12:49:00Z">
              <w:r w:rsidR="00DF20B4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DF20B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88261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12A200A" w14:textId="1D4F029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0" w:author="Raji Rajibussalim" w:date="2021-12-15T12:49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31" w:author="Raji Rajibussalim" w:date="2021-12-15T12:49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ins w:id="32" w:author="Raji Rajibussalim" w:date="2021-12-15T12:50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33" w:author="Raji Rajibussalim" w:date="2021-12-15T12:50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4" w:author="Raji Rajibussalim" w:date="2021-12-15T12:50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ins w:id="35" w:author="Raji Rajibussalim" w:date="2021-12-15T12:50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lagi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36" w:author="Raji Rajibussalim" w:date="2021-12-15T12:50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1BF7BF" w14:textId="42C01BC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Raji Rajibussalim" w:date="2021-12-15T12:50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38" w:author="Raji Rajibussalim" w:date="2021-12-15T12:50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  <w:r w:rsidR="00DF20B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3FC4B9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0ED3E6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87F6E4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BB74FF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284C32D" w14:textId="3EC09D4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9" w:author="Raji Rajibussalim" w:date="2021-12-15T12:51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40" w:author="Raji Rajibussalim" w:date="2021-12-15T12:51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7A407195" w14:textId="7CBED05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1" w:author="Raji Rajibussalim" w:date="2021-12-15T12:57:00Z">
              <w:r w:rsidR="002A43B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Raji Rajibussalim" w:date="2021-12-15T12:51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>jadi</w:delText>
              </w:r>
            </w:del>
            <w:proofErr w:type="spellStart"/>
            <w:ins w:id="43" w:author="Raji Rajibussalim" w:date="2021-12-15T12:51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ins w:id="44" w:author="Raji Rajibussalim" w:date="2021-12-15T12:56:00Z">
              <w:r w:rsidR="002A43B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45" w:author="Raji Rajibussalim" w:date="2021-12-15T12:56:00Z">
              <w:r w:rsidRPr="00EC6F38" w:rsidDel="002A43B4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del w:id="46" w:author="Raji Rajibussalim" w:date="2021-12-15T12:57:00Z">
              <w:r w:rsidRPr="00EC6F38" w:rsidDel="002A43B4">
                <w:rPr>
                  <w:rFonts w:ascii="Times New Roman" w:eastAsia="Times New Roman" w:hAnsi="Times New Roman" w:cs="Times New Roman"/>
                  <w:szCs w:val="24"/>
                </w:rPr>
                <w:delText xml:space="preserve">ada </w:delText>
              </w:r>
            </w:del>
            <w:ins w:id="47" w:author="Raji Rajibussalim" w:date="2021-12-15T12:58:00Z">
              <w:r w:rsidR="002A43B4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2A43B4">
                <w:rPr>
                  <w:rFonts w:ascii="Times New Roman" w:eastAsia="Times New Roman" w:hAnsi="Times New Roman" w:cs="Times New Roman"/>
                  <w:szCs w:val="24"/>
                </w:rPr>
                <w:t xml:space="preserve"> p</w:t>
              </w:r>
            </w:ins>
            <w:del w:id="48" w:author="Raji Rajibussalim" w:date="2021-12-15T12:57:00Z">
              <w:r w:rsidRPr="00EC6F38" w:rsidDel="002A43B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49" w:author="Raji Rajibussalim" w:date="2021-12-15T12:58:00Z">
              <w:r w:rsidR="002A43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50" w:author="Raji Rajibussalim" w:date="2021-12-15T12:58:00Z">
              <w:r w:rsidR="002A43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A43B4">
                <w:rPr>
                  <w:rFonts w:ascii="Times New Roman" w:eastAsia="Times New Roman" w:hAnsi="Times New Roman" w:cs="Times New Roman"/>
                  <w:szCs w:val="24"/>
                </w:rPr>
                <w:t>melatih</w:t>
              </w:r>
              <w:proofErr w:type="spellEnd"/>
              <w:r w:rsidR="002A43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A43B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1" w:author="Raji Rajibussalim" w:date="2021-12-15T12:51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52" w:author="Raji Rajibussalim" w:date="2021-12-15T12:52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cemerlang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5251F9" w14:textId="133DB89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del w:id="53" w:author="Raji Rajibussalim" w:date="2021-12-15T12:52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ins w:id="54" w:author="Raji Rajibussalim" w:date="2021-12-15T12:52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penerapanya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ins w:id="55" w:author="Raji Rajibussalim" w:date="2021-12-15T12:52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6" w:author="Raji Rajibussalim" w:date="2021-12-15T12:52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</w:t>
            </w:r>
            <w:ins w:id="57" w:author="Raji Rajibussalim" w:date="2021-12-15T12:52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58" w:author="Raji Rajibussalim" w:date="2021-12-15T12:53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komponen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59" w:author="Raji Rajibussalim" w:date="2021-12-15T12:53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(skill)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ins w:id="60" w:author="Raji Rajibussalim" w:date="2021-12-15T12:53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  <w:proofErr w:type="spellStart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1" w:author="Raji Rajibussalim" w:date="2021-12-15T12:53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spellStart"/>
            <w:ins w:id="62" w:author="Raji Rajibussalim" w:date="2021-12-15T12:53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63" w:author="Raji Rajibussalim" w:date="2021-12-15T12:53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1F8637" w14:textId="0977BB1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4" w:author="Raji Rajibussalim" w:date="2021-12-15T12:53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Raji Rajibussalim" w:date="2021-12-15T12:53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66" w:author="Raji Rajibussalim" w:date="2021-12-15T12:53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7" w:author="Raji Rajibussalim" w:date="2021-12-15T12:54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8" w:author="Raji Rajibussalim" w:date="2021-12-15T12:54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 xml:space="preserve">dengan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69" w:author="Raji Rajibussalim" w:date="2021-12-15T12:54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0" w:author="Raji Rajibussalim" w:date="2021-12-15T12:54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1" w:author="Raji Rajibussalim" w:date="2021-12-15T12:54:00Z">
              <w:r w:rsidRPr="00EC6F38" w:rsidDel="00DF20B4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ins w:id="72" w:author="Raji Rajibussalim" w:date="2021-12-15T12:54:00Z">
              <w:r w:rsidR="00DF20B4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6CADC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2AB21D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ji Rajibussalim">
    <w15:presenceInfo w15:providerId="Windows Live" w15:userId="fe252b6404761f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E5454"/>
    <w:rsid w:val="00240407"/>
    <w:rsid w:val="002A43B4"/>
    <w:rsid w:val="003A4B51"/>
    <w:rsid w:val="0042167F"/>
    <w:rsid w:val="005D0CC9"/>
    <w:rsid w:val="00924DF5"/>
    <w:rsid w:val="00D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3FB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1E545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Raji Rajibussalim</cp:lastModifiedBy>
  <cp:revision>5</cp:revision>
  <dcterms:created xsi:type="dcterms:W3CDTF">2020-08-26T22:03:00Z</dcterms:created>
  <dcterms:modified xsi:type="dcterms:W3CDTF">2021-12-15T05:58:00Z</dcterms:modified>
</cp:coreProperties>
</file>