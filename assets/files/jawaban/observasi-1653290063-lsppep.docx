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zaman ini</w:t>
            </w:r>
            <w:ins w:id="0" w:author="very" w:date="2022-05-23T13:58:2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kita berada pada zona industri yang sangat </w:t>
            </w:r>
            <w:ins w:id="1" w:author="very" w:date="2022-05-23T13:58:5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e</w:t>
              </w:r>
            </w:ins>
            <w:del w:id="2" w:author="very" w:date="2022-05-23T13:58:59Z">
              <w:r>
                <w:rPr>
                  <w:rFonts w:ascii="Times New Roman" w:hAnsi="Times New Roman" w:eastAsia="Times New Roman" w:cs="Times New Roman"/>
                  <w:szCs w:val="24"/>
                </w:rPr>
                <w:delText>e</w:delText>
              </w:r>
            </w:del>
            <w:del w:id="3" w:author="very" w:date="2022-05-23T13:58:51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xtrea</w:delText>
              </w:r>
            </w:del>
            <w:ins w:id="4" w:author="very" w:date="2022-05-23T13:58:5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k</w:t>
              </w:r>
            </w:ins>
            <w:ins w:id="5" w:author="very" w:date="2022-05-23T13:58:5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stre</w:t>
              </w:r>
            </w:ins>
            <w:ins w:id="6" w:author="very" w:date="2022-05-23T13:58:5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m</w:t>
              </w:r>
            </w:ins>
            <w:del w:id="7" w:author="very" w:date="2022-05-23T13:58:56Z">
              <w:r>
                <w:rPr>
                  <w:rFonts w:ascii="Times New Roman" w:hAnsi="Times New Roman" w:eastAsia="Times New Roman" w:cs="Times New Roman"/>
                  <w:szCs w:val="24"/>
                </w:rPr>
                <w:delText>m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 Industri yang tiap menit bahkan detik</w:t>
            </w:r>
            <w:ins w:id="8" w:author="very" w:date="2022-05-23T13:59:4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dia akan berubah semakin maju, yang sering kita sebut dengan revolusi industr</w:t>
            </w:r>
            <w:ins w:id="9" w:author="very" w:date="2022-05-23T14:01:1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i</w:t>
              </w:r>
            </w:ins>
            <w:del w:id="10" w:author="very" w:date="2022-05-23T14:01:12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4.0. Istilah yang masih jarang kita dengar</w:t>
            </w:r>
            <w:ins w:id="11" w:author="very" w:date="2022-05-23T14:00:0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bahkan banyak yang masih awam.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</w:t>
            </w:r>
            <w:ins w:id="12" w:author="very" w:date="2022-05-23T14:00:1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hari ini kita di siapkan untuk memasuki dunia kerja namun bukan lagi </w:t>
            </w:r>
            <w:ins w:id="13" w:author="very" w:date="2022-05-23T14:02:3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seb</w:t>
              </w:r>
            </w:ins>
            <w:ins w:id="14" w:author="very" w:date="2022-05-23T14:02:3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agai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pe</w:t>
            </w:r>
            <w:del w:id="15" w:author="very" w:date="2022-05-23T14:02:35Z">
              <w:r>
                <w:rPr>
                  <w:rFonts w:ascii="Times New Roman" w:hAnsi="Times New Roman" w:eastAsia="Times New Roman" w:cs="Times New Roman"/>
                  <w:szCs w:val="24"/>
                </w:rPr>
                <w:delText>r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kerja, tetapi kita di siapkan untuk membuat lapangan kerja baru yang belum tercipta, dengan menggunakan kemampuan teknologi dan ide kreatif kita.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pendidikan, dengan cara mem</w:t>
            </w:r>
            <w:ins w:id="16" w:author="very" w:date="2022-05-23T14:03:2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erluas akses dan memanfaatkan 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Tidak hanya itu pendidikan 4.0 menghasilkan 4 aspek yang sangat di butuhkan di era milenial ini</w:t>
            </w:r>
            <w:ins w:id="17" w:author="very" w:date="2022-05-23T14:03:4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yaitu kolaboratif, komunikatif, ber</w:t>
            </w:r>
            <w:ins w:id="18" w:author="very" w:date="2022-05-23T14:04:1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del w:id="19" w:author="very" w:date="2022-05-23T14:04:17Z">
              <w:r>
                <w:rPr>
                  <w:rFonts w:ascii="Times New Roman" w:hAnsi="Times New Roman" w:eastAsia="Times New Roman" w:cs="Times New Roman"/>
                  <w:szCs w:val="24"/>
                </w:rPr>
                <w:delText>f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ikir kritis, kreatif. Mengapa demikian</w:t>
            </w:r>
            <w:ins w:id="20" w:author="very" w:date="2022-05-23T14:04:3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?</w:t>
              </w:r>
            </w:ins>
            <w:ins w:id="21" w:author="very" w:date="2022-05-23T14:04:36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pendidikan 4.0 ini hari ini sedang gencar-gencarnya di </w:t>
            </w:r>
            <w:r>
              <w:rPr>
                <w:rFonts w:ascii="Times New Roman" w:hAnsi="Times New Roman" w:eastAsia="Times New Roman" w:cs="Times New Roman"/>
                <w:i/>
                <w:iCs/>
                <w:szCs w:val="24"/>
                <w:rPrChange w:id="22" w:author="very" w:date="2022-05-23T14:05:43Z">
                  <w:rPr>
                    <w:rFonts w:ascii="Times New Roman" w:hAnsi="Times New Roman" w:eastAsia="Times New Roman" w:cs="Times New Roman"/>
                    <w:szCs w:val="24"/>
                  </w:rPr>
                </w:rPrChange>
              </w:rPr>
              <w:t>publi</w:t>
            </w:r>
            <w:ins w:id="23" w:author="very" w:date="2022-05-23T14:05:38Z">
              <w:r>
                <w:rPr>
                  <w:rFonts w:hint="default" w:ascii="Times New Roman" w:hAnsi="Times New Roman" w:eastAsia="Times New Roman" w:cs="Times New Roman"/>
                  <w:i/>
                  <w:iCs/>
                  <w:szCs w:val="24"/>
                  <w:lang w:val="en"/>
                  <w:rPrChange w:id="24" w:author="very" w:date="2022-05-23T14:05:43Z">
                    <w:rPr>
                      <w:rFonts w:hint="default" w:ascii="Times New Roman" w:hAnsi="Times New Roman" w:eastAsia="Times New Roman" w:cs="Times New Roman"/>
                      <w:szCs w:val="24"/>
                      <w:lang w:val="en"/>
                    </w:rPr>
                  </w:rPrChange>
                </w:rPr>
                <w:t>s</w:t>
              </w:r>
            </w:ins>
            <w:del w:id="26" w:author="very" w:date="2022-05-23T14:05:36Z">
              <w:r>
                <w:rPr>
                  <w:rFonts w:ascii="Times New Roman" w:hAnsi="Times New Roman" w:eastAsia="Times New Roman" w:cs="Times New Roman"/>
                  <w:i/>
                  <w:iCs/>
                  <w:szCs w:val="24"/>
                  <w:rPrChange w:id="27" w:author="very" w:date="2022-05-23T14:05:43Z">
                    <w:rPr>
                      <w:rFonts w:ascii="Times New Roman" w:hAnsi="Times New Roman" w:eastAsia="Times New Roman" w:cs="Times New Roman"/>
                      <w:szCs w:val="24"/>
                    </w:rPr>
                  </w:rPrChange>
                </w:rPr>
                <w:delText>s</w:delText>
              </w:r>
            </w:del>
            <w:ins w:id="29" w:author="very" w:date="2022-05-23T14:05:33Z">
              <w:r>
                <w:rPr>
                  <w:rFonts w:hint="default" w:ascii="Times New Roman" w:hAnsi="Times New Roman" w:eastAsia="Times New Roman" w:cs="Times New Roman"/>
                  <w:i/>
                  <w:iCs/>
                  <w:szCs w:val="24"/>
                  <w:lang w:val="en"/>
                  <w:rPrChange w:id="30" w:author="very" w:date="2022-05-23T14:05:43Z">
                    <w:rPr>
                      <w:rFonts w:hint="default" w:ascii="Times New Roman" w:hAnsi="Times New Roman" w:eastAsia="Times New Roman" w:cs="Times New Roman"/>
                      <w:szCs w:val="24"/>
                      <w:lang w:val="en"/>
                    </w:rPr>
                  </w:rPrChange>
                </w:rPr>
                <w:t>h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, karena di era ini kita harus mempersiapkan diri</w:t>
            </w:r>
            <w:ins w:id="32" w:author="very" w:date="2022-05-23T14:06:2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atau generasi muda untuk memasuki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Karakteristik pendidikan 4.0</w:t>
            </w:r>
          </w:p>
          <w:p>
            <w:pPr>
              <w:numPr>
                <w:ilvl w:val="0"/>
                <w:numId w:val="3"/>
                <w:ins w:id="34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del w:id="35" w:author="very" w:date="2022-05-23T14:07:41Z"/>
                <w:rFonts w:ascii="Times New Roman" w:hAnsi="Times New Roman" w:eastAsia="Times New Roman" w:cs="Times New Roman"/>
                <w:szCs w:val="24"/>
              </w:rPr>
              <w:pPrChange w:id="33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 dan minat/kebutuhan siswa.</w:t>
            </w:r>
          </w:p>
          <w:p>
            <w:pPr>
              <w:numPr>
                <w:ilvl w:val="0"/>
                <w:numId w:val="3"/>
                <w:ins w:id="37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36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8" w:author="very" w:date="2022-05-23T14:07:4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Pada taha</w:t>
            </w:r>
            <w:ins w:id="39" w:author="very" w:date="2022-05-23T14:06:4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p</w:t>
              </w:r>
            </w:ins>
            <w:del w:id="40" w:author="very" w:date="2022-05-23T14:06:42Z">
              <w:r>
                <w:rPr>
                  <w:rFonts w:ascii="Times New Roman" w:hAnsi="Times New Roman" w:eastAsia="Times New Roman" w:cs="Times New Roman"/>
                  <w:szCs w:val="24"/>
                </w:rPr>
                <w:delText>b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ini</w:t>
            </w:r>
            <w:ins w:id="41" w:author="very" w:date="2022-05-23T14:06:5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guru di</w:t>
            </w:r>
            <w:del w:id="42" w:author="very" w:date="2022-05-23T14:06:5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</w:t>
            </w:r>
            <w:ins w:id="43" w:author="very" w:date="2022-05-23T14:06:5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n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tut untuk merancang pembelajaran sesuai dengan minat dan bakat/kebutuhan siswa.</w:t>
            </w:r>
          </w:p>
          <w:p>
            <w:pPr>
              <w:numPr>
                <w:ilvl w:val="0"/>
                <w:numId w:val="3"/>
                <w:ins w:id="45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del w:id="46" w:author="very" w:date="2022-05-23T14:07:46Z"/>
                <w:rFonts w:ascii="Times New Roman" w:hAnsi="Times New Roman" w:eastAsia="Times New Roman" w:cs="Times New Roman"/>
                <w:szCs w:val="24"/>
              </w:rPr>
              <w:pPrChange w:id="44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Menggunakan penilaian formatif.</w:t>
            </w:r>
          </w:p>
          <w:p>
            <w:pPr>
              <w:numPr>
                <w:ilvl w:val="0"/>
                <w:numId w:val="3"/>
                <w:ins w:id="48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47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9" w:author="very" w:date="2022-05-23T14:07:4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Yaitu guru di sini di tuntut untuk membantu siwa dalam mencari kemampuan dan bakat siswa.</w:t>
            </w:r>
          </w:p>
          <w:p>
            <w:pPr>
              <w:numPr>
                <w:ilvl w:val="0"/>
                <w:numId w:val="3"/>
                <w:ins w:id="51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50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Menempatkan guru sebagai mentor.</w:t>
            </w:r>
          </w:p>
          <w:p>
            <w:pPr>
              <w:numPr>
                <w:ilvl w:val="0"/>
                <w:numId w:val="3"/>
                <w:ins w:id="53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52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Gur</w:t>
            </w:r>
            <w:ins w:id="54" w:author="very" w:date="2022-05-23T14:08:1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u</w:t>
              </w:r>
            </w:ins>
            <w:del w:id="55" w:author="very" w:date="2022-05-23T14:08:17Z">
              <w:r>
                <w:rPr>
                  <w:rFonts w:ascii="Times New Roman" w:hAnsi="Times New Roman" w:eastAsia="Times New Roman" w:cs="Times New Roman"/>
                  <w:szCs w:val="24"/>
                </w:rPr>
                <w:delText>i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>
            <w:pPr>
              <w:numPr>
                <w:ilvl w:val="0"/>
                <w:numId w:val="3"/>
                <w:ins w:id="57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del w:id="58" w:author="very" w:date="2022-05-23T14:08:54Z"/>
                <w:rFonts w:ascii="Times New Roman" w:hAnsi="Times New Roman" w:eastAsia="Times New Roman" w:cs="Times New Roman"/>
                <w:szCs w:val="24"/>
              </w:rPr>
              <w:pPrChange w:id="56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3"/>
                <w:ins w:id="60" w:author="very" w:date="2022-05-23T14:10:42Z"/>
              </w:numPr>
              <w:tabs>
                <w:tab w:val="left" w:pos="720"/>
              </w:tabs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59" w:author="very" w:date="2022-05-23T14:10:42Z">
                <w:pPr>
                  <w:numPr>
                    <w:ilvl w:val="0"/>
                    <w:numId w:val="2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1" w:author="very" w:date="2022-05-23T14:08:5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Dimana guru sebagai pendidik di era 4.0</w:t>
            </w:r>
            <w:ins w:id="62" w:author="very" w:date="2022-05-23T14:09:0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maka guru tidak boleh menetap dengan satu strata, harus selalu berkembang agar dapat mengajarkan pendidikan sesuai dengan eranya.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 Di dalam pendidikan revolusi industri ini</w:t>
            </w:r>
            <w:ins w:id="63" w:author="very" w:date="2022-05-23T14:10:09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ada 5 aspek yang di tekankan pada proses pembelajaran yaitu:</w:t>
            </w:r>
          </w:p>
          <w:p>
            <w:pPr>
              <w:numPr>
                <w:ilvl w:val="0"/>
                <w:numId w:val="2"/>
                <w:ins w:id="65" w:author="very" w:date="2022-05-23T14:10:17Z"/>
              </w:numPr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64" w:author="very" w:date="2022-05-23T14:10:17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Mengamati</w:t>
            </w:r>
            <w:ins w:id="66" w:author="very" w:date="2022-05-23T14:11:1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</w:p>
          <w:p>
            <w:pPr>
              <w:numPr>
                <w:ilvl w:val="0"/>
                <w:numId w:val="2"/>
                <w:ins w:id="68" w:author="very" w:date="2022-05-23T14:10:17Z"/>
              </w:numPr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67" w:author="very" w:date="2022-05-23T14:10:17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Memahami</w:t>
            </w:r>
            <w:ins w:id="69" w:author="very" w:date="2022-05-23T14:11:1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</w:p>
          <w:p>
            <w:pPr>
              <w:numPr>
                <w:ilvl w:val="0"/>
                <w:numId w:val="2"/>
                <w:ins w:id="71" w:author="very" w:date="2022-05-23T14:10:17Z"/>
              </w:numPr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70" w:author="very" w:date="2022-05-23T14:10:17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Mencoba</w:t>
            </w:r>
            <w:ins w:id="72" w:author="very" w:date="2022-05-23T14:11:2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</w:p>
          <w:p>
            <w:pPr>
              <w:numPr>
                <w:ilvl w:val="0"/>
                <w:numId w:val="2"/>
                <w:ins w:id="74" w:author="very" w:date="2022-05-23T14:10:17Z"/>
              </w:numPr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73" w:author="very" w:date="2022-05-23T14:10:17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Mendiskusikan</w:t>
            </w:r>
            <w:ins w:id="75" w:author="very" w:date="2022-05-23T14:11:22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</w:p>
          <w:p>
            <w:pPr>
              <w:numPr>
                <w:ilvl w:val="0"/>
                <w:numId w:val="2"/>
                <w:ins w:id="77" w:author="very" w:date="2022-05-23T14:10:17Z"/>
              </w:numPr>
              <w:spacing w:before="100" w:beforeAutospacing="1" w:after="100" w:afterAutospacing="1" w:line="240" w:lineRule="auto"/>
              <w:ind w:left="720" w:hanging="360"/>
              <w:contextualSpacing w:val="0"/>
              <w:rPr>
                <w:rFonts w:ascii="Times New Roman" w:hAnsi="Times New Roman" w:eastAsia="Times New Roman" w:cs="Times New Roman"/>
                <w:szCs w:val="24"/>
              </w:rPr>
              <w:pPrChange w:id="76" w:author="very" w:date="2022-05-23T14:10:17Z">
                <w:pPr>
                  <w:numPr>
                    <w:ilvl w:val="0"/>
                    <w:numId w:val="4"/>
                  </w:num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hAnsi="Times New Roman" w:eastAsia="Times New Roman" w:cs="Times New Roman"/>
                <w:szCs w:val="24"/>
              </w:rPr>
              <w:t>Penelitian</w:t>
            </w:r>
            <w:ins w:id="78" w:author="very" w:date="2022-05-23T14:11:2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.</w:t>
              </w:r>
            </w:ins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dasarnya</w:t>
            </w:r>
            <w:ins w:id="79" w:author="very" w:date="2022-05-23T14:11:31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kita bisa </w:t>
            </w:r>
            <w:ins w:id="80" w:author="very" w:date="2022-05-23T14:11:3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me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lihat proses mengamati dan memahami ini sebenarnya jadi satu</w:t>
            </w:r>
            <w:del w:id="81" w:author="very" w:date="2022-05-23T14:11:4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ins w:id="82" w:author="very" w:date="2022-05-23T14:11:4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-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kesatuan, pada proses mengamati dan memahami</w:t>
            </w:r>
            <w:ins w:id="83" w:author="very" w:date="2022-05-23T14:11:53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kita bisa memiliki pikiran yang kritis. Pikiran kritis sangat di butuhkan</w:t>
            </w:r>
            <w:ins w:id="84" w:author="very" w:date="2022-05-23T14:12:0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karena dengan pikiran yang kritis maka akan timbul sebuah ide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Dari gagasan yang mucul dari pemikiran kritis tadi</w:t>
            </w:r>
            <w:ins w:id="85" w:author="very" w:date="2022-05-23T14:12:10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maka proses selanjutnya</w:t>
            </w:r>
            <w:ins w:id="86" w:author="very" w:date="2022-05-23T14:12:1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yaitu mencoba/ </w:t>
            </w:r>
            <w:ins w:id="87" w:author="very" w:date="2022-05-23T14:12:24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m</w:t>
              </w:r>
            </w:ins>
            <w:del w:id="88" w:author="very" w:date="2022-05-23T14:12:24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engaplikasi</w:t>
            </w:r>
            <w:ins w:id="89" w:author="very" w:date="2022-05-23T14:12:2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k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an. Pada revolusi 4.0 ini lebih banyak praktek</w:t>
            </w:r>
            <w:ins w:id="90" w:author="very" w:date="2022-05-23T14:12:37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karena lebih menyiapkan anak pada bagaimana kita menumbuhkan ide baru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</w:t>
            </w:r>
            <w:ins w:id="91" w:author="very" w:date="2022-05-23T14:12:48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92" w:author="very" w:date="2022-05-23T14:12:55Z">
              <w:r>
                <w:rPr>
                  <w:rFonts w:hint="default" w:ascii="Times New Roman" w:hAnsi="Times New Roman" w:eastAsia="Times New Roman" w:cs="Times New Roman"/>
                  <w:szCs w:val="24"/>
                  <w:lang w:val="en"/>
                </w:rPr>
                <w:t>,</w:t>
              </w:r>
            </w:ins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szCs w:val="24"/>
              </w:rPr>
              <w:t xml:space="preserve"> tapi banyak kolaborasi komunikasi dengan banyak orang. Hal ini dilakukan karena banyak pandangan yang berbeda atau ide-ide yang baru akan muncul.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Yang terahir adalah melakukan penelitian, tuntutan 4.0 ini adalah kreatif dan inovatif. Dengan melakukan penelitian kita bisa lihat proses kreatif dan inovatif kita. </w:t>
            </w: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Georgia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Myriad Pr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2051"/>
    <w:multiLevelType w:val="multilevel"/>
    <w:tmpl w:val="FFFF20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very">
    <w15:presenceInfo w15:providerId="None" w15:userId="ve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trackRevisions w:val="true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1FBDD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qFormat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22</TotalTime>
  <ScaleCrop>false</ScaleCrop>
  <LinksUpToDate>false</LinksUpToDate>
  <CharactersWithSpaces>3169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2020-08-27T05:03:00Z</dcterms:created>
  <dc:creator>Epic_Epik</dc:creator>
  <cp:lastModifiedBy>very</cp:lastModifiedBy>
  <dcterms:modified xsi:type="dcterms:W3CDTF">2022-05-23T14:14:01Z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