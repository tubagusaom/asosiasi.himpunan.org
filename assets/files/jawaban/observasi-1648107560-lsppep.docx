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12921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8B38644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A32D024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A67F56F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513F5CA5" w14:textId="77777777" w:rsidR="00927764" w:rsidRPr="0094076B" w:rsidRDefault="00927764" w:rsidP="00927764">
      <w:pPr>
        <w:rPr>
          <w:rFonts w:ascii="Cambria" w:hAnsi="Cambria"/>
        </w:rPr>
      </w:pPr>
    </w:p>
    <w:p w14:paraId="06D1FE10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410C504E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1071856C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046481A" wp14:editId="2348CC89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845D7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43C3F7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65C9E51" w14:textId="7773173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0" w:author="Fanni Okviasanti" w:date="2022-03-24T14:30:00Z">
        <w:r w:rsidRPr="00C50A1E" w:rsidDel="00671F65">
          <w:rPr>
            <w:rFonts w:ascii="Times New Roman" w:eastAsia="Times New Roman" w:hAnsi="Times New Roman" w:cs="Times New Roman"/>
            <w:sz w:val="24"/>
            <w:szCs w:val="24"/>
          </w:rPr>
          <w:delText xml:space="preserve">mie </w:delText>
        </w:r>
      </w:del>
      <w:ins w:id="1" w:author="Fanni Okviasanti" w:date="2022-03-24T14:30:00Z">
        <w:r w:rsidR="00671F65">
          <w:rPr>
            <w:rFonts w:ascii="Times New Roman" w:eastAsia="Times New Roman" w:hAnsi="Times New Roman" w:cs="Times New Roman"/>
            <w:sz w:val="24"/>
            <w:szCs w:val="24"/>
          </w:rPr>
          <w:t xml:space="preserve">mi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A323F3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B0579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C1CBBDB" w14:textId="00C75D4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" w:author="Fanni Okviasanti" w:date="2022-03-24T14:23:00Z">
        <w:r w:rsidR="0084092D">
          <w:rPr>
            <w:rFonts w:ascii="Times New Roman" w:eastAsia="Times New Roman" w:hAnsi="Times New Roman" w:cs="Times New Roman"/>
            <w:sz w:val="24"/>
            <w:szCs w:val="24"/>
          </w:rPr>
          <w:t>nafsu</w:t>
        </w:r>
        <w:proofErr w:type="spellEnd"/>
        <w:r w:rsidR="0084092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" w:author="Fanni Okviasanti" w:date="2022-03-24T14:26:00Z">
        <w:r w:rsidDel="00671F65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671F65">
          <w:rPr>
            <w:rFonts w:ascii="Times New Roman" w:eastAsia="Times New Roman" w:hAnsi="Times New Roman" w:cs="Times New Roman"/>
            <w:sz w:val="24"/>
            <w:szCs w:val="24"/>
          </w:rPr>
          <w:delText xml:space="preserve">su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55F9A6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B30CB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22FC14F6" w14:textId="4FEAAB6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ins w:id="4" w:author="Fanni Okviasanti" w:date="2022-03-24T14:27:00Z">
        <w:r w:rsidR="00671F65">
          <w:rPr>
            <w:rFonts w:ascii="Times New Roman" w:eastAsia="Times New Roman" w:hAnsi="Times New Roman" w:cs="Times New Roman"/>
            <w:sz w:val="24"/>
            <w:szCs w:val="24"/>
          </w:rPr>
          <w:t>seperti</w:t>
        </w:r>
        <w:proofErr w:type="spellEnd"/>
        <w:r w:rsidR="00671F6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71F65">
          <w:rPr>
            <w:rFonts w:ascii="Times New Roman" w:eastAsia="Times New Roman" w:hAnsi="Times New Roman" w:cs="Times New Roman"/>
            <w:sz w:val="24"/>
            <w:szCs w:val="24"/>
          </w:rPr>
          <w:t>sikapnya</w:t>
        </w:r>
        <w:proofErr w:type="spellEnd"/>
        <w:r w:rsidR="00671F6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71F65">
          <w:rPr>
            <w:rFonts w:ascii="Times New Roman" w:eastAsia="Times New Roman" w:hAnsi="Times New Roman" w:cs="Times New Roman"/>
            <w:sz w:val="24"/>
            <w:szCs w:val="24"/>
          </w:rPr>
          <w:t>padamu</w:t>
        </w:r>
      </w:ins>
      <w:proofErr w:type="spellEnd"/>
      <w:del w:id="5" w:author="Fanni Okviasanti" w:date="2022-03-24T14:27:00Z">
        <w:r w:rsidRPr="00C50A1E" w:rsidDel="00671F65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BBCEF9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A4065F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7394CD6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99FC35" w14:textId="31B58AB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" w:author="Fanni Okviasanti" w:date="2022-03-24T14:29:00Z">
        <w:r w:rsidRPr="00C50A1E" w:rsidDel="00671F65">
          <w:rPr>
            <w:rFonts w:ascii="Times New Roman" w:eastAsia="Times New Roman" w:hAnsi="Times New Roman" w:cs="Times New Roman"/>
            <w:sz w:val="24"/>
            <w:szCs w:val="24"/>
          </w:rPr>
          <w:delText xml:space="preserve">mie </w:delText>
        </w:r>
      </w:del>
      <w:ins w:id="7" w:author="Fanni Okviasanti" w:date="2022-03-24T14:29:00Z">
        <w:r w:rsidR="00671F65">
          <w:rPr>
            <w:rFonts w:ascii="Times New Roman" w:eastAsia="Times New Roman" w:hAnsi="Times New Roman" w:cs="Times New Roman"/>
            <w:sz w:val="24"/>
            <w:szCs w:val="24"/>
          </w:rPr>
          <w:t xml:space="preserve">mi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8" w:author="Fanni Okviasanti" w:date="2022-03-24T14:30:00Z">
        <w:r w:rsidRPr="00C50A1E" w:rsidDel="00671F65">
          <w:rPr>
            <w:rFonts w:ascii="Times New Roman" w:eastAsia="Times New Roman" w:hAnsi="Times New Roman" w:cs="Times New Roman"/>
            <w:sz w:val="24"/>
            <w:szCs w:val="24"/>
          </w:rPr>
          <w:delText xml:space="preserve">biskuit-biskuit </w:delText>
        </w:r>
      </w:del>
      <w:proofErr w:type="spellStart"/>
      <w:ins w:id="9" w:author="Fanni Okviasanti" w:date="2022-03-24T14:30:00Z">
        <w:r w:rsidR="00671F65">
          <w:rPr>
            <w:rFonts w:ascii="Times New Roman" w:eastAsia="Times New Roman" w:hAnsi="Times New Roman" w:cs="Times New Roman"/>
            <w:sz w:val="24"/>
            <w:szCs w:val="24"/>
          </w:rPr>
          <w:t>beberapa</w:t>
        </w:r>
        <w:proofErr w:type="spellEnd"/>
        <w:r w:rsidR="00671F65">
          <w:rPr>
            <w:rFonts w:ascii="Times New Roman" w:eastAsia="Times New Roman" w:hAnsi="Times New Roman" w:cs="Times New Roman"/>
            <w:sz w:val="24"/>
            <w:szCs w:val="24"/>
          </w:rPr>
          <w:t xml:space="preserve"> biscuit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" w:author="Fanni Okviasanti" w:date="2022-03-24T14:31:00Z">
        <w:r w:rsidRPr="00C50A1E" w:rsidDel="00671F65">
          <w:rPr>
            <w:rFonts w:ascii="Times New Roman" w:eastAsia="Times New Roman" w:hAnsi="Times New Roman" w:cs="Times New Roman"/>
            <w:sz w:val="24"/>
            <w:szCs w:val="24"/>
          </w:rPr>
          <w:delText xml:space="preserve">bubuk-bubuk </w:delText>
        </w:r>
      </w:del>
      <w:proofErr w:type="spellStart"/>
      <w:ins w:id="11" w:author="Fanni Okviasanti" w:date="2022-03-24T14:31:00Z">
        <w:r w:rsidR="00671F65">
          <w:rPr>
            <w:rFonts w:ascii="Times New Roman" w:eastAsia="Times New Roman" w:hAnsi="Times New Roman" w:cs="Times New Roman"/>
            <w:sz w:val="24"/>
            <w:szCs w:val="24"/>
          </w:rPr>
          <w:t>berbagai</w:t>
        </w:r>
        <w:proofErr w:type="spellEnd"/>
        <w:r w:rsidR="00671F6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71F65">
          <w:rPr>
            <w:rFonts w:ascii="Times New Roman" w:eastAsia="Times New Roman" w:hAnsi="Times New Roman" w:cs="Times New Roman"/>
            <w:sz w:val="24"/>
            <w:szCs w:val="24"/>
          </w:rPr>
          <w:t>bubuk</w:t>
        </w:r>
        <w:proofErr w:type="spellEnd"/>
        <w:r w:rsidR="00671F6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46D51D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E9CE7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4A1B25F" w14:textId="272A53B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" w:author="Fanni Okviasanti" w:date="2022-03-24T14:31:00Z">
        <w:r w:rsidRPr="00C50A1E" w:rsidDel="00671F65">
          <w:rPr>
            <w:rFonts w:ascii="Times New Roman" w:eastAsia="Times New Roman" w:hAnsi="Times New Roman" w:cs="Times New Roman"/>
            <w:sz w:val="24"/>
            <w:szCs w:val="24"/>
          </w:rPr>
          <w:delText xml:space="preserve">aja </w:delText>
        </w:r>
      </w:del>
      <w:proofErr w:type="spellStart"/>
      <w:ins w:id="13" w:author="Fanni Okviasanti" w:date="2022-03-24T14:31:00Z">
        <w:r w:rsidR="00671F65">
          <w:rPr>
            <w:rFonts w:ascii="Times New Roman" w:eastAsia="Times New Roman" w:hAnsi="Times New Roman" w:cs="Times New Roman"/>
            <w:sz w:val="24"/>
            <w:szCs w:val="24"/>
          </w:rPr>
          <w:t>saja</w:t>
        </w:r>
        <w:proofErr w:type="spellEnd"/>
        <w:r w:rsidR="00671F6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del w:id="14" w:author="Fanni Okviasanti" w:date="2022-03-24T14:32:00Z">
        <w:r w:rsidRPr="00C50A1E" w:rsidDel="00671F65">
          <w:rPr>
            <w:rFonts w:ascii="Times New Roman" w:eastAsia="Times New Roman" w:hAnsi="Times New Roman" w:cs="Times New Roman"/>
            <w:sz w:val="24"/>
            <w:szCs w:val="24"/>
          </w:rPr>
          <w:delText xml:space="preserve"> hangat-hangat</w:delText>
        </w:r>
      </w:del>
      <w:ins w:id="15" w:author="Fanni Okviasanti" w:date="2022-03-24T14:32:00Z">
        <w:r w:rsidR="00671F65">
          <w:rPr>
            <w:rFonts w:ascii="Times New Roman" w:eastAsia="Times New Roman" w:hAnsi="Times New Roman" w:cs="Times New Roman"/>
            <w:sz w:val="24"/>
            <w:szCs w:val="24"/>
          </w:rPr>
          <w:t>hangat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3A44C0E0" w14:textId="3ECFDF7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6" w:author="Fanni Okviasanti" w:date="2022-03-24T14:32:00Z">
        <w:r w:rsidRPr="00C50A1E" w:rsidDel="00671F65">
          <w:rPr>
            <w:rFonts w:ascii="Times New Roman" w:eastAsia="Times New Roman" w:hAnsi="Times New Roman" w:cs="Times New Roman"/>
            <w:sz w:val="24"/>
            <w:szCs w:val="24"/>
          </w:rPr>
          <w:delText xml:space="preserve">kaum-kaum </w:delText>
        </w:r>
      </w:del>
      <w:proofErr w:type="spellStart"/>
      <w:ins w:id="17" w:author="Fanni Okviasanti" w:date="2022-03-24T14:32:00Z">
        <w:r w:rsidR="00671F65">
          <w:rPr>
            <w:rFonts w:ascii="Times New Roman" w:eastAsia="Times New Roman" w:hAnsi="Times New Roman" w:cs="Times New Roman"/>
            <w:sz w:val="24"/>
            <w:szCs w:val="24"/>
          </w:rPr>
          <w:t>beberapa</w:t>
        </w:r>
        <w:proofErr w:type="spellEnd"/>
        <w:r w:rsidR="00671F6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71F65">
          <w:rPr>
            <w:rFonts w:ascii="Times New Roman" w:eastAsia="Times New Roman" w:hAnsi="Times New Roman" w:cs="Times New Roman"/>
            <w:sz w:val="24"/>
            <w:szCs w:val="24"/>
          </w:rPr>
          <w:t>kaum</w:t>
        </w:r>
        <w:proofErr w:type="spellEnd"/>
        <w:r w:rsidR="00671F6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del w:id="18" w:author="Fanni Okviasanti" w:date="2022-03-24T14:33:00Z">
        <w:r w:rsidRPr="00C50A1E" w:rsidDel="008012A8">
          <w:rPr>
            <w:rFonts w:ascii="Times New Roman" w:eastAsia="Times New Roman" w:hAnsi="Times New Roman" w:cs="Times New Roman"/>
            <w:sz w:val="24"/>
            <w:szCs w:val="24"/>
          </w:rPr>
          <w:delText xml:space="preserve"> nge-chat</w:delText>
        </w:r>
      </w:del>
      <w:ins w:id="19" w:author="Fanni Okviasanti" w:date="2022-03-24T14:33:00Z">
        <w:r w:rsidR="008012A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012A8">
          <w:rPr>
            <w:rFonts w:ascii="Times New Roman" w:eastAsia="Times New Roman" w:hAnsi="Times New Roman" w:cs="Times New Roman"/>
            <w:sz w:val="24"/>
            <w:szCs w:val="24"/>
          </w:rPr>
          <w:t>menge</w:t>
        </w:r>
        <w:proofErr w:type="spellEnd"/>
        <w:r w:rsidR="008012A8">
          <w:rPr>
            <w:rFonts w:ascii="Times New Roman" w:eastAsia="Times New Roman" w:hAnsi="Times New Roman" w:cs="Times New Roman"/>
            <w:sz w:val="24"/>
            <w:szCs w:val="24"/>
          </w:rPr>
          <w:t>-</w:t>
        </w:r>
        <w:r w:rsidR="008012A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chat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AA82D75" w14:textId="662BE12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0" w:author="Fanni Okviasanti" w:date="2022-03-24T14:33:00Z">
        <w:r w:rsidRPr="00C50A1E" w:rsidDel="008012A8">
          <w:rPr>
            <w:rFonts w:ascii="Times New Roman" w:eastAsia="Times New Roman" w:hAnsi="Times New Roman" w:cs="Times New Roman"/>
            <w:sz w:val="24"/>
            <w:szCs w:val="24"/>
          </w:rPr>
          <w:delText xml:space="preserve">lemak-lemak </w:delText>
        </w:r>
      </w:del>
      <w:proofErr w:type="spellStart"/>
      <w:ins w:id="21" w:author="Fanni Okviasanti" w:date="2022-03-24T14:33:00Z">
        <w:r w:rsidR="008012A8">
          <w:rPr>
            <w:rFonts w:ascii="Times New Roman" w:eastAsia="Times New Roman" w:hAnsi="Times New Roman" w:cs="Times New Roman"/>
            <w:sz w:val="24"/>
            <w:szCs w:val="24"/>
          </w:rPr>
          <w:t>banyak</w:t>
        </w:r>
        <w:proofErr w:type="spellEnd"/>
        <w:r w:rsidR="008012A8">
          <w:rPr>
            <w:rFonts w:ascii="Times New Roman" w:eastAsia="Times New Roman" w:hAnsi="Times New Roman" w:cs="Times New Roman"/>
            <w:sz w:val="24"/>
            <w:szCs w:val="24"/>
          </w:rPr>
          <w:t xml:space="preserve"> lemak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2" w:author="Fanni Okviasanti" w:date="2022-03-24T14:33:00Z">
        <w:r w:rsidDel="008012A8">
          <w:rPr>
            <w:rFonts w:ascii="Times New Roman" w:eastAsia="Times New Roman" w:hAnsi="Times New Roman" w:cs="Times New Roman"/>
            <w:sz w:val="24"/>
            <w:szCs w:val="24"/>
          </w:rPr>
          <w:delText xml:space="preserve">mager </w:delText>
        </w:r>
      </w:del>
      <w:proofErr w:type="spellStart"/>
      <w:ins w:id="23" w:author="Fanni Okviasanti" w:date="2022-03-24T14:33:00Z">
        <w:r w:rsidR="008012A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ma</w:t>
        </w:r>
      </w:ins>
      <w:ins w:id="24" w:author="Fanni Okviasanti" w:date="2022-03-24T14:34:00Z">
        <w:r w:rsidR="008012A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ger</w:t>
        </w:r>
        <w:proofErr w:type="spellEnd"/>
        <w:r w:rsidR="008012A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del w:id="25" w:author="Fanni Okviasanti" w:date="2022-03-24T14:34:00Z">
        <w:r w:rsidDel="008012A8">
          <w:rPr>
            <w:rFonts w:ascii="Times New Roman" w:eastAsia="Times New Roman" w:hAnsi="Times New Roman" w:cs="Times New Roman"/>
            <w:sz w:val="24"/>
            <w:szCs w:val="24"/>
          </w:rPr>
          <w:delText xml:space="preserve"> di</w:delText>
        </w:r>
        <w:r w:rsidRPr="00C50A1E" w:rsidDel="008012A8">
          <w:rPr>
            <w:rFonts w:ascii="Times New Roman" w:eastAsia="Times New Roman" w:hAnsi="Times New Roman" w:cs="Times New Roman"/>
            <w:sz w:val="24"/>
            <w:szCs w:val="24"/>
          </w:rPr>
          <w:delText>tubuhmu</w:delText>
        </w:r>
      </w:del>
      <w:ins w:id="26" w:author="Fanni Okviasanti" w:date="2022-03-24T14:34:00Z">
        <w:r w:rsidR="008012A8">
          <w:rPr>
            <w:rFonts w:ascii="Times New Roman" w:eastAsia="Times New Roman" w:hAnsi="Times New Roman" w:cs="Times New Roman"/>
            <w:sz w:val="24"/>
            <w:szCs w:val="24"/>
          </w:rPr>
          <w:t xml:space="preserve"> di </w:t>
        </w:r>
        <w:proofErr w:type="spellStart"/>
        <w:r w:rsidR="008012A8">
          <w:rPr>
            <w:rFonts w:ascii="Times New Roman" w:eastAsia="Times New Roman" w:hAnsi="Times New Roman" w:cs="Times New Roman"/>
            <w:sz w:val="24"/>
            <w:szCs w:val="24"/>
          </w:rPr>
          <w:t>tubuhmu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del w:id="27" w:author="Fanni Okviasanti" w:date="2022-03-24T14:34:00Z">
        <w:r w:rsidRPr="00C50A1E" w:rsidDel="008012A8">
          <w:rPr>
            <w:rFonts w:ascii="Times New Roman" w:eastAsia="Times New Roman" w:hAnsi="Times New Roman" w:cs="Times New Roman"/>
            <w:sz w:val="24"/>
            <w:szCs w:val="24"/>
          </w:rPr>
          <w:delText xml:space="preserve"> dimana-mana</w:delText>
        </w:r>
      </w:del>
      <w:ins w:id="28" w:author="Fanni Okviasanti" w:date="2022-03-24T14:34:00Z">
        <w:r w:rsidR="008012A8">
          <w:rPr>
            <w:rFonts w:ascii="Times New Roman" w:eastAsia="Times New Roman" w:hAnsi="Times New Roman" w:cs="Times New Roman"/>
            <w:sz w:val="24"/>
            <w:szCs w:val="24"/>
          </w:rPr>
          <w:t xml:space="preserve"> di mana-mana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E4EAC6" w14:textId="538AEE1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9" w:author="Fanni Okviasanti" w:date="2022-03-24T14:35:00Z">
        <w:r w:rsidDel="008012A8">
          <w:rPr>
            <w:rFonts w:ascii="Times New Roman" w:eastAsia="Times New Roman" w:hAnsi="Times New Roman" w:cs="Times New Roman"/>
            <w:sz w:val="24"/>
            <w:szCs w:val="24"/>
          </w:rPr>
          <w:delText>ke</w:delText>
        </w:r>
        <w:r w:rsidRPr="00C50A1E" w:rsidDel="008012A8">
          <w:rPr>
            <w:rFonts w:ascii="Times New Roman" w:eastAsia="Times New Roman" w:hAnsi="Times New Roman" w:cs="Times New Roman"/>
            <w:sz w:val="24"/>
            <w:szCs w:val="24"/>
          </w:rPr>
          <w:delText xml:space="preserve">kanan </w:delText>
        </w:r>
      </w:del>
      <w:ins w:id="30" w:author="Fanni Okviasanti" w:date="2022-03-24T14:35:00Z">
        <w:r w:rsidR="008012A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012A8">
          <w:rPr>
            <w:rFonts w:ascii="Times New Roman" w:eastAsia="Times New Roman" w:hAnsi="Times New Roman" w:cs="Times New Roman"/>
            <w:sz w:val="24"/>
            <w:szCs w:val="24"/>
          </w:rPr>
          <w:t>ke</w:t>
        </w:r>
        <w:proofErr w:type="spellEnd"/>
        <w:r w:rsidR="008012A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012A8">
          <w:rPr>
            <w:rFonts w:ascii="Times New Roman" w:eastAsia="Times New Roman" w:hAnsi="Times New Roman" w:cs="Times New Roman"/>
            <w:sz w:val="24"/>
            <w:szCs w:val="24"/>
          </w:rPr>
          <w:t>kanan</w:t>
        </w:r>
        <w:proofErr w:type="spellEnd"/>
        <w:r w:rsidR="008012A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1" w:author="Fanni Okviasanti" w:date="2022-03-24T14:35:00Z">
        <w:r w:rsidRPr="00C50A1E" w:rsidDel="008012A8">
          <w:rPr>
            <w:rFonts w:ascii="Times New Roman" w:eastAsia="Times New Roman" w:hAnsi="Times New Roman" w:cs="Times New Roman"/>
            <w:sz w:val="24"/>
            <w:szCs w:val="24"/>
          </w:rPr>
          <w:delText xml:space="preserve">ingat-ingat </w:delText>
        </w:r>
      </w:del>
      <w:proofErr w:type="spellStart"/>
      <w:ins w:id="32" w:author="Fanni Okviasanti" w:date="2022-03-24T14:35:00Z">
        <w:r w:rsidR="008012A8">
          <w:rPr>
            <w:rFonts w:ascii="Times New Roman" w:eastAsia="Times New Roman" w:hAnsi="Times New Roman" w:cs="Times New Roman"/>
            <w:sz w:val="24"/>
            <w:szCs w:val="24"/>
          </w:rPr>
          <w:t>ingat</w:t>
        </w:r>
        <w:proofErr w:type="spellEnd"/>
        <w:r w:rsidR="008012A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90F7EC8" w14:textId="2B3DCD7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33" w:author="Fanni Okviasanti" w:date="2022-03-24T14:29:00Z">
        <w:r w:rsidRPr="00C50A1E" w:rsidDel="00671F65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delText xml:space="preserve">Mie </w:delText>
        </w:r>
      </w:del>
      <w:ins w:id="34" w:author="Fanni Okviasanti" w:date="2022-03-24T14:29:00Z">
        <w:r w:rsidR="00671F65">
          <w:rPr>
            <w:rFonts w:ascii="Times New Roman" w:eastAsia="Times New Roman" w:hAnsi="Times New Roman" w:cs="Times New Roman"/>
            <w:sz w:val="24"/>
            <w:szCs w:val="24"/>
          </w:rPr>
          <w:t xml:space="preserve">Mi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327F71C2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5E3BF4AB" w14:textId="77777777" w:rsidR="00927764" w:rsidRPr="00C50A1E" w:rsidRDefault="00927764" w:rsidP="00927764"/>
    <w:p w14:paraId="3D26321E" w14:textId="77777777" w:rsidR="00927764" w:rsidRPr="005A045A" w:rsidRDefault="00927764" w:rsidP="00927764">
      <w:pPr>
        <w:rPr>
          <w:i/>
        </w:rPr>
      </w:pPr>
    </w:p>
    <w:p w14:paraId="7D5D753F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0567F59D" w14:textId="77777777"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925C4" w14:textId="77777777" w:rsidR="000776CF" w:rsidRDefault="000776CF">
      <w:r>
        <w:separator/>
      </w:r>
    </w:p>
  </w:endnote>
  <w:endnote w:type="continuationSeparator" w:id="0">
    <w:p w14:paraId="11308A99" w14:textId="77777777" w:rsidR="000776CF" w:rsidRDefault="00077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CD593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374A3295" w14:textId="77777777" w:rsidR="00941E77" w:rsidRDefault="000776CF">
    <w:pPr>
      <w:pStyle w:val="Footer"/>
    </w:pPr>
  </w:p>
  <w:p w14:paraId="3483513A" w14:textId="77777777" w:rsidR="00941E77" w:rsidRDefault="000776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299D0" w14:textId="77777777" w:rsidR="000776CF" w:rsidRDefault="000776CF">
      <w:r>
        <w:separator/>
      </w:r>
    </w:p>
  </w:footnote>
  <w:footnote w:type="continuationSeparator" w:id="0">
    <w:p w14:paraId="358A3E79" w14:textId="77777777" w:rsidR="000776CF" w:rsidRDefault="00077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nni Okviasanti">
    <w15:presenceInfo w15:providerId="Windows Live" w15:userId="82ac9d1229ad3a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1tzQzMrU0NTMxszRT0lEKTi0uzszPAykwrAUAlcDXuywAAAA="/>
  </w:docVars>
  <w:rsids>
    <w:rsidRoot w:val="00927764"/>
    <w:rsid w:val="000776CF"/>
    <w:rsid w:val="0012251A"/>
    <w:rsid w:val="0042167F"/>
    <w:rsid w:val="00671F65"/>
    <w:rsid w:val="008012A8"/>
    <w:rsid w:val="00802CDE"/>
    <w:rsid w:val="0084092D"/>
    <w:rsid w:val="00924DF5"/>
    <w:rsid w:val="0092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30F5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3BBDEB5-EA95-4080-ABAA-92B3C0BFE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Fanni Okviasanti</cp:lastModifiedBy>
  <cp:revision>2</cp:revision>
  <dcterms:created xsi:type="dcterms:W3CDTF">2020-07-24T23:46:00Z</dcterms:created>
  <dcterms:modified xsi:type="dcterms:W3CDTF">2022-03-24T07:39:00Z</dcterms:modified>
</cp:coreProperties>
</file>