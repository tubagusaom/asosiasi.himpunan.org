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B71B78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  <w:r w:rsidR="00B71B78">
        <w:rPr>
          <w:rFonts w:ascii="Minion Pro" w:hAnsi="Minion Pro"/>
          <w:b/>
          <w:sz w:val="36"/>
          <w:szCs w:val="36"/>
          <w:lang w:val="id-ID"/>
        </w:rPr>
        <w:t>p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Lakukanswasuntingsecara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denganmenggunakanfitur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r w:rsidRPr="001D038C">
        <w:rPr>
          <w:rFonts w:ascii="Minion Pro" w:hAnsi="Minion Pro"/>
        </w:rPr>
        <w:t>untukmenandaiperbaikan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3304D9">
            <w:pPr>
              <w:rPr>
                <w:rFonts w:ascii="Times New Roman" w:hAnsi="Times New Roman"/>
                <w:sz w:val="48"/>
              </w:rPr>
              <w:pPrChange w:id="1" w:author="user" w:date="2020-09-11T14:35:00Z">
                <w:pPr>
                  <w:pStyle w:val="Heading3"/>
                  <w:tabs>
                    <w:tab w:val="left" w:pos="8415"/>
                  </w:tabs>
                </w:pPr>
              </w:pPrChange>
            </w:pP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bagiAnakUsia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2" w:author="user" w:date="2020-09-11T14:35:00Z">
                <w:pPr>
                  <w:tabs>
                    <w:tab w:val="left" w:pos="8415"/>
                  </w:tabs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3304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3" w:author="user" w:date="2020-09-11T14:35:00Z">
                <w:pPr>
                  <w:tabs>
                    <w:tab w:val="left" w:pos="8415"/>
                  </w:tabs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304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proofErr w:type="gramEnd"/>
            <w:r w:rsidR="003304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3304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ins w:id="4" w:author="user" w:date="2020-09-11T14:30:00Z">
              <w:r w:rsidR="003304D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ekstrem</w:t>
              </w:r>
            </w:ins>
            <w:del w:id="5" w:author="user" w:date="2020-09-11T14:30:00Z">
              <w:r w:rsidRPr="00EC6F38" w:rsidDel="003304D9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3304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3304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3304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3304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3304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akanberubahsemakinmaju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seringkitasebutdenganrevolusi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user" w:date="2020-09-11T14:40:00Z">
              <w:r w:rsidRPr="00EC6F38" w:rsidDel="003304D9">
                <w:rPr>
                  <w:rFonts w:ascii="Times New Roman" w:eastAsia="Times New Roman" w:hAnsi="Times New Roman" w:cs="Times New Roman"/>
                  <w:szCs w:val="24"/>
                </w:rPr>
                <w:delText>industry</w:delText>
              </w:r>
            </w:del>
            <w:ins w:id="7" w:author="user" w:date="2020-09-11T14:37:00Z">
              <w:r w:rsidR="003304D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industri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jarangkitadengarbahkanbanyak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8" w:author="user" w:date="2020-09-11T14:35:00Z">
                <w:pPr>
                  <w:tabs>
                    <w:tab w:val="left" w:pos="8415"/>
                  </w:tabs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Bagipendidikmaupunpesertadidikhariinikita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siapkanuntukmemasukiduniakerjanamunbukanlagi</w:t>
            </w:r>
            <w:proofErr w:type="spellEnd"/>
            <w:ins w:id="9" w:author="user" w:date="2020-09-11T14:50:00Z">
              <w:r w:rsidR="00065A4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065A43">
              <w:rPr>
                <w:rFonts w:ascii="Times New Roman" w:eastAsia="Times New Roman" w:hAnsi="Times New Roman" w:cs="Times New Roman"/>
                <w:strike/>
                <w:szCs w:val="24"/>
                <w:rPrChange w:id="10" w:author="user" w:date="2020-09-11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proofErr w:type="spellEnd"/>
            <w:ins w:id="11" w:author="user" w:date="2020-09-11T14:50:00Z">
              <w:r w:rsidR="00065A4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commentRangeStart w:id="12"/>
            <w:r w:rsidR="00B71B78">
              <w:rPr>
                <w:rFonts w:ascii="Times New Roman" w:eastAsia="Times New Roman" w:hAnsi="Times New Roman" w:cs="Times New Roman"/>
                <w:szCs w:val="24"/>
                <w:lang w:val="id-ID"/>
              </w:rPr>
              <w:t>pekerja</w:t>
            </w:r>
            <w:commentRangeEnd w:id="12"/>
            <w:r w:rsidR="00065A43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siapkanuntukmembuatlapangankerjabaru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13" w:author="user" w:date="2020-09-11T14:55:00Z">
              <w:r w:rsidRPr="00EC6F38" w:rsidDel="00065A43">
                <w:rPr>
                  <w:rFonts w:ascii="Times New Roman" w:eastAsia="Times New Roman" w:hAnsi="Times New Roman" w:cs="Times New Roman"/>
                  <w:szCs w:val="24"/>
                </w:rPr>
                <w:delText>denganmenggunakankemampuan</w:delText>
              </w:r>
              <w:r w:rsidRPr="00065A43" w:rsidDel="00065A43">
                <w:rPr>
                  <w:rFonts w:ascii="Times New Roman" w:eastAsia="Times New Roman" w:hAnsi="Times New Roman" w:cs="Times New Roman"/>
                  <w:strike/>
                  <w:color w:val="FF0000"/>
                  <w:szCs w:val="24"/>
                  <w:rPrChange w:id="14" w:author="user" w:date="2020-09-11T14:5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teknolog</w:delText>
              </w:r>
              <w:r w:rsidRPr="00EC6F38" w:rsidDel="00065A43">
                <w:rPr>
                  <w:rFonts w:ascii="Times New Roman" w:eastAsia="Times New Roman" w:hAnsi="Times New Roman" w:cs="Times New Roman"/>
                  <w:szCs w:val="24"/>
                </w:rPr>
                <w:delText xml:space="preserve">idan </w:delText>
              </w:r>
            </w:del>
            <w:proofErr w:type="spellStart"/>
            <w:ins w:id="15" w:author="user" w:date="2020-09-11T14:55:00Z">
              <w:r w:rsidR="00065A43" w:rsidRPr="00EC6F38">
                <w:rPr>
                  <w:rFonts w:ascii="Times New Roman" w:eastAsia="Times New Roman" w:hAnsi="Times New Roman" w:cs="Times New Roman"/>
                  <w:szCs w:val="24"/>
                </w:rPr>
                <w:t>denganmenggunakankemampuan</w:t>
              </w:r>
              <w:proofErr w:type="spellEnd"/>
              <w:r w:rsidR="00065A43">
                <w:rPr>
                  <w:rFonts w:ascii="Times New Roman" w:eastAsia="Times New Roman" w:hAnsi="Times New Roman" w:cs="Times New Roman"/>
                  <w:strike/>
                  <w:color w:val="FF0000"/>
                  <w:szCs w:val="24"/>
                  <w:lang w:val="id-ID"/>
                </w:rPr>
                <w:t xml:space="preserve"> </w:t>
              </w:r>
              <w:proofErr w:type="spellStart"/>
              <w:r w:rsidR="00065A43" w:rsidRPr="00EC6F38">
                <w:rPr>
                  <w:rFonts w:ascii="Times New Roman" w:eastAsia="Times New Roman" w:hAnsi="Times New Roman" w:cs="Times New Roman"/>
                  <w:szCs w:val="24"/>
                </w:rPr>
                <w:t>idan</w:t>
              </w:r>
              <w:proofErr w:type="spellEnd"/>
              <w:r w:rsidR="00065A4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16" w:author="user" w:date="2020-09-11T14:35:00Z">
                <w:pPr>
                  <w:tabs>
                    <w:tab w:val="left" w:pos="8415"/>
                  </w:tabs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buatuntukmewujudkanpendidikan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cerdasdankreatif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Tujuandariterciptanyapendidikan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iniadalahpeningkatandanpemerataanpendidikan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dengancaramemerluasaksesdanmemanfaatkanteknologi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17" w:author="user" w:date="2020-09-11T14:35:00Z">
                <w:pPr>
                  <w:tabs>
                    <w:tab w:val="left" w:pos="8415"/>
                  </w:tabs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hanyaitupendidikan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milenialiniyaitukolaboratif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Mengapademikianpendidikan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inihariinisedanggencar-gencarnya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user" w:date="2020-09-11T14:40:00Z">
              <w:r w:rsidRPr="00EC6F38" w:rsidDel="00B71B78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ins w:id="19" w:author="user" w:date="2020-09-11T14:38:00Z">
              <w:r w:rsidR="003304D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publik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inikitaharusmempersiapkandiriataugenerasimudauntukmemasukiduniarevolusiindustri 4.0.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20" w:author="user" w:date="2020-09-11T14:35:00Z">
                <w:pPr>
                  <w:tabs>
                    <w:tab w:val="left" w:pos="8415"/>
                  </w:tabs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21" w:author="user" w:date="2020-09-11T14:35:00Z">
                <w:pPr>
                  <w:numPr>
                    <w:numId w:val="1"/>
                  </w:numPr>
                  <w:tabs>
                    <w:tab w:val="num" w:pos="720"/>
                    <w:tab w:val="left" w:pos="8415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Tahapanbelajarsesuaidengankemampuandanminat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22" w:author="user" w:date="2020-09-11T14:35:00Z">
                <w:pPr>
                  <w:numPr>
                    <w:numId w:val="1"/>
                  </w:numPr>
                  <w:tabs>
                    <w:tab w:val="num" w:pos="720"/>
                    <w:tab w:val="left" w:pos="8415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Padatahabini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tututuntukmerancangpembelajaransesuaidenganminatdanbakat/kebutuhansiswa.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23" w:author="user" w:date="2020-09-11T14:35:00Z">
                <w:pPr>
                  <w:numPr>
                    <w:numId w:val="1"/>
                  </w:numPr>
                  <w:tabs>
                    <w:tab w:val="num" w:pos="720"/>
                    <w:tab w:val="left" w:pos="8415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Menggunakanpenilaianformatif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24" w:author="user" w:date="2020-09-11T14:35:00Z">
                <w:pPr>
                  <w:numPr>
                    <w:numId w:val="1"/>
                  </w:numPr>
                  <w:tabs>
                    <w:tab w:val="num" w:pos="720"/>
                    <w:tab w:val="left" w:pos="8415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tuntutuntukmembantusiwadalammencarikemampuandanbakatsiswa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25" w:author="user" w:date="2020-09-11T14:35:00Z">
                <w:pPr>
                  <w:numPr>
                    <w:numId w:val="1"/>
                  </w:numPr>
                  <w:tabs>
                    <w:tab w:val="num" w:pos="720"/>
                    <w:tab w:val="left" w:pos="8415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26" w:author="user" w:date="2020-09-11T14:35:00Z">
                <w:pPr>
                  <w:numPr>
                    <w:numId w:val="1"/>
                  </w:numPr>
                  <w:tabs>
                    <w:tab w:val="num" w:pos="720"/>
                    <w:tab w:val="left" w:pos="8415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Guridilatihuntukmengembangkankurikulumdanmemberikankebebasanuntukmenentukancarabelajarmengajarsiswa.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27" w:author="user" w:date="2020-09-11T14:35:00Z">
                <w:pPr>
                  <w:numPr>
                    <w:numId w:val="1"/>
                  </w:numPr>
                  <w:tabs>
                    <w:tab w:val="num" w:pos="720"/>
                    <w:tab w:val="left" w:pos="8415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28" w:author="user" w:date="2020-09-11T14:35:00Z">
                <w:pPr>
                  <w:numPr>
                    <w:numId w:val="1"/>
                  </w:numPr>
                  <w:tabs>
                    <w:tab w:val="num" w:pos="720"/>
                    <w:tab w:val="left" w:pos="8415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bolehmenetapdengansatu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harusselaluberkembang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dapatmengajarkanpendidikansesuaidenganeranya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29" w:author="user" w:date="2020-09-11T14:35:00Z">
                <w:pPr>
                  <w:tabs>
                    <w:tab w:val="left" w:pos="8415"/>
                  </w:tabs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dalampendidikanrevolusiindustriiniada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30" w:author="user" w:date="2020-09-11T14:35:00Z">
                <w:pPr>
                  <w:numPr>
                    <w:numId w:val="2"/>
                  </w:numPr>
                  <w:tabs>
                    <w:tab w:val="num" w:pos="720"/>
                    <w:tab w:val="left" w:pos="8415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Mengamati</w:t>
            </w:r>
            <w:proofErr w:type="spellEnd"/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31" w:author="user" w:date="2020-09-11T14:35:00Z">
                <w:pPr>
                  <w:numPr>
                    <w:numId w:val="2"/>
                  </w:numPr>
                  <w:tabs>
                    <w:tab w:val="num" w:pos="720"/>
                    <w:tab w:val="left" w:pos="8415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32" w:author="user" w:date="2020-09-11T14:35:00Z">
                <w:pPr>
                  <w:numPr>
                    <w:numId w:val="2"/>
                  </w:numPr>
                  <w:tabs>
                    <w:tab w:val="num" w:pos="720"/>
                    <w:tab w:val="left" w:pos="8415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33" w:author="user" w:date="2020-09-11T14:35:00Z">
                <w:pPr>
                  <w:numPr>
                    <w:numId w:val="2"/>
                  </w:numPr>
                  <w:tabs>
                    <w:tab w:val="num" w:pos="720"/>
                    <w:tab w:val="left" w:pos="8415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34" w:author="user" w:date="2020-09-11T14:35:00Z">
                <w:pPr>
                  <w:numPr>
                    <w:numId w:val="2"/>
                  </w:numPr>
                  <w:tabs>
                    <w:tab w:val="num" w:pos="720"/>
                    <w:tab w:val="left" w:pos="8415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35" w:author="user" w:date="2020-09-11T14:35:00Z">
                <w:pPr>
                  <w:tabs>
                    <w:tab w:val="left" w:pos="8415"/>
                  </w:tabs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Padadasarnyakitabisalihat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mengamatidanmemahamiinisebenarnyajadisatukesatuan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mengamatidanmemahamikitabisamemilikipikiran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Pikirankritissangat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butuhkankarenadenganpikiran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kritismakaakantimbulsebuah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36" w:author="user" w:date="2020-09-11T14:35:00Z">
                <w:pPr>
                  <w:tabs>
                    <w:tab w:val="left" w:pos="8415"/>
                  </w:tabs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muculdaripemikirankritistadimaka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inilebihbanyakpraktekkarenalebihmenyiapkananakpadabagaimanakitamenumbuhkan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304D9">
            <w:pPr>
              <w:rPr>
                <w:rFonts w:ascii="Times New Roman" w:eastAsia="Times New Roman" w:hAnsi="Times New Roman" w:cs="Times New Roman"/>
                <w:szCs w:val="24"/>
              </w:rPr>
              <w:pPrChange w:id="37" w:author="user" w:date="2020-09-11T14:35:00Z">
                <w:pPr>
                  <w:tabs>
                    <w:tab w:val="left" w:pos="8415"/>
                  </w:tabs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sinibukanhanyasatuataudua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tapibanyakkolaborasikomunikasidenganbanyak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inidilakukankarenabanyakpandangan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baruakanmuncul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3304D9" w:rsidRDefault="00125355" w:rsidP="003304D9">
            <w:pPr>
              <w:rPr>
                <w:rFonts w:ascii="Times New Roman" w:eastAsia="Times New Roman" w:hAnsi="Times New Roman" w:cs="Times New Roman"/>
                <w:szCs w:val="24"/>
                <w:lang w:val="id-ID"/>
                <w:rPrChange w:id="38" w:author="user" w:date="2020-09-11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9" w:author="user" w:date="2020-09-11T14:35:00Z">
                <w:pPr>
                  <w:tabs>
                    <w:tab w:val="left" w:pos="8415"/>
                  </w:tabs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terahiradalahmelakukanpenelitian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iniadalahkreatifdaninovatif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Denganmelakukanpenelitiankitabisalihat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kreatifdaninovatifkita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3304D9" w:rsidTr="00821BA2">
        <w:tc>
          <w:tcPr>
            <w:tcW w:w="9350" w:type="dxa"/>
          </w:tcPr>
          <w:p w:rsidR="003304D9" w:rsidRPr="003304D9" w:rsidRDefault="003304D9" w:rsidP="003304D9">
            <w:pPr>
              <w:pStyle w:val="Heading3"/>
              <w:tabs>
                <w:tab w:val="left" w:pos="8415"/>
              </w:tabs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 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user" w:date="2020-09-11T14:50:00Z" w:initials="u">
    <w:p w:rsidR="00065A43" w:rsidRDefault="00065A43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065A43"/>
    <w:rsid w:val="0012251A"/>
    <w:rsid w:val="00125355"/>
    <w:rsid w:val="001D038C"/>
    <w:rsid w:val="00240407"/>
    <w:rsid w:val="003304D9"/>
    <w:rsid w:val="0042167F"/>
    <w:rsid w:val="00924DF5"/>
    <w:rsid w:val="00B71B78"/>
    <w:rsid w:val="00F77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71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1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B7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B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B5D7B-19CB-4363-9A6D-AE08ACAB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2020-09-11T07:57:00Z</dcterms:modified>
</cp:coreProperties>
</file>