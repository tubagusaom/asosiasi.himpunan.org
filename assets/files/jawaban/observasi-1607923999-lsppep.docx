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48737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Hlk58843843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184380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8661F5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0CDFCD0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0968A317" w14:textId="77777777" w:rsidR="00927764" w:rsidRPr="00F932A0" w:rsidRDefault="00927764" w:rsidP="00927764">
      <w:pPr>
        <w:shd w:val="clear" w:color="auto" w:fill="F5F5F5"/>
        <w:spacing w:before="300" w:line="690" w:lineRule="atLeast"/>
        <w:outlineLvl w:val="0"/>
        <w:rPr>
          <w:rFonts w:ascii="Arial" w:eastAsia="Times New Roman" w:hAnsi="Arial" w:cs="Arial"/>
          <w:kern w:val="36"/>
          <w:sz w:val="44"/>
          <w:szCs w:val="44"/>
        </w:rPr>
      </w:pPr>
      <w:proofErr w:type="spellStart"/>
      <w:r w:rsidRPr="00F932A0">
        <w:rPr>
          <w:rFonts w:ascii="Arial" w:eastAsia="Times New Roman" w:hAnsi="Arial" w:cs="Arial"/>
          <w:kern w:val="36"/>
          <w:sz w:val="44"/>
          <w:szCs w:val="44"/>
        </w:rPr>
        <w:t>Hujan</w:t>
      </w:r>
      <w:proofErr w:type="spellEnd"/>
      <w:r w:rsidRPr="00F932A0">
        <w:rPr>
          <w:rFonts w:ascii="Arial" w:eastAsia="Times New Roman" w:hAnsi="Arial" w:cs="Arial"/>
          <w:kern w:val="36"/>
          <w:sz w:val="44"/>
          <w:szCs w:val="44"/>
        </w:rPr>
        <w:t xml:space="preserve"> </w:t>
      </w:r>
      <w:proofErr w:type="spellStart"/>
      <w:r w:rsidRPr="00F932A0">
        <w:rPr>
          <w:rFonts w:ascii="Arial" w:eastAsia="Times New Roman" w:hAnsi="Arial" w:cs="Arial"/>
          <w:kern w:val="36"/>
          <w:sz w:val="44"/>
          <w:szCs w:val="44"/>
        </w:rPr>
        <w:t>Turun</w:t>
      </w:r>
      <w:proofErr w:type="spellEnd"/>
      <w:r w:rsidRPr="00F932A0">
        <w:rPr>
          <w:rFonts w:ascii="Arial" w:eastAsia="Times New Roman" w:hAnsi="Arial" w:cs="Arial"/>
          <w:kern w:val="36"/>
          <w:sz w:val="44"/>
          <w:szCs w:val="44"/>
        </w:rPr>
        <w:t xml:space="preserve">, </w:t>
      </w:r>
      <w:proofErr w:type="spellStart"/>
      <w:r w:rsidRPr="00F932A0">
        <w:rPr>
          <w:rFonts w:ascii="Arial" w:eastAsia="Times New Roman" w:hAnsi="Arial" w:cs="Arial"/>
          <w:kern w:val="36"/>
          <w:sz w:val="44"/>
          <w:szCs w:val="44"/>
        </w:rPr>
        <w:t>Berat</w:t>
      </w:r>
      <w:proofErr w:type="spellEnd"/>
      <w:r w:rsidRPr="00F932A0">
        <w:rPr>
          <w:rFonts w:ascii="Arial" w:eastAsia="Times New Roman" w:hAnsi="Arial" w:cs="Arial"/>
          <w:kern w:val="36"/>
          <w:sz w:val="44"/>
          <w:szCs w:val="44"/>
        </w:rPr>
        <w:t xml:space="preserve"> Badan Naik</w:t>
      </w:r>
    </w:p>
    <w:p w14:paraId="0E454F92" w14:textId="20807ECB" w:rsidR="00927764" w:rsidDel="00F932A0" w:rsidRDefault="00927764" w:rsidP="00F932A0">
      <w:pPr>
        <w:shd w:val="clear" w:color="auto" w:fill="F5F5F5"/>
        <w:spacing w:line="270" w:lineRule="atLeast"/>
        <w:rPr>
          <w:del w:id="1" w:author="no name" w:date="2020-12-14T13:09:00Z"/>
          <w:rFonts w:ascii="Arial" w:eastAsia="Times New Roman" w:hAnsi="Arial" w:cs="Arial"/>
          <w:sz w:val="20"/>
          <w:szCs w:val="20"/>
        </w:rPr>
      </w:pPr>
      <w:r w:rsidRPr="00F932A0">
        <w:rPr>
          <w:rFonts w:ascii="Arial" w:eastAsia="Times New Roman" w:hAnsi="Arial" w:cs="Arial"/>
          <w:sz w:val="20"/>
          <w:szCs w:val="20"/>
          <w:rPrChange w:id="2" w:author="no name" w:date="2020-12-14T13:09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5 </w:t>
      </w:r>
      <w:proofErr w:type="spellStart"/>
      <w:r w:rsidRPr="00F932A0">
        <w:rPr>
          <w:rFonts w:ascii="Arial" w:eastAsia="Times New Roman" w:hAnsi="Arial" w:cs="Arial"/>
          <w:sz w:val="20"/>
          <w:szCs w:val="20"/>
          <w:rPrChange w:id="3" w:author="no name" w:date="2020-12-14T13:09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Januari</w:t>
      </w:r>
      <w:proofErr w:type="spellEnd"/>
      <w:r w:rsidRPr="00F932A0">
        <w:rPr>
          <w:rFonts w:ascii="Arial" w:eastAsia="Times New Roman" w:hAnsi="Arial" w:cs="Arial"/>
          <w:sz w:val="20"/>
          <w:szCs w:val="20"/>
          <w:rPrChange w:id="4" w:author="no name" w:date="2020-12-14T13:09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 2020   </w:t>
      </w:r>
      <w:proofErr w:type="spellStart"/>
      <w:ins w:id="5" w:author="no name" w:date="2020-12-14T13:09:00Z">
        <w:r w:rsidR="00F932A0">
          <w:rPr>
            <w:rFonts w:ascii="Arial" w:eastAsia="Times New Roman" w:hAnsi="Arial" w:cs="Arial"/>
            <w:sz w:val="20"/>
            <w:szCs w:val="20"/>
          </w:rPr>
          <w:t>pukul</w:t>
        </w:r>
        <w:proofErr w:type="spellEnd"/>
        <w:r w:rsidR="00F932A0">
          <w:rPr>
            <w:rFonts w:ascii="Arial" w:eastAsia="Times New Roman" w:hAnsi="Arial" w:cs="Arial"/>
            <w:sz w:val="20"/>
            <w:szCs w:val="20"/>
          </w:rPr>
          <w:t xml:space="preserve"> </w:t>
        </w:r>
      </w:ins>
      <w:r w:rsidRPr="00F932A0">
        <w:rPr>
          <w:rFonts w:ascii="Arial" w:eastAsia="Times New Roman" w:hAnsi="Arial" w:cs="Arial"/>
          <w:sz w:val="20"/>
          <w:szCs w:val="20"/>
          <w:rPrChange w:id="6" w:author="no name" w:date="2020-12-14T13:09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20:48 </w:t>
      </w:r>
      <w:proofErr w:type="spellStart"/>
      <w:r w:rsidRPr="00F932A0">
        <w:rPr>
          <w:rFonts w:ascii="Arial" w:eastAsia="Times New Roman" w:hAnsi="Arial" w:cs="Arial"/>
          <w:sz w:val="20"/>
          <w:szCs w:val="20"/>
          <w:rPrChange w:id="7" w:author="no name" w:date="2020-12-14T13:09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Diperbarui</w:t>
      </w:r>
      <w:proofErr w:type="spellEnd"/>
      <w:r w:rsidRPr="00F932A0">
        <w:rPr>
          <w:rFonts w:ascii="Arial" w:eastAsia="Times New Roman" w:hAnsi="Arial" w:cs="Arial"/>
          <w:sz w:val="20"/>
          <w:szCs w:val="20"/>
          <w:rPrChange w:id="8" w:author="no name" w:date="2020-12-14T13:09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: 6 </w:t>
      </w:r>
      <w:proofErr w:type="spellStart"/>
      <w:r w:rsidRPr="00F932A0">
        <w:rPr>
          <w:rFonts w:ascii="Arial" w:eastAsia="Times New Roman" w:hAnsi="Arial" w:cs="Arial"/>
          <w:sz w:val="20"/>
          <w:szCs w:val="20"/>
          <w:rPrChange w:id="9" w:author="no name" w:date="2020-12-14T13:09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Januari</w:t>
      </w:r>
      <w:proofErr w:type="spellEnd"/>
      <w:r w:rsidRPr="00F932A0">
        <w:rPr>
          <w:rFonts w:ascii="Arial" w:eastAsia="Times New Roman" w:hAnsi="Arial" w:cs="Arial"/>
          <w:sz w:val="20"/>
          <w:szCs w:val="20"/>
          <w:rPrChange w:id="10" w:author="no name" w:date="2020-12-14T13:09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 2020   </w:t>
      </w:r>
      <w:proofErr w:type="spellStart"/>
      <w:ins w:id="11" w:author="no name" w:date="2020-12-14T13:09:00Z">
        <w:r w:rsidR="00F932A0">
          <w:rPr>
            <w:rFonts w:ascii="Arial" w:eastAsia="Times New Roman" w:hAnsi="Arial" w:cs="Arial"/>
            <w:sz w:val="20"/>
            <w:szCs w:val="20"/>
          </w:rPr>
          <w:t>pukul</w:t>
        </w:r>
      </w:ins>
      <w:proofErr w:type="spellEnd"/>
      <w:ins w:id="12" w:author="no name" w:date="2020-12-14T13:10:00Z">
        <w:r w:rsidR="00F932A0">
          <w:rPr>
            <w:rFonts w:ascii="Arial" w:eastAsia="Times New Roman" w:hAnsi="Arial" w:cs="Arial"/>
            <w:sz w:val="20"/>
            <w:szCs w:val="20"/>
          </w:rPr>
          <w:t xml:space="preserve"> </w:t>
        </w:r>
      </w:ins>
      <w:proofErr w:type="gramStart"/>
      <w:r w:rsidRPr="00F932A0">
        <w:rPr>
          <w:rFonts w:ascii="Arial" w:eastAsia="Times New Roman" w:hAnsi="Arial" w:cs="Arial"/>
          <w:sz w:val="20"/>
          <w:szCs w:val="20"/>
          <w:rPrChange w:id="13" w:author="no name" w:date="2020-12-14T13:09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05:43  61</w:t>
      </w:r>
      <w:proofErr w:type="gramEnd"/>
      <w:r w:rsidRPr="00F932A0">
        <w:rPr>
          <w:rFonts w:ascii="Arial" w:eastAsia="Times New Roman" w:hAnsi="Arial" w:cs="Arial"/>
          <w:sz w:val="20"/>
          <w:szCs w:val="20"/>
          <w:rPrChange w:id="14" w:author="no name" w:date="2020-12-14T13:09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  </w:t>
      </w:r>
      <w:del w:id="15" w:author="no name" w:date="2020-12-14T13:09:00Z">
        <w:r w:rsidRPr="00F932A0" w:rsidDel="00F932A0">
          <w:rPr>
            <w:rFonts w:ascii="Arial" w:eastAsia="Times New Roman" w:hAnsi="Arial" w:cs="Arial"/>
            <w:sz w:val="20"/>
            <w:szCs w:val="20"/>
            <w:rPrChange w:id="16" w:author="no name" w:date="2020-12-14T13:09:00Z">
              <w:rPr>
                <w:rFonts w:ascii="Roboto" w:eastAsia="Times New Roman" w:hAnsi="Roboto" w:cs="Times New Roman"/>
                <w:sz w:val="17"/>
                <w:szCs w:val="17"/>
              </w:rPr>
            </w:rPrChange>
          </w:rPr>
          <w:delText>10 3</w:delText>
        </w:r>
      </w:del>
    </w:p>
    <w:p w14:paraId="7C8D0716" w14:textId="77777777" w:rsidR="00F932A0" w:rsidRPr="00F932A0" w:rsidRDefault="00F932A0" w:rsidP="00927764">
      <w:pPr>
        <w:shd w:val="clear" w:color="auto" w:fill="F5F5F5"/>
        <w:spacing w:line="270" w:lineRule="atLeast"/>
        <w:rPr>
          <w:ins w:id="17" w:author="no name" w:date="2020-12-14T13:10:00Z"/>
          <w:rFonts w:ascii="Arial" w:eastAsia="Times New Roman" w:hAnsi="Arial" w:cs="Arial"/>
          <w:sz w:val="20"/>
          <w:szCs w:val="20"/>
          <w:rPrChange w:id="18" w:author="no name" w:date="2020-12-14T13:09:00Z">
            <w:rPr>
              <w:ins w:id="19" w:author="no name" w:date="2020-12-14T13:10:00Z"/>
              <w:rFonts w:ascii="Roboto" w:eastAsia="Times New Roman" w:hAnsi="Roboto" w:cs="Times New Roman"/>
              <w:sz w:val="17"/>
              <w:szCs w:val="17"/>
            </w:rPr>
          </w:rPrChange>
        </w:rPr>
      </w:pPr>
    </w:p>
    <w:p w14:paraId="140A5FF2" w14:textId="57DC8C9E" w:rsidR="00927764" w:rsidRPr="00C50A1E" w:rsidRDefault="00927764" w:rsidP="00F932A0">
      <w:pPr>
        <w:shd w:val="clear" w:color="auto" w:fill="F5F5F5"/>
        <w:spacing w:line="270" w:lineRule="atLeast"/>
        <w:rPr>
          <w:rFonts w:ascii="Times New Roman" w:eastAsia="Times New Roman" w:hAnsi="Times New Roman" w:cs="Times New Roman"/>
          <w:sz w:val="21"/>
          <w:szCs w:val="21"/>
        </w:rPr>
        <w:pPrChange w:id="20" w:author="no name" w:date="2020-12-14T13:09:00Z">
          <w:pPr>
            <w:shd w:val="clear" w:color="auto" w:fill="F5F5F5"/>
            <w:jc w:val="center"/>
          </w:pPr>
        </w:pPrChange>
      </w:pPr>
      <w:del w:id="21" w:author="no name" w:date="2020-12-14T13:10:00Z">
        <w:r w:rsidRPr="00C50A1E" w:rsidDel="00F932A0">
          <w:rPr>
            <w:rFonts w:ascii="Times New Roman" w:eastAsia="Times New Roman" w:hAnsi="Times New Roman" w:cs="Times New Roman"/>
            <w:noProof/>
            <w:sz w:val="21"/>
            <w:szCs w:val="21"/>
          </w:rPr>
          <w:drawing>
            <wp:inline distT="0" distB="0" distL="0" distR="0" wp14:anchorId="46910F6B" wp14:editId="46094E38">
              <wp:extent cx="3492500" cy="2313015"/>
              <wp:effectExtent l="0" t="0" r="0" b="0"/>
              <wp:docPr id="1" name="Picture 1" descr="Hujan Turun, Berat Badan Naik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ujan Turun, Berat Badan Naik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03784" cy="23204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2F818B96" w14:textId="77777777" w:rsidR="00F932A0" w:rsidRDefault="00F932A0" w:rsidP="00927764">
      <w:pPr>
        <w:spacing w:line="270" w:lineRule="atLeast"/>
        <w:jc w:val="center"/>
        <w:rPr>
          <w:ins w:id="22" w:author="no name" w:date="2020-12-14T13:10:00Z"/>
          <w:rFonts w:ascii="Times New Roman" w:eastAsia="Times New Roman" w:hAnsi="Times New Roman" w:cs="Times New Roman"/>
          <w:sz w:val="18"/>
          <w:szCs w:val="18"/>
        </w:rPr>
      </w:pPr>
      <w:ins w:id="23" w:author="no name" w:date="2020-12-14T13:10:00Z">
        <w:r w:rsidRPr="00C50A1E">
          <w:rPr>
            <w:rFonts w:ascii="Times New Roman" w:eastAsia="Times New Roman" w:hAnsi="Times New Roman" w:cs="Times New Roman"/>
            <w:noProof/>
            <w:sz w:val="21"/>
            <w:szCs w:val="21"/>
          </w:rPr>
          <w:drawing>
            <wp:inline distT="0" distB="0" distL="0" distR="0" wp14:anchorId="04A3E363" wp14:editId="1E57095C">
              <wp:extent cx="3492500" cy="2313015"/>
              <wp:effectExtent l="0" t="0" r="0" b="0"/>
              <wp:docPr id="2" name="Picture 2" descr="Hujan Turun, Berat Badan Naik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ujan Turun, Berat Badan Naik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03784" cy="23204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D0F7A76" w14:textId="5E8E9F42" w:rsidR="00927764" w:rsidRPr="00C50A1E" w:rsidRDefault="00F932A0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ins w:id="24" w:author="no name" w:date="2020-12-14T13:10:00Z">
        <w:r>
          <w:rPr>
            <w:rFonts w:ascii="Times New Roman" w:eastAsia="Times New Roman" w:hAnsi="Times New Roman" w:cs="Times New Roman"/>
            <w:sz w:val="18"/>
            <w:szCs w:val="18"/>
          </w:rPr>
          <w:t xml:space="preserve">Gambar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="00927764"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5D9FFE0" w14:textId="1338000E" w:rsidR="00927764" w:rsidRPr="00C50A1E" w:rsidRDefault="00F932A0" w:rsidP="004F26D7">
      <w:pPr>
        <w:shd w:val="clear" w:color="auto" w:fill="F5F5F5"/>
        <w:spacing w:after="240"/>
        <w:rPr>
          <w:rFonts w:ascii="Times New Roman" w:eastAsia="Times New Roman" w:hAnsi="Times New Roman" w:cs="Times New Roman"/>
          <w:sz w:val="24"/>
          <w:szCs w:val="24"/>
        </w:rPr>
        <w:pPrChange w:id="25" w:author="no name" w:date="2020-12-14T13:17:00Z">
          <w:pPr>
            <w:shd w:val="clear" w:color="auto" w:fill="F5F5F5"/>
            <w:spacing w:after="375"/>
          </w:pPr>
        </w:pPrChange>
      </w:pPr>
      <w:ins w:id="26" w:author="no name" w:date="2020-12-14T13:11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“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ins w:id="27" w:author="no name" w:date="2020-12-14T13:11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!</w:t>
        </w:r>
      </w:ins>
      <w:del w:id="28" w:author="no name" w:date="2020-12-14T13:11:00Z">
        <w:r w:rsidR="00927764" w:rsidRPr="00C50A1E" w:rsidDel="00F932A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  <w:ins w:id="29" w:author="no name" w:date="2020-12-14T13:11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”</w:t>
        </w:r>
      </w:ins>
    </w:p>
    <w:p w14:paraId="1739E35C" w14:textId="77777777" w:rsidR="00927764" w:rsidRPr="00F932A0" w:rsidRDefault="00927764" w:rsidP="00F932A0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  <w:rPrChange w:id="3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31" w:author="no name" w:date="2020-12-14T13:12:00Z">
          <w:pPr>
            <w:shd w:val="clear" w:color="auto" w:fill="F5F5F5"/>
            <w:spacing w:after="375"/>
          </w:pPr>
        </w:pPrChange>
      </w:pP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romantis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sepiring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instan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putih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aromanya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aduhai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menggoda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indera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penciuman</w:t>
      </w:r>
      <w:proofErr w:type="spellEnd"/>
      <w:del w:id="59" w:author="no name" w:date="2020-12-14T13:12:00Z">
        <w:r w:rsidRPr="00F932A0" w:rsidDel="004F26D7">
          <w:rPr>
            <w:rFonts w:ascii="Times New Roman" w:eastAsia="Times New Roman" w:hAnsi="Times New Roman" w:cs="Times New Roman"/>
            <w:sz w:val="24"/>
            <w:szCs w:val="24"/>
            <w:rPrChange w:id="60" w:author="no name" w:date="2020-12-14T13:1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itu</w:delText>
        </w:r>
      </w:del>
      <w:r w:rsidRPr="00F932A0">
        <w:rPr>
          <w:rFonts w:ascii="Times New Roman" w:eastAsia="Times New Roman" w:hAnsi="Times New Roman" w:cs="Times New Roman"/>
          <w:sz w:val="24"/>
          <w:szCs w:val="24"/>
          <w:rPrChange w:id="6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bakwan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baru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diangkat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penggorengan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kala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22D3EFA1" w14:textId="471F11E3" w:rsidR="00927764" w:rsidRPr="00F932A0" w:rsidRDefault="004F26D7" w:rsidP="004F26D7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  <w:rPrChange w:id="7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77" w:author="no name" w:date="2020-12-14T13:14:00Z">
          <w:pPr>
            <w:shd w:val="clear" w:color="auto" w:fill="F5F5F5"/>
            <w:spacing w:after="375"/>
          </w:pPr>
        </w:pPrChange>
      </w:pPr>
      <w:ins w:id="78" w:author="no name" w:date="2020-12-14T13:13:00Z">
        <w:r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7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Januari</w:t>
      </w:r>
      <w:proofErr w:type="spellEnd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8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8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8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8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sehari-hari</w:t>
      </w:r>
      <w:proofErr w:type="spellEnd"/>
      <w:ins w:id="84" w:author="no name" w:date="2020-12-14T13:13:00Z">
        <w:r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del w:id="85" w:author="no name" w:date="2020-12-14T13:13:00Z">
        <w:r w:rsidR="00927764" w:rsidRPr="00F932A0" w:rsidDel="004F26D7">
          <w:rPr>
            <w:rFonts w:ascii="Times New Roman" w:eastAsia="Times New Roman" w:hAnsi="Times New Roman" w:cs="Times New Roman"/>
            <w:sz w:val="24"/>
            <w:szCs w:val="24"/>
            <w:rPrChange w:id="86" w:author="no name" w:date="2020-12-14T13:1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,</w:delText>
        </w:r>
      </w:del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8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8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begitu</w:t>
      </w:r>
      <w:proofErr w:type="spellEnd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8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kata orang </w:t>
      </w:r>
      <w:proofErr w:type="spellStart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9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9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9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mengartikannya</w:t>
      </w:r>
      <w:proofErr w:type="spellEnd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9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9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Benar</w:t>
      </w:r>
      <w:proofErr w:type="spellEnd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9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9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ins w:id="97" w:author="no name" w:date="2020-12-14T13:13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98" w:author="no name" w:date="2020-12-14T13:13:00Z">
        <w:r w:rsidR="00927764" w:rsidRPr="00F932A0" w:rsidDel="004F26D7">
          <w:rPr>
            <w:rFonts w:ascii="Times New Roman" w:eastAsia="Times New Roman" w:hAnsi="Times New Roman" w:cs="Times New Roman"/>
            <w:sz w:val="24"/>
            <w:szCs w:val="24"/>
            <w:rPrChange w:id="99" w:author="no name" w:date="2020-12-14T13:1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 M</w:delText>
        </w:r>
      </w:del>
      <w:proofErr w:type="spellStart"/>
      <w:ins w:id="100" w:author="no name" w:date="2020-12-14T13:13:00Z">
        <w:r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0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eski</w:t>
      </w:r>
      <w:proofErr w:type="spellEnd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0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0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tahun</w:t>
      </w:r>
      <w:proofErr w:type="spellEnd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0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0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</w:t>
      </w:r>
      <w:proofErr w:type="spellEnd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0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0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awal</w:t>
      </w:r>
      <w:proofErr w:type="spellEnd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0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0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musim</w:t>
      </w:r>
      <w:proofErr w:type="spellEnd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1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1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1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Indonesia </w:t>
      </w:r>
      <w:proofErr w:type="spellStart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1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mundur</w:t>
      </w:r>
      <w:proofErr w:type="spellEnd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1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1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antara</w:t>
      </w:r>
      <w:proofErr w:type="spellEnd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1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1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Bulan</w:t>
      </w:r>
      <w:proofErr w:type="spellEnd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1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November</w:t>
      </w:r>
      <w:ins w:id="119" w:author="no name" w:date="2020-12-14T13:16:00Z">
        <w:r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proofErr w:type="spellStart"/>
      <w:del w:id="120" w:author="no name" w:date="2020-12-14T13:16:00Z">
        <w:r w:rsidR="00927764" w:rsidRPr="00F932A0" w:rsidDel="004F26D7">
          <w:rPr>
            <w:rFonts w:ascii="Times New Roman" w:eastAsia="Times New Roman" w:hAnsi="Times New Roman" w:cs="Times New Roman"/>
            <w:sz w:val="24"/>
            <w:szCs w:val="24"/>
            <w:rPrChange w:id="121" w:author="no name" w:date="2020-12-14T13:1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-</w:delText>
        </w:r>
      </w:del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2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Desember</w:t>
      </w:r>
      <w:proofErr w:type="spellEnd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2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2019, </w:t>
      </w:r>
      <w:proofErr w:type="spellStart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2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2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2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benar-benar</w:t>
      </w:r>
      <w:proofErr w:type="spellEnd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2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2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datang</w:t>
      </w:r>
      <w:proofErr w:type="spellEnd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2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3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seperti</w:t>
      </w:r>
      <w:proofErr w:type="spellEnd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3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3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perkiraan</w:t>
      </w:r>
      <w:proofErr w:type="spellEnd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3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3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Sudah</w:t>
      </w:r>
      <w:proofErr w:type="spellEnd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3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3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sangat</w:t>
      </w:r>
      <w:proofErr w:type="spellEnd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3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3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terasa</w:t>
      </w:r>
      <w:proofErr w:type="spellEnd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3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4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apalagi</w:t>
      </w:r>
      <w:proofErr w:type="spellEnd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4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4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sejak</w:t>
      </w:r>
      <w:proofErr w:type="spellEnd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4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4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awal</w:t>
      </w:r>
      <w:proofErr w:type="spellEnd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4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4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tahun</w:t>
      </w:r>
      <w:proofErr w:type="spellEnd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4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4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baru</w:t>
      </w:r>
      <w:proofErr w:type="spellEnd"/>
      <w:del w:id="149" w:author="no name" w:date="2020-12-14T13:15:00Z">
        <w:r w:rsidR="00927764" w:rsidRPr="00F932A0" w:rsidDel="004F26D7">
          <w:rPr>
            <w:rFonts w:ascii="Times New Roman" w:eastAsia="Times New Roman" w:hAnsi="Times New Roman" w:cs="Times New Roman"/>
            <w:sz w:val="24"/>
            <w:szCs w:val="24"/>
            <w:rPrChange w:id="150" w:author="no name" w:date="2020-12-14T13:1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kita</w:delText>
        </w:r>
      </w:del>
      <w:r w:rsidR="00927764" w:rsidRPr="00F932A0">
        <w:rPr>
          <w:rFonts w:ascii="Times New Roman" w:eastAsia="Times New Roman" w:hAnsi="Times New Roman" w:cs="Times New Roman"/>
          <w:sz w:val="24"/>
          <w:szCs w:val="24"/>
          <w:rPrChange w:id="15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14:paraId="379CB799" w14:textId="27B976DD" w:rsidR="00927764" w:rsidRPr="00F932A0" w:rsidRDefault="00927764" w:rsidP="00F932A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rPrChange w:id="15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53" w:author="no name" w:date="2020-12-14T13:11:00Z">
          <w:pPr>
            <w:shd w:val="clear" w:color="auto" w:fill="F5F5F5"/>
            <w:spacing w:after="375"/>
          </w:pPr>
        </w:pPrChange>
      </w:pP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15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15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15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15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15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disalahkan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15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16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karena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16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16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mengundang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16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16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kenangan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16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16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ternyata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16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16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tak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16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17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hanya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17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17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pandai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17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17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17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17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perasaan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17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17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hatimu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17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18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18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ins w:id="182" w:author="no name" w:date="2020-12-14T13:15:00Z">
        <w:r w:rsidR="004F26D7">
          <w:rPr>
            <w:rFonts w:ascii="Times New Roman" w:eastAsia="Times New Roman" w:hAnsi="Times New Roman" w:cs="Times New Roman"/>
            <w:sz w:val="24"/>
            <w:szCs w:val="24"/>
          </w:rPr>
          <w:t>tapi</w:t>
        </w:r>
        <w:proofErr w:type="spellEnd"/>
        <w:r w:rsidR="004F26D7">
          <w:rPr>
            <w:rFonts w:ascii="Times New Roman" w:eastAsia="Times New Roman" w:hAnsi="Times New Roman" w:cs="Times New Roman"/>
            <w:sz w:val="24"/>
            <w:szCs w:val="24"/>
          </w:rPr>
          <w:t xml:space="preserve"> juga</w:t>
        </w:r>
      </w:ins>
      <w:del w:id="183" w:author="no name" w:date="2020-12-14T13:15:00Z">
        <w:r w:rsidRPr="00F932A0" w:rsidDel="004F26D7">
          <w:rPr>
            <w:rFonts w:ascii="Times New Roman" w:eastAsia="Times New Roman" w:hAnsi="Times New Roman" w:cs="Times New Roman"/>
            <w:sz w:val="24"/>
            <w:szCs w:val="24"/>
            <w:rPrChange w:id="184" w:author="no name" w:date="2020-12-14T13:1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pun</w:delText>
        </w:r>
      </w:del>
      <w:r w:rsidRPr="00F932A0">
        <w:rPr>
          <w:rFonts w:ascii="Times New Roman" w:eastAsia="Times New Roman" w:hAnsi="Times New Roman" w:cs="Times New Roman"/>
          <w:sz w:val="24"/>
          <w:szCs w:val="24"/>
          <w:rPrChange w:id="18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18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perilaku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18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18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18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lain.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19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Soal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19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19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ins w:id="193" w:author="no name" w:date="2020-12-14T13:15:00Z">
        <w:r w:rsidR="004F26D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94" w:author="no name" w:date="2020-12-14T13:15:00Z">
        <w:r w:rsidRPr="00F932A0" w:rsidDel="004F26D7">
          <w:rPr>
            <w:rFonts w:ascii="Times New Roman" w:eastAsia="Times New Roman" w:hAnsi="Times New Roman" w:cs="Times New Roman"/>
            <w:sz w:val="24"/>
            <w:szCs w:val="24"/>
            <w:rPrChange w:id="195" w:author="no name" w:date="2020-12-14T13:1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</w:delText>
        </w:r>
      </w:del>
      <w:r w:rsidRPr="00F932A0">
        <w:rPr>
          <w:rFonts w:ascii="Times New Roman" w:eastAsia="Times New Roman" w:hAnsi="Times New Roman" w:cs="Times New Roman"/>
          <w:sz w:val="24"/>
          <w:szCs w:val="24"/>
          <w:rPrChange w:id="19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del w:id="197" w:author="no name" w:date="2020-12-14T13:16:00Z">
        <w:r w:rsidRPr="00F932A0" w:rsidDel="004F26D7">
          <w:rPr>
            <w:rFonts w:ascii="Times New Roman" w:eastAsia="Times New Roman" w:hAnsi="Times New Roman" w:cs="Times New Roman"/>
            <w:sz w:val="24"/>
            <w:szCs w:val="24"/>
            <w:rPrChange w:id="198" w:author="no name" w:date="2020-12-14T13:1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Ya, </w:delText>
        </w:r>
      </w:del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19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0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0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0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0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0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0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0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0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0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0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lapar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1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1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1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1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1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1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1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2E73B37C" w14:textId="77777777" w:rsidR="004F26D7" w:rsidRDefault="00927764" w:rsidP="00F932A0">
      <w:pPr>
        <w:shd w:val="clear" w:color="auto" w:fill="F5F5F5"/>
        <w:spacing w:after="375"/>
        <w:jc w:val="both"/>
        <w:rPr>
          <w:ins w:id="217" w:author="no name" w:date="2020-12-14T13:16:00Z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932A0">
        <w:rPr>
          <w:rFonts w:ascii="Times New Roman" w:eastAsia="Times New Roman" w:hAnsi="Times New Roman" w:cs="Times New Roman"/>
          <w:b/>
          <w:bCs/>
          <w:sz w:val="24"/>
          <w:szCs w:val="24"/>
          <w:rPrChange w:id="218" w:author="no name" w:date="2020-12-14T13:12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Mengapa</w:t>
      </w:r>
      <w:proofErr w:type="spellEnd"/>
      <w:r w:rsidRPr="00F932A0">
        <w:rPr>
          <w:rFonts w:ascii="Times New Roman" w:eastAsia="Times New Roman" w:hAnsi="Times New Roman" w:cs="Times New Roman"/>
          <w:b/>
          <w:bCs/>
          <w:sz w:val="24"/>
          <w:szCs w:val="24"/>
          <w:rPrChange w:id="219" w:author="no name" w:date="2020-12-14T13:12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Kita </w:t>
      </w:r>
      <w:proofErr w:type="spellStart"/>
      <w:r w:rsidRPr="00F932A0">
        <w:rPr>
          <w:rFonts w:ascii="Times New Roman" w:eastAsia="Times New Roman" w:hAnsi="Times New Roman" w:cs="Times New Roman"/>
          <w:b/>
          <w:bCs/>
          <w:sz w:val="24"/>
          <w:szCs w:val="24"/>
          <w:rPrChange w:id="220" w:author="no name" w:date="2020-12-14T13:12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Merasa</w:t>
      </w:r>
      <w:proofErr w:type="spellEnd"/>
      <w:r w:rsidRPr="00F932A0">
        <w:rPr>
          <w:rFonts w:ascii="Times New Roman" w:eastAsia="Times New Roman" w:hAnsi="Times New Roman" w:cs="Times New Roman"/>
          <w:b/>
          <w:bCs/>
          <w:sz w:val="24"/>
          <w:szCs w:val="24"/>
          <w:rPrChange w:id="221" w:author="no name" w:date="2020-12-14T13:12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b/>
          <w:bCs/>
          <w:sz w:val="24"/>
          <w:szCs w:val="24"/>
          <w:rPrChange w:id="222" w:author="no name" w:date="2020-12-14T13:12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Lapar</w:t>
      </w:r>
      <w:proofErr w:type="spellEnd"/>
      <w:r w:rsidRPr="00F932A0">
        <w:rPr>
          <w:rFonts w:ascii="Times New Roman" w:eastAsia="Times New Roman" w:hAnsi="Times New Roman" w:cs="Times New Roman"/>
          <w:b/>
          <w:bCs/>
          <w:sz w:val="24"/>
          <w:szCs w:val="24"/>
          <w:rPrChange w:id="223" w:author="no name" w:date="2020-12-14T13:12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Ketika </w:t>
      </w:r>
      <w:proofErr w:type="spellStart"/>
      <w:r w:rsidRPr="00F932A0">
        <w:rPr>
          <w:rFonts w:ascii="Times New Roman" w:eastAsia="Times New Roman" w:hAnsi="Times New Roman" w:cs="Times New Roman"/>
          <w:b/>
          <w:bCs/>
          <w:sz w:val="24"/>
          <w:szCs w:val="24"/>
          <w:rPrChange w:id="224" w:author="no name" w:date="2020-12-14T13:12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Hujan</w:t>
      </w:r>
      <w:proofErr w:type="spellEnd"/>
    </w:p>
    <w:p w14:paraId="123C46B2" w14:textId="12FBAD06" w:rsidR="00927764" w:rsidRPr="004F26D7" w:rsidRDefault="00927764" w:rsidP="004F26D7">
      <w:pPr>
        <w:shd w:val="clear" w:color="auto" w:fill="F5F5F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rPrChange w:id="225" w:author="no name" w:date="2020-12-14T13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26" w:author="no name" w:date="2020-12-14T13:17:00Z">
          <w:pPr>
            <w:shd w:val="clear" w:color="auto" w:fill="F5F5F5"/>
            <w:spacing w:after="375"/>
          </w:pPr>
        </w:pPrChange>
      </w:pPr>
      <w:del w:id="227" w:author="no name" w:date="2020-12-14T13:16:00Z">
        <w:r w:rsidRPr="00F932A0" w:rsidDel="004F26D7">
          <w:rPr>
            <w:rFonts w:ascii="Times New Roman" w:eastAsia="Times New Roman" w:hAnsi="Times New Roman" w:cs="Times New Roman"/>
            <w:sz w:val="24"/>
            <w:szCs w:val="24"/>
            <w:rPrChange w:id="228" w:author="no name" w:date="2020-12-14T13:1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br/>
        </w:r>
      </w:del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2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Siapa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3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3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3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3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merasa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3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3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bahwa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3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3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3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3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datang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4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4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bersama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4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4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na</w:t>
      </w:r>
      <w:ins w:id="244" w:author="no name" w:date="2020-12-14T13:17:00Z">
        <w:r w:rsidR="004F26D7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45" w:author="no name" w:date="2020-12-14T13:17:00Z">
        <w:r w:rsidRPr="00F932A0" w:rsidDel="004F26D7">
          <w:rPr>
            <w:rFonts w:ascii="Times New Roman" w:eastAsia="Times New Roman" w:hAnsi="Times New Roman" w:cs="Times New Roman"/>
            <w:sz w:val="24"/>
            <w:szCs w:val="24"/>
            <w:rPrChange w:id="246" w:author="no name" w:date="2020-12-14T13:1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p</w:delText>
        </w:r>
      </w:del>
      <w:r w:rsidRPr="00F932A0">
        <w:rPr>
          <w:rFonts w:ascii="Times New Roman" w:eastAsia="Times New Roman" w:hAnsi="Times New Roman" w:cs="Times New Roman"/>
          <w:sz w:val="24"/>
          <w:szCs w:val="24"/>
          <w:rPrChange w:id="24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4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4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5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5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tiba-tiba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5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5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5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5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meningkat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5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2D70D389" w14:textId="77777777" w:rsidR="00927764" w:rsidRPr="00F932A0" w:rsidRDefault="00927764" w:rsidP="004F26D7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  <w:rPrChange w:id="25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58" w:author="no name" w:date="2020-12-14T13:17:00Z">
          <w:pPr>
            <w:shd w:val="clear" w:color="auto" w:fill="F5F5F5"/>
            <w:spacing w:after="375"/>
          </w:pPr>
        </w:pPrChange>
      </w:pP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5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Selain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6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6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mengenang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6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6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6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6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kegiatan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6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paling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6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asyik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6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6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7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7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7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7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turun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7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7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adalah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7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7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7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7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8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8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disebut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8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8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cuma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8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8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camilan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8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8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tapi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8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8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jumlah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9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9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kalorinya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9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9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nyaris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9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9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melebihi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9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9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29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29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berat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0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14:paraId="5C700370" w14:textId="6002EDA3" w:rsidR="00927764" w:rsidRPr="00F932A0" w:rsidRDefault="00927764" w:rsidP="004F26D7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  <w:rPrChange w:id="30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302" w:author="no name" w:date="2020-12-14T13:18:00Z">
          <w:pPr>
            <w:shd w:val="clear" w:color="auto" w:fill="F5F5F5"/>
            <w:spacing w:after="375"/>
          </w:pPr>
        </w:pPrChange>
      </w:pP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0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Sebungkus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0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0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keripik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0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del w:id="307" w:author="no name" w:date="2020-12-14T13:18:00Z">
        <w:r w:rsidRPr="00F932A0" w:rsidDel="004F26D7">
          <w:rPr>
            <w:rFonts w:ascii="Times New Roman" w:eastAsia="Times New Roman" w:hAnsi="Times New Roman" w:cs="Times New Roman"/>
            <w:sz w:val="24"/>
            <w:szCs w:val="24"/>
            <w:rPrChange w:id="308" w:author="no name" w:date="2020-12-14T13:1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yang </w:delText>
        </w:r>
      </w:del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0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1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1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1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1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1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1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dikonsumsi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1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4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1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porsi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1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1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habis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2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2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sekali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2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duduk. Belum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2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cukup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2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2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tambah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2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2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lagi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2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2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gorengannya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3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ins w:id="331" w:author="no name" w:date="2020-12-14T13:18:00Z">
        <w:r w:rsidR="004F26D7">
          <w:rPr>
            <w:rFonts w:ascii="Times New Roman" w:eastAsia="Times New Roman" w:hAnsi="Times New Roman" w:cs="Times New Roman"/>
            <w:sz w:val="24"/>
            <w:szCs w:val="24"/>
          </w:rPr>
          <w:t xml:space="preserve">1 </w:t>
        </w:r>
        <w:proofErr w:type="spellStart"/>
        <w:r w:rsidR="004F26D7"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  <w:proofErr w:type="spellEnd"/>
        <w:r w:rsidR="004F26D7">
          <w:rPr>
            <w:rFonts w:ascii="Times New Roman" w:eastAsia="Times New Roman" w:hAnsi="Times New Roman" w:cs="Times New Roman"/>
            <w:sz w:val="24"/>
            <w:szCs w:val="24"/>
          </w:rPr>
          <w:t xml:space="preserve"> 2</w:t>
        </w:r>
      </w:ins>
      <w:del w:id="332" w:author="no name" w:date="2020-12-14T13:18:00Z">
        <w:r w:rsidRPr="00F932A0" w:rsidDel="004F26D7">
          <w:rPr>
            <w:rFonts w:ascii="Times New Roman" w:eastAsia="Times New Roman" w:hAnsi="Times New Roman" w:cs="Times New Roman"/>
            <w:sz w:val="24"/>
            <w:szCs w:val="24"/>
            <w:rPrChange w:id="333" w:author="no name" w:date="2020-12-14T13:1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satu-dua</w:delText>
        </w:r>
      </w:del>
      <w:r w:rsidRPr="00F932A0">
        <w:rPr>
          <w:rFonts w:ascii="Times New Roman" w:eastAsia="Times New Roman" w:hAnsi="Times New Roman" w:cs="Times New Roman"/>
          <w:sz w:val="24"/>
          <w:szCs w:val="24"/>
          <w:rPrChange w:id="33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b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3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iji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3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eh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3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3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3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4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ins w:id="341" w:author="no name" w:date="2020-12-14T13:18:00Z">
        <w:r w:rsidR="004F26D7">
          <w:rPr>
            <w:rFonts w:ascii="Times New Roman" w:eastAsia="Times New Roman" w:hAnsi="Times New Roman" w:cs="Times New Roman"/>
            <w:sz w:val="24"/>
            <w:szCs w:val="24"/>
          </w:rPr>
          <w:t>5</w:t>
        </w:r>
      </w:ins>
      <w:del w:id="342" w:author="no name" w:date="2020-12-14T13:18:00Z">
        <w:r w:rsidRPr="00F932A0" w:rsidDel="004F26D7">
          <w:rPr>
            <w:rFonts w:ascii="Times New Roman" w:eastAsia="Times New Roman" w:hAnsi="Times New Roman" w:cs="Times New Roman"/>
            <w:sz w:val="24"/>
            <w:szCs w:val="24"/>
            <w:rPrChange w:id="343" w:author="no name" w:date="2020-12-14T13:1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lima</w:delText>
        </w:r>
      </w:del>
      <w:r w:rsidRPr="00F932A0">
        <w:rPr>
          <w:rFonts w:ascii="Times New Roman" w:eastAsia="Times New Roman" w:hAnsi="Times New Roman" w:cs="Times New Roman"/>
          <w:sz w:val="24"/>
          <w:szCs w:val="24"/>
          <w:rPrChange w:id="34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5040C344" w14:textId="7C668AD0" w:rsidR="00927764" w:rsidRPr="00F932A0" w:rsidRDefault="00927764" w:rsidP="00F932A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rPrChange w:id="34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346" w:author="no name" w:date="2020-12-14T13:11:00Z">
          <w:pPr>
            <w:shd w:val="clear" w:color="auto" w:fill="F5F5F5"/>
            <w:spacing w:after="375"/>
          </w:pPr>
        </w:pPrChange>
      </w:pP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4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4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4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5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5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suasana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5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5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5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5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5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5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dingin</w:t>
      </w:r>
      <w:proofErr w:type="spellEnd"/>
      <w:del w:id="358" w:author="no name" w:date="2020-12-14T13:19:00Z">
        <w:r w:rsidRPr="00F932A0" w:rsidDel="004F26D7">
          <w:rPr>
            <w:rFonts w:ascii="Times New Roman" w:eastAsia="Times New Roman" w:hAnsi="Times New Roman" w:cs="Times New Roman"/>
            <w:sz w:val="24"/>
            <w:szCs w:val="24"/>
            <w:rPrChange w:id="359" w:author="no name" w:date="2020-12-14T13:1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-</w:delText>
        </w:r>
        <w:r w:rsidRPr="00F932A0" w:rsidDel="004F26D7">
          <w:rPr>
            <w:rFonts w:ascii="Times New Roman" w:eastAsia="Times New Roman" w:hAnsi="Times New Roman" w:cs="Times New Roman"/>
            <w:strike/>
            <w:sz w:val="24"/>
            <w:szCs w:val="24"/>
            <w:rPrChange w:id="360" w:author="no name" w:date="2020-12-14T13:12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seperti sikapnya padamu</w:delText>
        </w:r>
      </w:del>
      <w:r w:rsidRPr="00F932A0">
        <w:rPr>
          <w:rFonts w:ascii="Times New Roman" w:eastAsia="Times New Roman" w:hAnsi="Times New Roman" w:cs="Times New Roman"/>
          <w:sz w:val="24"/>
          <w:szCs w:val="24"/>
          <w:rPrChange w:id="36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6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memang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6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6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6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6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6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salah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6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satu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6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7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pencetus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7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7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mengapa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7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7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7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7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7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7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7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8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8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</w:p>
    <w:p w14:paraId="5F8FF0E7" w14:textId="77777777" w:rsidR="00927764" w:rsidRPr="00F932A0" w:rsidRDefault="00927764" w:rsidP="004F26D7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  <w:rPrChange w:id="38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383" w:author="no name" w:date="2020-12-14T13:19:00Z">
          <w:pPr>
            <w:shd w:val="clear" w:color="auto" w:fill="F5F5F5"/>
            <w:spacing w:after="375"/>
          </w:pPr>
        </w:pPrChange>
      </w:pP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8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lastRenderedPageBreak/>
        <w:t>Terutama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8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8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8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8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seperti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8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9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9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9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bulat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9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9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digoreng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9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9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dadakan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9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alias yang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39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masih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39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0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hangat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0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0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Apalagi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0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0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dengan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0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0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0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0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0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1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1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1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mendapat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1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"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1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panas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1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"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1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akibat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1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1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terjadinya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1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2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peningkatan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2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2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metabolisme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2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2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2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2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2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</w:p>
    <w:p w14:paraId="3019A8A8" w14:textId="77777777" w:rsidR="00927764" w:rsidRPr="00F932A0" w:rsidRDefault="00927764" w:rsidP="00F932A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rPrChange w:id="42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429" w:author="no name" w:date="2020-12-14T13:11:00Z">
          <w:pPr>
            <w:shd w:val="clear" w:color="auto" w:fill="F5F5F5"/>
            <w:spacing w:after="375"/>
          </w:pPr>
        </w:pPrChange>
      </w:pP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3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Padahal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3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3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kenyataannya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3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3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dingin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3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3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terjadi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3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3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akibat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3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4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4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4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4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4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benar-benar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4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4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4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4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4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5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memerlukan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5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5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5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5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tambahan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5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5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5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5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makananmu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5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6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6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6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Dingin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6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6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6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6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kira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6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6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ternyata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6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7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7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7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sedingin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7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7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kenyataannya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7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7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7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~</w:t>
      </w:r>
    </w:p>
    <w:p w14:paraId="055A079D" w14:textId="69E2C9DB" w:rsidR="004F26D7" w:rsidRDefault="00927764" w:rsidP="00F932A0">
      <w:pPr>
        <w:shd w:val="clear" w:color="auto" w:fill="F5F5F5"/>
        <w:spacing w:after="375"/>
        <w:jc w:val="both"/>
        <w:rPr>
          <w:ins w:id="478" w:author="no name" w:date="2020-12-14T13:19:00Z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932A0">
        <w:rPr>
          <w:rFonts w:ascii="Times New Roman" w:eastAsia="Times New Roman" w:hAnsi="Times New Roman" w:cs="Times New Roman"/>
          <w:b/>
          <w:bCs/>
          <w:sz w:val="24"/>
          <w:szCs w:val="24"/>
          <w:rPrChange w:id="479" w:author="no name" w:date="2020-12-14T13:12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Ternyata</w:t>
      </w:r>
      <w:proofErr w:type="spellEnd"/>
      <w:r w:rsidRPr="00F932A0">
        <w:rPr>
          <w:rFonts w:ascii="Times New Roman" w:eastAsia="Times New Roman" w:hAnsi="Times New Roman" w:cs="Times New Roman"/>
          <w:b/>
          <w:bCs/>
          <w:sz w:val="24"/>
          <w:szCs w:val="24"/>
          <w:rPrChange w:id="480" w:author="no name" w:date="2020-12-14T13:12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b/>
          <w:bCs/>
          <w:sz w:val="24"/>
          <w:szCs w:val="24"/>
          <w:rPrChange w:id="481" w:author="no name" w:date="2020-12-14T13:12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Ini</w:t>
      </w:r>
      <w:proofErr w:type="spellEnd"/>
      <w:r w:rsidRPr="00F932A0">
        <w:rPr>
          <w:rFonts w:ascii="Times New Roman" w:eastAsia="Times New Roman" w:hAnsi="Times New Roman" w:cs="Times New Roman"/>
          <w:b/>
          <w:bCs/>
          <w:sz w:val="24"/>
          <w:szCs w:val="24"/>
          <w:rPrChange w:id="482" w:author="no name" w:date="2020-12-14T13:12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yang Bisa Jadi </w:t>
      </w:r>
      <w:proofErr w:type="spellStart"/>
      <w:r w:rsidRPr="00F932A0">
        <w:rPr>
          <w:rFonts w:ascii="Times New Roman" w:eastAsia="Times New Roman" w:hAnsi="Times New Roman" w:cs="Times New Roman"/>
          <w:b/>
          <w:bCs/>
          <w:sz w:val="24"/>
          <w:szCs w:val="24"/>
          <w:rPrChange w:id="483" w:author="no name" w:date="2020-12-14T13:12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Sebabnya</w:t>
      </w:r>
      <w:proofErr w:type="spellEnd"/>
      <w:ins w:id="484" w:author="no name" w:date="2020-12-14T13:21:00Z">
        <w:r w:rsidR="004F26D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!</w:t>
        </w:r>
      </w:ins>
    </w:p>
    <w:p w14:paraId="63680D98" w14:textId="5084FBE1" w:rsidR="00927764" w:rsidRPr="00F932A0" w:rsidRDefault="00927764" w:rsidP="004F26D7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  <w:rPrChange w:id="48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486" w:author="no name" w:date="2020-12-14T13:21:00Z">
          <w:pPr>
            <w:shd w:val="clear" w:color="auto" w:fill="F5F5F5"/>
            <w:spacing w:after="375"/>
          </w:pPr>
        </w:pPrChange>
      </w:pPr>
      <w:del w:id="487" w:author="no name" w:date="2020-12-14T13:19:00Z">
        <w:r w:rsidRPr="00F932A0" w:rsidDel="004F26D7">
          <w:rPr>
            <w:rFonts w:ascii="Times New Roman" w:eastAsia="Times New Roman" w:hAnsi="Times New Roman" w:cs="Times New Roman"/>
            <w:b/>
            <w:bCs/>
            <w:sz w:val="24"/>
            <w:szCs w:val="24"/>
            <w:rPrChange w:id="488" w:author="no name" w:date="2020-12-14T13:12:00Z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rPrChange>
          </w:rPr>
          <w:delText>...</w:delText>
        </w:r>
        <w:r w:rsidRPr="00F932A0" w:rsidDel="004F26D7">
          <w:rPr>
            <w:rFonts w:ascii="Times New Roman" w:eastAsia="Times New Roman" w:hAnsi="Times New Roman" w:cs="Times New Roman"/>
            <w:sz w:val="24"/>
            <w:szCs w:val="24"/>
            <w:rPrChange w:id="489" w:author="no name" w:date="2020-12-14T13:1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br/>
        </w:r>
      </w:del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9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Selama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9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9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9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9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datang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9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9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tentu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9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49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49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0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0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0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0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0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0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0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berlindung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0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0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0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1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ruangan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1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1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1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1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Ruangan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1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1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1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1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jarak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1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2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2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2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dengan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2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2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2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2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makin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2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2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dekat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2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3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3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ins w:id="532" w:author="no name" w:date="2020-12-14T13:29:00Z">
        <w:r w:rsidR="00B46ACC">
          <w:rPr>
            <w:rFonts w:ascii="Times New Roman" w:eastAsia="Times New Roman" w:hAnsi="Times New Roman" w:cs="Times New Roman"/>
            <w:sz w:val="24"/>
            <w:szCs w:val="24"/>
          </w:rPr>
          <w:t>Ya</w:t>
        </w:r>
      </w:ins>
      <w:proofErr w:type="spellEnd"/>
      <w:ins w:id="533" w:author="no name" w:date="2020-12-14T13:30:00Z">
        <w:r w:rsidR="00B46AC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534" w:author="no name" w:date="2020-12-14T13:29:00Z">
        <w:r w:rsidRPr="00F932A0" w:rsidDel="00B46ACC">
          <w:rPr>
            <w:rFonts w:ascii="Times New Roman" w:eastAsia="Times New Roman" w:hAnsi="Times New Roman" w:cs="Times New Roman"/>
            <w:sz w:val="24"/>
            <w:szCs w:val="24"/>
            <w:rPrChange w:id="535" w:author="no name" w:date="2020-12-14T13:1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Ya, </w:delText>
        </w:r>
      </w:del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3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3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3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soal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3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4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akses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4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4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4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4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4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4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tak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4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4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lagi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4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5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berjarak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5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proofErr w:type="gramStart"/>
      <w:r w:rsidRPr="00F932A0">
        <w:rPr>
          <w:rFonts w:ascii="Times New Roman" w:eastAsia="Times New Roman" w:hAnsi="Times New Roman" w:cs="Times New Roman"/>
          <w:sz w:val="24"/>
          <w:szCs w:val="24"/>
          <w:rPrChange w:id="55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ins w:id="553" w:author="no name" w:date="2020-12-14T13:21:00Z">
        <w:r w:rsidR="004F26D7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r w:rsidRPr="00F932A0">
        <w:rPr>
          <w:rFonts w:ascii="Times New Roman" w:eastAsia="Times New Roman" w:hAnsi="Times New Roman" w:cs="Times New Roman"/>
          <w:sz w:val="24"/>
          <w:szCs w:val="24"/>
          <w:rPrChange w:id="55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  <w:proofErr w:type="gramEnd"/>
    </w:p>
    <w:p w14:paraId="29DE74E2" w14:textId="77777777" w:rsidR="00927764" w:rsidRPr="00F932A0" w:rsidRDefault="00927764" w:rsidP="004F26D7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  <w:rPrChange w:id="55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556" w:author="no name" w:date="2020-12-14T13:21:00Z">
          <w:pPr>
            <w:shd w:val="clear" w:color="auto" w:fill="F5F5F5"/>
            <w:spacing w:after="375"/>
          </w:pPr>
        </w:pPrChange>
      </w:pP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5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Mulai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5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5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6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6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segala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6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6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jenis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6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6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masakan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6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6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6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6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bentuk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7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7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7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7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instan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7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7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biskuit-biskuit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7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di tata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7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7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7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toples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8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8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cantik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8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8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8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8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bubuk-bubuk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8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8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minuman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8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8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manis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9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9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9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9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9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9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ekonomis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59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</w:p>
    <w:p w14:paraId="5636D4D2" w14:textId="4A908187" w:rsidR="00927764" w:rsidRPr="00F932A0" w:rsidRDefault="00927764" w:rsidP="004F26D7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  <w:rPrChange w:id="59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598" w:author="no name" w:date="2020-12-14T13:21:00Z">
          <w:pPr>
            <w:shd w:val="clear" w:color="auto" w:fill="F5F5F5"/>
            <w:spacing w:after="375"/>
          </w:pPr>
        </w:pPrChange>
      </w:pP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59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Semua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0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0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harus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0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0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0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ins w:id="605" w:author="no name" w:date="2020-12-14T13:23:00Z">
        <w:r w:rsidR="00B46ACC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</w:ins>
      <w:proofErr w:type="spellEnd"/>
      <w:del w:id="606" w:author="no name" w:date="2020-12-14T13:23:00Z">
        <w:r w:rsidRPr="00F932A0" w:rsidDel="00B46ACC">
          <w:rPr>
            <w:rFonts w:ascii="Times New Roman" w:eastAsia="Times New Roman" w:hAnsi="Times New Roman" w:cs="Times New Roman"/>
            <w:sz w:val="24"/>
            <w:szCs w:val="24"/>
            <w:rPrChange w:id="607" w:author="no name" w:date="2020-12-14T13:1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almari</w:delText>
        </w:r>
      </w:del>
      <w:r w:rsidRPr="00F932A0">
        <w:rPr>
          <w:rFonts w:ascii="Times New Roman" w:eastAsia="Times New Roman" w:hAnsi="Times New Roman" w:cs="Times New Roman"/>
          <w:sz w:val="24"/>
          <w:szCs w:val="24"/>
          <w:rPrChange w:id="60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0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penyimpanan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1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1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Sebagai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1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1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bahan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1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1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persediaan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1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1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karena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1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1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mau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2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2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keluar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2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2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waktu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2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2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2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2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itu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2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2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3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3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3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3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berpikir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3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3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berkali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3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-kali</w:t>
      </w:r>
      <w:ins w:id="637" w:author="no name" w:date="2020-12-14T13:24:00Z">
        <w:r w:rsidR="00B46AC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638" w:author="no name" w:date="2020-12-14T13:24:00Z">
        <w:r w:rsidRPr="00F932A0" w:rsidDel="00B46ACC">
          <w:rPr>
            <w:rFonts w:ascii="Times New Roman" w:eastAsia="Times New Roman" w:hAnsi="Times New Roman" w:cs="Times New Roman"/>
            <w:sz w:val="24"/>
            <w:szCs w:val="24"/>
            <w:rPrChange w:id="639" w:author="no name" w:date="2020-12-14T13:1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. </w:delText>
        </w:r>
      </w:del>
      <w:proofErr w:type="spellStart"/>
      <w:ins w:id="640" w:author="no name" w:date="2020-12-14T13:24:00Z">
        <w:r w:rsidR="00B46ACC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641" w:author="no name" w:date="2020-12-14T13:24:00Z">
        <w:r w:rsidRPr="00F932A0" w:rsidDel="00B46ACC">
          <w:rPr>
            <w:rFonts w:ascii="Times New Roman" w:eastAsia="Times New Roman" w:hAnsi="Times New Roman" w:cs="Times New Roman"/>
            <w:sz w:val="24"/>
            <w:szCs w:val="24"/>
            <w:rPrChange w:id="642" w:author="no name" w:date="2020-12-14T13:1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A</w:delText>
        </w:r>
      </w:del>
      <w:r w:rsidRPr="00F932A0">
        <w:rPr>
          <w:rFonts w:ascii="Times New Roman" w:eastAsia="Times New Roman" w:hAnsi="Times New Roman" w:cs="Times New Roman"/>
          <w:sz w:val="24"/>
          <w:szCs w:val="24"/>
          <w:rPrChange w:id="64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4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4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merepotkan</w:t>
      </w:r>
      <w:proofErr w:type="spellEnd"/>
      <w:ins w:id="646" w:author="no name" w:date="2020-12-14T13:24:00Z">
        <w:r w:rsidR="00B46A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46ACC">
          <w:rPr>
            <w:rFonts w:ascii="Times New Roman" w:eastAsia="Times New Roman" w:hAnsi="Times New Roman" w:cs="Times New Roman"/>
            <w:sz w:val="24"/>
            <w:szCs w:val="24"/>
          </w:rPr>
          <w:t>nantinya</w:t>
        </w:r>
      </w:ins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4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14:paraId="108F6A83" w14:textId="71088348" w:rsidR="00927764" w:rsidRPr="00F932A0" w:rsidRDefault="00927764" w:rsidP="004F26D7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  <w:rPrChange w:id="64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649" w:author="no name" w:date="2020-12-14T13:21:00Z">
          <w:pPr>
            <w:shd w:val="clear" w:color="auto" w:fill="F5F5F5"/>
            <w:spacing w:after="375"/>
          </w:pPr>
        </w:pPrChange>
      </w:pP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5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5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5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5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5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salahnya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5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5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5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5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5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6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ins w:id="661" w:author="no name" w:date="2020-12-14T13:24:00Z">
        <w:r w:rsidR="00B46AC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662" w:author="no name" w:date="2020-12-14T13:24:00Z">
        <w:r w:rsidRPr="00F932A0" w:rsidDel="00B46ACC">
          <w:rPr>
            <w:rFonts w:ascii="Times New Roman" w:eastAsia="Times New Roman" w:hAnsi="Times New Roman" w:cs="Times New Roman"/>
            <w:sz w:val="24"/>
            <w:szCs w:val="24"/>
            <w:rPrChange w:id="663" w:author="no name" w:date="2020-12-14T13:1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. </w:delText>
        </w:r>
      </w:del>
      <w:ins w:id="664" w:author="no name" w:date="2020-12-14T13:24:00Z">
        <w:r w:rsidR="00B46ACC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665" w:author="no name" w:date="2020-12-14T13:24:00Z">
        <w:r w:rsidRPr="00F932A0" w:rsidDel="00B46ACC">
          <w:rPr>
            <w:rFonts w:ascii="Times New Roman" w:eastAsia="Times New Roman" w:hAnsi="Times New Roman" w:cs="Times New Roman"/>
            <w:sz w:val="24"/>
            <w:szCs w:val="24"/>
            <w:rPrChange w:id="666" w:author="no name" w:date="2020-12-14T13:1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Y</w:delText>
        </w:r>
      </w:del>
      <w:r w:rsidRPr="00F932A0">
        <w:rPr>
          <w:rFonts w:ascii="Times New Roman" w:eastAsia="Times New Roman" w:hAnsi="Times New Roman" w:cs="Times New Roman"/>
          <w:sz w:val="24"/>
          <w:szCs w:val="24"/>
          <w:rPrChange w:id="66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ang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6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6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7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membuatnya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7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salah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7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adalah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7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7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pemilihan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7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7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7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7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7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8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8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8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8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8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diri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8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Yang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8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penting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8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8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enak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8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9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9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9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belakangan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9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68F5DE7B" w14:textId="2431C1C0" w:rsidR="00927764" w:rsidRPr="00F932A0" w:rsidRDefault="00927764" w:rsidP="004F26D7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  <w:rPrChange w:id="69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695" w:author="no name" w:date="2020-12-14T13:21:00Z">
          <w:pPr>
            <w:shd w:val="clear" w:color="auto" w:fill="F5F5F5"/>
            <w:spacing w:after="375"/>
          </w:pPr>
        </w:pPrChange>
      </w:pP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9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Coba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9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69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69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0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mulai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0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0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aja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0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0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dulu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0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0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dengan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0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0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memperhatikan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0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label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1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informasi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1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1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gizi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1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1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ketika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1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1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1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1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memakan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1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2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2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2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2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2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2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2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jika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2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2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ingin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2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3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minum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3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3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hangat-hangat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3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3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takar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3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3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gulanya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3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3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jangan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3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4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kelebihan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4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4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Sebab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4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4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4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4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sudah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4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4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terlalu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4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5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manis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5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kata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5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5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 </w:t>
      </w:r>
      <w:ins w:id="754" w:author="no name" w:date="2020-12-14T13:29:00Z">
        <w:r w:rsidR="00B46ACC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F932A0">
        <w:rPr>
          <w:rFonts w:ascii="Times New Roman" w:eastAsia="Times New Roman" w:hAnsi="Times New Roman" w:cs="Times New Roman"/>
          <w:i/>
          <w:iCs/>
          <w:sz w:val="24"/>
          <w:szCs w:val="24"/>
          <w:rPrChange w:id="755" w:author="no name" w:date="2020-12-14T13:12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</w:t>
      </w:r>
      <w:proofErr w:type="spellEnd"/>
      <w:r w:rsidRPr="00F932A0">
        <w:rPr>
          <w:rFonts w:ascii="Times New Roman" w:eastAsia="Times New Roman" w:hAnsi="Times New Roman" w:cs="Times New Roman"/>
          <w:i/>
          <w:iCs/>
          <w:sz w:val="24"/>
          <w:szCs w:val="24"/>
          <w:rPrChange w:id="756" w:author="no name" w:date="2020-12-14T13:12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khan</w:t>
      </w:r>
      <w:ins w:id="757" w:author="no name" w:date="2020-12-14T13:29:00Z">
        <w:r w:rsidR="00B46AC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?”</w:t>
        </w:r>
      </w:ins>
      <w:r w:rsidRPr="00F932A0">
        <w:rPr>
          <w:rFonts w:ascii="Times New Roman" w:eastAsia="Times New Roman" w:hAnsi="Times New Roman" w:cs="Times New Roman"/>
          <w:i/>
          <w:iCs/>
          <w:sz w:val="24"/>
          <w:szCs w:val="24"/>
          <w:rPrChange w:id="758" w:author="no name" w:date="2020-12-14T13:12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.</w:t>
      </w:r>
    </w:p>
    <w:p w14:paraId="3B650C0C" w14:textId="77777777" w:rsidR="00927764" w:rsidRPr="00F932A0" w:rsidRDefault="00927764" w:rsidP="004F26D7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  <w:rPrChange w:id="75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760" w:author="no name" w:date="2020-12-14T13:21:00Z">
          <w:pPr>
            <w:shd w:val="clear" w:color="auto" w:fill="F5F5F5"/>
            <w:spacing w:after="375"/>
          </w:pPr>
        </w:pPrChange>
      </w:pPr>
      <w:r w:rsidRPr="00F932A0">
        <w:rPr>
          <w:rFonts w:ascii="Times New Roman" w:eastAsia="Times New Roman" w:hAnsi="Times New Roman" w:cs="Times New Roman"/>
          <w:sz w:val="24"/>
          <w:szCs w:val="24"/>
          <w:rPrChange w:id="76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Di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6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musim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6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6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6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rasa malas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6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bergerak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6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juga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6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6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7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7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7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biang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7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7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berat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7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badan yang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7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7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7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7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8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naiknya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8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8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Apalagi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8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8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munculnya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8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8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kaum-kaum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8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8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rebahan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8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9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kerjaannya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9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9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tiduran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9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dan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9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hanya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9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9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buka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9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79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tutup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79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media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0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sosial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0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0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0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0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pura-pura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0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0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sibuk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0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0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padahal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0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1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1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1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1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1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1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-chat. </w:t>
      </w:r>
    </w:p>
    <w:p w14:paraId="2E8BE966" w14:textId="77777777" w:rsidR="00927764" w:rsidRPr="00F932A0" w:rsidRDefault="00927764" w:rsidP="00B46ACC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  <w:rPrChange w:id="81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817" w:author="no name" w:date="2020-12-14T13:22:00Z">
          <w:pPr>
            <w:shd w:val="clear" w:color="auto" w:fill="F5F5F5"/>
            <w:spacing w:after="375"/>
          </w:pPr>
        </w:pPrChange>
      </w:pP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1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Kegiatan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1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2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seperti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2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2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inilah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2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2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2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lemak-lemak yang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2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seharusnya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2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2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dibakar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2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3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3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3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memilih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3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3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3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3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3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3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3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Jadi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4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simpanan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4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4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ditubuhmu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4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4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dimana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4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-mana.</w:t>
      </w:r>
    </w:p>
    <w:p w14:paraId="4885BB01" w14:textId="23E2A836" w:rsidR="00927764" w:rsidRPr="00F932A0" w:rsidRDefault="00927764" w:rsidP="00B46ACC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  <w:rPrChange w:id="84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847" w:author="no name" w:date="2020-12-14T13:23:00Z">
          <w:pPr>
            <w:shd w:val="clear" w:color="auto" w:fill="F5F5F5"/>
            <w:spacing w:after="375"/>
          </w:pPr>
        </w:pPrChange>
      </w:pPr>
      <w:r w:rsidRPr="00F932A0">
        <w:rPr>
          <w:rFonts w:ascii="Times New Roman" w:eastAsia="Times New Roman" w:hAnsi="Times New Roman" w:cs="Times New Roman"/>
          <w:sz w:val="24"/>
          <w:szCs w:val="24"/>
          <w:rPrChange w:id="84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Jadi,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4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jangan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5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5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salahkan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5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5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hujannya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5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5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Soal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5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5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nafsu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5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5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6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6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6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6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6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6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banyak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6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6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salahnya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6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6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7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7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7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7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7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7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7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7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mengendalikan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7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7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diri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8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8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Kalau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8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8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tiba-tiba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8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8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berat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8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badan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8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8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8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tergelincir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9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9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makin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9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9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kekanan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9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9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9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9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89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89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Coba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90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90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ingat-ingat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90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90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90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90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90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90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90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90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91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proofErr w:type="gramStart"/>
      <w:r w:rsidRPr="00F932A0">
        <w:rPr>
          <w:rFonts w:ascii="Times New Roman" w:eastAsia="Times New Roman" w:hAnsi="Times New Roman" w:cs="Times New Roman"/>
          <w:sz w:val="24"/>
          <w:szCs w:val="24"/>
          <w:rPrChange w:id="91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91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  <w:ins w:id="913" w:author="no name" w:date="2020-12-14T13:29:00Z">
        <w:r w:rsidR="00B46AC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proofErr w:type="gramEnd"/>
    </w:p>
    <w:p w14:paraId="4D64041B" w14:textId="6501D12B" w:rsidR="00927764" w:rsidRPr="00F932A0" w:rsidRDefault="00927764" w:rsidP="00F932A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rPrChange w:id="91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915" w:author="no name" w:date="2020-12-14T13:11:00Z">
          <w:pPr>
            <w:shd w:val="clear" w:color="auto" w:fill="F5F5F5"/>
            <w:spacing w:after="375"/>
          </w:pPr>
        </w:pPrChange>
      </w:pPr>
      <w:r w:rsidRPr="00F932A0">
        <w:rPr>
          <w:rFonts w:ascii="Times New Roman" w:eastAsia="Times New Roman" w:hAnsi="Times New Roman" w:cs="Times New Roman"/>
          <w:sz w:val="24"/>
          <w:szCs w:val="24"/>
          <w:rPrChange w:id="91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Mie rebus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91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kuah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91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susu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91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ditambah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92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92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telur</w:t>
      </w:r>
      <w:proofErr w:type="spellEnd"/>
      <w:ins w:id="922" w:author="no name" w:date="2020-12-14T13:29:00Z">
        <w:r w:rsidR="00B46AC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923" w:author="no name" w:date="2020-12-14T13:29:00Z">
        <w:r w:rsidRPr="00F932A0" w:rsidDel="00B46ACC">
          <w:rPr>
            <w:rFonts w:ascii="Times New Roman" w:eastAsia="Times New Roman" w:hAnsi="Times New Roman" w:cs="Times New Roman"/>
            <w:sz w:val="24"/>
            <w:szCs w:val="24"/>
            <w:rPrChange w:id="924" w:author="no name" w:date="2020-12-14T13:1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</w:delText>
        </w:r>
      </w:del>
      <w:r w:rsidRPr="00F932A0">
        <w:rPr>
          <w:rFonts w:ascii="Times New Roman" w:eastAsia="Times New Roman" w:hAnsi="Times New Roman" w:cs="Times New Roman"/>
          <w:sz w:val="24"/>
          <w:szCs w:val="24"/>
          <w:rPrChange w:id="92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ins w:id="926" w:author="no name" w:date="2020-12-14T13:29:00Z">
        <w:r w:rsidR="00B46ACC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927" w:author="no name" w:date="2020-12-14T13:29:00Z">
        <w:r w:rsidRPr="00F932A0" w:rsidDel="00B46ACC">
          <w:rPr>
            <w:rFonts w:ascii="Times New Roman" w:eastAsia="Times New Roman" w:hAnsi="Times New Roman" w:cs="Times New Roman"/>
            <w:sz w:val="24"/>
            <w:szCs w:val="24"/>
            <w:rPrChange w:id="928" w:author="no name" w:date="2020-12-14T13:1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Y</w:delText>
        </w:r>
      </w:del>
      <w:r w:rsidRPr="00F932A0">
        <w:rPr>
          <w:rFonts w:ascii="Times New Roman" w:eastAsia="Times New Roman" w:hAnsi="Times New Roman" w:cs="Times New Roman"/>
          <w:sz w:val="24"/>
          <w:szCs w:val="24"/>
          <w:rPrChange w:id="929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930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931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bisalah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93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93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934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93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93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500 </w:t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93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93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ins w:id="939" w:author="no name" w:date="2020-12-14T13:29:00Z">
        <w:r w:rsidR="00B46ACC">
          <w:rPr>
            <w:rFonts w:ascii="Times New Roman" w:eastAsia="Times New Roman" w:hAnsi="Times New Roman" w:cs="Times New Roman"/>
            <w:sz w:val="24"/>
            <w:szCs w:val="24"/>
          </w:rPr>
          <w:t>Haha</w:t>
        </w:r>
        <w:proofErr w:type="spellEnd"/>
        <w:r w:rsidR="00B46ACC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940" w:author="no name" w:date="2020-12-14T13:29:00Z">
        <w:r w:rsidRPr="00F932A0" w:rsidDel="00B46ACC">
          <w:rPr>
            <w:rFonts w:ascii="Times New Roman" w:eastAsia="Times New Roman" w:hAnsi="Times New Roman" w:cs="Times New Roman"/>
            <w:sz w:val="24"/>
            <w:szCs w:val="24"/>
            <w:rPrChange w:id="941" w:author="no name" w:date="2020-12-14T13:1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HAHA</w:delText>
        </w:r>
      </w:del>
      <w:r w:rsidRPr="00F932A0">
        <w:rPr>
          <w:rFonts w:ascii="Times New Roman" w:eastAsia="Times New Roman" w:hAnsi="Times New Roman" w:cs="Times New Roman"/>
          <w:sz w:val="24"/>
          <w:szCs w:val="24"/>
          <w:rPrChange w:id="942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</w:p>
    <w:p w14:paraId="10FE6B7C" w14:textId="77777777" w:rsidR="00927764" w:rsidRPr="00F932A0" w:rsidRDefault="00927764" w:rsidP="00F932A0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  <w:rPrChange w:id="943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944" w:author="no name" w:date="2020-12-14T13:11:00Z">
          <w:pPr>
            <w:shd w:val="clear" w:color="auto" w:fill="F5F5F5"/>
          </w:pPr>
        </w:pPrChange>
      </w:pPr>
      <w:r w:rsidRPr="00F932A0">
        <w:rPr>
          <w:rFonts w:ascii="Times New Roman" w:eastAsia="Times New Roman" w:hAnsi="Times New Roman" w:cs="Times New Roman"/>
          <w:sz w:val="24"/>
          <w:szCs w:val="24"/>
          <w:rPrChange w:id="945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Salam,</w:t>
      </w:r>
      <w:r w:rsidRPr="00F932A0">
        <w:rPr>
          <w:rFonts w:ascii="Times New Roman" w:eastAsia="Times New Roman" w:hAnsi="Times New Roman" w:cs="Times New Roman"/>
          <w:sz w:val="24"/>
          <w:szCs w:val="24"/>
          <w:rPrChange w:id="946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br/>
      </w:r>
      <w:proofErr w:type="spellStart"/>
      <w:r w:rsidRPr="00F932A0">
        <w:rPr>
          <w:rFonts w:ascii="Times New Roman" w:eastAsia="Times New Roman" w:hAnsi="Times New Roman" w:cs="Times New Roman"/>
          <w:sz w:val="24"/>
          <w:szCs w:val="24"/>
          <w:rPrChange w:id="947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Listhia</w:t>
      </w:r>
      <w:proofErr w:type="spellEnd"/>
      <w:r w:rsidRPr="00F932A0">
        <w:rPr>
          <w:rFonts w:ascii="Times New Roman" w:eastAsia="Times New Roman" w:hAnsi="Times New Roman" w:cs="Times New Roman"/>
          <w:sz w:val="24"/>
          <w:szCs w:val="24"/>
          <w:rPrChange w:id="948" w:author="no name" w:date="2020-12-14T13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H. Rahman</w:t>
      </w:r>
    </w:p>
    <w:p w14:paraId="0B6E2833" w14:textId="77777777" w:rsidR="00927764" w:rsidRPr="00F932A0" w:rsidRDefault="00927764" w:rsidP="00F932A0">
      <w:pPr>
        <w:jc w:val="both"/>
        <w:rPr>
          <w:rFonts w:ascii="Times New Roman" w:hAnsi="Times New Roman" w:cs="Times New Roman"/>
          <w:sz w:val="24"/>
          <w:szCs w:val="24"/>
          <w:rPrChange w:id="949" w:author="no name" w:date="2020-12-14T13:12:00Z">
            <w:rPr/>
          </w:rPrChange>
        </w:rPr>
        <w:pPrChange w:id="950" w:author="no name" w:date="2020-12-14T13:11:00Z">
          <w:pPr/>
        </w:pPrChange>
      </w:pPr>
    </w:p>
    <w:p w14:paraId="1C08F031" w14:textId="77777777" w:rsidR="00927764" w:rsidRPr="00F932A0" w:rsidRDefault="00927764" w:rsidP="00F932A0">
      <w:pPr>
        <w:jc w:val="both"/>
        <w:rPr>
          <w:rFonts w:ascii="Times New Roman" w:hAnsi="Times New Roman" w:cs="Times New Roman"/>
          <w:i/>
          <w:sz w:val="24"/>
          <w:szCs w:val="24"/>
          <w:rPrChange w:id="951" w:author="no name" w:date="2020-12-14T13:12:00Z">
            <w:rPr>
              <w:i/>
            </w:rPr>
          </w:rPrChange>
        </w:rPr>
        <w:pPrChange w:id="952" w:author="no name" w:date="2020-12-14T13:11:00Z">
          <w:pPr/>
        </w:pPrChange>
      </w:pPr>
    </w:p>
    <w:p w14:paraId="1DF33C1A" w14:textId="77777777" w:rsidR="00927764" w:rsidRPr="00F932A0" w:rsidRDefault="00927764" w:rsidP="00F932A0">
      <w:pPr>
        <w:jc w:val="both"/>
        <w:rPr>
          <w:rFonts w:ascii="Times New Roman" w:hAnsi="Times New Roman" w:cs="Times New Roman"/>
          <w:i/>
          <w:sz w:val="24"/>
          <w:szCs w:val="24"/>
          <w:rPrChange w:id="953" w:author="no name" w:date="2020-12-14T13:12:00Z">
            <w:rPr>
              <w:rFonts w:ascii="Cambria" w:hAnsi="Cambria"/>
              <w:i/>
              <w:sz w:val="18"/>
              <w:szCs w:val="18"/>
            </w:rPr>
          </w:rPrChange>
        </w:rPr>
        <w:pPrChange w:id="954" w:author="no name" w:date="2020-12-14T13:11:00Z">
          <w:pPr/>
        </w:pPrChange>
      </w:pPr>
      <w:proofErr w:type="spellStart"/>
      <w:r w:rsidRPr="00F932A0">
        <w:rPr>
          <w:rFonts w:ascii="Times New Roman" w:hAnsi="Times New Roman" w:cs="Times New Roman"/>
          <w:i/>
          <w:sz w:val="24"/>
          <w:szCs w:val="24"/>
          <w:rPrChange w:id="955" w:author="no name" w:date="2020-12-14T13:12:00Z">
            <w:rPr>
              <w:rFonts w:ascii="Cambria" w:hAnsi="Cambria"/>
              <w:i/>
              <w:sz w:val="18"/>
              <w:szCs w:val="18"/>
            </w:rPr>
          </w:rPrChange>
        </w:rPr>
        <w:t>Sumber</w:t>
      </w:r>
      <w:proofErr w:type="spellEnd"/>
      <w:r w:rsidRPr="00F932A0">
        <w:rPr>
          <w:rFonts w:ascii="Times New Roman" w:hAnsi="Times New Roman" w:cs="Times New Roman"/>
          <w:i/>
          <w:sz w:val="24"/>
          <w:szCs w:val="24"/>
          <w:rPrChange w:id="956" w:author="no name" w:date="2020-12-14T13:12:00Z">
            <w:rPr>
              <w:rFonts w:ascii="Cambria" w:hAnsi="Cambria"/>
              <w:i/>
              <w:sz w:val="18"/>
              <w:szCs w:val="18"/>
            </w:rPr>
          </w:rPrChange>
        </w:rPr>
        <w:t xml:space="preserve">: </w:t>
      </w:r>
      <w:r w:rsidR="001A7CD0" w:rsidRPr="00F932A0">
        <w:rPr>
          <w:rFonts w:ascii="Times New Roman" w:hAnsi="Times New Roman" w:cs="Times New Roman"/>
          <w:sz w:val="24"/>
          <w:szCs w:val="24"/>
          <w:rPrChange w:id="957" w:author="no name" w:date="2020-12-14T13:12:00Z">
            <w:rPr/>
          </w:rPrChange>
        </w:rPr>
        <w:fldChar w:fldCharType="begin"/>
      </w:r>
      <w:r w:rsidR="001A7CD0" w:rsidRPr="00F932A0">
        <w:rPr>
          <w:rFonts w:ascii="Times New Roman" w:hAnsi="Times New Roman" w:cs="Times New Roman"/>
          <w:sz w:val="24"/>
          <w:szCs w:val="24"/>
          <w:rPrChange w:id="958" w:author="no name" w:date="2020-12-14T13:12:00Z">
            <w:rPr/>
          </w:rPrChange>
        </w:rPr>
        <w:instrText xml:space="preserve"> HYPERLINK "https://www.kompasiana.com/listhiahr/5e11e59a097f367b4a413222/hujan-turun-berat-badan-naik?page=all" \l "section1" </w:instrText>
      </w:r>
      <w:r w:rsidR="001A7CD0" w:rsidRPr="00F932A0">
        <w:rPr>
          <w:rFonts w:ascii="Times New Roman" w:hAnsi="Times New Roman" w:cs="Times New Roman"/>
          <w:sz w:val="24"/>
          <w:szCs w:val="24"/>
          <w:rPrChange w:id="959" w:author="no name" w:date="2020-12-14T13:12:00Z">
            <w:rPr/>
          </w:rPrChange>
        </w:rPr>
        <w:fldChar w:fldCharType="separate"/>
      </w:r>
      <w:r w:rsidRPr="00F932A0">
        <w:rPr>
          <w:rStyle w:val="Hyperlink"/>
          <w:rFonts w:ascii="Times New Roman" w:hAnsi="Times New Roman" w:cs="Times New Roman"/>
          <w:i/>
          <w:sz w:val="24"/>
          <w:szCs w:val="24"/>
          <w:rPrChange w:id="960" w:author="no name" w:date="2020-12-14T13:12:00Z">
            <w:rPr>
              <w:rStyle w:val="Hyperlink"/>
              <w:rFonts w:ascii="Cambria" w:hAnsi="Cambria"/>
              <w:i/>
              <w:sz w:val="18"/>
              <w:szCs w:val="18"/>
            </w:rPr>
          </w:rPrChange>
        </w:rPr>
        <w:t>https://www.kompasiana.com/listhiahr/5e11e59a097f367b4a413222/hujan-turun-berat-badan-naik?page=all#section1</w:t>
      </w:r>
      <w:r w:rsidR="001A7CD0" w:rsidRPr="00F932A0">
        <w:rPr>
          <w:rStyle w:val="Hyperlink"/>
          <w:rFonts w:ascii="Times New Roman" w:hAnsi="Times New Roman" w:cs="Times New Roman"/>
          <w:i/>
          <w:sz w:val="24"/>
          <w:szCs w:val="24"/>
          <w:rPrChange w:id="961" w:author="no name" w:date="2020-12-14T13:12:00Z">
            <w:rPr>
              <w:rStyle w:val="Hyperlink"/>
              <w:rFonts w:ascii="Cambria" w:hAnsi="Cambria"/>
              <w:i/>
              <w:sz w:val="18"/>
              <w:szCs w:val="18"/>
            </w:rPr>
          </w:rPrChange>
        </w:rPr>
        <w:fldChar w:fldCharType="end"/>
      </w:r>
    </w:p>
    <w:p w14:paraId="1755830C" w14:textId="77777777" w:rsidR="00924DF5" w:rsidRDefault="00924DF5"/>
    <w:sectPr w:rsidR="00924DF5" w:rsidSect="00927764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EA4B5" w14:textId="77777777" w:rsidR="001A7CD0" w:rsidRDefault="001A7CD0">
      <w:r>
        <w:separator/>
      </w:r>
    </w:p>
  </w:endnote>
  <w:endnote w:type="continuationSeparator" w:id="0">
    <w:p w14:paraId="0F11A222" w14:textId="77777777" w:rsidR="001A7CD0" w:rsidRDefault="001A7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C1F28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BE41CDE" w14:textId="77777777" w:rsidR="00941E77" w:rsidRDefault="001A7CD0">
    <w:pPr>
      <w:pStyle w:val="Footer"/>
    </w:pPr>
  </w:p>
  <w:p w14:paraId="29345A99" w14:textId="77777777" w:rsidR="00941E77" w:rsidRDefault="001A7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1ADDD" w14:textId="77777777" w:rsidR="001A7CD0" w:rsidRDefault="001A7CD0">
      <w:r>
        <w:separator/>
      </w:r>
    </w:p>
  </w:footnote>
  <w:footnote w:type="continuationSeparator" w:id="0">
    <w:p w14:paraId="6F05471F" w14:textId="77777777" w:rsidR="001A7CD0" w:rsidRDefault="001A7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o name">
    <w15:presenceInfo w15:providerId="None" w15:userId="no na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1A7CD0"/>
    <w:rsid w:val="002318A3"/>
    <w:rsid w:val="0042167F"/>
    <w:rsid w:val="004F26D7"/>
    <w:rsid w:val="00924DF5"/>
    <w:rsid w:val="00927764"/>
    <w:rsid w:val="00B46ACC"/>
    <w:rsid w:val="00C20908"/>
    <w:rsid w:val="00F9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EA91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F932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2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no name</cp:lastModifiedBy>
  <cp:revision>4</cp:revision>
  <dcterms:created xsi:type="dcterms:W3CDTF">2020-08-26T21:16:00Z</dcterms:created>
  <dcterms:modified xsi:type="dcterms:W3CDTF">2020-12-14T05:30:00Z</dcterms:modified>
</cp:coreProperties>
</file>