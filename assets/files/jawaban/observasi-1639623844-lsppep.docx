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722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0CD98E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6EECB8" w14:textId="77777777" w:rsidR="007952C3" w:rsidRDefault="007952C3"/>
    <w:p w14:paraId="6C7C27C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6CDD82C" w14:textId="77777777" w:rsidTr="00E0626E">
        <w:tc>
          <w:tcPr>
            <w:tcW w:w="9350" w:type="dxa"/>
          </w:tcPr>
          <w:p w14:paraId="720F14C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DBAB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911BC6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010DA" w14:textId="5D1348A0" w:rsidR="00A93A02" w:rsidRDefault="00A93A02" w:rsidP="00A93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del w:id="0" w:author="yesifranita@gmail.com" w:date="2021-12-16T10:02:00Z">
              <w:r w:rsidRPr="00A16D9B" w:rsidDel="00E8301F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1" w:author="yesifranita@gmail.com" w:date="2021-12-16T10:02:00Z">
              <w:r w:rsidR="00E8301F"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</w:ins>
            <w:ins w:id="2" w:author="yesifranita@gmail.com" w:date="2021-12-16T09:55:00Z">
              <w:r w:rsidR="001E024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3" w:author="yesifranita@gmail.com" w:date="2021-12-16T09:55:00Z">
              <w:r w:rsidRPr="00A16D9B" w:rsidDel="001E0243">
                <w:rPr>
                  <w:rFonts w:ascii="Times New Roman" w:hAnsi="Times New Roman" w:cs="Times New Roman"/>
                  <w:sz w:val="24"/>
                  <w:szCs w:val="24"/>
                </w:rPr>
                <w:delText>ubilee</w:delText>
              </w:r>
            </w:del>
            <w:del w:id="4" w:author="yesifranita@gmail.com" w:date="2021-12-16T09:56:00Z">
              <w:r w:rsidRPr="00A16D9B" w:rsidDel="001E0243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5" w:author="yesifranita@gmail.com" w:date="2021-12-16T09:5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6" w:author="yesifranita@gmail.com" w:date="2021-12-16T09:5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7" w:author="yesifranita@gmail.com" w:date="2021-12-16T09:47:00Z">
              <w:r w:rsidRPr="00A16D9B" w:rsidDel="00A93A0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8" w:author="yesifranita@gmail.com" w:date="2021-12-16T09:4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A3FF819" w14:textId="1B0BC65A" w:rsidR="00A93A02" w:rsidRDefault="00A93A02" w:rsidP="00A93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ins w:id="9" w:author="yesifranita@gmail.com" w:date="2021-12-16T10:01:00Z">
              <w:r w:rsidR="00E8301F" w:rsidRPr="00A16D9B">
                <w:rPr>
                  <w:rFonts w:ascii="Times New Roman" w:hAnsi="Times New Roman" w:cs="Times New Roman"/>
                  <w:sz w:val="24"/>
                  <w:szCs w:val="24"/>
                </w:rPr>
                <w:t>Muri</w:t>
              </w:r>
            </w:ins>
            <w:ins w:id="10" w:author="yesifranita@gmail.com" w:date="2021-12-16T10:02:00Z">
              <w:r w:rsidR="00E8301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11" w:author="yesifranita@gmail.com" w:date="2021-12-16T10:01:00Z">
              <w:r w:rsidR="00E8301F" w:rsidRPr="00A16D9B" w:rsidDel="00E8301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2" w:author="yesifranita@gmail.com" w:date="2021-12-16T10:01:00Z">
              <w:r w:rsidRPr="00A16D9B" w:rsidDel="00E8301F">
                <w:rPr>
                  <w:rFonts w:ascii="Times New Roman" w:hAnsi="Times New Roman" w:cs="Times New Roman"/>
                  <w:sz w:val="24"/>
                  <w:szCs w:val="24"/>
                </w:rPr>
                <w:delText>M</w:delText>
              </w:r>
            </w:del>
            <w:del w:id="13" w:author="yesifranita@gmail.com" w:date="2021-12-16T09:55:00Z">
              <w:r w:rsidRPr="00A16D9B" w:rsidDel="001E0243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del w:id="14" w:author="yesifranita@gmail.com" w:date="2021-12-16T10:01:00Z">
              <w:r w:rsidRPr="00A16D9B" w:rsidDel="00E8301F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del w:id="15" w:author="yesifranita@gmail.com" w:date="2021-12-16T10:02:00Z">
              <w:r w:rsidRPr="00A16D9B" w:rsidDel="00E8301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16" w:author="yesifranita@gmail.com" w:date="2021-12-16T09:5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ins w:id="17" w:author="yesifranita@gmail.com" w:date="2021-12-16T09:5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B4507FC" w14:textId="12B05C3A" w:rsidR="00A93A02" w:rsidRDefault="00A93A02" w:rsidP="00A93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ins w:id="18" w:author="yesifranita@gmail.com" w:date="2021-12-16T10:01:00Z">
              <w:r w:rsidR="00E8301F"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</w:ins>
            <w:del w:id="19" w:author="yesifranita@gmail.com" w:date="2021-12-16T10:01:00Z">
              <w:r w:rsidRPr="00A16D9B" w:rsidDel="00E8301F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del w:id="20" w:author="yesifranita@gmail.com" w:date="2021-12-16T09:55:00Z">
              <w:r w:rsidRPr="00A16D9B" w:rsidDel="001E0243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1" w:author="yesifranita@gmail.com" w:date="2021-12-16T09:50:00Z">
              <w:r w:rsidR="00D10DA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22" w:author="yesifranita@gmail.com" w:date="2021-12-16T09:50:00Z">
              <w:r w:rsidR="00D10DA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del w:id="23" w:author="yesifranita@gmail.com" w:date="2021-12-16T09:47:00Z">
              <w:r w:rsidRPr="00A16D9B" w:rsidDel="00A93A0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ins w:id="24" w:author="yesifranita@gmail.com" w:date="2021-12-16T09:4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F800FE" w14:textId="01F3CBE1" w:rsidR="00A93A02" w:rsidRDefault="00A93A02" w:rsidP="00A93A02">
            <w:pPr>
              <w:spacing w:line="480" w:lineRule="auto"/>
              <w:rPr>
                <w:ins w:id="25" w:author="yesifranita@gmail.com" w:date="2021-12-16T09:5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ins w:id="26" w:author="yesifranita@gmail.com" w:date="2021-12-16T10:01:00Z">
              <w:r w:rsidR="00E8301F"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</w:ins>
            <w:del w:id="27" w:author="yesifranita@gmail.com" w:date="2021-12-16T10:01:00Z">
              <w:r w:rsidRPr="00A16D9B" w:rsidDel="00E8301F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del w:id="28" w:author="yesifranita@gmail.com" w:date="2021-12-16T09:55:00Z">
              <w:r w:rsidRPr="00A16D9B" w:rsidDel="001E0243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9" w:author="yesifranita@gmail.com" w:date="2021-12-16T09:50:00Z">
              <w:r w:rsidR="00D10DA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30" w:author="yesifranita@gmail.com" w:date="2021-12-16T09:50:00Z">
              <w:r w:rsidR="00D10DA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276A9D8" w14:textId="5ADC015C" w:rsidR="00D10DAB" w:rsidDel="00D10DAB" w:rsidRDefault="00D10DAB" w:rsidP="00A93A02">
            <w:pPr>
              <w:spacing w:line="480" w:lineRule="auto"/>
              <w:rPr>
                <w:del w:id="31" w:author="yesifranita@gmail.com" w:date="2021-12-16T09:51:00Z"/>
                <w:rFonts w:ascii="Times New Roman" w:hAnsi="Times New Roman" w:cs="Times New Roman"/>
                <w:sz w:val="24"/>
                <w:szCs w:val="24"/>
              </w:rPr>
            </w:pPr>
            <w:ins w:id="32" w:author="yesifranita@gmail.com" w:date="2021-12-16T09:5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Salim, J</w:t>
              </w:r>
            </w:ins>
            <w:ins w:id="33" w:author="yesifranita@gmail.com" w:date="2021-12-16T10:02:00Z">
              <w:r w:rsidR="00E8301F" w:rsidRPr="00A16D9B">
                <w:rPr>
                  <w:rFonts w:ascii="Times New Roman" w:hAnsi="Times New Roman" w:cs="Times New Roman"/>
                  <w:sz w:val="24"/>
                  <w:szCs w:val="24"/>
                </w:rPr>
                <w:t>oko</w:t>
              </w:r>
            </w:ins>
            <w:ins w:id="34" w:author="yesifranita@gmail.com" w:date="2021-12-16T09:5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35" w:author="yesifranita@gmail.com" w:date="2021-12-16T09:54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36" w:author="yesifranita@gmail.com" w:date="2021-12-16T09:51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47C133C" w14:textId="77777777" w:rsidR="00D10DAB" w:rsidRPr="00A16D9B" w:rsidRDefault="00D10DAB" w:rsidP="00A93A02">
            <w:pPr>
              <w:spacing w:line="480" w:lineRule="auto"/>
              <w:rPr>
                <w:ins w:id="37" w:author="yesifranita@gmail.com" w:date="2021-12-16T09:52:00Z"/>
                <w:rFonts w:ascii="Times New Roman" w:hAnsi="Times New Roman" w:cs="Times New Roman"/>
                <w:sz w:val="24"/>
                <w:szCs w:val="24"/>
              </w:rPr>
            </w:pPr>
          </w:p>
          <w:p w14:paraId="314AE9D0" w14:textId="13793138" w:rsidR="00A93A02" w:rsidRPr="00A16D9B" w:rsidRDefault="00A93A02" w:rsidP="00A93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ins w:id="38" w:author="yesifranita@gmail.com" w:date="2021-12-16T10:01:00Z">
              <w:r w:rsidR="00E8301F" w:rsidRPr="00A16D9B">
                <w:rPr>
                  <w:rFonts w:ascii="Times New Roman" w:hAnsi="Times New Roman" w:cs="Times New Roman"/>
                  <w:sz w:val="24"/>
                  <w:szCs w:val="24"/>
                </w:rPr>
                <w:t>Feri</w:t>
              </w:r>
            </w:ins>
            <w:del w:id="39" w:author="yesifranita@gmail.com" w:date="2021-12-16T10:01:00Z">
              <w:r w:rsidRPr="00A16D9B" w:rsidDel="00E8301F">
                <w:rPr>
                  <w:rFonts w:ascii="Times New Roman" w:hAnsi="Times New Roman" w:cs="Times New Roman"/>
                  <w:sz w:val="24"/>
                  <w:szCs w:val="24"/>
                </w:rPr>
                <w:delText>F</w:delText>
              </w:r>
            </w:del>
            <w:del w:id="40" w:author="yesifranita@gmail.com" w:date="2021-12-16T09:56:00Z">
              <w:r w:rsidRPr="00A16D9B" w:rsidDel="001E0243">
                <w:rPr>
                  <w:rFonts w:ascii="Times New Roman" w:hAnsi="Times New Roman" w:cs="Times New Roman"/>
                  <w:sz w:val="24"/>
                  <w:szCs w:val="24"/>
                </w:rPr>
                <w:delText>e</w:delText>
              </w:r>
            </w:del>
            <w:del w:id="41" w:author="yesifranita@gmail.com" w:date="2021-12-16T09:55:00Z">
              <w:r w:rsidRPr="00A16D9B" w:rsidDel="001E0243">
                <w:rPr>
                  <w:rFonts w:ascii="Times New Roman" w:hAnsi="Times New Roman" w:cs="Times New Roman"/>
                  <w:sz w:val="24"/>
                  <w:szCs w:val="24"/>
                </w:rPr>
                <w:delText>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42" w:author="yesifranita@gmail.com" w:date="2021-12-16T09:50:00Z">
              <w:r w:rsidR="00D10DA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43" w:author="yesifranita@gmail.com" w:date="2021-12-16T09:50:00Z">
              <w:r w:rsidR="00D10DA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C5BC2E" w14:textId="0A33329A" w:rsidR="00A93A02" w:rsidRPr="00A16D9B" w:rsidDel="00D10DAB" w:rsidRDefault="00A93A02" w:rsidP="00A93A02">
            <w:pPr>
              <w:spacing w:line="480" w:lineRule="auto"/>
              <w:rPr>
                <w:del w:id="44" w:author="yesifranita@gmail.com" w:date="2021-12-16T09:51:00Z"/>
                <w:rFonts w:ascii="Times New Roman" w:hAnsi="Times New Roman" w:cs="Times New Roman"/>
                <w:sz w:val="24"/>
                <w:szCs w:val="24"/>
              </w:rPr>
            </w:pPr>
            <w:del w:id="45" w:author="yesifranita@gmail.com" w:date="2021-12-16T09:51:00Z">
              <w:r w:rsidRPr="00A16D9B" w:rsidDel="00D10DA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D10DA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D10DA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87589CC" w14:textId="48172FEA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ins w:id="46" w:author="yesifranita@gmail.com" w:date="2021-12-16T10:02:00Z">
              <w:r w:rsidR="00E8301F" w:rsidRPr="00A16D9B">
                <w:rPr>
                  <w:rFonts w:ascii="Times New Roman" w:hAnsi="Times New Roman" w:cs="Times New Roman"/>
                  <w:sz w:val="24"/>
                  <w:szCs w:val="24"/>
                </w:rPr>
                <w:t>Jony</w:t>
              </w:r>
            </w:ins>
            <w:del w:id="47" w:author="yesifranita@gmail.com" w:date="2021-12-16T10:02:00Z">
              <w:r w:rsidRPr="00A16D9B" w:rsidDel="00E8301F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del w:id="48" w:author="yesifranita@gmail.com" w:date="2021-12-16T09:56:00Z">
              <w:r w:rsidRPr="00A16D9B" w:rsidDel="001E0243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49" w:author="yesifranita@gmail.com" w:date="2021-12-16T09:52:00Z">
              <w:r w:rsidR="00D10DA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ins w:id="50" w:author="yesifranita@gmail.com" w:date="2021-12-16T09:52:00Z">
              <w:r w:rsidR="00D10DA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EB8E8F5" w14:textId="77777777" w:rsidR="007952C3" w:rsidRPr="00A16D9B" w:rsidRDefault="007952C3" w:rsidP="00A93A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EAC94F" w14:textId="77777777" w:rsidR="007952C3" w:rsidRDefault="007952C3"/>
    <w:p w14:paraId="47398D74" w14:textId="77777777" w:rsidR="007952C3" w:rsidRDefault="007952C3"/>
    <w:p w14:paraId="05F465FF" w14:textId="77777777" w:rsidR="007952C3" w:rsidRDefault="007952C3"/>
    <w:p w14:paraId="0BF9ACB9" w14:textId="77777777" w:rsidR="007952C3" w:rsidRDefault="007952C3"/>
    <w:p w14:paraId="0463FAD2" w14:textId="77777777" w:rsidR="007952C3" w:rsidRDefault="007952C3"/>
    <w:p w14:paraId="0A99F3F4" w14:textId="77777777" w:rsidR="007952C3" w:rsidRDefault="007952C3"/>
    <w:p w14:paraId="4F308AD1" w14:textId="77777777" w:rsidR="007952C3" w:rsidRDefault="007952C3"/>
    <w:p w14:paraId="144A501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esifranita@gmail.com">
    <w15:presenceInfo w15:providerId="Windows Live" w15:userId="6245f6ffe2a24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markup="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E0243"/>
    <w:rsid w:val="0042167F"/>
    <w:rsid w:val="007952C3"/>
    <w:rsid w:val="00924DF5"/>
    <w:rsid w:val="00A93A02"/>
    <w:rsid w:val="00D10DAB"/>
    <w:rsid w:val="00E8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226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93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7B1-97F5-47FB-AC4F-2C355938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yesifranita@gmail.com</cp:lastModifiedBy>
  <cp:revision>3</cp:revision>
  <dcterms:created xsi:type="dcterms:W3CDTF">2021-12-16T02:57:00Z</dcterms:created>
  <dcterms:modified xsi:type="dcterms:W3CDTF">2021-12-16T03:03:00Z</dcterms:modified>
</cp:coreProperties>
</file>