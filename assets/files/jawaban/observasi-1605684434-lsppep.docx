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C70B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1FDEE7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B2CD2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774732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5341291" w14:textId="77777777" w:rsidTr="00D810B0">
        <w:tc>
          <w:tcPr>
            <w:tcW w:w="9350" w:type="dxa"/>
          </w:tcPr>
          <w:p w14:paraId="0971D1C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8D80A" w14:textId="48093A83" w:rsidR="00D80F46" w:rsidRPr="00583884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SOFI" w:date="2020-11-18T13:40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SOFI" w:date="2020-11-18T13:40:00Z">
              <w:r w:rsidRPr="00A16D9B" w:rsidDel="00583884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SOFI" w:date="2020-11-18T13:40:00Z">
              <w:r w:rsidR="00583884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12D4EC4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  <w:p w14:paraId="0D79F26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</w:t>
            </w:r>
            <w:proofErr w:type="spellStart"/>
            <w:ins w:id="4" w:author="SOFI" w:date="2020-11-18T13:36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Swt</w:t>
              </w:r>
              <w:proofErr w:type="spellEnd"/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segala  bimbingan-Nya  kepada penulis untuk menyelesaikan buku praktikum </w:t>
            </w:r>
            <w:r w:rsidRPr="0058388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" w:author="SOFI" w:date="2020-11-18T13:3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A554E9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56D72" w14:textId="5C68319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ins w:id="6" w:author="SOFI" w:date="2020-11-18T13:36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7" w:author="SOFI" w:date="2020-11-18T13:36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8" w:author="SOFI" w:date="2020-11-18T13:36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9" w:author="SOFI" w:date="2020-11-18T13:36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Sasaran dari praktikum Jaringan Komputer ini  adalah  memberikan </w:t>
            </w:r>
            <w:del w:id="10" w:author="SOFI" w:date="2020-11-18T13:40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 kepada  mahasiswa  tentang  teknik  membangun  sistem  </w:t>
            </w:r>
            <w:ins w:id="11" w:author="SOFI" w:date="2020-11-18T13:35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12" w:author="SOFI" w:date="2020-11-18T13:35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13" w:author="SOFI" w:date="2020-11-18T13:35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4" w:author="SOFI" w:date="2020-11-18T13:35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ins w:id="15" w:author="SOFI" w:date="2020-11-18T13:41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</w:t>
            </w:r>
            <w:ins w:id="16" w:author="SOFI" w:date="2020-11-18T13:41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</w:t>
            </w:r>
            <w:del w:id="17" w:author="SOFI" w:date="2020-11-18T13:38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DNS</w:t>
            </w:r>
            <w:del w:id="18" w:author="SOFI" w:date="2020-11-18T13:38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web</w:t>
            </w:r>
            <w:del w:id="19" w:author="SOFI" w:date="2020-11-18T13:38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proxy</w:t>
            </w:r>
            <w:del w:id="20" w:author="SOFI" w:date="2020-11-18T13:38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server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del w:id="21" w:author="SOFI" w:date="2020-11-18T13:38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lain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  Selain  itu</w:t>
            </w:r>
            <w:ins w:id="22" w:author="SOFI" w:date="2020-11-18T13:35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58388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3" w:author="SOFI" w:date="2020-11-18T13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14:paraId="2C347FC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725E5" w14:textId="7206C9D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24" w:author="SOFI" w:date="2020-11-18T13:38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O</w:t>
              </w:r>
            </w:ins>
            <w:del w:id="25" w:author="SOFI" w:date="2020-11-18T13:38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>,  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del w:id="26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karena</w:t>
            </w:r>
            <w:del w:id="27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itu</w:t>
            </w:r>
            <w:ins w:id="28" w:author="SOFI" w:date="2020-11-18T13:38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9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del w:id="30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del w:id="31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memperbaikinya</w:t>
            </w:r>
            <w:del w:id="32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secara</w:t>
            </w:r>
            <w:del w:id="33" w:author="SOFI" w:date="2020-11-18T13:39:00Z">
              <w:r w:rsidRPr="00A16D9B" w:rsidDel="005838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berkala.</w:t>
            </w:r>
            <w:ins w:id="34" w:author="SOFI" w:date="2020-11-18T13:38:00Z">
              <w:r w:rsidR="005838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1415C74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A45F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2DAAA21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84CC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D45552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7E0156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2DE3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9B900B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5C7319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B8560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C9437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2E7F9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E2208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806658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720B1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20914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78F3" w14:textId="77777777" w:rsidR="00F577E8" w:rsidRDefault="00F577E8" w:rsidP="00D80F46">
      <w:r>
        <w:separator/>
      </w:r>
    </w:p>
  </w:endnote>
  <w:endnote w:type="continuationSeparator" w:id="0">
    <w:p w14:paraId="21EF3343" w14:textId="77777777" w:rsidR="00F577E8" w:rsidRDefault="00F577E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AFA54" w14:textId="77777777" w:rsidR="00D80F46" w:rsidRDefault="00D80F46">
    <w:pPr>
      <w:pStyle w:val="Footer"/>
    </w:pPr>
    <w:r>
      <w:t>CLO-4</w:t>
    </w:r>
  </w:p>
  <w:p w14:paraId="30E24D5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8081" w14:textId="77777777" w:rsidR="00F577E8" w:rsidRDefault="00F577E8" w:rsidP="00D80F46">
      <w:r>
        <w:separator/>
      </w:r>
    </w:p>
  </w:footnote>
  <w:footnote w:type="continuationSeparator" w:id="0">
    <w:p w14:paraId="0FC388D3" w14:textId="77777777" w:rsidR="00F577E8" w:rsidRDefault="00F577E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FI">
    <w15:presenceInfo w15:providerId="None" w15:userId="SO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83884"/>
    <w:rsid w:val="00771E9D"/>
    <w:rsid w:val="008D1AF7"/>
    <w:rsid w:val="00902B77"/>
    <w:rsid w:val="00924DF5"/>
    <w:rsid w:val="00A16D9B"/>
    <w:rsid w:val="00A86167"/>
    <w:rsid w:val="00AF28E1"/>
    <w:rsid w:val="00D80F46"/>
    <w:rsid w:val="00F5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33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SOFI</cp:lastModifiedBy>
  <cp:revision>7</cp:revision>
  <dcterms:created xsi:type="dcterms:W3CDTF">2019-10-18T19:52:00Z</dcterms:created>
  <dcterms:modified xsi:type="dcterms:W3CDTF">2020-11-18T06:53:00Z</dcterms:modified>
</cp:coreProperties>
</file>