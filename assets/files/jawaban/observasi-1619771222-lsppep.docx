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C07C4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D92AFAA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F69DA59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6AEA525C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1CEF8F78" w14:textId="77777777" w:rsidTr="00821BA2">
        <w:tc>
          <w:tcPr>
            <w:tcW w:w="9350" w:type="dxa"/>
          </w:tcPr>
          <w:p w14:paraId="3A667EF2" w14:textId="77777777" w:rsidR="00BE098E" w:rsidRDefault="00BE098E" w:rsidP="00821BA2">
            <w:pPr>
              <w:pStyle w:val="ListParagraph"/>
              <w:ind w:left="0"/>
            </w:pPr>
          </w:p>
          <w:p w14:paraId="0920D692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4BD44B8C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2A630FA7" w14:textId="03FD4B1E" w:rsidR="00BE098E" w:rsidDel="007A172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0" w:author="Sosiologi UPI" w:date="2021-04-30T14:43:00Z"/>
              </w:rPr>
            </w:pPr>
            <w:del w:id="1" w:author="Sosiologi UPI" w:date="2021-04-30T14:43:00Z">
              <w:r w:rsidDel="007A1720">
                <w:delText xml:space="preserve">manajemen </w:delText>
              </w:r>
              <w:r w:rsidDel="007A1720">
                <w:tab/>
                <w:delText xml:space="preserve">:  </w:delText>
              </w:r>
              <w:r w:rsidDel="007A1720">
                <w:tab/>
                <w:delText xml:space="preserve">penggunaan sumber daya secara efektif untuk mencapai </w:delText>
              </w:r>
            </w:del>
          </w:p>
          <w:p w14:paraId="355C52AF" w14:textId="160AD5C8" w:rsidR="00BE098E" w:rsidDel="007A172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" w:author="Sosiologi UPI" w:date="2021-04-30T14:43:00Z"/>
              </w:rPr>
            </w:pPr>
            <w:del w:id="3" w:author="Sosiologi UPI" w:date="2021-04-30T14:43:00Z">
              <w:r w:rsidDel="007A1720">
                <w:tab/>
              </w:r>
              <w:r w:rsidDel="007A1720">
                <w:tab/>
                <w:delText>sasaran.</w:delText>
              </w:r>
            </w:del>
          </w:p>
          <w:p w14:paraId="31DCD552" w14:textId="1E8E599C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Sosiologi UPI" w:date="2021-04-30T14:46:00Z"/>
              </w:rPr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56107716" w14:textId="48AB0265" w:rsidR="007A1720" w:rsidRDefault="007A1720" w:rsidP="007A172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" w:author="Sosiologi UPI" w:date="2021-04-30T14:49:00Z"/>
              </w:rPr>
            </w:pPr>
            <w:proofErr w:type="spellStart"/>
            <w:ins w:id="6" w:author="Sosiologi UPI" w:date="2021-04-30T14:46:00Z">
              <w:r>
                <w:t>implementasi</w:t>
              </w:r>
              <w:proofErr w:type="spell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14:paraId="6891EFA7" w14:textId="77777777" w:rsidR="007A1720" w:rsidRDefault="007A1720" w:rsidP="007A172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7" w:author="Sosiologi UPI" w:date="2021-04-30T14:49:00Z"/>
              </w:rPr>
            </w:pPr>
            <w:proofErr w:type="spellStart"/>
            <w:ins w:id="8" w:author="Sosiologi UPI" w:date="2021-04-30T14:49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14:paraId="6387B75A" w14:textId="01AD2FBC" w:rsidR="007A1720" w:rsidRDefault="007A1720" w:rsidP="007A172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9" w:author="Sosiologi UPI" w:date="2021-04-30T14:44:00Z"/>
              </w:rPr>
              <w:pPrChange w:id="10" w:author="Sosiologi UPI" w:date="2021-04-30T14:4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11" w:author="Sosiologi UPI" w:date="2021-04-30T14:49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14:paraId="6478A380" w14:textId="009EDCBA" w:rsidR="007A1720" w:rsidRDefault="007A1720" w:rsidP="007A172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2" w:author="Sosiologi UPI" w:date="2021-04-30T14:44:00Z"/>
              </w:rPr>
              <w:pPrChange w:id="13" w:author="Sosiologi UPI" w:date="2021-04-30T14:4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14" w:author="Sosiologi UPI" w:date="2021-04-30T14:44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14:paraId="473F5A51" w14:textId="69867381" w:rsidR="007A1720" w:rsidRDefault="007A1720" w:rsidP="007A172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5" w:author="Sosiologi UPI" w:date="2021-04-30T14:46:00Z"/>
              </w:rPr>
            </w:pPr>
            <w:ins w:id="16" w:author="Sosiologi UPI" w:date="2021-04-30T14:44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14:paraId="660A14F2" w14:textId="4D8365BD" w:rsidR="007A1720" w:rsidRDefault="007A1720" w:rsidP="007A172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7" w:author="Sosiologi UPI" w:date="2021-04-30T14:45:00Z"/>
              </w:rPr>
              <w:pPrChange w:id="18" w:author="Sosiologi UPI" w:date="2021-04-30T14:4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19" w:author="Sosiologi UPI" w:date="2021-04-30T14:46:00Z">
              <w:r>
                <w:t>konseptual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14:paraId="1334E80B" w14:textId="6FB69EEC" w:rsidR="007A1720" w:rsidRDefault="007A1720" w:rsidP="007A172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20" w:author="Sosiologi UPI" w:date="2021-04-30T14:44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21" w:author="Sosiologi UPI" w:date="2021-04-30T14:45:00Z">
              <w:r>
                <w:t>kriteria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</w:ins>
            <w:proofErr w:type="spellEnd"/>
          </w:p>
          <w:p w14:paraId="7FF08B2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4A4F9A43" w14:textId="2443A553" w:rsidR="007A1720" w:rsidRDefault="00BE098E" w:rsidP="007A172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2" w:author="Sosiologi UPI" w:date="2021-04-30T14:47:00Z"/>
              </w:rPr>
              <w:pPrChange w:id="23" w:author="Sosiologi UPI" w:date="2021-04-30T14:4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6ADDD414" w14:textId="77777777" w:rsidR="007A1720" w:rsidRDefault="007A1720" w:rsidP="007A172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4" w:author="Sosiologi UPI" w:date="2021-04-30T14:47:00Z"/>
              </w:rPr>
            </w:pPr>
            <w:proofErr w:type="spellStart"/>
            <w:ins w:id="25" w:author="Sosiologi UPI" w:date="2021-04-30T14:47:00Z">
              <w:r>
                <w:t>manajemen</w:t>
              </w:r>
              <w:proofErr w:type="spellEnd"/>
              <w:r>
                <w:t xml:space="preserve"> </w:t>
              </w:r>
              <w:r>
                <w:tab/>
                <w:t xml:space="preserve">:  </w:t>
              </w:r>
              <w:r>
                <w:tab/>
              </w:r>
              <w:proofErr w:type="spellStart"/>
              <w:r>
                <w:t>penggunaan</w:t>
              </w:r>
              <w:proofErr w:type="spellEnd"/>
              <w:r>
                <w:t xml:space="preserve"> </w:t>
              </w:r>
              <w:proofErr w:type="spellStart"/>
              <w:r>
                <w:t>sumber</w:t>
              </w:r>
              <w:proofErr w:type="spellEnd"/>
              <w:r>
                <w:t xml:space="preserve"> </w:t>
              </w:r>
              <w:proofErr w:type="spellStart"/>
              <w:r>
                <w:t>daya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efektif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mencapai</w:t>
              </w:r>
              <w:proofErr w:type="spellEnd"/>
              <w:r>
                <w:t xml:space="preserve"> </w:t>
              </w:r>
            </w:ins>
          </w:p>
          <w:p w14:paraId="5B1DF801" w14:textId="77777777" w:rsidR="007A1720" w:rsidRDefault="007A1720" w:rsidP="007A172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6" w:author="Sosiologi UPI" w:date="2021-04-30T14:47:00Z"/>
              </w:rPr>
            </w:pPr>
            <w:ins w:id="27" w:author="Sosiologi UPI" w:date="2021-04-30T14:47:00Z">
              <w:r>
                <w:tab/>
              </w:r>
              <w:r>
                <w:tab/>
              </w:r>
              <w:proofErr w:type="spellStart"/>
              <w:r>
                <w:t>sasaran</w:t>
              </w:r>
              <w:proofErr w:type="spellEnd"/>
              <w:r>
                <w:t>.</w:t>
              </w:r>
            </w:ins>
          </w:p>
          <w:p w14:paraId="257CB6C1" w14:textId="2F6A0F20" w:rsidR="007A1720" w:rsidRDefault="007A1720" w:rsidP="007A172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8" w:author="Sosiologi UPI" w:date="2021-04-30T14:48:00Z"/>
              </w:rPr>
            </w:pPr>
            <w:proofErr w:type="spellStart"/>
            <w:ins w:id="29" w:author="Sosiologi UPI" w:date="2021-04-30T14:47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14:paraId="3C7BDEC8" w14:textId="77777777" w:rsidR="007A1720" w:rsidRDefault="007A1720" w:rsidP="007A172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0" w:author="Sosiologi UPI" w:date="2021-04-30T14:48:00Z"/>
              </w:rPr>
            </w:pPr>
            <w:proofErr w:type="spellStart"/>
            <w:ins w:id="31" w:author="Sosiologi UPI" w:date="2021-04-30T14:48:00Z">
              <w:r>
                <w:t>norma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14:paraId="771E823C" w14:textId="77777777" w:rsidR="007A1720" w:rsidRDefault="007A1720" w:rsidP="007A172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2" w:author="Sosiologi UPI" w:date="2021-04-30T14:48:00Z"/>
              </w:rPr>
            </w:pPr>
            <w:ins w:id="33" w:author="Sosiologi UPI" w:date="2021-04-30T14:48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dan </w:t>
              </w:r>
            </w:ins>
          </w:p>
          <w:p w14:paraId="14FC134A" w14:textId="0830E655" w:rsidR="007A1720" w:rsidRDefault="007A1720" w:rsidP="007A172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34" w:author="Sosiologi UPI" w:date="2021-04-30T14:48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35" w:author="Sosiologi UPI" w:date="2021-04-30T14:48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dan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14:paraId="6EA488D8" w14:textId="02D41DF8" w:rsidR="00BE098E" w:rsidDel="007A172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6" w:author="Sosiologi UPI" w:date="2021-04-30T14:46:00Z"/>
              </w:rPr>
            </w:pPr>
            <w:del w:id="37" w:author="Sosiologi UPI" w:date="2021-04-30T14:46:00Z">
              <w:r w:rsidDel="007A1720">
                <w:delText xml:space="preserve">implementasi </w:delText>
              </w:r>
              <w:r w:rsidDel="007A1720">
                <w:tab/>
                <w:delText>:</w:delText>
              </w:r>
              <w:r w:rsidDel="007A1720">
                <w:tab/>
                <w:delText>pelaksanaan, penerapan.</w:delText>
              </w:r>
            </w:del>
          </w:p>
          <w:p w14:paraId="3922BC4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049CF823" w14:textId="17C4E7EC" w:rsidR="00BE098E" w:rsidDel="007A172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8" w:author="Sosiologi UPI" w:date="2021-04-30T14:44:00Z"/>
              </w:rPr>
            </w:pPr>
            <w:del w:id="39" w:author="Sosiologi UPI" w:date="2021-04-30T14:44:00Z">
              <w:r w:rsidDel="007A1720">
                <w:delText xml:space="preserve">integral </w:delText>
              </w:r>
              <w:r w:rsidDel="007A1720">
                <w:tab/>
                <w:delText xml:space="preserve">: </w:delText>
              </w:r>
              <w:r w:rsidDel="007A1720">
                <w:tab/>
                <w:delText xml:space="preserve">meliputi seluruh bagian yang perlu untuk menjadikan </w:delText>
              </w:r>
            </w:del>
          </w:p>
          <w:p w14:paraId="14E8071F" w14:textId="01129FD3" w:rsidR="00BE098E" w:rsidDel="007A172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0" w:author="Sosiologi UPI" w:date="2021-04-30T14:44:00Z"/>
              </w:rPr>
            </w:pPr>
            <w:del w:id="41" w:author="Sosiologi UPI" w:date="2021-04-30T14:44:00Z">
              <w:r w:rsidDel="007A1720">
                <w:tab/>
              </w:r>
              <w:r w:rsidDel="007A1720">
                <w:tab/>
                <w:delText>lengkap; utuh; bulat; sempurna.</w:delText>
              </w:r>
            </w:del>
          </w:p>
          <w:p w14:paraId="6EEC7146" w14:textId="55DEE48B" w:rsidR="007A1720" w:rsidDel="007A1720" w:rsidRDefault="00BE098E" w:rsidP="007A172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2" w:author="Sosiologi UPI" w:date="2021-04-30T14:45:00Z"/>
              </w:rPr>
              <w:pPrChange w:id="43" w:author="Sosiologi UPI" w:date="2021-04-30T14:45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44" w:author="Sosiologi UPI" w:date="2021-04-30T14:45:00Z">
              <w:r w:rsidDel="007A1720">
                <w:delText xml:space="preserve">konseptual </w:delText>
              </w:r>
              <w:r w:rsidDel="007A1720">
                <w:tab/>
                <w:delText xml:space="preserve">: </w:delText>
              </w:r>
              <w:r w:rsidDel="007A1720">
                <w:tab/>
                <w:delText>berhubungan dengan konsep.</w:delText>
              </w:r>
            </w:del>
          </w:p>
          <w:p w14:paraId="75D2C4D4" w14:textId="7BAEC1D8" w:rsidR="00BE098E" w:rsidDel="007A172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45" w:author="Sosiologi UPI" w:date="2021-04-30T14:49:00Z"/>
              </w:rPr>
            </w:pPr>
            <w:del w:id="46" w:author="Sosiologi UPI" w:date="2021-04-30T14:49:00Z">
              <w:r w:rsidDel="007A1720">
                <w:delText xml:space="preserve">program </w:delText>
              </w:r>
              <w:r w:rsidDel="007A1720">
                <w:tab/>
                <w:delText xml:space="preserve">: </w:delText>
              </w:r>
              <w:r w:rsidDel="007A1720">
                <w:tab/>
                <w:delText>rancangan mengenai asas serta usaha (dalam ketatanegaraan, perekonomian, dsb) yang akan dijalankan.</w:delText>
              </w:r>
            </w:del>
          </w:p>
          <w:p w14:paraId="0915F4EE" w14:textId="76ECE9ED" w:rsidR="007A1720" w:rsidDel="007A1720" w:rsidRDefault="00BE098E" w:rsidP="007A1720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47" w:author="Sosiologi UPI" w:date="2021-04-30T14:47:00Z"/>
              </w:rPr>
              <w:pPrChange w:id="48" w:author="Sosiologi UPI" w:date="2021-04-30T14:4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del w:id="49" w:author="Sosiologi UPI" w:date="2021-04-30T14:45:00Z">
              <w:r w:rsidDel="007A1720">
                <w:delText xml:space="preserve">kriteria </w:delText>
              </w:r>
              <w:r w:rsidDel="007A1720">
                <w:tab/>
                <w:delText xml:space="preserve">: </w:delText>
              </w:r>
              <w:r w:rsidDel="007A1720">
                <w:tab/>
                <w:delText>ukuran yang menjadi dasar penilaian atau penetapan sesuatu</w:delText>
              </w:r>
            </w:del>
            <w:del w:id="50" w:author="Sosiologi UPI" w:date="2021-04-30T14:49:00Z">
              <w:r w:rsidDel="007A1720">
                <w:delText>.</w:delText>
              </w:r>
            </w:del>
          </w:p>
          <w:p w14:paraId="74BBD9A5" w14:textId="4BCE9DF2" w:rsidR="00BE098E" w:rsidRDefault="00BE098E" w:rsidP="007A1720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pPrChange w:id="51" w:author="Sosiologi UPI" w:date="2021-04-30T14:4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52" w:author="Sosiologi UPI" w:date="2021-04-30T14:47:00Z">
              <w:r w:rsidDel="007A1720">
                <w:delText xml:space="preserve">metodologi </w:delText>
              </w:r>
              <w:r w:rsidDel="007A1720">
                <w:tab/>
                <w:delText xml:space="preserve">: </w:delText>
              </w:r>
              <w:r w:rsidDel="007A1720">
                <w:tab/>
                <w:delText>ilmu tentang metode.</w:delText>
              </w:r>
            </w:del>
          </w:p>
          <w:p w14:paraId="65998913" w14:textId="45A1373C" w:rsidR="00BE098E" w:rsidDel="007A172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3" w:author="Sosiologi UPI" w:date="2021-04-30T14:48:00Z"/>
              </w:rPr>
            </w:pPr>
            <w:del w:id="54" w:author="Sosiologi UPI" w:date="2021-04-30T14:48:00Z">
              <w:r w:rsidDel="007A1720">
                <w:delText xml:space="preserve">norma </w:delText>
              </w:r>
              <w:r w:rsidDel="007A1720">
                <w:tab/>
                <w:delText xml:space="preserve">: </w:delText>
              </w:r>
              <w:r w:rsidDel="007A1720">
                <w:tab/>
                <w:delText xml:space="preserve">aturan atau ketentuan yang mengikat warga kelompok </w:delText>
              </w:r>
            </w:del>
          </w:p>
          <w:p w14:paraId="4E2C7ABD" w14:textId="68D1B888" w:rsidR="00BE098E" w:rsidDel="007A172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5" w:author="Sosiologi UPI" w:date="2021-04-30T14:48:00Z"/>
              </w:rPr>
            </w:pPr>
            <w:del w:id="56" w:author="Sosiologi UPI" w:date="2021-04-30T14:48:00Z">
              <w:r w:rsidDel="007A1720">
                <w:tab/>
              </w:r>
              <w:r w:rsidDel="007A1720">
                <w:tab/>
                <w:delText xml:space="preserve">dalam masyarakat, dipakai sebagai panduan, tatanan, dan </w:delText>
              </w:r>
            </w:del>
          </w:p>
          <w:p w14:paraId="1B6D8086" w14:textId="5417C840" w:rsidR="00BE098E" w:rsidDel="007A172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7" w:author="Sosiologi UPI" w:date="2021-04-30T14:48:00Z"/>
              </w:rPr>
            </w:pPr>
            <w:del w:id="58" w:author="Sosiologi UPI" w:date="2021-04-30T14:48:00Z">
              <w:r w:rsidDel="007A1720">
                <w:tab/>
              </w:r>
              <w:r w:rsidDel="007A1720">
                <w:tab/>
                <w:delText>pengendali tingkah laku yang sesuai dan berterima.</w:delText>
              </w:r>
            </w:del>
          </w:p>
          <w:p w14:paraId="52E862A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381E8A6C" w14:textId="7A4F857C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9" w:author="Sosiologi UPI" w:date="2021-04-30T14:49:00Z"/>
              </w:rPr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1BEC926B" w14:textId="77777777" w:rsidR="007A1720" w:rsidRDefault="007A1720" w:rsidP="007A1720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60" w:author="Sosiologi UPI" w:date="2021-04-30T14:49:00Z"/>
              </w:rPr>
            </w:pPr>
            <w:ins w:id="61" w:author="Sosiologi UPI" w:date="2021-04-30T14:49:00Z">
              <w:r>
                <w:t xml:space="preserve">program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rancangan</w:t>
              </w:r>
              <w:proofErr w:type="spellEnd"/>
              <w:r>
                <w:t xml:space="preserve"> </w:t>
              </w:r>
              <w:proofErr w:type="spellStart"/>
              <w:r>
                <w:t>mengenai</w:t>
              </w:r>
              <w:proofErr w:type="spellEnd"/>
              <w:r>
                <w:t xml:space="preserve"> </w:t>
              </w:r>
              <w:proofErr w:type="spellStart"/>
              <w:r>
                <w:t>asas</w:t>
              </w:r>
              <w:proofErr w:type="spellEnd"/>
              <w:r>
                <w:t xml:space="preserve"> </w:t>
              </w:r>
              <w:proofErr w:type="spellStart"/>
              <w:r>
                <w:t>serta</w:t>
              </w:r>
              <w:proofErr w:type="spellEnd"/>
              <w:r>
                <w:t xml:space="preserve"> </w:t>
              </w:r>
              <w:proofErr w:type="spellStart"/>
              <w:r>
                <w:t>usaha</w:t>
              </w:r>
              <w:proofErr w:type="spellEnd"/>
              <w:r>
                <w:t xml:space="preserve"> (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ketatanegaraan</w:t>
              </w:r>
              <w:proofErr w:type="spellEnd"/>
              <w:r>
                <w:t xml:space="preserve">, </w:t>
              </w:r>
              <w:proofErr w:type="spellStart"/>
              <w:r>
                <w:t>perekonomian</w:t>
              </w:r>
              <w:proofErr w:type="spellEnd"/>
              <w:r>
                <w:t xml:space="preserve">, </w:t>
              </w:r>
              <w:proofErr w:type="spellStart"/>
              <w:r>
                <w:t>dsb</w:t>
              </w:r>
              <w:proofErr w:type="spellEnd"/>
              <w:r>
                <w:t xml:space="preserve">) yang </w:t>
              </w:r>
              <w:proofErr w:type="spellStart"/>
              <w:r>
                <w:t>akan</w:t>
              </w:r>
              <w:proofErr w:type="spellEnd"/>
              <w:r>
                <w:t xml:space="preserve"> </w:t>
              </w:r>
              <w:proofErr w:type="spellStart"/>
              <w:r>
                <w:t>dijalankan</w:t>
              </w:r>
              <w:proofErr w:type="spellEnd"/>
              <w:r>
                <w:t>.</w:t>
              </w:r>
            </w:ins>
          </w:p>
          <w:p w14:paraId="57C0D65D" w14:textId="77777777" w:rsidR="007A1720" w:rsidRDefault="007A1720" w:rsidP="007A1720">
            <w:pPr>
              <w:tabs>
                <w:tab w:val="left" w:pos="2064"/>
                <w:tab w:val="left" w:pos="2513"/>
              </w:tabs>
              <w:jc w:val="left"/>
              <w:pPrChange w:id="62" w:author="Sosiologi UPI" w:date="2021-04-30T14:4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</w:p>
          <w:p w14:paraId="06B1299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5594CC2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48691FFA" w14:textId="06ECFC28" w:rsidR="00BE098E" w:rsidDel="007A172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3" w:author="Sosiologi UPI" w:date="2021-04-30T14:49:00Z"/>
              </w:rPr>
            </w:pPr>
            <w:del w:id="64" w:author="Sosiologi UPI" w:date="2021-04-30T14:49:00Z">
              <w:r w:rsidDel="007A1720">
                <w:delText xml:space="preserve">inklusif </w:delText>
              </w:r>
              <w:r w:rsidDel="007A1720">
                <w:tab/>
                <w:delText xml:space="preserve">: </w:delText>
              </w:r>
              <w:r w:rsidDel="007A1720">
                <w:tab/>
                <w:delText xml:space="preserve">penempatan siswa berkebutuhan khusus di dalam kelas </w:delText>
              </w:r>
            </w:del>
          </w:p>
          <w:p w14:paraId="03FCA6EB" w14:textId="5BD655EB" w:rsidR="00BE098E" w:rsidDel="007A172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5" w:author="Sosiologi UPI" w:date="2021-04-30T14:49:00Z"/>
              </w:rPr>
            </w:pPr>
            <w:del w:id="66" w:author="Sosiologi UPI" w:date="2021-04-30T14:49:00Z">
              <w:r w:rsidDel="007A1720">
                <w:tab/>
              </w:r>
              <w:r w:rsidDel="007A1720">
                <w:tab/>
                <w:delText>reguler.</w:delText>
              </w:r>
            </w:del>
          </w:p>
          <w:p w14:paraId="0E9C4AD5" w14:textId="77777777" w:rsidR="00BE098E" w:rsidRDefault="00BE098E" w:rsidP="007A172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67" w:author="Sosiologi UPI" w:date="2021-04-30T14:4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14:paraId="4A0A1081" w14:textId="77777777" w:rsidTr="00821BA2">
        <w:tc>
          <w:tcPr>
            <w:tcW w:w="9350" w:type="dxa"/>
          </w:tcPr>
          <w:p w14:paraId="2D5FAA03" w14:textId="7292FCF7" w:rsidR="00BE098E" w:rsidRDefault="00BE098E" w:rsidP="00821BA2">
            <w:pPr>
              <w:pStyle w:val="ListParagraph"/>
              <w:ind w:left="0"/>
            </w:pPr>
          </w:p>
        </w:tc>
      </w:tr>
    </w:tbl>
    <w:p w14:paraId="7F27EF6A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siologi UPI">
    <w15:presenceInfo w15:providerId="Windows Live" w15:userId="967c26a06a9e1e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367FA7"/>
    <w:rsid w:val="0042167F"/>
    <w:rsid w:val="005070A7"/>
    <w:rsid w:val="007A1720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60AA8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Sosiologi UPI</cp:lastModifiedBy>
  <cp:revision>2</cp:revision>
  <dcterms:created xsi:type="dcterms:W3CDTF">2021-04-30T07:51:00Z</dcterms:created>
  <dcterms:modified xsi:type="dcterms:W3CDTF">2021-04-30T07:51:00Z</dcterms:modified>
</cp:coreProperties>
</file>