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</w:p>
    <w:p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7A1E6BCE" wp14:editId="7C1AA53C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del w:id="0" w:author="Dwi Riyanti" w:date="2020-11-18T13:41:00Z">
        <w:r w:rsidRPr="00C50A1E" w:rsidDel="00A22054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 xml:space="preserve"> sama</w:delText>
        </w:r>
      </w:del>
      <w:ins w:id="1" w:author="Dwi Riyanti" w:date="2020-11-18T13:41:00Z">
        <w:r w:rsidR="00A22054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 xml:space="preserve"> </w:t>
        </w:r>
        <w:proofErr w:type="spellStart"/>
        <w:r w:rsidR="00A22054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dengan</w:t>
        </w:r>
      </w:ins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ins w:id="2" w:author="Dwi Riyanti" w:date="2020-11-18T13:41:00Z">
        <w:r w:rsidR="00A22054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berteman</w:t>
        </w:r>
      </w:ins>
      <w:proofErr w:type="spellEnd"/>
      <w:del w:id="3" w:author="Dwi Riyanti" w:date="2020-11-18T13:41:00Z">
        <w:r w:rsidRPr="00C50A1E" w:rsidDel="00A22054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temenan</w:delText>
        </w:r>
      </w:del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ins w:id="4" w:author="Dwi Riyanti" w:date="2020-11-18T13:40:00Z">
        <w:r w:rsidR="00A22054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s</w:t>
        </w:r>
      </w:ins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del w:id="5" w:author="Dwi Riyanti" w:date="2020-11-18T13:41:00Z">
        <w:r w:rsidRPr="00C50A1E" w:rsidDel="00A22054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 xml:space="preserve"> Huft</w:delText>
        </w:r>
      </w:del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6" w:author="Dwi Riyanti" w:date="2020-11-18T13:42:00Z">
        <w:r w:rsidRPr="00C50A1E" w:rsidDel="00A22054">
          <w:rPr>
            <w:rFonts w:ascii="Times New Roman" w:eastAsia="Times New Roman" w:hAnsi="Times New Roman" w:cs="Times New Roman"/>
            <w:sz w:val="24"/>
            <w:szCs w:val="24"/>
          </w:rPr>
          <w:delText xml:space="preserve">aduhai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ins w:id="7" w:author="Dwi Riyanti" w:date="2020-11-18T13:46:00Z">
        <w:r w:rsidR="00A22054">
          <w:rPr>
            <w:rFonts w:ascii="Times New Roman" w:eastAsia="Times New Roman" w:hAnsi="Times New Roman" w:cs="Times New Roman"/>
            <w:sz w:val="24"/>
            <w:szCs w:val="24"/>
          </w:rPr>
          <w:t>!</w:t>
        </w:r>
      </w:ins>
      <w:del w:id="8" w:author="Dwi Riyanti" w:date="2020-11-18T13:46:00Z">
        <w:r w:rsidRPr="00C50A1E" w:rsidDel="00A22054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9" w:author="Dwi Riyanti" w:date="2020-11-18T13:46:00Z">
        <w:r w:rsidR="00A22054">
          <w:rPr>
            <w:rFonts w:ascii="Times New Roman" w:eastAsia="Times New Roman" w:hAnsi="Times New Roman" w:cs="Times New Roman"/>
            <w:sz w:val="24"/>
            <w:szCs w:val="24"/>
          </w:rPr>
          <w:t>b</w:t>
        </w:r>
      </w:ins>
      <w:del w:id="10" w:author="Dwi Riyanti" w:date="2020-11-18T13:46:00Z">
        <w:r w:rsidDel="00A22054">
          <w:rPr>
            <w:rFonts w:ascii="Times New Roman" w:eastAsia="Times New Roman" w:hAnsi="Times New Roman" w:cs="Times New Roman"/>
            <w:sz w:val="24"/>
            <w:szCs w:val="24"/>
          </w:rPr>
          <w:delText>B</w:delText>
        </w:r>
      </w:del>
      <w:r>
        <w:rPr>
          <w:rFonts w:ascii="Times New Roman" w:eastAsia="Times New Roman" w:hAnsi="Times New Roman" w:cs="Times New Roman"/>
          <w:sz w:val="24"/>
          <w:szCs w:val="24"/>
        </w:rPr>
        <w:t>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</w:t>
      </w:r>
      <w:ins w:id="11" w:author="Dwi Riyanti" w:date="2020-11-18T13:46:00Z">
        <w:r w:rsidR="00A22054">
          <w:rPr>
            <w:rFonts w:ascii="Times New Roman" w:eastAsia="Times New Roman" w:hAnsi="Times New Roman" w:cs="Times New Roman"/>
            <w:sz w:val="24"/>
            <w:szCs w:val="24"/>
          </w:rPr>
          <w:t xml:space="preserve"> - </w:t>
        </w:r>
      </w:ins>
      <w:del w:id="12" w:author="Dwi Riyanti" w:date="2020-11-18T13:46:00Z">
        <w:r w:rsidDel="00A22054">
          <w:rPr>
            <w:rFonts w:ascii="Times New Roman" w:eastAsia="Times New Roman" w:hAnsi="Times New Roman" w:cs="Times New Roman"/>
            <w:sz w:val="24"/>
            <w:szCs w:val="24"/>
          </w:rPr>
          <w:delText>-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del w:id="13" w:author="Dwi Riyanti" w:date="2020-11-18T13:46:00Z">
        <w:r w:rsidRPr="00C50A1E" w:rsidDel="00A22054">
          <w:rPr>
            <w:rFonts w:ascii="Times New Roman" w:eastAsia="Times New Roman" w:hAnsi="Times New Roman" w:cs="Times New Roman"/>
            <w:sz w:val="24"/>
            <w:szCs w:val="24"/>
          </w:rPr>
          <w:delText xml:space="preserve"> kita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ins w:id="14" w:author="Dwi Riyanti" w:date="2020-11-18T13:47:00Z">
        <w:r w:rsidR="00A22054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del w:id="15" w:author="Dwi Riyanti" w:date="2020-11-18T13:47:00Z">
        <w:r w:rsidRPr="00C50A1E" w:rsidDel="00A22054">
          <w:rPr>
            <w:rFonts w:ascii="Times New Roman" w:eastAsia="Times New Roman" w:hAnsi="Times New Roman" w:cs="Times New Roman"/>
            <w:sz w:val="24"/>
            <w:szCs w:val="24"/>
          </w:rPr>
          <w:delText xml:space="preserve">. </w:delText>
        </w:r>
      </w:del>
      <w:ins w:id="16" w:author="Dwi Riyanti" w:date="2020-11-18T13:47:00Z">
        <w:r w:rsidR="00A22054">
          <w:rPr>
            <w:rFonts w:ascii="Times New Roman" w:eastAsia="Times New Roman" w:hAnsi="Times New Roman" w:cs="Times New Roman"/>
            <w:sz w:val="24"/>
            <w:szCs w:val="24"/>
          </w:rPr>
          <w:t>y</w:t>
        </w:r>
      </w:ins>
      <w:del w:id="17" w:author="Dwi Riyanti" w:date="2020-11-18T13:47:00Z">
        <w:r w:rsidRPr="00C50A1E" w:rsidDel="00A22054">
          <w:rPr>
            <w:rFonts w:ascii="Times New Roman" w:eastAsia="Times New Roman" w:hAnsi="Times New Roman" w:cs="Times New Roman"/>
            <w:sz w:val="24"/>
            <w:szCs w:val="24"/>
          </w:rPr>
          <w:delText>Y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ins w:id="18" w:author="Dwi Riyanti" w:date="2020-11-18T13:47:00Z">
        <w:r w:rsidR="00A22054">
          <w:rPr>
            <w:rFonts w:ascii="Times New Roman" w:eastAsia="Times New Roman" w:hAnsi="Times New Roman" w:cs="Times New Roman"/>
            <w:sz w:val="24"/>
            <w:szCs w:val="24"/>
          </w:rPr>
          <w:t>,s</w:t>
        </w:r>
      </w:ins>
      <w:del w:id="19" w:author="Dwi Riyanti" w:date="2020-11-18T13:47:00Z">
        <w:r w:rsidRPr="00C50A1E" w:rsidDel="00A22054">
          <w:rPr>
            <w:rFonts w:ascii="Times New Roman" w:eastAsia="Times New Roman" w:hAnsi="Times New Roman" w:cs="Times New Roman"/>
            <w:sz w:val="24"/>
            <w:szCs w:val="24"/>
          </w:rPr>
          <w:delText>. S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ins w:id="20" w:author="Dwi Riyanti" w:date="2020-11-18T13:48:00Z">
        <w:r w:rsidR="00A22054">
          <w:rPr>
            <w:rFonts w:ascii="Times New Roman" w:eastAsia="Times New Roman" w:hAnsi="Times New Roman" w:cs="Times New Roman"/>
            <w:sz w:val="24"/>
            <w:szCs w:val="24"/>
          </w:rPr>
          <w:t>te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1" w:author="Dwi Riyanti" w:date="2020-11-18T13:43:00Z">
        <w:r w:rsidRPr="00C50A1E" w:rsidDel="00A22054">
          <w:rPr>
            <w:rFonts w:ascii="Times New Roman" w:eastAsia="Times New Roman" w:hAnsi="Times New Roman" w:cs="Times New Roman"/>
            <w:sz w:val="24"/>
            <w:szCs w:val="24"/>
          </w:rPr>
          <w:delText xml:space="preserve">nyaris </w:delText>
        </w:r>
      </w:del>
      <w:proofErr w:type="spellStart"/>
      <w:ins w:id="22" w:author="Dwi Riyanti" w:date="2020-11-18T13:43:00Z">
        <w:r w:rsidR="00A22054">
          <w:rPr>
            <w:rFonts w:ascii="Times New Roman" w:eastAsia="Times New Roman" w:hAnsi="Times New Roman" w:cs="Times New Roman"/>
            <w:sz w:val="24"/>
            <w:szCs w:val="24"/>
          </w:rPr>
          <w:t>hampir</w:t>
        </w:r>
        <w:proofErr w:type="spellEnd"/>
        <w:r w:rsidR="00A22054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23" w:author="Dwi Riyanti" w:date="2020-11-18T13:48:00Z">
        <w:r w:rsidR="00A22054">
          <w:rPr>
            <w:rFonts w:ascii="Times New Roman" w:eastAsia="Times New Roman" w:hAnsi="Times New Roman" w:cs="Times New Roman"/>
            <w:sz w:val="24"/>
            <w:szCs w:val="24"/>
          </w:rPr>
          <w:t>empat</w:t>
        </w:r>
      </w:ins>
      <w:proofErr w:type="spellEnd"/>
      <w:del w:id="24" w:author="Dwi Riyanti" w:date="2020-11-18T13:48:00Z">
        <w:r w:rsidRPr="00C50A1E" w:rsidDel="00A22054">
          <w:rPr>
            <w:rFonts w:ascii="Times New Roman" w:eastAsia="Times New Roman" w:hAnsi="Times New Roman" w:cs="Times New Roman"/>
            <w:sz w:val="24"/>
            <w:szCs w:val="24"/>
          </w:rPr>
          <w:delText>4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ins w:id="25" w:author="Dwi Riyanti" w:date="2020-11-18T13:48:00Z">
        <w:r w:rsidR="00A22054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A22054">
          <w:rPr>
            <w:rFonts w:ascii="Times New Roman" w:eastAsia="Times New Roman" w:hAnsi="Times New Roman" w:cs="Times New Roman"/>
            <w:sz w:val="24"/>
            <w:szCs w:val="24"/>
          </w:rPr>
          <w:t>hingga</w:t>
        </w:r>
      </w:ins>
      <w:proofErr w:type="spellEnd"/>
      <w:del w:id="26" w:author="Dwi Riyanti" w:date="2020-11-18T13:48:00Z">
        <w:r w:rsidRPr="00C50A1E" w:rsidDel="00A22054">
          <w:rPr>
            <w:rFonts w:ascii="Times New Roman" w:eastAsia="Times New Roman" w:hAnsi="Times New Roman" w:cs="Times New Roman"/>
            <w:sz w:val="24"/>
            <w:szCs w:val="24"/>
          </w:rPr>
          <w:delText xml:space="preserve"> eh kok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27" w:author="Dwi Riyanti" w:date="2020-11-18T13:48:00Z">
        <w:r w:rsidR="00A22054">
          <w:rPr>
            <w:rFonts w:ascii="Times New Roman" w:eastAsia="Times New Roman" w:hAnsi="Times New Roman" w:cs="Times New Roman"/>
            <w:sz w:val="24"/>
            <w:szCs w:val="24"/>
          </w:rPr>
          <w:t>men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del w:id="28" w:author="Dwi Riyanti" w:date="2020-11-18T13:49:00Z">
        <w:r w:rsidRPr="00C50A1E" w:rsidDel="00DA2138">
          <w:rPr>
            <w:rFonts w:ascii="Times New Roman" w:eastAsia="Times New Roman" w:hAnsi="Times New Roman" w:cs="Times New Roman"/>
            <w:sz w:val="24"/>
            <w:szCs w:val="24"/>
          </w:rPr>
          <w:delText>, lho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del w:id="29" w:author="Dwi Riyanti" w:date="2020-11-18T13:49:00Z">
        <w:r w:rsidRPr="00C50A1E" w:rsidDel="00DA2138">
          <w:rPr>
            <w:rFonts w:ascii="Times New Roman" w:eastAsia="Times New Roman" w:hAnsi="Times New Roman" w:cs="Times New Roman"/>
            <w:sz w:val="24"/>
            <w:szCs w:val="24"/>
          </w:rPr>
          <w:delText>,</w:delText>
        </w:r>
      </w:del>
      <w:ins w:id="30" w:author="Dwi Riyanti" w:date="2020-11-18T13:49:00Z">
        <w:r w:rsidR="00DA2138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31" w:author="Dwi Riyanti" w:date="2020-11-18T13:44:00Z">
        <w:r w:rsidRPr="00C50A1E" w:rsidDel="00A22054">
          <w:rPr>
            <w:rFonts w:ascii="Times New Roman" w:eastAsia="Times New Roman" w:hAnsi="Times New Roman" w:cs="Times New Roman"/>
            <w:sz w:val="24"/>
            <w:szCs w:val="24"/>
          </w:rPr>
          <w:delText>kok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del w:id="32" w:author="Dwi Riyanti" w:date="2020-11-18T13:50:00Z">
        <w:r w:rsidRPr="00C50A1E" w:rsidDel="00DA2138">
          <w:rPr>
            <w:rFonts w:ascii="Times New Roman" w:eastAsia="Times New Roman" w:hAnsi="Times New Roman" w:cs="Times New Roman"/>
            <w:sz w:val="24"/>
            <w:szCs w:val="24"/>
          </w:rPr>
          <w:delText>jadi tak</w:delText>
        </w:r>
      </w:del>
      <w:proofErr w:type="spellStart"/>
      <w:ins w:id="33" w:author="Dwi Riyanti" w:date="2020-11-18T13:50:00Z">
        <w:r w:rsidR="00DA2138">
          <w:rPr>
            <w:rFonts w:ascii="Times New Roman" w:eastAsia="Times New Roman" w:hAnsi="Times New Roman" w:cs="Times New Roman"/>
            <w:sz w:val="24"/>
            <w:szCs w:val="24"/>
          </w:rPr>
          <w:t>tidak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del w:id="34" w:author="Dwi Riyanti" w:date="2020-11-18T13:50:00Z">
        <w:r w:rsidRPr="00C50A1E" w:rsidDel="00DA2138">
          <w:rPr>
            <w:rFonts w:ascii="Times New Roman" w:eastAsia="Times New Roman" w:hAnsi="Times New Roman" w:cs="Times New Roman"/>
            <w:sz w:val="24"/>
            <w:szCs w:val="24"/>
          </w:rPr>
          <w:delText xml:space="preserve"> Ehem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mi</w:t>
      </w:r>
      <w:del w:id="35" w:author="Dwi Riyanti" w:date="2020-11-18T13:50:00Z">
        <w:r w:rsidRPr="00C50A1E" w:rsidDel="00DA2138">
          <w:rPr>
            <w:rFonts w:ascii="Times New Roman" w:eastAsia="Times New Roman" w:hAnsi="Times New Roman" w:cs="Times New Roman"/>
            <w:sz w:val="24"/>
            <w:szCs w:val="24"/>
          </w:rPr>
          <w:delText>e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del w:id="36" w:author="Dwi Riyanti" w:date="2020-11-18T13:50:00Z">
        <w:r w:rsidRPr="00C50A1E" w:rsidDel="00DA2138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  <w:r w:rsidDel="00DA2138">
          <w:rPr>
            <w:rFonts w:ascii="Times New Roman" w:eastAsia="Times New Roman" w:hAnsi="Times New Roman" w:cs="Times New Roman"/>
            <w:sz w:val="24"/>
            <w:szCs w:val="24"/>
          </w:rPr>
          <w:delText>almari</w:delText>
        </w:r>
      </w:del>
      <w:ins w:id="37" w:author="Dwi Riyanti" w:date="2020-11-18T13:50:00Z">
        <w:r w:rsidR="00DA2138">
          <w:rPr>
            <w:rFonts w:ascii="Times New Roman" w:eastAsia="Times New Roman" w:hAnsi="Times New Roman" w:cs="Times New Roman"/>
            <w:sz w:val="24"/>
            <w:szCs w:val="24"/>
          </w:rPr>
          <w:t>lemari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ins w:id="38" w:author="Dwi Riyanti" w:date="2020-11-18T13:51:00Z">
        <w:r w:rsidR="00DA2138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</w:ins>
      <w:del w:id="39" w:author="Dwi Riyanti" w:date="2020-11-18T13:51:00Z">
        <w:r w:rsidRPr="00C50A1E" w:rsidDel="00DA2138">
          <w:rPr>
            <w:rFonts w:ascii="Times New Roman" w:eastAsia="Times New Roman" w:hAnsi="Times New Roman" w:cs="Times New Roman"/>
            <w:sz w:val="24"/>
            <w:szCs w:val="24"/>
          </w:rPr>
          <w:delText>. S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40" w:author="Dwi Riyanti" w:date="2020-11-18T13:51:00Z">
        <w:r w:rsidR="00DA2138">
          <w:rPr>
            <w:rFonts w:ascii="Times New Roman" w:eastAsia="Times New Roman" w:hAnsi="Times New Roman" w:cs="Times New Roman"/>
            <w:sz w:val="24"/>
            <w:szCs w:val="24"/>
          </w:rPr>
          <w:t>untuk</w:t>
        </w:r>
      </w:ins>
      <w:proofErr w:type="spellEnd"/>
      <w:del w:id="41" w:author="Dwi Riyanti" w:date="2020-11-18T13:51:00Z">
        <w:r w:rsidRPr="00C50A1E" w:rsidDel="00DA2138">
          <w:rPr>
            <w:rFonts w:ascii="Times New Roman" w:eastAsia="Times New Roman" w:hAnsi="Times New Roman" w:cs="Times New Roman"/>
            <w:sz w:val="24"/>
            <w:szCs w:val="24"/>
          </w:rPr>
          <w:delText>mau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-kali</w:t>
      </w:r>
      <w:ins w:id="42" w:author="Dwi Riyanti" w:date="2020-11-18T13:51:00Z">
        <w:r w:rsidR="00DA2138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  <w:proofErr w:type="spellStart"/>
        <w:r w:rsidR="00DA2138">
          <w:rPr>
            <w:rFonts w:ascii="Times New Roman" w:eastAsia="Times New Roman" w:hAnsi="Times New Roman" w:cs="Times New Roman"/>
            <w:sz w:val="24"/>
            <w:szCs w:val="24"/>
          </w:rPr>
          <w:t>dan</w:t>
        </w:r>
      </w:ins>
      <w:proofErr w:type="spellEnd"/>
      <w:del w:id="43" w:author="Dwi Riyanti" w:date="2020-11-18T13:51:00Z">
        <w:r w:rsidRPr="00C50A1E" w:rsidDel="00DA2138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44" w:author="Dwi Riyanti" w:date="2020-11-18T13:51:00Z">
        <w:r w:rsidR="00DA2138">
          <w:rPr>
            <w:rFonts w:ascii="Times New Roman" w:eastAsia="Times New Roman" w:hAnsi="Times New Roman" w:cs="Times New Roman"/>
            <w:sz w:val="24"/>
            <w:szCs w:val="24"/>
          </w:rPr>
          <w:t>a</w:t>
        </w:r>
      </w:ins>
      <w:del w:id="45" w:author="Dwi Riyanti" w:date="2020-11-18T13:51:00Z">
        <w:r w:rsidRPr="00C50A1E" w:rsidDel="00DA2138">
          <w:rPr>
            <w:rFonts w:ascii="Times New Roman" w:eastAsia="Times New Roman" w:hAnsi="Times New Roman" w:cs="Times New Roman"/>
            <w:sz w:val="24"/>
            <w:szCs w:val="24"/>
          </w:rPr>
          <w:delText>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ins w:id="46" w:author="Dwi Riyanti" w:date="2020-11-18T13:51:00Z">
        <w:r w:rsidR="00DA2138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del w:id="47" w:author="Dwi Riyanti" w:date="2020-11-18T13:51:00Z">
        <w:r w:rsidRPr="00C50A1E" w:rsidDel="00DA2138">
          <w:rPr>
            <w:rFonts w:ascii="Times New Roman" w:eastAsia="Times New Roman" w:hAnsi="Times New Roman" w:cs="Times New Roman"/>
            <w:sz w:val="24"/>
            <w:szCs w:val="24"/>
          </w:rPr>
          <w:delText>?</w:delText>
        </w:r>
      </w:del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del w:id="48" w:author="Dwi Riyanti" w:date="2020-11-18T13:52:00Z">
        <w:r w:rsidRPr="00C50A1E" w:rsidDel="00DA2138">
          <w:rPr>
            <w:rFonts w:ascii="Times New Roman" w:eastAsia="Times New Roman" w:hAnsi="Times New Roman" w:cs="Times New Roman"/>
            <w:sz w:val="24"/>
            <w:szCs w:val="24"/>
          </w:rPr>
          <w:delText>Coba deh</w:delText>
        </w:r>
      </w:del>
      <w:ins w:id="49" w:author="Dwi Riyanti" w:date="2020-11-18T13:52:00Z">
        <w:r w:rsidR="00DA2138">
          <w:rPr>
            <w:rFonts w:ascii="Times New Roman" w:eastAsia="Times New Roman" w:hAnsi="Times New Roman" w:cs="Times New Roman"/>
            <w:sz w:val="24"/>
            <w:szCs w:val="24"/>
          </w:rPr>
          <w:t xml:space="preserve">Mari </w:t>
        </w:r>
        <w:proofErr w:type="spellStart"/>
        <w:r w:rsidR="00DA2138">
          <w:rPr>
            <w:rFonts w:ascii="Times New Roman" w:eastAsia="Times New Roman" w:hAnsi="Times New Roman" w:cs="Times New Roman"/>
            <w:sz w:val="24"/>
            <w:szCs w:val="24"/>
          </w:rPr>
          <w:t>kita</w:t>
        </w:r>
        <w:proofErr w:type="spellEnd"/>
        <w:r w:rsidR="00DA2138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DA2138">
          <w:rPr>
            <w:rFonts w:ascii="Times New Roman" w:eastAsia="Times New Roman" w:hAnsi="Times New Roman" w:cs="Times New Roman"/>
            <w:sz w:val="24"/>
            <w:szCs w:val="24"/>
          </w:rPr>
          <w:t>coba</w:t>
        </w:r>
      </w:ins>
      <w:proofErr w:type="spellEnd"/>
      <w:del w:id="50" w:author="Dwi Riyanti" w:date="2020-11-18T13:52:00Z">
        <w:r w:rsidRPr="00C50A1E" w:rsidDel="00DA2138">
          <w:rPr>
            <w:rFonts w:ascii="Times New Roman" w:eastAsia="Times New Roman" w:hAnsi="Times New Roman" w:cs="Times New Roman"/>
            <w:sz w:val="24"/>
            <w:szCs w:val="24"/>
          </w:rPr>
          <w:delText>,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51" w:author="Dwi Riyanti" w:date="2020-11-18T13:44:00Z">
        <w:r w:rsidR="00A22054">
          <w:rPr>
            <w:rFonts w:ascii="Times New Roman" w:eastAsia="Times New Roman" w:hAnsi="Times New Roman" w:cs="Times New Roman"/>
            <w:sz w:val="24"/>
            <w:szCs w:val="24"/>
          </w:rPr>
          <w:t>s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ins w:id="52" w:author="Dwi Riyanti" w:date="2020-11-18T13:52:00Z">
        <w:r w:rsidR="00DA2138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  <w:proofErr w:type="spellStart"/>
        <w:r w:rsidR="00DA2138">
          <w:rPr>
            <w:rFonts w:ascii="Times New Roman" w:eastAsia="Times New Roman" w:hAnsi="Times New Roman" w:cs="Times New Roman"/>
            <w:sz w:val="24"/>
            <w:szCs w:val="24"/>
          </w:rPr>
          <w:t>a</w:t>
        </w:r>
      </w:ins>
      <w:del w:id="53" w:author="Dwi Riyanti" w:date="2020-11-18T13:52:00Z">
        <w:r w:rsidRPr="00C50A1E" w:rsidDel="00DA2138">
          <w:rPr>
            <w:rFonts w:ascii="Times New Roman" w:eastAsia="Times New Roman" w:hAnsi="Times New Roman" w:cs="Times New Roman"/>
            <w:sz w:val="24"/>
            <w:szCs w:val="24"/>
          </w:rPr>
          <w:delText>. 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ins w:id="54" w:author="Dwi Riyanti" w:date="2020-11-18T13:52:00Z">
        <w:r w:rsidR="00DA2138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DA2138">
          <w:rPr>
            <w:rFonts w:ascii="Times New Roman" w:eastAsia="Times New Roman" w:hAnsi="Times New Roman" w:cs="Times New Roman"/>
            <w:sz w:val="24"/>
            <w:szCs w:val="24"/>
          </w:rPr>
          <w:t>s</w:t>
        </w:r>
      </w:ins>
      <w:del w:id="55" w:author="Dwi Riyanti" w:date="2020-11-18T13:52:00Z">
        <w:r w:rsidRPr="00C50A1E" w:rsidDel="00DA2138">
          <w:rPr>
            <w:rFonts w:ascii="Times New Roman" w:eastAsia="Times New Roman" w:hAnsi="Times New Roman" w:cs="Times New Roman"/>
            <w:sz w:val="24"/>
            <w:szCs w:val="24"/>
          </w:rPr>
          <w:delText>. S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del w:id="56" w:author="Dwi Riyanti" w:date="2020-11-18T13:52:00Z">
        <w:r w:rsidRPr="00C50A1E" w:rsidDel="00DA2138">
          <w:rPr>
            <w:rFonts w:ascii="Times New Roman" w:eastAsia="Times New Roman" w:hAnsi="Times New Roman" w:cs="Times New Roman"/>
            <w:sz w:val="24"/>
            <w:szCs w:val="24"/>
          </w:rPr>
          <w:delText xml:space="preserve"> suka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2138">
        <w:rPr>
          <w:rFonts w:ascii="Times New Roman" w:eastAsia="Times New Roman" w:hAnsi="Times New Roman" w:cs="Times New Roman"/>
          <w:i/>
          <w:sz w:val="24"/>
          <w:szCs w:val="24"/>
          <w:rPrChange w:id="57" w:author="Dwi Riyanti" w:date="2020-11-18T13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</w:t>
      </w:r>
      <w:ins w:id="58" w:author="Dwi Riyanti" w:date="2020-11-18T13:53:00Z">
        <w:r w:rsidR="00DA2138">
          <w:rPr>
            <w:rFonts w:ascii="Times New Roman" w:eastAsia="Times New Roman" w:hAnsi="Times New Roman" w:cs="Times New Roman"/>
            <w:sz w:val="24"/>
            <w:szCs w:val="24"/>
          </w:rPr>
          <w:t>p</w:t>
        </w:r>
      </w:ins>
      <w:del w:id="59" w:author="Dwi Riyanti" w:date="2020-11-18T13:53:00Z">
        <w:r w:rsidRPr="00C50A1E" w:rsidDel="00DA2138">
          <w:rPr>
            <w:rFonts w:ascii="Times New Roman" w:eastAsia="Times New Roman" w:hAnsi="Times New Roman" w:cs="Times New Roman"/>
            <w:sz w:val="24"/>
            <w:szCs w:val="24"/>
          </w:rPr>
          <w:delText>f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</w:t>
      </w:r>
      <w:proofErr w:type="spellEnd"/>
      <w:del w:id="60" w:author="Dwi Riyanti" w:date="2020-11-18T13:53:00Z">
        <w:r w:rsidRPr="00C50A1E" w:rsidDel="00DA2138">
          <w:rPr>
            <w:rFonts w:ascii="Times New Roman" w:eastAsia="Times New Roman" w:hAnsi="Times New Roman" w:cs="Times New Roman"/>
            <w:sz w:val="24"/>
            <w:szCs w:val="24"/>
          </w:rPr>
          <w:delText>e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ins w:id="61" w:author="Dwi Riyanti" w:date="2020-11-18T13:53:00Z">
        <w:r w:rsidR="00DA2138">
          <w:rPr>
            <w:rFonts w:ascii="Times New Roman" w:eastAsia="Times New Roman" w:hAnsi="Times New Roman" w:cs="Times New Roman"/>
            <w:sz w:val="24"/>
            <w:szCs w:val="24"/>
          </w:rPr>
          <w:t>?</w:t>
        </w:r>
      </w:ins>
      <w:bookmarkStart w:id="62" w:name="_GoBack"/>
      <w:bookmarkEnd w:id="62"/>
      <w:del w:id="63" w:author="Dwi Riyanti" w:date="2020-11-18T13:53:00Z">
        <w:r w:rsidRPr="00C50A1E" w:rsidDel="00DA2138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:rsidR="00927764" w:rsidRPr="00C50A1E" w:rsidRDefault="00927764" w:rsidP="00927764"/>
    <w:p w:rsidR="00927764" w:rsidRPr="005A045A" w:rsidRDefault="00927764" w:rsidP="00927764">
      <w:pPr>
        <w:rPr>
          <w:i/>
        </w:rPr>
      </w:pPr>
    </w:p>
    <w:p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2A96" w:rsidRDefault="00D12A96">
      <w:r>
        <w:separator/>
      </w:r>
    </w:p>
  </w:endnote>
  <w:endnote w:type="continuationSeparator" w:id="0">
    <w:p w:rsidR="00D12A96" w:rsidRDefault="00D1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D12A96">
    <w:pPr>
      <w:pStyle w:val="Footer"/>
    </w:pPr>
  </w:p>
  <w:p w:rsidR="00941E77" w:rsidRDefault="00D12A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2A96" w:rsidRDefault="00D12A96">
      <w:r>
        <w:separator/>
      </w:r>
    </w:p>
  </w:footnote>
  <w:footnote w:type="continuationSeparator" w:id="0">
    <w:p w:rsidR="00D12A96" w:rsidRDefault="00D1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wi Riyanti">
    <w15:presenceInfo w15:providerId="None" w15:userId="Dwi Riyant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764"/>
    <w:rsid w:val="000728F3"/>
    <w:rsid w:val="0012251A"/>
    <w:rsid w:val="002318A3"/>
    <w:rsid w:val="0042167F"/>
    <w:rsid w:val="00924DF5"/>
    <w:rsid w:val="00927764"/>
    <w:rsid w:val="00A22054"/>
    <w:rsid w:val="00C20908"/>
    <w:rsid w:val="00D12A96"/>
    <w:rsid w:val="00DA2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8DAE0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DA213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13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592</Words>
  <Characters>3380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Dwi Riyanti</cp:lastModifiedBy>
  <cp:revision>4</cp:revision>
  <dcterms:created xsi:type="dcterms:W3CDTF">2020-08-26T21:16:00Z</dcterms:created>
  <dcterms:modified xsi:type="dcterms:W3CDTF">2020-11-18T06:54:00Z</dcterms:modified>
</cp:coreProperties>
</file>