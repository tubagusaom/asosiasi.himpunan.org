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2F9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84F052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84A94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E5E6D3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790DD2E" w14:textId="77777777" w:rsidR="00927764" w:rsidRPr="0094076B" w:rsidRDefault="00927764" w:rsidP="00927764">
      <w:pPr>
        <w:rPr>
          <w:rFonts w:ascii="Cambria" w:hAnsi="Cambria"/>
        </w:rPr>
      </w:pPr>
    </w:p>
    <w:p w14:paraId="5B81ED79" w14:textId="77777777" w:rsidR="00927764" w:rsidRPr="00773DBC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2"/>
          <w:szCs w:val="52"/>
          <w:rPrChange w:id="0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1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2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3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4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5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773DBC">
        <w:rPr>
          <w:rFonts w:ascii="Times New Roman" w:eastAsia="Times New Roman" w:hAnsi="Times New Roman" w:cs="Times New Roman"/>
          <w:kern w:val="36"/>
          <w:sz w:val="52"/>
          <w:szCs w:val="52"/>
          <w:rPrChange w:id="6" w:author="sephiasiska@outlook.com" w:date="2020-09-08T11:0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22802A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9FAA1A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74BDD48" wp14:editId="5474C7F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82CB" w14:textId="7769DECE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ins w:id="7" w:author="sephiasiska@outlook.com" w:date="2020-09-08T10:51:00Z">
        <w:r w:rsidR="00A615A8">
          <w:rPr>
            <w:rFonts w:ascii="Times New Roman" w:eastAsia="Times New Roman" w:hAnsi="Times New Roman" w:cs="Times New Roman"/>
            <w:sz w:val="18"/>
            <w:szCs w:val="18"/>
          </w:rPr>
          <w:t>:</w:t>
        </w:r>
      </w:ins>
      <w:del w:id="8" w:author="sephiasiska@outlook.com" w:date="2020-09-08T10:51:00Z">
        <w:r w:rsidRPr="00C50A1E" w:rsidDel="00A615A8">
          <w:rPr>
            <w:rFonts w:ascii="Times New Roman" w:eastAsia="Times New Roman" w:hAnsi="Times New Roman" w:cs="Times New Roman"/>
            <w:sz w:val="18"/>
            <w:szCs w:val="18"/>
          </w:rPr>
          <w:delText xml:space="preserve"> |</w:delText>
        </w:r>
      </w:del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unsplash.com</w:t>
      </w:r>
    </w:p>
    <w:p w14:paraId="14016F67" w14:textId="77777777" w:rsidR="00927764" w:rsidRPr="00C50A1E" w:rsidRDefault="00927764" w:rsidP="00A615A8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9" w:author="sephiasiska@outlook.com" w:date="2020-09-08T10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61B8B1A" w14:textId="77777777" w:rsidR="00927764" w:rsidRPr="00C50A1E" w:rsidRDefault="00927764" w:rsidP="00773DB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1" w:author="sephiasiska@outlook.com" w:date="2020-09-08T10:52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B41F44" w14:textId="651F8B1E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sephiasiska@outlook.com" w:date="2020-09-08T10:52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orang-</w:t>
        </w:r>
      </w:ins>
      <w:del w:id="14" w:author="sephiasiska@outlook.com" w:date="2020-09-08T10:52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5" w:author="sephiasiska@outlook.com" w:date="2020-09-08T10:52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sephiasiska@outlook.com" w:date="2020-09-08T10:52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sephiasiska@outlook.com" w:date="2020-09-08T10:52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8" w:author="sephiasiska@outlook.com" w:date="2020-09-08T10:52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ins w:id="19" w:author="sephiasiska@outlook.com" w:date="2020-09-08T10:52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sephiasiska@outlook.com" w:date="2020-09-08T10:52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1" w:author="sephiasiska@outlook.com" w:date="2020-09-08T10:52:00Z">
        <w:r w:rsidDel="00A615A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22" w:author="sephiasiska@outlook.com" w:date="2020-09-08T10:53:00Z">
        <w:r w:rsidDel="00A615A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23" w:author="sephiasiska@outlook.com" w:date="2020-09-08T10:53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4" w:author="sephiasiska@outlook.com" w:date="2020-09-08T10:53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03DBB" w14:textId="124304B3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6" w:author="sephiasiska@outlook.com" w:date="2020-09-08T10:54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615A8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sephiasiska@outlook.com" w:date="2020-09-08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28" w:author="sephiasiska@outlook.com" w:date="2020-09-08T10:55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</w:ins>
      <w:del w:id="29" w:author="sephiasiska@outlook.com" w:date="2020-09-08T10:54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 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0" w:author="sephiasiska@outlook.com" w:date="2020-09-08T10:55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1" w:author="sephiasiska@outlook.com" w:date="2020-09-08T10:55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ED1A75" w14:textId="7F5F78B9" w:rsidR="00927764" w:rsidRPr="00773DBC" w:rsidRDefault="00927764" w:rsidP="00773DBC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32" w:author="sephiasiska@outlook.com" w:date="2020-09-08T1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3" w:author="sephiasiska@outlook.com" w:date="2020-09-08T10:55:00Z">
        <w:r w:rsidR="00A615A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34" w:author="sephiasiska@outlook.com" w:date="2020-09-08T10:56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35" w:author="sephiasiska@outlook.com" w:date="2020-09-08T10:55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6" w:author="sephiasiska@outlook.com" w:date="2020-09-08T10:55:00Z">
        <w:r w:rsidDel="00A615A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1CC715" w14:textId="5C841D15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8" w:author="sephiasiska@outlook.com" w:date="2020-09-08T10:56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E3C88" w14:textId="778C68AB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sephiasiska@outlook.com" w:date="2020-09-08T10:56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1" w:author="sephiasiska@outlook.com" w:date="2020-09-08T10:56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42" w:author="sephiasiska@outlook.com" w:date="2020-09-08T10:57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3" w:author="sephiasiska@outlook.com" w:date="2020-09-08T10:57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4" w:author="sephiasiska@outlook.com" w:date="2020-09-08T10:57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5" w:author="sephiasiska@outlook.com" w:date="2020-09-08T10:58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mulanya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6" w:author="sephiasiska@outlook.com" w:date="2020-09-08T10:58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47" w:author="sephiasiska@outlook.com" w:date="2020-09-08T10:58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0350751" w14:textId="4999261A" w:rsidR="00927764" w:rsidRPr="00C50A1E" w:rsidDel="00A615A8" w:rsidRDefault="00927764" w:rsidP="00773DBC">
      <w:pPr>
        <w:shd w:val="clear" w:color="auto" w:fill="F5F5F5"/>
        <w:spacing w:after="375"/>
        <w:ind w:firstLine="720"/>
        <w:jc w:val="both"/>
        <w:rPr>
          <w:del w:id="48" w:author="sephiasiska@outlook.com" w:date="2020-09-08T10:59:00Z"/>
          <w:rFonts w:ascii="Times New Roman" w:eastAsia="Times New Roman" w:hAnsi="Times New Roman" w:cs="Times New Roman"/>
          <w:sz w:val="24"/>
          <w:szCs w:val="24"/>
        </w:rPr>
        <w:pPrChange w:id="49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sephiasiska@outlook.com" w:date="2020-09-08T10:58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51" w:author="sephiasiska@outlook.com" w:date="2020-09-08T10:58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A615A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52" w:author="sephiasiska@outlook.com" w:date="2020-09-08T10:58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3" w:author="sephiasiska@outlook.com" w:date="2020-09-08T10:59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  <w:ins w:id="54" w:author="sephiasiska@outlook.com" w:date="2020-09-08T10:59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D66AD6E" w14:textId="5765DD94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5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sephiasiska@outlook.com" w:date="2020-09-08T10:59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  <w:proofErr w:type="spellEnd"/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7" w:author="sephiasiska@outlook.com" w:date="2020-09-08T10:59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58" w:author="sephiasiska@outlook.com" w:date="2020-09-08T10:59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7182A4E" w14:textId="638ED380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60" w:author="sephiasiska@outlook.com" w:date="2020-09-08T10:59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61" w:author="sephiasiska@outlook.com" w:date="2020-09-08T10:59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15A8">
        <w:rPr>
          <w:rFonts w:ascii="Times New Roman" w:eastAsia="Times New Roman" w:hAnsi="Times New Roman" w:cs="Times New Roman"/>
          <w:i/>
          <w:iCs/>
          <w:sz w:val="24"/>
          <w:szCs w:val="24"/>
          <w:rPrChange w:id="62" w:author="sephiasiska@outlook.com" w:date="2020-09-08T11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63" w:author="sephiasiska@outlook.com" w:date="2020-09-08T11:00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4" w:author="sephiasiska@outlook.com" w:date="2020-09-08T11:00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51BC7E7" w14:textId="128A1AFB" w:rsidR="00927764" w:rsidRPr="00773DBC" w:rsidDel="00773DBC" w:rsidRDefault="00927764" w:rsidP="00773DBC">
      <w:pPr>
        <w:shd w:val="clear" w:color="auto" w:fill="F5F5F5"/>
        <w:spacing w:after="375"/>
        <w:rPr>
          <w:del w:id="65" w:author="sephiasiska@outlook.com" w:date="2020-09-08T11:01:00Z"/>
          <w:rFonts w:ascii="Times New Roman" w:eastAsia="Times New Roman" w:hAnsi="Times New Roman" w:cs="Times New Roman"/>
          <w:b/>
          <w:bCs/>
          <w:sz w:val="24"/>
          <w:szCs w:val="24"/>
          <w:rPrChange w:id="66" w:author="sephiasiska@outlook.com" w:date="2020-09-08T11:08:00Z">
            <w:rPr>
              <w:del w:id="67" w:author="sephiasiska@outlook.com" w:date="2020-09-08T11:0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8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69" w:author="sephiasiska@outlook.com" w:date="2020-09-08T11:00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sephiasiska@outlook.com" w:date="2020-09-08T11:01:00Z">
        <w:r w:rsidR="00A615A8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71" w:author="sephiasiska@outlook.com" w:date="2020-09-08T11:01:00Z">
        <w:r w:rsidRPr="00C50A1E" w:rsidDel="00A615A8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  <w:ins w:id="72" w:author="sephiasiska@outlook.com" w:date="2020-09-08T11:01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5D0D363" w14:textId="0AC0024B" w:rsidR="00927764" w:rsidRPr="00C50A1E" w:rsidRDefault="00927764" w:rsidP="00773DB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sephiasiska@outlook.com" w:date="2020-09-08T11:01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74" w:author="sephiasiska@outlook.com" w:date="2020-09-08T11:01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674A8170" w14:textId="4A56A7E1" w:rsidR="00927764" w:rsidRPr="00C50A1E" w:rsidDel="00773DBC" w:rsidRDefault="00927764" w:rsidP="00773DBC">
      <w:pPr>
        <w:shd w:val="clear" w:color="auto" w:fill="F5F5F5"/>
        <w:spacing w:after="375"/>
        <w:ind w:firstLine="720"/>
        <w:jc w:val="both"/>
        <w:rPr>
          <w:del w:id="75" w:author="sephiasiska@outlook.com" w:date="2020-09-08T11:02:00Z"/>
          <w:rFonts w:ascii="Times New Roman" w:eastAsia="Times New Roman" w:hAnsi="Times New Roman" w:cs="Times New Roman"/>
          <w:sz w:val="24"/>
          <w:szCs w:val="24"/>
        </w:rPr>
        <w:pPrChange w:id="76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77" w:author="sephiasiska@outlook.com" w:date="2020-09-08T11:02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78" w:author="sephiasiska@outlook.com" w:date="2020-09-08T11:02:00Z">
        <w:r w:rsidDel="00773DB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ins w:id="79" w:author="sephiasiska@outlook.com" w:date="2020-09-08T11:02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80" w:author="sephiasiska@outlook.com" w:date="2020-09-08T11:02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05484EC" w14:textId="66F014EE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1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2" w:author="sephiasiska@outlook.com" w:date="2020-09-08T11:02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83" w:author="sephiasiska@outlook.com" w:date="2020-09-08T11:02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4" w:author="sephiasiska@outlook.com" w:date="2020-09-08T11:02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57C2668" w14:textId="64C07C08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5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6" w:author="sephiasiska@outlook.com" w:date="2020-09-08T11:03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87" w:author="sephiasiska@outlook.com" w:date="2020-09-08T11:03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8" w:author="sephiasiska@outlook.com" w:date="2020-09-08T11:03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89" w:author="sephiasiska@outlook.com" w:date="2020-09-08T11:03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sephiasiska@outlook.com" w:date="2020-09-08T11:03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91" w:author="sephiasiska@outlook.com" w:date="2020-09-08T11:03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92" w:author="sephiasiska@outlook.com" w:date="2020-09-08T11:03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773DB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76DA20FF" w14:textId="12066408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3" w:author="sephiasiska@outlook.com" w:date="2020-09-08T11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ins w:id="94" w:author="sephiasiska@outlook.com" w:date="2020-09-08T11:05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95" w:author="sephiasiska@outlook.com" w:date="2020-09-08T11:05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3DBC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proofErr w:type="spellEnd"/>
      <w:del w:id="96" w:author="sephiasiska@outlook.com" w:date="2020-09-08T11:05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97" w:author="sephiasiska@outlook.com" w:date="2020-09-08T11:04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98" w:author="sephiasiska@outlook.com" w:date="2020-09-08T11:05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99" w:author="sephiasiska@outlook.com" w:date="2020-09-08T11:05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73DBC">
        <w:rPr>
          <w:rFonts w:ascii="Times New Roman" w:eastAsia="Times New Roman" w:hAnsi="Times New Roman" w:cs="Times New Roman"/>
          <w:i/>
          <w:iCs/>
          <w:sz w:val="24"/>
          <w:szCs w:val="24"/>
          <w:rPrChange w:id="100" w:author="sephiasiska@outlook.com" w:date="2020-09-08T11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1" w:author="sephiasiska@outlook.com" w:date="2020-09-08T11:05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2930BFD6" w14:textId="35BA1015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2" w:author="sephiasiska@outlook.com" w:date="2020-09-08T11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103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diam</w:t>
        </w:r>
      </w:ins>
      <w:del w:id="104" w:author="sephiasiska@outlook.com" w:date="2020-09-08T11:06:00Z">
        <w:r w:rsidDel="00773DBC">
          <w:rPr>
            <w:rFonts w:ascii="Times New Roman" w:eastAsia="Times New Roman" w:hAnsi="Times New Roman" w:cs="Times New Roman"/>
            <w:sz w:val="24"/>
            <w:szCs w:val="24"/>
          </w:rPr>
          <w:delText xml:space="preserve"> mager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ins w:id="105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6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107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8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3DBC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109" w:author="sephiasiska@outlook.com" w:date="2020-09-08T11:06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0" w:author="sephiasiska@outlook.com" w:date="2020-09-08T11:06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4E3C4F7B" w14:textId="4D751816" w:rsidR="00927764" w:rsidRPr="00C50A1E" w:rsidDel="00773DBC" w:rsidRDefault="00927764" w:rsidP="00773DBC">
      <w:pPr>
        <w:shd w:val="clear" w:color="auto" w:fill="F5F5F5"/>
        <w:spacing w:after="375"/>
        <w:ind w:firstLine="720"/>
        <w:jc w:val="both"/>
        <w:rPr>
          <w:del w:id="111" w:author="sephiasiska@outlook.com" w:date="2020-09-08T11:07:00Z"/>
          <w:rFonts w:ascii="Times New Roman" w:eastAsia="Times New Roman" w:hAnsi="Times New Roman" w:cs="Times New Roman"/>
          <w:sz w:val="24"/>
          <w:szCs w:val="24"/>
        </w:rPr>
        <w:pPrChange w:id="112" w:author="sephiasiska@outlook.com" w:date="2020-09-08T11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3" w:author="sephiasiska@outlook.com" w:date="2020-09-08T11:07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4" w:author="sephiasiska@outlook.com" w:date="2020-09-08T11:07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15" w:author="sephiasiska@outlook.com" w:date="2020-09-08T11:07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16" w:author="sephiasiska@outlook.com" w:date="2020-09-08T11:07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17" w:author="sephiasiska@outlook.com" w:date="2020-09-08T11:07:00Z">
        <w:r w:rsidR="00773D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AC1FA3F" w14:textId="5739C38F" w:rsidR="00927764" w:rsidRPr="00C50A1E" w:rsidRDefault="00927764" w:rsidP="00773DB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8" w:author="sephiasiska@outlook.com" w:date="2020-09-08T11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19" w:author="sephiasiska@outlook.com" w:date="2020-09-08T11:09:00Z">
        <w:r w:rsidRPr="00C50A1E" w:rsidDel="00773DBC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7EAA378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321EF04" w14:textId="77777777" w:rsidR="00927764" w:rsidRPr="00C50A1E" w:rsidRDefault="00927764" w:rsidP="00927764"/>
    <w:p w14:paraId="27DB61B8" w14:textId="77777777" w:rsidR="00927764" w:rsidRPr="005A045A" w:rsidRDefault="00927764" w:rsidP="00927764">
      <w:pPr>
        <w:rPr>
          <w:i/>
        </w:rPr>
      </w:pPr>
    </w:p>
    <w:p w14:paraId="26408D9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58480B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0C095" w14:textId="77777777" w:rsidR="00723165" w:rsidRDefault="00723165">
      <w:r>
        <w:separator/>
      </w:r>
    </w:p>
  </w:endnote>
  <w:endnote w:type="continuationSeparator" w:id="0">
    <w:p w14:paraId="626AF8D4" w14:textId="77777777" w:rsidR="00723165" w:rsidRDefault="007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A682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F0A4BB4" w14:textId="77777777" w:rsidR="00941E77" w:rsidRDefault="00723165">
    <w:pPr>
      <w:pStyle w:val="Footer"/>
    </w:pPr>
  </w:p>
  <w:p w14:paraId="59071753" w14:textId="77777777" w:rsidR="00941E77" w:rsidRDefault="00723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B6759" w14:textId="77777777" w:rsidR="00723165" w:rsidRDefault="00723165">
      <w:r>
        <w:separator/>
      </w:r>
    </w:p>
  </w:footnote>
  <w:footnote w:type="continuationSeparator" w:id="0">
    <w:p w14:paraId="3C374EE7" w14:textId="77777777" w:rsidR="00723165" w:rsidRDefault="007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phiasiska@outlook.com">
    <w15:presenceInfo w15:providerId="Windows Live" w15:userId="9b99ca9dc54f9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23165"/>
    <w:rsid w:val="00773DBC"/>
    <w:rsid w:val="00924DF5"/>
    <w:rsid w:val="00927764"/>
    <w:rsid w:val="00A6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309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615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sephiasiska@outlook.com</cp:lastModifiedBy>
  <cp:revision>2</cp:revision>
  <dcterms:created xsi:type="dcterms:W3CDTF">2020-07-24T23:46:00Z</dcterms:created>
  <dcterms:modified xsi:type="dcterms:W3CDTF">2020-09-08T04:09:00Z</dcterms:modified>
</cp:coreProperties>
</file>