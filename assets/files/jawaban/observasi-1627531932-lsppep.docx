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SOAL OBSERVASI</w:t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Suntinglah prakata berikut ini secara digital! </w:t>
      </w:r>
    </w:p>
    <w:p>
      <w:pPr>
        <w:pStyle w:val="Normal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7"/>
      </w:tblGrid>
      <w:tr>
        <w:trPr/>
        <w:tc>
          <w:tcPr>
            <w:tcW w:w="9017" w:type="dxa"/>
            <w:tcBorders/>
          </w:tcPr>
          <w:p>
            <w:pPr>
              <w:pStyle w:val="Normal"/>
              <w:spacing w:lineRule="auto" w:line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d-ID"/>
              </w:rPr>
              <w:t>KATA PENGANTAR</w:t>
            </w:r>
          </w:p>
          <w:p>
            <w:pPr>
              <w:pStyle w:val="Normal"/>
              <w:spacing w:lineRule="auto" w:line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Alhamdulillah,  segala  puji  bagi  Allah  yang  telah  memberikan  segala  bimbingan-Nya  kepada penulis untuk menyelesaikan buku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raktikum Jaringan Komputer ini. </w:t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Buku  ini  dipergunakan  sebagai  modul  ajar  praktikum  Jaringan  Komputer  program  D3/D4 di Politeknik Elektronika Negeri Surabaya. Sasaran dari praktikum </w:t>
            </w:r>
            <w:del w:id="0" w:author="Unknown Author" w:date="2021-07-29T10:51:14Z">
              <w:commentRangeStart w:id="0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J</w:delText>
              </w:r>
            </w:del>
            <w:ins w:id="1" w:author="Unknown Author" w:date="2021-07-29T10:51:16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j</w:t>
              </w:r>
            </w:ins>
            <w:ins w:id="2" w:author="Unknown Author" w:date="2021-07-29T10:55:00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0"/>
            <w:r>
              <w:commentReference w:id="0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aringan </w:t>
            </w:r>
            <w:del w:id="3" w:author="Unknown Author" w:date="2021-07-29T10:51:18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K</w:delText>
              </w:r>
            </w:del>
            <w:ins w:id="4" w:author="Unknown Author" w:date="2021-07-29T10:51:19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k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omputer ini  adalah  memberikan  pengetahuan  kepada  mahasiswa  tentang  teknik  membangun  sistem  </w:t>
            </w:r>
            <w:del w:id="5" w:author="Unknown Author" w:date="2021-07-29T10:51:39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J</w:delText>
              </w:r>
            </w:del>
            <w:ins w:id="6" w:author="Unknown Author" w:date="2021-07-29T10:51:40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j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aringan  </w:t>
            </w:r>
            <w:del w:id="7" w:author="Unknown Author" w:date="2021-07-29T10:51:42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K</w:delText>
              </w:r>
            </w:del>
            <w:ins w:id="8" w:author="Unknown Author" w:date="2021-07-29T10:51:42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k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omputer  berbasis  </w:t>
            </w:r>
            <w:del w:id="9" w:author="Unknown Author" w:date="2021-07-29T10:51:49Z">
              <w:commentRangeStart w:id="1"/>
              <w:r>
                <w:rPr>
                  <w:rFonts w:cs="Times New Roman" w:ascii="Times New Roman" w:hAnsi="Times New Roman"/>
                  <w:i/>
                  <w:iCs/>
                  <w:sz w:val="24"/>
                  <w:szCs w:val="24"/>
                  <w:lang w:val="id-ID"/>
                </w:rPr>
                <w:delText>L</w:delText>
              </w:r>
            </w:del>
            <w:ins w:id="10" w:author="Unknown Author" w:date="2021-07-29T10:53:26Z">
              <w:r>
                <w:rPr>
                  <w:rFonts w:cs="Times New Roman" w:ascii="Times New Roman" w:hAnsi="Times New Roman"/>
                  <w:i/>
                  <w:iCs/>
                  <w:sz w:val="24"/>
                  <w:szCs w:val="24"/>
                  <w:lang w:val="id-ID"/>
                </w:rPr>
                <w:t>l</w:t>
              </w:r>
            </w:ins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  <w:rPrChange w:id="0" w:author="Unknown Author" w:date="2021-07-29T10:51:47Z"/>
              </w:rPr>
              <w:t>inux</w:t>
            </w:r>
            <w:ins w:id="12" w:author="Unknown Author" w:date="2021-07-29T10:53:31Z">
              <w:r>
                <w:rPr>
                  <w:rFonts w:cs="Times New Roman" w:ascii="Times New Roman" w:hAnsi="Times New Roman"/>
                  <w:i/>
                  <w:iCs/>
                  <w:sz w:val="24"/>
                  <w:szCs w:val="24"/>
                  <w:lang w:val="id-ID"/>
                </w:rPr>
              </w:r>
            </w:ins>
            <w:commentRangeEnd w:id="1"/>
            <w:r>
              <w:commentReference w:id="1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 mulai  dari  instalasi  sistem  operasi,  perintah-perintah  dasar  </w:t>
            </w:r>
            <w:commentRangeStart w:id="2"/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  <w:rPrChange w:id="0" w:author="Unknown Author" w:date="2021-07-29T10:51:57Z"/>
              </w:rPr>
              <w:t>Linux</w:t>
            </w:r>
            <w:ins w:id="14" w:author="Unknown Author" w:date="2021-07-29T10:54:00Z">
              <w:r>
                <w:rPr>
                  <w:rFonts w:cs="Times New Roman" w:ascii="Times New Roman" w:hAnsi="Times New Roman"/>
                  <w:i/>
                  <w:iCs/>
                  <w:sz w:val="24"/>
                  <w:szCs w:val="24"/>
                  <w:lang w:val="id-ID"/>
                </w:rPr>
              </w:r>
            </w:ins>
            <w:commentRangeEnd w:id="2"/>
            <w:r>
              <w:commentReference w:id="2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sampai dengan membangun internet server yang meliputi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  <w:rPrChange w:id="0" w:author="Unknown Author" w:date="2021-07-29T10:52:05Z"/>
              </w:rPr>
              <w:t>mail server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  <w:rPrChange w:id="0" w:author="Unknown Author" w:date="2021-07-29T10:52:08Z"/>
              </w:rPr>
              <w:t>DNS server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, web server, 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  <w:rPrChange w:id="0" w:author="Unknown Author" w:date="2021-07-29T10:52:18Z"/>
              </w:rPr>
              <w:t>proxy  server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Penulis  menyadari  bahwa  buku  ini  jauh  dari  sempurna,  oleh  karena  itu  penulis  akan  memperbaikinya  secara  berkala.</w:t>
            </w:r>
            <w:ins w:id="18" w:author="Unknown Author" w:date="2021-07-29T10:52:44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 xml:space="preserve"> 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Saran  dan  kritik  untuk  perbaikan  buku  ini  sangat  kami  harapkan.  </w:t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Akhir  kata,  semoga  buku  ini  bermanfaat  bagi  mahasiswa  dalam  mempelajari  mata  kuliah  Jaringan Komputer. Amin. </w:t>
            </w:r>
          </w:p>
          <w:p>
            <w:pPr>
              <w:pStyle w:val="Normal"/>
              <w:spacing w:lineRule="auto" w:line="3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Surabaya, 24 Januari 2007            </w:t>
            </w:r>
          </w:p>
          <w:p>
            <w:pPr>
              <w:pStyle w:val="Normal"/>
              <w:spacing w:lineRule="auto" w:line="3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Hormat kami,                </w:t>
            </w:r>
          </w:p>
          <w:p>
            <w:pPr>
              <w:pStyle w:val="Normal"/>
              <w:spacing w:lineRule="auto" w:line="3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Penulis</w:t>
            </w:r>
          </w:p>
        </w:tc>
      </w:tr>
    </w:tbl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7-29T10:55:0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Huruf pertama tidak usah kapital</w:t>
      </w:r>
    </w:p>
  </w:comment>
  <w:comment w:id="1" w:author="Unknown Author" w:date="2021-07-29T10:53:31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Huruf pertama tidak usah kapital</w:t>
      </w:r>
    </w:p>
  </w:comment>
  <w:comment w:id="2" w:author="Unknown Author" w:date="2021-07-29T10:54:0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Setiap kata yang buka kata bahasa Indonesia harus di cetak miring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CLO-4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0f46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0f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0f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80f4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LibreOffice/6.4.7.2$MacOSX_X86_64 LibreOffice_project/639b8ac485750d5696d7590a72ef1b496725cfb5</Application>
  <Pages>1</Pages>
  <Words>157</Words>
  <Characters>1025</Characters>
  <CharactersWithSpaces>1294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2019-10-18T19:52:00Z</dcterms:created>
  <dc:creator>Epic_Epik</dc:creator>
  <dc:description/>
  <dc:language>en-NZ</dc:language>
  <cp:lastModifiedBy/>
  <dcterms:modified xsi:type="dcterms:W3CDTF">2021-07-29T10:56:01Z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