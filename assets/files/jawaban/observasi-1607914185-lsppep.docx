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 xml:space="preserve">5 Januari 2020   20:48 Diperbarui: 6 Januari 2020   </w:t>
      </w:r>
      <w:proofErr w:type="gramStart"/>
      <w:r w:rsidRPr="00C50A1E">
        <w:rPr>
          <w:rFonts w:ascii="Roboto" w:eastAsia="Times New Roman" w:hAnsi="Roboto" w:cs="Times New Roman"/>
          <w:sz w:val="17"/>
          <w:szCs w:val="17"/>
        </w:rPr>
        <w:t>05:43  61</w:t>
      </w:r>
      <w:proofErr w:type="gramEnd"/>
      <w:r w:rsidRPr="00C50A1E">
        <w:rPr>
          <w:rFonts w:ascii="Roboto" w:eastAsia="Times New Roman" w:hAnsi="Roboto" w:cs="Times New Roman"/>
          <w:sz w:val="17"/>
          <w:szCs w:val="17"/>
        </w:rPr>
        <w:t>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w:t>
      </w:r>
      <w:ins w:id="0" w:author="windows 7" w:date="2020-12-14T10:41:00Z">
        <w:r w:rsidR="00D76F05">
          <w:rPr>
            <w:rFonts w:ascii="Times New Roman" w:eastAsia="Times New Roman" w:hAnsi="Times New Roman" w:cs="Times New Roman"/>
            <w:i/>
            <w:iCs/>
            <w:sz w:val="24"/>
            <w:szCs w:val="24"/>
          </w:rPr>
          <w:t xml:space="preserve">tetap </w:t>
        </w:r>
      </w:ins>
      <w:del w:id="1" w:author="windows 7" w:date="2020-12-14T10:41:00Z">
        <w:r w:rsidRPr="00C50A1E" w:rsidDel="00D76F05">
          <w:rPr>
            <w:rFonts w:ascii="Times New Roman" w:eastAsia="Times New Roman" w:hAnsi="Times New Roman" w:cs="Times New Roman"/>
            <w:i/>
            <w:iCs/>
            <w:sz w:val="24"/>
            <w:szCs w:val="24"/>
          </w:rPr>
          <w:delText xml:space="preserve">tetep </w:delText>
        </w:r>
      </w:del>
      <w:ins w:id="2" w:author="windows 7" w:date="2020-12-14T10:41:00Z">
        <w:r w:rsidR="00D76F05">
          <w:rPr>
            <w:rFonts w:ascii="Times New Roman" w:eastAsia="Times New Roman" w:hAnsi="Times New Roman" w:cs="Times New Roman"/>
            <w:i/>
            <w:iCs/>
            <w:sz w:val="24"/>
            <w:szCs w:val="24"/>
          </w:rPr>
          <w:t xml:space="preserve"> temanan </w:t>
        </w:r>
      </w:ins>
      <w:del w:id="3" w:author="windows 7" w:date="2020-12-14T10:41:00Z">
        <w:r w:rsidRPr="00C50A1E" w:rsidDel="00D76F05">
          <w:rPr>
            <w:rFonts w:ascii="Times New Roman" w:eastAsia="Times New Roman" w:hAnsi="Times New Roman" w:cs="Times New Roman"/>
            <w:i/>
            <w:iCs/>
            <w:sz w:val="24"/>
            <w:szCs w:val="24"/>
          </w:rPr>
          <w:delText xml:space="preserve">temenan </w:delText>
        </w:r>
      </w:del>
      <w:ins w:id="4" w:author="windows 7" w:date="2020-12-14T10:41:00Z">
        <w:r w:rsidR="00D76F05">
          <w:rPr>
            <w:rFonts w:ascii="Times New Roman" w:eastAsia="Times New Roman" w:hAnsi="Times New Roman" w:cs="Times New Roman"/>
            <w:i/>
            <w:iCs/>
            <w:sz w:val="24"/>
            <w:szCs w:val="24"/>
          </w:rPr>
          <w:t>s</w:t>
        </w:r>
      </w:ins>
      <w:r w:rsidRPr="00C50A1E">
        <w:rPr>
          <w:rFonts w:ascii="Times New Roman" w:eastAsia="Times New Roman" w:hAnsi="Times New Roman" w:cs="Times New Roman"/>
          <w:i/>
          <w:iCs/>
          <w:sz w:val="24"/>
          <w:szCs w:val="24"/>
        </w:rPr>
        <w:t>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w:t>
      </w:r>
      <w:del w:id="5" w:author="windows 7" w:date="2020-12-14T10:41:00Z">
        <w:r w:rsidRPr="00C50A1E" w:rsidDel="00D76F05">
          <w:rPr>
            <w:rFonts w:ascii="Times New Roman" w:eastAsia="Times New Roman" w:hAnsi="Times New Roman" w:cs="Times New Roman"/>
            <w:sz w:val="24"/>
            <w:szCs w:val="24"/>
          </w:rPr>
          <w:delText>e</w:delText>
        </w:r>
      </w:del>
      <w:r w:rsidRPr="00C50A1E">
        <w:rPr>
          <w:rFonts w:ascii="Times New Roman" w:eastAsia="Times New Roman" w:hAnsi="Times New Roman" w:cs="Times New Roman"/>
          <w:sz w:val="24"/>
          <w:szCs w:val="24"/>
        </w:rPr>
        <w:t>ra penciuman itu atau bakwan yang baru diangkat dari penggorengan di 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 xml:space="preserve">Desember 2019, hujan benar-benar datang seperti perkiraan. Sudah sangat terasa apalagi sejak awal tahun baru </w:t>
      </w:r>
      <w:del w:id="6" w:author="windows 7" w:date="2020-12-14T10:46:00Z">
        <w:r w:rsidRPr="00C50A1E" w:rsidDel="00D76F05">
          <w:rPr>
            <w:rFonts w:ascii="Times New Roman" w:eastAsia="Times New Roman" w:hAnsi="Times New Roman" w:cs="Times New Roman"/>
            <w:sz w:val="24"/>
            <w:szCs w:val="24"/>
          </w:rPr>
          <w:delText>kita.</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ins w:id="7" w:author="windows 7" w:date="2020-12-14T10:42:00Z">
        <w:r w:rsidR="00D76F05">
          <w:rPr>
            <w:rFonts w:ascii="Times New Roman" w:eastAsia="Times New Roman" w:hAnsi="Times New Roman" w:cs="Times New Roman"/>
            <w:sz w:val="24"/>
            <w:szCs w:val="24"/>
          </w:rPr>
          <w:t>nafsu</w:t>
        </w:r>
      </w:ins>
      <w:del w:id="8" w:author="windows 7" w:date="2020-12-14T10:42:00Z">
        <w:r w:rsidDel="00D76F05">
          <w:rPr>
            <w:rFonts w:ascii="Times New Roman" w:eastAsia="Times New Roman" w:hAnsi="Times New Roman" w:cs="Times New Roman"/>
            <w:sz w:val="24"/>
            <w:szCs w:val="24"/>
          </w:rPr>
          <w:delText>nap</w:delText>
        </w:r>
        <w:r w:rsidRPr="00C50A1E" w:rsidDel="00D76F05">
          <w:rPr>
            <w:rFonts w:ascii="Times New Roman" w:eastAsia="Times New Roman" w:hAnsi="Times New Roman" w:cs="Times New Roman"/>
            <w:sz w:val="24"/>
            <w:szCs w:val="24"/>
          </w:rPr>
          <w:delText xml:space="preserve">su </w:delText>
        </w:r>
      </w:del>
      <w:r w:rsidRPr="00C50A1E">
        <w:rPr>
          <w:rFonts w:ascii="Times New Roman" w:eastAsia="Times New Roman" w:hAnsi="Times New Roman" w:cs="Times New Roman"/>
          <w:sz w:val="24"/>
          <w:szCs w:val="24"/>
        </w:rPr>
        <w:t>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tahu bulat digoreng dadakan alias yang masih hangat. Apalagi dengan makan, tubuh akan mendapat </w:t>
      </w:r>
      <w:ins w:id="9" w:author="windows 7" w:date="2020-12-14T10:43:00Z">
        <w:r w:rsidR="00D76F05">
          <w:rPr>
            <w:rFonts w:ascii="Times New Roman" w:eastAsia="Times New Roman" w:hAnsi="Times New Roman" w:cs="Times New Roman"/>
            <w:sz w:val="24"/>
            <w:szCs w:val="24"/>
          </w:rPr>
          <w:t>‘</w:t>
        </w:r>
      </w:ins>
      <w:del w:id="10" w:author="windows 7" w:date="2020-12-14T10:43:00Z">
        <w:r w:rsidRPr="00C50A1E" w:rsidDel="00D76F05">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panas</w:t>
      </w:r>
      <w:ins w:id="11" w:author="windows 7" w:date="2020-12-14T10:43:00Z">
        <w:r w:rsidR="00D76F05">
          <w:rPr>
            <w:rFonts w:ascii="Times New Roman" w:eastAsia="Times New Roman" w:hAnsi="Times New Roman" w:cs="Times New Roman"/>
            <w:sz w:val="24"/>
            <w:szCs w:val="24"/>
          </w:rPr>
          <w:t>’</w:t>
        </w:r>
      </w:ins>
      <w:del w:id="12" w:author="windows 7" w:date="2020-12-14T10:43:00Z">
        <w:r w:rsidRPr="00C50A1E" w:rsidDel="00D76F05">
          <w:rPr>
            <w:rFonts w:ascii="Times New Roman" w:eastAsia="Times New Roman" w:hAnsi="Times New Roman" w:cs="Times New Roman"/>
            <w:sz w:val="24"/>
            <w:szCs w:val="24"/>
          </w:rPr>
          <w:delText>"</w:delText>
        </w:r>
      </w:del>
      <w:r w:rsidRPr="00C50A1E">
        <w:rPr>
          <w:rFonts w:ascii="Times New Roman" w:eastAsia="Times New Roman" w:hAnsi="Times New Roman" w:cs="Times New Roman"/>
          <w:sz w:val="24"/>
          <w:szCs w:val="24"/>
        </w:rPr>
        <w:t xml:space="preserve">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ins w:id="13" w:author="windows 7" w:date="2020-12-14T10:43:00Z">
        <w:r w:rsidR="00D76F05">
          <w:rPr>
            <w:rFonts w:ascii="Times New Roman" w:eastAsia="Times New Roman" w:hAnsi="Times New Roman" w:cs="Times New Roman"/>
            <w:sz w:val="24"/>
            <w:szCs w:val="24"/>
          </w:rPr>
          <w:t>.</w:t>
        </w:r>
      </w:ins>
      <w:del w:id="14" w:author="windows 7" w:date="2020-12-14T10:43:00Z">
        <w:r w:rsidRPr="00C50A1E" w:rsidDel="00D76F05">
          <w:rPr>
            <w:rFonts w:ascii="Times New Roman" w:eastAsia="Times New Roman" w:hAnsi="Times New Roman" w:cs="Times New Roman"/>
            <w:sz w:val="24"/>
            <w:szCs w:val="24"/>
          </w:rPr>
          <w:delText>~</w:delText>
        </w:r>
      </w:del>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w:t>
      </w:r>
      <w:del w:id="15" w:author="windows 7" w:date="2020-12-14T10:43:00Z">
        <w:r w:rsidRPr="00C50A1E" w:rsidDel="00D76F05">
          <w:rPr>
            <w:rFonts w:ascii="Times New Roman" w:eastAsia="Times New Roman" w:hAnsi="Times New Roman" w:cs="Times New Roman"/>
            <w:sz w:val="24"/>
            <w:szCs w:val="24"/>
          </w:rPr>
          <w:delText xml:space="preserve">jadi </w:delText>
        </w:r>
      </w:del>
      <w:r w:rsidRPr="00C50A1E">
        <w:rPr>
          <w:rFonts w:ascii="Times New Roman" w:eastAsia="Times New Roman" w:hAnsi="Times New Roman" w:cs="Times New Roman"/>
          <w:sz w:val="24"/>
          <w:szCs w:val="24"/>
        </w:rPr>
        <w:t>tak lagi berjarak.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ins w:id="16" w:author="windows 7" w:date="2020-12-14T10:44:00Z">
        <w:r w:rsidR="00D76F05">
          <w:rPr>
            <w:rFonts w:ascii="Times New Roman" w:eastAsia="Times New Roman" w:hAnsi="Times New Roman" w:cs="Times New Roman"/>
            <w:sz w:val="24"/>
            <w:szCs w:val="24"/>
          </w:rPr>
          <w:t xml:space="preserve">lemari </w:t>
        </w:r>
      </w:ins>
      <w:del w:id="17" w:author="windows 7" w:date="2020-12-14T10:44:00Z">
        <w:r w:rsidDel="00D76F05">
          <w:rPr>
            <w:rFonts w:ascii="Times New Roman" w:eastAsia="Times New Roman" w:hAnsi="Times New Roman" w:cs="Times New Roman"/>
            <w:sz w:val="24"/>
            <w:szCs w:val="24"/>
          </w:rPr>
          <w:delText>almari</w:delText>
        </w:r>
        <w:r w:rsidRPr="00C50A1E" w:rsidDel="00D76F05">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penyimpanan. Sebagai bahan persediaan karena mau keluar di 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w:t>
      </w:r>
      <w:del w:id="18" w:author="windows 7" w:date="2020-12-14T10:48:00Z">
        <w:r w:rsidRPr="00C50A1E" w:rsidDel="00D76F05">
          <w:rPr>
            <w:rFonts w:ascii="Times New Roman" w:eastAsia="Times New Roman" w:hAnsi="Times New Roman" w:cs="Times New Roman"/>
            <w:sz w:val="24"/>
            <w:szCs w:val="24"/>
          </w:rPr>
          <w:delText>-kaum</w:delText>
        </w:r>
      </w:del>
      <w:r w:rsidRPr="00C50A1E">
        <w:rPr>
          <w:rFonts w:ascii="Times New Roman" w:eastAsia="Times New Roman" w:hAnsi="Times New Roman" w:cs="Times New Roman"/>
          <w:sz w:val="24"/>
          <w:szCs w:val="24"/>
        </w:rPr>
        <w:t xml:space="preserve"> rebahan yang kerja</w:t>
      </w:r>
      <w:bookmarkStart w:id="19" w:name="_GoBack"/>
      <w:bookmarkEnd w:id="19"/>
      <w:del w:id="20" w:author="windows 7" w:date="2020-12-14T10:49:00Z">
        <w:r w:rsidRPr="00C50A1E" w:rsidDel="00D76F05">
          <w:rPr>
            <w:rFonts w:ascii="Times New Roman" w:eastAsia="Times New Roman" w:hAnsi="Times New Roman" w:cs="Times New Roman"/>
            <w:sz w:val="24"/>
            <w:szCs w:val="24"/>
          </w:rPr>
          <w:delText>an</w:delText>
        </w:r>
      </w:del>
      <w:r w:rsidRPr="00C50A1E">
        <w:rPr>
          <w:rFonts w:ascii="Times New Roman" w:eastAsia="Times New Roman" w:hAnsi="Times New Roman" w:cs="Times New Roman"/>
          <w:sz w:val="24"/>
          <w:szCs w:val="24"/>
        </w:rPr>
        <w:t>nya tiduran dan hanya buka tutup media sosial atau pura-pura sibuk padahal tidak ada yang nge-chat.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E81" w:rsidRDefault="00303E81">
      <w:r>
        <w:separator/>
      </w:r>
    </w:p>
  </w:endnote>
  <w:endnote w:type="continuationSeparator" w:id="0">
    <w:p w:rsidR="00303E81" w:rsidRDefault="0030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303E81">
    <w:pPr>
      <w:pStyle w:val="Footer"/>
    </w:pPr>
  </w:p>
  <w:p w:rsidR="00941E77" w:rsidRDefault="00303E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E81" w:rsidRDefault="00303E81">
      <w:r>
        <w:separator/>
      </w:r>
    </w:p>
  </w:footnote>
  <w:footnote w:type="continuationSeparator" w:id="0">
    <w:p w:rsidR="00303E81" w:rsidRDefault="00303E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7">
    <w15:presenceInfo w15:providerId="None" w15:userId="windows 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303E81"/>
    <w:rsid w:val="0042167F"/>
    <w:rsid w:val="00924DF5"/>
    <w:rsid w:val="00927764"/>
    <w:rsid w:val="00CC0B89"/>
    <w:rsid w:val="00D7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696BC"/>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windows 7</cp:lastModifiedBy>
  <cp:revision>3</cp:revision>
  <dcterms:created xsi:type="dcterms:W3CDTF">2020-12-14T02:30:00Z</dcterms:created>
  <dcterms:modified xsi:type="dcterms:W3CDTF">2020-12-14T02:49:00Z</dcterms:modified>
</cp:coreProperties>
</file>