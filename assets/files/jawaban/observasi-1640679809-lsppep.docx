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rsidR="00125355" w:rsidRPr="001D038C" w:rsidRDefault="00125355" w:rsidP="00125355">
      <w:pPr>
        <w:spacing w:after="0"/>
        <w:jc w:val="center"/>
        <w:rPr>
          <w:rFonts w:ascii="Minion Pro" w:hAnsi="Minion Pro"/>
          <w:b/>
          <w:sz w:val="36"/>
          <w:szCs w:val="36"/>
        </w:rPr>
      </w:pPr>
    </w:p>
    <w:p w:rsidR="00125355" w:rsidRPr="001D038C" w:rsidRDefault="00125355" w:rsidP="00D8537A">
      <w:pPr>
        <w:pStyle w:val="ListParagraph"/>
        <w:numPr>
          <w:ilvl w:val="0"/>
          <w:numId w:val="3"/>
        </w:numPr>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tbl>
      <w:tblPr>
        <w:tblStyle w:val="TableGrid"/>
        <w:tblW w:w="0" w:type="auto"/>
        <w:tblLook w:val="0420" w:firstRow="1" w:lastRow="0" w:firstColumn="0" w:lastColumn="0" w:noHBand="0" w:noVBand="1"/>
      </w:tblPr>
      <w:tblGrid>
        <w:gridCol w:w="9243"/>
      </w:tblGrid>
      <w:tr w:rsidR="00125355" w:rsidTr="00821BA2">
        <w:tc>
          <w:tcPr>
            <w:tcW w:w="9350" w:type="dxa"/>
          </w:tcPr>
          <w:p w:rsidR="00125355" w:rsidRDefault="00125355" w:rsidP="00821BA2">
            <w:pPr>
              <w:pStyle w:val="Heading3"/>
              <w:rPr>
                <w:rFonts w:ascii="Times New Roman" w:hAnsi="Times New Roman"/>
                <w:sz w:val="48"/>
              </w:rPr>
            </w:pPr>
            <w:r>
              <w:lastRenderedPageBreak/>
              <w:t xml:space="preserve">Pembelajaran di Era "Revolusi Industri 4.0" bagi Anak Usia Dini </w:t>
            </w:r>
          </w:p>
          <w:p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Oleh Kodar Akbar</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Pada zaman ini kita berada pada zona industri yang sangat extream. Industri yang tiap menit bahkan detik dia akan berubah semakin maju, yang sering kita sebut dengan revolusi industry 4.0. Istilah yang masih jarang kita dengar bahkan banyak yang masih awam.</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Bagi pendidik maupun peserta didik hari ini kita di</w:t>
            </w:r>
            <w:del w:id="0" w:author="ardilla" w:date="2021-12-28T14:56:00Z">
              <w:r w:rsidRPr="00EC6F38" w:rsidDel="004401EE">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siapkan untuk memasuki dunia kerja namun bukan lagi perkerja, tetapi kita di</w:t>
            </w:r>
            <w:del w:id="1" w:author="ardilla" w:date="2021-12-28T14:57:00Z">
              <w:r w:rsidRPr="00EC6F38" w:rsidDel="004401EE">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siapkan untuk membuat lapangan kerja baru yang belum tercipta, dengan menggunakan kemampuan teknologi dan ide kreatif kita.</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Pendidikan 4.0 adalah suatu program yang di</w:t>
            </w:r>
            <w:del w:id="2" w:author="ardilla" w:date="2021-12-28T14:57:00Z">
              <w:r w:rsidRPr="00EC6F38" w:rsidDel="004401EE">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buat untuk mewujudkan pendidikan yang cerdas dan kreatif. Tujuan dari terciptanya pendidikan 4.0 ini adalah peningkatan dan pemerataan pendidikan, dengan cara memerluas akses dan memanfaatkan teknologi.</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Tidak hanya itu pendidikan 4.0 menghasilkan 4 aspek yang sangat di butuhkan di era milenial ini yaitu kolaboratif, komunikatif, berfikir kritis, kreatif. Mengapa demikian pendidikan 4.0 ini hari ini sedang gencar-gencarnya di publis, karena di era ini kita harus mempersiapkan diri atau generasi muda untuk memasuki dunia revolusi industri 4.0.</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Karakteristik pendidikan 4.0</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Tahapan belajar sesuai dengan kemampuan dan minat/kebutuhan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Pada taha</w:t>
            </w:r>
            <w:ins w:id="3" w:author="ardilla" w:date="2021-12-28T14:58:00Z">
              <w:r w:rsidR="004401EE">
                <w:rPr>
                  <w:rFonts w:ascii="Times New Roman" w:eastAsia="Times New Roman" w:hAnsi="Times New Roman" w:cs="Times New Roman"/>
                  <w:szCs w:val="24"/>
                  <w:lang w:val="id-ID"/>
                </w:rPr>
                <w:t>p</w:t>
              </w:r>
            </w:ins>
            <w:del w:id="4" w:author="ardilla" w:date="2021-12-28T14:58:00Z">
              <w:r w:rsidRPr="00EC6F38" w:rsidDel="004401EE">
                <w:rPr>
                  <w:rFonts w:ascii="Times New Roman" w:eastAsia="Times New Roman" w:hAnsi="Times New Roman" w:cs="Times New Roman"/>
                  <w:szCs w:val="24"/>
                </w:rPr>
                <w:delText>b</w:delText>
              </w:r>
            </w:del>
            <w:r w:rsidRPr="00EC6F38">
              <w:rPr>
                <w:rFonts w:ascii="Times New Roman" w:eastAsia="Times New Roman" w:hAnsi="Times New Roman" w:cs="Times New Roman"/>
                <w:szCs w:val="24"/>
              </w:rPr>
              <w:t xml:space="preserve"> ini guru di</w:t>
            </w:r>
            <w:ins w:id="5" w:author="ardilla" w:date="2021-12-28T14:58:00Z">
              <w:r w:rsidR="004401EE">
                <w:rPr>
                  <w:rFonts w:ascii="Times New Roman" w:eastAsia="Times New Roman" w:hAnsi="Times New Roman" w:cs="Times New Roman"/>
                  <w:szCs w:val="24"/>
                  <w:lang w:val="id-ID"/>
                </w:rPr>
                <w:t>tuntut</w:t>
              </w:r>
            </w:ins>
            <w:del w:id="6" w:author="ardilla" w:date="2021-12-28T14:58:00Z">
              <w:r w:rsidRPr="00EC6F38" w:rsidDel="004401EE">
                <w:rPr>
                  <w:rFonts w:ascii="Times New Roman" w:eastAsia="Times New Roman" w:hAnsi="Times New Roman" w:cs="Times New Roman"/>
                  <w:szCs w:val="24"/>
                </w:rPr>
                <w:delText xml:space="preserve"> tutut</w:delText>
              </w:r>
            </w:del>
            <w:r w:rsidRPr="00EC6F38">
              <w:rPr>
                <w:rFonts w:ascii="Times New Roman" w:eastAsia="Times New Roman" w:hAnsi="Times New Roman" w:cs="Times New Roman"/>
                <w:szCs w:val="24"/>
              </w:rPr>
              <w:t xml:space="preserve"> untuk merancang pembelajaran sesuai dengan minat dan bakat/kebutuhan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Yaitu guru di sini di</w:t>
            </w:r>
            <w:del w:id="7" w:author="ardilla" w:date="2021-12-28T14:58:00Z">
              <w:r w:rsidRPr="00EC6F38" w:rsidDel="004401EE">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tuntut untuk membantu siwa dalam mencari kemampuan dan bakat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Gur</w:t>
            </w:r>
            <w:ins w:id="8" w:author="ardilla" w:date="2021-12-28T14:59:00Z">
              <w:r w:rsidR="004401EE">
                <w:rPr>
                  <w:rFonts w:ascii="Times New Roman" w:eastAsia="Times New Roman" w:hAnsi="Times New Roman" w:cs="Times New Roman"/>
                  <w:szCs w:val="24"/>
                  <w:lang w:val="id-ID"/>
                </w:rPr>
                <w:t>u</w:t>
              </w:r>
            </w:ins>
            <w:del w:id="9" w:author="ardilla" w:date="2021-12-28T14:59:00Z">
              <w:r w:rsidRPr="00EC6F38" w:rsidDel="004401EE">
                <w:rPr>
                  <w:rFonts w:ascii="Times New Roman" w:eastAsia="Times New Roman" w:hAnsi="Times New Roman" w:cs="Times New Roman"/>
                  <w:szCs w:val="24"/>
                </w:rPr>
                <w:delText>i</w:delText>
              </w:r>
            </w:del>
            <w:r w:rsidRPr="00EC6F38">
              <w:rPr>
                <w:rFonts w:ascii="Times New Roman" w:eastAsia="Times New Roman" w:hAnsi="Times New Roman" w:cs="Times New Roman"/>
                <w:szCs w:val="24"/>
              </w:rPr>
              <w:t xml:space="preserve"> dilatih untuk mengembangkan kurikulum dan memberikan kebebasan untuk menentukan cara belajar mengajar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Dimana guru sebagai pendidik di era 4.0 maka guru tidak boleh menetap dengan satu strata, harus selalu berkembang agar dapat mengajarkan pendidikan sesuai dengan eranya.</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Di dalam pendidikan revolusi industri ini ada 5 aspek yang di tekankan pada proses pembelajaran yaitu:</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Penelitian</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dasarnya kita bisa lihat proses mengamati dan memahami ini sebenarnya jadi satu kesatuan, pada proses mengamati dan memahami kita bisa memiliki pikiran yang kritis. </w:t>
            </w:r>
            <w:r w:rsidRPr="00EC6F38">
              <w:rPr>
                <w:rFonts w:ascii="Times New Roman" w:eastAsia="Times New Roman" w:hAnsi="Times New Roman" w:cs="Times New Roman"/>
                <w:szCs w:val="24"/>
              </w:rPr>
              <w:lastRenderedPageBreak/>
              <w:t>Pikiran kritis sangat di</w:t>
            </w:r>
            <w:del w:id="10" w:author="ardilla" w:date="2021-12-28T15:00:00Z">
              <w:r w:rsidRPr="00EC6F38" w:rsidDel="004401EE">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butuhkan karena dengan pikiran yang kritis maka akan timbul sebuah ide atau gagasan.</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Dari gagasan yang mucul dari pemikiran kritis tadi maka proses selanjutnya yaitu mencoba/ pengaplikasian. Pada revolusi 4.0 ini lebih banyak praktek karena lebih menyiapkan anak pada bagaimana kita menumbuhkan ide baru atau gagasan.</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Yang terahir adalah melakukan penelitian, tuntutan 4.0 ini adalah kreatif dan inovatif. Dengan melakukan penelitian kita bisa lihat proses kreatif dan inovatif kita. </w:t>
            </w:r>
          </w:p>
        </w:tc>
      </w:tr>
    </w:tbl>
    <w:p w:rsidR="00924DF5" w:rsidRDefault="00924DF5">
      <w:bookmarkStart w:id="11" w:name="_GoBack"/>
      <w:bookmarkEnd w:id="11"/>
    </w:p>
    <w:sectPr w:rsidR="00924DF5"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inion Pro">
    <w:altName w:val="Cambria Math"/>
    <w:panose1 w:val="00000000000000000000"/>
    <w:charset w:val="00"/>
    <w:family w:val="roman"/>
    <w:notTrueType/>
    <w:pitch w:val="variable"/>
    <w:sig w:usb0="00000001" w:usb1="00000001"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355"/>
    <w:rsid w:val="0012251A"/>
    <w:rsid w:val="00125355"/>
    <w:rsid w:val="001D038C"/>
    <w:rsid w:val="00240407"/>
    <w:rsid w:val="0042167F"/>
    <w:rsid w:val="004401EE"/>
    <w:rsid w:val="00924DF5"/>
    <w:rsid w:val="00B562BE"/>
    <w:rsid w:val="00FF0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355"/>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35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ardilla</cp:lastModifiedBy>
  <cp:revision>2</cp:revision>
  <dcterms:created xsi:type="dcterms:W3CDTF">2021-12-28T08:02:00Z</dcterms:created>
  <dcterms:modified xsi:type="dcterms:W3CDTF">2021-12-28T08:02:00Z</dcterms:modified>
</cp:coreProperties>
</file>