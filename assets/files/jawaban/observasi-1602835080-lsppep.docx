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</w:t>
      </w:r>
      <w:proofErr w:type="spellStart"/>
      <w:r w:rsidRPr="001D038C">
        <w:rPr>
          <w:rFonts w:ascii="Minion Pro" w:hAnsi="Minion Pro"/>
        </w:rPr>
        <w:t>pada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</w:t>
      </w:r>
      <w:proofErr w:type="spellStart"/>
      <w:r w:rsidRPr="001D038C">
        <w:rPr>
          <w:rFonts w:ascii="Minion Pro" w:hAnsi="Minion Pro"/>
        </w:rPr>
        <w:t>Anda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017"/>
      </w:tblGrid>
      <w:tr w:rsidR="00125355" w:rsidTr="00821BA2">
        <w:tc>
          <w:tcPr>
            <w:tcW w:w="9350" w:type="dxa"/>
          </w:tcPr>
          <w:p w:rsidR="00125355" w:rsidRDefault="00806258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proofErr w:type="spellStart"/>
            <w:ins w:id="0" w:author="WK III" w:date="2020-10-16T14:23:00Z">
              <w:r>
                <w:rPr>
                  <w:color w:val="FF0000"/>
                </w:rPr>
                <w:lastRenderedPageBreak/>
                <w:t>Pemelajaran</w:t>
              </w:r>
              <w:proofErr w:type="spellEnd"/>
              <w:r>
                <w:rPr>
                  <w:color w:val="FF0000"/>
                </w:rPr>
                <w:t xml:space="preserve"> </w:t>
              </w:r>
            </w:ins>
            <w:proofErr w:type="spellStart"/>
            <w:r w:rsidR="00125355">
              <w:t>Pembelajaran</w:t>
            </w:r>
            <w:proofErr w:type="spellEnd"/>
            <w:r w:rsidR="00125355">
              <w:t xml:space="preserve"> di Era "</w:t>
            </w:r>
            <w:proofErr w:type="spellStart"/>
            <w:r w:rsidR="00125355">
              <w:t>Revolusi</w:t>
            </w:r>
            <w:proofErr w:type="spellEnd"/>
            <w:r w:rsidR="00125355">
              <w:t xml:space="preserve"> </w:t>
            </w:r>
            <w:proofErr w:type="spellStart"/>
            <w:r w:rsidR="00125355">
              <w:t>Industri</w:t>
            </w:r>
            <w:proofErr w:type="spellEnd"/>
            <w:r w:rsidR="00125355">
              <w:t xml:space="preserve"> 4.0" </w:t>
            </w:r>
            <w:proofErr w:type="spellStart"/>
            <w:r w:rsidR="00125355">
              <w:t>bagi</w:t>
            </w:r>
            <w:proofErr w:type="spellEnd"/>
            <w:r w:rsidR="00125355">
              <w:t xml:space="preserve"> </w:t>
            </w:r>
            <w:proofErr w:type="spellStart"/>
            <w:r w:rsidR="00125355">
              <w:t>Anak</w:t>
            </w:r>
            <w:proofErr w:type="spellEnd"/>
            <w:r w:rsidR="00125355">
              <w:t xml:space="preserve"> </w:t>
            </w:r>
            <w:proofErr w:type="spellStart"/>
            <w:proofErr w:type="gramStart"/>
            <w:r w:rsidR="00125355">
              <w:t>Usia</w:t>
            </w:r>
            <w:proofErr w:type="spellEnd"/>
            <w:proofErr w:type="gramEnd"/>
            <w:r w:rsidR="00125355">
              <w:t xml:space="preserve"> </w:t>
            </w:r>
            <w:proofErr w:type="spellStart"/>
            <w:r w:rsidR="00125355">
              <w:t>Dini</w:t>
            </w:r>
            <w:proofErr w:type="spellEnd"/>
            <w:r w:rsidR="00125355">
              <w:t xml:space="preserve"> </w:t>
            </w:r>
          </w:p>
          <w:p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Oleh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zaman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zona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extream</w:t>
            </w:r>
            <w:proofErr w:type="spellEnd"/>
            <w:ins w:id="1" w:author="WK III" w:date="2020-10-16T14:24:00Z">
              <w:r w:rsidR="0080625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806258">
                <w:rPr>
                  <w:rFonts w:ascii="Times New Roman" w:eastAsia="Times New Roman" w:hAnsi="Times New Roman" w:cs="Times New Roman"/>
                  <w:color w:val="FF0000"/>
                  <w:szCs w:val="24"/>
                </w:rPr>
                <w:t>ekstrim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ins w:id="2" w:author="WK III" w:date="2020-10-16T14:26:00Z">
              <w:r w:rsidR="00806258">
                <w:rPr>
                  <w:rFonts w:ascii="Times New Roman" w:eastAsia="Times New Roman" w:hAnsi="Times New Roman" w:cs="Times New Roman"/>
                  <w:color w:val="FF0000"/>
                  <w:szCs w:val="24"/>
                </w:rPr>
                <w:t>dalam</w:t>
              </w:r>
              <w:proofErr w:type="spellEnd"/>
              <w:r w:rsidR="00806258">
                <w:rPr>
                  <w:rFonts w:ascii="Times New Roman" w:eastAsia="Times New Roman" w:hAnsi="Times New Roman" w:cs="Times New Roman"/>
                  <w:color w:val="FF0000"/>
                  <w:szCs w:val="24"/>
                </w:rPr>
                <w:t xml:space="preserve"> </w:t>
              </w:r>
              <w:proofErr w:type="spellStart"/>
              <w:r w:rsidR="00806258">
                <w:rPr>
                  <w:rFonts w:ascii="Times New Roman" w:eastAsia="Times New Roman" w:hAnsi="Times New Roman" w:cs="Times New Roman"/>
                  <w:color w:val="FF0000"/>
                  <w:szCs w:val="24"/>
                </w:rPr>
                <w:t>hitungan</w:t>
              </w:r>
              <w:proofErr w:type="spellEnd"/>
              <w:r w:rsidR="00806258">
                <w:rPr>
                  <w:rFonts w:ascii="Times New Roman" w:eastAsia="Times New Roman" w:hAnsi="Times New Roman" w:cs="Times New Roman"/>
                  <w:color w:val="FF0000"/>
                  <w:szCs w:val="24"/>
                </w:rPr>
                <w:t xml:space="preserve"> </w:t>
              </w:r>
            </w:ins>
            <w:proofErr w:type="spellStart"/>
            <w:r w:rsidRPr="00806258">
              <w:rPr>
                <w:rFonts w:ascii="Times New Roman" w:eastAsia="Times New Roman" w:hAnsi="Times New Roman" w:cs="Times New Roman"/>
                <w:strike/>
                <w:color w:val="000000" w:themeColor="text1"/>
                <w:szCs w:val="24"/>
                <w:rPrChange w:id="3" w:author="WK III" w:date="2020-10-16T14:2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tiap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806258">
              <w:rPr>
                <w:rFonts w:ascii="Times New Roman" w:eastAsia="Times New Roman" w:hAnsi="Times New Roman" w:cs="Times New Roman"/>
                <w:strike/>
                <w:szCs w:val="24"/>
                <w:rPrChange w:id="4" w:author="WK III" w:date="2020-10-16T14:2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dia</w:t>
            </w:r>
            <w:proofErr w:type="spellEnd"/>
            <w:r w:rsidRPr="00806258">
              <w:rPr>
                <w:rFonts w:ascii="Times New Roman" w:eastAsia="Times New Roman" w:hAnsi="Times New Roman" w:cs="Times New Roman"/>
                <w:strike/>
                <w:szCs w:val="24"/>
                <w:rPrChange w:id="5" w:author="WK III" w:date="2020-10-16T14:2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r w:rsidRPr="00806258">
              <w:rPr>
                <w:rFonts w:ascii="Times New Roman" w:eastAsia="Times New Roman" w:hAnsi="Times New Roman" w:cs="Times New Roman"/>
                <w:szCs w:val="24"/>
                <w:rPrChange w:id="6" w:author="WK III" w:date="2020-10-16T14:2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yang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806258">
              <w:rPr>
                <w:rFonts w:ascii="Times New Roman" w:eastAsia="Times New Roman" w:hAnsi="Times New Roman" w:cs="Times New Roman"/>
                <w:strike/>
                <w:szCs w:val="24"/>
                <w:rPrChange w:id="7" w:author="WK III" w:date="2020-10-16T14:28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industry</w:t>
            </w:r>
            <w:ins w:id="8" w:author="WK III" w:date="2020-10-16T14:28:00Z">
              <w:r w:rsidR="00806258">
                <w:rPr>
                  <w:rFonts w:ascii="Times New Roman" w:eastAsia="Times New Roman" w:hAnsi="Times New Roman" w:cs="Times New Roman"/>
                  <w:color w:val="FF0000"/>
                  <w:szCs w:val="24"/>
                </w:rPr>
                <w:t>industri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806258">
              <w:rPr>
                <w:rFonts w:ascii="Times New Roman" w:eastAsia="Times New Roman" w:hAnsi="Times New Roman" w:cs="Times New Roman"/>
                <w:strike/>
                <w:szCs w:val="24"/>
                <w:rPrChange w:id="9" w:author="WK III" w:date="2020-10-16T14:2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hari</w:t>
            </w:r>
            <w:proofErr w:type="spellEnd"/>
            <w:r w:rsidRPr="00806258">
              <w:rPr>
                <w:rFonts w:ascii="Times New Roman" w:eastAsia="Times New Roman" w:hAnsi="Times New Roman" w:cs="Times New Roman"/>
                <w:strike/>
                <w:szCs w:val="24"/>
                <w:rPrChange w:id="10" w:author="WK III" w:date="2020-10-16T14:2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ins w:id="11" w:author="WK III" w:date="2020-10-16T14:30:00Z">
              <w:r w:rsidR="00806258">
                <w:rPr>
                  <w:rFonts w:ascii="Times New Roman" w:eastAsia="Times New Roman" w:hAnsi="Times New Roman" w:cs="Times New Roman"/>
                  <w:color w:val="FF0000"/>
                  <w:szCs w:val="24"/>
                </w:rPr>
                <w:t>saat</w:t>
              </w:r>
              <w:proofErr w:type="spellEnd"/>
              <w:r w:rsidR="00806258">
                <w:rPr>
                  <w:rFonts w:ascii="Times New Roman" w:eastAsia="Times New Roman" w:hAnsi="Times New Roman" w:cs="Times New Roman"/>
                  <w:color w:val="FF0000"/>
                  <w:szCs w:val="24"/>
                </w:rPr>
                <w:t xml:space="preserve"> </w:t>
              </w:r>
            </w:ins>
            <w:proofErr w:type="spellStart"/>
            <w:r w:rsidRPr="00806258">
              <w:rPr>
                <w:rFonts w:ascii="Times New Roman" w:eastAsia="Times New Roman" w:hAnsi="Times New Roman" w:cs="Times New Roman"/>
                <w:szCs w:val="24"/>
                <w:rPrChange w:id="12" w:author="WK III" w:date="2020-10-16T14:2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13" w:author="WK III" w:date="2020-10-16T14:30:00Z">
              <w:r w:rsidRPr="00EC6F38" w:rsidDel="00806258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806258">
              <w:rPr>
                <w:rFonts w:ascii="Times New Roman" w:eastAsia="Times New Roman" w:hAnsi="Times New Roman" w:cs="Times New Roman"/>
                <w:strike/>
                <w:szCs w:val="24"/>
                <w:rPrChange w:id="14" w:author="WK III" w:date="2020-10-16T14:30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lagi</w:t>
            </w:r>
            <w:ins w:id="15" w:author="WK III" w:date="2020-10-16T14:30:00Z">
              <w:r w:rsidR="00806258">
                <w:rPr>
                  <w:rFonts w:ascii="Times New Roman" w:eastAsia="Times New Roman" w:hAnsi="Times New Roman" w:cs="Times New Roman"/>
                  <w:color w:val="FF0000"/>
                  <w:szCs w:val="24"/>
                </w:rPr>
                <w:t>sebagai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16" w:author="WK III" w:date="2020-10-16T14:29:00Z">
              <w:r w:rsidR="00806258">
                <w:rPr>
                  <w:rFonts w:ascii="Times New Roman" w:eastAsia="Times New Roman" w:hAnsi="Times New Roman" w:cs="Times New Roman"/>
                  <w:color w:val="FF0000"/>
                  <w:szCs w:val="24"/>
                </w:rPr>
                <w:t>pekerja</w:t>
              </w:r>
              <w:proofErr w:type="spellEnd"/>
              <w:r w:rsidR="00806258">
                <w:rPr>
                  <w:rFonts w:ascii="Times New Roman" w:eastAsia="Times New Roman" w:hAnsi="Times New Roman" w:cs="Times New Roman"/>
                  <w:color w:val="FF0000"/>
                  <w:szCs w:val="24"/>
                </w:rPr>
                <w:t xml:space="preserve"> </w:t>
              </w:r>
            </w:ins>
            <w:proofErr w:type="spellStart"/>
            <w:r w:rsidRPr="00806258">
              <w:rPr>
                <w:rFonts w:ascii="Times New Roman" w:eastAsia="Times New Roman" w:hAnsi="Times New Roman" w:cs="Times New Roman"/>
                <w:strike/>
                <w:szCs w:val="24"/>
                <w:rPrChange w:id="17" w:author="WK III" w:date="2020-10-16T14:2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perkerja</w:t>
            </w:r>
            <w:proofErr w:type="spellEnd"/>
            <w:r w:rsidRPr="00806258">
              <w:rPr>
                <w:rFonts w:ascii="Times New Roman" w:eastAsia="Times New Roman" w:hAnsi="Times New Roman" w:cs="Times New Roman"/>
                <w:strike/>
                <w:szCs w:val="24"/>
                <w:rPrChange w:id="18" w:author="WK III" w:date="2020-10-16T14:2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,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806258">
              <w:rPr>
                <w:rFonts w:ascii="Times New Roman" w:eastAsia="Times New Roman" w:hAnsi="Times New Roman" w:cs="Times New Roman"/>
                <w:strike/>
                <w:szCs w:val="24"/>
                <w:rPrChange w:id="19" w:author="WK III" w:date="2020-10-16T14:30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tetapi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20" w:author="WK III" w:date="2020-10-16T14:30:00Z">
              <w:r w:rsidR="00806258">
                <w:rPr>
                  <w:rFonts w:ascii="Times New Roman" w:eastAsia="Times New Roman" w:hAnsi="Times New Roman" w:cs="Times New Roman"/>
                  <w:color w:val="FF0000"/>
                  <w:szCs w:val="24"/>
                </w:rPr>
                <w:t>namun</w:t>
              </w:r>
              <w:proofErr w:type="spellEnd"/>
              <w:r w:rsidR="00806258">
                <w:rPr>
                  <w:rFonts w:ascii="Times New Roman" w:eastAsia="Times New Roman" w:hAnsi="Times New Roman" w:cs="Times New Roman"/>
                  <w:color w:val="FF0000"/>
                  <w:szCs w:val="24"/>
                </w:rPr>
                <w:t xml:space="preserve"> </w:t>
              </w:r>
            </w:ins>
            <w:proofErr w:type="spellStart"/>
            <w:r w:rsidRPr="00806258">
              <w:rPr>
                <w:rFonts w:ascii="Times New Roman" w:eastAsia="Times New Roman" w:hAnsi="Times New Roman" w:cs="Times New Roman"/>
                <w:strike/>
                <w:szCs w:val="24"/>
                <w:rPrChange w:id="21" w:author="WK III" w:date="2020-10-16T14:30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kita</w:t>
            </w:r>
            <w:proofErr w:type="spellEnd"/>
            <w:r w:rsidRPr="00806258">
              <w:rPr>
                <w:rFonts w:ascii="Times New Roman" w:eastAsia="Times New Roman" w:hAnsi="Times New Roman" w:cs="Times New Roman"/>
                <w:strike/>
                <w:szCs w:val="24"/>
                <w:rPrChange w:id="22" w:author="WK III" w:date="2020-10-16T14:30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di </w:t>
            </w:r>
            <w:proofErr w:type="spellStart"/>
            <w:r w:rsidRPr="00806258">
              <w:rPr>
                <w:rFonts w:ascii="Times New Roman" w:eastAsia="Times New Roman" w:hAnsi="Times New Roman" w:cs="Times New Roman"/>
                <w:strike/>
                <w:szCs w:val="24"/>
                <w:rPrChange w:id="23" w:author="WK III" w:date="2020-10-16T14:30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806258">
              <w:rPr>
                <w:rFonts w:ascii="Times New Roman" w:eastAsia="Times New Roman" w:hAnsi="Times New Roman" w:cs="Times New Roman"/>
                <w:strike/>
                <w:szCs w:val="24"/>
                <w:rPrChange w:id="24" w:author="WK III" w:date="2020-10-16T14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yang </w:t>
            </w:r>
            <w:proofErr w:type="spellStart"/>
            <w:r w:rsidRPr="00806258">
              <w:rPr>
                <w:rFonts w:ascii="Times New Roman" w:eastAsia="Times New Roman" w:hAnsi="Times New Roman" w:cs="Times New Roman"/>
                <w:strike/>
                <w:szCs w:val="24"/>
                <w:rPrChange w:id="25" w:author="WK III" w:date="2020-10-16T14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belum</w:t>
            </w:r>
            <w:proofErr w:type="spellEnd"/>
            <w:r w:rsidRPr="00806258">
              <w:rPr>
                <w:rFonts w:ascii="Times New Roman" w:eastAsia="Times New Roman" w:hAnsi="Times New Roman" w:cs="Times New Roman"/>
                <w:strike/>
                <w:szCs w:val="24"/>
                <w:rPrChange w:id="26" w:author="WK III" w:date="2020-10-16T14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806258">
              <w:rPr>
                <w:rFonts w:ascii="Times New Roman" w:eastAsia="Times New Roman" w:hAnsi="Times New Roman" w:cs="Times New Roman"/>
                <w:strike/>
                <w:szCs w:val="24"/>
                <w:rPrChange w:id="27" w:author="WK III" w:date="2020-10-16T14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tercipta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806258">
              <w:rPr>
                <w:rFonts w:ascii="Times New Roman" w:eastAsia="Times New Roman" w:hAnsi="Times New Roman" w:cs="Times New Roman"/>
                <w:strike/>
                <w:szCs w:val="24"/>
                <w:rPrChange w:id="28" w:author="WK III" w:date="2020-10-16T14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menggunakan</w:t>
            </w:r>
            <w:proofErr w:type="spellEnd"/>
            <w:r w:rsidRPr="00806258">
              <w:rPr>
                <w:rFonts w:ascii="Times New Roman" w:eastAsia="Times New Roman" w:hAnsi="Times New Roman" w:cs="Times New Roman"/>
                <w:strike/>
                <w:szCs w:val="24"/>
                <w:rPrChange w:id="29" w:author="WK III" w:date="2020-10-16T14:3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30" w:author="WK III" w:date="2020-10-16T14:31:00Z">
              <w:r w:rsidR="00806258">
                <w:rPr>
                  <w:rFonts w:ascii="Times New Roman" w:eastAsia="Times New Roman" w:hAnsi="Times New Roman" w:cs="Times New Roman"/>
                  <w:color w:val="FF0000"/>
                  <w:szCs w:val="24"/>
                </w:rPr>
                <w:t>untuk</w:t>
              </w:r>
              <w:proofErr w:type="spellEnd"/>
              <w:r w:rsidR="00806258">
                <w:rPr>
                  <w:rFonts w:ascii="Times New Roman" w:eastAsia="Times New Roman" w:hAnsi="Times New Roman" w:cs="Times New Roman"/>
                  <w:color w:val="FF0000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806258">
              <w:rPr>
                <w:rFonts w:ascii="Times New Roman" w:eastAsia="Times New Roman" w:hAnsi="Times New Roman" w:cs="Times New Roman"/>
                <w:color w:val="FF0000"/>
                <w:szCs w:val="24"/>
                <w:rPrChange w:id="31" w:author="WK III" w:date="2020-10-16T14:3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mem</w:t>
            </w:r>
            <w:ins w:id="32" w:author="WK III" w:date="2020-10-16T14:32:00Z">
              <w:r w:rsidR="00806258">
                <w:rPr>
                  <w:rFonts w:ascii="Times New Roman" w:eastAsia="Times New Roman" w:hAnsi="Times New Roman" w:cs="Times New Roman"/>
                  <w:color w:val="FF0000"/>
                  <w:szCs w:val="24"/>
                </w:rPr>
                <w:t>p</w:t>
              </w:r>
            </w:ins>
            <w:r w:rsidRPr="00806258">
              <w:rPr>
                <w:rFonts w:ascii="Times New Roman" w:eastAsia="Times New Roman" w:hAnsi="Times New Roman" w:cs="Times New Roman"/>
                <w:color w:val="FF0000"/>
                <w:szCs w:val="24"/>
                <w:rPrChange w:id="33" w:author="WK III" w:date="2020-10-16T14:3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erluas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806258">
              <w:rPr>
                <w:rFonts w:ascii="Times New Roman" w:eastAsia="Times New Roman" w:hAnsi="Times New Roman" w:cs="Times New Roman"/>
                <w:strike/>
                <w:szCs w:val="24"/>
                <w:rPrChange w:id="34" w:author="WK III" w:date="2020-10-16T14:3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35" w:author="WK III" w:date="2020-10-16T14:33:00Z">
              <w:r w:rsidR="00806258">
                <w:rPr>
                  <w:rFonts w:ascii="Times New Roman" w:eastAsia="Times New Roman" w:hAnsi="Times New Roman" w:cs="Times New Roman"/>
                  <w:color w:val="FF0000"/>
                  <w:szCs w:val="24"/>
                </w:rPr>
                <w:t>penggunaan</w:t>
              </w:r>
              <w:proofErr w:type="spellEnd"/>
              <w:r w:rsidR="00806258">
                <w:rPr>
                  <w:rFonts w:ascii="Times New Roman" w:eastAsia="Times New Roman" w:hAnsi="Times New Roman" w:cs="Times New Roman"/>
                  <w:color w:val="FF0000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371D60">
              <w:rPr>
                <w:rFonts w:ascii="Times New Roman" w:eastAsia="Times New Roman" w:hAnsi="Times New Roman" w:cs="Times New Roman"/>
                <w:strike/>
                <w:szCs w:val="24"/>
                <w:rPrChange w:id="36" w:author="WK III" w:date="2020-10-16T14:33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Tidak</w:t>
            </w:r>
            <w:proofErr w:type="spellEnd"/>
            <w:r w:rsidRPr="00371D60">
              <w:rPr>
                <w:rFonts w:ascii="Times New Roman" w:eastAsia="Times New Roman" w:hAnsi="Times New Roman" w:cs="Times New Roman"/>
                <w:strike/>
                <w:szCs w:val="24"/>
                <w:rPrChange w:id="37" w:author="WK III" w:date="2020-10-16T14:33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371D60">
              <w:rPr>
                <w:rFonts w:ascii="Times New Roman" w:eastAsia="Times New Roman" w:hAnsi="Times New Roman" w:cs="Times New Roman"/>
                <w:strike/>
                <w:szCs w:val="24"/>
                <w:rPrChange w:id="38" w:author="WK III" w:date="2020-10-16T14:33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hanya</w:t>
            </w:r>
            <w:ins w:id="39" w:author="WK III" w:date="2020-10-16T14:33:00Z">
              <w:r w:rsidR="00371D60">
                <w:rPr>
                  <w:rFonts w:ascii="Times New Roman" w:eastAsia="Times New Roman" w:hAnsi="Times New Roman" w:cs="Times New Roman"/>
                  <w:color w:val="FF0000"/>
                  <w:szCs w:val="24"/>
                </w:rPr>
                <w:t>selain</w:t>
              </w:r>
              <w:proofErr w:type="spellEnd"/>
              <w:r w:rsidR="00371D60">
                <w:rPr>
                  <w:rFonts w:ascii="Times New Roman" w:eastAsia="Times New Roman" w:hAnsi="Times New Roman" w:cs="Times New Roman"/>
                  <w:color w:val="FF0000"/>
                  <w:szCs w:val="24"/>
                </w:rPr>
                <w:t xml:space="preserve"> </w:t>
              </w:r>
            </w:ins>
            <w:del w:id="40" w:author="WK III" w:date="2020-10-16T14:33:00Z">
              <w:r w:rsidRPr="00EC6F38" w:rsidDel="00371D60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ins w:id="41" w:author="WK III" w:date="2020-10-16T14:33:00Z">
              <w:r w:rsidR="00371D60">
                <w:rPr>
                  <w:rFonts w:ascii="Times New Roman" w:eastAsia="Times New Roman" w:hAnsi="Times New Roman" w:cs="Times New Roman"/>
                  <w:color w:val="FF0000"/>
                  <w:szCs w:val="24"/>
                </w:rPr>
                <w:t>juga</w:t>
              </w:r>
              <w:proofErr w:type="spellEnd"/>
              <w:r w:rsidR="00371D60">
                <w:rPr>
                  <w:rFonts w:ascii="Times New Roman" w:eastAsia="Times New Roman" w:hAnsi="Times New Roman" w:cs="Times New Roman"/>
                  <w:color w:val="FF0000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371D60">
              <w:rPr>
                <w:rFonts w:ascii="Times New Roman" w:eastAsia="Times New Roman" w:hAnsi="Times New Roman" w:cs="Times New Roman"/>
                <w:color w:val="FF0000"/>
                <w:szCs w:val="24"/>
                <w:rPrChange w:id="42" w:author="WK III" w:date="2020-10-16T14:33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di</w:t>
            </w:r>
            <w:del w:id="43" w:author="WK III" w:date="2020-10-16T14:33:00Z">
              <w:r w:rsidRPr="00371D60" w:rsidDel="00371D60">
                <w:rPr>
                  <w:rFonts w:ascii="Times New Roman" w:eastAsia="Times New Roman" w:hAnsi="Times New Roman" w:cs="Times New Roman"/>
                  <w:color w:val="FF0000"/>
                  <w:szCs w:val="24"/>
                  <w:rPrChange w:id="44" w:author="WK III" w:date="2020-10-16T14:33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 xml:space="preserve"> </w:delText>
              </w:r>
            </w:del>
            <w:r w:rsidRPr="00371D60">
              <w:rPr>
                <w:rFonts w:ascii="Times New Roman" w:eastAsia="Times New Roman" w:hAnsi="Times New Roman" w:cs="Times New Roman"/>
                <w:color w:val="FF0000"/>
                <w:szCs w:val="24"/>
                <w:rPrChange w:id="45" w:author="WK III" w:date="2020-10-16T14:33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ins w:id="46" w:author="WK III" w:date="2020-10-16T14:34:00Z">
              <w:r w:rsidR="00371D60">
                <w:rPr>
                  <w:rFonts w:ascii="Times New Roman" w:eastAsia="Times New Roman" w:hAnsi="Times New Roman" w:cs="Times New Roman"/>
                  <w:color w:val="FF0000"/>
                  <w:szCs w:val="24"/>
                </w:rPr>
                <w:t>dan</w:t>
              </w:r>
              <w:proofErr w:type="spellEnd"/>
              <w:r w:rsidR="00371D60">
                <w:rPr>
                  <w:rFonts w:ascii="Times New Roman" w:eastAsia="Times New Roman" w:hAnsi="Times New Roman" w:cs="Times New Roman"/>
                  <w:color w:val="FF0000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demikian</w:t>
            </w:r>
            <w:proofErr w:type="spellEnd"/>
            <w:proofErr w:type="gramStart"/>
            <w:ins w:id="47" w:author="WK III" w:date="2020-10-16T14:34:00Z">
              <w:r w:rsidR="00371D60">
                <w:rPr>
                  <w:rFonts w:ascii="Times New Roman" w:eastAsia="Times New Roman" w:hAnsi="Times New Roman" w:cs="Times New Roman"/>
                  <w:color w:val="FF0000"/>
                  <w:szCs w:val="24"/>
                </w:rPr>
                <w:t>?,</w:t>
              </w:r>
              <w:proofErr w:type="gramEnd"/>
              <w:r w:rsidR="00371D60">
                <w:rPr>
                  <w:rFonts w:ascii="Times New Roman" w:eastAsia="Times New Roman" w:hAnsi="Times New Roman" w:cs="Times New Roman"/>
                  <w:color w:val="FF0000"/>
                  <w:szCs w:val="24"/>
                </w:rPr>
                <w:t xml:space="preserve"> </w:t>
              </w:r>
            </w:ins>
            <w:del w:id="48" w:author="WK III" w:date="2020-10-16T14:34:00Z">
              <w:r w:rsidRPr="00371D60" w:rsidDel="00371D60">
                <w:rPr>
                  <w:rFonts w:ascii="Times New Roman" w:eastAsia="Times New Roman" w:hAnsi="Times New Roman" w:cs="Times New Roman"/>
                  <w:strike/>
                  <w:szCs w:val="24"/>
                  <w:rPrChange w:id="49" w:author="WK III" w:date="2020-10-16T14:34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 xml:space="preserve"> </w:delText>
              </w:r>
            </w:del>
            <w:proofErr w:type="spellStart"/>
            <w:r w:rsidRPr="00371D60">
              <w:rPr>
                <w:rFonts w:ascii="Times New Roman" w:eastAsia="Times New Roman" w:hAnsi="Times New Roman" w:cs="Times New Roman"/>
                <w:strike/>
                <w:szCs w:val="24"/>
                <w:rPrChange w:id="50" w:author="WK III" w:date="2020-10-16T14:34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pendidikan</w:t>
            </w:r>
            <w:proofErr w:type="spellEnd"/>
            <w:r w:rsidRPr="00371D60">
              <w:rPr>
                <w:rFonts w:ascii="Times New Roman" w:eastAsia="Times New Roman" w:hAnsi="Times New Roman" w:cs="Times New Roman"/>
                <w:strike/>
                <w:szCs w:val="24"/>
                <w:rPrChange w:id="51" w:author="WK III" w:date="2020-10-16T14:34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4.0 </w:t>
            </w:r>
            <w:proofErr w:type="spellStart"/>
            <w:r w:rsidRPr="00371D60">
              <w:rPr>
                <w:rFonts w:ascii="Times New Roman" w:eastAsia="Times New Roman" w:hAnsi="Times New Roman" w:cs="Times New Roman"/>
                <w:strike/>
                <w:szCs w:val="24"/>
                <w:rPrChange w:id="52" w:author="WK III" w:date="2020-10-16T14:34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ini</w:t>
            </w:r>
            <w:proofErr w:type="spellEnd"/>
            <w:r w:rsidRPr="00371D60">
              <w:rPr>
                <w:rFonts w:ascii="Times New Roman" w:eastAsia="Times New Roman" w:hAnsi="Times New Roman" w:cs="Times New Roman"/>
                <w:strike/>
                <w:szCs w:val="24"/>
                <w:rPrChange w:id="53" w:author="WK III" w:date="2020-10-16T14:34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371D60">
              <w:rPr>
                <w:rFonts w:ascii="Times New Roman" w:eastAsia="Times New Roman" w:hAnsi="Times New Roman" w:cs="Times New Roman"/>
                <w:strike/>
                <w:szCs w:val="24"/>
                <w:rPrChange w:id="54" w:author="WK III" w:date="2020-10-16T14:34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hari</w:t>
            </w:r>
            <w:proofErr w:type="spellEnd"/>
            <w:r w:rsidRPr="00371D60">
              <w:rPr>
                <w:rFonts w:ascii="Times New Roman" w:eastAsia="Times New Roman" w:hAnsi="Times New Roman" w:cs="Times New Roman"/>
                <w:strike/>
                <w:szCs w:val="24"/>
                <w:rPrChange w:id="55" w:author="WK III" w:date="2020-10-16T14:34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371D60">
              <w:rPr>
                <w:rFonts w:ascii="Times New Roman" w:eastAsia="Times New Roman" w:hAnsi="Times New Roman" w:cs="Times New Roman"/>
                <w:strike/>
                <w:szCs w:val="24"/>
                <w:rPrChange w:id="56" w:author="WK III" w:date="2020-10-16T14:34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ini</w:t>
            </w:r>
            <w:proofErr w:type="spellEnd"/>
            <w:r w:rsidRPr="00371D60">
              <w:rPr>
                <w:rFonts w:ascii="Times New Roman" w:eastAsia="Times New Roman" w:hAnsi="Times New Roman" w:cs="Times New Roman"/>
                <w:strike/>
                <w:szCs w:val="24"/>
                <w:rPrChange w:id="57" w:author="WK III" w:date="2020-10-16T14:34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371D60">
              <w:rPr>
                <w:rFonts w:ascii="Times New Roman" w:eastAsia="Times New Roman" w:hAnsi="Times New Roman" w:cs="Times New Roman"/>
                <w:strike/>
                <w:szCs w:val="24"/>
                <w:rPrChange w:id="58" w:author="WK III" w:date="2020-10-16T14:34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sedang</w:t>
            </w:r>
            <w:proofErr w:type="spellEnd"/>
            <w:r w:rsidRPr="00371D60">
              <w:rPr>
                <w:rFonts w:ascii="Times New Roman" w:eastAsia="Times New Roman" w:hAnsi="Times New Roman" w:cs="Times New Roman"/>
                <w:strike/>
                <w:szCs w:val="24"/>
                <w:rPrChange w:id="59" w:author="WK III" w:date="2020-10-16T14:34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371D60">
              <w:rPr>
                <w:rFonts w:ascii="Times New Roman" w:eastAsia="Times New Roman" w:hAnsi="Times New Roman" w:cs="Times New Roman"/>
                <w:strike/>
                <w:szCs w:val="24"/>
                <w:rPrChange w:id="60" w:author="WK III" w:date="2020-10-16T14:34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gencar-gencarnya</w:t>
            </w:r>
            <w:proofErr w:type="spellEnd"/>
            <w:r w:rsidRPr="00371D60">
              <w:rPr>
                <w:rFonts w:ascii="Times New Roman" w:eastAsia="Times New Roman" w:hAnsi="Times New Roman" w:cs="Times New Roman"/>
                <w:strike/>
                <w:szCs w:val="24"/>
                <w:rPrChange w:id="61" w:author="WK III" w:date="2020-10-16T14:34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di </w:t>
            </w:r>
            <w:proofErr w:type="spellStart"/>
            <w:r w:rsidRPr="00371D60">
              <w:rPr>
                <w:rFonts w:ascii="Times New Roman" w:eastAsia="Times New Roman" w:hAnsi="Times New Roman" w:cs="Times New Roman"/>
                <w:strike/>
                <w:szCs w:val="24"/>
                <w:rPrChange w:id="62" w:author="WK III" w:date="2020-10-16T14:34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publis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ins w:id="63" w:author="WK III" w:date="2020-10-16T14:36:00Z">
              <w:r w:rsidR="00371D60">
                <w:rPr>
                  <w:rFonts w:ascii="Times New Roman" w:eastAsia="Times New Roman" w:hAnsi="Times New Roman" w:cs="Times New Roman"/>
                  <w:color w:val="FF0000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371D60">
              <w:rPr>
                <w:rFonts w:ascii="Times New Roman" w:eastAsia="Times New Roman" w:hAnsi="Times New Roman" w:cs="Times New Roman"/>
                <w:strike/>
                <w:szCs w:val="24"/>
                <w:rPrChange w:id="64" w:author="WK III" w:date="2020-10-16T14:3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65" w:author="WK III" w:date="2020-10-16T14:36:00Z">
              <w:r w:rsidR="00371D60">
                <w:rPr>
                  <w:rFonts w:ascii="Times New Roman" w:eastAsia="Times New Roman" w:hAnsi="Times New Roman" w:cs="Times New Roman"/>
                  <w:color w:val="FF0000"/>
                  <w:szCs w:val="24"/>
                </w:rPr>
                <w:t>dan</w:t>
              </w:r>
              <w:proofErr w:type="spellEnd"/>
              <w:r w:rsidR="00371D60">
                <w:rPr>
                  <w:rFonts w:ascii="Times New Roman" w:eastAsia="Times New Roman" w:hAnsi="Times New Roman" w:cs="Times New Roman"/>
                  <w:color w:val="FF0000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371D60">
              <w:rPr>
                <w:rFonts w:ascii="Times New Roman" w:eastAsia="Times New Roman" w:hAnsi="Times New Roman" w:cs="Times New Roman"/>
                <w:strike/>
                <w:szCs w:val="24"/>
                <w:rPrChange w:id="66" w:author="WK III" w:date="2020-10-16T14:3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  <w:ins w:id="67" w:author="WK III" w:date="2020-10-16T14:36:00Z">
              <w:r w:rsidR="00371D60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371D60" w:rsidRPr="00371D60">
                <w:rPr>
                  <w:rFonts w:ascii="Times New Roman" w:eastAsia="Times New Roman" w:hAnsi="Times New Roman" w:cs="Times New Roman"/>
                  <w:color w:val="FF0000"/>
                  <w:szCs w:val="24"/>
                  <w:rPrChange w:id="68" w:author="WK III" w:date="2020-10-16T14:36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t>adalah</w:t>
              </w:r>
              <w:proofErr w:type="spellEnd"/>
              <w:r w:rsidR="00371D60" w:rsidRPr="00371D60">
                <w:rPr>
                  <w:rFonts w:ascii="Times New Roman" w:eastAsia="Times New Roman" w:hAnsi="Times New Roman" w:cs="Times New Roman"/>
                  <w:color w:val="FF0000"/>
                  <w:szCs w:val="24"/>
                  <w:rPrChange w:id="69" w:author="WK III" w:date="2020-10-16T14:36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t xml:space="preserve"> :</w:t>
              </w:r>
            </w:ins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</w:t>
            </w:r>
            <w:r w:rsidRPr="00371D60">
              <w:rPr>
                <w:rFonts w:ascii="Times New Roman" w:eastAsia="Times New Roman" w:hAnsi="Times New Roman" w:cs="Times New Roman"/>
                <w:strike/>
                <w:szCs w:val="24"/>
                <w:rPrChange w:id="70" w:author="WK III" w:date="2020-10-16T14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b</w:t>
            </w:r>
            <w:ins w:id="71" w:author="WK III" w:date="2020-10-16T14:37:00Z">
              <w:r w:rsidR="00371D60">
                <w:rPr>
                  <w:rFonts w:ascii="Times New Roman" w:eastAsia="Times New Roman" w:hAnsi="Times New Roman" w:cs="Times New Roman"/>
                  <w:color w:val="FF0000"/>
                  <w:szCs w:val="24"/>
                </w:rPr>
                <w:t>p</w:t>
              </w:r>
              <w:proofErr w:type="spellEnd"/>
              <w:r w:rsidR="00371D60">
                <w:rPr>
                  <w:rFonts w:ascii="Times New Roman" w:eastAsia="Times New Roman" w:hAnsi="Times New Roman" w:cs="Times New Roman"/>
                  <w:color w:val="FF0000"/>
                  <w:szCs w:val="24"/>
                </w:rPr>
                <w:t xml:space="preserve"> </w:t>
              </w:r>
            </w:ins>
            <w:del w:id="72" w:author="WK III" w:date="2020-10-16T14:37:00Z">
              <w:r w:rsidRPr="00EC6F38" w:rsidDel="00371D60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ins w:id="73" w:author="WK III" w:date="2020-10-16T14:37:00Z">
              <w:r w:rsidR="00371D60">
                <w:rPr>
                  <w:rFonts w:ascii="Times New Roman" w:eastAsia="Times New Roman" w:hAnsi="Times New Roman" w:cs="Times New Roman"/>
                  <w:color w:val="FF0000"/>
                  <w:szCs w:val="24"/>
                </w:rPr>
                <w:t xml:space="preserve">, </w:t>
              </w:r>
            </w:ins>
            <w:del w:id="74" w:author="WK III" w:date="2020-10-16T14:37:00Z">
              <w:r w:rsidRPr="00EC6F38" w:rsidDel="00371D60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guru </w:t>
            </w:r>
            <w:proofErr w:type="spellStart"/>
            <w:r w:rsidRPr="00371D60">
              <w:rPr>
                <w:rFonts w:ascii="Times New Roman" w:eastAsia="Times New Roman" w:hAnsi="Times New Roman" w:cs="Times New Roman"/>
                <w:color w:val="FF0000"/>
                <w:szCs w:val="24"/>
                <w:rPrChange w:id="75" w:author="WK III" w:date="2020-10-16T14:4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di</w:t>
            </w:r>
            <w:del w:id="76" w:author="WK III" w:date="2020-10-16T14:41:00Z">
              <w:r w:rsidRPr="00371D60" w:rsidDel="00371D60">
                <w:rPr>
                  <w:rFonts w:ascii="Times New Roman" w:eastAsia="Times New Roman" w:hAnsi="Times New Roman" w:cs="Times New Roman"/>
                  <w:color w:val="FF0000"/>
                  <w:szCs w:val="24"/>
                  <w:rPrChange w:id="77" w:author="WK III" w:date="2020-10-16T14:41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 xml:space="preserve"> </w:delText>
              </w:r>
            </w:del>
            <w:r w:rsidRPr="00371D60">
              <w:rPr>
                <w:rFonts w:ascii="Times New Roman" w:eastAsia="Times New Roman" w:hAnsi="Times New Roman" w:cs="Times New Roman"/>
                <w:color w:val="000000" w:themeColor="text1"/>
                <w:szCs w:val="24"/>
                <w:rPrChange w:id="78" w:author="WK III" w:date="2020-10-16T14:38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tu</w:t>
            </w:r>
            <w:ins w:id="79" w:author="WK III" w:date="2020-10-16T14:38:00Z">
              <w:r w:rsidR="00371D60">
                <w:rPr>
                  <w:rFonts w:ascii="Times New Roman" w:eastAsia="Times New Roman" w:hAnsi="Times New Roman" w:cs="Times New Roman"/>
                  <w:color w:val="FF0000"/>
                  <w:szCs w:val="24"/>
                </w:rPr>
                <w:t>n</w:t>
              </w:r>
            </w:ins>
            <w:r w:rsidRPr="00371D60">
              <w:rPr>
                <w:rFonts w:ascii="Times New Roman" w:eastAsia="Times New Roman" w:hAnsi="Times New Roman" w:cs="Times New Roman"/>
                <w:color w:val="000000" w:themeColor="text1"/>
                <w:szCs w:val="24"/>
                <w:rPrChange w:id="80" w:author="WK III" w:date="2020-10-16T14:38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371D60">
              <w:rPr>
                <w:rFonts w:ascii="Times New Roman" w:eastAsia="Times New Roman" w:hAnsi="Times New Roman" w:cs="Times New Roman"/>
                <w:strike/>
                <w:szCs w:val="24"/>
                <w:rPrChange w:id="81" w:author="WK III" w:date="2020-10-16T14:38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82" w:author="WK III" w:date="2020-10-16T14:39:00Z">
              <w:r w:rsidR="00371D60">
                <w:rPr>
                  <w:rFonts w:ascii="Times New Roman" w:eastAsia="Times New Roman" w:hAnsi="Times New Roman" w:cs="Times New Roman"/>
                  <w:color w:val="FF0000"/>
                  <w:szCs w:val="24"/>
                </w:rPr>
                <w:t>pemelajaran</w:t>
              </w:r>
              <w:proofErr w:type="spellEnd"/>
              <w:r w:rsidR="00371D60">
                <w:rPr>
                  <w:rFonts w:ascii="Times New Roman" w:eastAsia="Times New Roman" w:hAnsi="Times New Roman" w:cs="Times New Roman"/>
                  <w:color w:val="FF0000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371D60">
              <w:rPr>
                <w:rFonts w:ascii="Times New Roman" w:eastAsia="Times New Roman" w:hAnsi="Times New Roman" w:cs="Times New Roman"/>
                <w:strike/>
                <w:szCs w:val="24"/>
                <w:rPrChange w:id="83" w:author="WK III" w:date="2020-10-16T14:3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/</w:t>
            </w:r>
            <w:ins w:id="84" w:author="WK III" w:date="2020-10-16T14:39:00Z">
              <w:r w:rsidR="00371D60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371D60">
                <w:rPr>
                  <w:rFonts w:ascii="Times New Roman" w:eastAsia="Times New Roman" w:hAnsi="Times New Roman" w:cs="Times New Roman"/>
                  <w:color w:val="FF0000"/>
                  <w:szCs w:val="24"/>
                </w:rPr>
                <w:t>serta</w:t>
              </w:r>
              <w:proofErr w:type="spellEnd"/>
              <w:r w:rsidR="00371D60">
                <w:rPr>
                  <w:rFonts w:ascii="Times New Roman" w:eastAsia="Times New Roman" w:hAnsi="Times New Roman" w:cs="Times New Roman"/>
                  <w:color w:val="FF0000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371D60">
              <w:rPr>
                <w:rFonts w:ascii="Times New Roman" w:eastAsia="Times New Roman" w:hAnsi="Times New Roman" w:cs="Times New Roman"/>
                <w:strike/>
                <w:szCs w:val="24"/>
                <w:rPrChange w:id="85" w:author="WK III" w:date="2020-10-16T14:40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r w:rsidRPr="00371D60">
              <w:rPr>
                <w:rFonts w:ascii="Times New Roman" w:eastAsia="Times New Roman" w:hAnsi="Times New Roman" w:cs="Times New Roman"/>
                <w:strike/>
                <w:szCs w:val="24"/>
                <w:rPrChange w:id="86" w:author="WK III" w:date="2020-10-16T14:40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di </w:t>
            </w:r>
            <w:proofErr w:type="spellStart"/>
            <w:r w:rsidRPr="00371D60">
              <w:rPr>
                <w:rFonts w:ascii="Times New Roman" w:eastAsia="Times New Roman" w:hAnsi="Times New Roman" w:cs="Times New Roman"/>
                <w:strike/>
                <w:szCs w:val="24"/>
                <w:rPrChange w:id="87" w:author="WK III" w:date="2020-10-16T14:40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371D60">
              <w:rPr>
                <w:rFonts w:ascii="Times New Roman" w:eastAsia="Times New Roman" w:hAnsi="Times New Roman" w:cs="Times New Roman"/>
                <w:color w:val="FF0000"/>
                <w:szCs w:val="24"/>
                <w:rPrChange w:id="88" w:author="WK III" w:date="2020-10-16T14:4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di</w:t>
            </w:r>
            <w:del w:id="89" w:author="WK III" w:date="2020-10-16T14:40:00Z">
              <w:r w:rsidRPr="00371D60" w:rsidDel="00371D60">
                <w:rPr>
                  <w:rFonts w:ascii="Times New Roman" w:eastAsia="Times New Roman" w:hAnsi="Times New Roman" w:cs="Times New Roman"/>
                  <w:color w:val="FF0000"/>
                  <w:szCs w:val="24"/>
                  <w:rPrChange w:id="90" w:author="WK III" w:date="2020-10-16T14:41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 xml:space="preserve"> </w:delText>
              </w:r>
            </w:del>
            <w:r w:rsidRPr="00371D60">
              <w:rPr>
                <w:rFonts w:ascii="Times New Roman" w:eastAsia="Times New Roman" w:hAnsi="Times New Roman" w:cs="Times New Roman"/>
                <w:color w:val="FF0000"/>
                <w:szCs w:val="24"/>
                <w:rPrChange w:id="91" w:author="WK III" w:date="2020-10-16T14:4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tuntut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371D60">
              <w:rPr>
                <w:rFonts w:ascii="Times New Roman" w:eastAsia="Times New Roman" w:hAnsi="Times New Roman" w:cs="Times New Roman"/>
                <w:color w:val="000000" w:themeColor="text1"/>
                <w:szCs w:val="24"/>
                <w:rPrChange w:id="92" w:author="WK III" w:date="2020-10-16T14:40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si</w:t>
            </w:r>
            <w:ins w:id="93" w:author="WK III" w:date="2020-10-16T14:39:00Z">
              <w:r w:rsidR="00371D60">
                <w:rPr>
                  <w:rFonts w:ascii="Times New Roman" w:eastAsia="Times New Roman" w:hAnsi="Times New Roman" w:cs="Times New Roman"/>
                  <w:color w:val="FF0000"/>
                  <w:szCs w:val="24"/>
                </w:rPr>
                <w:t>s</w:t>
              </w:r>
            </w:ins>
            <w:r w:rsidRPr="00371D60">
              <w:rPr>
                <w:rFonts w:ascii="Times New Roman" w:eastAsia="Times New Roman" w:hAnsi="Times New Roman" w:cs="Times New Roman"/>
                <w:color w:val="000000" w:themeColor="text1"/>
                <w:szCs w:val="24"/>
                <w:rPrChange w:id="94" w:author="WK III" w:date="2020-10-16T14:40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371D60">
              <w:rPr>
                <w:rFonts w:ascii="Times New Roman" w:eastAsia="Times New Roman" w:hAnsi="Times New Roman" w:cs="Times New Roman"/>
                <w:strike/>
                <w:szCs w:val="24"/>
                <w:rPrChange w:id="95" w:author="WK III" w:date="2020-10-16T14:40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Guri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96" w:author="WK III" w:date="2020-10-16T14:40:00Z">
              <w:r w:rsidR="00371D60">
                <w:rPr>
                  <w:rFonts w:ascii="Times New Roman" w:eastAsia="Times New Roman" w:hAnsi="Times New Roman" w:cs="Times New Roman"/>
                  <w:color w:val="FF0000"/>
                  <w:szCs w:val="24"/>
                </w:rPr>
                <w:t xml:space="preserve">Guru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371D60">
              <w:rPr>
                <w:rFonts w:ascii="Times New Roman" w:eastAsia="Times New Roman" w:hAnsi="Times New Roman" w:cs="Times New Roman"/>
                <w:strike/>
                <w:color w:val="FF0000"/>
                <w:szCs w:val="24"/>
                <w:rPrChange w:id="97" w:author="WK III" w:date="2020-10-16T14:4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mem</w:t>
            </w:r>
            <w:proofErr w:type="spellEnd"/>
            <w:ins w:id="98" w:author="WK III" w:date="2020-10-16T14:42:00Z">
              <w:r w:rsidR="00371D60">
                <w:rPr>
                  <w:rFonts w:ascii="Times New Roman" w:eastAsia="Times New Roman" w:hAnsi="Times New Roman" w:cs="Times New Roman"/>
                  <w:strike/>
                  <w:color w:val="FF0000"/>
                  <w:szCs w:val="24"/>
                </w:rPr>
                <w:t xml:space="preserve"> </w:t>
              </w:r>
            </w:ins>
            <w:proofErr w:type="spellStart"/>
            <w:ins w:id="99" w:author="WK III" w:date="2020-10-16T14:41:00Z">
              <w:r w:rsidR="00371D60">
                <w:rPr>
                  <w:rFonts w:ascii="Times New Roman" w:eastAsia="Times New Roman" w:hAnsi="Times New Roman" w:cs="Times New Roman"/>
                  <w:color w:val="FF0000"/>
                  <w:szCs w:val="24"/>
                </w:rPr>
                <w:t>di</w:t>
              </w:r>
            </w:ins>
            <w:r w:rsidRPr="00371D60">
              <w:rPr>
                <w:rFonts w:ascii="Times New Roman" w:eastAsia="Times New Roman" w:hAnsi="Times New Roman" w:cs="Times New Roman"/>
                <w:color w:val="FF0000"/>
                <w:szCs w:val="24"/>
                <w:rPrChange w:id="100" w:author="WK III" w:date="2020-10-16T14:4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berikan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371D60">
              <w:rPr>
                <w:rFonts w:ascii="Times New Roman" w:eastAsia="Times New Roman" w:hAnsi="Times New Roman" w:cs="Times New Roman"/>
                <w:strike/>
                <w:szCs w:val="24"/>
                <w:rPrChange w:id="101" w:author="WK III" w:date="2020-10-16T14:4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102" w:author="WK III" w:date="2020-10-16T14:42:00Z">
              <w:r w:rsidR="00371D60">
                <w:rPr>
                  <w:rFonts w:ascii="Times New Roman" w:eastAsia="Times New Roman" w:hAnsi="Times New Roman" w:cs="Times New Roman"/>
                  <w:color w:val="FF0000"/>
                  <w:szCs w:val="24"/>
                </w:rPr>
                <w:t>dalam</w:t>
              </w:r>
              <w:proofErr w:type="spellEnd"/>
              <w:r w:rsidR="00371D60">
                <w:rPr>
                  <w:rFonts w:ascii="Times New Roman" w:eastAsia="Times New Roman" w:hAnsi="Times New Roman" w:cs="Times New Roman"/>
                  <w:color w:val="FF0000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proofErr w:type="gram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proofErr w:type="gram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371D60">
              <w:rPr>
                <w:rFonts w:ascii="Times New Roman" w:eastAsia="Times New Roman" w:hAnsi="Times New Roman" w:cs="Times New Roman"/>
                <w:strike/>
                <w:szCs w:val="24"/>
                <w:rPrChange w:id="103" w:author="WK III" w:date="2020-10-16T14:4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371D60">
              <w:rPr>
                <w:rFonts w:ascii="Times New Roman" w:eastAsia="Times New Roman" w:hAnsi="Times New Roman" w:cs="Times New Roman"/>
                <w:strike/>
                <w:szCs w:val="24"/>
                <w:rPrChange w:id="104" w:author="WK III" w:date="2020-10-16T14:4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4.0</w:t>
            </w:r>
            <w:ins w:id="105" w:author="WK III" w:date="2020-10-16T14:42:00Z">
              <w:r w:rsidR="00371D60">
                <w:rPr>
                  <w:rFonts w:ascii="Times New Roman" w:eastAsia="Times New Roman" w:hAnsi="Times New Roman" w:cs="Times New Roman"/>
                  <w:color w:val="FF0000"/>
                  <w:szCs w:val="24"/>
                </w:rPr>
                <w:t xml:space="preserve">, </w:t>
              </w:r>
            </w:ins>
            <w:del w:id="106" w:author="WK III" w:date="2020-10-16T14:42:00Z">
              <w:r w:rsidRPr="00EC6F38" w:rsidDel="00371D60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045809">
              <w:rPr>
                <w:rFonts w:ascii="Times New Roman" w:eastAsia="Times New Roman" w:hAnsi="Times New Roman" w:cs="Times New Roman"/>
                <w:strike/>
                <w:szCs w:val="24"/>
                <w:rPrChange w:id="107" w:author="WK III" w:date="2020-10-16T14:43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guru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 </w:t>
            </w:r>
            <w:r w:rsidRPr="00045809">
              <w:rPr>
                <w:rFonts w:ascii="Times New Roman" w:eastAsia="Times New Roman" w:hAnsi="Times New Roman" w:cs="Times New Roman"/>
                <w:szCs w:val="24"/>
                <w:rPrChange w:id="108" w:author="WK III" w:date="2020-10-16T14:43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Di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>Mendiskusikan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sebenarnya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ins w:id="109" w:author="WK III" w:date="2020-10-16T14:44:00Z">
              <w:r w:rsidR="00045809">
                <w:rPr>
                  <w:rFonts w:ascii="Times New Roman" w:eastAsia="Times New Roman" w:hAnsi="Times New Roman" w:cs="Times New Roman"/>
                  <w:color w:val="FF0000"/>
                  <w:szCs w:val="24"/>
                </w:rPr>
                <w:t>karena</w:t>
              </w:r>
              <w:proofErr w:type="spellEnd"/>
              <w:r w:rsidR="00045809">
                <w:rPr>
                  <w:rFonts w:ascii="Times New Roman" w:eastAsia="Times New Roman" w:hAnsi="Times New Roman" w:cs="Times New Roman"/>
                  <w:color w:val="FF0000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ins w:id="110" w:author="WK III" w:date="2020-10-16T14:45:00Z">
              <w:r w:rsidR="00045809">
                <w:rPr>
                  <w:rFonts w:ascii="Times New Roman" w:eastAsia="Times New Roman" w:hAnsi="Times New Roman" w:cs="Times New Roman"/>
                  <w:color w:val="FF0000"/>
                  <w:szCs w:val="24"/>
                </w:rPr>
                <w:t xml:space="preserve">, </w:t>
              </w:r>
            </w:ins>
            <w:del w:id="111" w:author="WK III" w:date="2020-10-16T14:45:00Z">
              <w:r w:rsidRPr="00EC6F38" w:rsidDel="00045809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045809">
              <w:rPr>
                <w:rFonts w:ascii="Times New Roman" w:eastAsia="Times New Roman" w:hAnsi="Times New Roman" w:cs="Times New Roman"/>
                <w:strike/>
                <w:szCs w:val="24"/>
                <w:rPrChange w:id="112" w:author="WK III" w:date="2020-10-16T14:45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Dari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045809">
              <w:rPr>
                <w:rFonts w:ascii="Times New Roman" w:eastAsia="Times New Roman" w:hAnsi="Times New Roman" w:cs="Times New Roman"/>
                <w:color w:val="FF0000"/>
                <w:szCs w:val="24"/>
                <w:rPrChange w:id="113" w:author="WK III" w:date="2020-10-16T14:45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mu</w:t>
            </w:r>
            <w:ins w:id="114" w:author="WK III" w:date="2020-10-16T14:45:00Z">
              <w:r w:rsidR="00045809">
                <w:rPr>
                  <w:rFonts w:ascii="Times New Roman" w:eastAsia="Times New Roman" w:hAnsi="Times New Roman" w:cs="Times New Roman"/>
                  <w:color w:val="FF0000"/>
                  <w:szCs w:val="24"/>
                </w:rPr>
                <w:t>n</w:t>
              </w:r>
            </w:ins>
            <w:r w:rsidRPr="00045809">
              <w:rPr>
                <w:rFonts w:ascii="Times New Roman" w:eastAsia="Times New Roman" w:hAnsi="Times New Roman" w:cs="Times New Roman"/>
                <w:color w:val="FF0000"/>
                <w:szCs w:val="24"/>
                <w:rPrChange w:id="115" w:author="WK III" w:date="2020-10-16T14:45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116" w:author="WK III" w:date="2020-10-16T14:46:00Z">
              <w:r w:rsidR="00045809">
                <w:rPr>
                  <w:rFonts w:ascii="Times New Roman" w:eastAsia="Times New Roman" w:hAnsi="Times New Roman" w:cs="Times New Roman"/>
                  <w:color w:val="FF0000"/>
                  <w:szCs w:val="24"/>
                </w:rPr>
                <w:t>terjadi</w:t>
              </w:r>
              <w:proofErr w:type="spellEnd"/>
              <w:r w:rsidR="00045809">
                <w:rPr>
                  <w:rFonts w:ascii="Times New Roman" w:eastAsia="Times New Roman" w:hAnsi="Times New Roman" w:cs="Times New Roman"/>
                  <w:color w:val="FF0000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/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pengaplikasian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praktek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045809">
              <w:rPr>
                <w:rFonts w:ascii="Times New Roman" w:eastAsia="Times New Roman" w:hAnsi="Times New Roman" w:cs="Times New Roman"/>
                <w:strike/>
                <w:szCs w:val="24"/>
                <w:rPrChange w:id="117" w:author="WK III" w:date="2020-10-16T14:4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karena</w:t>
            </w:r>
            <w:proofErr w:type="spellEnd"/>
            <w:ins w:id="118" w:author="WK III" w:date="2020-10-16T14:47:00Z">
              <w:r w:rsidR="00045809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proofErr w:type="gramStart"/>
              <w:r w:rsidR="00045809">
                <w:rPr>
                  <w:rFonts w:ascii="Times New Roman" w:eastAsia="Times New Roman" w:hAnsi="Times New Roman" w:cs="Times New Roman"/>
                  <w:color w:val="FF0000"/>
                  <w:szCs w:val="24"/>
                </w:rPr>
                <w:t>untuk</w:t>
              </w:r>
              <w:proofErr w:type="spellEnd"/>
              <w:r w:rsidR="00045809">
                <w:rPr>
                  <w:rFonts w:ascii="Times New Roman" w:eastAsia="Times New Roman" w:hAnsi="Times New Roman" w:cs="Times New Roman"/>
                  <w:color w:val="FF0000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proofErr w:type="gram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045809">
              <w:rPr>
                <w:rFonts w:ascii="Times New Roman" w:eastAsia="Times New Roman" w:hAnsi="Times New Roman" w:cs="Times New Roman"/>
                <w:strike/>
                <w:szCs w:val="24"/>
                <w:rPrChange w:id="119" w:author="WK III" w:date="2020-10-16T14:4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pada</w:t>
            </w:r>
            <w:proofErr w:type="spellEnd"/>
            <w:r w:rsidRPr="00045809">
              <w:rPr>
                <w:rFonts w:ascii="Times New Roman" w:eastAsia="Times New Roman" w:hAnsi="Times New Roman" w:cs="Times New Roman"/>
                <w:strike/>
                <w:szCs w:val="24"/>
                <w:rPrChange w:id="120" w:author="WK III" w:date="2020-10-16T14:4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045809">
              <w:rPr>
                <w:rFonts w:ascii="Times New Roman" w:eastAsia="Times New Roman" w:hAnsi="Times New Roman" w:cs="Times New Roman"/>
                <w:strike/>
                <w:szCs w:val="24"/>
                <w:rPrChange w:id="121" w:author="WK III" w:date="2020-10-16T14:4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bagaimana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122" w:author="WK III" w:date="2020-10-16T14:47:00Z">
              <w:r w:rsidR="00045809">
                <w:rPr>
                  <w:rFonts w:ascii="Times New Roman" w:eastAsia="Times New Roman" w:hAnsi="Times New Roman" w:cs="Times New Roman"/>
                  <w:color w:val="FF0000"/>
                  <w:szCs w:val="24"/>
                </w:rPr>
                <w:t>dalam</w:t>
              </w:r>
              <w:proofErr w:type="spellEnd"/>
              <w:r w:rsidR="00045809">
                <w:rPr>
                  <w:rFonts w:ascii="Times New Roman" w:eastAsia="Times New Roman" w:hAnsi="Times New Roman" w:cs="Times New Roman"/>
                  <w:color w:val="FF0000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Setelah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proofErr w:type="gramStart"/>
            <w:ins w:id="123" w:author="WK III" w:date="2020-10-16T14:48:00Z">
              <w:r w:rsidR="00045809">
                <w:rPr>
                  <w:rFonts w:ascii="Times New Roman" w:eastAsia="Times New Roman" w:hAnsi="Times New Roman" w:cs="Times New Roman"/>
                  <w:color w:val="FF0000"/>
                  <w:szCs w:val="24"/>
                </w:rPr>
                <w:t xml:space="preserve">,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</w:t>
            </w:r>
            <w:proofErr w:type="gram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045809">
              <w:rPr>
                <w:rFonts w:ascii="Times New Roman" w:eastAsia="Times New Roman" w:hAnsi="Times New Roman" w:cs="Times New Roman"/>
                <w:strike/>
                <w:szCs w:val="24"/>
                <w:rPrChange w:id="124" w:author="WK III" w:date="2020-10-16T14:48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atau</w:t>
            </w:r>
            <w:proofErr w:type="spellEnd"/>
            <w:ins w:id="125" w:author="WK III" w:date="2020-10-16T14:48:00Z">
              <w:r w:rsidR="00045809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proofErr w:type="gramStart"/>
              <w:r w:rsidR="00045809">
                <w:rPr>
                  <w:rFonts w:ascii="Times New Roman" w:eastAsia="Times New Roman" w:hAnsi="Times New Roman" w:cs="Times New Roman"/>
                  <w:color w:val="FF0000"/>
                  <w:szCs w:val="24"/>
                </w:rPr>
                <w:t>dan</w:t>
              </w:r>
              <w:proofErr w:type="spellEnd"/>
              <w:r w:rsidR="00045809">
                <w:rPr>
                  <w:rFonts w:ascii="Times New Roman" w:eastAsia="Times New Roman" w:hAnsi="Times New Roman" w:cs="Times New Roman"/>
                  <w:color w:val="FF0000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</w:t>
            </w:r>
            <w:proofErr w:type="gram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-ide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terahir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proofErr w:type="gram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,</w:t>
            </w:r>
            <w:ins w:id="126" w:author="WK III" w:date="2020-10-16T14:49:00Z">
              <w:r w:rsidR="00045809">
                <w:rPr>
                  <w:rFonts w:ascii="Times New Roman" w:eastAsia="Times New Roman" w:hAnsi="Times New Roman" w:cs="Times New Roman"/>
                  <w:color w:val="FF0000"/>
                  <w:szCs w:val="24"/>
                </w:rPr>
                <w:t xml:space="preserve"> .</w:t>
              </w:r>
              <w:proofErr w:type="gramEnd"/>
              <w:r w:rsidR="00045809">
                <w:rPr>
                  <w:rFonts w:ascii="Times New Roman" w:eastAsia="Times New Roman" w:hAnsi="Times New Roman" w:cs="Times New Roman"/>
                  <w:color w:val="FF0000"/>
                  <w:szCs w:val="24"/>
                </w:rPr>
                <w:t xml:space="preserve"> </w:t>
              </w:r>
            </w:ins>
            <w:del w:id="127" w:author="WK III" w:date="2020-10-16T14:49:00Z">
              <w:r w:rsidRPr="00EC6F38" w:rsidDel="00045809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proofErr w:type="spellStart"/>
            <w:proofErr w:type="gram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tuntutan</w:t>
            </w:r>
            <w:proofErr w:type="spellEnd"/>
            <w:proofErr w:type="gram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ins w:id="128" w:author="WK III" w:date="2020-10-16T14:49:00Z">
              <w:r w:rsidR="00045809" w:rsidRPr="00045809">
                <w:rPr>
                  <w:rFonts w:ascii="Times New Roman" w:eastAsia="Times New Roman" w:hAnsi="Times New Roman" w:cs="Times New Roman"/>
                  <w:color w:val="FF0000"/>
                  <w:szCs w:val="24"/>
                  <w:rPrChange w:id="129" w:author="WK III" w:date="2020-10-16T14:50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t xml:space="preserve">, </w:t>
              </w:r>
            </w:ins>
            <w:del w:id="130" w:author="WK III" w:date="2020-10-16T14:49:00Z">
              <w:r w:rsidRPr="00EC6F38" w:rsidDel="00045809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045809">
              <w:rPr>
                <w:rFonts w:ascii="Times New Roman" w:eastAsia="Times New Roman" w:hAnsi="Times New Roman" w:cs="Times New Roman"/>
                <w:strike/>
                <w:szCs w:val="24"/>
                <w:rPrChange w:id="131" w:author="WK III" w:date="2020-10-16T14:50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132" w:author="WK III" w:date="2020-10-16T14:50:00Z">
              <w:r w:rsidR="00045809">
                <w:rPr>
                  <w:rFonts w:ascii="Times New Roman" w:eastAsia="Times New Roman" w:hAnsi="Times New Roman" w:cs="Times New Roman"/>
                  <w:color w:val="FF0000"/>
                  <w:szCs w:val="24"/>
                </w:rPr>
                <w:t>ber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proses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bookmarkStart w:id="133" w:name="_GoBack"/>
            <w:proofErr w:type="spellStart"/>
            <w:r w:rsidRPr="00045809">
              <w:rPr>
                <w:rFonts w:ascii="Times New Roman" w:eastAsia="Times New Roman" w:hAnsi="Times New Roman" w:cs="Times New Roman"/>
                <w:strike/>
                <w:szCs w:val="24"/>
                <w:rPrChange w:id="134" w:author="WK III" w:date="2020-10-16T14:50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kita</w:t>
            </w:r>
            <w:proofErr w:type="spellEnd"/>
            <w:r w:rsidRPr="00045809">
              <w:rPr>
                <w:rFonts w:ascii="Times New Roman" w:eastAsia="Times New Roman" w:hAnsi="Times New Roman" w:cs="Times New Roman"/>
                <w:strike/>
                <w:szCs w:val="24"/>
                <w:rPrChange w:id="135" w:author="WK III" w:date="2020-10-16T14:50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.</w:t>
            </w:r>
            <w:bookmarkEnd w:id="133"/>
            <w:r w:rsidRPr="00EC6F38">
              <w:rPr>
                <w:rFonts w:ascii="Times New Roman" w:eastAsia="Times New Roman" w:hAnsi="Times New Roman" w:cs="Times New Roman"/>
                <w:szCs w:val="24"/>
              </w:rPr>
              <w:t> </w:t>
            </w: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WK III">
    <w15:presenceInfo w15:providerId="None" w15:userId="WK II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355"/>
    <w:rsid w:val="00045809"/>
    <w:rsid w:val="0012251A"/>
    <w:rsid w:val="00125355"/>
    <w:rsid w:val="001D038C"/>
    <w:rsid w:val="00240407"/>
    <w:rsid w:val="002E445F"/>
    <w:rsid w:val="00371D60"/>
    <w:rsid w:val="0042167F"/>
    <w:rsid w:val="00806258"/>
    <w:rsid w:val="0092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D09305-629F-4329-9BEF-00B661B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504</Words>
  <Characters>2878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WK III</cp:lastModifiedBy>
  <cp:revision>2</cp:revision>
  <dcterms:created xsi:type="dcterms:W3CDTF">2020-10-16T07:51:00Z</dcterms:created>
  <dcterms:modified xsi:type="dcterms:W3CDTF">2020-10-16T07:51:00Z</dcterms:modified>
</cp:coreProperties>
</file>