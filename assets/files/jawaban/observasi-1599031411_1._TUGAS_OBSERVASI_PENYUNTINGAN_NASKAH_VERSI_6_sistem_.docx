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D87F98" w14:textId="77777777"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5BA3BB37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33521462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6EE4C08D" w14:textId="77777777"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14:paraId="58BBCFF7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Badan Naik</w:t>
      </w:r>
    </w:p>
    <w:p w14:paraId="3826228E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  61  10 3</w:t>
      </w:r>
    </w:p>
    <w:p w14:paraId="2A0863AD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70AEBA8F" wp14:editId="7A3803F8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49F45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43BECF1E" w14:textId="2DAD90FF" w:rsidR="00927764" w:rsidRPr="00C50A1E" w:rsidRDefault="004C2BFF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ins w:id="0" w:author="Z Arifin" w:date="2020-09-02T14:28:00Z">
        <w:r>
          <w:rPr>
            <w:rFonts w:ascii="Times New Roman" w:eastAsia="Times New Roman" w:hAnsi="Times New Roman" w:cs="Times New Roman"/>
            <w:i/>
            <w:iCs/>
            <w:sz w:val="24"/>
            <w:szCs w:val="24"/>
            <w:lang w:val="id-ID"/>
          </w:rPr>
          <w:t xml:space="preserve">Hujan, Berat Badan Naik, Hubungan tetap </w:t>
        </w:r>
      </w:ins>
      <w:ins w:id="1" w:author="Z Arifin" w:date="2020-09-02T14:29:00Z">
        <w:r>
          <w:rPr>
            <w:rFonts w:ascii="Times New Roman" w:eastAsia="Times New Roman" w:hAnsi="Times New Roman" w:cs="Times New Roman"/>
            <w:i/>
            <w:iCs/>
            <w:sz w:val="24"/>
            <w:szCs w:val="24"/>
            <w:lang w:val="id-ID"/>
          </w:rPr>
          <w:t>menjadi teman.</w:t>
        </w:r>
      </w:ins>
      <w:del w:id="2" w:author="Z Arifin" w:date="2020-09-02T14:29:00Z">
        <w:r w:rsidR="00927764" w:rsidRPr="00C50A1E" w:rsidDel="004C2BFF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Hujan turun, berat badan naik, hubungan sama dia tetep temenan aja. Huft</w:delText>
        </w:r>
      </w:del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0A1C7C75" w14:textId="22F55D8B" w:rsidR="00927764" w:rsidRPr="00C50A1E" w:rsidRDefault="00C80123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ins w:id="3" w:author="Z Arifin" w:date="2020-09-02T13:53:00Z">
        <w:r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Mie instan dengan aroma yang menggoda </w:t>
        </w:r>
      </w:ins>
      <w:ins w:id="4" w:author="Z Arifin" w:date="2020-09-02T13:54:00Z">
        <w:r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melalui indra penciuman bersama dengan </w:t>
        </w:r>
      </w:ins>
      <w:ins w:id="5" w:author="Z Arifin" w:date="2020-09-02T13:56:00Z">
        <w:r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bakwan</w:t>
        </w:r>
      </w:ins>
      <w:ins w:id="6" w:author="Z Arifin" w:date="2020-09-02T13:54:00Z">
        <w:r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yang masih hangat dari penggorengan saat</w:t>
        </w:r>
      </w:ins>
      <w:del w:id="7" w:author="Z Arifin" w:date="2020-09-02T13:55:00Z">
        <w:r w:rsidR="00927764" w:rsidRPr="00C50A1E" w:rsidDel="00C80123">
          <w:rPr>
            <w:rFonts w:ascii="Times New Roman" w:eastAsia="Times New Roman" w:hAnsi="Times New Roman" w:cs="Times New Roman"/>
            <w:sz w:val="24"/>
            <w:szCs w:val="24"/>
          </w:rPr>
          <w:delText xml:space="preserve">Apa yang </w:delText>
        </w:r>
      </w:del>
      <w:del w:id="8" w:author="Z Arifin" w:date="2020-09-02T12:38:00Z">
        <w:r w:rsidR="00927764" w:rsidRPr="00C50A1E" w:rsidDel="004E72F9">
          <w:rPr>
            <w:rFonts w:ascii="Times New Roman" w:eastAsia="Times New Roman" w:hAnsi="Times New Roman" w:cs="Times New Roman"/>
            <w:sz w:val="24"/>
            <w:szCs w:val="24"/>
          </w:rPr>
          <w:delText xml:space="preserve">lebih </w:delText>
        </w:r>
      </w:del>
      <w:del w:id="9" w:author="Z Arifin" w:date="2020-09-02T13:55:00Z">
        <w:r w:rsidR="00927764" w:rsidRPr="00C50A1E" w:rsidDel="00C80123">
          <w:rPr>
            <w:rFonts w:ascii="Times New Roman" w:eastAsia="Times New Roman" w:hAnsi="Times New Roman" w:cs="Times New Roman"/>
            <w:sz w:val="24"/>
            <w:szCs w:val="24"/>
          </w:rPr>
          <w:delText>romantis dari sepiring mie instan kemasan putih yang aromanya aduhai menggoda indera penciuman itu atau bakwan yang baru diangkat dari penggorengan di kala</w:delText>
        </w:r>
      </w:del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ins w:id="10" w:author="Z Arifin" w:date="2020-09-02T13:56:00Z">
        <w:r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.</w:t>
        </w:r>
      </w:ins>
      <w:del w:id="11" w:author="Z Arifin" w:date="2020-09-02T13:56:00Z">
        <w:r w:rsidR="00927764" w:rsidRPr="00C50A1E" w:rsidDel="00C80123">
          <w:rPr>
            <w:rFonts w:ascii="Times New Roman" w:eastAsia="Times New Roman" w:hAnsi="Times New Roman" w:cs="Times New Roman"/>
            <w:sz w:val="24"/>
            <w:szCs w:val="24"/>
          </w:rPr>
          <w:delText>?</w:delText>
        </w:r>
      </w:del>
    </w:p>
    <w:p w14:paraId="01DF3DB8" w14:textId="0B47D1B9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del w:id="12" w:author="Z Arifin" w:date="2020-09-02T13:56:00Z">
        <w:r w:rsidRPr="00C50A1E" w:rsidDel="00C80123">
          <w:rPr>
            <w:rFonts w:ascii="Times New Roman" w:eastAsia="Times New Roman" w:hAnsi="Times New Roman" w:cs="Times New Roman"/>
            <w:sz w:val="24"/>
            <w:szCs w:val="24"/>
          </w:rPr>
          <w:delText xml:space="preserve">, </w:delText>
        </w:r>
      </w:del>
      <w:ins w:id="13" w:author="Z Arifin" w:date="2020-09-02T13:56:00Z">
        <w:r w:rsidR="00C80123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ins w:id="14" w:author="Z Arifin" w:date="2020-09-02T13:57:00Z">
        <w:r w:rsidR="00C80123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terjadi </w:t>
        </w:r>
      </w:ins>
      <w:ins w:id="15" w:author="Z Arifin" w:date="2020-09-02T13:56:00Z">
        <w:r w:rsidR="00C80123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hujan</w:t>
        </w:r>
      </w:ins>
      <w:ins w:id="16" w:author="Z Arifin" w:date="2020-09-02T13:57:00Z">
        <w:r w:rsidR="00C80123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setiap hari</w:t>
        </w:r>
      </w:ins>
      <w:del w:id="17" w:author="Z Arifin" w:date="2020-09-02T13:56:00Z">
        <w:r w:rsidRPr="00C50A1E" w:rsidDel="00C80123">
          <w:rPr>
            <w:rFonts w:ascii="Times New Roman" w:eastAsia="Times New Roman" w:hAnsi="Times New Roman" w:cs="Times New Roman"/>
            <w:sz w:val="24"/>
            <w:szCs w:val="24"/>
          </w:rPr>
          <w:delText>hujan sehari-hari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C4F6B92" w14:textId="2F584B15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8" w:author="Z Arifin" w:date="2020-09-02T14:29:00Z">
        <w:r w:rsidRPr="00C50A1E" w:rsidDel="004C2BFF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19" w:author="Z Arifin" w:date="2020-09-02T14:29:00Z">
        <w:r w:rsidR="004C2BFF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kali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20" w:author="Z Arifin" w:date="2020-09-02T14:29:00Z">
        <w:r w:rsidR="0098583A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kenangan di masa lalu. Meng</w:t>
        </w:r>
      </w:ins>
      <w:ins w:id="21" w:author="Z Arifin" w:date="2020-09-02T14:30:00Z">
        <w:r w:rsidR="0098583A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enai makan, hujan membuat terjadi persaaan lapar yang berlebihan. </w:t>
        </w:r>
      </w:ins>
      <w:del w:id="22" w:author="Z Arifin" w:date="2020-09-02T14:29:00Z">
        <w:r w:rsidRPr="00C50A1E" w:rsidDel="0098583A">
          <w:rPr>
            <w:rFonts w:ascii="Times New Roman" w:eastAsia="Times New Roman" w:hAnsi="Times New Roman" w:cs="Times New Roman"/>
            <w:sz w:val="24"/>
            <w:szCs w:val="24"/>
          </w:rPr>
          <w:delText>k</w:delText>
        </w:r>
        <w:r w:rsidRPr="00C50A1E" w:rsidDel="004C2BFF">
          <w:rPr>
            <w:rFonts w:ascii="Times New Roman" w:eastAsia="Times New Roman" w:hAnsi="Times New Roman" w:cs="Times New Roman"/>
            <w:sz w:val="24"/>
            <w:szCs w:val="24"/>
          </w:rPr>
          <w:delText>enangan</w:delText>
        </w:r>
      </w:del>
      <w:del w:id="23" w:author="Z Arifin" w:date="2020-09-02T14:30:00Z">
        <w:r w:rsidRPr="00C50A1E" w:rsidDel="0098583A">
          <w:rPr>
            <w:rFonts w:ascii="Times New Roman" w:eastAsia="Times New Roman" w:hAnsi="Times New Roman" w:cs="Times New Roman"/>
            <w:sz w:val="24"/>
            <w:szCs w:val="24"/>
          </w:rPr>
          <w:delText xml:space="preserve"> ternyata tak hanya pandai membuat perasaan hatimu yang ambyar, pun perilaku kita yang lain. Soal makan. Ya, hujan yang membuat kita jadi sering lapar. Kok bisa ya?</w:delText>
        </w:r>
      </w:del>
    </w:p>
    <w:p w14:paraId="3DDEB4EE" w14:textId="4C6E4831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del w:id="24" w:author="Z Arifin" w:date="2020-09-02T14:13:00Z">
        <w:r w:rsidRPr="00C50A1E" w:rsidDel="00F50E68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 xml:space="preserve">Kita </w:delText>
        </w:r>
      </w:del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ins w:id="25" w:author="Z Arifin" w:date="2020-09-02T14:13:00Z">
        <w:r w:rsidR="00F50E68">
          <w:rPr>
            <w:rFonts w:ascii="Times New Roman" w:eastAsia="Times New Roman" w:hAnsi="Times New Roman" w:cs="Times New Roman"/>
            <w:b/>
            <w:bCs/>
            <w:sz w:val="24"/>
            <w:szCs w:val="24"/>
            <w:lang w:val="id-ID"/>
          </w:rPr>
          <w:t xml:space="preserve">saat terjadi </w:t>
        </w:r>
      </w:ins>
      <w:del w:id="26" w:author="Z Arifin" w:date="2020-09-02T14:13:00Z">
        <w:r w:rsidRPr="00C50A1E" w:rsidDel="00F50E68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 xml:space="preserve">Ketika </w:delText>
        </w:r>
      </w:del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</w:t>
      </w:r>
      <w:del w:id="27" w:author="Z Arifin" w:date="2020-09-02T13:59:00Z">
        <w:r w:rsidRPr="00C50A1E" w:rsidDel="00C80123">
          <w:rPr>
            <w:rFonts w:ascii="Times New Roman" w:eastAsia="Times New Roman" w:hAnsi="Times New Roman" w:cs="Times New Roman"/>
            <w:sz w:val="24"/>
            <w:szCs w:val="24"/>
          </w:rPr>
          <w:delText xml:space="preserve"> suka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ins w:id="28" w:author="Z Arifin" w:date="2020-09-02T13:59:00Z">
        <w:r w:rsidR="00C80123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an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29" w:author="Z Arifin" w:date="2020-09-02T13:59:00Z">
        <w:r w:rsidR="00C80123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dengan </w:t>
        </w:r>
      </w:ins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3CFE6CE" w14:textId="508F4078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30" w:author="Z Arifin" w:date="2020-09-02T14:00:00Z">
        <w:r w:rsidR="00045C70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peristiswa masa lalu</w:t>
        </w:r>
      </w:ins>
      <w:del w:id="31" w:author="Z Arifin" w:date="2020-09-02T13:59:00Z">
        <w:r w:rsidRPr="00C50A1E" w:rsidDel="00045C70">
          <w:rPr>
            <w:rFonts w:ascii="Times New Roman" w:eastAsia="Times New Roman" w:hAnsi="Times New Roman" w:cs="Times New Roman"/>
            <w:sz w:val="24"/>
            <w:szCs w:val="24"/>
          </w:rPr>
          <w:delText>dia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</w:t>
      </w:r>
      <w:ins w:id="32" w:author="Z Arifin" w:date="2020-09-02T14:00:00Z">
        <w:r w:rsidR="00045C70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menyenangkan</w:t>
        </w:r>
      </w:ins>
      <w:del w:id="33" w:author="Z Arifin" w:date="2020-09-02T14:00:00Z">
        <w:r w:rsidRPr="00C50A1E" w:rsidDel="00045C70">
          <w:rPr>
            <w:rFonts w:ascii="Times New Roman" w:eastAsia="Times New Roman" w:hAnsi="Times New Roman" w:cs="Times New Roman"/>
            <w:sz w:val="24"/>
            <w:szCs w:val="24"/>
          </w:rPr>
          <w:delText xml:space="preserve"> asyik di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ins w:id="34" w:author="Z Arifin" w:date="2020-09-02T14:00:00Z">
        <w:r w:rsidR="00045C70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del w:id="35" w:author="Z Arifin" w:date="2020-09-02T14:00:00Z">
        <w:r w:rsidRPr="00C50A1E" w:rsidDel="00045C70">
          <w:rPr>
            <w:rFonts w:ascii="Times New Roman" w:eastAsia="Times New Roman" w:hAnsi="Times New Roman" w:cs="Times New Roman"/>
            <w:sz w:val="24"/>
            <w:szCs w:val="24"/>
          </w:rPr>
          <w:delText xml:space="preserve"> turun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ins w:id="36" w:author="Z Arifin" w:date="2020-09-02T14:01:00Z">
        <w:r w:rsidR="00045C70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Banyak orang menyebut </w:t>
        </w:r>
      </w:ins>
      <w:del w:id="37" w:author="Z Arifin" w:date="2020-09-02T14:01:00Z">
        <w:r w:rsidRPr="00C50A1E" w:rsidDel="00045C70">
          <w:rPr>
            <w:rFonts w:ascii="Times New Roman" w:eastAsia="Times New Roman" w:hAnsi="Times New Roman" w:cs="Times New Roman"/>
            <w:sz w:val="24"/>
            <w:szCs w:val="24"/>
          </w:rPr>
          <w:delText xml:space="preserve">Sering disebut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9D6263A" w14:textId="1C018864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38" w:author="Z Arifin" w:date="2020-09-02T14:02:00Z">
        <w:r w:rsidR="00045C70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dalam </w:t>
        </w:r>
      </w:ins>
      <w:del w:id="39" w:author="Z Arifin" w:date="2020-09-02T14:02:00Z">
        <w:r w:rsidRPr="00C50A1E" w:rsidDel="00045C70">
          <w:rPr>
            <w:rFonts w:ascii="Times New Roman" w:eastAsia="Times New Roman" w:hAnsi="Times New Roman" w:cs="Times New Roman"/>
            <w:sz w:val="24"/>
            <w:szCs w:val="24"/>
          </w:rPr>
          <w:delText xml:space="preserve">habis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</w:t>
      </w:r>
      <w:ins w:id="40" w:author="Z Arifin" w:date="2020-09-02T14:02:00Z">
        <w:r w:rsidR="00045C70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Tidak cukup itu</w:t>
        </w:r>
      </w:ins>
      <w:del w:id="41" w:author="Z Arifin" w:date="2020-09-02T14:02:00Z">
        <w:r w:rsidRPr="00C50A1E" w:rsidDel="00045C70">
          <w:rPr>
            <w:rFonts w:ascii="Times New Roman" w:eastAsia="Times New Roman" w:hAnsi="Times New Roman" w:cs="Times New Roman"/>
            <w:sz w:val="24"/>
            <w:szCs w:val="24"/>
          </w:rPr>
          <w:delText>Belum cukup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ins w:id="42" w:author="Z Arifin" w:date="2020-09-02T14:02:00Z">
        <w:r w:rsidR="00045C70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di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</w:t>
      </w:r>
      <w:proofErr w:type="spellEnd"/>
      <w:del w:id="43" w:author="Z Arifin" w:date="2020-09-02T14:03:00Z">
        <w:r w:rsidRPr="00C50A1E" w:rsidDel="00045C70">
          <w:rPr>
            <w:rFonts w:ascii="Times New Roman" w:eastAsia="Times New Roman" w:hAnsi="Times New Roman" w:cs="Times New Roman"/>
            <w:sz w:val="24"/>
            <w:szCs w:val="24"/>
          </w:rPr>
          <w:delText>nya,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ins w:id="44" w:author="Z Arifin" w:date="2020-09-02T14:03:00Z">
        <w:r w:rsidR="00045C70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buah</w:t>
        </w:r>
      </w:ins>
      <w:del w:id="45" w:author="Z Arifin" w:date="2020-09-02T14:03:00Z">
        <w:r w:rsidRPr="00C50A1E" w:rsidDel="00045C70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ins w:id="46" w:author="Z Arifin" w:date="2020-09-02T14:03:00Z">
        <w:r w:rsidR="00045C70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hingga </w:t>
        </w:r>
      </w:ins>
      <w:del w:id="47" w:author="Z Arifin" w:date="2020-09-02T14:03:00Z">
        <w:r w:rsidRPr="00C50A1E" w:rsidDel="00045C70">
          <w:rPr>
            <w:rFonts w:ascii="Times New Roman" w:eastAsia="Times New Roman" w:hAnsi="Times New Roman" w:cs="Times New Roman"/>
            <w:sz w:val="24"/>
            <w:szCs w:val="24"/>
          </w:rPr>
          <w:delText xml:space="preserve">biji eh kok jadi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lima</w:t>
      </w:r>
      <w:ins w:id="48" w:author="Z Arifin" w:date="2020-09-02T14:03:00Z">
        <w:r w:rsidR="00045C70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.</w:t>
        </w:r>
      </w:ins>
      <w:del w:id="49" w:author="Z Arifin" w:date="2020-09-02T14:03:00Z">
        <w:r w:rsidRPr="00C50A1E" w:rsidDel="00045C70">
          <w:rPr>
            <w:rFonts w:ascii="Times New Roman" w:eastAsia="Times New Roman" w:hAnsi="Times New Roman" w:cs="Times New Roman"/>
            <w:sz w:val="24"/>
            <w:szCs w:val="24"/>
          </w:rPr>
          <w:delText>?</w:delText>
        </w:r>
      </w:del>
    </w:p>
    <w:p w14:paraId="27858485" w14:textId="5F3D4D24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50" w:author="Z Arifin" w:date="2020-09-02T14:04:00Z">
        <w:r w:rsidR="00045C70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menjadi</w:t>
        </w:r>
      </w:ins>
      <w:del w:id="51" w:author="Z Arifin" w:date="2020-09-02T14:04:00Z">
        <w:r w:rsidRPr="00C50A1E" w:rsidDel="00045C70">
          <w:rPr>
            <w:rFonts w:ascii="Times New Roman" w:eastAsia="Times New Roman" w:hAnsi="Times New Roman" w:cs="Times New Roman"/>
            <w:sz w:val="24"/>
            <w:szCs w:val="24"/>
          </w:rPr>
          <w:delText>jadi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52" w:author="Z Arifin" w:date="2020-09-02T14:04:00Z">
        <w:r w:rsidR="00045C70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membuat</w:t>
        </w:r>
      </w:ins>
      <w:del w:id="53" w:author="Z Arifin" w:date="2020-09-02T14:04:00Z">
        <w:r w:rsidRPr="00C50A1E" w:rsidDel="00045C70">
          <w:rPr>
            <w:rFonts w:ascii="Times New Roman" w:eastAsia="Times New Roman" w:hAnsi="Times New Roman" w:cs="Times New Roman"/>
            <w:sz w:val="24"/>
            <w:szCs w:val="24"/>
          </w:rPr>
          <w:delText>pencetus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54" w:author="Z Arifin" w:date="2020-09-02T14:05:00Z">
        <w:r w:rsidR="00045C70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menyukai makan saat hujan.</w:t>
        </w:r>
      </w:ins>
      <w:del w:id="55" w:author="Z Arifin" w:date="2020-09-02T14:04:00Z">
        <w:r w:rsidRPr="00C50A1E" w:rsidDel="00045C70">
          <w:rPr>
            <w:rFonts w:ascii="Times New Roman" w:eastAsia="Times New Roman" w:hAnsi="Times New Roman" w:cs="Times New Roman"/>
            <w:sz w:val="24"/>
            <w:szCs w:val="24"/>
          </w:rPr>
          <w:delText>jadi</w:delText>
        </w:r>
      </w:del>
      <w:del w:id="56" w:author="Z Arifin" w:date="2020-09-02T14:05:00Z">
        <w:r w:rsidRPr="00C50A1E" w:rsidDel="00045C70">
          <w:rPr>
            <w:rFonts w:ascii="Times New Roman" w:eastAsia="Times New Roman" w:hAnsi="Times New Roman" w:cs="Times New Roman"/>
            <w:sz w:val="24"/>
            <w:szCs w:val="24"/>
          </w:rPr>
          <w:delText xml:space="preserve"> suka makan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4839A920" w14:textId="3DF48A7C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del w:id="57" w:author="Z Arifin" w:date="2020-09-02T14:07:00Z">
        <w:r w:rsidRPr="00C50A1E" w:rsidDel="00045C70">
          <w:rPr>
            <w:rFonts w:ascii="Times New Roman" w:eastAsia="Times New Roman" w:hAnsi="Times New Roman" w:cs="Times New Roman"/>
            <w:sz w:val="24"/>
            <w:szCs w:val="24"/>
          </w:rPr>
          <w:delText xml:space="preserve"> makanan</w:delText>
        </w:r>
      </w:del>
      <w:del w:id="58" w:author="Z Arifin" w:date="2020-09-02T14:06:00Z">
        <w:r w:rsidRPr="00C50A1E" w:rsidDel="00045C70">
          <w:rPr>
            <w:rFonts w:ascii="Times New Roman" w:eastAsia="Times New Roman" w:hAnsi="Times New Roman" w:cs="Times New Roman"/>
            <w:sz w:val="24"/>
            <w:szCs w:val="24"/>
          </w:rPr>
          <w:delText xml:space="preserve"> yang seperti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59" w:author="Z Arifin" w:date="2020-09-02T14:07:00Z">
        <w:r w:rsidR="00045C70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makanan ya</w:t>
        </w:r>
      </w:ins>
      <w:ins w:id="60" w:author="Z Arifin" w:date="2020-09-02T14:08:00Z">
        <w:r w:rsidR="00045C70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ng disajikan secara dadakan membuat terjadiknya peningkatan metabolisme dalam t</w:t>
        </w:r>
      </w:ins>
      <w:ins w:id="61" w:author="Z Arifin" w:date="2020-09-02T14:09:00Z">
        <w:r w:rsidR="00045C70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ubuh. </w:t>
        </w:r>
      </w:ins>
      <w:del w:id="62" w:author="Z Arifin" w:date="2020-09-02T14:09:00Z">
        <w:r w:rsidRPr="00C50A1E" w:rsidDel="00045C70">
          <w:rPr>
            <w:rFonts w:ascii="Times New Roman" w:eastAsia="Times New Roman" w:hAnsi="Times New Roman" w:cs="Times New Roman"/>
            <w:sz w:val="24"/>
            <w:szCs w:val="24"/>
          </w:rPr>
          <w:delText>tahu bulat</w:delText>
        </w:r>
      </w:del>
      <w:del w:id="63" w:author="Z Arifin" w:date="2020-09-02T14:07:00Z">
        <w:r w:rsidRPr="00C50A1E" w:rsidDel="00045C70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del w:id="64" w:author="Z Arifin" w:date="2020-09-02T14:09:00Z">
        <w:r w:rsidRPr="00C50A1E" w:rsidDel="00045C70">
          <w:rPr>
            <w:rFonts w:ascii="Times New Roman" w:eastAsia="Times New Roman" w:hAnsi="Times New Roman" w:cs="Times New Roman"/>
            <w:sz w:val="24"/>
            <w:szCs w:val="24"/>
          </w:rPr>
          <w:delText>digoreng dadakan alias yang masih hangat. Apalagi dengan makan, tubuh akan mendapat "panas" akibat terjadinya peningkatan metabolisme dalam tubuh.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719FD0D" w14:textId="325A38A1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Pada</w:t>
      </w:r>
      <w:ins w:id="65" w:author="Z Arifin" w:date="2020-09-02T14:11:00Z">
        <w:r w:rsidR="00F50E68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hal </w:t>
        </w:r>
      </w:ins>
      <w:del w:id="66" w:author="Z Arifin" w:date="2020-09-02T14:11:00Z">
        <w:r w:rsidRPr="00C50A1E" w:rsidDel="00F50E68">
          <w:rPr>
            <w:rFonts w:ascii="Times New Roman" w:eastAsia="Times New Roman" w:hAnsi="Times New Roman" w:cs="Times New Roman"/>
            <w:sz w:val="24"/>
            <w:szCs w:val="24"/>
          </w:rPr>
          <w:delText xml:space="preserve">hal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ins w:id="67" w:author="Z Arifin" w:date="2020-09-02T14:12:00Z">
        <w:r w:rsidR="00F50E68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.</w:t>
        </w:r>
      </w:ins>
      <w:del w:id="68" w:author="Z Arifin" w:date="2020-09-02T14:12:00Z">
        <w:r w:rsidRPr="00C50A1E" w:rsidDel="00F50E68">
          <w:rPr>
            <w:rFonts w:ascii="Times New Roman" w:eastAsia="Times New Roman" w:hAnsi="Times New Roman" w:cs="Times New Roman"/>
            <w:sz w:val="24"/>
            <w:szCs w:val="24"/>
          </w:rPr>
          <w:delText xml:space="preserve">, </w:delText>
        </w:r>
      </w:del>
      <w:del w:id="69" w:author="Z Arifin" w:date="2020-09-02T14:09:00Z">
        <w:r w:rsidRPr="00C50A1E" w:rsidDel="00F50E68">
          <w:rPr>
            <w:rFonts w:ascii="Times New Roman" w:eastAsia="Times New Roman" w:hAnsi="Times New Roman" w:cs="Times New Roman"/>
            <w:sz w:val="24"/>
            <w:szCs w:val="24"/>
          </w:rPr>
          <w:delText xml:space="preserve">lho. </w:delText>
        </w:r>
      </w:del>
      <w:del w:id="70" w:author="Z Arifin" w:date="2020-09-02T14:12:00Z">
        <w:r w:rsidRPr="00C50A1E" w:rsidDel="00F50E68">
          <w:rPr>
            <w:rFonts w:ascii="Times New Roman" w:eastAsia="Times New Roman" w:hAnsi="Times New Roman" w:cs="Times New Roman"/>
            <w:sz w:val="24"/>
            <w:szCs w:val="24"/>
          </w:rPr>
          <w:delText>Dingin yang kita kira ternyata tidak sedingin kenyataannya, kok~</w:delText>
        </w:r>
      </w:del>
    </w:p>
    <w:p w14:paraId="6B0DC00D" w14:textId="04D6115C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del w:id="71" w:author="Z Arifin" w:date="2020-09-02T14:12:00Z">
        <w:r w:rsidRPr="00C50A1E" w:rsidDel="00F50E68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>Ternyata Ini yang Bisa Jadi Sebabnya...</w:delText>
        </w:r>
      </w:del>
      <w:ins w:id="72" w:author="Z Arifin" w:date="2020-09-02T14:12:00Z">
        <w:r w:rsidR="00F50E68">
          <w:rPr>
            <w:rFonts w:ascii="Times New Roman" w:eastAsia="Times New Roman" w:hAnsi="Times New Roman" w:cs="Times New Roman"/>
            <w:b/>
            <w:bCs/>
            <w:sz w:val="24"/>
            <w:szCs w:val="24"/>
            <w:lang w:val="id-ID"/>
          </w:rPr>
          <w:t>Faktor-</w:t>
        </w:r>
      </w:ins>
      <w:ins w:id="73" w:author="Z Arifin" w:date="2020-09-02T14:13:00Z">
        <w:r w:rsidR="00F50E68">
          <w:rPr>
            <w:rFonts w:ascii="Times New Roman" w:eastAsia="Times New Roman" w:hAnsi="Times New Roman" w:cs="Times New Roman"/>
            <w:b/>
            <w:bCs/>
            <w:sz w:val="24"/>
            <w:szCs w:val="24"/>
            <w:lang w:val="id-ID"/>
          </w:rPr>
          <w:t>F</w:t>
        </w:r>
      </w:ins>
      <w:ins w:id="74" w:author="Z Arifin" w:date="2020-09-02T14:12:00Z">
        <w:r w:rsidR="00F50E68">
          <w:rPr>
            <w:rFonts w:ascii="Times New Roman" w:eastAsia="Times New Roman" w:hAnsi="Times New Roman" w:cs="Times New Roman"/>
            <w:b/>
            <w:bCs/>
            <w:sz w:val="24"/>
            <w:szCs w:val="24"/>
            <w:lang w:val="id-ID"/>
          </w:rPr>
          <w:t>aktor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del w:id="75" w:author="Z Arifin" w:date="2020-09-02T14:13:00Z">
        <w:r w:rsidRPr="00C50A1E" w:rsidDel="00F50E68">
          <w:rPr>
            <w:rFonts w:ascii="Times New Roman" w:eastAsia="Times New Roman" w:hAnsi="Times New Roman" w:cs="Times New Roman"/>
            <w:sz w:val="24"/>
            <w:szCs w:val="24"/>
          </w:rPr>
          <w:delText xml:space="preserve"> datang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76" w:author="Z Arifin" w:date="2020-09-02T14:13:00Z">
        <w:r w:rsidR="00F50E68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berada di dalam </w:t>
        </w:r>
      </w:ins>
      <w:del w:id="77" w:author="Z Arifin" w:date="2020-09-02T14:13:00Z">
        <w:r w:rsidRPr="00C50A1E" w:rsidDel="00F50E68">
          <w:rPr>
            <w:rFonts w:ascii="Times New Roman" w:eastAsia="Times New Roman" w:hAnsi="Times New Roman" w:cs="Times New Roman"/>
            <w:sz w:val="24"/>
            <w:szCs w:val="24"/>
          </w:rPr>
          <w:delText>b</w:delText>
        </w:r>
      </w:del>
      <w:del w:id="78" w:author="Z Arifin" w:date="2020-09-02T14:14:00Z">
        <w:r w:rsidRPr="00C50A1E" w:rsidDel="00F50E68">
          <w:rPr>
            <w:rFonts w:ascii="Times New Roman" w:eastAsia="Times New Roman" w:hAnsi="Times New Roman" w:cs="Times New Roman"/>
            <w:sz w:val="24"/>
            <w:szCs w:val="24"/>
          </w:rPr>
          <w:delText xml:space="preserve">erlindung dalam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del w:id="79" w:author="Z Arifin" w:date="2020-09-02T14:10:00Z">
        <w:r w:rsidRPr="00C50A1E" w:rsidDel="00F50E68">
          <w:rPr>
            <w:rFonts w:ascii="Times New Roman" w:eastAsia="Times New Roman" w:hAnsi="Times New Roman" w:cs="Times New Roman"/>
            <w:sz w:val="24"/>
            <w:szCs w:val="24"/>
          </w:rPr>
          <w:delText xml:space="preserve"> saja</w:delText>
        </w:r>
      </w:del>
      <w:ins w:id="80" w:author="Z Arifin" w:date="2020-09-02T14:14:00Z">
        <w:r w:rsidR="00F50E68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, sehingga </w:t>
        </w:r>
      </w:ins>
      <w:del w:id="81" w:author="Z Arifin" w:date="2020-09-02T14:14:00Z">
        <w:r w:rsidRPr="00C50A1E" w:rsidDel="00F50E68">
          <w:rPr>
            <w:rFonts w:ascii="Times New Roman" w:eastAsia="Times New Roman" w:hAnsi="Times New Roman" w:cs="Times New Roman"/>
            <w:sz w:val="24"/>
            <w:szCs w:val="24"/>
          </w:rPr>
          <w:delText xml:space="preserve">. Ruangan yang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82" w:author="Z Arifin" w:date="2020-09-02T14:14:00Z">
        <w:r w:rsidR="00F50E68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antara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83" w:author="Z Arifin" w:date="2020-09-02T14:14:00Z">
        <w:r w:rsidR="00F50E68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dan </w:t>
        </w:r>
      </w:ins>
      <w:del w:id="84" w:author="Z Arifin" w:date="2020-09-02T14:14:00Z">
        <w:r w:rsidRPr="00C50A1E" w:rsidDel="00F50E68">
          <w:rPr>
            <w:rFonts w:ascii="Times New Roman" w:eastAsia="Times New Roman" w:hAnsi="Times New Roman" w:cs="Times New Roman"/>
            <w:sz w:val="24"/>
            <w:szCs w:val="24"/>
          </w:rPr>
          <w:delText xml:space="preserve">dengan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85" w:author="Z Arifin" w:date="2020-09-02T14:14:00Z">
        <w:r w:rsidR="00F50E68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semakin lebih dekat</w:t>
        </w:r>
      </w:ins>
      <w:del w:id="86" w:author="Z Arifin" w:date="2020-09-02T14:14:00Z">
        <w:r w:rsidRPr="00C50A1E" w:rsidDel="00F50E68">
          <w:rPr>
            <w:rFonts w:ascii="Times New Roman" w:eastAsia="Times New Roman" w:hAnsi="Times New Roman" w:cs="Times New Roman"/>
            <w:sz w:val="24"/>
            <w:szCs w:val="24"/>
          </w:rPr>
          <w:delText>makin dekat saja.</w:delText>
        </w:r>
      </w:del>
      <w:ins w:id="87" w:author="Z Arifin" w:date="2020-09-02T14:14:00Z">
        <w:r w:rsidR="00F50E68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.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88" w:author="Z Arifin" w:date="2020-09-02T14:15:00Z">
        <w:r w:rsidRPr="00C50A1E" w:rsidDel="00F50E68">
          <w:rPr>
            <w:rFonts w:ascii="Times New Roman" w:eastAsia="Times New Roman" w:hAnsi="Times New Roman" w:cs="Times New Roman"/>
            <w:sz w:val="24"/>
            <w:szCs w:val="24"/>
          </w:rPr>
          <w:delText>Ya, ini soal akses makanan yang jadi tak lagi berjarak. Ehem.</w:delText>
        </w:r>
      </w:del>
    </w:p>
    <w:p w14:paraId="098D94E2" w14:textId="4CEBEA4D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</w:t>
      </w:r>
      <w:ins w:id="89" w:author="Z Arifin" w:date="2020-09-02T14:15:00Z">
        <w:r w:rsidR="00F50E68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ari </w:t>
        </w:r>
      </w:ins>
      <w:del w:id="90" w:author="Z Arifin" w:date="2020-09-02T14:15:00Z">
        <w:r w:rsidRPr="00C50A1E" w:rsidDel="00F50E68">
          <w:rPr>
            <w:rFonts w:ascii="Times New Roman" w:eastAsia="Times New Roman" w:hAnsi="Times New Roman" w:cs="Times New Roman"/>
            <w:sz w:val="24"/>
            <w:szCs w:val="24"/>
          </w:rPr>
          <w:delText xml:space="preserve">ari segala jenis masakan dalam bentuk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179553C8" w14:textId="69A7358E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ins w:id="91" w:author="Z Arifin" w:date="2020-09-02T14:16:00Z">
        <w:r w:rsidR="00F50E68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saat terjadi hujan</w:t>
        </w:r>
      </w:ins>
      <w:ins w:id="92" w:author="Z Arifin" w:date="2020-09-02T14:20:00Z">
        <w:r w:rsidR="004C2BFF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del w:id="93" w:author="Z Arifin" w:date="2020-09-02T14:16:00Z">
        <w:r w:rsidRPr="00C50A1E" w:rsidDel="00F50E68">
          <w:rPr>
            <w:rFonts w:ascii="Times New Roman" w:eastAsia="Times New Roman" w:hAnsi="Times New Roman" w:cs="Times New Roman"/>
            <w:sz w:val="24"/>
            <w:szCs w:val="24"/>
          </w:rPr>
          <w:delText xml:space="preserve"> mau keluar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94" w:author="Z Arifin" w:date="2020-09-02T14:20:00Z">
        <w:r w:rsidRPr="00C50A1E" w:rsidDel="004C2BFF">
          <w:rPr>
            <w:rFonts w:ascii="Times New Roman" w:eastAsia="Times New Roman" w:hAnsi="Times New Roman" w:cs="Times New Roman"/>
            <w:sz w:val="24"/>
            <w:szCs w:val="24"/>
          </w:rPr>
          <w:delText xml:space="preserve">itu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95" w:author="Z Arifin" w:date="2020-09-02T14:20:00Z">
        <w:r w:rsidRPr="00C50A1E" w:rsidDel="004C2BFF">
          <w:rPr>
            <w:rFonts w:ascii="Times New Roman" w:eastAsia="Times New Roman" w:hAnsi="Times New Roman" w:cs="Times New Roman"/>
            <w:sz w:val="24"/>
            <w:szCs w:val="24"/>
          </w:rPr>
          <w:delText xml:space="preserve">kita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-k</w:t>
      </w:r>
      <w:ins w:id="96" w:author="Z Arifin" w:date="2020-09-02T14:21:00Z">
        <w:r w:rsidR="004C2BFF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ali untuk berbelanja.</w:t>
        </w:r>
      </w:ins>
      <w:del w:id="97" w:author="Z Arifin" w:date="2020-09-02T14:21:00Z">
        <w:r w:rsidRPr="00C50A1E" w:rsidDel="004C2BFF">
          <w:rPr>
            <w:rFonts w:ascii="Times New Roman" w:eastAsia="Times New Roman" w:hAnsi="Times New Roman" w:cs="Times New Roman"/>
            <w:sz w:val="24"/>
            <w:szCs w:val="24"/>
          </w:rPr>
          <w:delText>ali. Akan merepot</w:delText>
        </w:r>
      </w:del>
      <w:del w:id="98" w:author="Z Arifin" w:date="2020-09-02T14:20:00Z">
        <w:r w:rsidRPr="00C50A1E" w:rsidDel="004C2BFF">
          <w:rPr>
            <w:rFonts w:ascii="Times New Roman" w:eastAsia="Times New Roman" w:hAnsi="Times New Roman" w:cs="Times New Roman"/>
            <w:sz w:val="24"/>
            <w:szCs w:val="24"/>
          </w:rPr>
          <w:delText>kan.</w:delText>
        </w:r>
      </w:del>
    </w:p>
    <w:p w14:paraId="56BBE38A" w14:textId="5153F0E5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ins w:id="99" w:author="Z Arifin" w:date="2020-09-02T14:22:00Z">
        <w:r w:rsidR="004C2BFF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terjadi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100" w:author="Z Arifin" w:date="2020-09-02T14:22:00Z">
        <w:r w:rsidR="004C2BFF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d</w:t>
        </w:r>
      </w:ins>
      <w:ins w:id="101" w:author="Z Arifin" w:date="2020-09-02T14:23:00Z">
        <w:r w:rsidR="004C2BFF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an tidak memikirkan kalori dari makanan yang telah di makan. </w:t>
        </w:r>
      </w:ins>
      <w:del w:id="102" w:author="Z Arifin" w:date="2020-09-02T14:23:00Z">
        <w:r w:rsidRPr="00C50A1E" w:rsidDel="004C2BFF">
          <w:rPr>
            <w:rFonts w:ascii="Times New Roman" w:eastAsia="Times New Roman" w:hAnsi="Times New Roman" w:cs="Times New Roman"/>
            <w:sz w:val="24"/>
            <w:szCs w:val="24"/>
          </w:rPr>
          <w:delText>kita yang tidak tahu diri. Yang penting enak, kalori belakangan?</w:delText>
        </w:r>
      </w:del>
    </w:p>
    <w:p w14:paraId="011514B5" w14:textId="650D6A50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ins w:id="103" w:author="Z Arifin" w:date="2020-09-02T14:23:00Z">
        <w:r w:rsidR="004C2BFF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lah </w:t>
        </w:r>
      </w:ins>
      <w:del w:id="104" w:author="Z Arifin" w:date="2020-09-02T14:23:00Z">
        <w:r w:rsidRPr="00C50A1E" w:rsidDel="004C2BFF">
          <w:rPr>
            <w:rFonts w:ascii="Times New Roman" w:eastAsia="Times New Roman" w:hAnsi="Times New Roman" w:cs="Times New Roman"/>
            <w:sz w:val="24"/>
            <w:szCs w:val="24"/>
          </w:rPr>
          <w:delText xml:space="preserve"> deh,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del w:id="105" w:author="Z Arifin" w:date="2020-09-02T14:23:00Z">
        <w:r w:rsidRPr="00C50A1E" w:rsidDel="004C2BFF">
          <w:rPr>
            <w:rFonts w:ascii="Times New Roman" w:eastAsia="Times New Roman" w:hAnsi="Times New Roman" w:cs="Times New Roman"/>
            <w:sz w:val="24"/>
            <w:szCs w:val="24"/>
          </w:rPr>
          <w:delText xml:space="preserve"> aja dulu dengan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del w:id="106" w:author="Z Arifin" w:date="2020-09-02T14:23:00Z">
        <w:r w:rsidRPr="00C50A1E" w:rsidDel="004C2BFF">
          <w:rPr>
            <w:rFonts w:ascii="Times New Roman" w:eastAsia="Times New Roman" w:hAnsi="Times New Roman" w:cs="Times New Roman"/>
            <w:sz w:val="24"/>
            <w:szCs w:val="24"/>
          </w:rPr>
          <w:delText xml:space="preserve"> kamu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del w:id="107" w:author="Z Arifin" w:date="2020-09-02T14:24:00Z">
        <w:r w:rsidRPr="00C50A1E" w:rsidDel="004C2BFF">
          <w:rPr>
            <w:rFonts w:ascii="Times New Roman" w:eastAsia="Times New Roman" w:hAnsi="Times New Roman" w:cs="Times New Roman"/>
            <w:sz w:val="24"/>
            <w:szCs w:val="24"/>
          </w:rPr>
          <w:delText xml:space="preserve"> Atau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108" w:author="Z Arifin" w:date="2020-09-02T14:24:00Z">
        <w:r w:rsidR="004C2BFF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J</w:t>
        </w:r>
      </w:ins>
      <w:del w:id="109" w:author="Z Arifin" w:date="2020-09-02T14:24:00Z">
        <w:r w:rsidRPr="00C50A1E" w:rsidDel="004C2BFF">
          <w:rPr>
            <w:rFonts w:ascii="Times New Roman" w:eastAsia="Times New Roman" w:hAnsi="Times New Roman" w:cs="Times New Roman"/>
            <w:sz w:val="24"/>
            <w:szCs w:val="24"/>
          </w:rPr>
          <w:delText>j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ins w:id="110" w:author="Z Arifin" w:date="2020-09-02T14:24:00Z">
        <w:r w:rsidR="004C2BFF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an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111" w:author="Z Arifin" w:date="2020-09-02T14:24:00Z">
        <w:r w:rsidR="004C2BFF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tidak </w:t>
        </w:r>
      </w:ins>
      <w:del w:id="112" w:author="Z Arifin" w:date="2020-09-02T14:24:00Z">
        <w:r w:rsidRPr="00C50A1E" w:rsidDel="004C2BFF">
          <w:rPr>
            <w:rFonts w:ascii="Times New Roman" w:eastAsia="Times New Roman" w:hAnsi="Times New Roman" w:cs="Times New Roman"/>
            <w:sz w:val="24"/>
            <w:szCs w:val="24"/>
          </w:rPr>
          <w:delText xml:space="preserve">jangan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ins w:id="113" w:author="Z Arifin" w:date="2020-09-02T14:24:00Z">
        <w:r w:rsidR="004C2BFF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yang membuat rasanya terasa manis.</w:t>
        </w:r>
      </w:ins>
      <w:del w:id="114" w:author="Z Arifin" w:date="2020-09-02T14:24:00Z">
        <w:r w:rsidRPr="00C50A1E" w:rsidDel="004C2BFF">
          <w:rPr>
            <w:rFonts w:ascii="Times New Roman" w:eastAsia="Times New Roman" w:hAnsi="Times New Roman" w:cs="Times New Roman"/>
            <w:sz w:val="24"/>
            <w:szCs w:val="24"/>
          </w:rPr>
          <w:delText>. Sebab kamu sudah terlalu manis, kata dia </w:delText>
        </w:r>
        <w:r w:rsidRPr="00C50A1E" w:rsidDel="004C2BFF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gitu khan.</w:delText>
        </w:r>
      </w:del>
    </w:p>
    <w:p w14:paraId="20C802A0" w14:textId="481BD458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ins w:id="115" w:author="Z Arifin" w:date="2020-09-02T14:25:00Z">
        <w:r w:rsidR="004C2BFF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perasaan malas bergerak</w:t>
        </w:r>
      </w:ins>
      <w:del w:id="116" w:author="Z Arifin" w:date="2020-09-02T14:25:00Z">
        <w:r w:rsidRPr="00C50A1E" w:rsidDel="004C2BFF">
          <w:rPr>
            <w:rFonts w:ascii="Times New Roman" w:eastAsia="Times New Roman" w:hAnsi="Times New Roman" w:cs="Times New Roman"/>
            <w:sz w:val="24"/>
            <w:szCs w:val="24"/>
          </w:rPr>
          <w:delText>rasa malas</w:delText>
        </w:r>
      </w:del>
      <w:ins w:id="117" w:author="Z Arifin" w:date="2020-09-02T14:25:00Z">
        <w:r w:rsidR="004C2BFF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yang membuat berat</w:t>
        </w:r>
      </w:ins>
      <w:ins w:id="118" w:author="Z Arifin" w:date="2020-09-02T14:26:00Z">
        <w:r w:rsidR="004C2BFF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badan menjadi naik.</w:t>
        </w:r>
      </w:ins>
      <w:del w:id="119" w:author="Z Arifin" w:date="2020-09-02T14:26:00Z">
        <w:r w:rsidRPr="00C50A1E" w:rsidDel="004C2BFF">
          <w:rPr>
            <w:rFonts w:ascii="Times New Roman" w:eastAsia="Times New Roman" w:hAnsi="Times New Roman" w:cs="Times New Roman"/>
            <w:sz w:val="24"/>
            <w:szCs w:val="24"/>
          </w:rPr>
          <w:delText xml:space="preserve"> bergerak juga bisa jadi biang berat badan yang lebih suka naiknya. </w:delText>
        </w:r>
      </w:del>
      <w:ins w:id="120" w:author="Z Arifin" w:date="2020-09-02T14:26:00Z">
        <w:r w:rsidR="004C2BFF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121" w:author="Z Arifin" w:date="2020-09-02T14:26:00Z">
        <w:r w:rsidR="004C2BFF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kebiasaan </w:t>
        </w:r>
      </w:ins>
      <w:ins w:id="122" w:author="Z Arifin" w:date="2020-09-02T14:27:00Z">
        <w:r w:rsidR="004C2BFF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istirahat, membuka sosial media, main games dan lain-lain</w:t>
        </w:r>
      </w:ins>
      <w:del w:id="123" w:author="Z Arifin" w:date="2020-09-02T14:27:00Z">
        <w:r w:rsidRPr="00C50A1E" w:rsidDel="004C2BFF">
          <w:rPr>
            <w:rFonts w:ascii="Times New Roman" w:eastAsia="Times New Roman" w:hAnsi="Times New Roman" w:cs="Times New Roman"/>
            <w:sz w:val="24"/>
            <w:szCs w:val="24"/>
          </w:rPr>
          <w:delText>kaum-kaum rebahan yang kerjaannya tiduran dan hanya buka tutup media sosial atau pura-pura sibuk padahal tidak ada yang nge-chat. </w:delText>
        </w:r>
      </w:del>
    </w:p>
    <w:p w14:paraId="341987AC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Jadi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14:paraId="5276A4C4" w14:textId="11FD0B24" w:rsidR="00927764" w:rsidRPr="00C50A1E" w:rsidRDefault="00DD24C9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ins w:id="124" w:author="Z Arifin" w:date="2020-09-02T13:42:00Z">
        <w:r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Maka dari</w:t>
        </w:r>
      </w:ins>
      <w:ins w:id="125" w:author="Z Arifin" w:date="2020-09-02T13:43:00Z">
        <w:r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itu</w:t>
        </w:r>
      </w:ins>
      <w:del w:id="126" w:author="Z Arifin" w:date="2020-09-02T13:42:00Z">
        <w:r w:rsidR="00927764" w:rsidRPr="00C50A1E" w:rsidDel="00DD24C9">
          <w:rPr>
            <w:rFonts w:ascii="Times New Roman" w:eastAsia="Times New Roman" w:hAnsi="Times New Roman" w:cs="Times New Roman"/>
            <w:sz w:val="24"/>
            <w:szCs w:val="24"/>
          </w:rPr>
          <w:delText>Jadi</w:delText>
        </w:r>
      </w:del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ins w:id="127" w:author="Z Arifin" w:date="2020-09-02T13:44:00Z">
        <w:r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Mengenai </w:t>
        </w:r>
      </w:ins>
      <w:del w:id="128" w:author="Z Arifin" w:date="2020-09-02T13:44:00Z">
        <w:r w:rsidR="00927764" w:rsidRPr="00C50A1E" w:rsidDel="00DD24C9">
          <w:rPr>
            <w:rFonts w:ascii="Times New Roman" w:eastAsia="Times New Roman" w:hAnsi="Times New Roman" w:cs="Times New Roman"/>
            <w:sz w:val="24"/>
            <w:szCs w:val="24"/>
          </w:rPr>
          <w:delText xml:space="preserve">Soal </w:delText>
        </w:r>
      </w:del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129" w:author="Z Arifin" w:date="2020-09-02T13:45:00Z">
        <w:r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harus </w:t>
        </w:r>
      </w:ins>
      <w:ins w:id="130" w:author="Z Arifin" w:date="2020-09-02T13:46:00Z">
        <w:r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dapat </w:t>
        </w:r>
      </w:ins>
      <w:ins w:id="131" w:author="Z Arifin" w:date="2020-09-02T13:49:00Z">
        <w:r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mengendalikan</w:t>
        </w:r>
      </w:ins>
      <w:ins w:id="132" w:author="Z Arifin" w:date="2020-09-02T13:46:00Z">
        <w:r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diri sehingga </w:t>
        </w:r>
      </w:ins>
      <w:ins w:id="133" w:author="Z Arifin" w:date="2020-09-02T13:47:00Z">
        <w:r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berat badan </w:t>
        </w:r>
      </w:ins>
      <w:ins w:id="134" w:author="Z Arifin" w:date="2020-09-02T13:48:00Z">
        <w:r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dapat t</w:t>
        </w:r>
      </w:ins>
      <w:ins w:id="135" w:author="Z Arifin" w:date="2020-09-02T13:47:00Z">
        <w:r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erkendali</w:t>
        </w:r>
      </w:ins>
      <w:ins w:id="136" w:author="Z Arifin" w:date="2020-09-02T13:48:00Z">
        <w:r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dengan baik. </w:t>
        </w:r>
      </w:ins>
      <w:del w:id="137" w:author="Z Arifin" w:date="2020-09-02T13:48:00Z">
        <w:r w:rsidR="00927764" w:rsidRPr="00C50A1E" w:rsidDel="00DD24C9">
          <w:rPr>
            <w:rFonts w:ascii="Times New Roman" w:eastAsia="Times New Roman" w:hAnsi="Times New Roman" w:cs="Times New Roman"/>
            <w:sz w:val="24"/>
            <w:szCs w:val="24"/>
          </w:rPr>
          <w:delText>ini lebih banyak salahnya di kamu. Kamu yang tidak bisa mengendalikan diri</w:delText>
        </w:r>
      </w:del>
      <w:del w:id="138" w:author="Z Arifin" w:date="2020-09-02T13:50:00Z">
        <w:r w:rsidR="00927764" w:rsidRPr="00C50A1E" w:rsidDel="00C80123">
          <w:rPr>
            <w:rFonts w:ascii="Times New Roman" w:eastAsia="Times New Roman" w:hAnsi="Times New Roman" w:cs="Times New Roman"/>
            <w:sz w:val="24"/>
            <w:szCs w:val="24"/>
          </w:rPr>
          <w:delText xml:space="preserve">. Kalau tiba-tiba berat </w:delText>
        </w:r>
        <w:r w:rsidR="00927764" w:rsidDel="00C80123">
          <w:rPr>
            <w:rFonts w:ascii="Times New Roman" w:eastAsia="Times New Roman" w:hAnsi="Times New Roman" w:cs="Times New Roman"/>
            <w:sz w:val="24"/>
            <w:szCs w:val="24"/>
          </w:rPr>
          <w:delText>badan ikut tergelincir makin ke</w:delText>
        </w:r>
        <w:r w:rsidR="00927764" w:rsidRPr="00C50A1E" w:rsidDel="00C80123">
          <w:rPr>
            <w:rFonts w:ascii="Times New Roman" w:eastAsia="Times New Roman" w:hAnsi="Times New Roman" w:cs="Times New Roman"/>
            <w:sz w:val="24"/>
            <w:szCs w:val="24"/>
          </w:rPr>
          <w:delText>kanan di saat hu</w:delText>
        </w:r>
      </w:del>
      <w:del w:id="139" w:author="Z Arifin" w:date="2020-09-02T13:51:00Z">
        <w:r w:rsidR="00927764" w:rsidRPr="00C50A1E" w:rsidDel="00C80123">
          <w:rPr>
            <w:rFonts w:ascii="Times New Roman" w:eastAsia="Times New Roman" w:hAnsi="Times New Roman" w:cs="Times New Roman"/>
            <w:sz w:val="24"/>
            <w:szCs w:val="24"/>
          </w:rPr>
          <w:delText>jan. Coba ingat-ingat apa yang kamu makan saat hujan?</w:delText>
        </w:r>
      </w:del>
    </w:p>
    <w:p w14:paraId="52DCA199" w14:textId="3E225C87" w:rsidR="00DD24C9" w:rsidRPr="00DD24C9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susu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ins w:id="140" w:author="Z Arifin" w:date="2020-09-02T13:40:00Z">
        <w:r w:rsidR="00DD24C9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kan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</w:t>
      </w:r>
      <w:proofErr w:type="spellEnd"/>
      <w:ins w:id="141" w:author="Z Arifin" w:date="2020-09-02T13:40:00Z">
        <w:r w:rsidR="00DD24C9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r</w:t>
        </w:r>
      </w:ins>
      <w:ins w:id="142" w:author="Z Arifin" w:date="2020-09-02T13:41:00Z">
        <w:r w:rsidR="00DD24C9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akan</w:t>
        </w:r>
      </w:ins>
      <w:ins w:id="143" w:author="Z Arifin" w:date="2020-09-02T13:40:00Z">
        <w:r w:rsidR="00DD24C9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menghasilkan lebih dari </w:t>
        </w:r>
      </w:ins>
      <w:del w:id="144" w:author="Z Arifin" w:date="2020-09-02T13:40:00Z">
        <w:r w:rsidRPr="00C50A1E" w:rsidDel="00DD24C9">
          <w:rPr>
            <w:rFonts w:ascii="Times New Roman" w:eastAsia="Times New Roman" w:hAnsi="Times New Roman" w:cs="Times New Roman"/>
            <w:sz w:val="24"/>
            <w:szCs w:val="24"/>
          </w:rPr>
          <w:delText>r.</w:delText>
        </w:r>
      </w:del>
      <w:del w:id="145" w:author="Z Arifin" w:date="2020-09-02T13:41:00Z">
        <w:r w:rsidRPr="00C50A1E" w:rsidDel="00DD24C9">
          <w:rPr>
            <w:rFonts w:ascii="Times New Roman" w:eastAsia="Times New Roman" w:hAnsi="Times New Roman" w:cs="Times New Roman"/>
            <w:sz w:val="24"/>
            <w:szCs w:val="24"/>
          </w:rPr>
          <w:delText xml:space="preserve"> Ya bisalah lebih dari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del w:id="146" w:author="Z Arifin" w:date="2020-09-02T13:39:00Z">
        <w:r w:rsidRPr="00C50A1E" w:rsidDel="00DD24C9">
          <w:rPr>
            <w:rFonts w:ascii="Times New Roman" w:eastAsia="Times New Roman" w:hAnsi="Times New Roman" w:cs="Times New Roman"/>
            <w:sz w:val="24"/>
            <w:szCs w:val="24"/>
          </w:rPr>
          <w:delText xml:space="preserve"> HAHA.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25926A5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612C726A" w14:textId="77777777" w:rsidR="00927764" w:rsidRPr="00C50A1E" w:rsidRDefault="00927764" w:rsidP="00927764"/>
    <w:p w14:paraId="012E2AB2" w14:textId="77777777" w:rsidR="00927764" w:rsidRPr="005A045A" w:rsidRDefault="00927764" w:rsidP="00927764">
      <w:pPr>
        <w:rPr>
          <w:i/>
        </w:rPr>
      </w:pPr>
    </w:p>
    <w:p w14:paraId="6328AE80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2ABB5B6A" w14:textId="77777777"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F6BA25" w14:textId="77777777" w:rsidR="00C75C8E" w:rsidRDefault="00C75C8E">
      <w:r>
        <w:separator/>
      </w:r>
    </w:p>
  </w:endnote>
  <w:endnote w:type="continuationSeparator" w:id="0">
    <w:p w14:paraId="50FF091E" w14:textId="77777777" w:rsidR="00C75C8E" w:rsidRDefault="00C75C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C771DF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1268347B" w14:textId="77777777" w:rsidR="00941E77" w:rsidRDefault="00C75C8E">
    <w:pPr>
      <w:pStyle w:val="Footer"/>
    </w:pPr>
  </w:p>
  <w:p w14:paraId="42B21C90" w14:textId="77777777" w:rsidR="00941E77" w:rsidRDefault="00C75C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AAA1F0" w14:textId="77777777" w:rsidR="00C75C8E" w:rsidRDefault="00C75C8E">
      <w:r>
        <w:separator/>
      </w:r>
    </w:p>
  </w:footnote>
  <w:footnote w:type="continuationSeparator" w:id="0">
    <w:p w14:paraId="4B00ADB2" w14:textId="77777777" w:rsidR="00C75C8E" w:rsidRDefault="00C75C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Z Arifin">
    <w15:presenceInfo w15:providerId="Windows Live" w15:userId="7459aac85ff704b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045C70"/>
    <w:rsid w:val="000728F3"/>
    <w:rsid w:val="0012251A"/>
    <w:rsid w:val="002318A3"/>
    <w:rsid w:val="0042167F"/>
    <w:rsid w:val="004C2BFF"/>
    <w:rsid w:val="004E72F9"/>
    <w:rsid w:val="00614E2B"/>
    <w:rsid w:val="00924DF5"/>
    <w:rsid w:val="00927764"/>
    <w:rsid w:val="0098583A"/>
    <w:rsid w:val="00C20908"/>
    <w:rsid w:val="00C75C8E"/>
    <w:rsid w:val="00C80123"/>
    <w:rsid w:val="00DD24C9"/>
    <w:rsid w:val="00F50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16081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Revision">
    <w:name w:val="Revision"/>
    <w:hidden/>
    <w:uiPriority w:val="99"/>
    <w:semiHidden/>
    <w:rsid w:val="004E72F9"/>
  </w:style>
  <w:style w:type="paragraph" w:styleId="BalloonText">
    <w:name w:val="Balloon Text"/>
    <w:basedOn w:val="Normal"/>
    <w:link w:val="BalloonTextChar"/>
    <w:uiPriority w:val="99"/>
    <w:semiHidden/>
    <w:unhideWhenUsed/>
    <w:rsid w:val="004E72F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72F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736</Words>
  <Characters>4200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Z Arifin</cp:lastModifiedBy>
  <cp:revision>4</cp:revision>
  <dcterms:created xsi:type="dcterms:W3CDTF">2020-08-26T21:16:00Z</dcterms:created>
  <dcterms:modified xsi:type="dcterms:W3CDTF">2020-09-02T07:30:00Z</dcterms:modified>
</cp:coreProperties>
</file>