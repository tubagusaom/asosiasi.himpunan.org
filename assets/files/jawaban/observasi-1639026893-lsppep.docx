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66C49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5F500AA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32752EC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56A5076B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141A6BFD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54AD93C3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220A8B4A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38E64D4A" wp14:editId="762FD497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E5B7F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3558C0CC" w14:textId="34C0B34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del w:id="0" w:author="FATMA MUTHIA" w:date="2021-12-09T11:39:00Z">
        <w:r w:rsidRPr="00C50A1E" w:rsidDel="00A76308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sama </w:delText>
        </w:r>
      </w:del>
      <w:proofErr w:type="spellStart"/>
      <w:ins w:id="1" w:author="FATMA MUTHIA" w:date="2021-12-09T11:39:00Z">
        <w:r w:rsidR="00A76308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dengan</w:t>
        </w:r>
        <w:proofErr w:type="spellEnd"/>
        <w:r w:rsidR="00A76308" w:rsidRPr="00C50A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</w:t>
      </w:r>
      <w:ins w:id="2" w:author="FATMA MUTHIA" w:date="2021-12-09T11:39:00Z">
        <w:r w:rsidR="00A76308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a</w:t>
        </w:r>
      </w:ins>
      <w:del w:id="3" w:author="FATMA MUTHIA" w:date="2021-12-09T11:39:00Z">
        <w:r w:rsidRPr="00C50A1E" w:rsidDel="00A76308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</w:t>
      </w:r>
      <w:ins w:id="4" w:author="FATMA MUTHIA" w:date="2021-12-09T11:39:00Z">
        <w:r w:rsidR="00A76308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a</w:t>
        </w:r>
      </w:ins>
      <w:del w:id="5" w:author="FATMA MUTHIA" w:date="2021-12-09T11:39:00Z">
        <w:r w:rsidRPr="00C50A1E" w:rsidDel="00A76308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ins w:id="6" w:author="FATMA MUTHIA" w:date="2021-12-09T11:39:00Z">
        <w:r w:rsidR="00A76308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28E92BA7" w14:textId="6DA93C7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" w:author="FATMA MUTHIA" w:date="2021-12-09T11:45:00Z">
        <w:r w:rsidRPr="00C50A1E" w:rsidDel="00F81627">
          <w:rPr>
            <w:rFonts w:ascii="Times New Roman" w:eastAsia="Times New Roman" w:hAnsi="Times New Roman" w:cs="Times New Roman"/>
            <w:sz w:val="24"/>
            <w:szCs w:val="24"/>
          </w:rPr>
          <w:delText xml:space="preserve">instan </w:delText>
        </w:r>
      </w:del>
      <w:proofErr w:type="spellStart"/>
      <w:ins w:id="8" w:author="FATMA MUTHIA" w:date="2021-12-09T11:45:00Z">
        <w:r w:rsidR="00F81627">
          <w:rPr>
            <w:rFonts w:ascii="Times New Roman" w:eastAsia="Times New Roman" w:hAnsi="Times New Roman" w:cs="Times New Roman"/>
            <w:sz w:val="24"/>
            <w:szCs w:val="24"/>
          </w:rPr>
          <w:t>dadak</w:t>
        </w:r>
        <w:proofErr w:type="spellEnd"/>
        <w:r w:rsidR="00F81627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6308">
        <w:rPr>
          <w:rFonts w:ascii="Times New Roman" w:eastAsia="Times New Roman" w:hAnsi="Times New Roman" w:cs="Times New Roman"/>
          <w:i/>
          <w:iCs/>
          <w:sz w:val="24"/>
          <w:szCs w:val="24"/>
          <w:rPrChange w:id="9" w:author="FATMA MUTHIA" w:date="2021-12-09T11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aduhai</w:t>
      </w:r>
      <w:proofErr w:type="spellEnd"/>
      <w:r w:rsidRPr="00A76308">
        <w:rPr>
          <w:rFonts w:ascii="Times New Roman" w:eastAsia="Times New Roman" w:hAnsi="Times New Roman" w:cs="Times New Roman"/>
          <w:i/>
          <w:iCs/>
          <w:sz w:val="24"/>
          <w:szCs w:val="24"/>
          <w:rPrChange w:id="10" w:author="FATMA MUTHIA" w:date="2021-12-09T11:4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1" w:author="FATMA MUTHIA" w:date="2021-12-09T12:09:00Z">
        <w:r w:rsidRPr="00C50A1E" w:rsidDel="00101B16">
          <w:rPr>
            <w:rFonts w:ascii="Times New Roman" w:eastAsia="Times New Roman" w:hAnsi="Times New Roman" w:cs="Times New Roman"/>
            <w:sz w:val="24"/>
            <w:szCs w:val="24"/>
          </w:rPr>
          <w:delText xml:space="preserve">itu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43C5B78" w14:textId="3AAC217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2" w:author="FATMA MUTHIA" w:date="2021-12-09T11:40:00Z">
        <w:r w:rsidR="00A76308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13" w:author="FATMA MUTHIA" w:date="2021-12-09T11:40:00Z">
        <w:r w:rsidDel="00A76308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ins w:id="14" w:author="FATMA MUTHIA" w:date="2021-12-09T11:45:00Z">
        <w:r w:rsidR="00F81627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15" w:author="FATMA MUTHIA" w:date="2021-12-09T11:45:00Z">
        <w:r w:rsidRPr="00C50A1E" w:rsidDel="00F81627">
          <w:rPr>
            <w:rFonts w:ascii="Times New Roman" w:eastAsia="Times New Roman" w:hAnsi="Times New Roman" w:cs="Times New Roman"/>
            <w:sz w:val="24"/>
            <w:szCs w:val="24"/>
          </w:rPr>
          <w:delText xml:space="preserve"> kita.</w:delText>
        </w:r>
      </w:del>
    </w:p>
    <w:p w14:paraId="6A8DCE1A" w14:textId="275EB04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ins w:id="16" w:author="FATMA MUTHIA" w:date="2021-12-09T11:46:00Z">
        <w:r w:rsidR="00F81627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76308">
        <w:rPr>
          <w:rFonts w:ascii="Times New Roman" w:eastAsia="Times New Roman" w:hAnsi="Times New Roman" w:cs="Times New Roman"/>
          <w:i/>
          <w:iCs/>
          <w:sz w:val="24"/>
          <w:szCs w:val="24"/>
          <w:rPrChange w:id="17" w:author="FATMA MUTHIA" w:date="2021-12-09T11:4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18" w:author="FATMA MUTHIA" w:date="2021-12-09T11:46:00Z">
        <w:r w:rsidRPr="00C50A1E" w:rsidDel="00F81627">
          <w:rPr>
            <w:rFonts w:ascii="Times New Roman" w:eastAsia="Times New Roman" w:hAnsi="Times New Roman" w:cs="Times New Roman"/>
            <w:sz w:val="24"/>
            <w:szCs w:val="24"/>
          </w:rPr>
          <w:delText xml:space="preserve">pun </w:delText>
        </w:r>
      </w:del>
      <w:proofErr w:type="spellStart"/>
      <w:ins w:id="19" w:author="FATMA MUTHIA" w:date="2021-12-09T11:46:00Z">
        <w:r w:rsidR="00F81627">
          <w:rPr>
            <w:rFonts w:ascii="Times New Roman" w:eastAsia="Times New Roman" w:hAnsi="Times New Roman" w:cs="Times New Roman"/>
            <w:sz w:val="24"/>
            <w:szCs w:val="24"/>
          </w:rPr>
          <w:t>tetapi</w:t>
        </w:r>
        <w:proofErr w:type="spellEnd"/>
        <w:r w:rsidR="00F81627">
          <w:rPr>
            <w:rFonts w:ascii="Times New Roman" w:eastAsia="Times New Roman" w:hAnsi="Times New Roman" w:cs="Times New Roman"/>
            <w:sz w:val="24"/>
            <w:szCs w:val="24"/>
          </w:rPr>
          <w:t xml:space="preserve"> juga</w:t>
        </w:r>
        <w:r w:rsidR="00F81627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del w:id="20" w:author="FATMA MUTHIA" w:date="2021-12-09T11:46:00Z">
        <w:r w:rsidRPr="00C50A1E" w:rsidDel="00F81627">
          <w:rPr>
            <w:rFonts w:ascii="Times New Roman" w:eastAsia="Times New Roman" w:hAnsi="Times New Roman" w:cs="Times New Roman"/>
            <w:sz w:val="24"/>
            <w:szCs w:val="24"/>
          </w:rPr>
          <w:delText xml:space="preserve">Soal </w:delText>
        </w:r>
      </w:del>
      <w:proofErr w:type="spellStart"/>
      <w:ins w:id="21" w:author="FATMA MUTHIA" w:date="2021-12-09T11:46:00Z">
        <w:r w:rsidR="00F81627">
          <w:rPr>
            <w:rFonts w:ascii="Times New Roman" w:eastAsia="Times New Roman" w:hAnsi="Times New Roman" w:cs="Times New Roman"/>
            <w:sz w:val="24"/>
            <w:szCs w:val="24"/>
          </w:rPr>
          <w:t>Misalnya</w:t>
        </w:r>
        <w:proofErr w:type="spellEnd"/>
        <w:r w:rsidR="00F8162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81627">
          <w:rPr>
            <w:rFonts w:ascii="Times New Roman" w:eastAsia="Times New Roman" w:hAnsi="Times New Roman" w:cs="Times New Roman"/>
            <w:sz w:val="24"/>
            <w:szCs w:val="24"/>
          </w:rPr>
          <w:t>s</w:t>
        </w:r>
        <w:r w:rsidR="00F81627" w:rsidRPr="00C50A1E">
          <w:rPr>
            <w:rFonts w:ascii="Times New Roman" w:eastAsia="Times New Roman" w:hAnsi="Times New Roman" w:cs="Times New Roman"/>
            <w:sz w:val="24"/>
            <w:szCs w:val="24"/>
          </w:rPr>
          <w:t>oal</w:t>
        </w:r>
        <w:proofErr w:type="spellEnd"/>
        <w:r w:rsidR="00F81627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22" w:author="FATMA MUTHIA" w:date="2021-12-09T11:47:00Z">
        <w:r w:rsidR="00F81627" w:rsidRPr="00F81627">
          <w:rPr>
            <w:rFonts w:ascii="Times New Roman" w:eastAsia="Times New Roman" w:hAnsi="Times New Roman" w:cs="Times New Roman"/>
            <w:i/>
            <w:iCs/>
            <w:sz w:val="24"/>
            <w:szCs w:val="24"/>
            <w:rPrChange w:id="23" w:author="FATMA MUTHIA" w:date="2021-12-09T11:47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Kok</w:t>
        </w:r>
        <w:proofErr w:type="spellEnd"/>
        <w:r w:rsidR="00F8162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81627">
          <w:rPr>
            <w:rFonts w:ascii="Times New Roman" w:eastAsia="Times New Roman" w:hAnsi="Times New Roman" w:cs="Times New Roman"/>
            <w:sz w:val="24"/>
            <w:szCs w:val="24"/>
          </w:rPr>
          <w:t>bisa</w:t>
        </w:r>
      </w:ins>
      <w:del w:id="24" w:author="FATMA MUTHIA" w:date="2021-12-09T11:47:00Z">
        <w:r w:rsidRPr="00C50A1E" w:rsidDel="00F81627">
          <w:rPr>
            <w:rFonts w:ascii="Times New Roman" w:eastAsia="Times New Roman" w:hAnsi="Times New Roman" w:cs="Times New Roman"/>
            <w:sz w:val="24"/>
            <w:szCs w:val="24"/>
          </w:rPr>
          <w:delText xml:space="preserve">Ya,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del w:id="25" w:author="FATMA MUTHIA" w:date="2021-12-09T11:47:00Z">
        <w:r w:rsidRPr="00C50A1E" w:rsidDel="00F81627">
          <w:rPr>
            <w:rFonts w:ascii="Times New Roman" w:eastAsia="Times New Roman" w:hAnsi="Times New Roman" w:cs="Times New Roman"/>
            <w:sz w:val="24"/>
            <w:szCs w:val="24"/>
          </w:rPr>
          <w:delText xml:space="preserve"> 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ins w:id="26" w:author="FATMA MUTHIA" w:date="2021-12-09T11:47:00Z">
        <w:r w:rsidR="00F81627">
          <w:rPr>
            <w:rFonts w:ascii="Times New Roman" w:eastAsia="Times New Roman" w:hAnsi="Times New Roman" w:cs="Times New Roman"/>
            <w:sz w:val="24"/>
            <w:szCs w:val="24"/>
          </w:rPr>
          <w:t>?</w:t>
        </w:r>
      </w:ins>
      <w:del w:id="27" w:author="FATMA MUTHIA" w:date="2021-12-09T11:47:00Z">
        <w:r w:rsidRPr="00C50A1E" w:rsidDel="00F81627">
          <w:rPr>
            <w:rFonts w:ascii="Times New Roman" w:eastAsia="Times New Roman" w:hAnsi="Times New Roman" w:cs="Times New Roman"/>
            <w:sz w:val="24"/>
            <w:szCs w:val="24"/>
          </w:rPr>
          <w:delText>. Kok bisa ya?</w:delText>
        </w:r>
      </w:del>
    </w:p>
    <w:p w14:paraId="5D28AE89" w14:textId="32637F3E" w:rsidR="00927764" w:rsidRPr="00C50A1E" w:rsidDel="00101B16" w:rsidRDefault="00927764" w:rsidP="00927764">
      <w:pPr>
        <w:shd w:val="clear" w:color="auto" w:fill="F5F5F5"/>
        <w:spacing w:after="375"/>
        <w:rPr>
          <w:del w:id="28" w:author="FATMA MUTHIA" w:date="2021-12-09T12:10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ins w:id="29" w:author="FATMA MUTHIA" w:date="2021-12-09T12:10:00Z">
        <w:r w:rsidR="00101B16" w:rsidRPr="00101B1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moveToRangeStart w:id="30" w:author="FATMA MUTHIA" w:date="2021-12-09T12:10:00Z" w:name="move89944263"/>
      <w:proofErr w:type="spellStart"/>
      <w:moveTo w:id="31" w:author="FATMA MUTHIA" w:date="2021-12-09T12:10:00Z">
        <w:r w:rsidR="00101B16">
          <w:rPr>
            <w:rFonts w:ascii="Times New Roman" w:eastAsia="Times New Roman" w:hAnsi="Times New Roman" w:cs="Times New Roman"/>
            <w:sz w:val="24"/>
            <w:szCs w:val="24"/>
          </w:rPr>
          <w:t>S</w:t>
        </w:r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>elain</w:t>
        </w:r>
        <w:proofErr w:type="spellEnd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>mengenang</w:t>
        </w:r>
        <w:proofErr w:type="spellEnd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>dia</w:t>
        </w:r>
        <w:proofErr w:type="spellEnd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>kegiatan</w:t>
        </w:r>
        <w:proofErr w:type="spellEnd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yang paling </w:t>
        </w:r>
        <w:proofErr w:type="spellStart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>asyik</w:t>
        </w:r>
        <w:proofErr w:type="spellEnd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di </w:t>
        </w:r>
        <w:proofErr w:type="spellStart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>saat</w:t>
        </w:r>
        <w:proofErr w:type="spellEnd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>turun</w:t>
        </w:r>
        <w:proofErr w:type="spellEnd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>adalah</w:t>
        </w:r>
        <w:proofErr w:type="spellEnd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>makan</w:t>
        </w:r>
        <w:proofErr w:type="spellEnd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moveTo>
      <w:moveToRangeEnd w:id="30"/>
    </w:p>
    <w:p w14:paraId="7CBC979B" w14:textId="71D60EF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moveFromRangeStart w:id="32" w:author="FATMA MUTHIA" w:date="2021-12-09T12:10:00Z" w:name="move89944263"/>
      <w:moveFrom w:id="33" w:author="FATMA MUTHIA" w:date="2021-12-09T12:10:00Z">
        <w:r w:rsidRPr="00C50A1E" w:rsidDel="00101B16">
          <w:rPr>
            <w:rFonts w:ascii="Times New Roman" w:eastAsia="Times New Roman" w:hAnsi="Times New Roman" w:cs="Times New Roman"/>
            <w:sz w:val="24"/>
            <w:szCs w:val="24"/>
          </w:rPr>
          <w:t xml:space="preserve">Selain mengenang dia, kegiatan yang paling asyik di saat hujan turun adalah makan. </w:t>
        </w:r>
        <w:moveFromRangeStart w:id="34" w:author="FATMA MUTHIA" w:date="2021-12-09T12:10:00Z" w:name="move89944271"/>
        <w:moveFromRangeEnd w:id="32"/>
        <w:r w:rsidRPr="00C50A1E" w:rsidDel="00101B16">
          <w:rPr>
            <w:rFonts w:ascii="Times New Roman" w:eastAsia="Times New Roman" w:hAnsi="Times New Roman" w:cs="Times New Roman"/>
            <w:sz w:val="24"/>
            <w:szCs w:val="24"/>
          </w:rPr>
          <w:t>Sering disebut cuma camilan, tapi jumlah kalorinya nyaris melebihi makan berat.</w:t>
        </w:r>
      </w:moveFrom>
      <w:moveFromRangeEnd w:id="34"/>
    </w:p>
    <w:p w14:paraId="6A110D57" w14:textId="3C08224C" w:rsidR="00927764" w:rsidRPr="00C50A1E" w:rsidRDefault="00101B16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moveToRangeStart w:id="35" w:author="FATMA MUTHIA" w:date="2021-12-09T12:10:00Z" w:name="move89944271"/>
      <w:proofErr w:type="spellStart"/>
      <w:moveTo w:id="36" w:author="FATMA MUTHIA" w:date="2021-12-09T12:10:00Z">
        <w:r w:rsidRPr="00C50A1E">
          <w:rPr>
            <w:rFonts w:ascii="Times New Roman" w:eastAsia="Times New Roman" w:hAnsi="Times New Roman" w:cs="Times New Roman"/>
            <w:sz w:val="24"/>
            <w:szCs w:val="24"/>
          </w:rPr>
          <w:lastRenderedPageBreak/>
          <w:t>Sering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disebut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cuma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camilan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tapi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jumlah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kalorinya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nyaris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melebihi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makan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proofErr w:type="gram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berat.</w:t>
        </w:r>
      </w:moveTo>
      <w:moveToRangeEnd w:id="35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7" w:author="FATMA MUTHIA" w:date="2021-12-09T11:48:00Z">
        <w:r w:rsidR="00927764" w:rsidRPr="00C50A1E" w:rsidDel="00F81627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8" w:author="FATMA MUTHIA" w:date="2021-12-09T11:42:00Z">
        <w:r w:rsidR="00927764" w:rsidRPr="00C50A1E" w:rsidDel="00A76308">
          <w:rPr>
            <w:rFonts w:ascii="Times New Roman" w:eastAsia="Times New Roman" w:hAnsi="Times New Roman" w:cs="Times New Roman"/>
            <w:sz w:val="24"/>
            <w:szCs w:val="24"/>
          </w:rPr>
          <w:delText xml:space="preserve">4 </w:delText>
        </w:r>
      </w:del>
      <w:proofErr w:type="spellStart"/>
      <w:ins w:id="39" w:author="FATMA MUTHIA" w:date="2021-12-09T11:42:00Z">
        <w:r w:rsidR="00A76308">
          <w:rPr>
            <w:rFonts w:ascii="Times New Roman" w:eastAsia="Times New Roman" w:hAnsi="Times New Roman" w:cs="Times New Roman"/>
            <w:sz w:val="24"/>
            <w:szCs w:val="24"/>
          </w:rPr>
          <w:t>empat</w:t>
        </w:r>
        <w:proofErr w:type="spellEnd"/>
        <w:r w:rsidR="00A76308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1E1412F5" w14:textId="77777777" w:rsidR="00101B16" w:rsidRPr="00C50A1E" w:rsidRDefault="00927764" w:rsidP="00101B16">
      <w:pPr>
        <w:shd w:val="clear" w:color="auto" w:fill="F5F5F5"/>
        <w:spacing w:after="375"/>
        <w:rPr>
          <w:moveTo w:id="40" w:author="FATMA MUTHIA" w:date="2021-12-09T12:11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41" w:author="FATMA MUTHIA" w:date="2021-12-09T11:49:00Z">
        <w:r w:rsidR="000163CD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moveToRangeStart w:id="42" w:author="FATMA MUTHIA" w:date="2021-12-09T12:11:00Z" w:name="move89944310"/>
      <w:proofErr w:type="spellStart"/>
      <w:moveTo w:id="43" w:author="FATMA MUTHIA" w:date="2021-12-09T12:11:00Z"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>Terutama</w:t>
        </w:r>
        <w:proofErr w:type="spellEnd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>makanan</w:t>
        </w:r>
        <w:proofErr w:type="spellEnd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>seperti</w:t>
        </w:r>
        <w:proofErr w:type="spellEnd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>tahu</w:t>
        </w:r>
        <w:proofErr w:type="spellEnd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>bulat</w:t>
        </w:r>
        <w:proofErr w:type="spellEnd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>digoreng</w:t>
        </w:r>
        <w:proofErr w:type="spellEnd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>dadakan</w:t>
        </w:r>
        <w:proofErr w:type="spellEnd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alias yang </w:t>
        </w:r>
        <w:proofErr w:type="spellStart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>masih</w:t>
        </w:r>
        <w:proofErr w:type="spellEnd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>hangat</w:t>
        </w:r>
        <w:proofErr w:type="spellEnd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  <w:proofErr w:type="spellStart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>Apalagi</w:t>
        </w:r>
        <w:proofErr w:type="spellEnd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  <w:proofErr w:type="spellEnd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>makan</w:t>
        </w:r>
        <w:proofErr w:type="spellEnd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>tubuh</w:t>
        </w:r>
        <w:proofErr w:type="spellEnd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>akan</w:t>
        </w:r>
        <w:proofErr w:type="spellEnd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>mendapat</w:t>
        </w:r>
        <w:proofErr w:type="spellEnd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"</w:t>
        </w:r>
        <w:proofErr w:type="spellStart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>panas</w:t>
        </w:r>
        <w:proofErr w:type="spellEnd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" </w:t>
        </w:r>
        <w:proofErr w:type="spellStart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>akibat</w:t>
        </w:r>
        <w:proofErr w:type="spellEnd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>terjadinya</w:t>
        </w:r>
        <w:proofErr w:type="spellEnd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>peningkatan</w:t>
        </w:r>
        <w:proofErr w:type="spellEnd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>metabolisme</w:t>
        </w:r>
        <w:proofErr w:type="spellEnd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>dalam</w:t>
        </w:r>
        <w:proofErr w:type="spellEnd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>tubuh</w:t>
        </w:r>
        <w:proofErr w:type="spellEnd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>. </w:t>
        </w:r>
      </w:moveTo>
    </w:p>
    <w:moveToRangeEnd w:id="42"/>
    <w:p w14:paraId="2B39C282" w14:textId="0327FFD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</w:p>
    <w:p w14:paraId="61E7D163" w14:textId="15775567" w:rsidR="00927764" w:rsidRPr="00C50A1E" w:rsidDel="00101B16" w:rsidRDefault="00927764" w:rsidP="00927764">
      <w:pPr>
        <w:shd w:val="clear" w:color="auto" w:fill="F5F5F5"/>
        <w:spacing w:after="375"/>
        <w:rPr>
          <w:moveFrom w:id="44" w:author="FATMA MUTHIA" w:date="2021-12-09T12:11:00Z"/>
          <w:rFonts w:ascii="Times New Roman" w:eastAsia="Times New Roman" w:hAnsi="Times New Roman" w:cs="Times New Roman"/>
          <w:sz w:val="24"/>
          <w:szCs w:val="24"/>
        </w:rPr>
      </w:pPr>
      <w:moveFromRangeStart w:id="45" w:author="FATMA MUTHIA" w:date="2021-12-09T12:11:00Z" w:name="move89944310"/>
      <w:moveFrom w:id="46" w:author="FATMA MUTHIA" w:date="2021-12-09T12:11:00Z">
        <w:r w:rsidRPr="00C50A1E" w:rsidDel="00101B16">
          <w:rPr>
            <w:rFonts w:ascii="Times New Roman" w:eastAsia="Times New Roman" w:hAnsi="Times New Roman" w:cs="Times New Roman"/>
            <w:sz w:val="24"/>
            <w:szCs w:val="24"/>
          </w:rPr>
          <w:t>Terutama makanan yang seperti tahu bulat digoreng dadakan alias yang masih hangat. Apalagi dengan makan, tubuh akan mendapat "panas" akibat terjadinya peningkatan metabolisme dalam tubuh. </w:t>
        </w:r>
      </w:moveFrom>
    </w:p>
    <w:moveFromRangeEnd w:id="45"/>
    <w:p w14:paraId="1558ACD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del w:id="47" w:author="FATMA MUTHIA" w:date="2021-12-09T11:50:00Z">
        <w:r w:rsidRPr="00C50A1E" w:rsidDel="000163CD">
          <w:rPr>
            <w:rFonts w:ascii="Times New Roman" w:eastAsia="Times New Roman" w:hAnsi="Times New Roman" w:cs="Times New Roman"/>
            <w:sz w:val="24"/>
            <w:szCs w:val="24"/>
          </w:rPr>
          <w:delText>, lho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4DD2D54E" w14:textId="77777777" w:rsidR="00101B16" w:rsidRPr="00C50A1E" w:rsidRDefault="00927764" w:rsidP="00101B16">
      <w:pPr>
        <w:shd w:val="clear" w:color="auto" w:fill="F5F5F5"/>
        <w:spacing w:after="375"/>
        <w:rPr>
          <w:moveTo w:id="48" w:author="FATMA MUTHIA" w:date="2021-12-09T12:13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del w:id="49" w:author="FATMA MUTHIA" w:date="2021-12-09T12:12:00Z">
        <w:r w:rsidRPr="00C50A1E" w:rsidDel="00101B16">
          <w:rPr>
            <w:rFonts w:ascii="Times New Roman" w:eastAsia="Times New Roman" w:hAnsi="Times New Roman" w:cs="Times New Roman"/>
            <w:sz w:val="24"/>
            <w:szCs w:val="24"/>
          </w:rPr>
          <w:delText>. Ruangan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del w:id="50" w:author="FATMA MUTHIA" w:date="2021-12-09T12:12:00Z">
        <w:r w:rsidRPr="00C50A1E" w:rsidDel="00101B16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del w:id="51" w:author="FATMA MUTHIA" w:date="2021-12-09T11:50:00Z">
        <w:r w:rsidRPr="00C50A1E" w:rsidDel="000163CD">
          <w:rPr>
            <w:rFonts w:ascii="Times New Roman" w:eastAsia="Times New Roman" w:hAnsi="Times New Roman" w:cs="Times New Roman"/>
            <w:sz w:val="24"/>
            <w:szCs w:val="24"/>
          </w:rPr>
          <w:delText xml:space="preserve"> Ya, ini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52" w:author="FATMA MUTHIA" w:date="2021-12-09T11:50:00Z">
        <w:r w:rsidR="000163CD">
          <w:rPr>
            <w:rFonts w:ascii="Times New Roman" w:eastAsia="Times New Roman" w:hAnsi="Times New Roman" w:cs="Times New Roman"/>
            <w:sz w:val="24"/>
            <w:szCs w:val="24"/>
          </w:rPr>
          <w:t>Ini</w:t>
        </w:r>
        <w:proofErr w:type="spellEnd"/>
        <w:r w:rsidR="000163C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ins w:id="53" w:author="FATMA MUTHIA" w:date="2021-12-09T12:13:00Z">
        <w:r w:rsidR="00101B16" w:rsidRPr="00101B1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>Mulai</w:t>
        </w:r>
        <w:proofErr w:type="spellEnd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>dari</w:t>
        </w:r>
        <w:proofErr w:type="spellEnd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>segala</w:t>
        </w:r>
        <w:proofErr w:type="spellEnd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>jenis</w:t>
        </w:r>
        <w:proofErr w:type="spellEnd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>masakan</w:t>
        </w:r>
        <w:proofErr w:type="spellEnd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>dalam</w:t>
        </w:r>
        <w:proofErr w:type="spellEnd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>bentuk</w:t>
        </w:r>
        <w:proofErr w:type="spellEnd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>mie</w:t>
        </w:r>
        <w:proofErr w:type="spellEnd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>instan</w:t>
        </w:r>
        <w:proofErr w:type="spellEnd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>biskuit-biskuit</w:t>
        </w:r>
        <w:proofErr w:type="spellEnd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>ditata</w:t>
        </w:r>
        <w:proofErr w:type="spellEnd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>dalam</w:t>
        </w:r>
        <w:proofErr w:type="spellEnd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>toples</w:t>
        </w:r>
        <w:proofErr w:type="spellEnd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>cantik</w:t>
        </w:r>
        <w:proofErr w:type="spellEnd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101B16">
          <w:rPr>
            <w:rFonts w:ascii="Times New Roman" w:eastAsia="Times New Roman" w:hAnsi="Times New Roman" w:cs="Times New Roman"/>
            <w:sz w:val="24"/>
            <w:szCs w:val="24"/>
          </w:rPr>
          <w:t>hingga</w:t>
        </w:r>
        <w:proofErr w:type="spellEnd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>bubuk-bubuk</w:t>
        </w:r>
        <w:proofErr w:type="spellEnd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>minuman</w:t>
        </w:r>
        <w:proofErr w:type="spellEnd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>manis</w:t>
        </w:r>
        <w:proofErr w:type="spellEnd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>dalam</w:t>
        </w:r>
        <w:proofErr w:type="spellEnd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>kemasan</w:t>
        </w:r>
        <w:proofErr w:type="spellEnd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>ekonomis</w:t>
        </w:r>
        <w:proofErr w:type="spellEnd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>. </w:t>
        </w:r>
      </w:ins>
      <w:moveToRangeStart w:id="54" w:author="FATMA MUTHIA" w:date="2021-12-09T12:13:00Z" w:name="move89944419"/>
      <w:proofErr w:type="spellStart"/>
      <w:moveTo w:id="55" w:author="FATMA MUTHIA" w:date="2021-12-09T12:13:00Z"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>Semua</w:t>
        </w:r>
        <w:proofErr w:type="spellEnd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>harus</w:t>
        </w:r>
        <w:proofErr w:type="spellEnd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>ada</w:t>
        </w:r>
        <w:proofErr w:type="spellEnd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di </w:t>
        </w:r>
        <w:proofErr w:type="spellStart"/>
        <w:r w:rsidR="00101B16">
          <w:rPr>
            <w:rFonts w:ascii="Times New Roman" w:eastAsia="Times New Roman" w:hAnsi="Times New Roman" w:cs="Times New Roman"/>
            <w:sz w:val="24"/>
            <w:szCs w:val="24"/>
          </w:rPr>
          <w:t>almari</w:t>
        </w:r>
        <w:proofErr w:type="spellEnd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>penyimpanan</w:t>
        </w:r>
        <w:proofErr w:type="spellEnd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  <w:proofErr w:type="spellStart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>Sebagai</w:t>
        </w:r>
        <w:proofErr w:type="spellEnd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>bahan</w:t>
        </w:r>
        <w:proofErr w:type="spellEnd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>persediaan</w:t>
        </w:r>
        <w:proofErr w:type="spellEnd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>karena</w:t>
        </w:r>
        <w:proofErr w:type="spellEnd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>mau</w:t>
        </w:r>
        <w:proofErr w:type="spellEnd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>keluar</w:t>
        </w:r>
        <w:proofErr w:type="spellEnd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di </w:t>
        </w:r>
        <w:proofErr w:type="spellStart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>waktu</w:t>
        </w:r>
        <w:proofErr w:type="spellEnd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>itu</w:t>
        </w:r>
        <w:proofErr w:type="spellEnd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>membuat</w:t>
        </w:r>
        <w:proofErr w:type="spellEnd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>berpikir</w:t>
        </w:r>
        <w:proofErr w:type="spellEnd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>berkali</w:t>
        </w:r>
        <w:proofErr w:type="spellEnd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-kali. Akan </w:t>
        </w:r>
        <w:proofErr w:type="spellStart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>merepotkan</w:t>
        </w:r>
        <w:proofErr w:type="spellEnd"/>
        <w:r w:rsidR="00101B16" w:rsidRPr="00C50A1E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moveTo>
    </w:p>
    <w:moveToRangeEnd w:id="54"/>
    <w:p w14:paraId="05EB80D6" w14:textId="2C4DE38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</w:p>
    <w:p w14:paraId="36BA4538" w14:textId="7E74566D" w:rsidR="00927764" w:rsidRPr="00C50A1E" w:rsidDel="00A76308" w:rsidRDefault="00927764" w:rsidP="00927764">
      <w:pPr>
        <w:shd w:val="clear" w:color="auto" w:fill="F5F5F5"/>
        <w:spacing w:after="375"/>
        <w:rPr>
          <w:del w:id="56" w:author="FATMA MUTHIA" w:date="2021-12-09T11:43:00Z"/>
          <w:rFonts w:ascii="Times New Roman" w:eastAsia="Times New Roman" w:hAnsi="Times New Roman" w:cs="Times New Roman"/>
          <w:sz w:val="24"/>
          <w:szCs w:val="24"/>
        </w:rPr>
      </w:pPr>
      <w:del w:id="57" w:author="FATMA MUTHIA" w:date="2021-12-09T12:13:00Z">
        <w:r w:rsidRPr="00C50A1E" w:rsidDel="00101B16">
          <w:rPr>
            <w:rFonts w:ascii="Times New Roman" w:eastAsia="Times New Roman" w:hAnsi="Times New Roman" w:cs="Times New Roman"/>
            <w:sz w:val="24"/>
            <w:szCs w:val="24"/>
          </w:rPr>
          <w:delText>Mulai dari segala jenis masakan dalam bentuk mie instan, biskuit-biskuit yang di</w:delText>
        </w:r>
      </w:del>
      <w:del w:id="58" w:author="FATMA MUTHIA" w:date="2021-12-09T12:12:00Z">
        <w:r w:rsidDel="00101B16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del w:id="59" w:author="FATMA MUTHIA" w:date="2021-12-09T12:13:00Z">
        <w:r w:rsidRPr="00C50A1E" w:rsidDel="00101B16">
          <w:rPr>
            <w:rFonts w:ascii="Times New Roman" w:eastAsia="Times New Roman" w:hAnsi="Times New Roman" w:cs="Times New Roman"/>
            <w:sz w:val="24"/>
            <w:szCs w:val="24"/>
          </w:rPr>
          <w:delText xml:space="preserve">tata dalam toples cantik, </w:delText>
        </w:r>
      </w:del>
      <w:del w:id="60" w:author="FATMA MUTHIA" w:date="2021-12-09T12:12:00Z">
        <w:r w:rsidRPr="00C50A1E" w:rsidDel="00101B16">
          <w:rPr>
            <w:rFonts w:ascii="Times New Roman" w:eastAsia="Times New Roman" w:hAnsi="Times New Roman" w:cs="Times New Roman"/>
            <w:sz w:val="24"/>
            <w:szCs w:val="24"/>
          </w:rPr>
          <w:delText xml:space="preserve">atau </w:delText>
        </w:r>
      </w:del>
      <w:del w:id="61" w:author="FATMA MUTHIA" w:date="2021-12-09T12:13:00Z">
        <w:r w:rsidRPr="00C50A1E" w:rsidDel="00101B16">
          <w:rPr>
            <w:rFonts w:ascii="Times New Roman" w:eastAsia="Times New Roman" w:hAnsi="Times New Roman" w:cs="Times New Roman"/>
            <w:sz w:val="24"/>
            <w:szCs w:val="24"/>
          </w:rPr>
          <w:delText>bubuk-bubuk minuman manis dalam kemasan ekonomis. </w:delText>
        </w:r>
      </w:del>
    </w:p>
    <w:p w14:paraId="22FE4705" w14:textId="104BFA6D" w:rsidR="00927764" w:rsidRPr="00C50A1E" w:rsidDel="00101B16" w:rsidRDefault="00927764" w:rsidP="00927764">
      <w:pPr>
        <w:shd w:val="clear" w:color="auto" w:fill="F5F5F5"/>
        <w:spacing w:after="375"/>
        <w:rPr>
          <w:moveFrom w:id="62" w:author="FATMA MUTHIA" w:date="2021-12-09T12:13:00Z"/>
          <w:rFonts w:ascii="Times New Roman" w:eastAsia="Times New Roman" w:hAnsi="Times New Roman" w:cs="Times New Roman"/>
          <w:sz w:val="24"/>
          <w:szCs w:val="24"/>
        </w:rPr>
      </w:pPr>
      <w:moveFromRangeStart w:id="63" w:author="FATMA MUTHIA" w:date="2021-12-09T12:13:00Z" w:name="move89944419"/>
      <w:moveFrom w:id="64" w:author="FATMA MUTHIA" w:date="2021-12-09T12:13:00Z">
        <w:r w:rsidRPr="00C50A1E" w:rsidDel="00101B16">
          <w:rPr>
            <w:rFonts w:ascii="Times New Roman" w:eastAsia="Times New Roman" w:hAnsi="Times New Roman" w:cs="Times New Roman"/>
            <w:sz w:val="24"/>
            <w:szCs w:val="24"/>
          </w:rPr>
          <w:t xml:space="preserve">Semua harus ada di </w:t>
        </w:r>
        <w:r w:rsidDel="00101B16">
          <w:rPr>
            <w:rFonts w:ascii="Times New Roman" w:eastAsia="Times New Roman" w:hAnsi="Times New Roman" w:cs="Times New Roman"/>
            <w:sz w:val="24"/>
            <w:szCs w:val="24"/>
          </w:rPr>
          <w:t>almari</w:t>
        </w:r>
        <w:r w:rsidRPr="00C50A1E" w:rsidDel="00101B16">
          <w:rPr>
            <w:rFonts w:ascii="Times New Roman" w:eastAsia="Times New Roman" w:hAnsi="Times New Roman" w:cs="Times New Roman"/>
            <w:sz w:val="24"/>
            <w:szCs w:val="24"/>
          </w:rPr>
          <w:t xml:space="preserve"> penyimpanan. Sebagai bahan persediaan karena mau keluar di waktu hujan itu membuat kita berpikir berkali-kali. Akan merepotkan.</w:t>
        </w:r>
      </w:moveFrom>
    </w:p>
    <w:moveFromRangeEnd w:id="63"/>
    <w:p w14:paraId="0FF73DD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B0C55B2" w14:textId="7959871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65" w:author="FATMA MUTHIA" w:date="2021-12-09T11:43:00Z">
        <w:r w:rsidR="00A76308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ins w:id="66" w:author="FATMA MUTHIA" w:date="2021-12-09T11:43:00Z">
        <w:r w:rsidR="00F81627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F81627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del w:id="67" w:author="FATMA MUTHIA" w:date="2021-12-09T11:43:00Z">
        <w:r w:rsidRPr="00C50A1E" w:rsidDel="00F81627">
          <w:rPr>
            <w:rFonts w:ascii="Times New Roman" w:eastAsia="Times New Roman" w:hAnsi="Times New Roman" w:cs="Times New Roman"/>
            <w:sz w:val="24"/>
            <w:szCs w:val="24"/>
          </w:rPr>
          <w:delText>. 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4340596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F81627">
        <w:rPr>
          <w:rFonts w:ascii="Times New Roman" w:eastAsia="Times New Roman" w:hAnsi="Times New Roman" w:cs="Times New Roman"/>
          <w:i/>
          <w:iCs/>
          <w:sz w:val="24"/>
          <w:szCs w:val="24"/>
          <w:rPrChange w:id="68" w:author="FATMA MUTHIA" w:date="2021-12-09T11:4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6B329DA" w14:textId="79C17DE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1627">
        <w:rPr>
          <w:rFonts w:ascii="Times New Roman" w:eastAsia="Times New Roman" w:hAnsi="Times New Roman" w:cs="Times New Roman"/>
          <w:i/>
          <w:iCs/>
          <w:sz w:val="24"/>
          <w:szCs w:val="24"/>
          <w:rPrChange w:id="69" w:author="FATMA MUTHIA" w:date="2021-12-09T11:4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ins w:id="70" w:author="FATMA MUTHIA" w:date="2021-12-09T11:44:00Z">
        <w:r w:rsidR="00F81627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F81627">
          <w:rPr>
            <w:rFonts w:ascii="Times New Roman" w:eastAsia="Times New Roman" w:hAnsi="Times New Roman" w:cs="Times New Roman"/>
            <w:sz w:val="24"/>
            <w:szCs w:val="24"/>
          </w:rPr>
          <w:t>j</w:t>
        </w:r>
      </w:ins>
      <w:del w:id="71" w:author="FATMA MUTHIA" w:date="2021-12-09T11:44:00Z">
        <w:r w:rsidDel="00F81627">
          <w:rPr>
            <w:rFonts w:ascii="Times New Roman" w:eastAsia="Times New Roman" w:hAnsi="Times New Roman" w:cs="Times New Roman"/>
            <w:sz w:val="24"/>
            <w:szCs w:val="24"/>
          </w:rPr>
          <w:delText>. J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ins w:id="72" w:author="FATMA MUTHIA" w:date="2021-12-09T11:44:00Z">
        <w:r w:rsidR="00F8162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73" w:author="FATMA MUTHIA" w:date="2021-12-09T11:44:00Z">
        <w:r w:rsidRPr="00C50A1E" w:rsidDel="00F81627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72594AB6" w14:textId="085E055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74" w:author="FATMA MUTHIA" w:date="2021-12-09T11:44:00Z">
        <w:r w:rsidR="00F81627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F81627">
          <w:rPr>
            <w:rFonts w:ascii="Times New Roman" w:eastAsia="Times New Roman" w:hAnsi="Times New Roman" w:cs="Times New Roman"/>
            <w:sz w:val="24"/>
            <w:szCs w:val="24"/>
          </w:rPr>
          <w:t>c</w:t>
        </w:r>
      </w:ins>
      <w:del w:id="75" w:author="FATMA MUTHIA" w:date="2021-12-09T11:44:00Z">
        <w:r w:rsidRPr="00C50A1E" w:rsidDel="00F81627">
          <w:rPr>
            <w:rFonts w:ascii="Times New Roman" w:eastAsia="Times New Roman" w:hAnsi="Times New Roman" w:cs="Times New Roman"/>
            <w:sz w:val="24"/>
            <w:szCs w:val="24"/>
          </w:rPr>
          <w:delText>. C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69422F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5C0F8CA4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5B936105" w14:textId="77777777" w:rsidR="00927764" w:rsidRPr="00C50A1E" w:rsidRDefault="00927764" w:rsidP="00927764"/>
    <w:p w14:paraId="3FFDD6CE" w14:textId="77777777" w:rsidR="00927764" w:rsidRPr="005A045A" w:rsidRDefault="00927764" w:rsidP="00927764">
      <w:pPr>
        <w:rPr>
          <w:i/>
        </w:rPr>
      </w:pPr>
    </w:p>
    <w:p w14:paraId="08267C73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4780F290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9F97B" w14:textId="77777777" w:rsidR="00450344" w:rsidRDefault="00450344">
      <w:r>
        <w:separator/>
      </w:r>
    </w:p>
  </w:endnote>
  <w:endnote w:type="continuationSeparator" w:id="0">
    <w:p w14:paraId="39198D2C" w14:textId="77777777" w:rsidR="00450344" w:rsidRDefault="00450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42931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222CF380" w14:textId="77777777" w:rsidR="00941E77" w:rsidRDefault="00450344">
    <w:pPr>
      <w:pStyle w:val="Footer"/>
    </w:pPr>
  </w:p>
  <w:p w14:paraId="31863FE8" w14:textId="77777777" w:rsidR="00941E77" w:rsidRDefault="004503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C3122" w14:textId="77777777" w:rsidR="00450344" w:rsidRDefault="00450344">
      <w:r>
        <w:separator/>
      </w:r>
    </w:p>
  </w:footnote>
  <w:footnote w:type="continuationSeparator" w:id="0">
    <w:p w14:paraId="10BE2F9F" w14:textId="77777777" w:rsidR="00450344" w:rsidRDefault="004503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ATMA MUTHIA">
    <w15:presenceInfo w15:providerId="Windows Live" w15:userId="191532b7f8eb52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163CD"/>
    <w:rsid w:val="000728F3"/>
    <w:rsid w:val="00101B16"/>
    <w:rsid w:val="0012251A"/>
    <w:rsid w:val="002318A3"/>
    <w:rsid w:val="0042167F"/>
    <w:rsid w:val="00450344"/>
    <w:rsid w:val="00924DF5"/>
    <w:rsid w:val="00927764"/>
    <w:rsid w:val="00A76308"/>
    <w:rsid w:val="00C20908"/>
    <w:rsid w:val="00F8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9C7B7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Revision">
    <w:name w:val="Revision"/>
    <w:hidden/>
    <w:uiPriority w:val="99"/>
    <w:semiHidden/>
    <w:rsid w:val="00A763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FATMA MUTHIA</cp:lastModifiedBy>
  <cp:revision>3</cp:revision>
  <dcterms:created xsi:type="dcterms:W3CDTF">2021-12-09T04:51:00Z</dcterms:created>
  <dcterms:modified xsi:type="dcterms:W3CDTF">2021-12-09T05:14:00Z</dcterms:modified>
</cp:coreProperties>
</file>