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CF1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BD0612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42CECC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A84DB5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2AA9DDD" w14:textId="77777777" w:rsidTr="00821BA2">
        <w:tc>
          <w:tcPr>
            <w:tcW w:w="9350" w:type="dxa"/>
          </w:tcPr>
          <w:p w14:paraId="55E0AB3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714755B" w14:textId="77777777" w:rsidR="00125355" w:rsidRDefault="00125355" w:rsidP="00521A09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0" w:author="Amira" w:date="2021-08-12T13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6E6F5E1" w14:textId="1FD6EEC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Amira" w:date="2021-08-12T13:14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2" w:author="Amira" w:date="2021-08-12T13:14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mira" w:date="2021-08-12T13:14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del w:id="4" w:author="Amira" w:date="2021-08-12T13:14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5" w:author="Amira" w:date="2021-08-12T13:14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" w:author="Amira" w:date="2021-08-12T13:15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Amira" w:date="2021-08-12T13:15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suatu</w:t>
              </w:r>
              <w:proofErr w:type="spellEnd"/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0" w:author="Amira" w:date="2021-08-12T13:15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73A010" w14:textId="42B17C9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3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Amira" w:date="2021-08-12T13:15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D07228" w14:textId="2E05722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mira" w:date="2021-08-12T13:16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Amira" w:date="2021-08-12T13:16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B85B8C" w14:textId="660D0D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Amira" w:date="2021-08-12T13:16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18" w:author="Amira" w:date="2021-08-12T13:17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9" w:author="Amira" w:date="2021-08-12T13:17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0" w:author="Amira" w:date="2021-08-12T13:17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Amira" w:date="2021-08-12T13:17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22" w:author="Amira" w:date="2021-08-12T13:19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23" w:author="Amira" w:date="2021-08-12T13:19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D9CDCCD" w14:textId="1DD377B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4" w:author="Amira" w:date="2021-08-12T13:19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5" w:author="Amira" w:date="2021-08-12T13:19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05CFA79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5D6DA1" w14:textId="2F1CE02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6" w:author="Amira" w:date="2021-08-12T13:19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7" w:author="Amira" w:date="2021-08-12T13:19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Amira" w:date="2021-08-12T13:19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29" w:author="Amira" w:date="2021-08-12T13:19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43732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A6A6AB" w14:textId="3A357C3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Amira" w:date="2021-08-12T13:20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1" w:author="Amira" w:date="2021-08-12T13:20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2" w:author="Amira" w:date="2021-08-12T13:20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Amira" w:date="2021-08-12T13:20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54CA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AF25541" w14:textId="30EB7BB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4" w:author="Amira" w:date="2021-08-12T13:20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5" w:author="Amira" w:date="2021-08-12T13:20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BD78FA" w14:textId="3778D7D7" w:rsidR="00125355" w:rsidRPr="00EC6F38" w:rsidDel="00521A09" w:rsidRDefault="00125355" w:rsidP="00521A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6" w:author="Amira" w:date="2021-08-12T13:2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37" w:author="Amira" w:date="2021-08-12T13:21:00Z">
              <w:r w:rsidR="00521A09" w:rsidRPr="00521A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Amira" w:date="2021-08-12T13:21:00Z">
              <w:r w:rsidRPr="00521A09" w:rsidDel="00521A09">
                <w:rPr>
                  <w:rFonts w:ascii="Times New Roman" w:eastAsia="Times New Roman" w:hAnsi="Times New Roman" w:cs="Times New Roman"/>
                  <w:szCs w:val="24"/>
                  <w:rPrChange w:id="39" w:author="Amira" w:date="2021-08-12T13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58D6EAE8" w14:textId="77777777" w:rsidR="00125355" w:rsidRPr="00521A09" w:rsidRDefault="00125355" w:rsidP="00521A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0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</w:rPr>
              <w:t>mengaj</w:t>
            </w:r>
            <w:r w:rsidRPr="00521A09">
              <w:rPr>
                <w:rFonts w:ascii="Times New Roman" w:eastAsia="Times New Roman" w:hAnsi="Times New Roman" w:cs="Times New Roman"/>
                <w:szCs w:val="24"/>
                <w:rPrChange w:id="41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arkan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  <w:rPrChange w:id="42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  <w:rPrChange w:id="43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  <w:rPrChange w:id="44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  <w:rPrChange w:id="45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  <w:rPrChange w:id="46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  <w:rPrChange w:id="47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  <w:rPrChange w:id="48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521A09">
              <w:rPr>
                <w:rFonts w:ascii="Times New Roman" w:eastAsia="Times New Roman" w:hAnsi="Times New Roman" w:cs="Times New Roman"/>
                <w:szCs w:val="24"/>
                <w:rPrChange w:id="49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521A09">
              <w:rPr>
                <w:rFonts w:ascii="Times New Roman" w:eastAsia="Times New Roman" w:hAnsi="Times New Roman" w:cs="Times New Roman"/>
                <w:szCs w:val="24"/>
                <w:rPrChange w:id="50" w:author="Amira" w:date="2021-08-12T13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7FEA930" w14:textId="6332AFA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Amira" w:date="2021-08-12T13:21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ins w:id="52" w:author="Amira" w:date="2021-08-12T13:21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FAD674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A6034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7DD7C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7074CA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E14956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6B3AE0A" w14:textId="3C1599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3" w:author="Amira" w:date="2021-08-12T13:22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4" w:author="Amira" w:date="2021-08-12T13:22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Amira" w:date="2021-08-12T13:22:00Z">
              <w:r w:rsidRPr="00EC6F38" w:rsidDel="00521A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56" w:author="Amira" w:date="2021-08-12T13:22:00Z">
              <w:r w:rsidR="00521A0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287C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57" w:author="Amira" w:date="2021-08-12T13:22:00Z">
              <w:r w:rsidRPr="00EC6F38" w:rsidDel="00081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408737" w14:textId="419A984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Amira" w:date="2021-08-12T13:23:00Z">
              <w:r w:rsidRPr="00EC6F38" w:rsidDel="00081C23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04B6E" w14:textId="249F9EC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59" w:author="Amira" w:date="2021-08-12T13:23:00Z">
              <w:r w:rsidR="00081C23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  <w:proofErr w:type="spellEnd"/>
              <w:r w:rsidR="00081C2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6771E7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a">
    <w15:presenceInfo w15:providerId="None" w15:userId="Am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81C23"/>
    <w:rsid w:val="0012251A"/>
    <w:rsid w:val="00125355"/>
    <w:rsid w:val="001D038C"/>
    <w:rsid w:val="00240407"/>
    <w:rsid w:val="0042167F"/>
    <w:rsid w:val="00521A09"/>
    <w:rsid w:val="005A794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342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2</cp:revision>
  <dcterms:created xsi:type="dcterms:W3CDTF">2021-08-12T06:54:00Z</dcterms:created>
  <dcterms:modified xsi:type="dcterms:W3CDTF">2021-08-12T06:54:00Z</dcterms:modified>
</cp:coreProperties>
</file>