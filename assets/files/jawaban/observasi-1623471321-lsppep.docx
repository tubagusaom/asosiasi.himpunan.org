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id-ID" w:eastAsia="id-ID"/>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ins w:id="0" w:author="Windows User" w:date="2021-06-12T11:06:00Z">
        <w:r w:rsidR="0095016D">
          <w:rPr>
            <w:rFonts w:ascii="Times New Roman" w:eastAsia="Times New Roman" w:hAnsi="Times New Roman" w:cs="Times New Roman"/>
            <w:sz w:val="24"/>
            <w:szCs w:val="24"/>
          </w:rPr>
          <w:t>.</w:t>
        </w:r>
      </w:ins>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w:t>
      </w:r>
      <w:del w:id="1" w:author="Windows User" w:date="2021-06-12T11:07:00Z">
        <w:r w:rsidRPr="00C50A1E" w:rsidDel="0095016D">
          <w:rPr>
            <w:rFonts w:ascii="Times New Roman" w:eastAsia="Times New Roman" w:hAnsi="Times New Roman" w:cs="Times New Roman"/>
            <w:sz w:val="24"/>
            <w:szCs w:val="24"/>
          </w:rPr>
          <w:delText xml:space="preserve"> kita</w:delText>
        </w:r>
      </w:del>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ins w:id="2" w:author="Windows User" w:date="2021-06-12T11:09:00Z">
        <w:r w:rsidR="0095016D">
          <w:rPr>
            <w:rFonts w:ascii="Times New Roman" w:eastAsia="Times New Roman" w:hAnsi="Times New Roman" w:cs="Times New Roman"/>
            <w:sz w:val="24"/>
            <w:szCs w:val="24"/>
          </w:rPr>
          <w:t>.</w:t>
        </w:r>
      </w:ins>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 xml:space="preserve">Siapa yang </w:t>
      </w:r>
      <w:del w:id="3" w:author="Windows User" w:date="2021-06-12T11:08:00Z">
        <w:r w:rsidRPr="00C50A1E" w:rsidDel="0095016D">
          <w:rPr>
            <w:rFonts w:ascii="Times New Roman" w:eastAsia="Times New Roman" w:hAnsi="Times New Roman" w:cs="Times New Roman"/>
            <w:sz w:val="24"/>
            <w:szCs w:val="24"/>
          </w:rPr>
          <w:delText>suka</w:delText>
        </w:r>
      </w:del>
      <w:r w:rsidRPr="00C50A1E">
        <w:rPr>
          <w:rFonts w:ascii="Times New Roman" w:eastAsia="Times New Roman" w:hAnsi="Times New Roman" w:cs="Times New Roman"/>
          <w:sz w:val="24"/>
          <w:szCs w:val="24"/>
        </w:rPr>
        <w:t xml:space="preserve"> meras</w:t>
      </w:r>
      <w:r>
        <w:rPr>
          <w:rFonts w:ascii="Times New Roman" w:eastAsia="Times New Roman" w:hAnsi="Times New Roman" w:cs="Times New Roman"/>
          <w:sz w:val="24"/>
          <w:szCs w:val="24"/>
        </w:rPr>
        <w:t>a</w:t>
      </w:r>
      <w:ins w:id="4" w:author="Windows User" w:date="2021-06-12T11:09:00Z">
        <w:r w:rsidR="0095016D">
          <w:rPr>
            <w:rFonts w:ascii="Times New Roman" w:eastAsia="Times New Roman" w:hAnsi="Times New Roman" w:cs="Times New Roman"/>
            <w:sz w:val="24"/>
            <w:szCs w:val="24"/>
          </w:rPr>
          <w:t>kan</w:t>
        </w:r>
      </w:ins>
      <w:r>
        <w:rPr>
          <w:rFonts w:ascii="Times New Roman" w:eastAsia="Times New Roman" w:hAnsi="Times New Roman" w:cs="Times New Roman"/>
          <w:sz w:val="24"/>
          <w:szCs w:val="24"/>
        </w:rPr>
        <w:t xml:space="preserve"> bahwa hujan datang bersama na</w:t>
      </w:r>
      <w:ins w:id="5" w:author="Windows User" w:date="2021-06-12T11:08:00Z">
        <w:r w:rsidR="0095016D">
          <w:rPr>
            <w:rFonts w:ascii="Times New Roman" w:eastAsia="Times New Roman" w:hAnsi="Times New Roman" w:cs="Times New Roman"/>
            <w:sz w:val="24"/>
            <w:szCs w:val="24"/>
          </w:rPr>
          <w:t>f</w:t>
        </w:r>
      </w:ins>
      <w:del w:id="6" w:author="Windows User" w:date="2021-06-12T11:08:00Z">
        <w:r w:rsidDel="0095016D">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 xml:space="preserve">su makan yang tiba-tiba </w:t>
      </w:r>
      <w:del w:id="7" w:author="Windows User" w:date="2021-06-12T11:09:00Z">
        <w:r w:rsidRPr="00C50A1E" w:rsidDel="0095016D">
          <w:rPr>
            <w:rFonts w:ascii="Times New Roman" w:eastAsia="Times New Roman" w:hAnsi="Times New Roman" w:cs="Times New Roman"/>
            <w:sz w:val="24"/>
            <w:szCs w:val="24"/>
          </w:rPr>
          <w:delText xml:space="preserve">ikut </w:delText>
        </w:r>
      </w:del>
      <w:r w:rsidRPr="00C50A1E">
        <w:rPr>
          <w:rFonts w:ascii="Times New Roman" w:eastAsia="Times New Roman" w:hAnsi="Times New Roman" w:cs="Times New Roman"/>
          <w:sz w:val="24"/>
          <w:szCs w:val="24"/>
        </w:rPr>
        <w:t>meningkat?</w:t>
      </w:r>
      <w:ins w:id="8" w:author="Windows User" w:date="2021-06-12T11:09:00Z">
        <w:r w:rsidR="0095016D">
          <w:rPr>
            <w:rFonts w:ascii="Times New Roman" w:eastAsia="Times New Roman" w:hAnsi="Times New Roman" w:cs="Times New Roman"/>
            <w:sz w:val="24"/>
            <w:szCs w:val="24"/>
          </w:rPr>
          <w:t>.</w:t>
        </w:r>
      </w:ins>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w:t>
      </w:r>
      <w:del w:id="9" w:author="Windows User" w:date="2021-06-12T11:09:00Z">
        <w:r w:rsidRPr="00C50A1E" w:rsidDel="0095016D">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dalam kemasan</w:t>
      </w:r>
      <w:ins w:id="10" w:author="Windows User" w:date="2021-06-12T11:10:00Z">
        <w:r w:rsidR="0095016D">
          <w:rPr>
            <w:rFonts w:ascii="Times New Roman" w:eastAsia="Times New Roman" w:hAnsi="Times New Roman" w:cs="Times New Roman"/>
            <w:sz w:val="24"/>
            <w:szCs w:val="24"/>
          </w:rPr>
          <w:t xml:space="preserve"> </w:t>
        </w:r>
        <w:r w:rsidR="0095016D" w:rsidRPr="00C50A1E">
          <w:rPr>
            <w:rFonts w:ascii="Times New Roman" w:eastAsia="Times New Roman" w:hAnsi="Times New Roman" w:cs="Times New Roman"/>
            <w:sz w:val="24"/>
            <w:szCs w:val="24"/>
          </w:rPr>
          <w:t>4 porsi</w:t>
        </w:r>
      </w:ins>
      <w:r w:rsidRPr="00C50A1E">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bisa dikonsumsi </w:t>
      </w:r>
      <w:del w:id="11" w:author="Windows User" w:date="2021-06-12T11:10:00Z">
        <w:r w:rsidRPr="00C50A1E" w:rsidDel="0095016D">
          <w:rPr>
            <w:rFonts w:ascii="Times New Roman" w:eastAsia="Times New Roman" w:hAnsi="Times New Roman" w:cs="Times New Roman"/>
            <w:sz w:val="24"/>
            <w:szCs w:val="24"/>
          </w:rPr>
          <w:delText xml:space="preserve">4 porsi </w:delText>
        </w:r>
      </w:del>
      <w:r w:rsidRPr="00C50A1E">
        <w:rPr>
          <w:rFonts w:ascii="Times New Roman" w:eastAsia="Times New Roman" w:hAnsi="Times New Roman" w:cs="Times New Roman"/>
          <w:sz w:val="24"/>
          <w:szCs w:val="24"/>
        </w:rPr>
        <w:t xml:space="preserve">habis </w:t>
      </w:r>
      <w:ins w:id="12" w:author="Windows User" w:date="2021-06-12T11:10:00Z">
        <w:r w:rsidR="0095016D">
          <w:rPr>
            <w:rFonts w:ascii="Times New Roman" w:eastAsia="Times New Roman" w:hAnsi="Times New Roman" w:cs="Times New Roman"/>
            <w:sz w:val="24"/>
            <w:szCs w:val="24"/>
          </w:rPr>
          <w:t xml:space="preserve">dalam </w:t>
        </w:r>
      </w:ins>
      <w:r w:rsidRPr="00C50A1E">
        <w:rPr>
          <w:rFonts w:ascii="Times New Roman" w:eastAsia="Times New Roman" w:hAnsi="Times New Roman" w:cs="Times New Roman"/>
          <w:sz w:val="24"/>
          <w:szCs w:val="24"/>
        </w:rPr>
        <w:t xml:space="preserve">sekali duduk. Belum cukup, </w:t>
      </w:r>
      <w:del w:id="13" w:author="Windows User" w:date="2021-06-12T11:11:00Z">
        <w:r w:rsidRPr="00C50A1E" w:rsidDel="0095016D">
          <w:rPr>
            <w:rFonts w:ascii="Times New Roman" w:eastAsia="Times New Roman" w:hAnsi="Times New Roman" w:cs="Times New Roman"/>
            <w:sz w:val="24"/>
            <w:szCs w:val="24"/>
          </w:rPr>
          <w:delText xml:space="preserve">tambah </w:delText>
        </w:r>
      </w:del>
      <w:ins w:id="14" w:author="Windows User" w:date="2021-06-12T11:11:00Z">
        <w:r w:rsidR="0095016D">
          <w:rPr>
            <w:rFonts w:ascii="Times New Roman" w:eastAsia="Times New Roman" w:hAnsi="Times New Roman" w:cs="Times New Roman"/>
            <w:sz w:val="24"/>
            <w:szCs w:val="24"/>
          </w:rPr>
          <w:t>nambah</w:t>
        </w:r>
        <w:r w:rsidR="0095016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lagi gorengan</w:t>
      </w:r>
      <w:del w:id="15" w:author="Windows User" w:date="2021-06-12T11:11:00Z">
        <w:r w:rsidRPr="00C50A1E" w:rsidDel="0095016D">
          <w:rPr>
            <w:rFonts w:ascii="Times New Roman" w:eastAsia="Times New Roman" w:hAnsi="Times New Roman" w:cs="Times New Roman"/>
            <w:sz w:val="24"/>
            <w:szCs w:val="24"/>
          </w:rPr>
          <w:delText>nya</w:delText>
        </w:r>
      </w:del>
      <w:r w:rsidRPr="00C50A1E">
        <w:rPr>
          <w:rFonts w:ascii="Times New Roman" w:eastAsia="Times New Roman" w:hAnsi="Times New Roman" w:cs="Times New Roman"/>
          <w:sz w:val="24"/>
          <w:szCs w:val="24"/>
        </w:rPr>
        <w:t>, satu-dua biji eh kok jadi lima</w:t>
      </w:r>
      <w:ins w:id="16" w:author="Windows User" w:date="2021-06-12T11:11:00Z">
        <w:r w:rsidR="0095016D">
          <w:rPr>
            <w:rFonts w:ascii="Times New Roman" w:eastAsia="Times New Roman" w:hAnsi="Times New Roman" w:cs="Times New Roman"/>
            <w:sz w:val="24"/>
            <w:szCs w:val="24"/>
          </w:rPr>
          <w:t>.</w:t>
        </w:r>
      </w:ins>
      <w:del w:id="17" w:author="Windows User" w:date="2021-06-12T11:11:00Z">
        <w:r w:rsidRPr="00C50A1E" w:rsidDel="0095016D">
          <w:rPr>
            <w:rFonts w:ascii="Times New Roman" w:eastAsia="Times New Roman" w:hAnsi="Times New Roman" w:cs="Times New Roman"/>
            <w:sz w:val="24"/>
            <w:szCs w:val="24"/>
          </w:rPr>
          <w:delText>?</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ins w:id="18" w:author="Windows User" w:date="2021-06-12T11:12:00Z">
        <w:r w:rsidR="0095016D">
          <w:rPr>
            <w:rFonts w:ascii="Times New Roman" w:eastAsia="Times New Roman" w:hAnsi="Times New Roman" w:cs="Times New Roman"/>
            <w:sz w:val="24"/>
            <w:szCs w:val="24"/>
          </w:rPr>
          <w:t>.</w:t>
        </w:r>
      </w:ins>
      <w:del w:id="19" w:author="Windows User" w:date="2021-06-12T11:12:00Z">
        <w:r w:rsidRPr="00C50A1E" w:rsidDel="0095016D">
          <w:rPr>
            <w:rFonts w:ascii="Times New Roman" w:eastAsia="Times New Roman" w:hAnsi="Times New Roman" w:cs="Times New Roman"/>
            <w:sz w:val="24"/>
            <w:szCs w:val="24"/>
          </w:rPr>
          <w:delText>~</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Ternyata Ini </w:t>
      </w:r>
      <w:del w:id="20" w:author="Windows User" w:date="2021-06-12T11:12:00Z">
        <w:r w:rsidRPr="00C50A1E" w:rsidDel="0095016D">
          <w:rPr>
            <w:rFonts w:ascii="Times New Roman" w:eastAsia="Times New Roman" w:hAnsi="Times New Roman" w:cs="Times New Roman"/>
            <w:b/>
            <w:bCs/>
            <w:sz w:val="24"/>
            <w:szCs w:val="24"/>
          </w:rPr>
          <w:delText>yang Bisa Jadi Sebabnya</w:delText>
        </w:r>
      </w:del>
      <w:ins w:id="21" w:author="Windows User" w:date="2021-06-12T11:12:00Z">
        <w:r w:rsidR="0095016D">
          <w:rPr>
            <w:rFonts w:ascii="Times New Roman" w:eastAsia="Times New Roman" w:hAnsi="Times New Roman" w:cs="Times New Roman"/>
            <w:b/>
            <w:bCs/>
            <w:sz w:val="24"/>
            <w:szCs w:val="24"/>
          </w:rPr>
          <w:t>penyebabnya</w:t>
        </w:r>
      </w:ins>
      <w:r w:rsidRPr="00C50A1E">
        <w:rPr>
          <w:rFonts w:ascii="Times New Roman" w:eastAsia="Times New Roman" w:hAnsi="Times New Roman" w:cs="Times New Roman"/>
          <w:b/>
          <w:bCs/>
          <w:sz w:val="24"/>
          <w:szCs w:val="24"/>
        </w:rPr>
        <w:t>...</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w:t>
      </w:r>
      <w:del w:id="22" w:author="Windows User" w:date="2021-06-12T11:13:00Z">
        <w:r w:rsidRPr="00C50A1E" w:rsidDel="0095016D">
          <w:rPr>
            <w:rFonts w:ascii="Times New Roman" w:eastAsia="Times New Roman" w:hAnsi="Times New Roman" w:cs="Times New Roman"/>
            <w:sz w:val="24"/>
            <w:szCs w:val="24"/>
          </w:rPr>
          <w:delText>deh, mulai aja dulu</w:delText>
        </w:r>
      </w:del>
      <w:ins w:id="23" w:author="Windows User" w:date="2021-06-12T11:13:00Z">
        <w:r w:rsidR="0095016D">
          <w:rPr>
            <w:rFonts w:ascii="Times New Roman" w:eastAsia="Times New Roman" w:hAnsi="Times New Roman" w:cs="Times New Roman"/>
            <w:sz w:val="24"/>
            <w:szCs w:val="24"/>
          </w:rPr>
          <w:t>saja mulai</w:t>
        </w:r>
      </w:ins>
      <w:r w:rsidRPr="00C50A1E">
        <w:rPr>
          <w:rFonts w:ascii="Times New Roman" w:eastAsia="Times New Roman" w:hAnsi="Times New Roman" w:cs="Times New Roman"/>
          <w:sz w:val="24"/>
          <w:szCs w:val="24"/>
        </w:rPr>
        <w:t xml:space="preserve">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w:t>
      </w:r>
      <w:del w:id="24" w:author="Windows User" w:date="2021-06-12T11:14:00Z">
        <w:r w:rsidRPr="00C50A1E" w:rsidDel="0095016D">
          <w:rPr>
            <w:rFonts w:ascii="Times New Roman" w:eastAsia="Times New Roman" w:hAnsi="Times New Roman" w:cs="Times New Roman"/>
            <w:sz w:val="24"/>
            <w:szCs w:val="24"/>
          </w:rPr>
          <w:delText>yang lebih suka naiknya</w:delText>
        </w:r>
      </w:del>
      <w:ins w:id="25" w:author="Windows User" w:date="2021-06-12T11:14:00Z">
        <w:r w:rsidR="0095016D">
          <w:rPr>
            <w:rFonts w:ascii="Times New Roman" w:eastAsia="Times New Roman" w:hAnsi="Times New Roman" w:cs="Times New Roman"/>
            <w:sz w:val="24"/>
            <w:szCs w:val="24"/>
          </w:rPr>
          <w:t>naik</w:t>
        </w:r>
      </w:ins>
      <w:r w:rsidRPr="00C50A1E">
        <w:rPr>
          <w:rFonts w:ascii="Times New Roman" w:eastAsia="Times New Roman" w:hAnsi="Times New Roman" w:cs="Times New Roman"/>
          <w:sz w:val="24"/>
          <w:szCs w:val="24"/>
        </w:rPr>
        <w:t>. Apalagi munculnya kaum-kaum rebahan yang kerjaannya tiduran dan hanya buka tutup media sosial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r w:rsidRPr="0095016D">
        <w:rPr>
          <w:rFonts w:ascii="Times New Roman" w:eastAsia="Times New Roman" w:hAnsi="Times New Roman" w:cs="Times New Roman"/>
          <w:i/>
          <w:sz w:val="24"/>
          <w:szCs w:val="24"/>
          <w:rPrChange w:id="26" w:author="Windows User" w:date="2021-06-12T11:15:00Z">
            <w:rPr>
              <w:rFonts w:ascii="Times New Roman" w:eastAsia="Times New Roman" w:hAnsi="Times New Roman" w:cs="Times New Roman"/>
              <w:sz w:val="24"/>
              <w:szCs w:val="24"/>
            </w:rPr>
          </w:rPrChange>
        </w:rPr>
        <w:t>mager</w:t>
      </w:r>
      <w:r>
        <w:rPr>
          <w:rFonts w:ascii="Times New Roman" w:eastAsia="Times New Roman" w:hAnsi="Times New Roman" w:cs="Times New Roman"/>
          <w:sz w:val="24"/>
          <w:szCs w:val="24"/>
        </w:rPr>
        <w:t xml:space="preserve">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Jadi, jangan salahkan hujan</w:t>
      </w:r>
      <w:del w:id="27" w:author="Windows User" w:date="2021-06-12T11:15:00Z">
        <w:r w:rsidRPr="00C50A1E" w:rsidDel="0095016D">
          <w:rPr>
            <w:rFonts w:ascii="Times New Roman" w:eastAsia="Times New Roman" w:hAnsi="Times New Roman" w:cs="Times New Roman"/>
            <w:sz w:val="24"/>
            <w:szCs w:val="24"/>
          </w:rPr>
          <w:delText>nya</w:delText>
        </w:r>
      </w:del>
      <w:r w:rsidRPr="00C50A1E">
        <w:rPr>
          <w:rFonts w:ascii="Times New Roman" w:eastAsia="Times New Roman" w:hAnsi="Times New Roman" w:cs="Times New Roman"/>
          <w:sz w:val="24"/>
          <w:szCs w:val="24"/>
        </w:rPr>
        <w:t xml:space="preserve">.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ins w:id="28" w:author="Windows User" w:date="2021-06-12T11:15:00Z">
        <w:r w:rsidR="0095016D">
          <w:rPr>
            <w:rFonts w:ascii="Times New Roman" w:eastAsia="Times New Roman" w:hAnsi="Times New Roman" w:cs="Times New Roman"/>
            <w:sz w:val="24"/>
            <w:szCs w:val="24"/>
          </w:rPr>
          <w:t>.</w:t>
        </w:r>
      </w:ins>
      <w:bookmarkStart w:id="29" w:name="_GoBack"/>
      <w:bookmarkEnd w:id="29"/>
      <w:del w:id="30" w:author="Windows User" w:date="2021-06-12T11:15:00Z">
        <w:r w:rsidRPr="00C50A1E" w:rsidDel="0095016D">
          <w:rPr>
            <w:rFonts w:ascii="Times New Roman" w:eastAsia="Times New Roman" w:hAnsi="Times New Roman" w:cs="Times New Roman"/>
            <w:sz w:val="24"/>
            <w:szCs w:val="24"/>
          </w:rPr>
          <w:delText>?</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03A" w:rsidRDefault="0096203A">
      <w:r>
        <w:separator/>
      </w:r>
    </w:p>
  </w:endnote>
  <w:endnote w:type="continuationSeparator" w:id="0">
    <w:p w:rsidR="0096203A" w:rsidRDefault="00962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96203A">
    <w:pPr>
      <w:pStyle w:val="Footer"/>
    </w:pPr>
  </w:p>
  <w:p w:rsidR="00941E77" w:rsidRDefault="009620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03A" w:rsidRDefault="0096203A">
      <w:r>
        <w:separator/>
      </w:r>
    </w:p>
  </w:footnote>
  <w:footnote w:type="continuationSeparator" w:id="0">
    <w:p w:rsidR="0096203A" w:rsidRDefault="009620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Windows Live" w15:userId="3e40a500297cdd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2318A3"/>
    <w:rsid w:val="0042167F"/>
    <w:rsid w:val="00924DF5"/>
    <w:rsid w:val="00927764"/>
    <w:rsid w:val="0095016D"/>
    <w:rsid w:val="0096203A"/>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5BA5"/>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4</cp:revision>
  <dcterms:created xsi:type="dcterms:W3CDTF">2020-08-26T21:16:00Z</dcterms:created>
  <dcterms:modified xsi:type="dcterms:W3CDTF">2021-06-12T04:15:00Z</dcterms:modified>
</cp:coreProperties>
</file>