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2F7F9"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5B4FE66B" w14:textId="77777777" w:rsidR="00D80F46" w:rsidRPr="00A16D9B" w:rsidRDefault="00D80F46" w:rsidP="008D1AF7">
      <w:pPr>
        <w:pStyle w:val="ListParagraph"/>
        <w:spacing w:line="312" w:lineRule="auto"/>
        <w:rPr>
          <w:rFonts w:ascii="Times New Roman" w:hAnsi="Times New Roman" w:cs="Times New Roman"/>
          <w:sz w:val="24"/>
          <w:szCs w:val="24"/>
        </w:rPr>
      </w:pPr>
    </w:p>
    <w:p w14:paraId="23478458" w14:textId="77777777"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14:paraId="09ACE5E9" w14:textId="77777777"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7"/>
      </w:tblGrid>
      <w:tr w:rsidR="00D80F46" w:rsidRPr="00A16D9B" w14:paraId="090C19E2" w14:textId="77777777" w:rsidTr="00D810B0">
        <w:tc>
          <w:tcPr>
            <w:tcW w:w="9350" w:type="dxa"/>
          </w:tcPr>
          <w:p w14:paraId="48FCC920" w14:textId="77777777" w:rsidR="00D80F46" w:rsidRPr="00A16D9B" w:rsidRDefault="00D80F46" w:rsidP="008D1AF7">
            <w:pPr>
              <w:spacing w:line="312" w:lineRule="auto"/>
              <w:rPr>
                <w:rFonts w:ascii="Times New Roman" w:hAnsi="Times New Roman" w:cs="Times New Roman"/>
                <w:sz w:val="24"/>
                <w:szCs w:val="24"/>
              </w:rPr>
            </w:pPr>
          </w:p>
          <w:p w14:paraId="24BCB448" w14:textId="2246E396" w:rsidR="00D80F46" w:rsidRPr="00A16D9B" w:rsidRDefault="009141B8" w:rsidP="009141B8">
            <w:pPr>
              <w:spacing w:line="312" w:lineRule="auto"/>
              <w:jc w:val="center"/>
              <w:rPr>
                <w:rFonts w:ascii="Times New Roman" w:hAnsi="Times New Roman" w:cs="Times New Roman"/>
                <w:b/>
                <w:sz w:val="24"/>
                <w:szCs w:val="24"/>
              </w:rPr>
            </w:pPr>
            <w:ins w:id="0" w:author="feb unsyiah" w:date="2021-02-11T12:13:00Z">
              <w:r>
                <w:rPr>
                  <w:rFonts w:ascii="Times New Roman" w:hAnsi="Times New Roman" w:cs="Times New Roman"/>
                  <w:b/>
                  <w:sz w:val="24"/>
                  <w:szCs w:val="24"/>
                  <w:lang w:val="en-US"/>
                </w:rPr>
                <w:t>PRAKATA</w:t>
              </w:r>
            </w:ins>
            <w:del w:id="1" w:author="feb unsyiah" w:date="2021-02-11T12:13:00Z">
              <w:r w:rsidR="00D80F46" w:rsidRPr="00A16D9B" w:rsidDel="009141B8">
                <w:rPr>
                  <w:rFonts w:ascii="Times New Roman" w:hAnsi="Times New Roman" w:cs="Times New Roman"/>
                  <w:b/>
                  <w:sz w:val="24"/>
                  <w:szCs w:val="24"/>
                </w:rPr>
                <w:delText>KATA PENGANTAR</w:delText>
              </w:r>
            </w:del>
          </w:p>
          <w:p w14:paraId="765CF7F5" w14:textId="77777777" w:rsidR="00D80F46" w:rsidRPr="00A16D9B" w:rsidRDefault="00D80F46" w:rsidP="008D1AF7">
            <w:pPr>
              <w:spacing w:line="312" w:lineRule="auto"/>
              <w:rPr>
                <w:rFonts w:ascii="Times New Roman" w:hAnsi="Times New Roman" w:cs="Times New Roman"/>
                <w:sz w:val="24"/>
                <w:szCs w:val="24"/>
              </w:rPr>
            </w:pPr>
          </w:p>
          <w:p w14:paraId="67A16EFB"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Alhamdulillah,  segala  puji  bagi  Allah  yang  telah  memberikan  segala  bimbingan-Nya  kepada penulis untuk menyelesaikan buku praktikum Jaringan Komputer ini. </w:t>
            </w:r>
          </w:p>
          <w:p w14:paraId="372B927D" w14:textId="77777777" w:rsidR="00D80F46" w:rsidRPr="00A16D9B" w:rsidRDefault="00D80F46" w:rsidP="008D1AF7">
            <w:pPr>
              <w:spacing w:line="312" w:lineRule="auto"/>
              <w:jc w:val="both"/>
              <w:rPr>
                <w:rFonts w:ascii="Times New Roman" w:hAnsi="Times New Roman" w:cs="Times New Roman"/>
                <w:sz w:val="24"/>
                <w:szCs w:val="24"/>
              </w:rPr>
            </w:pPr>
          </w:p>
          <w:p w14:paraId="1D9F9031"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modul  ajar  praktikum  Jaringan  Komputer  program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14:paraId="0D6B65EB" w14:textId="77777777" w:rsidR="00D80F46" w:rsidRPr="00A16D9B" w:rsidRDefault="00D80F46" w:rsidP="008D1AF7">
            <w:pPr>
              <w:spacing w:line="312" w:lineRule="auto"/>
              <w:jc w:val="both"/>
              <w:rPr>
                <w:rFonts w:ascii="Times New Roman" w:hAnsi="Times New Roman" w:cs="Times New Roman"/>
                <w:sz w:val="24"/>
                <w:szCs w:val="24"/>
              </w:rPr>
            </w:pPr>
          </w:p>
          <w:p w14:paraId="00433B98" w14:textId="60C62709" w:rsidR="00502D18" w:rsidRPr="009141B8" w:rsidRDefault="00D80F46" w:rsidP="008D1AF7">
            <w:pPr>
              <w:spacing w:line="312" w:lineRule="auto"/>
              <w:jc w:val="both"/>
              <w:rPr>
                <w:rFonts w:ascii="Times New Roman" w:hAnsi="Times New Roman" w:cs="Times New Roman"/>
                <w:sz w:val="24"/>
                <w:szCs w:val="24"/>
                <w:lang w:val="en-US"/>
                <w:rPrChange w:id="2" w:author="feb unsyiah" w:date="2021-02-11T12:11:00Z">
                  <w:rPr>
                    <w:rFonts w:ascii="Times New Roman" w:hAnsi="Times New Roman" w:cs="Times New Roman"/>
                    <w:sz w:val="24"/>
                    <w:szCs w:val="24"/>
                  </w:rPr>
                </w:rPrChange>
              </w:rPr>
            </w:pPr>
            <w:r w:rsidRPr="00A16D9B">
              <w:rPr>
                <w:rFonts w:ascii="Times New Roman" w:hAnsi="Times New Roman" w:cs="Times New Roman"/>
                <w:sz w:val="24"/>
                <w:szCs w:val="24"/>
              </w:rPr>
              <w:t xml:space="preserve">Penulis  </w:t>
            </w:r>
            <w:proofErr w:type="spellStart"/>
            <w:ins w:id="3" w:author="feb unsyiah" w:date="2021-02-11T12:06:00Z">
              <w:r w:rsidR="00502D18">
                <w:rPr>
                  <w:rFonts w:ascii="Times New Roman" w:hAnsi="Times New Roman" w:cs="Times New Roman"/>
                  <w:sz w:val="24"/>
                  <w:szCs w:val="24"/>
                  <w:lang w:val="en-US"/>
                </w:rPr>
                <w:t>per</w:t>
              </w:r>
            </w:ins>
            <w:del w:id="4" w:author="feb unsyiah" w:date="2021-02-11T12:06:00Z">
              <w:r w:rsidRPr="00A16D9B" w:rsidDel="00502D18">
                <w:rPr>
                  <w:rFonts w:ascii="Times New Roman" w:hAnsi="Times New Roman" w:cs="Times New Roman"/>
                  <w:sz w:val="24"/>
                  <w:szCs w:val="24"/>
                </w:rPr>
                <w:delText>me</w:delText>
              </w:r>
            </w:del>
            <w:ins w:id="5" w:author="feb unsyiah" w:date="2021-02-11T12:06:00Z">
              <w:r w:rsidR="00502D18">
                <w:rPr>
                  <w:rFonts w:ascii="Times New Roman" w:hAnsi="Times New Roman" w:cs="Times New Roman"/>
                  <w:sz w:val="24"/>
                  <w:szCs w:val="24"/>
                  <w:lang w:val="en-US"/>
                </w:rPr>
                <w:t>caya</w:t>
              </w:r>
              <w:proofErr w:type="spellEnd"/>
              <w:r w:rsidR="00502D18">
                <w:rPr>
                  <w:rFonts w:ascii="Times New Roman" w:hAnsi="Times New Roman" w:cs="Times New Roman"/>
                  <w:sz w:val="24"/>
                  <w:szCs w:val="24"/>
                  <w:lang w:val="en-US"/>
                </w:rPr>
                <w:t xml:space="preserve"> </w:t>
              </w:r>
              <w:proofErr w:type="spellStart"/>
              <w:r w:rsidR="00502D18">
                <w:rPr>
                  <w:rFonts w:ascii="Times New Roman" w:hAnsi="Times New Roman" w:cs="Times New Roman"/>
                  <w:sz w:val="24"/>
                  <w:szCs w:val="24"/>
                  <w:lang w:val="en-US"/>
                </w:rPr>
                <w:t>bahwa</w:t>
              </w:r>
              <w:proofErr w:type="spellEnd"/>
              <w:r w:rsidR="00502D18">
                <w:rPr>
                  <w:rFonts w:ascii="Times New Roman" w:hAnsi="Times New Roman" w:cs="Times New Roman"/>
                  <w:sz w:val="24"/>
                  <w:szCs w:val="24"/>
                  <w:lang w:val="en-US"/>
                </w:rPr>
                <w:t xml:space="preserve"> </w:t>
              </w:r>
              <w:proofErr w:type="spellStart"/>
              <w:r w:rsidR="00502D18">
                <w:rPr>
                  <w:rFonts w:ascii="Times New Roman" w:hAnsi="Times New Roman" w:cs="Times New Roman"/>
                  <w:sz w:val="24"/>
                  <w:szCs w:val="24"/>
                  <w:lang w:val="en-US"/>
                </w:rPr>
                <w:t>buku</w:t>
              </w:r>
              <w:proofErr w:type="spellEnd"/>
              <w:r w:rsidR="00502D18">
                <w:rPr>
                  <w:rFonts w:ascii="Times New Roman" w:hAnsi="Times New Roman" w:cs="Times New Roman"/>
                  <w:sz w:val="24"/>
                  <w:szCs w:val="24"/>
                  <w:lang w:val="en-US"/>
                </w:rPr>
                <w:t xml:space="preserve"> </w:t>
              </w:r>
              <w:proofErr w:type="spellStart"/>
              <w:r w:rsidR="00502D18">
                <w:rPr>
                  <w:rFonts w:ascii="Times New Roman" w:hAnsi="Times New Roman" w:cs="Times New Roman"/>
                  <w:sz w:val="24"/>
                  <w:szCs w:val="24"/>
                  <w:lang w:val="en-US"/>
                </w:rPr>
                <w:t>ini</w:t>
              </w:r>
              <w:proofErr w:type="spellEnd"/>
              <w:r w:rsidR="00502D18">
                <w:rPr>
                  <w:rFonts w:ascii="Times New Roman" w:hAnsi="Times New Roman" w:cs="Times New Roman"/>
                  <w:sz w:val="24"/>
                  <w:szCs w:val="24"/>
                  <w:lang w:val="en-US"/>
                </w:rPr>
                <w:t xml:space="preserve"> </w:t>
              </w:r>
            </w:ins>
            <w:proofErr w:type="spellStart"/>
            <w:ins w:id="6" w:author="feb unsyiah" w:date="2021-02-11T12:07:00Z">
              <w:r w:rsidR="00502D18">
                <w:rPr>
                  <w:rFonts w:ascii="Times New Roman" w:hAnsi="Times New Roman" w:cs="Times New Roman"/>
                  <w:sz w:val="24"/>
                  <w:szCs w:val="24"/>
                  <w:lang w:val="en-US"/>
                </w:rPr>
                <w:t>sangat</w:t>
              </w:r>
              <w:proofErr w:type="spellEnd"/>
              <w:r w:rsidR="00502D18">
                <w:rPr>
                  <w:rFonts w:ascii="Times New Roman" w:hAnsi="Times New Roman" w:cs="Times New Roman"/>
                  <w:sz w:val="24"/>
                  <w:szCs w:val="24"/>
                  <w:lang w:val="en-US"/>
                </w:rPr>
                <w:t xml:space="preserve"> </w:t>
              </w:r>
              <w:proofErr w:type="spellStart"/>
              <w:r w:rsidR="00502D18">
                <w:rPr>
                  <w:rFonts w:ascii="Times New Roman" w:hAnsi="Times New Roman" w:cs="Times New Roman"/>
                  <w:sz w:val="24"/>
                  <w:szCs w:val="24"/>
                  <w:lang w:val="en-US"/>
                </w:rPr>
                <w:t>coco</w:t>
              </w:r>
            </w:ins>
            <w:del w:id="7" w:author="feb unsyiah" w:date="2021-02-11T12:07:00Z">
              <w:r w:rsidRPr="00A16D9B" w:rsidDel="00502D18">
                <w:rPr>
                  <w:rFonts w:ascii="Times New Roman" w:hAnsi="Times New Roman" w:cs="Times New Roman"/>
                  <w:sz w:val="24"/>
                  <w:szCs w:val="24"/>
                </w:rPr>
                <w:delText>nyadari</w:delText>
              </w:r>
            </w:del>
            <w:ins w:id="8" w:author="feb unsyiah" w:date="2021-02-11T12:07:00Z">
              <w:r w:rsidR="00502D18">
                <w:rPr>
                  <w:rFonts w:ascii="Times New Roman" w:hAnsi="Times New Roman" w:cs="Times New Roman"/>
                  <w:sz w:val="24"/>
                  <w:szCs w:val="24"/>
                  <w:lang w:val="en-US"/>
                </w:rPr>
                <w:t>k</w:t>
              </w:r>
              <w:proofErr w:type="spellEnd"/>
              <w:r w:rsidR="00502D18">
                <w:rPr>
                  <w:rFonts w:ascii="Times New Roman" w:hAnsi="Times New Roman" w:cs="Times New Roman"/>
                  <w:sz w:val="24"/>
                  <w:szCs w:val="24"/>
                  <w:lang w:val="en-US"/>
                </w:rPr>
                <w:t xml:space="preserve"> </w:t>
              </w:r>
              <w:proofErr w:type="spellStart"/>
              <w:r w:rsidR="00502D18">
                <w:rPr>
                  <w:rFonts w:ascii="Times New Roman" w:hAnsi="Times New Roman" w:cs="Times New Roman"/>
                  <w:sz w:val="24"/>
                  <w:szCs w:val="24"/>
                  <w:lang w:val="en-US"/>
                </w:rPr>
                <w:t>dipakai</w:t>
              </w:r>
              <w:proofErr w:type="spellEnd"/>
              <w:r w:rsidR="00502D18">
                <w:rPr>
                  <w:rFonts w:ascii="Times New Roman" w:hAnsi="Times New Roman" w:cs="Times New Roman"/>
                  <w:sz w:val="24"/>
                  <w:szCs w:val="24"/>
                  <w:lang w:val="en-US"/>
                </w:rPr>
                <w:t xml:space="preserve"> oleh </w:t>
              </w:r>
              <w:proofErr w:type="spellStart"/>
              <w:r w:rsidR="00502D18">
                <w:rPr>
                  <w:rFonts w:ascii="Times New Roman" w:hAnsi="Times New Roman" w:cs="Times New Roman"/>
                  <w:sz w:val="24"/>
                  <w:szCs w:val="24"/>
                  <w:lang w:val="en-US"/>
                </w:rPr>
                <w:t>mahasiswa</w:t>
              </w:r>
              <w:proofErr w:type="spellEnd"/>
              <w:r w:rsidR="00502D18">
                <w:rPr>
                  <w:rFonts w:ascii="Times New Roman" w:hAnsi="Times New Roman" w:cs="Times New Roman"/>
                  <w:sz w:val="24"/>
                  <w:szCs w:val="24"/>
                  <w:lang w:val="en-US"/>
                </w:rPr>
                <w:t xml:space="preserve"> D3/D4</w:t>
              </w:r>
            </w:ins>
            <w:r w:rsidRPr="00A16D9B">
              <w:rPr>
                <w:rFonts w:ascii="Times New Roman" w:hAnsi="Times New Roman" w:cs="Times New Roman"/>
                <w:sz w:val="24"/>
                <w:szCs w:val="24"/>
              </w:rPr>
              <w:t xml:space="preserve"> </w:t>
            </w:r>
            <w:proofErr w:type="spellStart"/>
            <w:ins w:id="9" w:author="feb unsyiah" w:date="2021-02-11T12:08:00Z">
              <w:r w:rsidR="00502D18">
                <w:rPr>
                  <w:rFonts w:ascii="Times New Roman" w:hAnsi="Times New Roman" w:cs="Times New Roman"/>
                  <w:sz w:val="24"/>
                  <w:szCs w:val="24"/>
                  <w:lang w:val="en-US"/>
                </w:rPr>
                <w:t>Politeknik</w:t>
              </w:r>
            </w:ins>
            <w:proofErr w:type="spellEnd"/>
            <w:r w:rsidRPr="00A16D9B">
              <w:rPr>
                <w:rFonts w:ascii="Times New Roman" w:hAnsi="Times New Roman" w:cs="Times New Roman"/>
                <w:sz w:val="24"/>
                <w:szCs w:val="24"/>
              </w:rPr>
              <w:t xml:space="preserve"> </w:t>
            </w:r>
            <w:ins w:id="10" w:author="feb unsyiah" w:date="2021-02-11T12:07:00Z">
              <w:r w:rsidR="00502D18">
                <w:rPr>
                  <w:rFonts w:ascii="Times New Roman" w:hAnsi="Times New Roman" w:cs="Times New Roman"/>
                  <w:sz w:val="24"/>
                  <w:szCs w:val="24"/>
                  <w:lang w:val="en-US"/>
                </w:rPr>
                <w:t xml:space="preserve">dan </w:t>
              </w:r>
              <w:proofErr w:type="spellStart"/>
              <w:r w:rsidR="00502D18">
                <w:rPr>
                  <w:rFonts w:ascii="Times New Roman" w:hAnsi="Times New Roman" w:cs="Times New Roman"/>
                  <w:sz w:val="24"/>
                  <w:szCs w:val="24"/>
                  <w:lang w:val="en-US"/>
                </w:rPr>
                <w:t>mas</w:t>
              </w:r>
            </w:ins>
            <w:ins w:id="11" w:author="feb unsyiah" w:date="2021-02-11T12:08:00Z">
              <w:r w:rsidR="00502D18">
                <w:rPr>
                  <w:rFonts w:ascii="Times New Roman" w:hAnsi="Times New Roman" w:cs="Times New Roman"/>
                  <w:sz w:val="24"/>
                  <w:szCs w:val="24"/>
                  <w:lang w:val="en-US"/>
                </w:rPr>
                <w:t>yarakat</w:t>
              </w:r>
              <w:proofErr w:type="spellEnd"/>
              <w:r w:rsidR="00502D18">
                <w:rPr>
                  <w:rFonts w:ascii="Times New Roman" w:hAnsi="Times New Roman" w:cs="Times New Roman"/>
                  <w:sz w:val="24"/>
                  <w:szCs w:val="24"/>
                  <w:lang w:val="en-US"/>
                </w:rPr>
                <w:t xml:space="preserve"> pada </w:t>
              </w:r>
              <w:proofErr w:type="spellStart"/>
              <w:r w:rsidR="00502D18">
                <w:rPr>
                  <w:rFonts w:ascii="Times New Roman" w:hAnsi="Times New Roman" w:cs="Times New Roman"/>
                  <w:sz w:val="24"/>
                  <w:szCs w:val="24"/>
                  <w:lang w:val="en-US"/>
                </w:rPr>
                <w:t>umumnya</w:t>
              </w:r>
              <w:proofErr w:type="spellEnd"/>
              <w:r w:rsidR="00502D18">
                <w:rPr>
                  <w:rFonts w:ascii="Times New Roman" w:hAnsi="Times New Roman" w:cs="Times New Roman"/>
                  <w:sz w:val="24"/>
                  <w:szCs w:val="24"/>
                  <w:lang w:val="en-US"/>
                </w:rPr>
                <w:t xml:space="preserve">, </w:t>
              </w:r>
              <w:proofErr w:type="spellStart"/>
              <w:r w:rsidR="00502D18">
                <w:rPr>
                  <w:rFonts w:ascii="Times New Roman" w:hAnsi="Times New Roman" w:cs="Times New Roman"/>
                  <w:sz w:val="24"/>
                  <w:szCs w:val="24"/>
                  <w:lang w:val="en-US"/>
                </w:rPr>
                <w:t>terutama</w:t>
              </w:r>
              <w:proofErr w:type="spellEnd"/>
              <w:r w:rsidR="00502D18">
                <w:rPr>
                  <w:rFonts w:ascii="Times New Roman" w:hAnsi="Times New Roman" w:cs="Times New Roman"/>
                  <w:sz w:val="24"/>
                  <w:szCs w:val="24"/>
                  <w:lang w:val="en-US"/>
                </w:rPr>
                <w:t xml:space="preserve"> </w:t>
              </w:r>
              <w:proofErr w:type="spellStart"/>
              <w:r w:rsidR="00502D18">
                <w:rPr>
                  <w:rFonts w:ascii="Times New Roman" w:hAnsi="Times New Roman" w:cs="Times New Roman"/>
                  <w:sz w:val="24"/>
                  <w:szCs w:val="24"/>
                  <w:lang w:val="en-US"/>
                </w:rPr>
                <w:t>bagi</w:t>
              </w:r>
              <w:proofErr w:type="spellEnd"/>
              <w:r w:rsidR="00502D18">
                <w:rPr>
                  <w:rFonts w:ascii="Times New Roman" w:hAnsi="Times New Roman" w:cs="Times New Roman"/>
                  <w:sz w:val="24"/>
                  <w:szCs w:val="24"/>
                  <w:lang w:val="en-US"/>
                </w:rPr>
                <w:t xml:space="preserve"> yang </w:t>
              </w:r>
            </w:ins>
            <w:proofErr w:type="spellStart"/>
            <w:ins w:id="12" w:author="feb unsyiah" w:date="2021-02-11T12:18:00Z">
              <w:r w:rsidR="000E4958">
                <w:rPr>
                  <w:rFonts w:ascii="Times New Roman" w:hAnsi="Times New Roman" w:cs="Times New Roman"/>
                  <w:sz w:val="24"/>
                  <w:szCs w:val="24"/>
                  <w:lang w:val="en-US"/>
                </w:rPr>
                <w:t>ingin</w:t>
              </w:r>
              <w:proofErr w:type="spellEnd"/>
              <w:r w:rsidR="000E4958">
                <w:rPr>
                  <w:rFonts w:ascii="Times New Roman" w:hAnsi="Times New Roman" w:cs="Times New Roman"/>
                  <w:sz w:val="24"/>
                  <w:szCs w:val="24"/>
                  <w:lang w:val="en-US"/>
                </w:rPr>
                <w:t xml:space="preserve"> </w:t>
              </w:r>
            </w:ins>
            <w:proofErr w:type="spellStart"/>
            <w:ins w:id="13" w:author="feb unsyiah" w:date="2021-02-11T12:08:00Z">
              <w:r w:rsidR="00502D18">
                <w:rPr>
                  <w:rFonts w:ascii="Times New Roman" w:hAnsi="Times New Roman" w:cs="Times New Roman"/>
                  <w:sz w:val="24"/>
                  <w:szCs w:val="24"/>
                  <w:lang w:val="en-US"/>
                </w:rPr>
                <w:t>mempelajari</w:t>
              </w:r>
              <w:proofErr w:type="spellEnd"/>
              <w:r w:rsidR="00502D18">
                <w:rPr>
                  <w:rFonts w:ascii="Times New Roman" w:hAnsi="Times New Roman" w:cs="Times New Roman"/>
                  <w:sz w:val="24"/>
                  <w:szCs w:val="24"/>
                  <w:lang w:val="en-US"/>
                </w:rPr>
                <w:t xml:space="preserve"> </w:t>
              </w:r>
            </w:ins>
            <w:proofErr w:type="spellStart"/>
            <w:ins w:id="14" w:author="feb unsyiah" w:date="2021-02-11T12:09:00Z">
              <w:r w:rsidR="00502D18">
                <w:rPr>
                  <w:rFonts w:ascii="Times New Roman" w:hAnsi="Times New Roman" w:cs="Times New Roman"/>
                  <w:sz w:val="24"/>
                  <w:szCs w:val="24"/>
                  <w:lang w:val="en-US"/>
                </w:rPr>
                <w:t>sistem</w:t>
              </w:r>
              <w:proofErr w:type="spellEnd"/>
              <w:r w:rsidR="00502D18">
                <w:rPr>
                  <w:rFonts w:ascii="Times New Roman" w:hAnsi="Times New Roman" w:cs="Times New Roman"/>
                  <w:sz w:val="24"/>
                  <w:szCs w:val="24"/>
                  <w:lang w:val="en-US"/>
                </w:rPr>
                <w:t xml:space="preserve"> </w:t>
              </w:r>
              <w:proofErr w:type="spellStart"/>
              <w:r w:rsidR="00502D18">
                <w:rPr>
                  <w:rFonts w:ascii="Times New Roman" w:hAnsi="Times New Roman" w:cs="Times New Roman"/>
                  <w:sz w:val="24"/>
                  <w:szCs w:val="24"/>
                  <w:lang w:val="en-US"/>
                </w:rPr>
                <w:t>jaringan</w:t>
              </w:r>
              <w:proofErr w:type="spellEnd"/>
              <w:r w:rsidR="00502D18">
                <w:rPr>
                  <w:rFonts w:ascii="Times New Roman" w:hAnsi="Times New Roman" w:cs="Times New Roman"/>
                  <w:sz w:val="24"/>
                  <w:szCs w:val="24"/>
                  <w:lang w:val="en-US"/>
                </w:rPr>
                <w:t xml:space="preserve"> </w:t>
              </w:r>
              <w:proofErr w:type="spellStart"/>
              <w:r w:rsidR="00502D18">
                <w:rPr>
                  <w:rFonts w:ascii="Times New Roman" w:hAnsi="Times New Roman" w:cs="Times New Roman"/>
                  <w:sz w:val="24"/>
                  <w:szCs w:val="24"/>
                  <w:lang w:val="en-US"/>
                </w:rPr>
                <w:t>komputer</w:t>
              </w:r>
              <w:proofErr w:type="spellEnd"/>
              <w:r w:rsidR="00502D18">
                <w:rPr>
                  <w:rFonts w:ascii="Times New Roman" w:hAnsi="Times New Roman" w:cs="Times New Roman"/>
                  <w:sz w:val="24"/>
                  <w:szCs w:val="24"/>
                  <w:lang w:val="en-US"/>
                </w:rPr>
                <w:t xml:space="preserve">. </w:t>
              </w:r>
              <w:proofErr w:type="spellStart"/>
              <w:r w:rsidR="00502D18">
                <w:rPr>
                  <w:rFonts w:ascii="Times New Roman" w:hAnsi="Times New Roman" w:cs="Times New Roman"/>
                  <w:sz w:val="24"/>
                  <w:szCs w:val="24"/>
                  <w:lang w:val="en-US"/>
                </w:rPr>
                <w:t>Buku</w:t>
              </w:r>
              <w:proofErr w:type="spellEnd"/>
              <w:r w:rsidR="00502D18">
                <w:rPr>
                  <w:rFonts w:ascii="Times New Roman" w:hAnsi="Times New Roman" w:cs="Times New Roman"/>
                  <w:sz w:val="24"/>
                  <w:szCs w:val="24"/>
                  <w:lang w:val="en-US"/>
                </w:rPr>
                <w:t xml:space="preserve"> </w:t>
              </w:r>
              <w:proofErr w:type="spellStart"/>
              <w:r w:rsidR="00502D18">
                <w:rPr>
                  <w:rFonts w:ascii="Times New Roman" w:hAnsi="Times New Roman" w:cs="Times New Roman"/>
                  <w:sz w:val="24"/>
                  <w:szCs w:val="24"/>
                  <w:lang w:val="en-US"/>
                </w:rPr>
                <w:t>ini</w:t>
              </w:r>
              <w:proofErr w:type="spellEnd"/>
              <w:r w:rsidR="00502D18">
                <w:rPr>
                  <w:rFonts w:ascii="Times New Roman" w:hAnsi="Times New Roman" w:cs="Times New Roman"/>
                  <w:sz w:val="24"/>
                  <w:szCs w:val="24"/>
                  <w:lang w:val="en-US"/>
                </w:rPr>
                <w:t xml:space="preserve"> </w:t>
              </w:r>
              <w:proofErr w:type="spellStart"/>
              <w:r w:rsidR="00502D18">
                <w:rPr>
                  <w:rFonts w:ascii="Times New Roman" w:hAnsi="Times New Roman" w:cs="Times New Roman"/>
                  <w:sz w:val="24"/>
                  <w:szCs w:val="24"/>
                  <w:lang w:val="en-US"/>
                </w:rPr>
                <w:t>mengadopsi</w:t>
              </w:r>
              <w:proofErr w:type="spellEnd"/>
              <w:r w:rsidR="00502D18">
                <w:rPr>
                  <w:rFonts w:ascii="Times New Roman" w:hAnsi="Times New Roman" w:cs="Times New Roman"/>
                  <w:sz w:val="24"/>
                  <w:szCs w:val="24"/>
                  <w:lang w:val="en-US"/>
                </w:rPr>
                <w:t xml:space="preserve"> </w:t>
              </w:r>
            </w:ins>
            <w:proofErr w:type="spellStart"/>
            <w:ins w:id="15" w:author="feb unsyiah" w:date="2021-02-11T12:10:00Z">
              <w:r w:rsidR="00502D18">
                <w:rPr>
                  <w:rFonts w:ascii="Times New Roman" w:hAnsi="Times New Roman" w:cs="Times New Roman"/>
                  <w:sz w:val="24"/>
                  <w:szCs w:val="24"/>
                  <w:lang w:val="en-US"/>
                </w:rPr>
                <w:t>standar</w:t>
              </w:r>
              <w:proofErr w:type="spellEnd"/>
              <w:r w:rsidR="00502D18">
                <w:rPr>
                  <w:rFonts w:ascii="Times New Roman" w:hAnsi="Times New Roman" w:cs="Times New Roman"/>
                  <w:sz w:val="24"/>
                  <w:szCs w:val="24"/>
                  <w:lang w:val="en-US"/>
                </w:rPr>
                <w:t xml:space="preserve"> </w:t>
              </w:r>
              <w:proofErr w:type="spellStart"/>
              <w:r w:rsidR="00502D18">
                <w:rPr>
                  <w:rFonts w:ascii="Times New Roman" w:hAnsi="Times New Roman" w:cs="Times New Roman"/>
                  <w:sz w:val="24"/>
                  <w:szCs w:val="24"/>
                  <w:lang w:val="en-US"/>
                </w:rPr>
                <w:t>s</w:t>
              </w:r>
              <w:r w:rsidR="009141B8">
                <w:rPr>
                  <w:rFonts w:ascii="Times New Roman" w:hAnsi="Times New Roman" w:cs="Times New Roman"/>
                  <w:sz w:val="24"/>
                  <w:szCs w:val="24"/>
                  <w:lang w:val="en-US"/>
                </w:rPr>
                <w:t>i</w:t>
              </w:r>
              <w:r w:rsidR="00502D18">
                <w:rPr>
                  <w:rFonts w:ascii="Times New Roman" w:hAnsi="Times New Roman" w:cs="Times New Roman"/>
                  <w:sz w:val="24"/>
                  <w:szCs w:val="24"/>
                  <w:lang w:val="en-US"/>
                </w:rPr>
                <w:t>stem</w:t>
              </w:r>
              <w:proofErr w:type="spellEnd"/>
              <w:r w:rsidR="00502D18">
                <w:rPr>
                  <w:rFonts w:ascii="Times New Roman" w:hAnsi="Times New Roman" w:cs="Times New Roman"/>
                  <w:sz w:val="24"/>
                  <w:szCs w:val="24"/>
                  <w:lang w:val="en-US"/>
                </w:rPr>
                <w:t xml:space="preserve"> </w:t>
              </w:r>
              <w:proofErr w:type="spellStart"/>
              <w:r w:rsidR="00502D18">
                <w:rPr>
                  <w:rFonts w:ascii="Times New Roman" w:hAnsi="Times New Roman" w:cs="Times New Roman"/>
                  <w:sz w:val="24"/>
                  <w:szCs w:val="24"/>
                  <w:lang w:val="en-US"/>
                </w:rPr>
                <w:t>jaringan</w:t>
              </w:r>
              <w:proofErr w:type="spellEnd"/>
              <w:r w:rsidR="00502D18">
                <w:rPr>
                  <w:rFonts w:ascii="Times New Roman" w:hAnsi="Times New Roman" w:cs="Times New Roman"/>
                  <w:sz w:val="24"/>
                  <w:szCs w:val="24"/>
                  <w:lang w:val="en-US"/>
                </w:rPr>
                <w:t xml:space="preserve"> yang </w:t>
              </w:r>
              <w:proofErr w:type="spellStart"/>
              <w:r w:rsidR="00502D18">
                <w:rPr>
                  <w:rFonts w:ascii="Times New Roman" w:hAnsi="Times New Roman" w:cs="Times New Roman"/>
                  <w:sz w:val="24"/>
                  <w:szCs w:val="24"/>
                  <w:lang w:val="en-US"/>
                </w:rPr>
                <w:t>biasa</w:t>
              </w:r>
              <w:proofErr w:type="spellEnd"/>
              <w:r w:rsidR="00502D18">
                <w:rPr>
                  <w:rFonts w:ascii="Times New Roman" w:hAnsi="Times New Roman" w:cs="Times New Roman"/>
                  <w:sz w:val="24"/>
                  <w:szCs w:val="24"/>
                  <w:lang w:val="en-US"/>
                </w:rPr>
                <w:t xml:space="preserve"> </w:t>
              </w:r>
              <w:proofErr w:type="spellStart"/>
              <w:r w:rsidR="00502D18">
                <w:rPr>
                  <w:rFonts w:ascii="Times New Roman" w:hAnsi="Times New Roman" w:cs="Times New Roman"/>
                  <w:sz w:val="24"/>
                  <w:szCs w:val="24"/>
                  <w:lang w:val="en-US"/>
                </w:rPr>
                <w:t>dipakai</w:t>
              </w:r>
              <w:proofErr w:type="spellEnd"/>
              <w:r w:rsidR="009141B8">
                <w:rPr>
                  <w:rFonts w:ascii="Times New Roman" w:hAnsi="Times New Roman" w:cs="Times New Roman"/>
                  <w:sz w:val="24"/>
                  <w:szCs w:val="24"/>
                  <w:lang w:val="en-US"/>
                </w:rPr>
                <w:t xml:space="preserve"> </w:t>
              </w:r>
              <w:proofErr w:type="spellStart"/>
              <w:r w:rsidR="009141B8">
                <w:rPr>
                  <w:rFonts w:ascii="Times New Roman" w:hAnsi="Times New Roman" w:cs="Times New Roman"/>
                  <w:sz w:val="24"/>
                  <w:szCs w:val="24"/>
                  <w:lang w:val="en-US"/>
                </w:rPr>
                <w:t>dalam</w:t>
              </w:r>
              <w:proofErr w:type="spellEnd"/>
              <w:r w:rsidR="009141B8">
                <w:rPr>
                  <w:rFonts w:ascii="Times New Roman" w:hAnsi="Times New Roman" w:cs="Times New Roman"/>
                  <w:sz w:val="24"/>
                  <w:szCs w:val="24"/>
                  <w:lang w:val="en-US"/>
                </w:rPr>
                <w:t xml:space="preserve"> </w:t>
              </w:r>
              <w:proofErr w:type="spellStart"/>
              <w:r w:rsidR="009141B8">
                <w:rPr>
                  <w:rFonts w:ascii="Times New Roman" w:hAnsi="Times New Roman" w:cs="Times New Roman"/>
                  <w:sz w:val="24"/>
                  <w:szCs w:val="24"/>
                  <w:lang w:val="en-US"/>
                </w:rPr>
                <w:t>ilmu</w:t>
              </w:r>
              <w:proofErr w:type="spellEnd"/>
              <w:r w:rsidR="009141B8">
                <w:rPr>
                  <w:rFonts w:ascii="Times New Roman" w:hAnsi="Times New Roman" w:cs="Times New Roman"/>
                  <w:sz w:val="24"/>
                  <w:szCs w:val="24"/>
                  <w:lang w:val="en-US"/>
                </w:rPr>
                <w:t xml:space="preserve"> </w:t>
              </w:r>
            </w:ins>
            <w:proofErr w:type="spellStart"/>
            <w:ins w:id="16" w:author="feb unsyiah" w:date="2021-02-11T12:17:00Z">
              <w:r w:rsidR="000E4958">
                <w:rPr>
                  <w:rFonts w:ascii="Times New Roman" w:hAnsi="Times New Roman" w:cs="Times New Roman"/>
                  <w:sz w:val="24"/>
                  <w:szCs w:val="24"/>
                  <w:lang w:val="en-US"/>
                </w:rPr>
                <w:t>k</w:t>
              </w:r>
            </w:ins>
            <w:ins w:id="17" w:author="feb unsyiah" w:date="2021-02-11T12:10:00Z">
              <w:r w:rsidR="009141B8">
                <w:rPr>
                  <w:rFonts w:ascii="Times New Roman" w:hAnsi="Times New Roman" w:cs="Times New Roman"/>
                  <w:sz w:val="24"/>
                  <w:szCs w:val="24"/>
                  <w:lang w:val="en-US"/>
                </w:rPr>
                <w:t>omputer</w:t>
              </w:r>
            </w:ins>
            <w:proofErr w:type="spellEnd"/>
            <w:ins w:id="18" w:author="feb unsyiah" w:date="2021-02-11T12:15:00Z">
              <w:r w:rsidR="009141B8">
                <w:rPr>
                  <w:rFonts w:ascii="Times New Roman" w:hAnsi="Times New Roman" w:cs="Times New Roman"/>
                  <w:sz w:val="24"/>
                  <w:szCs w:val="24"/>
                  <w:lang w:val="en-US"/>
                </w:rPr>
                <w:t xml:space="preserve">, </w:t>
              </w:r>
              <w:proofErr w:type="spellStart"/>
              <w:r w:rsidR="009141B8">
                <w:rPr>
                  <w:rFonts w:ascii="Times New Roman" w:hAnsi="Times New Roman" w:cs="Times New Roman"/>
                  <w:sz w:val="24"/>
                  <w:szCs w:val="24"/>
                  <w:lang w:val="en-US"/>
                </w:rPr>
                <w:t>sehingga</w:t>
              </w:r>
              <w:proofErr w:type="spellEnd"/>
              <w:r w:rsidR="009141B8">
                <w:rPr>
                  <w:rFonts w:ascii="Times New Roman" w:hAnsi="Times New Roman" w:cs="Times New Roman"/>
                  <w:sz w:val="24"/>
                  <w:szCs w:val="24"/>
                  <w:lang w:val="en-US"/>
                </w:rPr>
                <w:t xml:space="preserve"> </w:t>
              </w:r>
              <w:proofErr w:type="spellStart"/>
              <w:r w:rsidR="009141B8">
                <w:rPr>
                  <w:rFonts w:ascii="Times New Roman" w:hAnsi="Times New Roman" w:cs="Times New Roman"/>
                  <w:sz w:val="24"/>
                  <w:szCs w:val="24"/>
                  <w:lang w:val="en-US"/>
                </w:rPr>
                <w:t>bisa</w:t>
              </w:r>
              <w:proofErr w:type="spellEnd"/>
              <w:r w:rsidR="009141B8">
                <w:rPr>
                  <w:rFonts w:ascii="Times New Roman" w:hAnsi="Times New Roman" w:cs="Times New Roman"/>
                  <w:sz w:val="24"/>
                  <w:szCs w:val="24"/>
                  <w:lang w:val="en-US"/>
                </w:rPr>
                <w:t xml:space="preserve"> </w:t>
              </w:r>
              <w:proofErr w:type="spellStart"/>
              <w:r w:rsidR="009141B8">
                <w:rPr>
                  <w:rFonts w:ascii="Times New Roman" w:hAnsi="Times New Roman" w:cs="Times New Roman"/>
                  <w:sz w:val="24"/>
                  <w:szCs w:val="24"/>
                  <w:lang w:val="en-US"/>
                </w:rPr>
                <w:t>diaplikasi</w:t>
              </w:r>
              <w:proofErr w:type="spellEnd"/>
              <w:r w:rsidR="009141B8">
                <w:rPr>
                  <w:rFonts w:ascii="Times New Roman" w:hAnsi="Times New Roman" w:cs="Times New Roman"/>
                  <w:sz w:val="24"/>
                  <w:szCs w:val="24"/>
                  <w:lang w:val="en-US"/>
                </w:rPr>
                <w:t xml:space="preserve"> </w:t>
              </w:r>
              <w:proofErr w:type="spellStart"/>
              <w:r w:rsidR="009141B8">
                <w:rPr>
                  <w:rFonts w:ascii="Times New Roman" w:hAnsi="Times New Roman" w:cs="Times New Roman"/>
                  <w:sz w:val="24"/>
                  <w:szCs w:val="24"/>
                  <w:lang w:val="en-US"/>
                </w:rPr>
                <w:t>dimana</w:t>
              </w:r>
              <w:proofErr w:type="spellEnd"/>
              <w:r w:rsidR="009141B8">
                <w:rPr>
                  <w:rFonts w:ascii="Times New Roman" w:hAnsi="Times New Roman" w:cs="Times New Roman"/>
                  <w:sz w:val="24"/>
                  <w:szCs w:val="24"/>
                  <w:lang w:val="en-US"/>
                </w:rPr>
                <w:t xml:space="preserve"> </w:t>
              </w:r>
              <w:proofErr w:type="spellStart"/>
              <w:r w:rsidR="009141B8">
                <w:rPr>
                  <w:rFonts w:ascii="Times New Roman" w:hAnsi="Times New Roman" w:cs="Times New Roman"/>
                  <w:sz w:val="24"/>
                  <w:szCs w:val="24"/>
                  <w:lang w:val="en-US"/>
                </w:rPr>
                <w:t>sa</w:t>
              </w:r>
            </w:ins>
            <w:ins w:id="19" w:author="feb unsyiah" w:date="2021-02-11T12:16:00Z">
              <w:r w:rsidR="009141B8">
                <w:rPr>
                  <w:rFonts w:ascii="Times New Roman" w:hAnsi="Times New Roman" w:cs="Times New Roman"/>
                  <w:sz w:val="24"/>
                  <w:szCs w:val="24"/>
                  <w:lang w:val="en-US"/>
                </w:rPr>
                <w:t>ja</w:t>
              </w:r>
              <w:proofErr w:type="spellEnd"/>
              <w:r w:rsidR="009141B8">
                <w:rPr>
                  <w:rFonts w:ascii="Times New Roman" w:hAnsi="Times New Roman" w:cs="Times New Roman"/>
                  <w:sz w:val="24"/>
                  <w:szCs w:val="24"/>
                  <w:lang w:val="en-US"/>
                </w:rPr>
                <w:t xml:space="preserve">, </w:t>
              </w:r>
              <w:proofErr w:type="spellStart"/>
              <w:r w:rsidR="009141B8">
                <w:rPr>
                  <w:rFonts w:ascii="Times New Roman" w:hAnsi="Times New Roman" w:cs="Times New Roman"/>
                  <w:sz w:val="24"/>
                  <w:szCs w:val="24"/>
                  <w:lang w:val="en-US"/>
                </w:rPr>
                <w:t>baik</w:t>
              </w:r>
              <w:proofErr w:type="spellEnd"/>
              <w:r w:rsidR="009141B8">
                <w:rPr>
                  <w:rFonts w:ascii="Times New Roman" w:hAnsi="Times New Roman" w:cs="Times New Roman"/>
                  <w:sz w:val="24"/>
                  <w:szCs w:val="24"/>
                  <w:lang w:val="en-US"/>
                </w:rPr>
                <w:t xml:space="preserve"> </w:t>
              </w:r>
              <w:proofErr w:type="spellStart"/>
              <w:r w:rsidR="009141B8">
                <w:rPr>
                  <w:rFonts w:ascii="Times New Roman" w:hAnsi="Times New Roman" w:cs="Times New Roman"/>
                  <w:sz w:val="24"/>
                  <w:szCs w:val="24"/>
                  <w:lang w:val="en-US"/>
                </w:rPr>
                <w:t>untuk</w:t>
              </w:r>
              <w:proofErr w:type="spellEnd"/>
              <w:r w:rsidR="009141B8">
                <w:rPr>
                  <w:rFonts w:ascii="Times New Roman" w:hAnsi="Times New Roman" w:cs="Times New Roman"/>
                  <w:sz w:val="24"/>
                  <w:szCs w:val="24"/>
                  <w:lang w:val="en-US"/>
                </w:rPr>
                <w:t xml:space="preserve"> </w:t>
              </w:r>
              <w:proofErr w:type="spellStart"/>
              <w:r w:rsidR="009141B8">
                <w:rPr>
                  <w:rFonts w:ascii="Times New Roman" w:hAnsi="Times New Roman" w:cs="Times New Roman"/>
                  <w:sz w:val="24"/>
                  <w:szCs w:val="24"/>
                  <w:lang w:val="en-US"/>
                </w:rPr>
                <w:t>bisnis</w:t>
              </w:r>
              <w:proofErr w:type="spellEnd"/>
              <w:r w:rsidR="009141B8">
                <w:rPr>
                  <w:rFonts w:ascii="Times New Roman" w:hAnsi="Times New Roman" w:cs="Times New Roman"/>
                  <w:sz w:val="24"/>
                  <w:szCs w:val="24"/>
                  <w:lang w:val="en-US"/>
                </w:rPr>
                <w:t xml:space="preserve">, </w:t>
              </w:r>
              <w:proofErr w:type="spellStart"/>
              <w:r w:rsidR="009141B8">
                <w:rPr>
                  <w:rFonts w:ascii="Times New Roman" w:hAnsi="Times New Roman" w:cs="Times New Roman"/>
                  <w:sz w:val="24"/>
                  <w:szCs w:val="24"/>
                  <w:lang w:val="en-US"/>
                </w:rPr>
                <w:t>perkantoran</w:t>
              </w:r>
              <w:proofErr w:type="spellEnd"/>
              <w:r w:rsidR="009141B8">
                <w:rPr>
                  <w:rFonts w:ascii="Times New Roman" w:hAnsi="Times New Roman" w:cs="Times New Roman"/>
                  <w:sz w:val="24"/>
                  <w:szCs w:val="24"/>
                  <w:lang w:val="en-US"/>
                </w:rPr>
                <w:t xml:space="preserve"> </w:t>
              </w:r>
            </w:ins>
            <w:proofErr w:type="spellStart"/>
            <w:ins w:id="20" w:author="feb unsyiah" w:date="2021-02-11T12:37:00Z">
              <w:r w:rsidR="0096172B">
                <w:rPr>
                  <w:rFonts w:ascii="Times New Roman" w:hAnsi="Times New Roman" w:cs="Times New Roman"/>
                  <w:sz w:val="24"/>
                  <w:szCs w:val="24"/>
                  <w:lang w:val="en-US"/>
                </w:rPr>
                <w:t>serta</w:t>
              </w:r>
              <w:proofErr w:type="spellEnd"/>
              <w:r w:rsidR="0096172B">
                <w:rPr>
                  <w:rFonts w:ascii="Times New Roman" w:hAnsi="Times New Roman" w:cs="Times New Roman"/>
                  <w:sz w:val="24"/>
                  <w:szCs w:val="24"/>
                  <w:lang w:val="en-US"/>
                </w:rPr>
                <w:t xml:space="preserve"> </w:t>
              </w:r>
            </w:ins>
            <w:proofErr w:type="spellStart"/>
            <w:ins w:id="21" w:author="feb unsyiah" w:date="2021-02-11T12:16:00Z">
              <w:r w:rsidR="009141B8">
                <w:rPr>
                  <w:rFonts w:ascii="Times New Roman" w:hAnsi="Times New Roman" w:cs="Times New Roman"/>
                  <w:sz w:val="24"/>
                  <w:szCs w:val="24"/>
                  <w:lang w:val="en-US"/>
                </w:rPr>
                <w:t>jaringan</w:t>
              </w:r>
              <w:proofErr w:type="spellEnd"/>
              <w:r w:rsidR="009141B8">
                <w:rPr>
                  <w:rFonts w:ascii="Times New Roman" w:hAnsi="Times New Roman" w:cs="Times New Roman"/>
                  <w:sz w:val="24"/>
                  <w:szCs w:val="24"/>
                  <w:lang w:val="en-US"/>
                </w:rPr>
                <w:t xml:space="preserve"> </w:t>
              </w:r>
              <w:proofErr w:type="spellStart"/>
              <w:r w:rsidR="009141B8">
                <w:rPr>
                  <w:rFonts w:ascii="Times New Roman" w:hAnsi="Times New Roman" w:cs="Times New Roman"/>
                  <w:sz w:val="24"/>
                  <w:szCs w:val="24"/>
                  <w:lang w:val="en-US"/>
                </w:rPr>
                <w:t>sederhana</w:t>
              </w:r>
              <w:proofErr w:type="spellEnd"/>
              <w:r w:rsidR="009141B8">
                <w:rPr>
                  <w:rFonts w:ascii="Times New Roman" w:hAnsi="Times New Roman" w:cs="Times New Roman"/>
                  <w:sz w:val="24"/>
                  <w:szCs w:val="24"/>
                  <w:lang w:val="en-US"/>
                </w:rPr>
                <w:t xml:space="preserve"> </w:t>
              </w:r>
              <w:proofErr w:type="spellStart"/>
              <w:r w:rsidR="009141B8">
                <w:rPr>
                  <w:rFonts w:ascii="Times New Roman" w:hAnsi="Times New Roman" w:cs="Times New Roman"/>
                  <w:sz w:val="24"/>
                  <w:szCs w:val="24"/>
                  <w:lang w:val="en-US"/>
                </w:rPr>
                <w:t>dirumah</w:t>
              </w:r>
            </w:ins>
            <w:proofErr w:type="spellEnd"/>
            <w:ins w:id="22" w:author="feb unsyiah" w:date="2021-02-11T12:10:00Z">
              <w:r w:rsidR="009141B8">
                <w:rPr>
                  <w:rFonts w:ascii="Times New Roman" w:hAnsi="Times New Roman" w:cs="Times New Roman"/>
                  <w:sz w:val="24"/>
                  <w:szCs w:val="24"/>
                  <w:lang w:val="en-US"/>
                </w:rPr>
                <w:t xml:space="preserve">. </w:t>
              </w:r>
              <w:proofErr w:type="spellStart"/>
              <w:r w:rsidR="009141B8">
                <w:rPr>
                  <w:rFonts w:ascii="Times New Roman" w:hAnsi="Times New Roman" w:cs="Times New Roman"/>
                  <w:sz w:val="24"/>
                  <w:szCs w:val="24"/>
                  <w:lang w:val="en-US"/>
                </w:rPr>
                <w:t>Disamping</w:t>
              </w:r>
              <w:proofErr w:type="spellEnd"/>
              <w:r w:rsidR="009141B8">
                <w:rPr>
                  <w:rFonts w:ascii="Times New Roman" w:hAnsi="Times New Roman" w:cs="Times New Roman"/>
                  <w:sz w:val="24"/>
                  <w:szCs w:val="24"/>
                  <w:lang w:val="en-US"/>
                </w:rPr>
                <w:t xml:space="preserve"> </w:t>
              </w:r>
              <w:proofErr w:type="spellStart"/>
              <w:r w:rsidR="009141B8">
                <w:rPr>
                  <w:rFonts w:ascii="Times New Roman" w:hAnsi="Times New Roman" w:cs="Times New Roman"/>
                  <w:sz w:val="24"/>
                  <w:szCs w:val="24"/>
                  <w:lang w:val="en-US"/>
                </w:rPr>
                <w:t>itu</w:t>
              </w:r>
            </w:ins>
            <w:proofErr w:type="spellEnd"/>
            <w:ins w:id="23" w:author="feb unsyiah" w:date="2021-02-11T12:11:00Z">
              <w:r w:rsidR="009141B8">
                <w:rPr>
                  <w:rFonts w:ascii="Times New Roman" w:hAnsi="Times New Roman" w:cs="Times New Roman"/>
                  <w:sz w:val="24"/>
                  <w:szCs w:val="24"/>
                  <w:lang w:val="en-US"/>
                </w:rPr>
                <w:t xml:space="preserve">, </w:t>
              </w:r>
              <w:proofErr w:type="spellStart"/>
              <w:r w:rsidR="009141B8">
                <w:rPr>
                  <w:rFonts w:ascii="Times New Roman" w:hAnsi="Times New Roman" w:cs="Times New Roman"/>
                  <w:sz w:val="24"/>
                  <w:szCs w:val="24"/>
                  <w:lang w:val="en-US"/>
                </w:rPr>
                <w:t>buku</w:t>
              </w:r>
              <w:proofErr w:type="spellEnd"/>
              <w:r w:rsidR="009141B8">
                <w:rPr>
                  <w:rFonts w:ascii="Times New Roman" w:hAnsi="Times New Roman" w:cs="Times New Roman"/>
                  <w:sz w:val="24"/>
                  <w:szCs w:val="24"/>
                  <w:lang w:val="en-US"/>
                </w:rPr>
                <w:t xml:space="preserve"> </w:t>
              </w:r>
              <w:proofErr w:type="spellStart"/>
              <w:r w:rsidR="009141B8">
                <w:rPr>
                  <w:rFonts w:ascii="Times New Roman" w:hAnsi="Times New Roman" w:cs="Times New Roman"/>
                  <w:sz w:val="24"/>
                  <w:szCs w:val="24"/>
                  <w:lang w:val="en-US"/>
                </w:rPr>
                <w:t>ini</w:t>
              </w:r>
              <w:proofErr w:type="spellEnd"/>
              <w:r w:rsidR="009141B8">
                <w:rPr>
                  <w:rFonts w:ascii="Times New Roman" w:hAnsi="Times New Roman" w:cs="Times New Roman"/>
                  <w:sz w:val="24"/>
                  <w:szCs w:val="24"/>
                  <w:lang w:val="en-US"/>
                </w:rPr>
                <w:t xml:space="preserve"> </w:t>
              </w:r>
            </w:ins>
            <w:proofErr w:type="spellStart"/>
            <w:ins w:id="24" w:author="feb unsyiah" w:date="2021-02-11T12:14:00Z">
              <w:r w:rsidR="009141B8">
                <w:rPr>
                  <w:rFonts w:ascii="Times New Roman" w:hAnsi="Times New Roman" w:cs="Times New Roman"/>
                  <w:sz w:val="24"/>
                  <w:szCs w:val="24"/>
                  <w:lang w:val="en-US"/>
                </w:rPr>
                <w:t>ditulis</w:t>
              </w:r>
              <w:proofErr w:type="spellEnd"/>
              <w:r w:rsidR="009141B8">
                <w:rPr>
                  <w:rFonts w:ascii="Times New Roman" w:hAnsi="Times New Roman" w:cs="Times New Roman"/>
                  <w:sz w:val="24"/>
                  <w:szCs w:val="24"/>
                  <w:lang w:val="en-US"/>
                </w:rPr>
                <w:t xml:space="preserve"> </w:t>
              </w:r>
              <w:proofErr w:type="spellStart"/>
              <w:r w:rsidR="009141B8">
                <w:rPr>
                  <w:rFonts w:ascii="Times New Roman" w:hAnsi="Times New Roman" w:cs="Times New Roman"/>
                  <w:sz w:val="24"/>
                  <w:szCs w:val="24"/>
                  <w:lang w:val="en-US"/>
                </w:rPr>
                <w:t>dengan</w:t>
              </w:r>
              <w:proofErr w:type="spellEnd"/>
              <w:r w:rsidR="009141B8">
                <w:rPr>
                  <w:rFonts w:ascii="Times New Roman" w:hAnsi="Times New Roman" w:cs="Times New Roman"/>
                  <w:sz w:val="24"/>
                  <w:szCs w:val="24"/>
                  <w:lang w:val="en-US"/>
                </w:rPr>
                <w:t xml:space="preserve"> </w:t>
              </w:r>
              <w:proofErr w:type="spellStart"/>
              <w:r w:rsidR="009141B8">
                <w:rPr>
                  <w:rFonts w:ascii="Times New Roman" w:hAnsi="Times New Roman" w:cs="Times New Roman"/>
                  <w:sz w:val="24"/>
                  <w:szCs w:val="24"/>
                  <w:lang w:val="en-US"/>
                </w:rPr>
                <w:t>menggunakan</w:t>
              </w:r>
              <w:proofErr w:type="spellEnd"/>
              <w:r w:rsidR="009141B8">
                <w:rPr>
                  <w:rFonts w:ascii="Times New Roman" w:hAnsi="Times New Roman" w:cs="Times New Roman"/>
                  <w:sz w:val="24"/>
                  <w:szCs w:val="24"/>
                  <w:lang w:val="en-US"/>
                </w:rPr>
                <w:t xml:space="preserve"> </w:t>
              </w:r>
              <w:proofErr w:type="spellStart"/>
              <w:r w:rsidR="009141B8">
                <w:rPr>
                  <w:rFonts w:ascii="Times New Roman" w:hAnsi="Times New Roman" w:cs="Times New Roman"/>
                  <w:sz w:val="24"/>
                  <w:szCs w:val="24"/>
                  <w:lang w:val="en-US"/>
                </w:rPr>
                <w:t>gamb</w:t>
              </w:r>
            </w:ins>
            <w:ins w:id="25" w:author="feb unsyiah" w:date="2021-02-11T12:15:00Z">
              <w:r w:rsidR="009141B8">
                <w:rPr>
                  <w:rFonts w:ascii="Times New Roman" w:hAnsi="Times New Roman" w:cs="Times New Roman"/>
                  <w:sz w:val="24"/>
                  <w:szCs w:val="24"/>
                  <w:lang w:val="en-US"/>
                </w:rPr>
                <w:t>ar</w:t>
              </w:r>
              <w:proofErr w:type="spellEnd"/>
              <w:r w:rsidR="009141B8">
                <w:rPr>
                  <w:rFonts w:ascii="Times New Roman" w:hAnsi="Times New Roman" w:cs="Times New Roman"/>
                  <w:sz w:val="24"/>
                  <w:szCs w:val="24"/>
                  <w:lang w:val="en-US"/>
                </w:rPr>
                <w:t xml:space="preserve"> dan </w:t>
              </w:r>
              <w:proofErr w:type="spellStart"/>
              <w:r w:rsidR="009141B8">
                <w:rPr>
                  <w:rFonts w:ascii="Times New Roman" w:hAnsi="Times New Roman" w:cs="Times New Roman"/>
                  <w:sz w:val="24"/>
                  <w:szCs w:val="24"/>
                  <w:lang w:val="en-US"/>
                </w:rPr>
                <w:t>pedoman</w:t>
              </w:r>
              <w:proofErr w:type="spellEnd"/>
              <w:r w:rsidR="009141B8">
                <w:rPr>
                  <w:rFonts w:ascii="Times New Roman" w:hAnsi="Times New Roman" w:cs="Times New Roman"/>
                  <w:sz w:val="24"/>
                  <w:szCs w:val="24"/>
                  <w:lang w:val="en-US"/>
                </w:rPr>
                <w:t xml:space="preserve"> yang </w:t>
              </w:r>
              <w:proofErr w:type="spellStart"/>
              <w:r w:rsidR="009141B8">
                <w:rPr>
                  <w:rFonts w:ascii="Times New Roman" w:hAnsi="Times New Roman" w:cs="Times New Roman"/>
                  <w:sz w:val="24"/>
                  <w:szCs w:val="24"/>
                  <w:lang w:val="en-US"/>
                </w:rPr>
                <w:t>sederhana</w:t>
              </w:r>
              <w:proofErr w:type="spellEnd"/>
              <w:r w:rsidR="009141B8">
                <w:rPr>
                  <w:rFonts w:ascii="Times New Roman" w:hAnsi="Times New Roman" w:cs="Times New Roman"/>
                  <w:sz w:val="24"/>
                  <w:szCs w:val="24"/>
                  <w:lang w:val="en-US"/>
                </w:rPr>
                <w:t xml:space="preserve"> </w:t>
              </w:r>
              <w:proofErr w:type="spellStart"/>
              <w:r w:rsidR="009141B8">
                <w:rPr>
                  <w:rFonts w:ascii="Times New Roman" w:hAnsi="Times New Roman" w:cs="Times New Roman"/>
                  <w:sz w:val="24"/>
                  <w:szCs w:val="24"/>
                  <w:lang w:val="en-US"/>
                </w:rPr>
                <w:t>sehingga</w:t>
              </w:r>
              <w:proofErr w:type="spellEnd"/>
              <w:r w:rsidR="009141B8">
                <w:rPr>
                  <w:rFonts w:ascii="Times New Roman" w:hAnsi="Times New Roman" w:cs="Times New Roman"/>
                  <w:sz w:val="24"/>
                  <w:szCs w:val="24"/>
                  <w:lang w:val="en-US"/>
                </w:rPr>
                <w:t xml:space="preserve"> </w:t>
              </w:r>
            </w:ins>
            <w:proofErr w:type="spellStart"/>
            <w:ins w:id="26" w:author="feb unsyiah" w:date="2021-02-11T12:11:00Z">
              <w:r w:rsidR="009141B8">
                <w:rPr>
                  <w:rFonts w:ascii="Times New Roman" w:hAnsi="Times New Roman" w:cs="Times New Roman"/>
                  <w:sz w:val="24"/>
                  <w:szCs w:val="24"/>
                  <w:lang w:val="en-US"/>
                </w:rPr>
                <w:t>mudah</w:t>
              </w:r>
              <w:proofErr w:type="spellEnd"/>
              <w:r w:rsidR="009141B8">
                <w:rPr>
                  <w:rFonts w:ascii="Times New Roman" w:hAnsi="Times New Roman" w:cs="Times New Roman"/>
                  <w:sz w:val="24"/>
                  <w:szCs w:val="24"/>
                  <w:lang w:val="en-US"/>
                </w:rPr>
                <w:t xml:space="preserve"> </w:t>
              </w:r>
              <w:proofErr w:type="spellStart"/>
              <w:r w:rsidR="009141B8">
                <w:rPr>
                  <w:rFonts w:ascii="Times New Roman" w:hAnsi="Times New Roman" w:cs="Times New Roman"/>
                  <w:sz w:val="24"/>
                  <w:szCs w:val="24"/>
                  <w:lang w:val="en-US"/>
                </w:rPr>
                <w:t>dibaca</w:t>
              </w:r>
              <w:proofErr w:type="spellEnd"/>
              <w:r w:rsidR="009141B8">
                <w:rPr>
                  <w:rFonts w:ascii="Times New Roman" w:hAnsi="Times New Roman" w:cs="Times New Roman"/>
                  <w:sz w:val="24"/>
                  <w:szCs w:val="24"/>
                  <w:lang w:val="en-US"/>
                </w:rPr>
                <w:t xml:space="preserve"> dan </w:t>
              </w:r>
              <w:proofErr w:type="spellStart"/>
              <w:r w:rsidR="009141B8">
                <w:rPr>
                  <w:rFonts w:ascii="Times New Roman" w:hAnsi="Times New Roman" w:cs="Times New Roman"/>
                  <w:sz w:val="24"/>
                  <w:szCs w:val="24"/>
                  <w:lang w:val="en-US"/>
                </w:rPr>
                <w:t>dipelajari</w:t>
              </w:r>
              <w:proofErr w:type="spellEnd"/>
              <w:r w:rsidR="009141B8">
                <w:rPr>
                  <w:rFonts w:ascii="Times New Roman" w:hAnsi="Times New Roman" w:cs="Times New Roman"/>
                  <w:sz w:val="24"/>
                  <w:szCs w:val="24"/>
                  <w:lang w:val="en-US"/>
                </w:rPr>
                <w:t xml:space="preserve"> </w:t>
              </w:r>
              <w:proofErr w:type="spellStart"/>
              <w:r w:rsidR="009141B8">
                <w:rPr>
                  <w:rFonts w:ascii="Times New Roman" w:hAnsi="Times New Roman" w:cs="Times New Roman"/>
                  <w:sz w:val="24"/>
                  <w:szCs w:val="24"/>
                  <w:lang w:val="en-US"/>
                </w:rPr>
                <w:t>bagi</w:t>
              </w:r>
              <w:proofErr w:type="spellEnd"/>
              <w:r w:rsidR="009141B8">
                <w:rPr>
                  <w:rFonts w:ascii="Times New Roman" w:hAnsi="Times New Roman" w:cs="Times New Roman"/>
                  <w:sz w:val="24"/>
                  <w:szCs w:val="24"/>
                  <w:lang w:val="en-US"/>
                </w:rPr>
                <w:t xml:space="preserve"> </w:t>
              </w:r>
              <w:proofErr w:type="spellStart"/>
              <w:r w:rsidR="009141B8">
                <w:rPr>
                  <w:rFonts w:ascii="Times New Roman" w:hAnsi="Times New Roman" w:cs="Times New Roman"/>
                  <w:sz w:val="24"/>
                  <w:szCs w:val="24"/>
                  <w:lang w:val="en-US"/>
                </w:rPr>
                <w:t>siapa</w:t>
              </w:r>
              <w:proofErr w:type="spellEnd"/>
              <w:r w:rsidR="009141B8">
                <w:rPr>
                  <w:rFonts w:ascii="Times New Roman" w:hAnsi="Times New Roman" w:cs="Times New Roman"/>
                  <w:sz w:val="24"/>
                  <w:szCs w:val="24"/>
                  <w:lang w:val="en-US"/>
                </w:rPr>
                <w:t xml:space="preserve"> </w:t>
              </w:r>
              <w:proofErr w:type="spellStart"/>
              <w:r w:rsidR="009141B8">
                <w:rPr>
                  <w:rFonts w:ascii="Times New Roman" w:hAnsi="Times New Roman" w:cs="Times New Roman"/>
                  <w:sz w:val="24"/>
                  <w:szCs w:val="24"/>
                  <w:lang w:val="en-US"/>
                </w:rPr>
                <w:t>saja</w:t>
              </w:r>
              <w:proofErr w:type="spellEnd"/>
              <w:r w:rsidR="009141B8">
                <w:rPr>
                  <w:rFonts w:ascii="Times New Roman" w:hAnsi="Times New Roman" w:cs="Times New Roman"/>
                  <w:sz w:val="24"/>
                  <w:szCs w:val="24"/>
                  <w:lang w:val="en-US"/>
                </w:rPr>
                <w:t xml:space="preserve"> yang </w:t>
              </w:r>
              <w:proofErr w:type="spellStart"/>
              <w:r w:rsidR="009141B8">
                <w:rPr>
                  <w:rFonts w:ascii="Times New Roman" w:hAnsi="Times New Roman" w:cs="Times New Roman"/>
                  <w:sz w:val="24"/>
                  <w:szCs w:val="24"/>
                  <w:lang w:val="en-US"/>
                </w:rPr>
                <w:t>ingin</w:t>
              </w:r>
              <w:proofErr w:type="spellEnd"/>
              <w:r w:rsidR="009141B8">
                <w:rPr>
                  <w:rFonts w:ascii="Times New Roman" w:hAnsi="Times New Roman" w:cs="Times New Roman"/>
                  <w:sz w:val="24"/>
                  <w:szCs w:val="24"/>
                  <w:lang w:val="en-US"/>
                </w:rPr>
                <w:t xml:space="preserve"> </w:t>
              </w:r>
              <w:proofErr w:type="spellStart"/>
              <w:r w:rsidR="009141B8">
                <w:rPr>
                  <w:rFonts w:ascii="Times New Roman" w:hAnsi="Times New Roman" w:cs="Times New Roman"/>
                  <w:sz w:val="24"/>
                  <w:szCs w:val="24"/>
                  <w:lang w:val="en-US"/>
                </w:rPr>
                <w:t>mendalami</w:t>
              </w:r>
              <w:proofErr w:type="spellEnd"/>
              <w:r w:rsidR="009141B8">
                <w:rPr>
                  <w:rFonts w:ascii="Times New Roman" w:hAnsi="Times New Roman" w:cs="Times New Roman"/>
                  <w:sz w:val="24"/>
                  <w:szCs w:val="24"/>
                  <w:lang w:val="en-US"/>
                </w:rPr>
                <w:t xml:space="preserve"> </w:t>
              </w:r>
              <w:proofErr w:type="spellStart"/>
              <w:r w:rsidR="009141B8">
                <w:rPr>
                  <w:rFonts w:ascii="Times New Roman" w:hAnsi="Times New Roman" w:cs="Times New Roman"/>
                  <w:sz w:val="24"/>
                  <w:szCs w:val="24"/>
                  <w:lang w:val="en-US"/>
                </w:rPr>
                <w:t>ilmu</w:t>
              </w:r>
              <w:proofErr w:type="spellEnd"/>
              <w:r w:rsidR="009141B8">
                <w:rPr>
                  <w:rFonts w:ascii="Times New Roman" w:hAnsi="Times New Roman" w:cs="Times New Roman"/>
                  <w:sz w:val="24"/>
                  <w:szCs w:val="24"/>
                  <w:lang w:val="en-US"/>
                </w:rPr>
                <w:t xml:space="preserve"> </w:t>
              </w:r>
              <w:proofErr w:type="spellStart"/>
              <w:r w:rsidR="009141B8">
                <w:rPr>
                  <w:rFonts w:ascii="Times New Roman" w:hAnsi="Times New Roman" w:cs="Times New Roman"/>
                  <w:sz w:val="24"/>
                  <w:szCs w:val="24"/>
                  <w:lang w:val="en-US"/>
                </w:rPr>
                <w:t>jaringan</w:t>
              </w:r>
              <w:proofErr w:type="spellEnd"/>
              <w:r w:rsidR="009141B8">
                <w:rPr>
                  <w:rFonts w:ascii="Times New Roman" w:hAnsi="Times New Roman" w:cs="Times New Roman"/>
                  <w:sz w:val="24"/>
                  <w:szCs w:val="24"/>
                  <w:lang w:val="en-US"/>
                </w:rPr>
                <w:t xml:space="preserve"> </w:t>
              </w:r>
              <w:proofErr w:type="spellStart"/>
              <w:r w:rsidR="009141B8">
                <w:rPr>
                  <w:rFonts w:ascii="Times New Roman" w:hAnsi="Times New Roman" w:cs="Times New Roman"/>
                  <w:sz w:val="24"/>
                  <w:szCs w:val="24"/>
                  <w:lang w:val="en-US"/>
                </w:rPr>
                <w:t>komputer</w:t>
              </w:r>
            </w:ins>
            <w:proofErr w:type="spellEnd"/>
            <w:del w:id="27" w:author="feb unsyiah" w:date="2021-02-11T12:11:00Z">
              <w:r w:rsidRPr="00A16D9B" w:rsidDel="009141B8">
                <w:rPr>
                  <w:rFonts w:ascii="Times New Roman" w:hAnsi="Times New Roman" w:cs="Times New Roman"/>
                  <w:sz w:val="24"/>
                  <w:szCs w:val="24"/>
                </w:rPr>
                <w:delText>bahwa  buku  ini  jauh  dari  sempurna,  oleh  karena  itu  penulis  akan  memperbaikinya  secara  berkala.Saran  dan  kritik  untuk  perbaikan  buku  ini  sangat  kami  harapkan</w:delText>
              </w:r>
            </w:del>
            <w:r w:rsidRPr="00A16D9B">
              <w:rPr>
                <w:rFonts w:ascii="Times New Roman" w:hAnsi="Times New Roman" w:cs="Times New Roman"/>
                <w:sz w:val="24"/>
                <w:szCs w:val="24"/>
              </w:rPr>
              <w:t xml:space="preserve">. </w:t>
            </w:r>
            <w:del w:id="28" w:author="feb unsyiah" w:date="2021-02-11T12:15:00Z">
              <w:r w:rsidRPr="00A16D9B" w:rsidDel="009141B8">
                <w:rPr>
                  <w:rFonts w:ascii="Times New Roman" w:hAnsi="Times New Roman" w:cs="Times New Roman"/>
                  <w:sz w:val="24"/>
                  <w:szCs w:val="24"/>
                </w:rPr>
                <w:delText xml:space="preserve"> </w:delText>
              </w:r>
            </w:del>
          </w:p>
          <w:p w14:paraId="498A5F18" w14:textId="77777777" w:rsidR="00D80F46" w:rsidRPr="00A16D9B" w:rsidRDefault="00D80F46" w:rsidP="008D1AF7">
            <w:pPr>
              <w:spacing w:line="312" w:lineRule="auto"/>
              <w:jc w:val="both"/>
              <w:rPr>
                <w:rFonts w:ascii="Times New Roman" w:hAnsi="Times New Roman" w:cs="Times New Roman"/>
                <w:sz w:val="24"/>
                <w:szCs w:val="24"/>
              </w:rPr>
            </w:pPr>
          </w:p>
          <w:p w14:paraId="5C6EF8DA"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mahasiswa  dalam  mempelajari  mata  kuliah  Jaringan Komputer. Amin. </w:t>
            </w:r>
          </w:p>
          <w:p w14:paraId="284DBAEF" w14:textId="77777777" w:rsidR="00D80F46" w:rsidRPr="00A16D9B" w:rsidRDefault="00D80F46" w:rsidP="008D1AF7">
            <w:pPr>
              <w:spacing w:line="312" w:lineRule="auto"/>
              <w:jc w:val="right"/>
              <w:rPr>
                <w:rFonts w:ascii="Times New Roman" w:hAnsi="Times New Roman" w:cs="Times New Roman"/>
                <w:sz w:val="24"/>
                <w:szCs w:val="24"/>
              </w:rPr>
            </w:pPr>
          </w:p>
          <w:p w14:paraId="49092057" w14:textId="38168511" w:rsidR="00D80F46" w:rsidRPr="00A16D9B" w:rsidRDefault="000E4958" w:rsidP="008D1AF7">
            <w:pPr>
              <w:spacing w:line="312" w:lineRule="auto"/>
              <w:jc w:val="right"/>
              <w:rPr>
                <w:rFonts w:ascii="Times New Roman" w:hAnsi="Times New Roman" w:cs="Times New Roman"/>
                <w:sz w:val="24"/>
                <w:szCs w:val="24"/>
              </w:rPr>
            </w:pPr>
            <w:ins w:id="29" w:author="feb unsyiah" w:date="2021-02-11T12:16:00Z">
              <w:r>
                <w:rPr>
                  <w:rFonts w:ascii="Times New Roman" w:hAnsi="Times New Roman" w:cs="Times New Roman"/>
                  <w:sz w:val="24"/>
                  <w:szCs w:val="24"/>
                  <w:lang w:val="en-US"/>
                </w:rPr>
                <w:t>Banda Aceh</w:t>
              </w:r>
            </w:ins>
            <w:del w:id="30" w:author="feb unsyiah" w:date="2021-02-11T12:16:00Z">
              <w:r w:rsidR="00D80F46" w:rsidRPr="00A16D9B" w:rsidDel="000E4958">
                <w:rPr>
                  <w:rFonts w:ascii="Times New Roman" w:hAnsi="Times New Roman" w:cs="Times New Roman"/>
                  <w:sz w:val="24"/>
                  <w:szCs w:val="24"/>
                </w:rPr>
                <w:delText>Surabaya</w:delText>
              </w:r>
            </w:del>
            <w:r w:rsidR="00D80F46" w:rsidRPr="00A16D9B">
              <w:rPr>
                <w:rFonts w:ascii="Times New Roman" w:hAnsi="Times New Roman" w:cs="Times New Roman"/>
                <w:sz w:val="24"/>
                <w:szCs w:val="24"/>
              </w:rPr>
              <w:t xml:space="preserve">, </w:t>
            </w:r>
            <w:ins w:id="31" w:author="feb unsyiah" w:date="2021-02-11T12:17:00Z">
              <w:r>
                <w:rPr>
                  <w:rFonts w:ascii="Times New Roman" w:hAnsi="Times New Roman" w:cs="Times New Roman"/>
                  <w:sz w:val="24"/>
                  <w:szCs w:val="24"/>
                  <w:lang w:val="en-US"/>
                </w:rPr>
                <w:t xml:space="preserve">11 </w:t>
              </w:r>
              <w:proofErr w:type="spellStart"/>
              <w:r>
                <w:rPr>
                  <w:rFonts w:ascii="Times New Roman" w:hAnsi="Times New Roman" w:cs="Times New Roman"/>
                  <w:sz w:val="24"/>
                  <w:szCs w:val="24"/>
                  <w:lang w:val="en-US"/>
                </w:rPr>
                <w:t>Februari</w:t>
              </w:r>
              <w:proofErr w:type="spellEnd"/>
              <w:r>
                <w:rPr>
                  <w:rFonts w:ascii="Times New Roman" w:hAnsi="Times New Roman" w:cs="Times New Roman"/>
                  <w:sz w:val="24"/>
                  <w:szCs w:val="24"/>
                  <w:lang w:val="en-US"/>
                </w:rPr>
                <w:t xml:space="preserve"> 2021</w:t>
              </w:r>
            </w:ins>
            <w:del w:id="32" w:author="feb unsyiah" w:date="2021-02-11T12:16:00Z">
              <w:r w:rsidR="00D80F46" w:rsidRPr="00A16D9B" w:rsidDel="000E4958">
                <w:rPr>
                  <w:rFonts w:ascii="Times New Roman" w:hAnsi="Times New Roman" w:cs="Times New Roman"/>
                  <w:sz w:val="24"/>
                  <w:szCs w:val="24"/>
                </w:rPr>
                <w:delText>24</w:delText>
              </w:r>
            </w:del>
            <w:del w:id="33" w:author="feb unsyiah" w:date="2021-02-11T12:17:00Z">
              <w:r w:rsidR="00D80F46" w:rsidRPr="00A16D9B" w:rsidDel="000E4958">
                <w:rPr>
                  <w:rFonts w:ascii="Times New Roman" w:hAnsi="Times New Roman" w:cs="Times New Roman"/>
                  <w:sz w:val="24"/>
                  <w:szCs w:val="24"/>
                </w:rPr>
                <w:delText xml:space="preserve"> Januari 2007</w:delText>
              </w:r>
            </w:del>
            <w:r w:rsidR="00D80F46" w:rsidRPr="00A16D9B">
              <w:rPr>
                <w:rFonts w:ascii="Times New Roman" w:hAnsi="Times New Roman" w:cs="Times New Roman"/>
                <w:sz w:val="24"/>
                <w:szCs w:val="24"/>
              </w:rPr>
              <w:t xml:space="preserve">            </w:t>
            </w:r>
          </w:p>
          <w:p w14:paraId="7E2A8850"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14:paraId="40BC55AE" w14:textId="77777777" w:rsidR="00D80F46" w:rsidRPr="00A16D9B" w:rsidRDefault="00D80F46" w:rsidP="008D1AF7">
            <w:pPr>
              <w:spacing w:line="312" w:lineRule="auto"/>
              <w:jc w:val="right"/>
              <w:rPr>
                <w:rFonts w:ascii="Times New Roman" w:hAnsi="Times New Roman" w:cs="Times New Roman"/>
                <w:sz w:val="24"/>
                <w:szCs w:val="24"/>
              </w:rPr>
            </w:pPr>
          </w:p>
          <w:p w14:paraId="142FCE5A"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bl>
    <w:p w14:paraId="304995A5" w14:textId="77777777" w:rsidR="00D80F46" w:rsidRPr="00A16D9B" w:rsidRDefault="00D80F46" w:rsidP="008D1AF7">
      <w:pPr>
        <w:pStyle w:val="ListParagraph"/>
        <w:spacing w:line="312" w:lineRule="auto"/>
        <w:rPr>
          <w:rFonts w:ascii="Times New Roman" w:hAnsi="Times New Roman" w:cs="Times New Roman"/>
          <w:sz w:val="24"/>
          <w:szCs w:val="24"/>
        </w:rPr>
      </w:pPr>
    </w:p>
    <w:p w14:paraId="11FEAAAB" w14:textId="77777777" w:rsidR="00D80F46" w:rsidRDefault="00D80F46" w:rsidP="008D1AF7">
      <w:pPr>
        <w:pStyle w:val="ListParagraph"/>
        <w:spacing w:line="312" w:lineRule="auto"/>
        <w:rPr>
          <w:rFonts w:ascii="Times New Roman" w:hAnsi="Times New Roman" w:cs="Times New Roman"/>
          <w:sz w:val="24"/>
          <w:szCs w:val="24"/>
        </w:rPr>
      </w:pPr>
    </w:p>
    <w:p w14:paraId="71E61FC9" w14:textId="77777777" w:rsidR="008D1AF7" w:rsidRDefault="008D1AF7" w:rsidP="008D1AF7">
      <w:pPr>
        <w:pStyle w:val="ListParagraph"/>
        <w:spacing w:line="312" w:lineRule="auto"/>
        <w:rPr>
          <w:rFonts w:ascii="Times New Roman" w:hAnsi="Times New Roman" w:cs="Times New Roman"/>
          <w:sz w:val="24"/>
          <w:szCs w:val="24"/>
        </w:rPr>
      </w:pPr>
    </w:p>
    <w:p w14:paraId="245E4EAB" w14:textId="77777777" w:rsidR="008D1AF7" w:rsidRDefault="008D1AF7" w:rsidP="008D1AF7">
      <w:pPr>
        <w:pStyle w:val="ListParagraph"/>
        <w:spacing w:line="312" w:lineRule="auto"/>
        <w:rPr>
          <w:rFonts w:ascii="Times New Roman" w:hAnsi="Times New Roman" w:cs="Times New Roman"/>
          <w:sz w:val="24"/>
          <w:szCs w:val="24"/>
        </w:rPr>
      </w:pPr>
    </w:p>
    <w:p w14:paraId="50FCB848" w14:textId="77777777" w:rsidR="008D1AF7" w:rsidRDefault="008D1AF7" w:rsidP="008D1AF7">
      <w:pPr>
        <w:pStyle w:val="ListParagraph"/>
        <w:spacing w:line="312" w:lineRule="auto"/>
        <w:rPr>
          <w:rFonts w:ascii="Times New Roman" w:hAnsi="Times New Roman" w:cs="Times New Roman"/>
          <w:sz w:val="24"/>
          <w:szCs w:val="24"/>
        </w:rPr>
      </w:pPr>
    </w:p>
    <w:p w14:paraId="0A368AE9" w14:textId="77777777" w:rsidR="008D1AF7" w:rsidRDefault="008D1AF7" w:rsidP="008D1AF7">
      <w:pPr>
        <w:pStyle w:val="ListParagraph"/>
        <w:spacing w:line="312" w:lineRule="auto"/>
        <w:rPr>
          <w:rFonts w:ascii="Times New Roman" w:hAnsi="Times New Roman" w:cs="Times New Roman"/>
          <w:sz w:val="24"/>
          <w:szCs w:val="24"/>
        </w:rPr>
      </w:pPr>
    </w:p>
    <w:p w14:paraId="697BBD92" w14:textId="77777777" w:rsidR="008D1AF7" w:rsidRDefault="008D1AF7" w:rsidP="008D1AF7">
      <w:pPr>
        <w:pStyle w:val="ListParagraph"/>
        <w:spacing w:line="312" w:lineRule="auto"/>
        <w:rPr>
          <w:rFonts w:ascii="Times New Roman" w:hAnsi="Times New Roman" w:cs="Times New Roman"/>
          <w:sz w:val="24"/>
          <w:szCs w:val="24"/>
        </w:rPr>
      </w:pPr>
    </w:p>
    <w:p w14:paraId="4B247B55" w14:textId="77777777" w:rsidR="008D1AF7" w:rsidRPr="00A16D9B" w:rsidRDefault="008D1AF7" w:rsidP="008D1AF7">
      <w:pPr>
        <w:pStyle w:val="ListParagraph"/>
        <w:spacing w:line="312" w:lineRule="auto"/>
        <w:rPr>
          <w:rFonts w:ascii="Times New Roman" w:hAnsi="Times New Roman" w:cs="Times New Roman"/>
          <w:sz w:val="24"/>
          <w:szCs w:val="24"/>
        </w:rPr>
      </w:pPr>
    </w:p>
    <w:p w14:paraId="519C37EE"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8A356" w14:textId="77777777" w:rsidR="001608B8" w:rsidRDefault="001608B8" w:rsidP="00D80F46">
      <w:r>
        <w:separator/>
      </w:r>
    </w:p>
  </w:endnote>
  <w:endnote w:type="continuationSeparator" w:id="0">
    <w:p w14:paraId="40EEF8D9" w14:textId="77777777" w:rsidR="001608B8" w:rsidRDefault="001608B8"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37F34" w14:textId="77777777" w:rsidR="00D80F46" w:rsidRDefault="00D80F46">
    <w:pPr>
      <w:pStyle w:val="Footer"/>
    </w:pPr>
    <w:r>
      <w:t>CLO-4</w:t>
    </w:r>
  </w:p>
  <w:p w14:paraId="3AC3B765"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92E52" w14:textId="77777777" w:rsidR="001608B8" w:rsidRDefault="001608B8" w:rsidP="00D80F46">
      <w:r>
        <w:separator/>
      </w:r>
    </w:p>
  </w:footnote>
  <w:footnote w:type="continuationSeparator" w:id="0">
    <w:p w14:paraId="7741B048" w14:textId="77777777" w:rsidR="001608B8" w:rsidRDefault="001608B8"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eb unsyiah">
    <w15:presenceInfo w15:providerId="Windows Live" w15:userId="089ebfe3005cd6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E4958"/>
    <w:rsid w:val="0012251A"/>
    <w:rsid w:val="001608B8"/>
    <w:rsid w:val="00184E03"/>
    <w:rsid w:val="002D5B47"/>
    <w:rsid w:val="00327783"/>
    <w:rsid w:val="0042167F"/>
    <w:rsid w:val="0046485C"/>
    <w:rsid w:val="004F5D73"/>
    <w:rsid w:val="00502D18"/>
    <w:rsid w:val="005B4454"/>
    <w:rsid w:val="00771E9D"/>
    <w:rsid w:val="008D1AF7"/>
    <w:rsid w:val="009141B8"/>
    <w:rsid w:val="00924DF5"/>
    <w:rsid w:val="0096172B"/>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F4064"/>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feb unsyiah</cp:lastModifiedBy>
  <cp:revision>5</cp:revision>
  <dcterms:created xsi:type="dcterms:W3CDTF">2021-02-11T05:03:00Z</dcterms:created>
  <dcterms:modified xsi:type="dcterms:W3CDTF">2021-02-11T05:37:00Z</dcterms:modified>
</cp:coreProperties>
</file>