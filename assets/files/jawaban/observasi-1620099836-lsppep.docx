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29D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03CA1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6BA10E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D0E565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2B146E8" w14:textId="77777777" w:rsidTr="00821BA2">
        <w:tc>
          <w:tcPr>
            <w:tcW w:w="9350" w:type="dxa"/>
          </w:tcPr>
          <w:p w14:paraId="2A1474DF" w14:textId="77777777" w:rsidR="00BE098E" w:rsidRDefault="00BE098E" w:rsidP="00821BA2">
            <w:pPr>
              <w:pStyle w:val="ListParagraph"/>
              <w:ind w:left="0"/>
            </w:pPr>
          </w:p>
          <w:p w14:paraId="6DD45A5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6999DF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E4D93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1116D08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34A69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48AE6A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664AC7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5DD70235" w14:textId="0AE1B04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</w:t>
            </w:r>
            <w:ins w:id="0" w:author="waslaluddin mansyuri" w:date="2021-05-04T10:26:00Z">
              <w:r w:rsidR="007B4507">
                <w:t>;</w:t>
              </w:r>
            </w:ins>
            <w:del w:id="1" w:author="waslaluddin mansyuri" w:date="2021-05-04T10:26:00Z">
              <w:r w:rsidDel="007B4507">
                <w:delText>,</w:delText>
              </w:r>
            </w:del>
            <w:r>
              <w:t xml:space="preserve"> penerapan.</w:t>
            </w:r>
          </w:p>
          <w:p w14:paraId="1C7C80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6F6402E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ACFC70F" w14:textId="241669B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ins w:id="2" w:author="waslaluddin mansyuri" w:date="2021-05-04T10:25:00Z">
              <w:r w:rsidR="007B4507">
                <w:t>,</w:t>
              </w:r>
            </w:ins>
            <w:del w:id="3" w:author="waslaluddin mansyuri" w:date="2021-05-04T10:25:00Z">
              <w:r w:rsidDel="007B4507">
                <w:delText>;</w:delText>
              </w:r>
            </w:del>
            <w:r>
              <w:t xml:space="preserve"> utuh</w:t>
            </w:r>
            <w:ins w:id="4" w:author="waslaluddin mansyuri" w:date="2021-05-04T10:25:00Z">
              <w:r w:rsidR="007B4507">
                <w:t>,</w:t>
              </w:r>
            </w:ins>
            <w:del w:id="5" w:author="waslaluddin mansyuri" w:date="2021-05-04T10:25:00Z">
              <w:r w:rsidDel="007B4507">
                <w:delText>;</w:delText>
              </w:r>
            </w:del>
            <w:r>
              <w:t xml:space="preserve"> bulat</w:t>
            </w:r>
            <w:ins w:id="6" w:author="waslaluddin mansyuri" w:date="2021-05-04T10:25:00Z">
              <w:r w:rsidR="007B4507">
                <w:t>,</w:t>
              </w:r>
            </w:ins>
            <w:del w:id="7" w:author="waslaluddin mansyuri" w:date="2021-05-04T10:25:00Z">
              <w:r w:rsidDel="007B4507">
                <w:delText>;</w:delText>
              </w:r>
            </w:del>
            <w:r>
              <w:t xml:space="preserve"> </w:t>
            </w:r>
            <w:ins w:id="8" w:author="waslaluddin mansyuri" w:date="2021-05-04T10:25:00Z">
              <w:r w:rsidR="007B4507">
                <w:t xml:space="preserve">dan </w:t>
              </w:r>
            </w:ins>
            <w:r>
              <w:t>sempurna.</w:t>
            </w:r>
          </w:p>
          <w:p w14:paraId="401469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A1BB3D5" w14:textId="296A896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</w:t>
            </w:r>
            <w:ins w:id="9" w:author="waslaluddin mansyuri" w:date="2021-05-04T10:23:00Z">
              <w:r w:rsidR="007B4507">
                <w:t>.</w:t>
              </w:r>
            </w:ins>
            <w:r>
              <w:t>) yang akan dijalankan.</w:t>
            </w:r>
          </w:p>
          <w:p w14:paraId="43CEED6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7476B8B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09997A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5FF9C2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BA840E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50CDEC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06F2FE2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330C72E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7FA21C1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091C22A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7693B9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B2056D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76A5382" w14:textId="77777777" w:rsidTr="00821BA2">
        <w:tc>
          <w:tcPr>
            <w:tcW w:w="9350" w:type="dxa"/>
          </w:tcPr>
          <w:p w14:paraId="45FA1E5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51277A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slaluddin mansyuri">
    <w15:presenceInfo w15:providerId="Windows Live" w15:userId="b4200f7ee4b1f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C39C5"/>
    <w:rsid w:val="0042167F"/>
    <w:rsid w:val="007B4507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1BA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waslaluddin mansyuri</cp:lastModifiedBy>
  <cp:revision>2</cp:revision>
  <dcterms:created xsi:type="dcterms:W3CDTF">2021-05-04T03:30:00Z</dcterms:created>
  <dcterms:modified xsi:type="dcterms:W3CDTF">2021-05-04T03:30:00Z</dcterms:modified>
</cp:coreProperties>
</file>