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00310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1A26749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E6139B4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12DF97A" w14:textId="77777777" w:rsidTr="00D810B0">
        <w:tc>
          <w:tcPr>
            <w:tcW w:w="9350" w:type="dxa"/>
          </w:tcPr>
          <w:p w14:paraId="52EF9498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45BC4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9E15229" w14:textId="45F22BC4" w:rsidR="00D80F46" w:rsidRDefault="00D80F46" w:rsidP="008F73CB">
            <w:pPr>
              <w:spacing w:line="312" w:lineRule="auto"/>
              <w:rPr>
                <w:ins w:id="0" w:author="Reviewer" w:date="2021-02-10T12:14:00Z"/>
                <w:rFonts w:ascii="Times New Roman" w:hAnsi="Times New Roman" w:cs="Times New Roman"/>
                <w:sz w:val="24"/>
                <w:szCs w:val="24"/>
              </w:rPr>
            </w:pPr>
          </w:p>
          <w:p w14:paraId="74E73424" w14:textId="4B32FDF6" w:rsidR="008F73CB" w:rsidRDefault="008F73CB" w:rsidP="008F73CB">
            <w:pPr>
              <w:ind w:left="456" w:hanging="456"/>
              <w:rPr>
                <w:ins w:id="1" w:author="Reviewer" w:date="2021-02-10T12:15:00Z"/>
                <w:rFonts w:ascii="Times New Roman" w:hAnsi="Times New Roman" w:cs="Times New Roman"/>
                <w:sz w:val="24"/>
                <w:szCs w:val="24"/>
              </w:rPr>
              <w:pPrChange w:id="2" w:author="Reviewer" w:date="2021-02-10T12:17:00Z">
                <w:pPr>
                  <w:spacing w:line="480" w:lineRule="auto"/>
                  <w:ind w:left="598" w:hanging="598"/>
                </w:pPr>
              </w:pPrChange>
            </w:pPr>
            <w:ins w:id="3" w:author="Reviewer" w:date="2021-02-10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Enterprise, J. 2012.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Instagram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</w:ins>
            <w:ins w:id="4" w:author="Reviewer" w:date="2021-02-10T12:1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5" w:author="Reviewer" w:date="2021-02-10T12:15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Fotografi dan Bisnis Kreatif</w:t>
              </w:r>
            </w:ins>
            <w:ins w:id="6" w:author="Reviewer" w:date="2021-02-10T12:21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7" w:author="Reviewer" w:date="2021-02-10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8" w:author="Reviewer" w:date="2021-02-10T12:20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9" w:author="Reviewer" w:date="2021-02-10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685CEBF" w14:textId="46A0654B" w:rsidR="008F73CB" w:rsidRPr="00A16D9B" w:rsidRDefault="008F73CB" w:rsidP="008F73CB">
            <w:pPr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  <w:pPrChange w:id="10" w:author="Reviewer" w:date="2021-02-10T12:17:00Z">
                <w:pPr>
                  <w:spacing w:line="312" w:lineRule="auto"/>
                  <w:jc w:val="center"/>
                </w:pPr>
              </w:pPrChange>
            </w:pPr>
            <w:ins w:id="11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Handayani, M. 2017.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Resep Ampuh Membangun Sistem Bisnis Online</w:t>
              </w:r>
            </w:ins>
            <w:ins w:id="12" w:author="Reviewer" w:date="2021-02-10T12:21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13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Billionaire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Sinergi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Korpora</w:t>
              </w:r>
            </w:ins>
            <w:proofErr w:type="spellEnd"/>
            <w:ins w:id="14" w:author="Reviewer" w:date="2021-02-10T12:20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Bandung</w:t>
              </w:r>
            </w:ins>
            <w:ins w:id="15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7DDA4F1B" w14:textId="4A9AA7D6" w:rsidR="008F73CB" w:rsidRPr="00A16D9B" w:rsidRDefault="008F73CB" w:rsidP="008F73CB">
            <w:pPr>
              <w:ind w:left="456" w:hanging="456"/>
              <w:rPr>
                <w:ins w:id="16" w:author="Reviewer" w:date="2021-02-10T12:14:00Z"/>
                <w:rFonts w:ascii="Times New Roman" w:hAnsi="Times New Roman" w:cs="Times New Roman"/>
                <w:sz w:val="24"/>
                <w:szCs w:val="24"/>
              </w:rPr>
              <w:pPrChange w:id="17" w:author="Reviewer" w:date="2021-02-10T12:17:00Z">
                <w:pPr>
                  <w:spacing w:line="480" w:lineRule="auto"/>
                </w:pPr>
              </w:pPrChange>
            </w:pPr>
            <w:proofErr w:type="spellStart"/>
            <w:ins w:id="18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J. 2016.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Facebook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</w:ins>
            <w:proofErr w:type="spellEnd"/>
            <w:ins w:id="19" w:author="Reviewer" w:date="2021-02-10T12:21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20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21" w:author="Reviewer" w:date="2021-02-10T12:20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22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21F7C7E7" w14:textId="143CAF2C" w:rsidR="008F73CB" w:rsidRPr="008F73CB" w:rsidRDefault="008F73CB" w:rsidP="008F73CB">
            <w:pPr>
              <w:ind w:left="456" w:hanging="456"/>
              <w:rPr>
                <w:ins w:id="23" w:author="Reviewer" w:date="2021-02-10T12:14:00Z"/>
                <w:rFonts w:ascii="Times New Roman" w:hAnsi="Times New Roman" w:cs="Times New Roman"/>
                <w:sz w:val="24"/>
                <w:szCs w:val="24"/>
                <w:lang w:val="en-US"/>
                <w:rPrChange w:id="24" w:author="Reviewer" w:date="2021-02-10T12:15:00Z">
                  <w:rPr>
                    <w:ins w:id="25" w:author="Reviewer" w:date="2021-02-10T12:14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26" w:author="Reviewer" w:date="2021-02-10T12:17:00Z">
                <w:pPr>
                  <w:spacing w:line="480" w:lineRule="auto"/>
                </w:pPr>
              </w:pPrChange>
            </w:pPr>
            <w:proofErr w:type="spellStart"/>
            <w:ins w:id="27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Helianthusonfri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, J. 2012.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Jualan Online </w:t>
              </w:r>
            </w:ins>
            <w:ins w:id="28" w:author="Reviewer" w:date="2021-02-10T12:1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d</w:t>
              </w:r>
            </w:ins>
            <w:proofErr w:type="spellStart"/>
            <w:ins w:id="29" w:author="Reviewer" w:date="2021-02-10T12:14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engan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Facebook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</w:ins>
            <w:proofErr w:type="spellEnd"/>
            <w:ins w:id="30" w:author="Reviewer" w:date="2021-02-10T12:21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31" w:author="Reviewer" w:date="2021-02-10T12:14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</w:t>
              </w:r>
            </w:ins>
            <w:ins w:id="32" w:author="Reviewer" w:date="2021-02-10T12:1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33" w:author="Reviewer" w:date="2021-02-10T12:21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 Jakarta</w:t>
              </w:r>
            </w:ins>
            <w:ins w:id="34" w:author="Reviewer" w:date="2021-02-10T12:15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ins>
          </w:p>
          <w:p w14:paraId="64687638" w14:textId="6F67FCA0" w:rsidR="008F73CB" w:rsidRPr="009E4815" w:rsidRDefault="008F73CB" w:rsidP="008F73CB">
            <w:pPr>
              <w:ind w:left="456" w:hanging="456"/>
              <w:rPr>
                <w:ins w:id="35" w:author="Reviewer" w:date="2021-02-10T12:16:00Z"/>
                <w:rFonts w:ascii="Times New Roman" w:hAnsi="Times New Roman" w:cs="Times New Roman"/>
                <w:sz w:val="24"/>
                <w:szCs w:val="24"/>
                <w:lang w:val="en-US"/>
                <w:rPrChange w:id="36" w:author="Reviewer" w:date="2021-02-10T12:21:00Z">
                  <w:rPr>
                    <w:ins w:id="37" w:author="Reviewer" w:date="2021-02-10T12:16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38" w:author="Reviewer" w:date="2021-02-10T12:17:00Z">
                <w:pPr>
                  <w:spacing w:line="480" w:lineRule="auto"/>
                  <w:ind w:left="598" w:hanging="598"/>
                </w:pPr>
              </w:pPrChange>
            </w:pPr>
            <w:ins w:id="39" w:author="Reviewer" w:date="2021-02-10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Salim, J. 2011.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Mengoptimalkan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Blog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dan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Social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Media </w:t>
              </w:r>
            </w:ins>
            <w:ins w:id="40" w:author="Reviewer" w:date="2021-02-10T12:17:00Z">
              <w:r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u</w:t>
              </w:r>
            </w:ins>
            <w:proofErr w:type="spellStart"/>
            <w:ins w:id="41" w:author="Reviewer" w:date="2021-02-10T12:16:00Z"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ntuk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Small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Business</w:t>
              </w:r>
            </w:ins>
            <w:ins w:id="42" w:author="Reviewer" w:date="2021-02-10T12:21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ins w:id="43" w:author="Reviewer" w:date="2021-02-10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  <w:bookmarkStart w:id="44" w:name="_GoBack"/>
              <w:bookmarkEnd w:id="44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45" w:author="Reviewer" w:date="2021-02-10T12:21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9E4815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</w:p>
          <w:p w14:paraId="4419AE36" w14:textId="04B3D042" w:rsidR="00D80F46" w:rsidDel="008F73CB" w:rsidRDefault="00D80F46" w:rsidP="008F73CB">
            <w:pPr>
              <w:ind w:left="456" w:hanging="456"/>
              <w:rPr>
                <w:del w:id="46" w:author="Reviewer" w:date="2021-02-10T12:16:00Z"/>
                <w:rFonts w:ascii="Times New Roman" w:hAnsi="Times New Roman" w:cs="Times New Roman"/>
                <w:sz w:val="24"/>
                <w:szCs w:val="24"/>
              </w:rPr>
              <w:pPrChange w:id="47" w:author="Reviewer" w:date="2021-02-10T12:17:00Z">
                <w:pPr>
                  <w:spacing w:line="480" w:lineRule="auto"/>
                  <w:ind w:left="598" w:hanging="598"/>
                </w:pPr>
              </w:pPrChange>
            </w:pPr>
            <w:del w:id="48" w:author="Reviewer" w:date="2021-02-10T12:16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Wong, Jony. 2010.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Internet Marketing for Beginners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Elex Media Komputindo. </w:delText>
              </w:r>
            </w:del>
          </w:p>
          <w:p w14:paraId="283D13C0" w14:textId="63E05CEB" w:rsidR="00D80F46" w:rsidRPr="00A16D9B" w:rsidDel="008F73CB" w:rsidRDefault="00D80F46" w:rsidP="008F73CB">
            <w:pPr>
              <w:ind w:left="456" w:hanging="456"/>
              <w:rPr>
                <w:del w:id="49" w:author="Reviewer" w:date="2021-02-10T12:14:00Z"/>
                <w:rFonts w:ascii="Times New Roman" w:hAnsi="Times New Roman" w:cs="Times New Roman"/>
                <w:sz w:val="24"/>
                <w:szCs w:val="24"/>
              </w:rPr>
              <w:pPrChange w:id="50" w:author="Reviewer" w:date="2021-02-10T12:17:00Z">
                <w:pPr>
                  <w:spacing w:line="480" w:lineRule="auto"/>
                </w:pPr>
              </w:pPrChange>
            </w:pPr>
            <w:del w:id="51" w:author="Reviewer" w:date="2021-02-10T12:14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2016.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Facebook Marketing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4A2B8730" w14:textId="33868DE9" w:rsidR="00D80F46" w:rsidRPr="00A16D9B" w:rsidRDefault="00D80F46" w:rsidP="008F73CB">
            <w:pPr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  <w:pPrChange w:id="52" w:author="Reviewer" w:date="2021-02-10T12:17:00Z">
                <w:pPr>
                  <w:spacing w:line="480" w:lineRule="auto"/>
                </w:pPr>
              </w:pPrChange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F</w:t>
            </w:r>
            <w:del w:id="53" w:author="Reviewer" w:date="2021-02-10T12:18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eri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2011.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proofErr w:type="spellEnd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del w:id="54" w:author="Reviewer" w:date="2021-02-10T12:21:00Z">
              <w:r w:rsidRPr="00A16D9B" w:rsidDel="009E48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Jakarta</w:delText>
              </w:r>
            </w:del>
            <w:ins w:id="55" w:author="Reviewer" w:date="2021-02-10T12:21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</w:ins>
            <w:del w:id="56" w:author="Reviewer" w:date="2021-02-10T12:21:00Z">
              <w:r w:rsidRPr="00A16D9B" w:rsidDel="009E4815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: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PT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ins w:id="57" w:author="Reviewer" w:date="2021-02-10T12:22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9E4815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EE1F7F" w14:textId="5374A8CF" w:rsidR="00D80F46" w:rsidRPr="00A16D9B" w:rsidDel="008F73CB" w:rsidRDefault="00D80F46" w:rsidP="008F73CB">
            <w:pPr>
              <w:ind w:left="456" w:hanging="456"/>
              <w:rPr>
                <w:del w:id="58" w:author="Reviewer" w:date="2021-02-10T12:16:00Z"/>
                <w:rFonts w:ascii="Times New Roman" w:hAnsi="Times New Roman" w:cs="Times New Roman"/>
                <w:sz w:val="24"/>
                <w:szCs w:val="24"/>
              </w:rPr>
              <w:pPrChange w:id="59" w:author="Reviewer" w:date="2021-02-10T12:17:00Z">
                <w:pPr>
                  <w:spacing w:line="480" w:lineRule="auto"/>
                </w:pPr>
              </w:pPrChange>
            </w:pPr>
            <w:del w:id="60" w:author="Reviewer" w:date="2021-02-10T12:14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Helianthusonfri, Jefferly. 2012.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Jualan Online Dengan Facebook dan Blog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. Jakarta: PT </w:delText>
              </w:r>
            </w:del>
            <w:del w:id="61" w:author="Reviewer" w:date="2021-02-10T12:15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Elex Media Komputindo.</w:delText>
              </w:r>
            </w:del>
          </w:p>
          <w:p w14:paraId="043B0390" w14:textId="73BB8DC6" w:rsidR="00D80F46" w:rsidRPr="00A16D9B" w:rsidDel="008F73CB" w:rsidRDefault="00D80F46" w:rsidP="008F73CB">
            <w:pPr>
              <w:ind w:left="456" w:hanging="456"/>
              <w:rPr>
                <w:del w:id="62" w:author="Reviewer" w:date="2021-02-10T12:16:00Z"/>
                <w:rFonts w:ascii="Times New Roman" w:hAnsi="Times New Roman" w:cs="Times New Roman"/>
                <w:sz w:val="24"/>
                <w:szCs w:val="24"/>
              </w:rPr>
              <w:pPrChange w:id="63" w:author="Reviewer" w:date="2021-02-10T12:17:00Z">
                <w:pPr>
                  <w:spacing w:line="480" w:lineRule="auto"/>
                </w:pPr>
              </w:pPrChange>
            </w:pPr>
            <w:del w:id="64" w:author="Reviewer" w:date="2021-02-10T12:16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Salim, Joko. 2011.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Mengoptimalkan Blog dan Social Media Untuk Small Business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5BDDB6BD" w14:textId="2D1AAA9E" w:rsidR="008F73CB" w:rsidRPr="00A16D9B" w:rsidRDefault="008F73CB" w:rsidP="008F73CB">
            <w:pPr>
              <w:ind w:left="456" w:hanging="456"/>
              <w:rPr>
                <w:ins w:id="65" w:author="Reviewer" w:date="2021-02-10T12:16:00Z"/>
                <w:rFonts w:ascii="Times New Roman" w:hAnsi="Times New Roman" w:cs="Times New Roman"/>
                <w:sz w:val="24"/>
                <w:szCs w:val="24"/>
              </w:rPr>
              <w:pPrChange w:id="66" w:author="Reviewer" w:date="2021-02-10T12:17:00Z">
                <w:pPr>
                  <w:spacing w:line="480" w:lineRule="auto"/>
                  <w:ind w:left="598" w:hanging="598"/>
                </w:pPr>
              </w:pPrChange>
            </w:pPr>
            <w:ins w:id="67" w:author="Reviewer" w:date="2021-02-10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Wong, J. 2010. </w:t>
              </w:r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Internet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Marketing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for</w:t>
              </w:r>
              <w:proofErr w:type="spellEnd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 xml:space="preserve"> </w:t>
              </w:r>
              <w:proofErr w:type="spellStart"/>
              <w:r w:rsidRPr="00A16D9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t>Beginners</w:t>
              </w:r>
            </w:ins>
            <w:proofErr w:type="spellEnd"/>
            <w:ins w:id="68" w:author="Reviewer" w:date="2021-02-10T12:22:00Z">
              <w:r w:rsidR="009E4815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lang w:val="en-US"/>
                </w:rPr>
                <w:t>,</w:t>
              </w:r>
            </w:ins>
            <w:ins w:id="69" w:author="Reviewer" w:date="2021-02-10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PT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Elex</w:t>
              </w:r>
              <w:proofErr w:type="spellEnd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Media </w:t>
              </w:r>
              <w:proofErr w:type="spellStart"/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>Komputindo</w:t>
              </w:r>
            </w:ins>
            <w:proofErr w:type="spellEnd"/>
            <w:ins w:id="70" w:author="Reviewer" w:date="2021-02-10T12:22:00Z">
              <w:r w:rsidR="009E481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r w:rsidR="009E4815" w:rsidRPr="00A16D9B">
                <w:rPr>
                  <w:rFonts w:ascii="Times New Roman" w:hAnsi="Times New Roman" w:cs="Times New Roman"/>
                  <w:sz w:val="24"/>
                  <w:szCs w:val="24"/>
                </w:rPr>
                <w:t>Jakarta</w:t>
              </w:r>
            </w:ins>
            <w:ins w:id="71" w:author="Reviewer" w:date="2021-02-10T12:16:00Z">
              <w:r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. </w:t>
              </w:r>
            </w:ins>
          </w:p>
          <w:p w14:paraId="6704562C" w14:textId="2E3EFC5F" w:rsidR="00D80F46" w:rsidRPr="00A16D9B" w:rsidDel="008F73CB" w:rsidRDefault="00D80F46" w:rsidP="008F73CB">
            <w:pPr>
              <w:spacing w:line="480" w:lineRule="auto"/>
              <w:ind w:left="598" w:hanging="598"/>
              <w:rPr>
                <w:del w:id="72" w:author="Reviewer" w:date="2021-02-10T12:15:00Z"/>
                <w:rFonts w:ascii="Times New Roman" w:hAnsi="Times New Roman" w:cs="Times New Roman"/>
                <w:sz w:val="24"/>
                <w:szCs w:val="24"/>
              </w:rPr>
              <w:pPrChange w:id="73" w:author="Reviewer" w:date="2021-02-10T12:15:00Z">
                <w:pPr>
                  <w:spacing w:line="480" w:lineRule="auto"/>
                </w:pPr>
              </w:pPrChange>
            </w:pPr>
            <w:del w:id="74" w:author="Reviewer" w:date="2021-02-10T12:15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Enterprise, Jubilee. 2012.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Instagram Untuk Fotografi dan Bisnis Kreatif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. Jakarta: PT Elex Media Komputindo.</w:delText>
              </w:r>
            </w:del>
          </w:p>
          <w:p w14:paraId="2C6AC2EC" w14:textId="2889D77C" w:rsidR="00D80F46" w:rsidRPr="00A16D9B" w:rsidDel="00E123A6" w:rsidRDefault="00D80F46" w:rsidP="008D1AF7">
            <w:pPr>
              <w:spacing w:line="480" w:lineRule="auto"/>
              <w:rPr>
                <w:del w:id="75" w:author="Reviewer" w:date="2021-02-10T12:22:00Z"/>
                <w:rFonts w:ascii="Times New Roman" w:hAnsi="Times New Roman" w:cs="Times New Roman"/>
                <w:sz w:val="24"/>
                <w:szCs w:val="24"/>
              </w:rPr>
            </w:pPr>
            <w:del w:id="76" w:author="Reviewer" w:date="2021-02-10T12:14:00Z"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Handayani, Muri. 2017. </w:delText>
              </w:r>
              <w:r w:rsidRPr="00A16D9B" w:rsidDel="008F73CB">
                <w:rPr>
                  <w:rFonts w:ascii="Times New Roman" w:hAnsi="Times New Roman" w:cs="Times New Roman"/>
                  <w:i/>
                  <w:iCs/>
                  <w:sz w:val="24"/>
                  <w:szCs w:val="24"/>
                </w:rPr>
                <w:delText>Resep Ampuh Membangun Sistem Bisnis Online</w:delText>
              </w:r>
              <w:r w:rsidRPr="00A16D9B" w:rsidDel="008F73CB">
                <w:rPr>
                  <w:rFonts w:ascii="Times New Roman" w:hAnsi="Times New Roman" w:cs="Times New Roman"/>
                  <w:sz w:val="24"/>
                  <w:szCs w:val="24"/>
                </w:rPr>
                <w:delText>. Bandung: Billionaire Sinergi Korpora.</w:delText>
              </w:r>
            </w:del>
          </w:p>
          <w:p w14:paraId="16C4A656" w14:textId="77777777" w:rsidR="00D80F46" w:rsidRPr="00A16D9B" w:rsidRDefault="00D80F46" w:rsidP="00E123A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  <w:pPrChange w:id="77" w:author="Reviewer" w:date="2021-02-10T12:22:00Z">
                <w:pPr>
                  <w:spacing w:line="312" w:lineRule="auto"/>
                </w:pPr>
              </w:pPrChange>
            </w:pPr>
          </w:p>
        </w:tc>
      </w:tr>
    </w:tbl>
    <w:p w14:paraId="2BC874B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4318D0E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551E4" w14:textId="77777777" w:rsidR="0017090B" w:rsidRDefault="0017090B" w:rsidP="00D80F46">
      <w:r>
        <w:separator/>
      </w:r>
    </w:p>
  </w:endnote>
  <w:endnote w:type="continuationSeparator" w:id="0">
    <w:p w14:paraId="563C2385" w14:textId="77777777" w:rsidR="0017090B" w:rsidRDefault="0017090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D34E3" w14:textId="77777777" w:rsidR="00D80F46" w:rsidRDefault="00D80F46">
    <w:pPr>
      <w:pStyle w:val="Footer"/>
    </w:pPr>
    <w:r>
      <w:t>CLO-4</w:t>
    </w:r>
  </w:p>
  <w:p w14:paraId="09B2ACCE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CDAF1" w14:textId="77777777" w:rsidR="0017090B" w:rsidRDefault="0017090B" w:rsidP="00D80F46">
      <w:r>
        <w:separator/>
      </w:r>
    </w:p>
  </w:footnote>
  <w:footnote w:type="continuationSeparator" w:id="0">
    <w:p w14:paraId="5BC36B62" w14:textId="77777777" w:rsidR="0017090B" w:rsidRDefault="0017090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viewer">
    <w15:presenceInfo w15:providerId="None" w15:userId="Review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7090B"/>
    <w:rsid w:val="00184E03"/>
    <w:rsid w:val="00233D8A"/>
    <w:rsid w:val="002D5B47"/>
    <w:rsid w:val="0042167F"/>
    <w:rsid w:val="004F5D73"/>
    <w:rsid w:val="00771E9D"/>
    <w:rsid w:val="008D1AF7"/>
    <w:rsid w:val="008F73CB"/>
    <w:rsid w:val="00924DF5"/>
    <w:rsid w:val="009E4815"/>
    <w:rsid w:val="00A16D9B"/>
    <w:rsid w:val="00A86167"/>
    <w:rsid w:val="00AF28E1"/>
    <w:rsid w:val="00BC4E71"/>
    <w:rsid w:val="00D80F46"/>
    <w:rsid w:val="00E1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DF7A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Revision">
    <w:name w:val="Revision"/>
    <w:hidden/>
    <w:uiPriority w:val="99"/>
    <w:semiHidden/>
    <w:rsid w:val="008F73CB"/>
  </w:style>
  <w:style w:type="paragraph" w:styleId="BalloonText">
    <w:name w:val="Balloon Text"/>
    <w:basedOn w:val="Normal"/>
    <w:link w:val="BalloonTextChar"/>
    <w:uiPriority w:val="99"/>
    <w:semiHidden/>
    <w:unhideWhenUsed/>
    <w:rsid w:val="008F73C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3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Reviewer</cp:lastModifiedBy>
  <cp:revision>11</cp:revision>
  <dcterms:created xsi:type="dcterms:W3CDTF">2019-10-18T19:52:00Z</dcterms:created>
  <dcterms:modified xsi:type="dcterms:W3CDTF">2021-02-10T05:22:00Z</dcterms:modified>
</cp:coreProperties>
</file>