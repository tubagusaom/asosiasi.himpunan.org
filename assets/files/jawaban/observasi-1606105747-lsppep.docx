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ins w:id="0" w:author="DAENG" w:date="2020-11-23T11:20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6D73DD" w:rsidRDefault="006D73D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" w:author="DAENG" w:date="2020-11-23T11:2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Wong, J. 2010</w:t>
              </w:r>
            </w:ins>
            <w:ins w:id="2" w:author="DAENG" w:date="2020-11-23T11:2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Internet marketing for beginners.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Elex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Media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</w:t>
              </w:r>
              <w:proofErr w:type="spellEnd"/>
              <w:r>
                <w:rPr>
                  <w:rFonts w:ascii="Minion Pro" w:hAnsi="Minion Pro"/>
                </w:rPr>
                <w:t>p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utindo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 Jakarta</w:t>
              </w:r>
            </w:ins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6D73D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3" w:author="DAENG" w:date="2020-11-23T11:2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Helianthusonfri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J. 2016. Facebook Marketing.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Elex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Media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Komutindo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 Jakarta</w:t>
              </w:r>
            </w:ins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Pr="006D73DD" w:rsidRDefault="006D73D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4" w:author="DAENG" w:date="2020-11-23T11:2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Azhar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T. N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Trim,</w:t>
              </w:r>
            </w:ins>
            <w:ins w:id="5" w:author="DAENG" w:date="2020-11-23T11:2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B. 2005.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Jangan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ke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Dokter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proofErr w:type="gram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Lagi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:</w:t>
              </w:r>
              <w:proofErr w:type="gram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keajaiban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system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imun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kiat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menghalau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enyakit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MQ </w:t>
              </w:r>
              <w:r>
                <w:rPr>
                  <w:rFonts w:ascii="Minion Pro" w:hAnsi="Minion Pro"/>
                </w:rPr>
                <w:t>p</w:t>
              </w:r>
              <w:proofErr w:type="spellStart"/>
              <w:r>
                <w:rPr>
                  <w:rFonts w:ascii="Minion Pro" w:hAnsi="Minion Pro"/>
                  <w:lang w:val="en-US"/>
                </w:rPr>
                <w:t>ublishing</w:t>
              </w:r>
              <w:proofErr w:type="spellEnd"/>
              <w:r>
                <w:rPr>
                  <w:rFonts w:ascii="Minion Pro" w:hAnsi="Minion Pro"/>
                  <w:lang w:val="en-US"/>
                </w:rPr>
                <w:t>. Bandung</w:t>
              </w:r>
            </w:ins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6D73D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6" w:author="DAENG" w:date="2020-11-23T11:2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Osborne, J.W. 1993.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Walfred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Andre.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Bumi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Aksara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 Jakarta</w:t>
              </w:r>
            </w:ins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6D73DD" w:rsidRDefault="006D73DD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7" w:author="DAENG" w:date="2020-11-23T11:2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Arradon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I. 2014. Aceh,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Contoh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>
                <w:rPr>
                  <w:rFonts w:ascii="Minion Pro" w:hAnsi="Minion Pro"/>
                </w:rPr>
                <w:t>p</w:t>
              </w:r>
              <w:proofErr w:type="spellStart"/>
              <w:r>
                <w:rPr>
                  <w:rFonts w:ascii="Minion Pro" w:hAnsi="Minion Pro"/>
                  <w:lang w:val="en-US"/>
                </w:rPr>
                <w:t>enyelesaian</w:t>
              </w:r>
              <w:proofErr w:type="spellEnd"/>
              <w:r>
                <w:rPr>
                  <w:rFonts w:ascii="Minion Pro" w:hAnsi="Minion Pro"/>
                  <w:lang w:val="en-US"/>
                </w:rPr>
                <w:t xml:space="preserve"> </w:t>
              </w:r>
              <w:proofErr w:type="spellStart"/>
              <w:r>
                <w:rPr>
                  <w:rFonts w:ascii="Minion Pro" w:hAnsi="Minion Pro"/>
                  <w:lang w:val="en-US"/>
                </w:rPr>
                <w:t>Kejahatan</w:t>
              </w:r>
              <w:proofErr w:type="spellEnd"/>
              <w:r>
                <w:rPr>
                  <w:rFonts w:ascii="Minion Pro" w:hAnsi="Minion Pro"/>
                  <w:lang w:val="en-US"/>
                </w:rPr>
                <w:t xml:space="preserve"> </w:t>
              </w:r>
              <w:proofErr w:type="spellStart"/>
              <w:r>
                <w:rPr>
                  <w:rFonts w:ascii="Minion Pro" w:hAnsi="Minion Pro"/>
                  <w:lang w:val="en-US"/>
                </w:rPr>
                <w:t>Masa</w:t>
              </w:r>
              <w:proofErr w:type="spellEnd"/>
              <w:r>
                <w:rPr>
                  <w:rFonts w:ascii="Minion Pro" w:hAnsi="Minion Pro"/>
                  <w:lang w:val="en-US"/>
                </w:rPr>
                <w:t xml:space="preserve"> </w:t>
              </w:r>
              <w:proofErr w:type="spellStart"/>
              <w:r>
                <w:rPr>
                  <w:rFonts w:ascii="Minion Pro" w:hAnsi="Minion Pro"/>
                  <w:lang w:val="en-US"/>
                </w:rPr>
                <w:t>Lalu</w:t>
              </w:r>
              <w:proofErr w:type="spellEnd"/>
              <w:r>
                <w:rPr>
                  <w:rFonts w:ascii="Minion Pro" w:hAnsi="Minion Pro"/>
                  <w:lang w:val="en-US"/>
                </w:rPr>
                <w:t xml:space="preserve">. </w:t>
              </w:r>
              <w:proofErr w:type="spellStart"/>
              <w:r>
                <w:rPr>
                  <w:rFonts w:ascii="Minion Pro" w:hAnsi="Minion Pro"/>
                  <w:lang w:val="en-US"/>
                </w:rPr>
                <w:t>Diakses</w:t>
              </w:r>
              <w:proofErr w:type="spellEnd"/>
              <w:r>
                <w:rPr>
                  <w:rFonts w:ascii="Minion Pro" w:hAnsi="Minion Pro"/>
                  <w:lang w:val="en-US"/>
                </w:rPr>
                <w:t xml:space="preserve"> </w:t>
              </w:r>
              <w:proofErr w:type="spellStart"/>
              <w:r>
                <w:rPr>
                  <w:rFonts w:ascii="Minion Pro" w:hAnsi="Minion Pro"/>
                  <w:lang w:val="en-US"/>
                </w:rPr>
                <w:t>ada</w:t>
              </w:r>
              <w:proofErr w:type="spellEnd"/>
              <w:r>
                <w:rPr>
                  <w:rFonts w:ascii="Minion Pro" w:hAnsi="Minion Pro"/>
                  <w:lang w:val="en-US"/>
                </w:rPr>
                <w:t xml:space="preserve"> </w:t>
              </w:r>
              <w:proofErr w:type="spellStart"/>
              <w:r>
                <w:rPr>
                  <w:rFonts w:ascii="Minion Pro" w:hAnsi="Minion Pro"/>
                  <w:lang w:val="en-US"/>
                </w:rPr>
                <w:t>Komas</w:t>
              </w:r>
              <w:proofErr w:type="spellEnd"/>
              <w:r>
                <w:rPr>
                  <w:rFonts w:ascii="Minion Pro" w:hAnsi="Minion Pro"/>
                  <w:lang w:val="en-US"/>
                </w:rPr>
                <w:t xml:space="preserve"> </w:t>
              </w:r>
              <w:proofErr w:type="spellStart"/>
              <w:r>
                <w:rPr>
                  <w:rFonts w:ascii="Minion Pro" w:hAnsi="Minion Pro"/>
                  <w:lang w:val="en-US"/>
                </w:rPr>
                <w:t>tanggal</w:t>
              </w:r>
              <w:proofErr w:type="spellEnd"/>
              <w:r>
                <w:rPr>
                  <w:rFonts w:ascii="Minion Pro" w:hAnsi="Minion Pro"/>
                  <w:lang w:val="en-US"/>
                </w:rPr>
                <w:t xml:space="preserve"> 10 </w:t>
              </w:r>
              <w:proofErr w:type="spellStart"/>
              <w:r>
                <w:rPr>
                  <w:rFonts w:ascii="Minion Pro" w:hAnsi="Minion Pro"/>
                  <w:lang w:val="en-US"/>
                </w:rPr>
                <w:t>Februari</w:t>
              </w:r>
              <w:proofErr w:type="spellEnd"/>
              <w:r>
                <w:rPr>
                  <w:rFonts w:ascii="Minion Pro" w:hAnsi="Minion Pro"/>
                  <w:lang w:val="en-US"/>
                </w:rPr>
                <w:t xml:space="preserve"> 2014</w:t>
              </w:r>
            </w:ins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54741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8" w:author="DAENG" w:date="2020-11-23T11:2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Trim, B. 2011. The art of Stimulating Idea :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Jurus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mendulang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Ide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Insaf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agar kaya di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Jalan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Menulis</w:t>
              </w:r>
            </w:ins>
            <w:proofErr w:type="spellEnd"/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54741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9" w:author="DAENG" w:date="2020-11-23T11:2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Trim, B. 2011. Muhammad </w:t>
              </w:r>
              <w:proofErr w:type="gram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Effect :</w:t>
              </w:r>
              <w:proofErr w:type="gram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Getaran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yang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dirindukan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ditakuti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Tinta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Medina. Solo</w:t>
              </w:r>
            </w:ins>
            <w:bookmarkStart w:id="10" w:name="_GoBack"/>
            <w:bookmarkEnd w:id="10"/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64DB9"/>
    <w:rsid w:val="003A47DF"/>
    <w:rsid w:val="0042167F"/>
    <w:rsid w:val="0054741E"/>
    <w:rsid w:val="006D73DD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73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3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73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3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DAENG</cp:lastModifiedBy>
  <cp:revision>2</cp:revision>
  <dcterms:created xsi:type="dcterms:W3CDTF">2020-11-23T23:27:00Z</dcterms:created>
  <dcterms:modified xsi:type="dcterms:W3CDTF">2020-11-23T23:27:00Z</dcterms:modified>
</cp:coreProperties>
</file>