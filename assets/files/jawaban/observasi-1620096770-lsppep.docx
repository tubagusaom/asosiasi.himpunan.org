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eastAsia="ko-KR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0" w:author="Siti Muyassaroh" w:date="2021-05-04T09:46:00Z">
        <w:r w:rsidRPr="00C50A1E" w:rsidDel="008C6344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1" w:author="Siti Muyassaroh" w:date="2021-05-04T09:46:00Z">
        <w:r w:rsidRPr="00C50A1E" w:rsidDel="008C6344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del w:id="2" w:author="Siti Muyassaroh" w:date="2021-05-04T09:46:00Z">
        <w:r w:rsidRPr="00C50A1E" w:rsidDel="008C6344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" w:author="Siti Muyassaroh" w:date="2021-05-04T09:46:00Z">
        <w:r w:rsidR="008C6344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4" w:author="Siti Muyassaroh" w:date="2021-05-04T09:47:00Z">
        <w:r w:rsidR="008C6344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5" w:author="Siti Muyassaroh" w:date="2021-05-04T09:47:00Z">
        <w:r w:rsidDel="008C6344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Siti Muyassaroh" w:date="2021-05-04T09:47:00Z">
        <w:r w:rsidRPr="00C50A1E" w:rsidDel="008C6344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7" w:author="Siti Muyassaroh" w:date="2021-05-04T09:47:00Z">
        <w:r w:rsidR="008C6344">
          <w:rPr>
            <w:rFonts w:ascii="Times New Roman" w:eastAsia="Times New Roman" w:hAnsi="Times New Roman" w:cs="Times New Roman"/>
            <w:sz w:val="24"/>
            <w:szCs w:val="24"/>
          </w:rPr>
          <w:t xml:space="preserve"> yang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" w:author="Siti Muyassaroh" w:date="2021-05-04T09:47:00Z">
        <w:r w:rsidR="008C6344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proofErr w:type="spellEnd"/>
      <w:del w:id="9" w:author="Siti Muyassaroh" w:date="2021-05-04T09:47:00Z">
        <w:r w:rsidRPr="00C50A1E" w:rsidDel="008C6344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10" w:author="Siti Muyassaroh" w:date="2021-05-04T09:47:00Z">
        <w:r w:rsidR="008C6344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1" w:author="Siti Muyassaroh" w:date="2021-05-04T09:47:00Z">
        <w:r w:rsidR="008C6344">
          <w:rPr>
            <w:rFonts w:ascii="Times New Roman" w:eastAsia="Times New Roman" w:hAnsi="Times New Roman" w:cs="Times New Roman"/>
            <w:sz w:val="24"/>
            <w:szCs w:val="24"/>
          </w:rPr>
          <w:t>E</w:t>
        </w:r>
      </w:ins>
      <w:del w:id="12" w:author="Siti Muyassaroh" w:date="2021-05-04T09:47:00Z">
        <w:r w:rsidRPr="00C50A1E" w:rsidDel="008C6344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h</w:t>
      </w:r>
      <w:ins w:id="13" w:author="Siti Muyassaroh" w:date="2021-05-04T09:47:00Z">
        <w:r w:rsidR="008C634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Del="008C6344" w:rsidRDefault="00927764" w:rsidP="00927764">
      <w:pPr>
        <w:shd w:val="clear" w:color="auto" w:fill="F5F5F5"/>
        <w:spacing w:after="375"/>
        <w:rPr>
          <w:del w:id="14" w:author="Siti Muyassaroh" w:date="2021-05-04T09:48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5" w:author="Siti Muyassaroh" w:date="2021-05-04T09:48:00Z">
        <w:r w:rsidR="008C6344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6" w:author="Siti Muyassaroh" w:date="2021-05-04T09:48:00Z">
        <w:r w:rsidR="008C6344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17" w:author="Siti Muyassaroh" w:date="2021-05-04T09:48:00Z">
        <w:r w:rsidR="008C6344">
          <w:rPr>
            <w:rFonts w:ascii="Times New Roman" w:eastAsia="Times New Roman" w:hAnsi="Times New Roman" w:cs="Times New Roman"/>
            <w:sz w:val="24"/>
            <w:szCs w:val="24"/>
          </w:rPr>
          <w:t>,</w:t>
        </w:r>
        <w:proofErr w:type="gramEnd"/>
        <w:r w:rsidR="008C634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C6344"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del w:id="18" w:author="Siti Muyassaroh" w:date="2021-05-04T09:48:00Z">
        <w:r w:rsidRPr="00C50A1E" w:rsidDel="008C6344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19" w:author="Siti Muyassaroh" w:date="2021-05-04T09:48:00Z">
        <w:r w:rsidRPr="00C50A1E" w:rsidDel="008C6344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erutama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del w:id="20" w:author="Siti Muyassaroh" w:date="2021-05-04T09:48:00Z">
        <w:r w:rsidRPr="00C50A1E" w:rsidDel="008C6344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1" w:author="Siti Muyassaroh" w:date="2021-05-04T09:48:00Z">
        <w:r w:rsidR="008C6344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6344">
        <w:rPr>
          <w:rFonts w:ascii="Times New Roman" w:eastAsia="Times New Roman" w:hAnsi="Times New Roman" w:cs="Times New Roman"/>
          <w:i/>
          <w:sz w:val="24"/>
          <w:szCs w:val="24"/>
          <w:rPrChange w:id="22" w:author="Siti Muyassaroh" w:date="2021-05-04T09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6344">
        <w:rPr>
          <w:rFonts w:ascii="Times New Roman" w:eastAsia="Times New Roman" w:hAnsi="Times New Roman" w:cs="Times New Roman"/>
          <w:i/>
          <w:sz w:val="24"/>
          <w:szCs w:val="24"/>
          <w:rPrChange w:id="23" w:author="Siti Muyassaroh" w:date="2021-05-04T09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C6344">
        <w:rPr>
          <w:rFonts w:ascii="Times New Roman" w:eastAsia="Times New Roman" w:hAnsi="Times New Roman" w:cs="Times New Roman"/>
          <w:i/>
          <w:sz w:val="24"/>
          <w:szCs w:val="24"/>
          <w:rPrChange w:id="24" w:author="Siti Muyassaroh" w:date="2021-05-04T09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25" w:author="Siti Muyassaroh" w:date="2021-05-04T09:49:00Z">
        <w:r w:rsidDel="008C634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26" w:author="Siti Muyassaroh" w:date="2021-05-04T09:49:00Z">
        <w:r w:rsidR="008C6344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</w:ins>
      <w:del w:id="27" w:author="Siti Muyassaroh" w:date="2021-05-04T09:49:00Z">
        <w:r w:rsidDel="008C6344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8C634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28" w:author="Siti Muyassaroh" w:date="2021-05-04T09:49:00Z">
        <w:r w:rsidR="008C634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C6344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29" w:author="Siti Muyassaroh" w:date="2021-05-04T09:49:00Z">
        <w:r w:rsidRPr="00C50A1E" w:rsidDel="008C6344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0" w:author="Siti Muyassaroh" w:date="2021-05-04T09:49:00Z">
        <w:r w:rsidRPr="00C50A1E" w:rsidDel="008C6344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1" w:author="Siti Muyassaroh" w:date="2021-05-04T09:49:00Z">
        <w:r w:rsidRPr="00C50A1E" w:rsidDel="008C6344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344">
        <w:rPr>
          <w:rFonts w:ascii="Times New Roman" w:eastAsia="Times New Roman" w:hAnsi="Times New Roman" w:cs="Times New Roman"/>
          <w:i/>
          <w:sz w:val="24"/>
          <w:szCs w:val="24"/>
          <w:rPrChange w:id="32" w:author="Siti Muyassaroh" w:date="2021-05-04T09:5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del w:id="33" w:author="Siti Muyassaroh" w:date="2021-05-04T09:50:00Z">
        <w:r w:rsidRPr="00C50A1E" w:rsidDel="008C634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an.</w:t>
      </w:r>
      <w:proofErr w:type="spell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C6344">
        <w:rPr>
          <w:rFonts w:ascii="Times New Roman" w:eastAsia="Times New Roman" w:hAnsi="Times New Roman" w:cs="Times New Roman"/>
          <w:i/>
          <w:sz w:val="24"/>
          <w:szCs w:val="24"/>
          <w:rPrChange w:id="34" w:author="Siti Muyassaroh" w:date="2021-05-04T09:5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35" w:author="Siti Muyassaroh" w:date="2021-05-04T09:51:00Z">
        <w:r w:rsidR="008C634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di</w:t>
      </w:r>
      <w:ins w:id="36" w:author="Siti Muyassaroh" w:date="2021-05-04T09:51:00Z">
        <w:r w:rsidR="008C634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37" w:author="Siti Muyassaroh" w:date="2021-05-04T09:51:00Z">
        <w:r w:rsidR="008C6344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8C6344">
          <w:rPr>
            <w:rFonts w:ascii="Times New Roman" w:eastAsia="Times New Roman" w:hAnsi="Times New Roman" w:cs="Times New Roman"/>
            <w:sz w:val="24"/>
            <w:szCs w:val="24"/>
          </w:rPr>
          <w:t>c</w:t>
        </w:r>
      </w:ins>
      <w:bookmarkStart w:id="38" w:name="_GoBack"/>
      <w:bookmarkEnd w:id="38"/>
      <w:del w:id="39" w:author="Siti Muyassaroh" w:date="2021-05-04T09:51:00Z">
        <w:r w:rsidRPr="00C50A1E" w:rsidDel="008C6344">
          <w:rPr>
            <w:rFonts w:ascii="Times New Roman" w:eastAsia="Times New Roman" w:hAnsi="Times New Roman" w:cs="Times New Roman"/>
            <w:sz w:val="24"/>
            <w:szCs w:val="24"/>
          </w:rPr>
          <w:delText>. C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00C" w:rsidRDefault="000D000C">
      <w:r>
        <w:separator/>
      </w:r>
    </w:p>
  </w:endnote>
  <w:endnote w:type="continuationSeparator" w:id="0">
    <w:p w:rsidR="000D000C" w:rsidRDefault="000D0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panose1 w:val="02000000000000000000"/>
    <w:charset w:val="00"/>
    <w:family w:val="auto"/>
    <w:pitch w:val="variable"/>
    <w:sig w:usb0="00000001" w:usb1="5000205B" w:usb2="0000002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0D000C">
    <w:pPr>
      <w:pStyle w:val="Footer"/>
    </w:pPr>
  </w:p>
  <w:p w:rsidR="00941E77" w:rsidRDefault="000D00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00C" w:rsidRDefault="000D000C">
      <w:r>
        <w:separator/>
      </w:r>
    </w:p>
  </w:footnote>
  <w:footnote w:type="continuationSeparator" w:id="0">
    <w:p w:rsidR="000D000C" w:rsidRDefault="000D0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iti Muyassaroh">
    <w15:presenceInfo w15:providerId="None" w15:userId="Siti Muyassaro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D000C"/>
    <w:rsid w:val="0012251A"/>
    <w:rsid w:val="0042167F"/>
    <w:rsid w:val="008C6344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8C6344"/>
  </w:style>
  <w:style w:type="paragraph" w:styleId="BalloonText">
    <w:name w:val="Balloon Text"/>
    <w:basedOn w:val="Normal"/>
    <w:link w:val="BalloonTextChar"/>
    <w:uiPriority w:val="99"/>
    <w:semiHidden/>
    <w:unhideWhenUsed/>
    <w:rsid w:val="008C634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3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Siti Muyassaroh</cp:lastModifiedBy>
  <cp:revision>3</cp:revision>
  <dcterms:created xsi:type="dcterms:W3CDTF">2020-07-24T23:46:00Z</dcterms:created>
  <dcterms:modified xsi:type="dcterms:W3CDTF">2021-05-04T02:51:00Z</dcterms:modified>
</cp:coreProperties>
</file>