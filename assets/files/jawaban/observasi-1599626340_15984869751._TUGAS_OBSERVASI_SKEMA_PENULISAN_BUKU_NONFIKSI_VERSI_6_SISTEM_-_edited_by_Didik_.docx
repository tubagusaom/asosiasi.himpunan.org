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ins w:id="0" w:author="Didik Hariyanto" w:date="2020-09-09T11:33:00Z">
              <w:r w:rsidR="000D4141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" w:author="Didik Hariyanto" w:date="2020-09-09T11:33:00Z">
              <w:r w:rsidR="000D414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Didik Hariyanto" w:date="2020-09-09T11:34:00Z">
              <w:r w:rsidRPr="00EC6F38" w:rsidDel="000D4141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3" w:author="Didik Hariyanto" w:date="2020-09-09T11:34:00Z">
              <w:r w:rsidR="000D4141" w:rsidRPr="00EC6F38">
                <w:rPr>
                  <w:rFonts w:ascii="Times New Roman" w:eastAsia="Times New Roman" w:hAnsi="Times New Roman" w:cs="Times New Roman"/>
                  <w:szCs w:val="24"/>
                </w:rPr>
                <w:t>e</w:t>
              </w:r>
              <w:r w:rsidR="000D4141">
                <w:rPr>
                  <w:rFonts w:ascii="Times New Roman" w:eastAsia="Times New Roman" w:hAnsi="Times New Roman" w:cs="Times New Roman"/>
                  <w:szCs w:val="24"/>
                </w:rPr>
                <w:t>kstre</w:t>
              </w:r>
              <w:r w:rsidR="000D4141" w:rsidRPr="00EC6F38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Didik Hariyanto" w:date="2020-09-09T11:35:00Z">
              <w:r w:rsidRPr="00EC6F38" w:rsidDel="000D4141">
                <w:rPr>
                  <w:rFonts w:ascii="Times New Roman" w:eastAsia="Times New Roman" w:hAnsi="Times New Roman" w:cs="Times New Roman"/>
                  <w:szCs w:val="24"/>
                </w:rPr>
                <w:delText xml:space="preserve">revolusi </w:delText>
              </w:r>
            </w:del>
            <w:proofErr w:type="spellStart"/>
            <w:ins w:id="5" w:author="Didik Hariyanto" w:date="2020-09-09T11:36:00Z">
              <w:r w:rsidR="000D4141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ins w:id="6" w:author="Didik Hariyanto" w:date="2020-09-09T11:35:00Z">
              <w:r w:rsidR="000D4141" w:rsidRPr="00EC6F38">
                <w:rPr>
                  <w:rFonts w:ascii="Times New Roman" w:eastAsia="Times New Roman" w:hAnsi="Times New Roman" w:cs="Times New Roman"/>
                  <w:szCs w:val="24"/>
                </w:rPr>
                <w:t>evolusi</w:t>
              </w:r>
              <w:proofErr w:type="spellEnd"/>
              <w:r w:rsidR="000D414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" w:author="Didik Hariyanto" w:date="2020-09-09T11:35:00Z">
              <w:r w:rsidRPr="00EC6F38" w:rsidDel="000D4141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proofErr w:type="spellStart"/>
            <w:ins w:id="8" w:author="Didik Hariyanto" w:date="2020-09-09T11:36:00Z">
              <w:r w:rsidR="000D4141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ins w:id="9" w:author="Didik Hariyanto" w:date="2020-09-09T11:35:00Z">
              <w:r w:rsidR="000D4141" w:rsidRPr="00EC6F38">
                <w:rPr>
                  <w:rFonts w:ascii="Times New Roman" w:eastAsia="Times New Roman" w:hAnsi="Times New Roman" w:cs="Times New Roman"/>
                  <w:szCs w:val="24"/>
                </w:rPr>
                <w:t>ndustr</w:t>
              </w:r>
              <w:r w:rsidR="000D4141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proofErr w:type="spellEnd"/>
              <w:r w:rsidR="000D414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10" w:author="Didik Hariyanto" w:date="2020-09-09T11:36:00Z">
              <w:r w:rsidR="000D414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" w:author="Didik Hariyanto" w:date="2020-09-09T11:36:00Z">
              <w:r w:rsidRPr="00EC6F38" w:rsidDel="000D414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" w:author="Didik Hariyanto" w:date="2020-09-09T11:36:00Z">
              <w:r w:rsidRPr="00EC6F38" w:rsidDel="000D4141">
                <w:rPr>
                  <w:rFonts w:ascii="Times New Roman" w:eastAsia="Times New Roman" w:hAnsi="Times New Roman" w:cs="Times New Roman"/>
                  <w:szCs w:val="24"/>
                </w:rPr>
                <w:delText xml:space="preserve">lagi </w:delText>
              </w:r>
            </w:del>
            <w:proofErr w:type="spellStart"/>
            <w:ins w:id="13" w:author="Didik Hariyanto" w:date="2020-09-09T11:36:00Z">
              <w:r w:rsidR="000D4141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0D414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4" w:author="Didik Hariyanto" w:date="2020-09-09T11:36:00Z">
              <w:r w:rsidRPr="00EC6F38" w:rsidDel="000D4141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Didik Hariyanto" w:date="2020-09-09T11:36:00Z">
              <w:r w:rsidRPr="00EC6F38" w:rsidDel="000D414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6" w:author="Didik Hariyanto" w:date="2020-09-09T11:37:00Z">
              <w:r w:rsidRPr="00EC6F38" w:rsidDel="000D414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7" w:author="Didik Hariyanto" w:date="2020-09-09T11:37:00Z">
              <w:r w:rsidRPr="00EC6F38" w:rsidDel="000D4141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proofErr w:type="spellStart"/>
            <w:ins w:id="18" w:author="Didik Hariyanto" w:date="2020-09-09T11:37:00Z">
              <w:r w:rsidR="000D414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0D4141" w:rsidRPr="00EC6F38">
                <w:rPr>
                  <w:rFonts w:ascii="Times New Roman" w:eastAsia="Times New Roman" w:hAnsi="Times New Roman" w:cs="Times New Roman"/>
                  <w:szCs w:val="24"/>
                </w:rPr>
                <w:t>endidikan</w:t>
              </w:r>
              <w:proofErr w:type="spellEnd"/>
              <w:r w:rsidR="000D414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9" w:author="Didik Hariyanto" w:date="2020-09-09T11:40:00Z">
              <w:r w:rsidR="000D414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0" w:author="Didik Hariyanto" w:date="2020-09-09T11:37:00Z">
              <w:r w:rsidR="000D414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1" w:author="Didik Hariyanto" w:date="2020-09-09T11:37:00Z">
              <w:r w:rsidRPr="00EC6F38" w:rsidDel="000D4141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proofErr w:type="spellStart"/>
            <w:ins w:id="22" w:author="Didik Hariyanto" w:date="2020-09-09T11:37:00Z">
              <w:r w:rsidR="000D414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0D4141" w:rsidRPr="00EC6F38">
                <w:rPr>
                  <w:rFonts w:ascii="Times New Roman" w:eastAsia="Times New Roman" w:hAnsi="Times New Roman" w:cs="Times New Roman"/>
                  <w:szCs w:val="24"/>
                </w:rPr>
                <w:t>endidikan</w:t>
              </w:r>
              <w:proofErr w:type="spellEnd"/>
              <w:r w:rsidR="000D414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3" w:author="Didik Hariyanto" w:date="2020-09-09T11:37:00Z">
              <w:r w:rsidRPr="00EC6F38" w:rsidDel="000D414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24" w:author="Didik Hariyanto" w:date="2020-09-09T11:37:00Z">
              <w:r w:rsidR="000D4141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25" w:author="Didik Hariyanto" w:date="2020-09-09T11:37:00Z">
              <w:r w:rsidR="000D4141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0D414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6" w:author="Didik Hariyanto" w:date="2020-09-09T11:38:00Z">
              <w:r w:rsidRPr="00EC6F38" w:rsidDel="000D4141">
                <w:rPr>
                  <w:rFonts w:ascii="Times New Roman" w:eastAsia="Times New Roman" w:hAnsi="Times New Roman" w:cs="Times New Roman"/>
                  <w:szCs w:val="24"/>
                </w:rPr>
                <w:delText xml:space="preserve">demikian pendidikan </w:delText>
              </w:r>
            </w:del>
            <w:proofErr w:type="spellStart"/>
            <w:ins w:id="27" w:author="Didik Hariyanto" w:date="2020-09-09T11:38:00Z">
              <w:r w:rsidR="000D414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0D4141" w:rsidRPr="00EC6F38">
                <w:rPr>
                  <w:rFonts w:ascii="Times New Roman" w:eastAsia="Times New Roman" w:hAnsi="Times New Roman" w:cs="Times New Roman"/>
                  <w:szCs w:val="24"/>
                </w:rPr>
                <w:t>endidikan</w:t>
              </w:r>
              <w:proofErr w:type="spellEnd"/>
              <w:r w:rsidR="000D414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8" w:author="Didik Hariyanto" w:date="2020-09-09T11:38:00Z">
              <w:r w:rsidRPr="00EC6F38" w:rsidDel="000D414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9" w:author="Didik Hariyanto" w:date="2020-09-09T11:38:00Z">
              <w:r w:rsidRPr="00EC6F38" w:rsidDel="000D4141">
                <w:rPr>
                  <w:rFonts w:ascii="Times New Roman" w:eastAsia="Times New Roman" w:hAnsi="Times New Roman" w:cs="Times New Roman"/>
                  <w:szCs w:val="24"/>
                </w:rPr>
                <w:delText xml:space="preserve">revolusi </w:delText>
              </w:r>
            </w:del>
            <w:proofErr w:type="spellStart"/>
            <w:ins w:id="30" w:author="Didik Hariyanto" w:date="2020-09-09T11:38:00Z">
              <w:r w:rsidR="000D4141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  <w:r w:rsidR="000D4141" w:rsidRPr="00EC6F38">
                <w:rPr>
                  <w:rFonts w:ascii="Times New Roman" w:eastAsia="Times New Roman" w:hAnsi="Times New Roman" w:cs="Times New Roman"/>
                  <w:szCs w:val="24"/>
                </w:rPr>
                <w:t>evolusi</w:t>
              </w:r>
              <w:proofErr w:type="spellEnd"/>
              <w:r w:rsidR="000D414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1" w:author="Didik Hariyanto" w:date="2020-09-09T11:38:00Z">
              <w:r w:rsidRPr="00EC6F38" w:rsidDel="000D4141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industri </w:delText>
              </w:r>
            </w:del>
            <w:proofErr w:type="spellStart"/>
            <w:ins w:id="32" w:author="Didik Hariyanto" w:date="2020-09-09T11:38:00Z">
              <w:r w:rsidR="000D4141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0D4141" w:rsidRPr="00EC6F38">
                <w:rPr>
                  <w:rFonts w:ascii="Times New Roman" w:eastAsia="Times New Roman" w:hAnsi="Times New Roman" w:cs="Times New Roman"/>
                  <w:szCs w:val="24"/>
                </w:rPr>
                <w:t>ndustri</w:t>
              </w:r>
              <w:proofErr w:type="spellEnd"/>
              <w:r w:rsidR="000D414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3" w:author="Didik Hariyanto" w:date="2020-09-09T11:38:00Z">
              <w:r w:rsidRPr="00EC6F38" w:rsidDel="000D4141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proofErr w:type="spellStart"/>
            <w:ins w:id="34" w:author="Didik Hariyanto" w:date="2020-09-09T11:38:00Z">
              <w:r w:rsidR="000D414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0D4141" w:rsidRPr="00EC6F38">
                <w:rPr>
                  <w:rFonts w:ascii="Times New Roman" w:eastAsia="Times New Roman" w:hAnsi="Times New Roman" w:cs="Times New Roman"/>
                  <w:szCs w:val="24"/>
                </w:rPr>
                <w:t>endidikan</w:t>
              </w:r>
              <w:proofErr w:type="spellEnd"/>
              <w:r w:rsidR="000D414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0D4141">
            <w:pPr>
              <w:spacing w:before="100" w:beforeAutospacing="1" w:after="100" w:afterAutospacing="1" w:line="24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35" w:author="Didik Hariyanto" w:date="2020-09-09T11:4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6" w:author="Didik Hariyanto" w:date="2020-09-09T11:40:00Z">
              <w:r w:rsidRPr="00EC6F38" w:rsidDel="000D4141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proofErr w:type="spellStart"/>
            <w:ins w:id="37" w:author="Didik Hariyanto" w:date="2020-09-09T11:40:00Z">
              <w:r w:rsidR="000D4141" w:rsidRPr="00EC6F38">
                <w:rPr>
                  <w:rFonts w:ascii="Times New Roman" w:eastAsia="Times New Roman" w:hAnsi="Times New Roman" w:cs="Times New Roman"/>
                  <w:szCs w:val="24"/>
                </w:rPr>
                <w:t>taha</w:t>
              </w:r>
              <w:r w:rsidR="000D414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proofErr w:type="spellEnd"/>
              <w:r w:rsidR="000D414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8" w:author="Didik Hariyanto" w:date="2020-09-09T11:40:00Z">
              <w:r w:rsidRPr="00EC6F38" w:rsidDel="000D414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39" w:author="Didik Hariyanto" w:date="2020-09-09T11:40:00Z">
              <w:r w:rsidR="000D4141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0D4141">
            <w:pPr>
              <w:spacing w:before="100" w:beforeAutospacing="1" w:after="100" w:afterAutospacing="1" w:line="24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0" w:author="Didik Hariyanto" w:date="2020-09-09T11:4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1" w:author="Didik Hariyanto" w:date="2020-09-09T11:42:00Z">
              <w:r w:rsidRPr="00EC6F38" w:rsidDel="00877E2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42" w:author="Didik Hariyanto" w:date="2020-09-09T11:42:00Z">
              <w:r w:rsidR="00877E2A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877E2A">
            <w:pPr>
              <w:spacing w:before="100" w:beforeAutospacing="1" w:after="100" w:afterAutospacing="1" w:line="24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3" w:author="Didik Hariyanto" w:date="2020-09-09T11:4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44" w:author="Didik Hariyanto" w:date="2020-09-09T11:42:00Z">
              <w:r w:rsidRPr="00EC6F38" w:rsidDel="00877E2A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45" w:author="Didik Hariyanto" w:date="2020-09-09T11:42:00Z">
              <w:r w:rsidR="00877E2A" w:rsidRPr="00EC6F38">
                <w:rPr>
                  <w:rFonts w:ascii="Times New Roman" w:eastAsia="Times New Roman" w:hAnsi="Times New Roman" w:cs="Times New Roman"/>
                  <w:szCs w:val="24"/>
                </w:rPr>
                <w:t>Gur</w:t>
              </w:r>
              <w:r w:rsidR="00877E2A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  <w:r w:rsidR="00877E2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877E2A">
            <w:pPr>
              <w:spacing w:before="100" w:beforeAutospacing="1" w:after="100" w:afterAutospacing="1" w:line="24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6" w:author="Didik Hariyanto" w:date="2020-09-09T11:4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ins w:id="47" w:author="Didik Hariyanto" w:date="2020-09-09T11:42:00Z">
              <w:r w:rsidR="00877E2A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877E2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77E2A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877E2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8" w:author="Didik Hariyanto" w:date="2020-09-09T11:43:00Z">
              <w:r w:rsidRPr="00EC6F38" w:rsidDel="00877E2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877E2A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49" w:author="Didik Hariyanto" w:date="2020-09-09T11:43:00Z">
              <w:r>
                <w:rPr>
                  <w:rFonts w:ascii="Times New Roman" w:eastAsia="Times New Roman" w:hAnsi="Times New Roman" w:cs="Times New Roman"/>
                  <w:szCs w:val="24"/>
                </w:rPr>
                <w:t>Melakukan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50" w:author="Didik Hariyanto" w:date="2020-09-09T11:43:00Z">
              <w:r w:rsidR="00125355" w:rsidRPr="00EC6F38" w:rsidDel="00877E2A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proofErr w:type="spellStart"/>
            <w:ins w:id="51" w:author="Didik Hariyanto" w:date="2020-09-09T11:43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enelitian</w:t>
              </w:r>
            </w:ins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2" w:author="Didik Hariyanto" w:date="2020-09-09T11:43:00Z">
              <w:r w:rsidRPr="00EC6F38" w:rsidDel="00877E2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</w:t>
            </w:r>
            <w:ins w:id="53" w:author="Didik Hariyanto" w:date="2020-09-09T11:44:00Z">
              <w:r w:rsidR="00877E2A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4" w:author="Didik Hariyanto" w:date="2020-09-09T11:44:00Z">
              <w:r w:rsidRPr="00EC6F38" w:rsidDel="00877E2A">
                <w:rPr>
                  <w:rFonts w:ascii="Times New Roman" w:eastAsia="Times New Roman" w:hAnsi="Times New Roman" w:cs="Times New Roman"/>
                  <w:szCs w:val="24"/>
                </w:rPr>
                <w:delText xml:space="preserve">revolusi </w:delText>
              </w:r>
            </w:del>
            <w:proofErr w:type="spellStart"/>
            <w:ins w:id="55" w:author="Didik Hariyanto" w:date="2020-09-09T11:44:00Z">
              <w:r w:rsidR="00877E2A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  <w:r w:rsidR="00877E2A" w:rsidRPr="00EC6F38">
                <w:rPr>
                  <w:rFonts w:ascii="Times New Roman" w:eastAsia="Times New Roman" w:hAnsi="Times New Roman" w:cs="Times New Roman"/>
                  <w:szCs w:val="24"/>
                </w:rPr>
                <w:t>evolusi</w:t>
              </w:r>
              <w:proofErr w:type="spellEnd"/>
              <w:r w:rsidR="00877E2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77E2A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877E2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56" w:author="Didik Hariyanto" w:date="2020-09-09T11:44:00Z">
              <w:r w:rsidR="00877E2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57" w:author="Didik Hariyanto" w:date="2020-09-09T11:44:00Z">
              <w:r w:rsidR="00877E2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8" w:author="Didik Hariyanto" w:date="2020-09-09T11:44:00Z">
              <w:r w:rsidR="00877E2A">
                <w:rPr>
                  <w:rFonts w:ascii="Times New Roman" w:eastAsia="Times New Roman" w:hAnsi="Times New Roman" w:cs="Times New Roman"/>
                  <w:szCs w:val="24"/>
                </w:rPr>
                <w:t>melakukan</w:t>
              </w:r>
              <w:proofErr w:type="spellEnd"/>
              <w:r w:rsidR="00877E2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9" w:author="Didik Hariyanto" w:date="2020-09-09T11:45:00Z">
              <w:r w:rsidR="00877E2A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60" w:author="Didik Hariyanto" w:date="2020-09-09T11:45:00Z">
              <w:r w:rsidR="00877E2A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bookmarkStart w:id="61" w:name="_GoBack"/>
            <w:bookmarkEnd w:id="61"/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0D4141"/>
    <w:rsid w:val="0012251A"/>
    <w:rsid w:val="00125355"/>
    <w:rsid w:val="001D038C"/>
    <w:rsid w:val="00240407"/>
    <w:rsid w:val="0042167F"/>
    <w:rsid w:val="00877E2A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1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1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 UNY</Company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Didik Hariyanto</cp:lastModifiedBy>
  <cp:revision>2</cp:revision>
  <dcterms:created xsi:type="dcterms:W3CDTF">2020-09-09T04:48:00Z</dcterms:created>
  <dcterms:modified xsi:type="dcterms:W3CDTF">2020-09-09T04:48:00Z</dcterms:modified>
</cp:coreProperties>
</file>