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 xml:space="preserve">Hujan Turun, Berat Badan </w:t>
      </w:r>
      <w:ins w:id="0" w:author="Windows User" w:date="2021-11-11T14:13:00Z">
        <w:r w:rsidR="004F300B">
          <w:rPr>
            <w:rFonts w:ascii="Times New Roman" w:eastAsia="Times New Roman" w:hAnsi="Times New Roman" w:cs="Times New Roman"/>
            <w:kern w:val="36"/>
            <w:sz w:val="54"/>
            <w:szCs w:val="54"/>
          </w:rPr>
          <w:t xml:space="preserve">Menjadi </w:t>
        </w:r>
      </w:ins>
      <w:r w:rsidRPr="00C50A1E">
        <w:rPr>
          <w:rFonts w:ascii="Times New Roman" w:eastAsia="Times New Roman" w:hAnsi="Times New Roman" w:cs="Times New Roman"/>
          <w:kern w:val="36"/>
          <w:sz w:val="54"/>
          <w:szCs w:val="54"/>
        </w:rPr>
        <w:t>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4F300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w:t>
      </w:r>
      <w:del w:id="1" w:author="Windows User" w:date="2021-11-11T14:13:00Z">
        <w:r w:rsidRPr="00C50A1E" w:rsidDel="004F300B">
          <w:rPr>
            <w:rFonts w:ascii="Times New Roman" w:eastAsia="Times New Roman" w:hAnsi="Times New Roman" w:cs="Times New Roman"/>
            <w:i/>
            <w:iCs/>
            <w:sz w:val="24"/>
            <w:szCs w:val="24"/>
          </w:rPr>
          <w:delText xml:space="preserve">sama </w:delText>
        </w:r>
      </w:del>
      <w:ins w:id="2" w:author="Windows User" w:date="2021-11-11T14:13:00Z">
        <w:r w:rsidR="004F300B">
          <w:rPr>
            <w:rFonts w:ascii="Times New Roman" w:eastAsia="Times New Roman" w:hAnsi="Times New Roman" w:cs="Times New Roman"/>
            <w:i/>
            <w:iCs/>
            <w:sz w:val="24"/>
            <w:szCs w:val="24"/>
          </w:rPr>
          <w:t>dengan</w:t>
        </w:r>
        <w:r w:rsidR="004F300B" w:rsidRPr="00C50A1E">
          <w:rPr>
            <w:rFonts w:ascii="Times New Roman" w:eastAsia="Times New Roman" w:hAnsi="Times New Roman" w:cs="Times New Roman"/>
            <w:i/>
            <w:iCs/>
            <w:sz w:val="24"/>
            <w:szCs w:val="24"/>
          </w:rPr>
          <w:t xml:space="preserve"> </w:t>
        </w:r>
      </w:ins>
      <w:r w:rsidRPr="00C50A1E">
        <w:rPr>
          <w:rFonts w:ascii="Times New Roman" w:eastAsia="Times New Roman" w:hAnsi="Times New Roman" w:cs="Times New Roman"/>
          <w:i/>
          <w:iCs/>
          <w:sz w:val="24"/>
          <w:szCs w:val="24"/>
        </w:rPr>
        <w:t xml:space="preserve">dia tetep </w:t>
      </w:r>
      <w:r w:rsidR="004F300B">
        <w:rPr>
          <w:rFonts w:ascii="Times New Roman" w:eastAsia="Times New Roman" w:hAnsi="Times New Roman" w:cs="Times New Roman"/>
          <w:i/>
          <w:iCs/>
          <w:sz w:val="24"/>
          <w:szCs w:val="24"/>
        </w:rPr>
        <w:t>berteman saja</w:t>
      </w:r>
      <w:r w:rsidRPr="00C50A1E">
        <w:rPr>
          <w:rFonts w:ascii="Times New Roman" w:eastAsia="Times New Roman" w:hAnsi="Times New Roman" w:cs="Times New Roman"/>
          <w:i/>
          <w:iCs/>
          <w:sz w:val="24"/>
          <w:szCs w:val="24"/>
        </w:rPr>
        <w:t>. Huft.</w:t>
      </w:r>
    </w:p>
    <w:p w:rsidR="00927764" w:rsidRPr="00C50A1E" w:rsidRDefault="00927764" w:rsidP="004F300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r w:rsidR="00971C35">
        <w:rPr>
          <w:rFonts w:ascii="Times New Roman" w:eastAsia="Times New Roman" w:hAnsi="Times New Roman" w:cs="Times New Roman"/>
          <w:sz w:val="24"/>
          <w:szCs w:val="24"/>
        </w:rPr>
        <w:t>menggoda indera penciuman</w:t>
      </w:r>
      <w:r w:rsidRPr="00C50A1E">
        <w:rPr>
          <w:rFonts w:ascii="Times New Roman" w:eastAsia="Times New Roman" w:hAnsi="Times New Roman" w:cs="Times New Roman"/>
          <w:sz w:val="24"/>
          <w:szCs w:val="24"/>
        </w:rPr>
        <w:t xml:space="preserve"> atau bakwan </w:t>
      </w:r>
      <w:r w:rsidR="004F300B">
        <w:rPr>
          <w:rFonts w:ascii="Times New Roman" w:eastAsia="Times New Roman" w:hAnsi="Times New Roman" w:cs="Times New Roman"/>
          <w:sz w:val="24"/>
          <w:szCs w:val="24"/>
        </w:rPr>
        <w:t xml:space="preserve">hangat </w:t>
      </w:r>
      <w:r w:rsidRPr="00C50A1E">
        <w:rPr>
          <w:rFonts w:ascii="Times New Roman" w:eastAsia="Times New Roman" w:hAnsi="Times New Roman" w:cs="Times New Roman"/>
          <w:sz w:val="24"/>
          <w:szCs w:val="24"/>
        </w:rPr>
        <w:t>yang baru diangkat dari penggorengan di kala hujan?</w:t>
      </w:r>
    </w:p>
    <w:p w:rsidR="00927764" w:rsidRPr="00C50A1E" w:rsidRDefault="00927764" w:rsidP="00971C35">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w:t>
      </w:r>
      <w:r w:rsidR="00971C35">
        <w:rPr>
          <w:rFonts w:ascii="Times New Roman" w:eastAsia="Times New Roman" w:hAnsi="Times New Roman" w:cs="Times New Roman"/>
          <w:sz w:val="24"/>
          <w:szCs w:val="24"/>
        </w:rPr>
        <w:t>ngartikannya. Benar saja. Meskipun pada</w:t>
      </w:r>
      <w:r w:rsidRPr="00C50A1E">
        <w:rPr>
          <w:rFonts w:ascii="Times New Roman" w:eastAsia="Times New Roman" w:hAnsi="Times New Roman" w:cs="Times New Roman"/>
          <w:sz w:val="24"/>
          <w:szCs w:val="24"/>
        </w:rPr>
        <w:t xml:space="preserve"> tahun ini awal musim hujan di Indonesia </w:t>
      </w:r>
      <w:r w:rsidR="00971C35">
        <w:rPr>
          <w:rFonts w:ascii="Times New Roman" w:eastAsia="Times New Roman" w:hAnsi="Times New Roman" w:cs="Times New Roman"/>
          <w:sz w:val="24"/>
          <w:szCs w:val="24"/>
        </w:rPr>
        <w:t>mundur di antara b</w:t>
      </w:r>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 xml:space="preserve">Desember 2019, hujan benar-benar datang seperti perkiraan. </w:t>
      </w:r>
      <w:r w:rsidR="00971C35">
        <w:rPr>
          <w:rFonts w:ascii="Times New Roman" w:eastAsia="Times New Roman" w:hAnsi="Times New Roman" w:cs="Times New Roman"/>
          <w:sz w:val="24"/>
          <w:szCs w:val="24"/>
        </w:rPr>
        <w:t>Hal ini s</w:t>
      </w:r>
      <w:r w:rsidRPr="00C50A1E">
        <w:rPr>
          <w:rFonts w:ascii="Times New Roman" w:eastAsia="Times New Roman" w:hAnsi="Times New Roman" w:cs="Times New Roman"/>
          <w:sz w:val="24"/>
          <w:szCs w:val="24"/>
        </w:rPr>
        <w:t>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w:t>
      </w:r>
      <w:r w:rsidR="006543D9">
        <w:rPr>
          <w:rFonts w:ascii="Times New Roman" w:eastAsia="Times New Roman" w:hAnsi="Times New Roman" w:cs="Times New Roman"/>
          <w:sz w:val="24"/>
          <w:szCs w:val="24"/>
        </w:rPr>
        <w:t>buat kita jadi sering lapar. Mengapa</w:t>
      </w:r>
      <w:r w:rsidRPr="00C50A1E">
        <w:rPr>
          <w:rFonts w:ascii="Times New Roman" w:eastAsia="Times New Roman" w:hAnsi="Times New Roman" w:cs="Times New Roman"/>
          <w:sz w:val="24"/>
          <w:szCs w:val="24"/>
        </w:rPr>
        <w:t xml:space="preserve">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 xml:space="preserve">Siapa yang </w:t>
      </w:r>
      <w:r w:rsidR="006543D9">
        <w:rPr>
          <w:rFonts w:ascii="Times New Roman" w:eastAsia="Times New Roman" w:hAnsi="Times New Roman" w:cs="Times New Roman"/>
          <w:sz w:val="24"/>
          <w:szCs w:val="24"/>
        </w:rPr>
        <w:t>sering</w:t>
      </w:r>
      <w:r w:rsidRPr="00C50A1E">
        <w:rPr>
          <w:rFonts w:ascii="Times New Roman" w:eastAsia="Times New Roman" w:hAnsi="Times New Roman" w:cs="Times New Roman"/>
          <w:sz w:val="24"/>
          <w:szCs w:val="24"/>
        </w:rPr>
        <w:t xml:space="preserve">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tapi jumlah kalorinya nyaris melebihi </w:t>
      </w:r>
      <w:r w:rsidR="006543D9">
        <w:rPr>
          <w:rFonts w:ascii="Times New Roman" w:eastAsia="Times New Roman" w:hAnsi="Times New Roman" w:cs="Times New Roman"/>
          <w:sz w:val="24"/>
          <w:szCs w:val="24"/>
        </w:rPr>
        <w:t xml:space="preserve">seporsi </w:t>
      </w:r>
      <w:r w:rsidRPr="00C50A1E">
        <w:rPr>
          <w:rFonts w:ascii="Times New Roman" w:eastAsia="Times New Roman" w:hAnsi="Times New Roman" w:cs="Times New Roman"/>
          <w:sz w:val="24"/>
          <w:szCs w:val="24"/>
        </w:rPr>
        <w:t>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6543D9">
        <w:rPr>
          <w:rFonts w:ascii="Times New Roman" w:eastAsia="Times New Roman" w:hAnsi="Times New Roman" w:cs="Times New Roman"/>
          <w:i/>
          <w:iCs/>
          <w:sz w:val="24"/>
          <w:szCs w:val="24"/>
        </w:rPr>
        <w:t>lho</w:t>
      </w:r>
      <w:r w:rsidRPr="00C50A1E">
        <w:rPr>
          <w:rFonts w:ascii="Times New Roman" w:eastAsia="Times New Roman" w:hAnsi="Times New Roman" w:cs="Times New Roman"/>
          <w:sz w:val="24"/>
          <w:szCs w:val="24"/>
        </w:rPr>
        <w:t>. Dingin yang kita kira ternyata t</w:t>
      </w:r>
      <w:r w:rsidR="006543D9">
        <w:rPr>
          <w:rFonts w:ascii="Times New Roman" w:eastAsia="Times New Roman" w:hAnsi="Times New Roman" w:cs="Times New Roman"/>
          <w:sz w:val="24"/>
          <w:szCs w:val="24"/>
        </w:rPr>
        <w:t xml:space="preserve">idak sedingin kenyataannya, </w:t>
      </w:r>
      <w:r w:rsidR="006543D9" w:rsidRPr="006543D9">
        <w:rPr>
          <w:rFonts w:ascii="Times New Roman" w:eastAsia="Times New Roman" w:hAnsi="Times New Roman" w:cs="Times New Roman"/>
          <w:i/>
          <w:iCs/>
          <w:sz w:val="24"/>
          <w:szCs w:val="24"/>
        </w:rPr>
        <w:t>kok</w:t>
      </w:r>
      <w:r w:rsidR="006543D9">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sidR="006543D9">
        <w:rPr>
          <w:rFonts w:ascii="Times New Roman" w:eastAsia="Times New Roman" w:hAnsi="Times New Roman" w:cs="Times New Roman"/>
          <w:sz w:val="24"/>
          <w:szCs w:val="24"/>
        </w:rPr>
        <w:t>lemari</w:t>
      </w:r>
      <w:r w:rsidRPr="00C50A1E">
        <w:rPr>
          <w:rFonts w:ascii="Times New Roman" w:eastAsia="Times New Roman" w:hAnsi="Times New Roman" w:cs="Times New Roman"/>
          <w:sz w:val="24"/>
          <w:szCs w:val="24"/>
        </w:rPr>
        <w:t xml:space="preserve"> penyimpanan. Sebagai bahan persediaan karena </w:t>
      </w:r>
      <w:r w:rsidR="006543D9">
        <w:rPr>
          <w:rFonts w:ascii="Times New Roman" w:eastAsia="Times New Roman" w:hAnsi="Times New Roman" w:cs="Times New Roman"/>
          <w:sz w:val="24"/>
          <w:szCs w:val="24"/>
        </w:rPr>
        <w:t>kalau mau keluar di waktu hujan</w:t>
      </w:r>
      <w:r w:rsidRPr="00C50A1E">
        <w:rPr>
          <w:rFonts w:ascii="Times New Roman" w:eastAsia="Times New Roman" w:hAnsi="Times New Roman" w:cs="Times New Roman"/>
          <w:sz w:val="24"/>
          <w:szCs w:val="24"/>
        </w:rPr>
        <w:t xml:space="preserve">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pemilihan makanan kita yang tidak tahu diri. Yang </w:t>
      </w:r>
      <w:r w:rsidR="006543D9">
        <w:rPr>
          <w:rFonts w:ascii="Times New Roman" w:eastAsia="Times New Roman" w:hAnsi="Times New Roman" w:cs="Times New Roman"/>
          <w:sz w:val="24"/>
          <w:szCs w:val="24"/>
        </w:rPr>
        <w:t>penting enak, kalori belakangan.</w:t>
      </w:r>
      <w:bookmarkStart w:id="3" w:name="_GoBack"/>
      <w:bookmarkEnd w:id="3"/>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E8C" w:rsidRDefault="00627E8C">
      <w:r>
        <w:separator/>
      </w:r>
    </w:p>
  </w:endnote>
  <w:endnote w:type="continuationSeparator" w:id="0">
    <w:p w:rsidR="00627E8C" w:rsidRDefault="00627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627E8C">
    <w:pPr>
      <w:pStyle w:val="Footer"/>
    </w:pPr>
  </w:p>
  <w:p w:rsidR="00941E77" w:rsidRDefault="00627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E8C" w:rsidRDefault="00627E8C">
      <w:r>
        <w:separator/>
      </w:r>
    </w:p>
  </w:footnote>
  <w:footnote w:type="continuationSeparator" w:id="0">
    <w:p w:rsidR="00627E8C" w:rsidRDefault="00627E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4F300B"/>
    <w:rsid w:val="00627E8C"/>
    <w:rsid w:val="006543D9"/>
    <w:rsid w:val="00924DF5"/>
    <w:rsid w:val="00927764"/>
    <w:rsid w:val="00971C35"/>
    <w:rsid w:val="00C20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4F300B"/>
  </w:style>
  <w:style w:type="paragraph" w:styleId="BalloonText">
    <w:name w:val="Balloon Text"/>
    <w:basedOn w:val="Normal"/>
    <w:link w:val="BalloonTextChar"/>
    <w:uiPriority w:val="99"/>
    <w:semiHidden/>
    <w:unhideWhenUsed/>
    <w:rsid w:val="004F30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0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4</cp:revision>
  <dcterms:created xsi:type="dcterms:W3CDTF">2020-08-26T21:16:00Z</dcterms:created>
  <dcterms:modified xsi:type="dcterms:W3CDTF">2021-11-11T07:37:00Z</dcterms:modified>
</cp:coreProperties>
</file>