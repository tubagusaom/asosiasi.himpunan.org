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rsidR="00927764" w:rsidRDefault="00927764" w:rsidP="00927764">
      <w:pPr>
        <w:jc w:val="center"/>
        <w:rPr>
          <w:rFonts w:ascii="Cambria" w:hAnsi="Cambria" w:cs="Times New Roman"/>
          <w:sz w:val="24"/>
          <w:szCs w:val="24"/>
        </w:rPr>
      </w:pPr>
    </w:p>
    <w:p w:rsidR="00927764" w:rsidRPr="00927764" w:rsidRDefault="00927764" w:rsidP="00927764">
      <w:pPr>
        <w:pStyle w:val="ListParagraph"/>
        <w:numPr>
          <w:ilvl w:val="0"/>
          <w:numId w:val="2"/>
        </w:numPr>
        <w:ind w:left="567" w:hanging="567"/>
        <w:rPr>
          <w:rFonts w:ascii="Cambria" w:hAnsi="Cambria"/>
        </w:rPr>
      </w:pPr>
      <w:proofErr w:type="spellStart"/>
      <w:r w:rsidRPr="00927764">
        <w:rPr>
          <w:rFonts w:ascii="Cambria" w:hAnsi="Cambria" w:cs="Times New Roman"/>
          <w:sz w:val="24"/>
          <w:szCs w:val="24"/>
        </w:rPr>
        <w:t>Suntinglah</w:t>
      </w:r>
      <w:proofErr w:type="spellEnd"/>
      <w:r w:rsidRPr="00927764">
        <w:rPr>
          <w:rFonts w:ascii="Cambria" w:hAnsi="Cambria" w:cs="Times New Roman"/>
          <w:sz w:val="24"/>
          <w:szCs w:val="24"/>
        </w:rPr>
        <w:t xml:space="preserve"> </w:t>
      </w:r>
      <w:proofErr w:type="spellStart"/>
      <w:r w:rsidRPr="00927764">
        <w:rPr>
          <w:rFonts w:ascii="Cambria" w:hAnsi="Cambria" w:cs="Times New Roman"/>
          <w:sz w:val="24"/>
          <w:szCs w:val="24"/>
        </w:rPr>
        <w:t>artikel</w:t>
      </w:r>
      <w:proofErr w:type="spellEnd"/>
      <w:r w:rsidRPr="00927764">
        <w:rPr>
          <w:rFonts w:ascii="Cambria" w:hAnsi="Cambria" w:cs="Times New Roman"/>
          <w:sz w:val="24"/>
          <w:szCs w:val="24"/>
        </w:rPr>
        <w:t xml:space="preserve"> </w:t>
      </w:r>
      <w:proofErr w:type="spellStart"/>
      <w:r w:rsidRPr="00927764">
        <w:rPr>
          <w:rFonts w:ascii="Cambria" w:hAnsi="Cambria" w:cs="Times New Roman"/>
          <w:sz w:val="24"/>
          <w:szCs w:val="24"/>
        </w:rPr>
        <w:t>berikut</w:t>
      </w:r>
      <w:proofErr w:type="spellEnd"/>
      <w:r w:rsidRPr="00927764">
        <w:rPr>
          <w:rFonts w:ascii="Cambria" w:hAnsi="Cambria" w:cs="Times New Roman"/>
          <w:sz w:val="24"/>
          <w:szCs w:val="24"/>
        </w:rPr>
        <w:t xml:space="preserve"> </w:t>
      </w:r>
      <w:proofErr w:type="spellStart"/>
      <w:r w:rsidRPr="00927764">
        <w:rPr>
          <w:rFonts w:ascii="Cambria" w:hAnsi="Cambria" w:cs="Times New Roman"/>
          <w:sz w:val="24"/>
          <w:szCs w:val="24"/>
        </w:rPr>
        <w:t>ini</w:t>
      </w:r>
      <w:proofErr w:type="spellEnd"/>
      <w:r w:rsidRPr="00927764">
        <w:rPr>
          <w:rFonts w:ascii="Cambria" w:hAnsi="Cambria" w:cs="Times New Roman"/>
          <w:sz w:val="24"/>
          <w:szCs w:val="24"/>
        </w:rPr>
        <w:t xml:space="preserve"> </w:t>
      </w:r>
      <w:proofErr w:type="spellStart"/>
      <w:r w:rsidRPr="00927764">
        <w:rPr>
          <w:rFonts w:ascii="Cambria" w:hAnsi="Cambria" w:cs="Times New Roman"/>
          <w:sz w:val="24"/>
          <w:szCs w:val="24"/>
        </w:rPr>
        <w:t>dengan</w:t>
      </w:r>
      <w:proofErr w:type="spellEnd"/>
      <w:r w:rsidRPr="00927764">
        <w:rPr>
          <w:rFonts w:ascii="Cambria" w:hAnsi="Cambria" w:cs="Times New Roman"/>
          <w:sz w:val="24"/>
          <w:szCs w:val="24"/>
        </w:rPr>
        <w:t xml:space="preserve"> </w:t>
      </w:r>
      <w:proofErr w:type="spellStart"/>
      <w:r w:rsidRPr="00927764">
        <w:rPr>
          <w:rFonts w:ascii="Cambria" w:hAnsi="Cambria" w:cs="Times New Roman"/>
          <w:sz w:val="24"/>
          <w:szCs w:val="24"/>
        </w:rPr>
        <w:t>menggunakan</w:t>
      </w:r>
      <w:proofErr w:type="spellEnd"/>
      <w:r w:rsidRPr="00927764">
        <w:rPr>
          <w:rFonts w:ascii="Cambria" w:hAnsi="Cambria" w:cs="Times New Roman"/>
          <w:sz w:val="24"/>
          <w:szCs w:val="24"/>
        </w:rPr>
        <w:t xml:space="preserve"> </w:t>
      </w:r>
      <w:proofErr w:type="spellStart"/>
      <w:r w:rsidRPr="00927764">
        <w:rPr>
          <w:rFonts w:ascii="Cambria" w:hAnsi="Cambria" w:cs="Times New Roman"/>
          <w:sz w:val="24"/>
          <w:szCs w:val="24"/>
        </w:rPr>
        <w:t>tanda-tanda</w:t>
      </w:r>
      <w:proofErr w:type="spellEnd"/>
      <w:r w:rsidRPr="00927764">
        <w:rPr>
          <w:rFonts w:ascii="Cambria" w:hAnsi="Cambria" w:cs="Times New Roman"/>
          <w:sz w:val="24"/>
          <w:szCs w:val="24"/>
        </w:rPr>
        <w:t xml:space="preserve"> </w:t>
      </w:r>
      <w:proofErr w:type="spellStart"/>
      <w:r w:rsidRPr="00927764">
        <w:rPr>
          <w:rFonts w:ascii="Cambria" w:hAnsi="Cambria" w:cs="Times New Roman"/>
          <w:sz w:val="24"/>
          <w:szCs w:val="24"/>
        </w:rPr>
        <w:t>koreksi</w:t>
      </w:r>
      <w:proofErr w:type="spellEnd"/>
      <w:r w:rsidRPr="00927764">
        <w:rPr>
          <w:rFonts w:ascii="Cambria" w:hAnsi="Cambria" w:cs="Times New Roman"/>
          <w:sz w:val="24"/>
          <w:szCs w:val="24"/>
        </w:rPr>
        <w:t>.</w:t>
      </w:r>
    </w:p>
    <w:p w:rsidR="00927764" w:rsidRPr="0094076B" w:rsidRDefault="00927764" w:rsidP="00927764">
      <w:pPr>
        <w:rPr>
          <w:rFonts w:ascii="Cambria" w:hAnsi="Cambria"/>
        </w:rPr>
      </w:pPr>
    </w:p>
    <w:p w:rsidR="00927764" w:rsidRPr="004B2D1B" w:rsidRDefault="00283B63" w:rsidP="00927764">
      <w:pPr>
        <w:shd w:val="clear" w:color="auto" w:fill="F5F5F5"/>
        <w:spacing w:before="300" w:line="690" w:lineRule="atLeast"/>
        <w:outlineLvl w:val="0"/>
        <w:rPr>
          <w:rFonts w:ascii="Times New Roman" w:eastAsia="Times New Roman" w:hAnsi="Times New Roman" w:cs="Times New Roman"/>
          <w:kern w:val="36"/>
          <w:sz w:val="32"/>
          <w:szCs w:val="32"/>
          <w:rPrChange w:id="0" w:author="ASUS" w:date="2021-02-11T15:11:00Z">
            <w:rPr>
              <w:rFonts w:ascii="Times New Roman" w:eastAsia="Times New Roman" w:hAnsi="Times New Roman" w:cs="Times New Roman"/>
              <w:kern w:val="36"/>
              <w:sz w:val="54"/>
              <w:szCs w:val="54"/>
            </w:rPr>
          </w:rPrChange>
        </w:rPr>
      </w:pPr>
      <w:proofErr w:type="spellStart"/>
      <w:ins w:id="1" w:author="ASUS" w:date="2021-02-11T15:46:00Z">
        <w:r>
          <w:rPr>
            <w:rFonts w:ascii="Times New Roman" w:eastAsia="Times New Roman" w:hAnsi="Times New Roman" w:cs="Times New Roman"/>
            <w:kern w:val="36"/>
            <w:sz w:val="32"/>
            <w:szCs w:val="32"/>
          </w:rPr>
          <w:t>Saat</w:t>
        </w:r>
        <w:proofErr w:type="spellEnd"/>
        <w:r>
          <w:rPr>
            <w:rFonts w:ascii="Times New Roman" w:eastAsia="Times New Roman" w:hAnsi="Times New Roman" w:cs="Times New Roman"/>
            <w:kern w:val="36"/>
            <w:sz w:val="32"/>
            <w:szCs w:val="32"/>
          </w:rPr>
          <w:t xml:space="preserve"> </w:t>
        </w:r>
      </w:ins>
      <w:proofErr w:type="spellStart"/>
      <w:r w:rsidR="00927764" w:rsidRPr="004B2D1B">
        <w:rPr>
          <w:rFonts w:ascii="Times New Roman" w:eastAsia="Times New Roman" w:hAnsi="Times New Roman" w:cs="Times New Roman"/>
          <w:kern w:val="36"/>
          <w:sz w:val="32"/>
          <w:szCs w:val="32"/>
          <w:rPrChange w:id="2" w:author="ASUS" w:date="2021-02-11T15:11:00Z">
            <w:rPr>
              <w:rFonts w:ascii="Times New Roman" w:eastAsia="Times New Roman" w:hAnsi="Times New Roman" w:cs="Times New Roman"/>
              <w:kern w:val="36"/>
              <w:sz w:val="54"/>
              <w:szCs w:val="54"/>
            </w:rPr>
          </w:rPrChange>
        </w:rPr>
        <w:t>Hujan</w:t>
      </w:r>
      <w:proofErr w:type="spellEnd"/>
      <w:r w:rsidR="00927764" w:rsidRPr="004B2D1B">
        <w:rPr>
          <w:rFonts w:ascii="Times New Roman" w:eastAsia="Times New Roman" w:hAnsi="Times New Roman" w:cs="Times New Roman"/>
          <w:kern w:val="36"/>
          <w:sz w:val="32"/>
          <w:szCs w:val="32"/>
          <w:rPrChange w:id="3" w:author="ASUS" w:date="2021-02-11T15:11:00Z">
            <w:rPr>
              <w:rFonts w:ascii="Times New Roman" w:eastAsia="Times New Roman" w:hAnsi="Times New Roman" w:cs="Times New Roman"/>
              <w:kern w:val="36"/>
              <w:sz w:val="54"/>
              <w:szCs w:val="54"/>
            </w:rPr>
          </w:rPrChange>
        </w:rPr>
        <w:t xml:space="preserve"> </w:t>
      </w:r>
      <w:proofErr w:type="spellStart"/>
      <w:r w:rsidR="00927764" w:rsidRPr="004B2D1B">
        <w:rPr>
          <w:rFonts w:ascii="Times New Roman" w:eastAsia="Times New Roman" w:hAnsi="Times New Roman" w:cs="Times New Roman"/>
          <w:kern w:val="36"/>
          <w:sz w:val="32"/>
          <w:szCs w:val="32"/>
          <w:rPrChange w:id="4" w:author="ASUS" w:date="2021-02-11T15:11:00Z">
            <w:rPr>
              <w:rFonts w:ascii="Times New Roman" w:eastAsia="Times New Roman" w:hAnsi="Times New Roman" w:cs="Times New Roman"/>
              <w:kern w:val="36"/>
              <w:sz w:val="54"/>
              <w:szCs w:val="54"/>
            </w:rPr>
          </w:rPrChange>
        </w:rPr>
        <w:t>Turun</w:t>
      </w:r>
      <w:proofErr w:type="spellEnd"/>
      <w:r w:rsidR="00927764" w:rsidRPr="004B2D1B">
        <w:rPr>
          <w:rFonts w:ascii="Times New Roman" w:eastAsia="Times New Roman" w:hAnsi="Times New Roman" w:cs="Times New Roman"/>
          <w:kern w:val="36"/>
          <w:sz w:val="32"/>
          <w:szCs w:val="32"/>
          <w:rPrChange w:id="5" w:author="ASUS" w:date="2021-02-11T15:11:00Z">
            <w:rPr>
              <w:rFonts w:ascii="Times New Roman" w:eastAsia="Times New Roman" w:hAnsi="Times New Roman" w:cs="Times New Roman"/>
              <w:kern w:val="36"/>
              <w:sz w:val="54"/>
              <w:szCs w:val="54"/>
            </w:rPr>
          </w:rPrChange>
        </w:rPr>
        <w:t xml:space="preserve">, </w:t>
      </w:r>
      <w:proofErr w:type="spellStart"/>
      <w:ins w:id="6" w:author="ASUS" w:date="2021-02-11T15:46:00Z">
        <w:r>
          <w:rPr>
            <w:rFonts w:ascii="Times New Roman" w:eastAsia="Times New Roman" w:hAnsi="Times New Roman" w:cs="Times New Roman"/>
            <w:kern w:val="36"/>
            <w:sz w:val="32"/>
            <w:szCs w:val="32"/>
          </w:rPr>
          <w:t>Maka</w:t>
        </w:r>
        <w:proofErr w:type="spellEnd"/>
        <w:r>
          <w:rPr>
            <w:rFonts w:ascii="Times New Roman" w:eastAsia="Times New Roman" w:hAnsi="Times New Roman" w:cs="Times New Roman"/>
            <w:kern w:val="36"/>
            <w:sz w:val="32"/>
            <w:szCs w:val="32"/>
          </w:rPr>
          <w:t xml:space="preserve"> </w:t>
        </w:r>
      </w:ins>
      <w:proofErr w:type="spellStart"/>
      <w:r w:rsidR="00927764" w:rsidRPr="004B2D1B">
        <w:rPr>
          <w:rFonts w:ascii="Times New Roman" w:eastAsia="Times New Roman" w:hAnsi="Times New Roman" w:cs="Times New Roman"/>
          <w:kern w:val="36"/>
          <w:sz w:val="32"/>
          <w:szCs w:val="32"/>
          <w:rPrChange w:id="7" w:author="ASUS" w:date="2021-02-11T15:11:00Z">
            <w:rPr>
              <w:rFonts w:ascii="Times New Roman" w:eastAsia="Times New Roman" w:hAnsi="Times New Roman" w:cs="Times New Roman"/>
              <w:kern w:val="36"/>
              <w:sz w:val="54"/>
              <w:szCs w:val="54"/>
            </w:rPr>
          </w:rPrChange>
        </w:rPr>
        <w:t>Berat</w:t>
      </w:r>
      <w:proofErr w:type="spellEnd"/>
      <w:r w:rsidR="00927764" w:rsidRPr="004B2D1B">
        <w:rPr>
          <w:rFonts w:ascii="Times New Roman" w:eastAsia="Times New Roman" w:hAnsi="Times New Roman" w:cs="Times New Roman"/>
          <w:kern w:val="36"/>
          <w:sz w:val="32"/>
          <w:szCs w:val="32"/>
          <w:rPrChange w:id="8" w:author="ASUS" w:date="2021-02-11T15:11:00Z">
            <w:rPr>
              <w:rFonts w:ascii="Times New Roman" w:eastAsia="Times New Roman" w:hAnsi="Times New Roman" w:cs="Times New Roman"/>
              <w:kern w:val="36"/>
              <w:sz w:val="54"/>
              <w:szCs w:val="54"/>
            </w:rPr>
          </w:rPrChange>
        </w:rPr>
        <w:t xml:space="preserve"> </w:t>
      </w:r>
      <w:proofErr w:type="spellStart"/>
      <w:r w:rsidR="00927764" w:rsidRPr="004B2D1B">
        <w:rPr>
          <w:rFonts w:ascii="Times New Roman" w:eastAsia="Times New Roman" w:hAnsi="Times New Roman" w:cs="Times New Roman"/>
          <w:kern w:val="36"/>
          <w:sz w:val="32"/>
          <w:szCs w:val="32"/>
          <w:rPrChange w:id="9" w:author="ASUS" w:date="2021-02-11T15:11:00Z">
            <w:rPr>
              <w:rFonts w:ascii="Times New Roman" w:eastAsia="Times New Roman" w:hAnsi="Times New Roman" w:cs="Times New Roman"/>
              <w:kern w:val="36"/>
              <w:sz w:val="54"/>
              <w:szCs w:val="54"/>
            </w:rPr>
          </w:rPrChange>
        </w:rPr>
        <w:t>Badan</w:t>
      </w:r>
      <w:proofErr w:type="spellEnd"/>
      <w:r w:rsidR="00927764" w:rsidRPr="004B2D1B">
        <w:rPr>
          <w:rFonts w:ascii="Times New Roman" w:eastAsia="Times New Roman" w:hAnsi="Times New Roman" w:cs="Times New Roman"/>
          <w:kern w:val="36"/>
          <w:sz w:val="32"/>
          <w:szCs w:val="32"/>
          <w:rPrChange w:id="10" w:author="ASUS" w:date="2021-02-11T15:11:00Z">
            <w:rPr>
              <w:rFonts w:ascii="Times New Roman" w:eastAsia="Times New Roman" w:hAnsi="Times New Roman" w:cs="Times New Roman"/>
              <w:kern w:val="36"/>
              <w:sz w:val="54"/>
              <w:szCs w:val="54"/>
            </w:rPr>
          </w:rPrChange>
        </w:rPr>
        <w:t xml:space="preserve"> </w:t>
      </w:r>
      <w:proofErr w:type="spellStart"/>
      <w:r w:rsidR="00927764" w:rsidRPr="004B2D1B">
        <w:rPr>
          <w:rFonts w:ascii="Times New Roman" w:eastAsia="Times New Roman" w:hAnsi="Times New Roman" w:cs="Times New Roman"/>
          <w:kern w:val="36"/>
          <w:sz w:val="32"/>
          <w:szCs w:val="32"/>
          <w:rPrChange w:id="11" w:author="ASUS" w:date="2021-02-11T15:11:00Z">
            <w:rPr>
              <w:rFonts w:ascii="Times New Roman" w:eastAsia="Times New Roman" w:hAnsi="Times New Roman" w:cs="Times New Roman"/>
              <w:kern w:val="36"/>
              <w:sz w:val="54"/>
              <w:szCs w:val="54"/>
            </w:rPr>
          </w:rPrChange>
        </w:rPr>
        <w:t>Naik</w:t>
      </w:r>
      <w:proofErr w:type="spellEnd"/>
    </w:p>
    <w:p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 xml:space="preserve">5 </w:t>
      </w:r>
      <w:proofErr w:type="spellStart"/>
      <w:r w:rsidRPr="00C50A1E">
        <w:rPr>
          <w:rFonts w:ascii="Roboto" w:eastAsia="Times New Roman" w:hAnsi="Roboto" w:cs="Times New Roman"/>
          <w:sz w:val="17"/>
          <w:szCs w:val="17"/>
        </w:rPr>
        <w:t>Januari</w:t>
      </w:r>
      <w:proofErr w:type="spellEnd"/>
      <w:r w:rsidRPr="00C50A1E">
        <w:rPr>
          <w:rFonts w:ascii="Roboto" w:eastAsia="Times New Roman" w:hAnsi="Roboto" w:cs="Times New Roman"/>
          <w:sz w:val="17"/>
          <w:szCs w:val="17"/>
        </w:rPr>
        <w:t xml:space="preserve"> 2020   20:48 </w:t>
      </w:r>
      <w:proofErr w:type="spellStart"/>
      <w:del w:id="12" w:author="ASUS" w:date="2021-02-11T15:12:00Z">
        <w:r w:rsidRPr="00C50A1E" w:rsidDel="004B2D1B">
          <w:rPr>
            <w:rFonts w:ascii="Roboto" w:eastAsia="Times New Roman" w:hAnsi="Roboto" w:cs="Times New Roman"/>
            <w:sz w:val="17"/>
            <w:szCs w:val="17"/>
          </w:rPr>
          <w:delText>Diperbarui</w:delText>
        </w:r>
      </w:del>
      <w:ins w:id="13" w:author="ASUS" w:date="2021-02-11T15:12:00Z">
        <w:r w:rsidR="004B2D1B">
          <w:rPr>
            <w:rFonts w:ascii="Roboto" w:eastAsia="Times New Roman" w:hAnsi="Roboto" w:cs="Times New Roman"/>
            <w:sz w:val="17"/>
            <w:szCs w:val="17"/>
          </w:rPr>
          <w:t>Diperbaharui</w:t>
        </w:r>
      </w:ins>
      <w:proofErr w:type="spellEnd"/>
      <w:ins w:id="14" w:author="ASUS" w:date="2021-02-11T15:47:00Z">
        <w:r w:rsidR="00283B63">
          <w:rPr>
            <w:rFonts w:ascii="Roboto" w:eastAsia="Times New Roman" w:hAnsi="Roboto" w:cs="Times New Roman"/>
            <w:sz w:val="17"/>
            <w:szCs w:val="17"/>
          </w:rPr>
          <w:t xml:space="preserve"> </w:t>
        </w:r>
        <w:proofErr w:type="spellStart"/>
        <w:r w:rsidR="00283B63">
          <w:rPr>
            <w:rFonts w:ascii="Roboto" w:eastAsia="Times New Roman" w:hAnsi="Roboto" w:cs="Times New Roman"/>
            <w:sz w:val="17"/>
            <w:szCs w:val="17"/>
          </w:rPr>
          <w:t>tanggal</w:t>
        </w:r>
      </w:ins>
      <w:proofErr w:type="spellEnd"/>
      <w:del w:id="15" w:author="ASUS" w:date="2021-02-11T15:47:00Z">
        <w:r w:rsidRPr="00C50A1E" w:rsidDel="00283B63">
          <w:rPr>
            <w:rFonts w:ascii="Roboto" w:eastAsia="Times New Roman" w:hAnsi="Roboto" w:cs="Times New Roman"/>
            <w:sz w:val="17"/>
            <w:szCs w:val="17"/>
          </w:rPr>
          <w:delText>:</w:delText>
        </w:r>
      </w:del>
      <w:r w:rsidRPr="00C50A1E">
        <w:rPr>
          <w:rFonts w:ascii="Roboto" w:eastAsia="Times New Roman" w:hAnsi="Roboto" w:cs="Times New Roman"/>
          <w:sz w:val="17"/>
          <w:szCs w:val="17"/>
        </w:rPr>
        <w:t xml:space="preserve"> 6 </w:t>
      </w:r>
      <w:proofErr w:type="spellStart"/>
      <w:r w:rsidRPr="00C50A1E">
        <w:rPr>
          <w:rFonts w:ascii="Roboto" w:eastAsia="Times New Roman" w:hAnsi="Roboto" w:cs="Times New Roman"/>
          <w:sz w:val="17"/>
          <w:szCs w:val="17"/>
        </w:rPr>
        <w:t>Januari</w:t>
      </w:r>
      <w:proofErr w:type="spellEnd"/>
      <w:r w:rsidRPr="00C50A1E">
        <w:rPr>
          <w:rFonts w:ascii="Roboto" w:eastAsia="Times New Roman" w:hAnsi="Roboto" w:cs="Times New Roman"/>
          <w:sz w:val="17"/>
          <w:szCs w:val="17"/>
        </w:rPr>
        <w:t xml:space="preserve"> 2020   05:43  61  10 3</w:t>
      </w:r>
    </w:p>
    <w:p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7A1E6BCE" wp14:editId="7C1AA53C">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rsidR="00927764" w:rsidRDefault="00927764" w:rsidP="00927764">
      <w:pPr>
        <w:spacing w:line="270" w:lineRule="atLeast"/>
        <w:jc w:val="center"/>
        <w:rPr>
          <w:ins w:id="16" w:author="ASUS" w:date="2021-02-11T15:35:00Z"/>
          <w:rFonts w:ascii="Times New Roman" w:eastAsia="Times New Roman" w:hAnsi="Times New Roman" w:cs="Times New Roman"/>
          <w:sz w:val="18"/>
          <w:szCs w:val="18"/>
        </w:rPr>
      </w:pPr>
      <w:proofErr w:type="spellStart"/>
      <w:r w:rsidRPr="00C50A1E">
        <w:rPr>
          <w:rFonts w:ascii="Times New Roman" w:eastAsia="Times New Roman" w:hAnsi="Times New Roman" w:cs="Times New Roman"/>
          <w:sz w:val="18"/>
          <w:szCs w:val="18"/>
        </w:rPr>
        <w:t>Ilustrasi</w:t>
      </w:r>
      <w:proofErr w:type="spellEnd"/>
      <w:r w:rsidRPr="00C50A1E">
        <w:rPr>
          <w:rFonts w:ascii="Times New Roman" w:eastAsia="Times New Roman" w:hAnsi="Times New Roman" w:cs="Times New Roman"/>
          <w:sz w:val="18"/>
          <w:szCs w:val="18"/>
        </w:rPr>
        <w:t xml:space="preserve"> | unsplash.com</w:t>
      </w:r>
    </w:p>
    <w:p w:rsidR="009A77F5" w:rsidRPr="00C50A1E" w:rsidRDefault="009A77F5" w:rsidP="00927764">
      <w:pPr>
        <w:spacing w:line="270" w:lineRule="atLeast"/>
        <w:jc w:val="center"/>
        <w:rPr>
          <w:rFonts w:ascii="Times New Roman" w:eastAsia="Times New Roman" w:hAnsi="Times New Roman" w:cs="Times New Roman"/>
          <w:sz w:val="18"/>
          <w:szCs w:val="18"/>
        </w:rPr>
      </w:pPr>
      <w:proofErr w:type="spellStart"/>
      <w:ins w:id="17" w:author="ASUS" w:date="2021-02-11T15:35:00Z">
        <w:r>
          <w:rPr>
            <w:rFonts w:ascii="Times New Roman" w:eastAsia="Times New Roman" w:hAnsi="Times New Roman" w:cs="Times New Roman"/>
            <w:sz w:val="18"/>
            <w:szCs w:val="18"/>
          </w:rPr>
          <w:t>Sumber</w:t>
        </w:r>
        <w:proofErr w:type="spellEnd"/>
        <w:r>
          <w:rPr>
            <w:rFonts w:ascii="Times New Roman" w:eastAsia="Times New Roman" w:hAnsi="Times New Roman" w:cs="Times New Roman"/>
            <w:sz w:val="18"/>
            <w:szCs w:val="18"/>
          </w:rPr>
          <w:t>: ……….</w:t>
        </w:r>
      </w:ins>
    </w:p>
    <w:p w:rsidR="00927764" w:rsidRPr="00C50A1E" w:rsidRDefault="00927764" w:rsidP="00927764">
      <w:pPr>
        <w:shd w:val="clear" w:color="auto" w:fill="F5F5F5"/>
        <w:spacing w:after="375"/>
        <w:rPr>
          <w:rFonts w:ascii="Times New Roman" w:eastAsia="Times New Roman" w:hAnsi="Times New Roman" w:cs="Times New Roman"/>
          <w:sz w:val="24"/>
          <w:szCs w:val="24"/>
        </w:rPr>
      </w:pPr>
      <w:del w:id="18" w:author="ASUS" w:date="2021-02-11T15:13:00Z">
        <w:r w:rsidRPr="00C50A1E" w:rsidDel="004B2D1B">
          <w:rPr>
            <w:rFonts w:ascii="Times New Roman" w:eastAsia="Times New Roman" w:hAnsi="Times New Roman" w:cs="Times New Roman"/>
            <w:i/>
            <w:iCs/>
            <w:sz w:val="24"/>
            <w:szCs w:val="24"/>
          </w:rPr>
          <w:delText>Hujan turun, berat badan naik, hubungan sama dia tetep temenan aja</w:delText>
        </w:r>
      </w:del>
      <w:proofErr w:type="spellStart"/>
      <w:ins w:id="19" w:author="ASUS" w:date="2021-02-11T15:13:00Z">
        <w:r w:rsidR="004B2D1B">
          <w:rPr>
            <w:rFonts w:ascii="Times New Roman" w:eastAsia="Times New Roman" w:hAnsi="Times New Roman" w:cs="Times New Roman"/>
            <w:i/>
            <w:iCs/>
            <w:sz w:val="24"/>
            <w:szCs w:val="24"/>
          </w:rPr>
          <w:t>Saat</w:t>
        </w:r>
        <w:proofErr w:type="spellEnd"/>
        <w:r w:rsidR="004B2D1B">
          <w:rPr>
            <w:rFonts w:ascii="Times New Roman" w:eastAsia="Times New Roman" w:hAnsi="Times New Roman" w:cs="Times New Roman"/>
            <w:i/>
            <w:iCs/>
            <w:sz w:val="24"/>
            <w:szCs w:val="24"/>
          </w:rPr>
          <w:t xml:space="preserve"> </w:t>
        </w:r>
        <w:proofErr w:type="spellStart"/>
        <w:r w:rsidR="004B2D1B">
          <w:rPr>
            <w:rFonts w:ascii="Times New Roman" w:eastAsia="Times New Roman" w:hAnsi="Times New Roman" w:cs="Times New Roman"/>
            <w:i/>
            <w:iCs/>
            <w:sz w:val="24"/>
            <w:szCs w:val="24"/>
          </w:rPr>
          <w:t>hujan</w:t>
        </w:r>
        <w:proofErr w:type="spellEnd"/>
        <w:r w:rsidR="004B2D1B">
          <w:rPr>
            <w:rFonts w:ascii="Times New Roman" w:eastAsia="Times New Roman" w:hAnsi="Times New Roman" w:cs="Times New Roman"/>
            <w:i/>
            <w:iCs/>
            <w:sz w:val="24"/>
            <w:szCs w:val="24"/>
          </w:rPr>
          <w:t xml:space="preserve"> </w:t>
        </w:r>
        <w:proofErr w:type="spellStart"/>
        <w:r w:rsidR="004B2D1B">
          <w:rPr>
            <w:rFonts w:ascii="Times New Roman" w:eastAsia="Times New Roman" w:hAnsi="Times New Roman" w:cs="Times New Roman"/>
            <w:i/>
            <w:iCs/>
            <w:sz w:val="24"/>
            <w:szCs w:val="24"/>
          </w:rPr>
          <w:t>turun</w:t>
        </w:r>
        <w:proofErr w:type="spellEnd"/>
        <w:r w:rsidR="004B2D1B">
          <w:rPr>
            <w:rFonts w:ascii="Times New Roman" w:eastAsia="Times New Roman" w:hAnsi="Times New Roman" w:cs="Times New Roman"/>
            <w:i/>
            <w:iCs/>
            <w:sz w:val="24"/>
            <w:szCs w:val="24"/>
          </w:rPr>
          <w:t xml:space="preserve">, </w:t>
        </w:r>
        <w:proofErr w:type="spellStart"/>
        <w:r w:rsidR="004B2D1B">
          <w:rPr>
            <w:rFonts w:ascii="Times New Roman" w:eastAsia="Times New Roman" w:hAnsi="Times New Roman" w:cs="Times New Roman"/>
            <w:i/>
            <w:iCs/>
            <w:sz w:val="24"/>
            <w:szCs w:val="24"/>
          </w:rPr>
          <w:t>maka</w:t>
        </w:r>
        <w:proofErr w:type="spellEnd"/>
        <w:r w:rsidR="004B2D1B">
          <w:rPr>
            <w:rFonts w:ascii="Times New Roman" w:eastAsia="Times New Roman" w:hAnsi="Times New Roman" w:cs="Times New Roman"/>
            <w:i/>
            <w:iCs/>
            <w:sz w:val="24"/>
            <w:szCs w:val="24"/>
          </w:rPr>
          <w:t xml:space="preserve"> </w:t>
        </w:r>
        <w:proofErr w:type="spellStart"/>
        <w:r w:rsidR="004B2D1B">
          <w:rPr>
            <w:rFonts w:ascii="Times New Roman" w:eastAsia="Times New Roman" w:hAnsi="Times New Roman" w:cs="Times New Roman"/>
            <w:i/>
            <w:iCs/>
            <w:sz w:val="24"/>
            <w:szCs w:val="24"/>
          </w:rPr>
          <w:t>berat</w:t>
        </w:r>
        <w:proofErr w:type="spellEnd"/>
        <w:r w:rsidR="004B2D1B">
          <w:rPr>
            <w:rFonts w:ascii="Times New Roman" w:eastAsia="Times New Roman" w:hAnsi="Times New Roman" w:cs="Times New Roman"/>
            <w:i/>
            <w:iCs/>
            <w:sz w:val="24"/>
            <w:szCs w:val="24"/>
          </w:rPr>
          <w:t xml:space="preserve"> </w:t>
        </w:r>
        <w:proofErr w:type="spellStart"/>
        <w:r w:rsidR="004B2D1B">
          <w:rPr>
            <w:rFonts w:ascii="Times New Roman" w:eastAsia="Times New Roman" w:hAnsi="Times New Roman" w:cs="Times New Roman"/>
            <w:i/>
            <w:iCs/>
            <w:sz w:val="24"/>
            <w:szCs w:val="24"/>
          </w:rPr>
          <w:t>badan</w:t>
        </w:r>
        <w:proofErr w:type="spellEnd"/>
        <w:r w:rsidR="004B2D1B">
          <w:rPr>
            <w:rFonts w:ascii="Times New Roman" w:eastAsia="Times New Roman" w:hAnsi="Times New Roman" w:cs="Times New Roman"/>
            <w:i/>
            <w:iCs/>
            <w:sz w:val="24"/>
            <w:szCs w:val="24"/>
          </w:rPr>
          <w:t xml:space="preserve"> </w:t>
        </w:r>
        <w:proofErr w:type="spellStart"/>
        <w:r w:rsidR="004B2D1B">
          <w:rPr>
            <w:rFonts w:ascii="Times New Roman" w:eastAsia="Times New Roman" w:hAnsi="Times New Roman" w:cs="Times New Roman"/>
            <w:i/>
            <w:iCs/>
            <w:sz w:val="24"/>
            <w:szCs w:val="24"/>
          </w:rPr>
          <w:t>naik</w:t>
        </w:r>
        <w:proofErr w:type="spellEnd"/>
        <w:r w:rsidR="004B2D1B">
          <w:rPr>
            <w:rFonts w:ascii="Times New Roman" w:eastAsia="Times New Roman" w:hAnsi="Times New Roman" w:cs="Times New Roman"/>
            <w:i/>
            <w:iCs/>
            <w:sz w:val="24"/>
            <w:szCs w:val="24"/>
          </w:rPr>
          <w:t xml:space="preserve">, </w:t>
        </w:r>
        <w:proofErr w:type="spellStart"/>
        <w:r w:rsidR="004B2D1B">
          <w:rPr>
            <w:rFonts w:ascii="Times New Roman" w:eastAsia="Times New Roman" w:hAnsi="Times New Roman" w:cs="Times New Roman"/>
            <w:i/>
            <w:iCs/>
            <w:sz w:val="24"/>
            <w:szCs w:val="24"/>
          </w:rPr>
          <w:t>akan</w:t>
        </w:r>
        <w:proofErr w:type="spellEnd"/>
        <w:r w:rsidR="004B2D1B">
          <w:rPr>
            <w:rFonts w:ascii="Times New Roman" w:eastAsia="Times New Roman" w:hAnsi="Times New Roman" w:cs="Times New Roman"/>
            <w:i/>
            <w:iCs/>
            <w:sz w:val="24"/>
            <w:szCs w:val="24"/>
          </w:rPr>
          <w:t xml:space="preserve"> </w:t>
        </w:r>
        <w:proofErr w:type="spellStart"/>
        <w:r w:rsidR="004B2D1B">
          <w:rPr>
            <w:rFonts w:ascii="Times New Roman" w:eastAsia="Times New Roman" w:hAnsi="Times New Roman" w:cs="Times New Roman"/>
            <w:i/>
            <w:iCs/>
            <w:sz w:val="24"/>
            <w:szCs w:val="24"/>
          </w:rPr>
          <w:t>te</w:t>
        </w:r>
      </w:ins>
      <w:ins w:id="20" w:author="ASUS" w:date="2021-02-11T15:47:00Z">
        <w:r w:rsidR="00283B63">
          <w:rPr>
            <w:rFonts w:ascii="Times New Roman" w:eastAsia="Times New Roman" w:hAnsi="Times New Roman" w:cs="Times New Roman"/>
            <w:i/>
            <w:iCs/>
            <w:sz w:val="24"/>
            <w:szCs w:val="24"/>
          </w:rPr>
          <w:t>t</w:t>
        </w:r>
      </w:ins>
      <w:ins w:id="21" w:author="ASUS" w:date="2021-02-11T15:13:00Z">
        <w:r w:rsidR="004B2D1B">
          <w:rPr>
            <w:rFonts w:ascii="Times New Roman" w:eastAsia="Times New Roman" w:hAnsi="Times New Roman" w:cs="Times New Roman"/>
            <w:i/>
            <w:iCs/>
            <w:sz w:val="24"/>
            <w:szCs w:val="24"/>
          </w:rPr>
          <w:t>api</w:t>
        </w:r>
        <w:proofErr w:type="spellEnd"/>
        <w:r w:rsidR="004B2D1B">
          <w:rPr>
            <w:rFonts w:ascii="Times New Roman" w:eastAsia="Times New Roman" w:hAnsi="Times New Roman" w:cs="Times New Roman"/>
            <w:i/>
            <w:iCs/>
            <w:sz w:val="24"/>
            <w:szCs w:val="24"/>
          </w:rPr>
          <w:t xml:space="preserve"> </w:t>
        </w:r>
        <w:proofErr w:type="spellStart"/>
        <w:r w:rsidR="004B2D1B">
          <w:rPr>
            <w:rFonts w:ascii="Times New Roman" w:eastAsia="Times New Roman" w:hAnsi="Times New Roman" w:cs="Times New Roman"/>
            <w:i/>
            <w:iCs/>
            <w:sz w:val="24"/>
            <w:szCs w:val="24"/>
          </w:rPr>
          <w:t>hubungan</w:t>
        </w:r>
        <w:proofErr w:type="spellEnd"/>
        <w:r w:rsidR="004B2D1B">
          <w:rPr>
            <w:rFonts w:ascii="Times New Roman" w:eastAsia="Times New Roman" w:hAnsi="Times New Roman" w:cs="Times New Roman"/>
            <w:i/>
            <w:iCs/>
            <w:sz w:val="24"/>
            <w:szCs w:val="24"/>
          </w:rPr>
          <w:t xml:space="preserve"> </w:t>
        </w:r>
        <w:proofErr w:type="spellStart"/>
        <w:r w:rsidR="004B2D1B">
          <w:rPr>
            <w:rFonts w:ascii="Times New Roman" w:eastAsia="Times New Roman" w:hAnsi="Times New Roman" w:cs="Times New Roman"/>
            <w:i/>
            <w:iCs/>
            <w:sz w:val="24"/>
            <w:szCs w:val="24"/>
          </w:rPr>
          <w:t>dengan</w:t>
        </w:r>
        <w:proofErr w:type="spellEnd"/>
        <w:r w:rsidR="004B2D1B">
          <w:rPr>
            <w:rFonts w:ascii="Times New Roman" w:eastAsia="Times New Roman" w:hAnsi="Times New Roman" w:cs="Times New Roman"/>
            <w:i/>
            <w:iCs/>
            <w:sz w:val="24"/>
            <w:szCs w:val="24"/>
          </w:rPr>
          <w:t xml:space="preserve"> </w:t>
        </w:r>
        <w:proofErr w:type="spellStart"/>
        <w:r w:rsidR="004B2D1B">
          <w:rPr>
            <w:rFonts w:ascii="Times New Roman" w:eastAsia="Times New Roman" w:hAnsi="Times New Roman" w:cs="Times New Roman"/>
            <w:i/>
            <w:iCs/>
            <w:sz w:val="24"/>
            <w:szCs w:val="24"/>
          </w:rPr>
          <w:t>dia</w:t>
        </w:r>
        <w:proofErr w:type="spellEnd"/>
        <w:r w:rsidR="004B2D1B">
          <w:rPr>
            <w:rFonts w:ascii="Times New Roman" w:eastAsia="Times New Roman" w:hAnsi="Times New Roman" w:cs="Times New Roman"/>
            <w:i/>
            <w:iCs/>
            <w:sz w:val="24"/>
            <w:szCs w:val="24"/>
          </w:rPr>
          <w:t xml:space="preserve"> </w:t>
        </w:r>
        <w:proofErr w:type="spellStart"/>
        <w:r w:rsidR="004B2D1B">
          <w:rPr>
            <w:rFonts w:ascii="Times New Roman" w:eastAsia="Times New Roman" w:hAnsi="Times New Roman" w:cs="Times New Roman"/>
            <w:i/>
            <w:iCs/>
            <w:sz w:val="24"/>
            <w:szCs w:val="24"/>
          </w:rPr>
          <w:t>tetap</w:t>
        </w:r>
        <w:proofErr w:type="spellEnd"/>
        <w:r w:rsidR="004B2D1B">
          <w:rPr>
            <w:rFonts w:ascii="Times New Roman" w:eastAsia="Times New Roman" w:hAnsi="Times New Roman" w:cs="Times New Roman"/>
            <w:i/>
            <w:iCs/>
            <w:sz w:val="24"/>
            <w:szCs w:val="24"/>
          </w:rPr>
          <w:t xml:space="preserve"> </w:t>
        </w:r>
        <w:proofErr w:type="spellStart"/>
        <w:r w:rsidR="004B2D1B">
          <w:rPr>
            <w:rFonts w:ascii="Times New Roman" w:eastAsia="Times New Roman" w:hAnsi="Times New Roman" w:cs="Times New Roman"/>
            <w:i/>
            <w:iCs/>
            <w:sz w:val="24"/>
            <w:szCs w:val="24"/>
          </w:rPr>
          <w:t>berteman</w:t>
        </w:r>
        <w:proofErr w:type="spellEnd"/>
        <w:r w:rsidR="004B2D1B">
          <w:rPr>
            <w:rFonts w:ascii="Times New Roman" w:eastAsia="Times New Roman" w:hAnsi="Times New Roman" w:cs="Times New Roman"/>
            <w:i/>
            <w:iCs/>
            <w:sz w:val="24"/>
            <w:szCs w:val="24"/>
          </w:rPr>
          <w:t xml:space="preserve"> </w:t>
        </w:r>
        <w:proofErr w:type="spellStart"/>
        <w:proofErr w:type="gramStart"/>
        <w:r w:rsidR="004B2D1B">
          <w:rPr>
            <w:rFonts w:ascii="Times New Roman" w:eastAsia="Times New Roman" w:hAnsi="Times New Roman" w:cs="Times New Roman"/>
            <w:i/>
            <w:iCs/>
            <w:sz w:val="24"/>
            <w:szCs w:val="24"/>
          </w:rPr>
          <w:t>saja</w:t>
        </w:r>
        <w:proofErr w:type="spellEnd"/>
        <w:r w:rsidR="004B2D1B">
          <w:rPr>
            <w:rFonts w:ascii="Times New Roman" w:eastAsia="Times New Roman" w:hAnsi="Times New Roman" w:cs="Times New Roman"/>
            <w:i/>
            <w:iCs/>
            <w:sz w:val="24"/>
            <w:szCs w:val="24"/>
          </w:rPr>
          <w:t>.</w:t>
        </w:r>
      </w:ins>
      <w:r w:rsidRPr="00C50A1E">
        <w:rPr>
          <w:rFonts w:ascii="Times New Roman" w:eastAsia="Times New Roman" w:hAnsi="Times New Roman" w:cs="Times New Roman"/>
          <w:i/>
          <w:iCs/>
          <w:sz w:val="24"/>
          <w:szCs w:val="24"/>
        </w:rPr>
        <w:t>.</w:t>
      </w:r>
      <w:proofErr w:type="gramEnd"/>
      <w:r w:rsidRPr="00C50A1E">
        <w:rPr>
          <w:rFonts w:ascii="Times New Roman" w:eastAsia="Times New Roman" w:hAnsi="Times New Roman" w:cs="Times New Roman"/>
          <w:i/>
          <w:iCs/>
          <w:sz w:val="24"/>
          <w:szCs w:val="24"/>
        </w:rPr>
        <w:t xml:space="preserve"> </w:t>
      </w:r>
      <w:proofErr w:type="spellStart"/>
      <w:r w:rsidRPr="00C50A1E">
        <w:rPr>
          <w:rFonts w:ascii="Times New Roman" w:eastAsia="Times New Roman" w:hAnsi="Times New Roman" w:cs="Times New Roman"/>
          <w:i/>
          <w:iCs/>
          <w:sz w:val="24"/>
          <w:szCs w:val="24"/>
        </w:rPr>
        <w:t>Huft</w:t>
      </w:r>
      <w:proofErr w:type="spellEnd"/>
      <w:r w:rsidRPr="00C50A1E">
        <w:rPr>
          <w:rFonts w:ascii="Times New Roman" w:eastAsia="Times New Roman" w:hAnsi="Times New Roman" w:cs="Times New Roman"/>
          <w:i/>
          <w:iCs/>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del w:id="22" w:author="ASUS" w:date="2021-02-11T15:15:00Z">
        <w:r w:rsidRPr="00C50A1E" w:rsidDel="004B2D1B">
          <w:rPr>
            <w:rFonts w:ascii="Times New Roman" w:eastAsia="Times New Roman" w:hAnsi="Times New Roman" w:cs="Times New Roman"/>
            <w:sz w:val="24"/>
            <w:szCs w:val="24"/>
          </w:rPr>
          <w:delText>Apa yang lebih romantis dari sepiring mie instan kemasan putih yang aromanya aduhai menggoda indera penciuman itu atau bakwan yang baru diangkat dari penggorengan di kala hujan?</w:delText>
        </w:r>
      </w:del>
      <w:proofErr w:type="spellStart"/>
      <w:ins w:id="23" w:author="ASUS" w:date="2021-02-11T15:15:00Z">
        <w:r w:rsidR="004B2D1B">
          <w:rPr>
            <w:rFonts w:ascii="Times New Roman" w:eastAsia="Times New Roman" w:hAnsi="Times New Roman" w:cs="Times New Roman"/>
            <w:sz w:val="24"/>
            <w:szCs w:val="24"/>
          </w:rPr>
          <w:t>Apakah</w:t>
        </w:r>
        <w:proofErr w:type="spellEnd"/>
        <w:r w:rsidR="004B2D1B">
          <w:rPr>
            <w:rFonts w:ascii="Times New Roman" w:eastAsia="Times New Roman" w:hAnsi="Times New Roman" w:cs="Times New Roman"/>
            <w:sz w:val="24"/>
            <w:szCs w:val="24"/>
          </w:rPr>
          <w:t xml:space="preserve"> yang </w:t>
        </w:r>
        <w:proofErr w:type="spellStart"/>
        <w:r w:rsidR="004B2D1B">
          <w:rPr>
            <w:rFonts w:ascii="Times New Roman" w:eastAsia="Times New Roman" w:hAnsi="Times New Roman" w:cs="Times New Roman"/>
            <w:sz w:val="24"/>
            <w:szCs w:val="24"/>
          </w:rPr>
          <w:t>lebih</w:t>
        </w:r>
        <w:proofErr w:type="spellEnd"/>
        <w:r w:rsidR="004B2D1B">
          <w:rPr>
            <w:rFonts w:ascii="Times New Roman" w:eastAsia="Times New Roman" w:hAnsi="Times New Roman" w:cs="Times New Roman"/>
            <w:sz w:val="24"/>
            <w:szCs w:val="24"/>
          </w:rPr>
          <w:t xml:space="preserve"> </w:t>
        </w:r>
        <w:proofErr w:type="spellStart"/>
        <w:r w:rsidR="004B2D1B">
          <w:rPr>
            <w:rFonts w:ascii="Times New Roman" w:eastAsia="Times New Roman" w:hAnsi="Times New Roman" w:cs="Times New Roman"/>
            <w:sz w:val="24"/>
            <w:szCs w:val="24"/>
          </w:rPr>
          <w:t>romantis</w:t>
        </w:r>
        <w:proofErr w:type="spellEnd"/>
        <w:r w:rsidR="004B2D1B">
          <w:rPr>
            <w:rFonts w:ascii="Times New Roman" w:eastAsia="Times New Roman" w:hAnsi="Times New Roman" w:cs="Times New Roman"/>
            <w:sz w:val="24"/>
            <w:szCs w:val="24"/>
          </w:rPr>
          <w:t xml:space="preserve"> </w:t>
        </w:r>
        <w:proofErr w:type="spellStart"/>
        <w:r w:rsidR="004B2D1B">
          <w:rPr>
            <w:rFonts w:ascii="Times New Roman" w:eastAsia="Times New Roman" w:hAnsi="Times New Roman" w:cs="Times New Roman"/>
            <w:sz w:val="24"/>
            <w:szCs w:val="24"/>
          </w:rPr>
          <w:t>daripada</w:t>
        </w:r>
        <w:proofErr w:type="spellEnd"/>
        <w:r w:rsidR="004B2D1B">
          <w:rPr>
            <w:rFonts w:ascii="Times New Roman" w:eastAsia="Times New Roman" w:hAnsi="Times New Roman" w:cs="Times New Roman"/>
            <w:sz w:val="24"/>
            <w:szCs w:val="24"/>
          </w:rPr>
          <w:t xml:space="preserve"> </w:t>
        </w:r>
        <w:proofErr w:type="spellStart"/>
        <w:r w:rsidR="004B2D1B">
          <w:rPr>
            <w:rFonts w:ascii="Times New Roman" w:eastAsia="Times New Roman" w:hAnsi="Times New Roman" w:cs="Times New Roman"/>
            <w:sz w:val="24"/>
            <w:szCs w:val="24"/>
          </w:rPr>
          <w:t>sepiring</w:t>
        </w:r>
        <w:proofErr w:type="spellEnd"/>
        <w:r w:rsidR="004B2D1B">
          <w:rPr>
            <w:rFonts w:ascii="Times New Roman" w:eastAsia="Times New Roman" w:hAnsi="Times New Roman" w:cs="Times New Roman"/>
            <w:sz w:val="24"/>
            <w:szCs w:val="24"/>
          </w:rPr>
          <w:t xml:space="preserve"> </w:t>
        </w:r>
        <w:proofErr w:type="spellStart"/>
        <w:r w:rsidR="004B2D1B">
          <w:rPr>
            <w:rFonts w:ascii="Times New Roman" w:eastAsia="Times New Roman" w:hAnsi="Times New Roman" w:cs="Times New Roman"/>
            <w:sz w:val="24"/>
            <w:szCs w:val="24"/>
          </w:rPr>
          <w:t>mie</w:t>
        </w:r>
        <w:proofErr w:type="spellEnd"/>
        <w:r w:rsidR="004B2D1B">
          <w:rPr>
            <w:rFonts w:ascii="Times New Roman" w:eastAsia="Times New Roman" w:hAnsi="Times New Roman" w:cs="Times New Roman"/>
            <w:sz w:val="24"/>
            <w:szCs w:val="24"/>
          </w:rPr>
          <w:t xml:space="preserve"> </w:t>
        </w:r>
        <w:proofErr w:type="spellStart"/>
        <w:r w:rsidR="004B2D1B">
          <w:rPr>
            <w:rFonts w:ascii="Times New Roman" w:eastAsia="Times New Roman" w:hAnsi="Times New Roman" w:cs="Times New Roman"/>
            <w:sz w:val="24"/>
            <w:szCs w:val="24"/>
          </w:rPr>
          <w:t>siap</w:t>
        </w:r>
        <w:proofErr w:type="spellEnd"/>
        <w:r w:rsidR="004B2D1B">
          <w:rPr>
            <w:rFonts w:ascii="Times New Roman" w:eastAsia="Times New Roman" w:hAnsi="Times New Roman" w:cs="Times New Roman"/>
            <w:sz w:val="24"/>
            <w:szCs w:val="24"/>
          </w:rPr>
          <w:t xml:space="preserve"> </w:t>
        </w:r>
        <w:proofErr w:type="spellStart"/>
        <w:r w:rsidR="004B2D1B">
          <w:rPr>
            <w:rFonts w:ascii="Times New Roman" w:eastAsia="Times New Roman" w:hAnsi="Times New Roman" w:cs="Times New Roman"/>
            <w:sz w:val="24"/>
            <w:szCs w:val="24"/>
          </w:rPr>
          <w:t>saji</w:t>
        </w:r>
        <w:proofErr w:type="spellEnd"/>
        <w:r w:rsidR="004B2D1B">
          <w:rPr>
            <w:rFonts w:ascii="Times New Roman" w:eastAsia="Times New Roman" w:hAnsi="Times New Roman" w:cs="Times New Roman"/>
            <w:sz w:val="24"/>
            <w:szCs w:val="24"/>
          </w:rPr>
          <w:t xml:space="preserve"> yang </w:t>
        </w:r>
        <w:proofErr w:type="spellStart"/>
        <w:r w:rsidR="004B2D1B">
          <w:rPr>
            <w:rFonts w:ascii="Times New Roman" w:eastAsia="Times New Roman" w:hAnsi="Times New Roman" w:cs="Times New Roman"/>
            <w:sz w:val="24"/>
            <w:szCs w:val="24"/>
          </w:rPr>
          <w:t>aromanya</w:t>
        </w:r>
        <w:proofErr w:type="spellEnd"/>
        <w:r w:rsidR="004B2D1B">
          <w:rPr>
            <w:rFonts w:ascii="Times New Roman" w:eastAsia="Times New Roman" w:hAnsi="Times New Roman" w:cs="Times New Roman"/>
            <w:sz w:val="24"/>
            <w:szCs w:val="24"/>
          </w:rPr>
          <w:t xml:space="preserve"> </w:t>
        </w:r>
        <w:proofErr w:type="spellStart"/>
        <w:r w:rsidR="004B2D1B">
          <w:rPr>
            <w:rFonts w:ascii="Times New Roman" w:eastAsia="Times New Roman" w:hAnsi="Times New Roman" w:cs="Times New Roman"/>
            <w:sz w:val="24"/>
            <w:szCs w:val="24"/>
          </w:rPr>
          <w:t>menggoda</w:t>
        </w:r>
        <w:proofErr w:type="spellEnd"/>
        <w:r w:rsidR="004B2D1B">
          <w:rPr>
            <w:rFonts w:ascii="Times New Roman" w:eastAsia="Times New Roman" w:hAnsi="Times New Roman" w:cs="Times New Roman"/>
            <w:sz w:val="24"/>
            <w:szCs w:val="24"/>
          </w:rPr>
          <w:t xml:space="preserve"> </w:t>
        </w:r>
        <w:proofErr w:type="spellStart"/>
        <w:r w:rsidR="004B2D1B">
          <w:rPr>
            <w:rFonts w:ascii="Times New Roman" w:eastAsia="Times New Roman" w:hAnsi="Times New Roman" w:cs="Times New Roman"/>
            <w:sz w:val="24"/>
            <w:szCs w:val="24"/>
          </w:rPr>
          <w:t>indera</w:t>
        </w:r>
        <w:proofErr w:type="spellEnd"/>
        <w:r w:rsidR="004B2D1B">
          <w:rPr>
            <w:rFonts w:ascii="Times New Roman" w:eastAsia="Times New Roman" w:hAnsi="Times New Roman" w:cs="Times New Roman"/>
            <w:sz w:val="24"/>
            <w:szCs w:val="24"/>
          </w:rPr>
          <w:t xml:space="preserve"> </w:t>
        </w:r>
        <w:proofErr w:type="spellStart"/>
        <w:r w:rsidR="004B2D1B">
          <w:rPr>
            <w:rFonts w:ascii="Times New Roman" w:eastAsia="Times New Roman" w:hAnsi="Times New Roman" w:cs="Times New Roman"/>
            <w:sz w:val="24"/>
            <w:szCs w:val="24"/>
          </w:rPr>
          <w:t>penciuman</w:t>
        </w:r>
        <w:proofErr w:type="spellEnd"/>
        <w:r w:rsidR="004B2D1B">
          <w:rPr>
            <w:rFonts w:ascii="Times New Roman" w:eastAsia="Times New Roman" w:hAnsi="Times New Roman" w:cs="Times New Roman"/>
            <w:sz w:val="24"/>
            <w:szCs w:val="24"/>
          </w:rPr>
          <w:t xml:space="preserve"> </w:t>
        </w:r>
        <w:proofErr w:type="spellStart"/>
        <w:r w:rsidR="004B2D1B">
          <w:rPr>
            <w:rFonts w:ascii="Times New Roman" w:eastAsia="Times New Roman" w:hAnsi="Times New Roman" w:cs="Times New Roman"/>
            <w:sz w:val="24"/>
            <w:szCs w:val="24"/>
          </w:rPr>
          <w:t>atau</w:t>
        </w:r>
        <w:proofErr w:type="spellEnd"/>
        <w:r w:rsidR="004B2D1B">
          <w:rPr>
            <w:rFonts w:ascii="Times New Roman" w:eastAsia="Times New Roman" w:hAnsi="Times New Roman" w:cs="Times New Roman"/>
            <w:sz w:val="24"/>
            <w:szCs w:val="24"/>
          </w:rPr>
          <w:t xml:space="preserve"> </w:t>
        </w:r>
        <w:proofErr w:type="spellStart"/>
        <w:r w:rsidR="004B2D1B">
          <w:rPr>
            <w:rFonts w:ascii="Times New Roman" w:eastAsia="Times New Roman" w:hAnsi="Times New Roman" w:cs="Times New Roman"/>
            <w:sz w:val="24"/>
            <w:szCs w:val="24"/>
          </w:rPr>
          <w:t>sepotong</w:t>
        </w:r>
        <w:proofErr w:type="spellEnd"/>
        <w:r w:rsidR="004B2D1B">
          <w:rPr>
            <w:rFonts w:ascii="Times New Roman" w:eastAsia="Times New Roman" w:hAnsi="Times New Roman" w:cs="Times New Roman"/>
            <w:sz w:val="24"/>
            <w:szCs w:val="24"/>
          </w:rPr>
          <w:t xml:space="preserve"> </w:t>
        </w:r>
        <w:proofErr w:type="spellStart"/>
        <w:r w:rsidR="004B2D1B">
          <w:rPr>
            <w:rFonts w:ascii="Times New Roman" w:eastAsia="Times New Roman" w:hAnsi="Times New Roman" w:cs="Times New Roman"/>
            <w:sz w:val="24"/>
            <w:szCs w:val="24"/>
          </w:rPr>
          <w:t>bakwan</w:t>
        </w:r>
        <w:proofErr w:type="spellEnd"/>
        <w:r w:rsidR="004B2D1B">
          <w:rPr>
            <w:rFonts w:ascii="Times New Roman" w:eastAsia="Times New Roman" w:hAnsi="Times New Roman" w:cs="Times New Roman"/>
            <w:sz w:val="24"/>
            <w:szCs w:val="24"/>
          </w:rPr>
          <w:t xml:space="preserve"> yang </w:t>
        </w:r>
        <w:proofErr w:type="spellStart"/>
        <w:r w:rsidR="004B2D1B">
          <w:rPr>
            <w:rFonts w:ascii="Times New Roman" w:eastAsia="Times New Roman" w:hAnsi="Times New Roman" w:cs="Times New Roman"/>
            <w:sz w:val="24"/>
            <w:szCs w:val="24"/>
          </w:rPr>
          <w:t>baru</w:t>
        </w:r>
        <w:proofErr w:type="spellEnd"/>
        <w:r w:rsidR="004B2D1B">
          <w:rPr>
            <w:rFonts w:ascii="Times New Roman" w:eastAsia="Times New Roman" w:hAnsi="Times New Roman" w:cs="Times New Roman"/>
            <w:sz w:val="24"/>
            <w:szCs w:val="24"/>
          </w:rPr>
          <w:t xml:space="preserve"> </w:t>
        </w:r>
        <w:proofErr w:type="spellStart"/>
        <w:r w:rsidR="004B2D1B">
          <w:rPr>
            <w:rFonts w:ascii="Times New Roman" w:eastAsia="Times New Roman" w:hAnsi="Times New Roman" w:cs="Times New Roman"/>
            <w:sz w:val="24"/>
            <w:szCs w:val="24"/>
          </w:rPr>
          <w:t>diangkat</w:t>
        </w:r>
        <w:proofErr w:type="spellEnd"/>
        <w:r w:rsidR="004B2D1B">
          <w:rPr>
            <w:rFonts w:ascii="Times New Roman" w:eastAsia="Times New Roman" w:hAnsi="Times New Roman" w:cs="Times New Roman"/>
            <w:sz w:val="24"/>
            <w:szCs w:val="24"/>
          </w:rPr>
          <w:t xml:space="preserve"> </w:t>
        </w:r>
        <w:proofErr w:type="spellStart"/>
        <w:r w:rsidR="004B2D1B">
          <w:rPr>
            <w:rFonts w:ascii="Times New Roman" w:eastAsia="Times New Roman" w:hAnsi="Times New Roman" w:cs="Times New Roman"/>
            <w:sz w:val="24"/>
            <w:szCs w:val="24"/>
          </w:rPr>
          <w:t>dari</w:t>
        </w:r>
        <w:proofErr w:type="spellEnd"/>
        <w:r w:rsidR="004B2D1B">
          <w:rPr>
            <w:rFonts w:ascii="Times New Roman" w:eastAsia="Times New Roman" w:hAnsi="Times New Roman" w:cs="Times New Roman"/>
            <w:sz w:val="24"/>
            <w:szCs w:val="24"/>
          </w:rPr>
          <w:t xml:space="preserve"> </w:t>
        </w:r>
        <w:proofErr w:type="spellStart"/>
        <w:r w:rsidR="004B2D1B">
          <w:rPr>
            <w:rFonts w:ascii="Times New Roman" w:eastAsia="Times New Roman" w:hAnsi="Times New Roman" w:cs="Times New Roman"/>
            <w:sz w:val="24"/>
            <w:szCs w:val="24"/>
          </w:rPr>
          <w:t>penggorengan</w:t>
        </w:r>
        <w:proofErr w:type="spellEnd"/>
        <w:r w:rsidR="004B2D1B">
          <w:rPr>
            <w:rFonts w:ascii="Times New Roman" w:eastAsia="Times New Roman" w:hAnsi="Times New Roman" w:cs="Times New Roman"/>
            <w:sz w:val="24"/>
            <w:szCs w:val="24"/>
          </w:rPr>
          <w:t xml:space="preserve"> </w:t>
        </w:r>
        <w:proofErr w:type="spellStart"/>
        <w:r w:rsidR="004B2D1B">
          <w:rPr>
            <w:rFonts w:ascii="Times New Roman" w:eastAsia="Times New Roman" w:hAnsi="Times New Roman" w:cs="Times New Roman"/>
            <w:sz w:val="24"/>
            <w:szCs w:val="24"/>
          </w:rPr>
          <w:t>pada</w:t>
        </w:r>
        <w:proofErr w:type="spellEnd"/>
        <w:r w:rsidR="004B2D1B">
          <w:rPr>
            <w:rFonts w:ascii="Times New Roman" w:eastAsia="Times New Roman" w:hAnsi="Times New Roman" w:cs="Times New Roman"/>
            <w:sz w:val="24"/>
            <w:szCs w:val="24"/>
          </w:rPr>
          <w:t xml:space="preserve"> </w:t>
        </w:r>
        <w:proofErr w:type="spellStart"/>
        <w:r w:rsidR="004B2D1B">
          <w:rPr>
            <w:rFonts w:ascii="Times New Roman" w:eastAsia="Times New Roman" w:hAnsi="Times New Roman" w:cs="Times New Roman"/>
            <w:sz w:val="24"/>
            <w:szCs w:val="24"/>
          </w:rPr>
          <w:t>saat</w:t>
        </w:r>
        <w:proofErr w:type="spellEnd"/>
        <w:r w:rsidR="004B2D1B">
          <w:rPr>
            <w:rFonts w:ascii="Times New Roman" w:eastAsia="Times New Roman" w:hAnsi="Times New Roman" w:cs="Times New Roman"/>
            <w:sz w:val="24"/>
            <w:szCs w:val="24"/>
          </w:rPr>
          <w:t xml:space="preserve"> </w:t>
        </w:r>
        <w:proofErr w:type="spellStart"/>
        <w:r w:rsidR="004B2D1B">
          <w:rPr>
            <w:rFonts w:ascii="Times New Roman" w:eastAsia="Times New Roman" w:hAnsi="Times New Roman" w:cs="Times New Roman"/>
            <w:sz w:val="24"/>
            <w:szCs w:val="24"/>
          </w:rPr>
          <w:t>hujan</w:t>
        </w:r>
        <w:proofErr w:type="spellEnd"/>
        <w:r w:rsidR="004B2D1B">
          <w:rPr>
            <w:rFonts w:ascii="Times New Roman" w:eastAsia="Times New Roman" w:hAnsi="Times New Roman" w:cs="Times New Roman"/>
            <w:sz w:val="24"/>
            <w:szCs w:val="24"/>
          </w:rPr>
          <w:t>?</w:t>
        </w:r>
      </w:ins>
    </w:p>
    <w:p w:rsidR="00927764" w:rsidRPr="00C50A1E" w:rsidDel="0071140C" w:rsidRDefault="00927764" w:rsidP="00927764">
      <w:pPr>
        <w:shd w:val="clear" w:color="auto" w:fill="F5F5F5"/>
        <w:spacing w:after="375"/>
        <w:rPr>
          <w:del w:id="24" w:author="ASUS" w:date="2021-02-11T15:17:00Z"/>
          <w:rFonts w:ascii="Times New Roman" w:eastAsia="Times New Roman" w:hAnsi="Times New Roman" w:cs="Times New Roman"/>
          <w:sz w:val="24"/>
          <w:szCs w:val="24"/>
        </w:rPr>
      </w:pPr>
      <w:del w:id="25" w:author="ASUS" w:date="2021-02-11T15:17:00Z">
        <w:r w:rsidRPr="00C50A1E" w:rsidDel="0071140C">
          <w:rPr>
            <w:rFonts w:ascii="Times New Roman" w:eastAsia="Times New Roman" w:hAnsi="Times New Roman" w:cs="Times New Roman"/>
            <w:sz w:val="24"/>
            <w:szCs w:val="24"/>
          </w:rPr>
          <w:delText xml:space="preserve">Januari, hujan sehari-hari, begitu kata orang sering mengartikannya. Benar saja. Meski di tahun ini awal musim hujan di Indonesia </w:delText>
        </w:r>
        <w:r w:rsidDel="0071140C">
          <w:rPr>
            <w:rFonts w:ascii="Times New Roman" w:eastAsia="Times New Roman" w:hAnsi="Times New Roman" w:cs="Times New Roman"/>
            <w:sz w:val="24"/>
            <w:szCs w:val="24"/>
          </w:rPr>
          <w:delText>mundur di antara Bulan November-</w:delText>
        </w:r>
        <w:r w:rsidRPr="00C50A1E" w:rsidDel="0071140C">
          <w:rPr>
            <w:rFonts w:ascii="Times New Roman" w:eastAsia="Times New Roman" w:hAnsi="Times New Roman" w:cs="Times New Roman"/>
            <w:sz w:val="24"/>
            <w:szCs w:val="24"/>
          </w:rPr>
          <w:delText>Desember 2019, hujan benar-benar datang seperti perkiraan. Sudah sangat terasa apalagi sejak awal tahun baru kita.</w:delText>
        </w:r>
      </w:del>
      <w:proofErr w:type="spellStart"/>
      <w:ins w:id="26" w:author="ASUS" w:date="2021-02-11T15:17:00Z">
        <w:r w:rsidR="0071140C">
          <w:rPr>
            <w:rFonts w:ascii="Times New Roman" w:eastAsia="Times New Roman" w:hAnsi="Times New Roman" w:cs="Times New Roman"/>
            <w:sz w:val="24"/>
            <w:szCs w:val="24"/>
          </w:rPr>
          <w:t>Banyak</w:t>
        </w:r>
        <w:proofErr w:type="spellEnd"/>
        <w:r w:rsidR="0071140C">
          <w:rPr>
            <w:rFonts w:ascii="Times New Roman" w:eastAsia="Times New Roman" w:hAnsi="Times New Roman" w:cs="Times New Roman"/>
            <w:sz w:val="24"/>
            <w:szCs w:val="24"/>
          </w:rPr>
          <w:t xml:space="preserve"> orang </w:t>
        </w:r>
        <w:proofErr w:type="spellStart"/>
        <w:r w:rsidR="0071140C">
          <w:rPr>
            <w:rFonts w:ascii="Times New Roman" w:eastAsia="Times New Roman" w:hAnsi="Times New Roman" w:cs="Times New Roman"/>
            <w:sz w:val="24"/>
            <w:szCs w:val="24"/>
          </w:rPr>
          <w:t>menyebutkan</w:t>
        </w:r>
        <w:proofErr w:type="spellEnd"/>
        <w:r w:rsidR="0071140C">
          <w:rPr>
            <w:rFonts w:ascii="Times New Roman" w:eastAsia="Times New Roman" w:hAnsi="Times New Roman" w:cs="Times New Roman"/>
            <w:sz w:val="24"/>
            <w:szCs w:val="24"/>
          </w:rPr>
          <w:t xml:space="preserve"> </w:t>
        </w:r>
        <w:proofErr w:type="spellStart"/>
        <w:r w:rsidR="0071140C">
          <w:rPr>
            <w:rFonts w:ascii="Times New Roman" w:eastAsia="Times New Roman" w:hAnsi="Times New Roman" w:cs="Times New Roman"/>
            <w:sz w:val="24"/>
            <w:szCs w:val="24"/>
          </w:rPr>
          <w:t>bulan</w:t>
        </w:r>
        <w:proofErr w:type="spellEnd"/>
        <w:r w:rsidR="0071140C">
          <w:rPr>
            <w:rFonts w:ascii="Times New Roman" w:eastAsia="Times New Roman" w:hAnsi="Times New Roman" w:cs="Times New Roman"/>
            <w:sz w:val="24"/>
            <w:szCs w:val="24"/>
          </w:rPr>
          <w:t xml:space="preserve"> </w:t>
        </w:r>
        <w:proofErr w:type="spellStart"/>
        <w:r w:rsidR="0071140C">
          <w:rPr>
            <w:rFonts w:ascii="Times New Roman" w:eastAsia="Times New Roman" w:hAnsi="Times New Roman" w:cs="Times New Roman"/>
            <w:sz w:val="24"/>
            <w:szCs w:val="24"/>
          </w:rPr>
          <w:t>Januari</w:t>
        </w:r>
        <w:proofErr w:type="spellEnd"/>
        <w:r w:rsidR="0071140C">
          <w:rPr>
            <w:rFonts w:ascii="Times New Roman" w:eastAsia="Times New Roman" w:hAnsi="Times New Roman" w:cs="Times New Roman"/>
            <w:sz w:val="24"/>
            <w:szCs w:val="24"/>
          </w:rPr>
          <w:t xml:space="preserve"> </w:t>
        </w:r>
      </w:ins>
      <w:proofErr w:type="spellStart"/>
      <w:ins w:id="27" w:author="ASUS" w:date="2021-02-11T15:18:00Z">
        <w:r w:rsidR="0071140C">
          <w:rPr>
            <w:rFonts w:ascii="Times New Roman" w:eastAsia="Times New Roman" w:hAnsi="Times New Roman" w:cs="Times New Roman"/>
            <w:sz w:val="24"/>
            <w:szCs w:val="24"/>
          </w:rPr>
          <w:t>identik</w:t>
        </w:r>
      </w:ins>
      <w:proofErr w:type="spellEnd"/>
      <w:ins w:id="28" w:author="ASUS" w:date="2021-02-11T15:17:00Z">
        <w:r w:rsidR="0071140C">
          <w:rPr>
            <w:rFonts w:ascii="Times New Roman" w:eastAsia="Times New Roman" w:hAnsi="Times New Roman" w:cs="Times New Roman"/>
            <w:sz w:val="24"/>
            <w:szCs w:val="24"/>
          </w:rPr>
          <w:t xml:space="preserve"> </w:t>
        </w:r>
      </w:ins>
      <w:proofErr w:type="spellStart"/>
      <w:ins w:id="29" w:author="ASUS" w:date="2021-02-11T15:18:00Z">
        <w:r w:rsidR="0071140C">
          <w:rPr>
            <w:rFonts w:ascii="Times New Roman" w:eastAsia="Times New Roman" w:hAnsi="Times New Roman" w:cs="Times New Roman"/>
            <w:sz w:val="24"/>
            <w:szCs w:val="24"/>
          </w:rPr>
          <w:t>dengan</w:t>
        </w:r>
        <w:proofErr w:type="spellEnd"/>
        <w:r w:rsidR="0071140C">
          <w:rPr>
            <w:rFonts w:ascii="Times New Roman" w:eastAsia="Times New Roman" w:hAnsi="Times New Roman" w:cs="Times New Roman"/>
            <w:sz w:val="24"/>
            <w:szCs w:val="24"/>
          </w:rPr>
          <w:t xml:space="preserve"> </w:t>
        </w:r>
        <w:proofErr w:type="spellStart"/>
        <w:r w:rsidR="0071140C">
          <w:rPr>
            <w:rFonts w:ascii="Times New Roman" w:eastAsia="Times New Roman" w:hAnsi="Times New Roman" w:cs="Times New Roman"/>
            <w:sz w:val="24"/>
            <w:szCs w:val="24"/>
          </w:rPr>
          <w:t>hujan</w:t>
        </w:r>
        <w:proofErr w:type="spellEnd"/>
        <w:r w:rsidR="0071140C">
          <w:rPr>
            <w:rFonts w:ascii="Times New Roman" w:eastAsia="Times New Roman" w:hAnsi="Times New Roman" w:cs="Times New Roman"/>
            <w:sz w:val="24"/>
            <w:szCs w:val="24"/>
          </w:rPr>
          <w:t xml:space="preserve"> yang </w:t>
        </w:r>
        <w:proofErr w:type="spellStart"/>
        <w:r w:rsidR="0071140C">
          <w:rPr>
            <w:rFonts w:ascii="Times New Roman" w:eastAsia="Times New Roman" w:hAnsi="Times New Roman" w:cs="Times New Roman"/>
            <w:sz w:val="24"/>
            <w:szCs w:val="24"/>
          </w:rPr>
          <w:t>turun</w:t>
        </w:r>
        <w:proofErr w:type="spellEnd"/>
        <w:r w:rsidR="0071140C">
          <w:rPr>
            <w:rFonts w:ascii="Times New Roman" w:eastAsia="Times New Roman" w:hAnsi="Times New Roman" w:cs="Times New Roman"/>
            <w:sz w:val="24"/>
            <w:szCs w:val="24"/>
          </w:rPr>
          <w:t xml:space="preserve"> </w:t>
        </w:r>
        <w:proofErr w:type="spellStart"/>
        <w:r w:rsidR="0071140C">
          <w:rPr>
            <w:rFonts w:ascii="Times New Roman" w:eastAsia="Times New Roman" w:hAnsi="Times New Roman" w:cs="Times New Roman"/>
            <w:sz w:val="24"/>
            <w:szCs w:val="24"/>
          </w:rPr>
          <w:t>setiap</w:t>
        </w:r>
        <w:proofErr w:type="spellEnd"/>
        <w:r w:rsidR="0071140C">
          <w:rPr>
            <w:rFonts w:ascii="Times New Roman" w:eastAsia="Times New Roman" w:hAnsi="Times New Roman" w:cs="Times New Roman"/>
            <w:sz w:val="24"/>
            <w:szCs w:val="24"/>
          </w:rPr>
          <w:t xml:space="preserve"> </w:t>
        </w:r>
        <w:proofErr w:type="spellStart"/>
        <w:r w:rsidR="0071140C">
          <w:rPr>
            <w:rFonts w:ascii="Times New Roman" w:eastAsia="Times New Roman" w:hAnsi="Times New Roman" w:cs="Times New Roman"/>
            <w:sz w:val="24"/>
            <w:szCs w:val="24"/>
          </w:rPr>
          <w:t>hari</w:t>
        </w:r>
        <w:proofErr w:type="spellEnd"/>
        <w:r w:rsidR="0071140C">
          <w:rPr>
            <w:rFonts w:ascii="Times New Roman" w:eastAsia="Times New Roman" w:hAnsi="Times New Roman" w:cs="Times New Roman"/>
            <w:sz w:val="24"/>
            <w:szCs w:val="24"/>
          </w:rPr>
          <w:t xml:space="preserve">. </w:t>
        </w:r>
      </w:ins>
      <w:ins w:id="30" w:author="ASUS" w:date="2021-02-11T15:19:00Z">
        <w:r w:rsidR="0071140C">
          <w:rPr>
            <w:rFonts w:ascii="Times New Roman" w:eastAsia="Times New Roman" w:hAnsi="Times New Roman" w:cs="Times New Roman"/>
            <w:sz w:val="24"/>
            <w:szCs w:val="24"/>
          </w:rPr>
          <w:t xml:space="preserve">Hal </w:t>
        </w:r>
        <w:proofErr w:type="spellStart"/>
        <w:r w:rsidR="0071140C">
          <w:rPr>
            <w:rFonts w:ascii="Times New Roman" w:eastAsia="Times New Roman" w:hAnsi="Times New Roman" w:cs="Times New Roman"/>
            <w:sz w:val="24"/>
            <w:szCs w:val="24"/>
          </w:rPr>
          <w:t>tersebut</w:t>
        </w:r>
        <w:proofErr w:type="spellEnd"/>
        <w:r w:rsidR="0071140C">
          <w:rPr>
            <w:rFonts w:ascii="Times New Roman" w:eastAsia="Times New Roman" w:hAnsi="Times New Roman" w:cs="Times New Roman"/>
            <w:sz w:val="24"/>
            <w:szCs w:val="24"/>
          </w:rPr>
          <w:t xml:space="preserve"> </w:t>
        </w:r>
        <w:proofErr w:type="spellStart"/>
        <w:r w:rsidR="0071140C">
          <w:rPr>
            <w:rFonts w:ascii="Times New Roman" w:eastAsia="Times New Roman" w:hAnsi="Times New Roman" w:cs="Times New Roman"/>
            <w:sz w:val="24"/>
            <w:szCs w:val="24"/>
          </w:rPr>
          <w:t>benar</w:t>
        </w:r>
        <w:proofErr w:type="spellEnd"/>
        <w:r w:rsidR="0071140C">
          <w:rPr>
            <w:rFonts w:ascii="Times New Roman" w:eastAsia="Times New Roman" w:hAnsi="Times New Roman" w:cs="Times New Roman"/>
            <w:sz w:val="24"/>
            <w:szCs w:val="24"/>
          </w:rPr>
          <w:t xml:space="preserve">. </w:t>
        </w:r>
        <w:proofErr w:type="spellStart"/>
        <w:r w:rsidR="0071140C">
          <w:rPr>
            <w:rFonts w:ascii="Times New Roman" w:eastAsia="Times New Roman" w:hAnsi="Times New Roman" w:cs="Times New Roman"/>
            <w:sz w:val="24"/>
            <w:szCs w:val="24"/>
          </w:rPr>
          <w:t>Hujan</w:t>
        </w:r>
        <w:proofErr w:type="spellEnd"/>
        <w:r w:rsidR="0071140C">
          <w:rPr>
            <w:rFonts w:ascii="Times New Roman" w:eastAsia="Times New Roman" w:hAnsi="Times New Roman" w:cs="Times New Roman"/>
            <w:sz w:val="24"/>
            <w:szCs w:val="24"/>
          </w:rPr>
          <w:t xml:space="preserve"> </w:t>
        </w:r>
        <w:proofErr w:type="spellStart"/>
        <w:r w:rsidR="0071140C">
          <w:rPr>
            <w:rFonts w:ascii="Times New Roman" w:eastAsia="Times New Roman" w:hAnsi="Times New Roman" w:cs="Times New Roman"/>
            <w:sz w:val="24"/>
            <w:szCs w:val="24"/>
          </w:rPr>
          <w:t>turun</w:t>
        </w:r>
        <w:proofErr w:type="spellEnd"/>
        <w:r w:rsidR="0071140C">
          <w:rPr>
            <w:rFonts w:ascii="Times New Roman" w:eastAsia="Times New Roman" w:hAnsi="Times New Roman" w:cs="Times New Roman"/>
            <w:sz w:val="24"/>
            <w:szCs w:val="24"/>
          </w:rPr>
          <w:t xml:space="preserve"> </w:t>
        </w:r>
        <w:proofErr w:type="spellStart"/>
        <w:r w:rsidR="0071140C">
          <w:rPr>
            <w:rFonts w:ascii="Times New Roman" w:eastAsia="Times New Roman" w:hAnsi="Times New Roman" w:cs="Times New Roman"/>
            <w:sz w:val="24"/>
            <w:szCs w:val="24"/>
          </w:rPr>
          <w:t>seperti</w:t>
        </w:r>
        <w:proofErr w:type="spellEnd"/>
        <w:r w:rsidR="0071140C">
          <w:rPr>
            <w:rFonts w:ascii="Times New Roman" w:eastAsia="Times New Roman" w:hAnsi="Times New Roman" w:cs="Times New Roman"/>
            <w:sz w:val="24"/>
            <w:szCs w:val="24"/>
          </w:rPr>
          <w:t xml:space="preserve"> </w:t>
        </w:r>
        <w:proofErr w:type="spellStart"/>
        <w:r w:rsidR="0071140C">
          <w:rPr>
            <w:rFonts w:ascii="Times New Roman" w:eastAsia="Times New Roman" w:hAnsi="Times New Roman" w:cs="Times New Roman"/>
            <w:sz w:val="24"/>
            <w:szCs w:val="24"/>
          </w:rPr>
          <w:t>perkiraan</w:t>
        </w:r>
        <w:proofErr w:type="spellEnd"/>
        <w:r w:rsidR="0071140C">
          <w:rPr>
            <w:rFonts w:ascii="Times New Roman" w:eastAsia="Times New Roman" w:hAnsi="Times New Roman" w:cs="Times New Roman"/>
            <w:sz w:val="24"/>
            <w:szCs w:val="24"/>
          </w:rPr>
          <w:t xml:space="preserve">, </w:t>
        </w:r>
        <w:proofErr w:type="spellStart"/>
        <w:r w:rsidR="0071140C">
          <w:rPr>
            <w:rFonts w:ascii="Times New Roman" w:eastAsia="Times New Roman" w:hAnsi="Times New Roman" w:cs="Times New Roman"/>
            <w:sz w:val="24"/>
            <w:szCs w:val="24"/>
          </w:rPr>
          <w:t>meskipun</w:t>
        </w:r>
        <w:proofErr w:type="spellEnd"/>
        <w:r w:rsidR="0071140C">
          <w:rPr>
            <w:rFonts w:ascii="Times New Roman" w:eastAsia="Times New Roman" w:hAnsi="Times New Roman" w:cs="Times New Roman"/>
            <w:sz w:val="24"/>
            <w:szCs w:val="24"/>
          </w:rPr>
          <w:t xml:space="preserve"> </w:t>
        </w:r>
        <w:proofErr w:type="spellStart"/>
        <w:r w:rsidR="0071140C">
          <w:rPr>
            <w:rFonts w:ascii="Times New Roman" w:eastAsia="Times New Roman" w:hAnsi="Times New Roman" w:cs="Times New Roman"/>
            <w:sz w:val="24"/>
            <w:szCs w:val="24"/>
          </w:rPr>
          <w:t>pada</w:t>
        </w:r>
        <w:proofErr w:type="spellEnd"/>
        <w:r w:rsidR="0071140C">
          <w:rPr>
            <w:rFonts w:ascii="Times New Roman" w:eastAsia="Times New Roman" w:hAnsi="Times New Roman" w:cs="Times New Roman"/>
            <w:sz w:val="24"/>
            <w:szCs w:val="24"/>
          </w:rPr>
          <w:t xml:space="preserve"> </w:t>
        </w:r>
        <w:proofErr w:type="spellStart"/>
        <w:r w:rsidR="0071140C">
          <w:rPr>
            <w:rFonts w:ascii="Times New Roman" w:eastAsia="Times New Roman" w:hAnsi="Times New Roman" w:cs="Times New Roman"/>
            <w:sz w:val="24"/>
            <w:szCs w:val="24"/>
          </w:rPr>
          <w:t>tahun</w:t>
        </w:r>
        <w:proofErr w:type="spellEnd"/>
        <w:r w:rsidR="0071140C">
          <w:rPr>
            <w:rFonts w:ascii="Times New Roman" w:eastAsia="Times New Roman" w:hAnsi="Times New Roman" w:cs="Times New Roman"/>
            <w:sz w:val="24"/>
            <w:szCs w:val="24"/>
          </w:rPr>
          <w:t xml:space="preserve"> </w:t>
        </w:r>
        <w:proofErr w:type="spellStart"/>
        <w:r w:rsidR="0071140C">
          <w:rPr>
            <w:rFonts w:ascii="Times New Roman" w:eastAsia="Times New Roman" w:hAnsi="Times New Roman" w:cs="Times New Roman"/>
            <w:sz w:val="24"/>
            <w:szCs w:val="24"/>
          </w:rPr>
          <w:t>ini</w:t>
        </w:r>
        <w:proofErr w:type="spellEnd"/>
        <w:r w:rsidR="0071140C">
          <w:rPr>
            <w:rFonts w:ascii="Times New Roman" w:eastAsia="Times New Roman" w:hAnsi="Times New Roman" w:cs="Times New Roman"/>
            <w:sz w:val="24"/>
            <w:szCs w:val="24"/>
          </w:rPr>
          <w:t xml:space="preserve"> </w:t>
        </w:r>
        <w:proofErr w:type="spellStart"/>
        <w:r w:rsidR="0071140C">
          <w:rPr>
            <w:rFonts w:ascii="Times New Roman" w:eastAsia="Times New Roman" w:hAnsi="Times New Roman" w:cs="Times New Roman"/>
            <w:sz w:val="24"/>
            <w:szCs w:val="24"/>
          </w:rPr>
          <w:t>awal</w:t>
        </w:r>
      </w:ins>
      <w:proofErr w:type="spellEnd"/>
      <w:ins w:id="31" w:author="ASUS" w:date="2021-02-11T15:21:00Z">
        <w:r w:rsidR="0071140C">
          <w:rPr>
            <w:rFonts w:ascii="Times New Roman" w:eastAsia="Times New Roman" w:hAnsi="Times New Roman" w:cs="Times New Roman"/>
            <w:sz w:val="24"/>
            <w:szCs w:val="24"/>
          </w:rPr>
          <w:t xml:space="preserve"> </w:t>
        </w:r>
      </w:ins>
      <w:proofErr w:type="spellStart"/>
      <w:ins w:id="32" w:author="ASUS" w:date="2021-02-11T15:19:00Z">
        <w:r w:rsidR="0071140C">
          <w:rPr>
            <w:rFonts w:ascii="Times New Roman" w:eastAsia="Times New Roman" w:hAnsi="Times New Roman" w:cs="Times New Roman"/>
            <w:sz w:val="24"/>
            <w:szCs w:val="24"/>
          </w:rPr>
          <w:t>musim</w:t>
        </w:r>
      </w:ins>
      <w:proofErr w:type="spellEnd"/>
      <w:ins w:id="33" w:author="ASUS" w:date="2021-02-11T15:21:00Z">
        <w:r w:rsidR="0071140C">
          <w:rPr>
            <w:rFonts w:ascii="Times New Roman" w:eastAsia="Times New Roman" w:hAnsi="Times New Roman" w:cs="Times New Roman"/>
            <w:sz w:val="24"/>
            <w:szCs w:val="24"/>
          </w:rPr>
          <w:t xml:space="preserve"> </w:t>
        </w:r>
      </w:ins>
      <w:proofErr w:type="spellStart"/>
      <w:ins w:id="34" w:author="ASUS" w:date="2021-02-11T15:19:00Z">
        <w:r w:rsidR="0071140C">
          <w:rPr>
            <w:rFonts w:ascii="Times New Roman" w:eastAsia="Times New Roman" w:hAnsi="Times New Roman" w:cs="Times New Roman"/>
            <w:sz w:val="24"/>
            <w:szCs w:val="24"/>
          </w:rPr>
          <w:t>hujan</w:t>
        </w:r>
        <w:proofErr w:type="spellEnd"/>
        <w:r w:rsidR="0071140C">
          <w:rPr>
            <w:rFonts w:ascii="Times New Roman" w:eastAsia="Times New Roman" w:hAnsi="Times New Roman" w:cs="Times New Roman"/>
            <w:sz w:val="24"/>
            <w:szCs w:val="24"/>
          </w:rPr>
          <w:t xml:space="preserve"> di Indonesia </w:t>
        </w:r>
        <w:proofErr w:type="spellStart"/>
        <w:r w:rsidR="0071140C">
          <w:rPr>
            <w:rFonts w:ascii="Times New Roman" w:eastAsia="Times New Roman" w:hAnsi="Times New Roman" w:cs="Times New Roman"/>
            <w:sz w:val="24"/>
            <w:szCs w:val="24"/>
          </w:rPr>
          <w:t>mundur</w:t>
        </w:r>
        <w:proofErr w:type="spellEnd"/>
        <w:r w:rsidR="0071140C">
          <w:rPr>
            <w:rFonts w:ascii="Times New Roman" w:eastAsia="Times New Roman" w:hAnsi="Times New Roman" w:cs="Times New Roman"/>
            <w:sz w:val="24"/>
            <w:szCs w:val="24"/>
          </w:rPr>
          <w:t xml:space="preserve"> di </w:t>
        </w:r>
        <w:proofErr w:type="spellStart"/>
        <w:r w:rsidR="0071140C">
          <w:rPr>
            <w:rFonts w:ascii="Times New Roman" w:eastAsia="Times New Roman" w:hAnsi="Times New Roman" w:cs="Times New Roman"/>
            <w:sz w:val="24"/>
            <w:szCs w:val="24"/>
          </w:rPr>
          <w:t>antara</w:t>
        </w:r>
        <w:proofErr w:type="spellEnd"/>
        <w:r w:rsidR="0071140C">
          <w:rPr>
            <w:rFonts w:ascii="Times New Roman" w:eastAsia="Times New Roman" w:hAnsi="Times New Roman" w:cs="Times New Roman"/>
            <w:sz w:val="24"/>
            <w:szCs w:val="24"/>
          </w:rPr>
          <w:t xml:space="preserve"> </w:t>
        </w:r>
        <w:proofErr w:type="spellStart"/>
        <w:r w:rsidR="0071140C">
          <w:rPr>
            <w:rFonts w:ascii="Times New Roman" w:eastAsia="Times New Roman" w:hAnsi="Times New Roman" w:cs="Times New Roman"/>
            <w:sz w:val="24"/>
            <w:szCs w:val="24"/>
          </w:rPr>
          <w:t>Bulan</w:t>
        </w:r>
        <w:proofErr w:type="spellEnd"/>
        <w:r w:rsidR="0071140C">
          <w:rPr>
            <w:rFonts w:ascii="Times New Roman" w:eastAsia="Times New Roman" w:hAnsi="Times New Roman" w:cs="Times New Roman"/>
            <w:sz w:val="24"/>
            <w:szCs w:val="24"/>
          </w:rPr>
          <w:t xml:space="preserve"> </w:t>
        </w:r>
        <w:proofErr w:type="spellStart"/>
        <w:r w:rsidR="0071140C">
          <w:rPr>
            <w:rFonts w:ascii="Times New Roman" w:eastAsia="Times New Roman" w:hAnsi="Times New Roman" w:cs="Times New Roman"/>
            <w:sz w:val="24"/>
            <w:szCs w:val="24"/>
          </w:rPr>
          <w:t>Nopember</w:t>
        </w:r>
        <w:proofErr w:type="spellEnd"/>
        <w:r w:rsidR="0071140C">
          <w:rPr>
            <w:rFonts w:ascii="Times New Roman" w:eastAsia="Times New Roman" w:hAnsi="Times New Roman" w:cs="Times New Roman"/>
            <w:sz w:val="24"/>
            <w:szCs w:val="24"/>
          </w:rPr>
          <w:t xml:space="preserve"> </w:t>
        </w:r>
        <w:proofErr w:type="spellStart"/>
        <w:r w:rsidR="0071140C">
          <w:rPr>
            <w:rFonts w:ascii="Times New Roman" w:eastAsia="Times New Roman" w:hAnsi="Times New Roman" w:cs="Times New Roman"/>
            <w:sz w:val="24"/>
            <w:szCs w:val="24"/>
          </w:rPr>
          <w:t>sampa</w:t>
        </w:r>
      </w:ins>
      <w:ins w:id="35" w:author="ASUS" w:date="2021-02-11T15:20:00Z">
        <w:r w:rsidR="0071140C">
          <w:rPr>
            <w:rFonts w:ascii="Times New Roman" w:eastAsia="Times New Roman" w:hAnsi="Times New Roman" w:cs="Times New Roman"/>
            <w:sz w:val="24"/>
            <w:szCs w:val="24"/>
          </w:rPr>
          <w:t>i</w:t>
        </w:r>
        <w:proofErr w:type="spellEnd"/>
        <w:r w:rsidR="0071140C">
          <w:rPr>
            <w:rFonts w:ascii="Times New Roman" w:eastAsia="Times New Roman" w:hAnsi="Times New Roman" w:cs="Times New Roman"/>
            <w:sz w:val="24"/>
            <w:szCs w:val="24"/>
          </w:rPr>
          <w:t xml:space="preserve"> </w:t>
        </w:r>
        <w:proofErr w:type="spellStart"/>
        <w:r w:rsidR="0071140C">
          <w:rPr>
            <w:rFonts w:ascii="Times New Roman" w:eastAsia="Times New Roman" w:hAnsi="Times New Roman" w:cs="Times New Roman"/>
            <w:sz w:val="24"/>
            <w:szCs w:val="24"/>
          </w:rPr>
          <w:t>Desember</w:t>
        </w:r>
        <w:proofErr w:type="spellEnd"/>
        <w:r w:rsidR="0071140C">
          <w:rPr>
            <w:rFonts w:ascii="Times New Roman" w:eastAsia="Times New Roman" w:hAnsi="Times New Roman" w:cs="Times New Roman"/>
            <w:sz w:val="24"/>
            <w:szCs w:val="24"/>
          </w:rPr>
          <w:t xml:space="preserve"> 2019. </w:t>
        </w:r>
      </w:ins>
    </w:p>
    <w:p w:rsidR="00927764" w:rsidRPr="00C50A1E" w:rsidDel="0071140C" w:rsidRDefault="00927764" w:rsidP="00927764">
      <w:pPr>
        <w:shd w:val="clear" w:color="auto" w:fill="F5F5F5"/>
        <w:spacing w:after="375"/>
        <w:rPr>
          <w:del w:id="36" w:author="ASUS" w:date="2021-02-11T15:22:00Z"/>
          <w:rFonts w:ascii="Times New Roman" w:eastAsia="Times New Roman" w:hAnsi="Times New Roman" w:cs="Times New Roman"/>
          <w:sz w:val="24"/>
          <w:szCs w:val="24"/>
        </w:rPr>
      </w:pPr>
      <w:del w:id="37" w:author="ASUS" w:date="2021-02-11T15:22:00Z">
        <w:r w:rsidRPr="00C50A1E" w:rsidDel="0071140C">
          <w:rPr>
            <w:rFonts w:ascii="Times New Roman" w:eastAsia="Times New Roman" w:hAnsi="Times New Roman" w:cs="Times New Roman"/>
            <w:sz w:val="24"/>
            <w:szCs w:val="24"/>
          </w:rPr>
          <w:delText>Hujan yang sering disalahkan karena mengundang kenangan ternyata tak hanya pandai membuat perasaan hatimu yang ambyar, pun perilaku kita yang lain. Soal makan. Ya, hujan yang membuat kita jadi sering lapar. Kok bisa ya?</w:delText>
        </w:r>
      </w:del>
      <w:ins w:id="38" w:author="ASUS" w:date="2021-02-11T15:22:00Z">
        <w:r w:rsidR="0071140C">
          <w:rPr>
            <w:rFonts w:ascii="Times New Roman" w:eastAsia="Times New Roman" w:hAnsi="Times New Roman" w:cs="Times New Roman"/>
            <w:sz w:val="24"/>
            <w:szCs w:val="24"/>
          </w:rPr>
          <w:t xml:space="preserve"> </w:t>
        </w:r>
        <w:proofErr w:type="spellStart"/>
        <w:r w:rsidR="0071140C">
          <w:rPr>
            <w:rFonts w:ascii="Times New Roman" w:eastAsia="Times New Roman" w:hAnsi="Times New Roman" w:cs="Times New Roman"/>
            <w:sz w:val="24"/>
            <w:szCs w:val="24"/>
          </w:rPr>
          <w:t>Hujan</w:t>
        </w:r>
        <w:proofErr w:type="spellEnd"/>
        <w:r w:rsidR="0071140C">
          <w:rPr>
            <w:rFonts w:ascii="Times New Roman" w:eastAsia="Times New Roman" w:hAnsi="Times New Roman" w:cs="Times New Roman"/>
            <w:sz w:val="24"/>
            <w:szCs w:val="24"/>
          </w:rPr>
          <w:t xml:space="preserve"> yang </w:t>
        </w:r>
      </w:ins>
      <w:proofErr w:type="spellStart"/>
      <w:ins w:id="39" w:author="ASUS" w:date="2021-02-11T15:23:00Z">
        <w:r w:rsidR="0071140C">
          <w:rPr>
            <w:rFonts w:ascii="Times New Roman" w:eastAsia="Times New Roman" w:hAnsi="Times New Roman" w:cs="Times New Roman"/>
            <w:sz w:val="24"/>
            <w:szCs w:val="24"/>
          </w:rPr>
          <w:t>sering</w:t>
        </w:r>
        <w:proofErr w:type="spellEnd"/>
        <w:r w:rsidR="0071140C">
          <w:rPr>
            <w:rFonts w:ascii="Times New Roman" w:eastAsia="Times New Roman" w:hAnsi="Times New Roman" w:cs="Times New Roman"/>
            <w:sz w:val="24"/>
            <w:szCs w:val="24"/>
          </w:rPr>
          <w:t xml:space="preserve"> </w:t>
        </w:r>
      </w:ins>
      <w:proofErr w:type="spellStart"/>
      <w:ins w:id="40" w:author="ASUS" w:date="2021-02-11T15:22:00Z">
        <w:r w:rsidR="0071140C">
          <w:rPr>
            <w:rFonts w:ascii="Times New Roman" w:eastAsia="Times New Roman" w:hAnsi="Times New Roman" w:cs="Times New Roman"/>
            <w:sz w:val="24"/>
            <w:szCs w:val="24"/>
          </w:rPr>
          <w:t>disalahkan</w:t>
        </w:r>
        <w:proofErr w:type="spellEnd"/>
        <w:r w:rsidR="0071140C">
          <w:rPr>
            <w:rFonts w:ascii="Times New Roman" w:eastAsia="Times New Roman" w:hAnsi="Times New Roman" w:cs="Times New Roman"/>
            <w:sz w:val="24"/>
            <w:szCs w:val="24"/>
          </w:rPr>
          <w:t xml:space="preserve"> </w:t>
        </w:r>
        <w:proofErr w:type="spellStart"/>
        <w:r w:rsidR="0071140C">
          <w:rPr>
            <w:rFonts w:ascii="Times New Roman" w:eastAsia="Times New Roman" w:hAnsi="Times New Roman" w:cs="Times New Roman"/>
            <w:sz w:val="24"/>
            <w:szCs w:val="24"/>
          </w:rPr>
          <w:t>karena</w:t>
        </w:r>
        <w:proofErr w:type="spellEnd"/>
        <w:r w:rsidR="0071140C">
          <w:rPr>
            <w:rFonts w:ascii="Times New Roman" w:eastAsia="Times New Roman" w:hAnsi="Times New Roman" w:cs="Times New Roman"/>
            <w:sz w:val="24"/>
            <w:szCs w:val="24"/>
          </w:rPr>
          <w:t xml:space="preserve"> </w:t>
        </w:r>
        <w:proofErr w:type="spellStart"/>
        <w:r w:rsidR="0071140C">
          <w:rPr>
            <w:rFonts w:ascii="Times New Roman" w:eastAsia="Times New Roman" w:hAnsi="Times New Roman" w:cs="Times New Roman"/>
            <w:sz w:val="24"/>
            <w:szCs w:val="24"/>
          </w:rPr>
          <w:t>mengundang</w:t>
        </w:r>
        <w:proofErr w:type="spellEnd"/>
        <w:r w:rsidR="0071140C">
          <w:rPr>
            <w:rFonts w:ascii="Times New Roman" w:eastAsia="Times New Roman" w:hAnsi="Times New Roman" w:cs="Times New Roman"/>
            <w:sz w:val="24"/>
            <w:szCs w:val="24"/>
          </w:rPr>
          <w:t xml:space="preserve"> </w:t>
        </w:r>
        <w:proofErr w:type="spellStart"/>
        <w:r w:rsidR="0071140C">
          <w:rPr>
            <w:rFonts w:ascii="Times New Roman" w:eastAsia="Times New Roman" w:hAnsi="Times New Roman" w:cs="Times New Roman"/>
            <w:sz w:val="24"/>
            <w:szCs w:val="24"/>
          </w:rPr>
          <w:t>kenangan</w:t>
        </w:r>
        <w:proofErr w:type="spellEnd"/>
        <w:r w:rsidR="0071140C">
          <w:rPr>
            <w:rFonts w:ascii="Times New Roman" w:eastAsia="Times New Roman" w:hAnsi="Times New Roman" w:cs="Times New Roman"/>
            <w:sz w:val="24"/>
            <w:szCs w:val="24"/>
          </w:rPr>
          <w:t xml:space="preserve"> </w:t>
        </w:r>
        <w:proofErr w:type="spellStart"/>
        <w:r w:rsidR="0071140C">
          <w:rPr>
            <w:rFonts w:ascii="Times New Roman" w:eastAsia="Times New Roman" w:hAnsi="Times New Roman" w:cs="Times New Roman"/>
            <w:sz w:val="24"/>
            <w:szCs w:val="24"/>
          </w:rPr>
          <w:t>ternyata</w:t>
        </w:r>
        <w:proofErr w:type="spellEnd"/>
        <w:r w:rsidR="0071140C">
          <w:rPr>
            <w:rFonts w:ascii="Times New Roman" w:eastAsia="Times New Roman" w:hAnsi="Times New Roman" w:cs="Times New Roman"/>
            <w:sz w:val="24"/>
            <w:szCs w:val="24"/>
          </w:rPr>
          <w:t xml:space="preserve"> </w:t>
        </w:r>
        <w:proofErr w:type="spellStart"/>
        <w:r w:rsidR="0071140C">
          <w:rPr>
            <w:rFonts w:ascii="Times New Roman" w:eastAsia="Times New Roman" w:hAnsi="Times New Roman" w:cs="Times New Roman"/>
            <w:sz w:val="24"/>
            <w:szCs w:val="24"/>
          </w:rPr>
          <w:t>tidak</w:t>
        </w:r>
        <w:proofErr w:type="spellEnd"/>
        <w:r w:rsidR="0071140C">
          <w:rPr>
            <w:rFonts w:ascii="Times New Roman" w:eastAsia="Times New Roman" w:hAnsi="Times New Roman" w:cs="Times New Roman"/>
            <w:sz w:val="24"/>
            <w:szCs w:val="24"/>
          </w:rPr>
          <w:t xml:space="preserve"> </w:t>
        </w:r>
        <w:proofErr w:type="spellStart"/>
        <w:r w:rsidR="0071140C">
          <w:rPr>
            <w:rFonts w:ascii="Times New Roman" w:eastAsia="Times New Roman" w:hAnsi="Times New Roman" w:cs="Times New Roman"/>
            <w:sz w:val="24"/>
            <w:szCs w:val="24"/>
          </w:rPr>
          <w:t>hanya</w:t>
        </w:r>
        <w:proofErr w:type="spellEnd"/>
        <w:r w:rsidR="0071140C">
          <w:rPr>
            <w:rFonts w:ascii="Times New Roman" w:eastAsia="Times New Roman" w:hAnsi="Times New Roman" w:cs="Times New Roman"/>
            <w:sz w:val="24"/>
            <w:szCs w:val="24"/>
          </w:rPr>
          <w:t xml:space="preserve"> </w:t>
        </w:r>
        <w:proofErr w:type="spellStart"/>
        <w:r w:rsidR="0071140C">
          <w:rPr>
            <w:rFonts w:ascii="Times New Roman" w:eastAsia="Times New Roman" w:hAnsi="Times New Roman" w:cs="Times New Roman"/>
            <w:sz w:val="24"/>
            <w:szCs w:val="24"/>
          </w:rPr>
          <w:t>bisa</w:t>
        </w:r>
        <w:proofErr w:type="spellEnd"/>
        <w:r w:rsidR="0071140C">
          <w:rPr>
            <w:rFonts w:ascii="Times New Roman" w:eastAsia="Times New Roman" w:hAnsi="Times New Roman" w:cs="Times New Roman"/>
            <w:sz w:val="24"/>
            <w:szCs w:val="24"/>
          </w:rPr>
          <w:t xml:space="preserve"> </w:t>
        </w:r>
        <w:proofErr w:type="spellStart"/>
        <w:r w:rsidR="0071140C">
          <w:rPr>
            <w:rFonts w:ascii="Times New Roman" w:eastAsia="Times New Roman" w:hAnsi="Times New Roman" w:cs="Times New Roman"/>
            <w:sz w:val="24"/>
            <w:szCs w:val="24"/>
          </w:rPr>
          <w:t>membuat</w:t>
        </w:r>
        <w:proofErr w:type="spellEnd"/>
        <w:r w:rsidR="0071140C">
          <w:rPr>
            <w:rFonts w:ascii="Times New Roman" w:eastAsia="Times New Roman" w:hAnsi="Times New Roman" w:cs="Times New Roman"/>
            <w:sz w:val="24"/>
            <w:szCs w:val="24"/>
          </w:rPr>
          <w:t xml:space="preserve"> </w:t>
        </w:r>
        <w:proofErr w:type="spellStart"/>
        <w:r w:rsidR="0071140C">
          <w:rPr>
            <w:rFonts w:ascii="Times New Roman" w:eastAsia="Times New Roman" w:hAnsi="Times New Roman" w:cs="Times New Roman"/>
            <w:sz w:val="24"/>
            <w:szCs w:val="24"/>
          </w:rPr>
          <w:t>perasaan</w:t>
        </w:r>
        <w:proofErr w:type="spellEnd"/>
        <w:r w:rsidR="0071140C">
          <w:rPr>
            <w:rFonts w:ascii="Times New Roman" w:eastAsia="Times New Roman" w:hAnsi="Times New Roman" w:cs="Times New Roman"/>
            <w:sz w:val="24"/>
            <w:szCs w:val="24"/>
          </w:rPr>
          <w:t xml:space="preserve"> </w:t>
        </w:r>
        <w:proofErr w:type="spellStart"/>
        <w:r w:rsidR="0071140C">
          <w:rPr>
            <w:rFonts w:ascii="Times New Roman" w:eastAsia="Times New Roman" w:hAnsi="Times New Roman" w:cs="Times New Roman"/>
            <w:sz w:val="24"/>
            <w:szCs w:val="24"/>
          </w:rPr>
          <w:t>menjadi</w:t>
        </w:r>
      </w:ins>
      <w:proofErr w:type="spellEnd"/>
      <w:ins w:id="41" w:author="ASUS" w:date="2021-02-11T15:24:00Z">
        <w:r w:rsidR="0071140C">
          <w:rPr>
            <w:rFonts w:ascii="Times New Roman" w:eastAsia="Times New Roman" w:hAnsi="Times New Roman" w:cs="Times New Roman"/>
            <w:sz w:val="24"/>
            <w:szCs w:val="24"/>
          </w:rPr>
          <w:t xml:space="preserve"> </w:t>
        </w:r>
      </w:ins>
      <w:proofErr w:type="spellStart"/>
      <w:ins w:id="42" w:author="ASUS" w:date="2021-02-11T15:22:00Z">
        <w:r w:rsidR="0071140C">
          <w:rPr>
            <w:rFonts w:ascii="Times New Roman" w:eastAsia="Times New Roman" w:hAnsi="Times New Roman" w:cs="Times New Roman"/>
            <w:sz w:val="24"/>
            <w:szCs w:val="24"/>
          </w:rPr>
          <w:t>haru</w:t>
        </w:r>
        <w:proofErr w:type="spellEnd"/>
        <w:r w:rsidR="0071140C">
          <w:rPr>
            <w:rFonts w:ascii="Times New Roman" w:eastAsia="Times New Roman" w:hAnsi="Times New Roman" w:cs="Times New Roman"/>
            <w:sz w:val="24"/>
            <w:szCs w:val="24"/>
          </w:rPr>
          <w:t xml:space="preserve"> </w:t>
        </w:r>
        <w:proofErr w:type="spellStart"/>
        <w:r w:rsidR="0071140C">
          <w:rPr>
            <w:rFonts w:ascii="Times New Roman" w:eastAsia="Times New Roman" w:hAnsi="Times New Roman" w:cs="Times New Roman"/>
            <w:sz w:val="24"/>
            <w:szCs w:val="24"/>
          </w:rPr>
          <w:t>biru</w:t>
        </w:r>
        <w:proofErr w:type="spellEnd"/>
        <w:r w:rsidR="0071140C">
          <w:rPr>
            <w:rFonts w:ascii="Times New Roman" w:eastAsia="Times New Roman" w:hAnsi="Times New Roman" w:cs="Times New Roman"/>
            <w:sz w:val="24"/>
            <w:szCs w:val="24"/>
          </w:rPr>
          <w:t xml:space="preserve">. Akan </w:t>
        </w:r>
        <w:proofErr w:type="spellStart"/>
        <w:r w:rsidR="0071140C">
          <w:rPr>
            <w:rFonts w:ascii="Times New Roman" w:eastAsia="Times New Roman" w:hAnsi="Times New Roman" w:cs="Times New Roman"/>
            <w:sz w:val="24"/>
            <w:szCs w:val="24"/>
          </w:rPr>
          <w:t>tetapi</w:t>
        </w:r>
        <w:proofErr w:type="spellEnd"/>
        <w:r w:rsidR="0071140C">
          <w:rPr>
            <w:rFonts w:ascii="Times New Roman" w:eastAsia="Times New Roman" w:hAnsi="Times New Roman" w:cs="Times New Roman"/>
            <w:sz w:val="24"/>
            <w:szCs w:val="24"/>
          </w:rPr>
          <w:t xml:space="preserve">, </w:t>
        </w:r>
        <w:proofErr w:type="spellStart"/>
        <w:r w:rsidR="0071140C">
          <w:rPr>
            <w:rFonts w:ascii="Times New Roman" w:eastAsia="Times New Roman" w:hAnsi="Times New Roman" w:cs="Times New Roman"/>
            <w:sz w:val="24"/>
            <w:szCs w:val="24"/>
          </w:rPr>
          <w:t>perilaku</w:t>
        </w:r>
        <w:proofErr w:type="spellEnd"/>
        <w:r w:rsidR="0071140C">
          <w:rPr>
            <w:rFonts w:ascii="Times New Roman" w:eastAsia="Times New Roman" w:hAnsi="Times New Roman" w:cs="Times New Roman"/>
            <w:sz w:val="24"/>
            <w:szCs w:val="24"/>
          </w:rPr>
          <w:t xml:space="preserve"> yang lain </w:t>
        </w:r>
        <w:proofErr w:type="spellStart"/>
        <w:r w:rsidR="0071140C">
          <w:rPr>
            <w:rFonts w:ascii="Times New Roman" w:eastAsia="Times New Roman" w:hAnsi="Times New Roman" w:cs="Times New Roman"/>
            <w:sz w:val="24"/>
            <w:szCs w:val="24"/>
          </w:rPr>
          <w:t>juga</w:t>
        </w:r>
        <w:proofErr w:type="spellEnd"/>
        <w:r w:rsidR="0071140C">
          <w:rPr>
            <w:rFonts w:ascii="Times New Roman" w:eastAsia="Times New Roman" w:hAnsi="Times New Roman" w:cs="Times New Roman"/>
            <w:sz w:val="24"/>
            <w:szCs w:val="24"/>
          </w:rPr>
          <w:t>.</w:t>
        </w:r>
      </w:ins>
      <w:ins w:id="43" w:author="ASUS" w:date="2021-02-11T15:24:00Z">
        <w:r w:rsidR="0071140C">
          <w:rPr>
            <w:rFonts w:ascii="Times New Roman" w:eastAsia="Times New Roman" w:hAnsi="Times New Roman" w:cs="Times New Roman"/>
            <w:sz w:val="24"/>
            <w:szCs w:val="24"/>
          </w:rPr>
          <w:t xml:space="preserve"> </w:t>
        </w:r>
        <w:proofErr w:type="spellStart"/>
        <w:r w:rsidR="0071140C">
          <w:rPr>
            <w:rFonts w:ascii="Times New Roman" w:eastAsia="Times New Roman" w:hAnsi="Times New Roman" w:cs="Times New Roman"/>
            <w:sz w:val="24"/>
            <w:szCs w:val="24"/>
          </w:rPr>
          <w:t>Seperti</w:t>
        </w:r>
        <w:proofErr w:type="spellEnd"/>
        <w:r w:rsidR="0071140C">
          <w:rPr>
            <w:rFonts w:ascii="Times New Roman" w:eastAsia="Times New Roman" w:hAnsi="Times New Roman" w:cs="Times New Roman"/>
            <w:sz w:val="24"/>
            <w:szCs w:val="24"/>
          </w:rPr>
          <w:t xml:space="preserve"> </w:t>
        </w:r>
        <w:proofErr w:type="spellStart"/>
        <w:r w:rsidR="0071140C">
          <w:rPr>
            <w:rFonts w:ascii="Times New Roman" w:eastAsia="Times New Roman" w:hAnsi="Times New Roman" w:cs="Times New Roman"/>
            <w:sz w:val="24"/>
            <w:szCs w:val="24"/>
          </w:rPr>
          <w:t>perilaku</w:t>
        </w:r>
        <w:proofErr w:type="spellEnd"/>
        <w:r w:rsidR="0071140C">
          <w:rPr>
            <w:rFonts w:ascii="Times New Roman" w:eastAsia="Times New Roman" w:hAnsi="Times New Roman" w:cs="Times New Roman"/>
            <w:sz w:val="24"/>
            <w:szCs w:val="24"/>
          </w:rPr>
          <w:t xml:space="preserve"> </w:t>
        </w:r>
        <w:proofErr w:type="spellStart"/>
        <w:r w:rsidR="0071140C">
          <w:rPr>
            <w:rFonts w:ascii="Times New Roman" w:eastAsia="Times New Roman" w:hAnsi="Times New Roman" w:cs="Times New Roman"/>
            <w:sz w:val="24"/>
            <w:szCs w:val="24"/>
          </w:rPr>
          <w:t>makan</w:t>
        </w:r>
        <w:proofErr w:type="spellEnd"/>
        <w:r w:rsidR="0071140C">
          <w:rPr>
            <w:rFonts w:ascii="Times New Roman" w:eastAsia="Times New Roman" w:hAnsi="Times New Roman" w:cs="Times New Roman"/>
            <w:sz w:val="24"/>
            <w:szCs w:val="24"/>
          </w:rPr>
          <w:t xml:space="preserve">, </w:t>
        </w:r>
        <w:proofErr w:type="spellStart"/>
        <w:r w:rsidR="0071140C">
          <w:rPr>
            <w:rFonts w:ascii="Times New Roman" w:eastAsia="Times New Roman" w:hAnsi="Times New Roman" w:cs="Times New Roman"/>
            <w:sz w:val="24"/>
            <w:szCs w:val="24"/>
          </w:rPr>
          <w:t>hujan</w:t>
        </w:r>
        <w:proofErr w:type="spellEnd"/>
        <w:r w:rsidR="0071140C">
          <w:rPr>
            <w:rFonts w:ascii="Times New Roman" w:eastAsia="Times New Roman" w:hAnsi="Times New Roman" w:cs="Times New Roman"/>
            <w:sz w:val="24"/>
            <w:szCs w:val="24"/>
          </w:rPr>
          <w:t xml:space="preserve"> </w:t>
        </w:r>
        <w:proofErr w:type="spellStart"/>
        <w:r w:rsidR="0071140C">
          <w:rPr>
            <w:rFonts w:ascii="Times New Roman" w:eastAsia="Times New Roman" w:hAnsi="Times New Roman" w:cs="Times New Roman"/>
            <w:sz w:val="24"/>
            <w:szCs w:val="24"/>
          </w:rPr>
          <w:t>dapat</w:t>
        </w:r>
        <w:proofErr w:type="spellEnd"/>
        <w:r w:rsidR="0071140C">
          <w:rPr>
            <w:rFonts w:ascii="Times New Roman" w:eastAsia="Times New Roman" w:hAnsi="Times New Roman" w:cs="Times New Roman"/>
            <w:sz w:val="24"/>
            <w:szCs w:val="24"/>
          </w:rPr>
          <w:t xml:space="preserve"> </w:t>
        </w:r>
        <w:proofErr w:type="spellStart"/>
        <w:r w:rsidR="0071140C">
          <w:rPr>
            <w:rFonts w:ascii="Times New Roman" w:eastAsia="Times New Roman" w:hAnsi="Times New Roman" w:cs="Times New Roman"/>
            <w:sz w:val="24"/>
            <w:szCs w:val="24"/>
          </w:rPr>
          <w:t>membuat</w:t>
        </w:r>
        <w:proofErr w:type="spellEnd"/>
        <w:r w:rsidR="0071140C">
          <w:rPr>
            <w:rFonts w:ascii="Times New Roman" w:eastAsia="Times New Roman" w:hAnsi="Times New Roman" w:cs="Times New Roman"/>
            <w:sz w:val="24"/>
            <w:szCs w:val="24"/>
          </w:rPr>
          <w:t xml:space="preserve"> </w:t>
        </w:r>
        <w:proofErr w:type="spellStart"/>
        <w:r w:rsidR="0071140C">
          <w:rPr>
            <w:rFonts w:ascii="Times New Roman" w:eastAsia="Times New Roman" w:hAnsi="Times New Roman" w:cs="Times New Roman"/>
            <w:sz w:val="24"/>
            <w:szCs w:val="24"/>
          </w:rPr>
          <w:t>menjadi</w:t>
        </w:r>
        <w:proofErr w:type="spellEnd"/>
        <w:r w:rsidR="0071140C">
          <w:rPr>
            <w:rFonts w:ascii="Times New Roman" w:eastAsia="Times New Roman" w:hAnsi="Times New Roman" w:cs="Times New Roman"/>
            <w:sz w:val="24"/>
            <w:szCs w:val="24"/>
          </w:rPr>
          <w:t xml:space="preserve"> </w:t>
        </w:r>
        <w:proofErr w:type="spellStart"/>
        <w:r w:rsidR="0071140C">
          <w:rPr>
            <w:rFonts w:ascii="Times New Roman" w:eastAsia="Times New Roman" w:hAnsi="Times New Roman" w:cs="Times New Roman"/>
            <w:sz w:val="24"/>
            <w:szCs w:val="24"/>
          </w:rPr>
          <w:t>sering</w:t>
        </w:r>
        <w:proofErr w:type="spellEnd"/>
        <w:r w:rsidR="0071140C">
          <w:rPr>
            <w:rFonts w:ascii="Times New Roman" w:eastAsia="Times New Roman" w:hAnsi="Times New Roman" w:cs="Times New Roman"/>
            <w:sz w:val="24"/>
            <w:szCs w:val="24"/>
          </w:rPr>
          <w:t xml:space="preserve"> </w:t>
        </w:r>
        <w:proofErr w:type="spellStart"/>
        <w:r w:rsidR="0071140C">
          <w:rPr>
            <w:rFonts w:ascii="Times New Roman" w:eastAsia="Times New Roman" w:hAnsi="Times New Roman" w:cs="Times New Roman"/>
            <w:sz w:val="24"/>
            <w:szCs w:val="24"/>
          </w:rPr>
          <w:t>lapar</w:t>
        </w:r>
        <w:proofErr w:type="spellEnd"/>
        <w:r w:rsidR="0071140C">
          <w:rPr>
            <w:rFonts w:ascii="Times New Roman" w:eastAsia="Times New Roman" w:hAnsi="Times New Roman" w:cs="Times New Roman"/>
            <w:sz w:val="24"/>
            <w:szCs w:val="24"/>
          </w:rPr>
          <w:t xml:space="preserve">. </w:t>
        </w:r>
        <w:proofErr w:type="spellStart"/>
        <w:r w:rsidR="0071140C">
          <w:rPr>
            <w:rFonts w:ascii="Times New Roman" w:eastAsia="Times New Roman" w:hAnsi="Times New Roman" w:cs="Times New Roman"/>
            <w:sz w:val="24"/>
            <w:szCs w:val="24"/>
          </w:rPr>
          <w:t>Mengapa</w:t>
        </w:r>
        <w:proofErr w:type="spellEnd"/>
        <w:r w:rsidR="0071140C">
          <w:rPr>
            <w:rFonts w:ascii="Times New Roman" w:eastAsia="Times New Roman" w:hAnsi="Times New Roman" w:cs="Times New Roman"/>
            <w:sz w:val="24"/>
            <w:szCs w:val="24"/>
          </w:rPr>
          <w:t xml:space="preserve"> </w:t>
        </w:r>
        <w:proofErr w:type="spellStart"/>
        <w:r w:rsidR="0071140C">
          <w:rPr>
            <w:rFonts w:ascii="Times New Roman" w:eastAsia="Times New Roman" w:hAnsi="Times New Roman" w:cs="Times New Roman"/>
            <w:sz w:val="24"/>
            <w:szCs w:val="24"/>
          </w:rPr>
          <w:t>seperti</w:t>
        </w:r>
        <w:proofErr w:type="spellEnd"/>
        <w:r w:rsidR="0071140C">
          <w:rPr>
            <w:rFonts w:ascii="Times New Roman" w:eastAsia="Times New Roman" w:hAnsi="Times New Roman" w:cs="Times New Roman"/>
            <w:sz w:val="24"/>
            <w:szCs w:val="24"/>
          </w:rPr>
          <w:t xml:space="preserve"> </w:t>
        </w:r>
        <w:proofErr w:type="spellStart"/>
        <w:r w:rsidR="0071140C">
          <w:rPr>
            <w:rFonts w:ascii="Times New Roman" w:eastAsia="Times New Roman" w:hAnsi="Times New Roman" w:cs="Times New Roman"/>
            <w:sz w:val="24"/>
            <w:szCs w:val="24"/>
          </w:rPr>
          <w:t>itu?</w:t>
        </w:r>
      </w:ins>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lastRenderedPageBreak/>
        <w:t>Mengapa</w:t>
      </w:r>
      <w:proofErr w:type="spellEnd"/>
      <w:r w:rsidRPr="00C50A1E">
        <w:rPr>
          <w:rFonts w:ascii="Times New Roman" w:eastAsia="Times New Roman" w:hAnsi="Times New Roman" w:cs="Times New Roman"/>
          <w:b/>
          <w:bCs/>
          <w:sz w:val="24"/>
          <w:szCs w:val="24"/>
        </w:rPr>
        <w:t xml:space="preserve"> Kita </w:t>
      </w:r>
      <w:proofErr w:type="spellStart"/>
      <w:r w:rsidRPr="00C50A1E">
        <w:rPr>
          <w:rFonts w:ascii="Times New Roman" w:eastAsia="Times New Roman" w:hAnsi="Times New Roman" w:cs="Times New Roman"/>
          <w:b/>
          <w:bCs/>
          <w:sz w:val="24"/>
          <w:szCs w:val="24"/>
        </w:rPr>
        <w:t>Merasa</w:t>
      </w:r>
      <w:proofErr w:type="spellEnd"/>
      <w:r w:rsidRPr="00C50A1E">
        <w:rPr>
          <w:rFonts w:ascii="Times New Roman" w:eastAsia="Times New Roman" w:hAnsi="Times New Roman" w:cs="Times New Roman"/>
          <w:b/>
          <w:bCs/>
          <w:sz w:val="24"/>
          <w:szCs w:val="24"/>
        </w:rPr>
        <w:t xml:space="preserve"> </w:t>
      </w:r>
      <w:proofErr w:type="spellStart"/>
      <w:r w:rsidRPr="00C50A1E">
        <w:rPr>
          <w:rFonts w:ascii="Times New Roman" w:eastAsia="Times New Roman" w:hAnsi="Times New Roman" w:cs="Times New Roman"/>
          <w:b/>
          <w:bCs/>
          <w:sz w:val="24"/>
          <w:szCs w:val="24"/>
        </w:rPr>
        <w:t>Lapar</w:t>
      </w:r>
      <w:proofErr w:type="spellEnd"/>
      <w:r w:rsidRPr="00C50A1E">
        <w:rPr>
          <w:rFonts w:ascii="Times New Roman" w:eastAsia="Times New Roman" w:hAnsi="Times New Roman" w:cs="Times New Roman"/>
          <w:b/>
          <w:bCs/>
          <w:sz w:val="24"/>
          <w:szCs w:val="24"/>
        </w:rPr>
        <w:t xml:space="preserve"> </w:t>
      </w:r>
      <w:proofErr w:type="spellStart"/>
      <w:r w:rsidRPr="00C50A1E">
        <w:rPr>
          <w:rFonts w:ascii="Times New Roman" w:eastAsia="Times New Roman" w:hAnsi="Times New Roman" w:cs="Times New Roman"/>
          <w:b/>
          <w:bCs/>
          <w:sz w:val="24"/>
          <w:szCs w:val="24"/>
        </w:rPr>
        <w:t>Ketika</w:t>
      </w:r>
      <w:proofErr w:type="spellEnd"/>
      <w:r w:rsidRPr="00C50A1E">
        <w:rPr>
          <w:rFonts w:ascii="Times New Roman" w:eastAsia="Times New Roman" w:hAnsi="Times New Roman" w:cs="Times New Roman"/>
          <w:b/>
          <w:bCs/>
          <w:sz w:val="24"/>
          <w:szCs w:val="24"/>
        </w:rPr>
        <w:t xml:space="preserve"> </w:t>
      </w:r>
      <w:del w:id="44" w:author="ASUS" w:date="2021-02-11T15:25:00Z">
        <w:r w:rsidRPr="00C50A1E" w:rsidDel="0071140C">
          <w:rPr>
            <w:rFonts w:ascii="Times New Roman" w:eastAsia="Times New Roman" w:hAnsi="Times New Roman" w:cs="Times New Roman"/>
            <w:b/>
            <w:bCs/>
            <w:sz w:val="24"/>
            <w:szCs w:val="24"/>
          </w:rPr>
          <w:delText>Hujan</w:delText>
        </w:r>
      </w:del>
      <w:ins w:id="45" w:author="ASUS" w:date="2021-02-11T15:25:00Z">
        <w:r w:rsidR="0071140C">
          <w:rPr>
            <w:rFonts w:ascii="Times New Roman" w:eastAsia="Times New Roman" w:hAnsi="Times New Roman" w:cs="Times New Roman"/>
            <w:b/>
            <w:bCs/>
            <w:sz w:val="24"/>
            <w:szCs w:val="24"/>
          </w:rPr>
          <w:t xml:space="preserve"> </w:t>
        </w:r>
        <w:proofErr w:type="spellStart"/>
        <w:r w:rsidR="0071140C">
          <w:rPr>
            <w:rFonts w:ascii="Times New Roman" w:eastAsia="Times New Roman" w:hAnsi="Times New Roman" w:cs="Times New Roman"/>
            <w:b/>
            <w:bCs/>
            <w:sz w:val="24"/>
            <w:szCs w:val="24"/>
          </w:rPr>
          <w:t>Hujan</w:t>
        </w:r>
        <w:proofErr w:type="spellEnd"/>
        <w:r w:rsidR="0071140C">
          <w:rPr>
            <w:rFonts w:ascii="Times New Roman" w:eastAsia="Times New Roman" w:hAnsi="Times New Roman" w:cs="Times New Roman"/>
            <w:b/>
            <w:bCs/>
            <w:sz w:val="24"/>
            <w:szCs w:val="24"/>
          </w:rPr>
          <w:t>?</w:t>
        </w:r>
      </w:ins>
      <w:r w:rsidRPr="00C50A1E">
        <w:rPr>
          <w:rFonts w:ascii="Times New Roman" w:eastAsia="Times New Roman" w:hAnsi="Times New Roman" w:cs="Times New Roman"/>
          <w:sz w:val="24"/>
          <w:szCs w:val="24"/>
        </w:rPr>
        <w:br/>
      </w:r>
      <w:proofErr w:type="spellStart"/>
      <w:r w:rsidRPr="00C50A1E">
        <w:rPr>
          <w:rFonts w:ascii="Times New Roman" w:eastAsia="Times New Roman" w:hAnsi="Times New Roman" w:cs="Times New Roman"/>
          <w:sz w:val="24"/>
          <w:szCs w:val="24"/>
        </w:rPr>
        <w:t>Siapa</w:t>
      </w:r>
      <w:proofErr w:type="spellEnd"/>
      <w:r w:rsidRPr="00C50A1E">
        <w:rPr>
          <w:rFonts w:ascii="Times New Roman" w:eastAsia="Times New Roman" w:hAnsi="Times New Roman" w:cs="Times New Roman"/>
          <w:sz w:val="24"/>
          <w:szCs w:val="24"/>
        </w:rPr>
        <w:t xml:space="preserve"> yang </w:t>
      </w:r>
      <w:del w:id="46" w:author="ASUS" w:date="2021-02-11T15:26:00Z">
        <w:r w:rsidRPr="00C50A1E" w:rsidDel="0071140C">
          <w:rPr>
            <w:rFonts w:ascii="Times New Roman" w:eastAsia="Times New Roman" w:hAnsi="Times New Roman" w:cs="Times New Roman"/>
            <w:sz w:val="24"/>
            <w:szCs w:val="24"/>
          </w:rPr>
          <w:delText xml:space="preserve">suka </w:delText>
        </w:r>
      </w:del>
      <w:proofErr w:type="spellStart"/>
      <w:ins w:id="47" w:author="ASUS" w:date="2021-02-11T15:26:00Z">
        <w:r w:rsidR="0071140C">
          <w:rPr>
            <w:rFonts w:ascii="Times New Roman" w:eastAsia="Times New Roman" w:hAnsi="Times New Roman" w:cs="Times New Roman"/>
            <w:sz w:val="24"/>
            <w:szCs w:val="24"/>
          </w:rPr>
          <w:t>sering</w:t>
        </w:r>
        <w:proofErr w:type="spellEnd"/>
        <w:r w:rsidR="0071140C">
          <w:rPr>
            <w:rFonts w:ascii="Times New Roman" w:eastAsia="Times New Roman" w:hAnsi="Times New Roman" w:cs="Times New Roman"/>
            <w:sz w:val="24"/>
            <w:szCs w:val="24"/>
          </w:rPr>
          <w:t xml:space="preserve"> </w:t>
        </w:r>
      </w:ins>
      <w:del w:id="48" w:author="ASUS" w:date="2021-02-11T15:26:00Z">
        <w:r w:rsidRPr="00C50A1E" w:rsidDel="0071140C">
          <w:rPr>
            <w:rFonts w:ascii="Times New Roman" w:eastAsia="Times New Roman" w:hAnsi="Times New Roman" w:cs="Times New Roman"/>
            <w:sz w:val="24"/>
            <w:szCs w:val="24"/>
          </w:rPr>
          <w:delText>meras</w:delText>
        </w:r>
        <w:r w:rsidDel="0071140C">
          <w:rPr>
            <w:rFonts w:ascii="Times New Roman" w:eastAsia="Times New Roman" w:hAnsi="Times New Roman" w:cs="Times New Roman"/>
            <w:sz w:val="24"/>
            <w:szCs w:val="24"/>
          </w:rPr>
          <w:delText xml:space="preserve">a bahwa </w:delText>
        </w:r>
      </w:del>
      <w:proofErr w:type="spellStart"/>
      <w:ins w:id="49" w:author="ASUS" w:date="2021-02-11T15:26:00Z">
        <w:r w:rsidR="0071140C">
          <w:rPr>
            <w:rFonts w:ascii="Times New Roman" w:eastAsia="Times New Roman" w:hAnsi="Times New Roman" w:cs="Times New Roman"/>
            <w:sz w:val="24"/>
            <w:szCs w:val="24"/>
          </w:rPr>
          <w:t>merasakan</w:t>
        </w:r>
        <w:proofErr w:type="spellEnd"/>
        <w:r w:rsidR="0071140C">
          <w:rPr>
            <w:rFonts w:ascii="Times New Roman" w:eastAsia="Times New Roman" w:hAnsi="Times New Roman" w:cs="Times New Roman"/>
            <w:sz w:val="24"/>
            <w:szCs w:val="24"/>
          </w:rPr>
          <w:t xml:space="preserve"> </w:t>
        </w:r>
      </w:ins>
      <w:proofErr w:type="spellStart"/>
      <w:r>
        <w:rPr>
          <w:rFonts w:ascii="Times New Roman" w:eastAsia="Times New Roman" w:hAnsi="Times New Roman" w:cs="Times New Roman"/>
          <w:sz w:val="24"/>
          <w:szCs w:val="24"/>
        </w:rPr>
        <w:t>hujan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bersama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nap</w:t>
      </w:r>
      <w:r w:rsidRPr="00C50A1E">
        <w:rPr>
          <w:rFonts w:ascii="Times New Roman" w:eastAsia="Times New Roman" w:hAnsi="Times New Roman" w:cs="Times New Roman"/>
          <w:sz w:val="24"/>
          <w:szCs w:val="24"/>
        </w:rPr>
        <w:t>su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tiba-tiba</w:t>
      </w:r>
      <w:proofErr w:type="spellEnd"/>
      <w:r w:rsidRPr="00C50A1E">
        <w:rPr>
          <w:rFonts w:ascii="Times New Roman" w:eastAsia="Times New Roman" w:hAnsi="Times New Roman" w:cs="Times New Roman"/>
          <w:sz w:val="24"/>
          <w:szCs w:val="24"/>
        </w:rPr>
        <w:t xml:space="preserve"> </w:t>
      </w:r>
      <w:del w:id="50" w:author="ASUS" w:date="2021-02-11T15:49:00Z">
        <w:r w:rsidRPr="00C50A1E" w:rsidDel="00283B63">
          <w:rPr>
            <w:rFonts w:ascii="Times New Roman" w:eastAsia="Times New Roman" w:hAnsi="Times New Roman" w:cs="Times New Roman"/>
            <w:sz w:val="24"/>
            <w:szCs w:val="24"/>
          </w:rPr>
          <w:delText>ikut</w:delText>
        </w:r>
      </w:del>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meningkat</w:t>
      </w:r>
      <w:proofErr w:type="spellEnd"/>
      <w:r w:rsidRPr="00C50A1E">
        <w:rPr>
          <w:rFonts w:ascii="Times New Roman" w:eastAsia="Times New Roman" w:hAnsi="Times New Roman" w:cs="Times New Roman"/>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sz w:val="24"/>
          <w:szCs w:val="24"/>
        </w:rPr>
        <w:t>Selain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mengenang</w:t>
      </w:r>
      <w:proofErr w:type="spellEnd"/>
      <w:r w:rsidRPr="00C50A1E">
        <w:rPr>
          <w:rFonts w:ascii="Times New Roman" w:eastAsia="Times New Roman" w:hAnsi="Times New Roman" w:cs="Times New Roman"/>
          <w:sz w:val="24"/>
          <w:szCs w:val="24"/>
        </w:rPr>
        <w:t xml:space="preserve"> </w:t>
      </w:r>
      <w:del w:id="51" w:author="ASUS" w:date="2021-02-11T15:49:00Z">
        <w:r w:rsidRPr="00C50A1E" w:rsidDel="00283B63">
          <w:rPr>
            <w:rFonts w:ascii="Times New Roman" w:eastAsia="Times New Roman" w:hAnsi="Times New Roman" w:cs="Times New Roman"/>
            <w:sz w:val="24"/>
            <w:szCs w:val="24"/>
          </w:rPr>
          <w:delText>dia</w:delText>
        </w:r>
      </w:del>
      <w:ins w:id="52" w:author="ASUS" w:date="2021-02-11T15:49:00Z">
        <w:r w:rsidR="00283B63">
          <w:rPr>
            <w:rFonts w:ascii="Times New Roman" w:eastAsia="Times New Roman" w:hAnsi="Times New Roman" w:cs="Times New Roman"/>
            <w:sz w:val="24"/>
            <w:szCs w:val="24"/>
          </w:rPr>
          <w:t xml:space="preserve"> orang yang </w:t>
        </w:r>
        <w:proofErr w:type="spellStart"/>
        <w:r w:rsidR="00283B63">
          <w:rPr>
            <w:rFonts w:ascii="Times New Roman" w:eastAsia="Times New Roman" w:hAnsi="Times New Roman" w:cs="Times New Roman"/>
            <w:sz w:val="24"/>
            <w:szCs w:val="24"/>
          </w:rPr>
          <w:t>istimewa</w:t>
        </w:r>
      </w:ins>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kegiatan</w:t>
      </w:r>
      <w:proofErr w:type="spellEnd"/>
      <w:r w:rsidRPr="00C50A1E">
        <w:rPr>
          <w:rFonts w:ascii="Times New Roman" w:eastAsia="Times New Roman" w:hAnsi="Times New Roman" w:cs="Times New Roman"/>
          <w:sz w:val="24"/>
          <w:szCs w:val="24"/>
        </w:rPr>
        <w:t xml:space="preserve"> yang paling </w:t>
      </w:r>
      <w:proofErr w:type="spellStart"/>
      <w:r w:rsidRPr="00C50A1E">
        <w:rPr>
          <w:rFonts w:ascii="Times New Roman" w:eastAsia="Times New Roman" w:hAnsi="Times New Roman" w:cs="Times New Roman"/>
          <w:sz w:val="24"/>
          <w:szCs w:val="24"/>
        </w:rPr>
        <w:t>asyik</w:t>
      </w:r>
      <w:proofErr w:type="spellEnd"/>
      <w:r w:rsidRPr="00C50A1E">
        <w:rPr>
          <w:rFonts w:ascii="Times New Roman" w:eastAsia="Times New Roman" w:hAnsi="Times New Roman" w:cs="Times New Roman"/>
          <w:sz w:val="24"/>
          <w:szCs w:val="24"/>
        </w:rPr>
        <w:t xml:space="preserve"> </w:t>
      </w:r>
      <w:del w:id="53" w:author="ASUS" w:date="2021-02-11T15:50:00Z">
        <w:r w:rsidRPr="00C50A1E" w:rsidDel="00283B63">
          <w:rPr>
            <w:rFonts w:ascii="Times New Roman" w:eastAsia="Times New Roman" w:hAnsi="Times New Roman" w:cs="Times New Roman"/>
            <w:sz w:val="24"/>
            <w:szCs w:val="24"/>
          </w:rPr>
          <w:delText>di</w:delText>
        </w:r>
      </w:del>
      <w:ins w:id="54" w:author="ASUS" w:date="2021-02-11T15:50:00Z">
        <w:r w:rsidR="00283B63">
          <w:rPr>
            <w:rFonts w:ascii="Times New Roman" w:eastAsia="Times New Roman" w:hAnsi="Times New Roman" w:cs="Times New Roman"/>
            <w:sz w:val="24"/>
            <w:szCs w:val="24"/>
          </w:rPr>
          <w:t xml:space="preserve"> </w:t>
        </w:r>
        <w:proofErr w:type="spellStart"/>
        <w:r w:rsidR="00283B63">
          <w:rPr>
            <w:rFonts w:ascii="Times New Roman" w:eastAsia="Times New Roman" w:hAnsi="Times New Roman" w:cs="Times New Roman"/>
            <w:sz w:val="24"/>
            <w:szCs w:val="24"/>
          </w:rPr>
          <w:t>pada</w:t>
        </w:r>
      </w:ins>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turun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adalah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Sering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disebut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cuma</w:t>
      </w:r>
      <w:proofErr w:type="spellEnd"/>
      <w:del w:id="55" w:author="ASUS" w:date="2021-02-11T15:27:00Z">
        <w:r w:rsidRPr="00C50A1E" w:rsidDel="009A77F5">
          <w:rPr>
            <w:rFonts w:ascii="Times New Roman" w:eastAsia="Times New Roman" w:hAnsi="Times New Roman" w:cs="Times New Roman"/>
            <w:sz w:val="24"/>
            <w:szCs w:val="24"/>
          </w:rPr>
          <w:delText xml:space="preserve"> camilan</w:delText>
        </w:r>
      </w:del>
      <w:ins w:id="56" w:author="ASUS" w:date="2021-02-11T15:27:00Z">
        <w:r w:rsidR="009A77F5">
          <w:rPr>
            <w:rFonts w:ascii="Times New Roman" w:eastAsia="Times New Roman" w:hAnsi="Times New Roman" w:cs="Times New Roman"/>
            <w:sz w:val="24"/>
            <w:szCs w:val="24"/>
          </w:rPr>
          <w:t xml:space="preserve"> </w:t>
        </w:r>
        <w:proofErr w:type="spellStart"/>
        <w:r w:rsidR="009A77F5">
          <w:rPr>
            <w:rFonts w:ascii="Times New Roman" w:eastAsia="Times New Roman" w:hAnsi="Times New Roman" w:cs="Times New Roman"/>
            <w:sz w:val="24"/>
            <w:szCs w:val="24"/>
          </w:rPr>
          <w:t>makanan</w:t>
        </w:r>
        <w:proofErr w:type="spellEnd"/>
        <w:r w:rsidR="009A77F5">
          <w:rPr>
            <w:rFonts w:ascii="Times New Roman" w:eastAsia="Times New Roman" w:hAnsi="Times New Roman" w:cs="Times New Roman"/>
            <w:sz w:val="24"/>
            <w:szCs w:val="24"/>
          </w:rPr>
          <w:t xml:space="preserve"> </w:t>
        </w:r>
        <w:proofErr w:type="spellStart"/>
        <w:r w:rsidR="009A77F5">
          <w:rPr>
            <w:rFonts w:ascii="Times New Roman" w:eastAsia="Times New Roman" w:hAnsi="Times New Roman" w:cs="Times New Roman"/>
            <w:sz w:val="24"/>
            <w:szCs w:val="24"/>
          </w:rPr>
          <w:t>ringan</w:t>
        </w:r>
      </w:ins>
      <w:proofErr w:type="spellEnd"/>
      <w:r w:rsidRPr="00C50A1E">
        <w:rPr>
          <w:rFonts w:ascii="Times New Roman" w:eastAsia="Times New Roman" w:hAnsi="Times New Roman" w:cs="Times New Roman"/>
          <w:sz w:val="24"/>
          <w:szCs w:val="24"/>
        </w:rPr>
        <w:t xml:space="preserve">, </w:t>
      </w:r>
      <w:del w:id="57" w:author="ASUS" w:date="2021-02-11T15:27:00Z">
        <w:r w:rsidRPr="00C50A1E" w:rsidDel="009A77F5">
          <w:rPr>
            <w:rFonts w:ascii="Times New Roman" w:eastAsia="Times New Roman" w:hAnsi="Times New Roman" w:cs="Times New Roman"/>
            <w:sz w:val="24"/>
            <w:szCs w:val="24"/>
          </w:rPr>
          <w:delText xml:space="preserve">tapi </w:delText>
        </w:r>
      </w:del>
      <w:proofErr w:type="spellStart"/>
      <w:ins w:id="58" w:author="ASUS" w:date="2021-02-11T15:27:00Z">
        <w:r w:rsidR="009A77F5">
          <w:rPr>
            <w:rFonts w:ascii="Times New Roman" w:eastAsia="Times New Roman" w:hAnsi="Times New Roman" w:cs="Times New Roman"/>
            <w:sz w:val="24"/>
            <w:szCs w:val="24"/>
          </w:rPr>
          <w:t>akan</w:t>
        </w:r>
        <w:proofErr w:type="spellEnd"/>
        <w:r w:rsidR="009A77F5">
          <w:rPr>
            <w:rFonts w:ascii="Times New Roman" w:eastAsia="Times New Roman" w:hAnsi="Times New Roman" w:cs="Times New Roman"/>
            <w:sz w:val="24"/>
            <w:szCs w:val="24"/>
          </w:rPr>
          <w:t xml:space="preserve"> </w:t>
        </w:r>
        <w:proofErr w:type="spellStart"/>
        <w:r w:rsidR="009A77F5">
          <w:rPr>
            <w:rFonts w:ascii="Times New Roman" w:eastAsia="Times New Roman" w:hAnsi="Times New Roman" w:cs="Times New Roman"/>
            <w:sz w:val="24"/>
            <w:szCs w:val="24"/>
          </w:rPr>
          <w:t>tetapi</w:t>
        </w:r>
        <w:proofErr w:type="spellEnd"/>
        <w:r w:rsidR="009A77F5">
          <w:rPr>
            <w:rFonts w:ascii="Times New Roman" w:eastAsia="Times New Roman" w:hAnsi="Times New Roman" w:cs="Times New Roman"/>
            <w:sz w:val="24"/>
            <w:szCs w:val="24"/>
          </w:rPr>
          <w:t xml:space="preserve"> </w:t>
        </w:r>
      </w:ins>
      <w:proofErr w:type="spellStart"/>
      <w:r w:rsidRPr="00C50A1E">
        <w:rPr>
          <w:rFonts w:ascii="Times New Roman" w:eastAsia="Times New Roman" w:hAnsi="Times New Roman" w:cs="Times New Roman"/>
          <w:sz w:val="24"/>
          <w:szCs w:val="24"/>
        </w:rPr>
        <w:t>jumlah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kalorinya</w:t>
      </w:r>
      <w:proofErr w:type="spellEnd"/>
      <w:r w:rsidRPr="00C50A1E">
        <w:rPr>
          <w:rFonts w:ascii="Times New Roman" w:eastAsia="Times New Roman" w:hAnsi="Times New Roman" w:cs="Times New Roman"/>
          <w:sz w:val="24"/>
          <w:szCs w:val="24"/>
        </w:rPr>
        <w:t xml:space="preserve"> </w:t>
      </w:r>
      <w:del w:id="59" w:author="ASUS" w:date="2021-02-11T15:27:00Z">
        <w:r w:rsidRPr="00C50A1E" w:rsidDel="0071140C">
          <w:rPr>
            <w:rFonts w:ascii="Times New Roman" w:eastAsia="Times New Roman" w:hAnsi="Times New Roman" w:cs="Times New Roman"/>
            <w:sz w:val="24"/>
            <w:szCs w:val="24"/>
          </w:rPr>
          <w:delText xml:space="preserve">nyaris </w:delText>
        </w:r>
      </w:del>
      <w:proofErr w:type="spellStart"/>
      <w:ins w:id="60" w:author="ASUS" w:date="2021-02-11T15:27:00Z">
        <w:r w:rsidR="0071140C">
          <w:rPr>
            <w:rFonts w:ascii="Times New Roman" w:eastAsia="Times New Roman" w:hAnsi="Times New Roman" w:cs="Times New Roman"/>
            <w:sz w:val="24"/>
            <w:szCs w:val="24"/>
          </w:rPr>
          <w:t>hampir</w:t>
        </w:r>
        <w:proofErr w:type="spellEnd"/>
        <w:r w:rsidR="0071140C">
          <w:rPr>
            <w:rFonts w:ascii="Times New Roman" w:eastAsia="Times New Roman" w:hAnsi="Times New Roman" w:cs="Times New Roman"/>
            <w:sz w:val="24"/>
            <w:szCs w:val="24"/>
          </w:rPr>
          <w:t xml:space="preserve"> </w:t>
        </w:r>
      </w:ins>
      <w:proofErr w:type="spellStart"/>
      <w:r w:rsidRPr="00C50A1E">
        <w:rPr>
          <w:rFonts w:ascii="Times New Roman" w:eastAsia="Times New Roman" w:hAnsi="Times New Roman" w:cs="Times New Roman"/>
          <w:sz w:val="24"/>
          <w:szCs w:val="24"/>
        </w:rPr>
        <w:t>melebihi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berat</w:t>
      </w:r>
      <w:proofErr w:type="spellEnd"/>
      <w:r w:rsidRPr="00C50A1E">
        <w:rPr>
          <w:rFonts w:ascii="Times New Roman" w:eastAsia="Times New Roman" w:hAnsi="Times New Roman" w:cs="Times New Roman"/>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sz w:val="24"/>
          <w:szCs w:val="24"/>
        </w:rPr>
        <w:t>Sebungkus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keripik</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dalam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kemasan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bisa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dikonsumsi</w:t>
      </w:r>
      <w:proofErr w:type="spellEnd"/>
      <w:r w:rsidRPr="00C50A1E">
        <w:rPr>
          <w:rFonts w:ascii="Times New Roman" w:eastAsia="Times New Roman" w:hAnsi="Times New Roman" w:cs="Times New Roman"/>
          <w:sz w:val="24"/>
          <w:szCs w:val="24"/>
        </w:rPr>
        <w:t xml:space="preserve"> </w:t>
      </w:r>
      <w:del w:id="61" w:author="ASUS" w:date="2021-02-11T15:27:00Z">
        <w:r w:rsidRPr="00C50A1E" w:rsidDel="009A77F5">
          <w:rPr>
            <w:rFonts w:ascii="Times New Roman" w:eastAsia="Times New Roman" w:hAnsi="Times New Roman" w:cs="Times New Roman"/>
            <w:sz w:val="24"/>
            <w:szCs w:val="24"/>
          </w:rPr>
          <w:delText>4</w:delText>
        </w:r>
      </w:del>
      <w:proofErr w:type="spellStart"/>
      <w:ins w:id="62" w:author="ASUS" w:date="2021-02-11T15:27:00Z">
        <w:r w:rsidR="009A77F5">
          <w:rPr>
            <w:rFonts w:ascii="Times New Roman" w:eastAsia="Times New Roman" w:hAnsi="Times New Roman" w:cs="Times New Roman"/>
            <w:sz w:val="24"/>
            <w:szCs w:val="24"/>
          </w:rPr>
          <w:t>empat</w:t>
        </w:r>
      </w:ins>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porsi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habis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sekali</w:t>
      </w:r>
      <w:proofErr w:type="spellEnd"/>
      <w:r w:rsidRPr="00C50A1E">
        <w:rPr>
          <w:rFonts w:ascii="Times New Roman" w:eastAsia="Times New Roman" w:hAnsi="Times New Roman" w:cs="Times New Roman"/>
          <w:sz w:val="24"/>
          <w:szCs w:val="24"/>
        </w:rPr>
        <w:t xml:space="preserve"> duduk. </w:t>
      </w:r>
      <w:proofErr w:type="spellStart"/>
      <w:r w:rsidRPr="00C50A1E">
        <w:rPr>
          <w:rFonts w:ascii="Times New Roman" w:eastAsia="Times New Roman" w:hAnsi="Times New Roman" w:cs="Times New Roman"/>
          <w:sz w:val="24"/>
          <w:szCs w:val="24"/>
        </w:rPr>
        <w:t>Belum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cukup</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tambah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lagi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gorengannya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satu-dua</w:t>
      </w:r>
      <w:proofErr w:type="spellEnd"/>
      <w:r w:rsidRPr="00C50A1E">
        <w:rPr>
          <w:rFonts w:ascii="Times New Roman" w:eastAsia="Times New Roman" w:hAnsi="Times New Roman" w:cs="Times New Roman"/>
          <w:sz w:val="24"/>
          <w:szCs w:val="24"/>
        </w:rPr>
        <w:t xml:space="preserve"> </w:t>
      </w:r>
      <w:del w:id="63" w:author="ASUS" w:date="2021-02-11T15:28:00Z">
        <w:r w:rsidRPr="00C50A1E" w:rsidDel="009A77F5">
          <w:rPr>
            <w:rFonts w:ascii="Times New Roman" w:eastAsia="Times New Roman" w:hAnsi="Times New Roman" w:cs="Times New Roman"/>
            <w:sz w:val="24"/>
            <w:szCs w:val="24"/>
          </w:rPr>
          <w:delText xml:space="preserve">biji </w:delText>
        </w:r>
      </w:del>
      <w:proofErr w:type="spellStart"/>
      <w:ins w:id="64" w:author="ASUS" w:date="2021-02-11T15:28:00Z">
        <w:r w:rsidR="009A77F5">
          <w:rPr>
            <w:rFonts w:ascii="Times New Roman" w:eastAsia="Times New Roman" w:hAnsi="Times New Roman" w:cs="Times New Roman"/>
            <w:sz w:val="24"/>
            <w:szCs w:val="24"/>
          </w:rPr>
          <w:t>biji</w:t>
        </w:r>
        <w:proofErr w:type="spellEnd"/>
        <w:r w:rsidR="009A77F5">
          <w:rPr>
            <w:rFonts w:ascii="Times New Roman" w:eastAsia="Times New Roman" w:hAnsi="Times New Roman" w:cs="Times New Roman"/>
            <w:sz w:val="24"/>
            <w:szCs w:val="24"/>
          </w:rPr>
          <w:t xml:space="preserve">, </w:t>
        </w:r>
      </w:ins>
      <w:del w:id="65" w:author="ASUS" w:date="2021-02-11T15:51:00Z">
        <w:r w:rsidRPr="00C50A1E" w:rsidDel="00283B63">
          <w:rPr>
            <w:rFonts w:ascii="Times New Roman" w:eastAsia="Times New Roman" w:hAnsi="Times New Roman" w:cs="Times New Roman"/>
            <w:sz w:val="24"/>
            <w:szCs w:val="24"/>
          </w:rPr>
          <w:delText>eh kok jadi lima?</w:delText>
        </w:r>
      </w:del>
      <w:ins w:id="66" w:author="ASUS" w:date="2021-02-11T15:51:00Z">
        <w:r w:rsidR="00283B63">
          <w:rPr>
            <w:rFonts w:ascii="Times New Roman" w:eastAsia="Times New Roman" w:hAnsi="Times New Roman" w:cs="Times New Roman"/>
            <w:sz w:val="24"/>
            <w:szCs w:val="24"/>
          </w:rPr>
          <w:t xml:space="preserve"> lama-lama</w:t>
        </w:r>
      </w:ins>
      <w:ins w:id="67" w:author="ASUS" w:date="2021-02-11T15:52:00Z">
        <w:r w:rsidR="00283B63">
          <w:rPr>
            <w:rFonts w:ascii="Times New Roman" w:eastAsia="Times New Roman" w:hAnsi="Times New Roman" w:cs="Times New Roman"/>
            <w:sz w:val="24"/>
            <w:szCs w:val="24"/>
          </w:rPr>
          <w:t xml:space="preserve"> </w:t>
        </w:r>
        <w:proofErr w:type="spellStart"/>
        <w:r w:rsidR="00283B63">
          <w:rPr>
            <w:rFonts w:ascii="Times New Roman" w:eastAsia="Times New Roman" w:hAnsi="Times New Roman" w:cs="Times New Roman"/>
            <w:sz w:val="24"/>
            <w:szCs w:val="24"/>
          </w:rPr>
          <w:t>menjadi</w:t>
        </w:r>
        <w:proofErr w:type="spellEnd"/>
        <w:r w:rsidR="00283B63">
          <w:rPr>
            <w:rFonts w:ascii="Times New Roman" w:eastAsia="Times New Roman" w:hAnsi="Times New Roman" w:cs="Times New Roman"/>
            <w:sz w:val="24"/>
            <w:szCs w:val="24"/>
          </w:rPr>
          <w:t xml:space="preserve"> lima </w:t>
        </w:r>
        <w:proofErr w:type="spellStart"/>
        <w:r w:rsidR="00283B63">
          <w:rPr>
            <w:rFonts w:ascii="Times New Roman" w:eastAsia="Times New Roman" w:hAnsi="Times New Roman" w:cs="Times New Roman"/>
            <w:sz w:val="24"/>
            <w:szCs w:val="24"/>
          </w:rPr>
          <w:t>biji</w:t>
        </w:r>
        <w:proofErr w:type="spellEnd"/>
        <w:r w:rsidR="00283B63">
          <w:rPr>
            <w:rFonts w:ascii="Times New Roman" w:eastAsia="Times New Roman" w:hAnsi="Times New Roman" w:cs="Times New Roman"/>
            <w:sz w:val="24"/>
            <w:szCs w:val="24"/>
          </w:rPr>
          <w:t>.</w:t>
        </w:r>
      </w:ins>
      <w:ins w:id="68" w:author="ASUS" w:date="2021-02-11T15:51:00Z">
        <w:r w:rsidR="00283B63">
          <w:rPr>
            <w:rFonts w:ascii="Times New Roman" w:eastAsia="Times New Roman" w:hAnsi="Times New Roman" w:cs="Times New Roman"/>
            <w:sz w:val="24"/>
            <w:szCs w:val="24"/>
          </w:rPr>
          <w:t xml:space="preserve"> </w:t>
        </w:r>
      </w:ins>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membuat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suasana</w:t>
      </w:r>
      <w:proofErr w:type="spellEnd"/>
      <w:r w:rsidRPr="00C50A1E">
        <w:rPr>
          <w:rFonts w:ascii="Times New Roman" w:eastAsia="Times New Roman" w:hAnsi="Times New Roman" w:cs="Times New Roman"/>
          <w:sz w:val="24"/>
          <w:szCs w:val="24"/>
        </w:rPr>
        <w:t xml:space="preserve"> </w:t>
      </w:r>
      <w:del w:id="69" w:author="ASUS" w:date="2021-02-11T15:53:00Z">
        <w:r w:rsidRPr="00C50A1E" w:rsidDel="00283B63">
          <w:rPr>
            <w:rFonts w:ascii="Times New Roman" w:eastAsia="Times New Roman" w:hAnsi="Times New Roman" w:cs="Times New Roman"/>
            <w:sz w:val="24"/>
            <w:szCs w:val="24"/>
          </w:rPr>
          <w:delText>jadi</w:delText>
        </w:r>
      </w:del>
      <w:ins w:id="70" w:author="ASUS" w:date="2021-02-11T15:53:00Z">
        <w:r w:rsidR="00283B63">
          <w:rPr>
            <w:rFonts w:ascii="Times New Roman" w:eastAsia="Times New Roman" w:hAnsi="Times New Roman" w:cs="Times New Roman"/>
            <w:sz w:val="24"/>
            <w:szCs w:val="24"/>
          </w:rPr>
          <w:t xml:space="preserve"> </w:t>
        </w:r>
        <w:proofErr w:type="spellStart"/>
        <w:r w:rsidR="00283B63">
          <w:rPr>
            <w:rFonts w:ascii="Times New Roman" w:eastAsia="Times New Roman" w:hAnsi="Times New Roman" w:cs="Times New Roman"/>
            <w:sz w:val="24"/>
            <w:szCs w:val="24"/>
          </w:rPr>
          <w:t>menjadi</w:t>
        </w:r>
      </w:ins>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lebih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dingin</w:t>
      </w:r>
      <w:proofErr w:type="spellEnd"/>
      <w:del w:id="71" w:author="ASUS" w:date="2021-02-11T15:28:00Z">
        <w:r w:rsidRPr="00C50A1E" w:rsidDel="009A77F5">
          <w:rPr>
            <w:rFonts w:ascii="Times New Roman" w:eastAsia="Times New Roman" w:hAnsi="Times New Roman" w:cs="Times New Roman"/>
            <w:sz w:val="24"/>
            <w:szCs w:val="24"/>
          </w:rPr>
          <w:delText xml:space="preserve"> -</w:delText>
        </w:r>
        <w:r w:rsidRPr="00C50A1E" w:rsidDel="009A77F5">
          <w:rPr>
            <w:rFonts w:ascii="Times New Roman" w:eastAsia="Times New Roman" w:hAnsi="Times New Roman" w:cs="Times New Roman"/>
            <w:strike/>
            <w:sz w:val="24"/>
            <w:szCs w:val="24"/>
          </w:rPr>
          <w:delText>seperti sikapnya padamu</w:delText>
        </w:r>
      </w:del>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memang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bisa</w:t>
      </w:r>
      <w:proofErr w:type="spellEnd"/>
      <w:r w:rsidRPr="00C50A1E">
        <w:rPr>
          <w:rFonts w:ascii="Times New Roman" w:eastAsia="Times New Roman" w:hAnsi="Times New Roman" w:cs="Times New Roman"/>
          <w:sz w:val="24"/>
          <w:szCs w:val="24"/>
        </w:rPr>
        <w:t xml:space="preserve"> </w:t>
      </w:r>
      <w:del w:id="72" w:author="ASUS" w:date="2021-02-11T15:53:00Z">
        <w:r w:rsidRPr="00C50A1E" w:rsidDel="00283B63">
          <w:rPr>
            <w:rFonts w:ascii="Times New Roman" w:eastAsia="Times New Roman" w:hAnsi="Times New Roman" w:cs="Times New Roman"/>
            <w:sz w:val="24"/>
            <w:szCs w:val="24"/>
          </w:rPr>
          <w:delText>jadi</w:delText>
        </w:r>
      </w:del>
      <w:ins w:id="73" w:author="ASUS" w:date="2021-02-11T15:53:00Z">
        <w:r w:rsidR="00283B63">
          <w:rPr>
            <w:rFonts w:ascii="Times New Roman" w:eastAsia="Times New Roman" w:hAnsi="Times New Roman" w:cs="Times New Roman"/>
            <w:sz w:val="24"/>
            <w:szCs w:val="24"/>
          </w:rPr>
          <w:t xml:space="preserve"> </w:t>
        </w:r>
        <w:proofErr w:type="spellStart"/>
        <w:r w:rsidR="00283B63">
          <w:rPr>
            <w:rFonts w:ascii="Times New Roman" w:eastAsia="Times New Roman" w:hAnsi="Times New Roman" w:cs="Times New Roman"/>
            <w:sz w:val="24"/>
            <w:szCs w:val="24"/>
          </w:rPr>
          <w:t>menjadi</w:t>
        </w:r>
      </w:ins>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salah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satu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pencetus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mengapa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kita</w:t>
      </w:r>
      <w:proofErr w:type="spellEnd"/>
      <w:r w:rsidRPr="00C50A1E">
        <w:rPr>
          <w:rFonts w:ascii="Times New Roman" w:eastAsia="Times New Roman" w:hAnsi="Times New Roman" w:cs="Times New Roman"/>
          <w:sz w:val="24"/>
          <w:szCs w:val="24"/>
        </w:rPr>
        <w:t xml:space="preserve"> </w:t>
      </w:r>
      <w:del w:id="74" w:author="ASUS" w:date="2021-02-11T15:53:00Z">
        <w:r w:rsidRPr="00C50A1E" w:rsidDel="00283B63">
          <w:rPr>
            <w:rFonts w:ascii="Times New Roman" w:eastAsia="Times New Roman" w:hAnsi="Times New Roman" w:cs="Times New Roman"/>
            <w:sz w:val="24"/>
            <w:szCs w:val="24"/>
          </w:rPr>
          <w:delText xml:space="preserve">jadi </w:delText>
        </w:r>
      </w:del>
      <w:proofErr w:type="spellStart"/>
      <w:ins w:id="75" w:author="ASUS" w:date="2021-02-11T15:53:00Z">
        <w:r w:rsidR="00283B63">
          <w:rPr>
            <w:rFonts w:ascii="Times New Roman" w:eastAsia="Times New Roman" w:hAnsi="Times New Roman" w:cs="Times New Roman"/>
            <w:sz w:val="24"/>
            <w:szCs w:val="24"/>
          </w:rPr>
          <w:t>menjadi</w:t>
        </w:r>
        <w:proofErr w:type="spellEnd"/>
        <w:r w:rsidR="00283B63">
          <w:rPr>
            <w:rFonts w:ascii="Times New Roman" w:eastAsia="Times New Roman" w:hAnsi="Times New Roman" w:cs="Times New Roman"/>
            <w:sz w:val="24"/>
            <w:szCs w:val="24"/>
          </w:rPr>
          <w:t xml:space="preserve"> </w:t>
        </w:r>
      </w:ins>
      <w:proofErr w:type="spellStart"/>
      <w:r w:rsidRPr="00C50A1E">
        <w:rPr>
          <w:rFonts w:ascii="Times New Roman" w:eastAsia="Times New Roman" w:hAnsi="Times New Roman" w:cs="Times New Roman"/>
          <w:sz w:val="24"/>
          <w:szCs w:val="24"/>
        </w:rPr>
        <w:t>suka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w:t>
      </w:r>
      <w:proofErr w:type="spellEnd"/>
      <w:r w:rsidRPr="00C50A1E">
        <w:rPr>
          <w:rFonts w:ascii="Times New Roman" w:eastAsia="Times New Roman" w:hAnsi="Times New Roman" w:cs="Times New Roman"/>
          <w:sz w:val="24"/>
          <w:szCs w:val="24"/>
        </w:rPr>
        <w:t>.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sz w:val="24"/>
          <w:szCs w:val="24"/>
        </w:rPr>
        <w:t>Terutama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makanan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seperti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tahu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bulat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digoreng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dadakan</w:t>
      </w:r>
      <w:proofErr w:type="spellEnd"/>
      <w:r w:rsidRPr="00C50A1E">
        <w:rPr>
          <w:rFonts w:ascii="Times New Roman" w:eastAsia="Times New Roman" w:hAnsi="Times New Roman" w:cs="Times New Roman"/>
          <w:sz w:val="24"/>
          <w:szCs w:val="24"/>
        </w:rPr>
        <w:t xml:space="preserve"> alias yang </w:t>
      </w:r>
      <w:proofErr w:type="spellStart"/>
      <w:r w:rsidRPr="00C50A1E">
        <w:rPr>
          <w:rFonts w:ascii="Times New Roman" w:eastAsia="Times New Roman" w:hAnsi="Times New Roman" w:cs="Times New Roman"/>
          <w:sz w:val="24"/>
          <w:szCs w:val="24"/>
        </w:rPr>
        <w:t>masih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hangat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Apalagi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dengan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tubuh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mendapat</w:t>
      </w:r>
      <w:proofErr w:type="spellEnd"/>
      <w:r w:rsidRPr="00C50A1E">
        <w:rPr>
          <w:rFonts w:ascii="Times New Roman" w:eastAsia="Times New Roman" w:hAnsi="Times New Roman" w:cs="Times New Roman"/>
          <w:sz w:val="24"/>
          <w:szCs w:val="24"/>
        </w:rPr>
        <w:t xml:space="preserve"> </w:t>
      </w:r>
      <w:del w:id="76" w:author="ASUS" w:date="2021-02-11T15:54:00Z">
        <w:r w:rsidRPr="00C50A1E" w:rsidDel="00283B63">
          <w:rPr>
            <w:rFonts w:ascii="Times New Roman" w:eastAsia="Times New Roman" w:hAnsi="Times New Roman" w:cs="Times New Roman"/>
            <w:sz w:val="24"/>
            <w:szCs w:val="24"/>
          </w:rPr>
          <w:delText>"panas"</w:delText>
        </w:r>
      </w:del>
      <w:r w:rsidRPr="00C50A1E">
        <w:rPr>
          <w:rFonts w:ascii="Times New Roman" w:eastAsia="Times New Roman" w:hAnsi="Times New Roman" w:cs="Times New Roman"/>
          <w:sz w:val="24"/>
          <w:szCs w:val="24"/>
        </w:rPr>
        <w:t xml:space="preserve"> </w:t>
      </w:r>
      <w:ins w:id="77" w:author="ASUS" w:date="2021-02-11T15:54:00Z">
        <w:r w:rsidR="00283B63">
          <w:rPr>
            <w:rFonts w:ascii="Times New Roman" w:eastAsia="Times New Roman" w:hAnsi="Times New Roman" w:cs="Times New Roman"/>
            <w:sz w:val="24"/>
            <w:szCs w:val="24"/>
          </w:rPr>
          <w:t>‘</w:t>
        </w:r>
        <w:proofErr w:type="spellStart"/>
        <w:r w:rsidR="00283B63">
          <w:rPr>
            <w:rFonts w:ascii="Times New Roman" w:eastAsia="Times New Roman" w:hAnsi="Times New Roman" w:cs="Times New Roman"/>
            <w:sz w:val="24"/>
            <w:szCs w:val="24"/>
          </w:rPr>
          <w:t>panas</w:t>
        </w:r>
        <w:proofErr w:type="spellEnd"/>
        <w:r w:rsidR="00283B63">
          <w:rPr>
            <w:rFonts w:ascii="Times New Roman" w:eastAsia="Times New Roman" w:hAnsi="Times New Roman" w:cs="Times New Roman"/>
            <w:sz w:val="24"/>
            <w:szCs w:val="24"/>
          </w:rPr>
          <w:t xml:space="preserve">’ </w:t>
        </w:r>
      </w:ins>
      <w:proofErr w:type="spellStart"/>
      <w:r w:rsidRPr="00C50A1E">
        <w:rPr>
          <w:rFonts w:ascii="Times New Roman" w:eastAsia="Times New Roman" w:hAnsi="Times New Roman" w:cs="Times New Roman"/>
          <w:sz w:val="24"/>
          <w:szCs w:val="24"/>
        </w:rPr>
        <w:t>akibat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terjadinya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peningkatan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metabolisme</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dalam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tubuh</w:t>
      </w:r>
      <w:proofErr w:type="spellEnd"/>
      <w:r w:rsidRPr="00C50A1E">
        <w:rPr>
          <w:rFonts w:ascii="Times New Roman" w:eastAsia="Times New Roman" w:hAnsi="Times New Roman" w:cs="Times New Roman"/>
          <w:sz w:val="24"/>
          <w:szCs w:val="24"/>
        </w:rPr>
        <w:t>.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sz w:val="24"/>
          <w:szCs w:val="24"/>
        </w:rPr>
        <w:t>Padahal</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kenyataannya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dingin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terjadi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akibat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tidak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benar-benar</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membuat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tubuh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memerlukan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kalori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tambahan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dari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makanan</w:t>
      </w:r>
      <w:proofErr w:type="spellEnd"/>
      <w:del w:id="78" w:author="ASUS" w:date="2021-02-11T15:55:00Z">
        <w:r w:rsidRPr="00C50A1E" w:rsidDel="008722ED">
          <w:rPr>
            <w:rFonts w:ascii="Times New Roman" w:eastAsia="Times New Roman" w:hAnsi="Times New Roman" w:cs="Times New Roman"/>
            <w:sz w:val="24"/>
            <w:szCs w:val="24"/>
          </w:rPr>
          <w:delText>mu</w:delText>
        </w:r>
      </w:del>
      <w:del w:id="79" w:author="ASUS" w:date="2021-02-11T15:29:00Z">
        <w:r w:rsidRPr="00C50A1E" w:rsidDel="009A77F5">
          <w:rPr>
            <w:rFonts w:ascii="Times New Roman" w:eastAsia="Times New Roman" w:hAnsi="Times New Roman" w:cs="Times New Roman"/>
            <w:sz w:val="24"/>
            <w:szCs w:val="24"/>
          </w:rPr>
          <w:delText>, lho</w:delText>
        </w:r>
      </w:del>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Dingin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kita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kira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ternyata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tidak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sedingin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kenyataannya</w:t>
      </w:r>
      <w:proofErr w:type="spellEnd"/>
      <w:del w:id="80" w:author="ASUS" w:date="2021-02-11T15:29:00Z">
        <w:r w:rsidRPr="00C50A1E" w:rsidDel="009A77F5">
          <w:rPr>
            <w:rFonts w:ascii="Times New Roman" w:eastAsia="Times New Roman" w:hAnsi="Times New Roman" w:cs="Times New Roman"/>
            <w:sz w:val="24"/>
            <w:szCs w:val="24"/>
          </w:rPr>
          <w:delText>, kok~</w:delText>
        </w:r>
      </w:del>
      <w:ins w:id="81" w:author="ASUS" w:date="2021-02-11T15:29:00Z">
        <w:r w:rsidR="009A77F5">
          <w:rPr>
            <w:rFonts w:ascii="Times New Roman" w:eastAsia="Times New Roman" w:hAnsi="Times New Roman" w:cs="Times New Roman"/>
            <w:sz w:val="24"/>
            <w:szCs w:val="24"/>
          </w:rPr>
          <w:t>.</w:t>
        </w:r>
      </w:ins>
    </w:p>
    <w:p w:rsidR="00927764" w:rsidRPr="00C50A1E" w:rsidDel="009A77F5" w:rsidRDefault="00927764" w:rsidP="00927764">
      <w:pPr>
        <w:shd w:val="clear" w:color="auto" w:fill="F5F5F5"/>
        <w:spacing w:after="375"/>
        <w:rPr>
          <w:del w:id="82" w:author="ASUS" w:date="2021-02-11T15:30:00Z"/>
          <w:rFonts w:ascii="Times New Roman" w:eastAsia="Times New Roman" w:hAnsi="Times New Roman" w:cs="Times New Roman"/>
          <w:sz w:val="24"/>
          <w:szCs w:val="24"/>
        </w:rPr>
      </w:pPr>
      <w:proofErr w:type="spellStart"/>
      <w:r w:rsidRPr="00C50A1E">
        <w:rPr>
          <w:rFonts w:ascii="Times New Roman" w:eastAsia="Times New Roman" w:hAnsi="Times New Roman" w:cs="Times New Roman"/>
          <w:b/>
          <w:bCs/>
          <w:sz w:val="24"/>
          <w:szCs w:val="24"/>
        </w:rPr>
        <w:t>Ternyata</w:t>
      </w:r>
      <w:proofErr w:type="spellEnd"/>
      <w:r w:rsidRPr="00C50A1E">
        <w:rPr>
          <w:rFonts w:ascii="Times New Roman" w:eastAsia="Times New Roman" w:hAnsi="Times New Roman" w:cs="Times New Roman"/>
          <w:b/>
          <w:bCs/>
          <w:sz w:val="24"/>
          <w:szCs w:val="24"/>
        </w:rPr>
        <w:t xml:space="preserve"> </w:t>
      </w:r>
      <w:ins w:id="83" w:author="ASUS" w:date="2021-02-11T15:55:00Z">
        <w:r w:rsidR="008722ED">
          <w:rPr>
            <w:rFonts w:ascii="Times New Roman" w:eastAsia="Times New Roman" w:hAnsi="Times New Roman" w:cs="Times New Roman"/>
            <w:b/>
            <w:bCs/>
            <w:sz w:val="24"/>
            <w:szCs w:val="24"/>
          </w:rPr>
          <w:t xml:space="preserve">Hal </w:t>
        </w:r>
      </w:ins>
      <w:proofErr w:type="spellStart"/>
      <w:r w:rsidRPr="00C50A1E">
        <w:rPr>
          <w:rFonts w:ascii="Times New Roman" w:eastAsia="Times New Roman" w:hAnsi="Times New Roman" w:cs="Times New Roman"/>
          <w:b/>
          <w:bCs/>
          <w:sz w:val="24"/>
          <w:szCs w:val="24"/>
        </w:rPr>
        <w:t>Ini</w:t>
      </w:r>
      <w:proofErr w:type="spellEnd"/>
      <w:r w:rsidRPr="00C50A1E">
        <w:rPr>
          <w:rFonts w:ascii="Times New Roman" w:eastAsia="Times New Roman" w:hAnsi="Times New Roman" w:cs="Times New Roman"/>
          <w:b/>
          <w:bCs/>
          <w:sz w:val="24"/>
          <w:szCs w:val="24"/>
        </w:rPr>
        <w:t xml:space="preserve"> </w:t>
      </w:r>
      <w:del w:id="84" w:author="ASUS" w:date="2021-02-11T15:55:00Z">
        <w:r w:rsidRPr="00C50A1E" w:rsidDel="008722ED">
          <w:rPr>
            <w:rFonts w:ascii="Times New Roman" w:eastAsia="Times New Roman" w:hAnsi="Times New Roman" w:cs="Times New Roman"/>
            <w:b/>
            <w:bCs/>
            <w:sz w:val="24"/>
            <w:szCs w:val="24"/>
          </w:rPr>
          <w:delText xml:space="preserve">yang </w:delText>
        </w:r>
      </w:del>
      <w:proofErr w:type="spellStart"/>
      <w:r w:rsidRPr="00C50A1E">
        <w:rPr>
          <w:rFonts w:ascii="Times New Roman" w:eastAsia="Times New Roman" w:hAnsi="Times New Roman" w:cs="Times New Roman"/>
          <w:b/>
          <w:bCs/>
          <w:sz w:val="24"/>
          <w:szCs w:val="24"/>
        </w:rPr>
        <w:t>Bisa</w:t>
      </w:r>
      <w:proofErr w:type="spellEnd"/>
      <w:r w:rsidRPr="00C50A1E">
        <w:rPr>
          <w:rFonts w:ascii="Times New Roman" w:eastAsia="Times New Roman" w:hAnsi="Times New Roman" w:cs="Times New Roman"/>
          <w:b/>
          <w:bCs/>
          <w:sz w:val="24"/>
          <w:szCs w:val="24"/>
        </w:rPr>
        <w:t xml:space="preserve"> </w:t>
      </w:r>
      <w:del w:id="85" w:author="ASUS" w:date="2021-02-11T15:56:00Z">
        <w:r w:rsidRPr="00C50A1E" w:rsidDel="008722ED">
          <w:rPr>
            <w:rFonts w:ascii="Times New Roman" w:eastAsia="Times New Roman" w:hAnsi="Times New Roman" w:cs="Times New Roman"/>
            <w:b/>
            <w:bCs/>
            <w:sz w:val="24"/>
            <w:szCs w:val="24"/>
          </w:rPr>
          <w:delText>J</w:delText>
        </w:r>
      </w:del>
      <w:del w:id="86" w:author="ASUS" w:date="2021-02-11T15:55:00Z">
        <w:r w:rsidRPr="00C50A1E" w:rsidDel="008722ED">
          <w:rPr>
            <w:rFonts w:ascii="Times New Roman" w:eastAsia="Times New Roman" w:hAnsi="Times New Roman" w:cs="Times New Roman"/>
            <w:b/>
            <w:bCs/>
            <w:sz w:val="24"/>
            <w:szCs w:val="24"/>
          </w:rPr>
          <w:delText>adi</w:delText>
        </w:r>
      </w:del>
      <w:r w:rsidRPr="00C50A1E">
        <w:rPr>
          <w:rFonts w:ascii="Times New Roman" w:eastAsia="Times New Roman" w:hAnsi="Times New Roman" w:cs="Times New Roman"/>
          <w:b/>
          <w:bCs/>
          <w:sz w:val="24"/>
          <w:szCs w:val="24"/>
        </w:rPr>
        <w:t xml:space="preserve"> </w:t>
      </w:r>
      <w:proofErr w:type="spellStart"/>
      <w:ins w:id="87" w:author="ASUS" w:date="2021-02-11T15:56:00Z">
        <w:r w:rsidR="008722ED">
          <w:rPr>
            <w:rFonts w:ascii="Times New Roman" w:eastAsia="Times New Roman" w:hAnsi="Times New Roman" w:cs="Times New Roman"/>
            <w:b/>
            <w:bCs/>
            <w:sz w:val="24"/>
            <w:szCs w:val="24"/>
          </w:rPr>
          <w:t>Menjadi</w:t>
        </w:r>
        <w:proofErr w:type="spellEnd"/>
        <w:r w:rsidR="008722ED">
          <w:rPr>
            <w:rFonts w:ascii="Times New Roman" w:eastAsia="Times New Roman" w:hAnsi="Times New Roman" w:cs="Times New Roman"/>
            <w:b/>
            <w:bCs/>
            <w:sz w:val="24"/>
            <w:szCs w:val="24"/>
          </w:rPr>
          <w:t xml:space="preserve"> </w:t>
        </w:r>
      </w:ins>
      <w:proofErr w:type="spellStart"/>
      <w:ins w:id="88" w:author="ASUS" w:date="2021-02-11T15:55:00Z">
        <w:r w:rsidR="008722ED">
          <w:rPr>
            <w:rFonts w:ascii="Times New Roman" w:eastAsia="Times New Roman" w:hAnsi="Times New Roman" w:cs="Times New Roman"/>
            <w:b/>
            <w:bCs/>
            <w:sz w:val="24"/>
            <w:szCs w:val="24"/>
          </w:rPr>
          <w:t>Penyebabnya</w:t>
        </w:r>
        <w:proofErr w:type="spellEnd"/>
        <w:r w:rsidR="008722ED">
          <w:rPr>
            <w:rFonts w:ascii="Times New Roman" w:eastAsia="Times New Roman" w:hAnsi="Times New Roman" w:cs="Times New Roman"/>
            <w:b/>
            <w:bCs/>
            <w:sz w:val="24"/>
            <w:szCs w:val="24"/>
          </w:rPr>
          <w:t xml:space="preserve">. </w:t>
        </w:r>
      </w:ins>
      <w:del w:id="89" w:author="ASUS" w:date="2021-02-11T15:55:00Z">
        <w:r w:rsidRPr="00C50A1E" w:rsidDel="008722ED">
          <w:rPr>
            <w:rFonts w:ascii="Times New Roman" w:eastAsia="Times New Roman" w:hAnsi="Times New Roman" w:cs="Times New Roman"/>
            <w:b/>
            <w:bCs/>
            <w:sz w:val="24"/>
            <w:szCs w:val="24"/>
          </w:rPr>
          <w:delText>Sebabnya</w:delText>
        </w:r>
      </w:del>
      <w:del w:id="90" w:author="ASUS" w:date="2021-02-11T15:30:00Z">
        <w:r w:rsidRPr="00C50A1E" w:rsidDel="009A77F5">
          <w:rPr>
            <w:rFonts w:ascii="Times New Roman" w:eastAsia="Times New Roman" w:hAnsi="Times New Roman" w:cs="Times New Roman"/>
            <w:b/>
            <w:bCs/>
            <w:sz w:val="24"/>
            <w:szCs w:val="24"/>
          </w:rPr>
          <w:delText>...</w:delText>
        </w:r>
        <w:r w:rsidRPr="00C50A1E" w:rsidDel="009A77F5">
          <w:rPr>
            <w:rFonts w:ascii="Times New Roman" w:eastAsia="Times New Roman" w:hAnsi="Times New Roman" w:cs="Times New Roman"/>
            <w:sz w:val="24"/>
            <w:szCs w:val="24"/>
          </w:rPr>
          <w:br/>
        </w:r>
      </w:del>
      <w:proofErr w:type="spellStart"/>
      <w:r w:rsidRPr="00C50A1E">
        <w:rPr>
          <w:rFonts w:ascii="Times New Roman" w:eastAsia="Times New Roman" w:hAnsi="Times New Roman" w:cs="Times New Roman"/>
          <w:sz w:val="24"/>
          <w:szCs w:val="24"/>
        </w:rPr>
        <w:t>Selama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datang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tentu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kita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lebih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suka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berlindung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dalam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ruangan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saja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Ruangan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membuat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jarak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kita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dengan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makanan</w:t>
      </w:r>
      <w:proofErr w:type="spellEnd"/>
      <w:ins w:id="91" w:author="ASUS" w:date="2021-02-11T15:56:00Z">
        <w:r w:rsidR="008722ED">
          <w:rPr>
            <w:rFonts w:ascii="Times New Roman" w:eastAsia="Times New Roman" w:hAnsi="Times New Roman" w:cs="Times New Roman"/>
            <w:sz w:val="24"/>
            <w:szCs w:val="24"/>
          </w:rPr>
          <w:t xml:space="preserve"> </w:t>
        </w:r>
        <w:proofErr w:type="spellStart"/>
        <w:r w:rsidR="008722ED">
          <w:rPr>
            <w:rFonts w:ascii="Times New Roman" w:eastAsia="Times New Roman" w:hAnsi="Times New Roman" w:cs="Times New Roman"/>
            <w:sz w:val="24"/>
            <w:szCs w:val="24"/>
          </w:rPr>
          <w:t>menjadi</w:t>
        </w:r>
        <w:proofErr w:type="spellEnd"/>
        <w:r w:rsidR="008722ED">
          <w:rPr>
            <w:rFonts w:ascii="Times New Roman" w:eastAsia="Times New Roman" w:hAnsi="Times New Roman" w:cs="Times New Roman"/>
            <w:sz w:val="24"/>
            <w:szCs w:val="24"/>
          </w:rPr>
          <w:t xml:space="preserve"> </w:t>
        </w:r>
        <w:proofErr w:type="spellStart"/>
        <w:r w:rsidR="008722ED">
          <w:rPr>
            <w:rFonts w:ascii="Times New Roman" w:eastAsia="Times New Roman" w:hAnsi="Times New Roman" w:cs="Times New Roman"/>
            <w:sz w:val="24"/>
            <w:szCs w:val="24"/>
          </w:rPr>
          <w:t>lebih</w:t>
        </w:r>
        <w:proofErr w:type="spellEnd"/>
        <w:r w:rsidR="008722ED">
          <w:rPr>
            <w:rFonts w:ascii="Times New Roman" w:eastAsia="Times New Roman" w:hAnsi="Times New Roman" w:cs="Times New Roman"/>
            <w:sz w:val="24"/>
            <w:szCs w:val="24"/>
          </w:rPr>
          <w:t xml:space="preserve"> </w:t>
        </w:r>
        <w:proofErr w:type="spellStart"/>
        <w:r w:rsidR="008722ED">
          <w:rPr>
            <w:rFonts w:ascii="Times New Roman" w:eastAsia="Times New Roman" w:hAnsi="Times New Roman" w:cs="Times New Roman"/>
            <w:sz w:val="24"/>
            <w:szCs w:val="24"/>
          </w:rPr>
          <w:t>dekat</w:t>
        </w:r>
      </w:ins>
      <w:proofErr w:type="spellEnd"/>
      <w:r w:rsidRPr="00C50A1E">
        <w:rPr>
          <w:rFonts w:ascii="Times New Roman" w:eastAsia="Times New Roman" w:hAnsi="Times New Roman" w:cs="Times New Roman"/>
          <w:sz w:val="24"/>
          <w:szCs w:val="24"/>
        </w:rPr>
        <w:t xml:space="preserve"> </w:t>
      </w:r>
      <w:del w:id="92" w:author="ASUS" w:date="2021-02-11T15:56:00Z">
        <w:r w:rsidRPr="00C50A1E" w:rsidDel="008722ED">
          <w:rPr>
            <w:rFonts w:ascii="Times New Roman" w:eastAsia="Times New Roman" w:hAnsi="Times New Roman" w:cs="Times New Roman"/>
            <w:sz w:val="24"/>
            <w:szCs w:val="24"/>
          </w:rPr>
          <w:delText>makin dekat saja</w:delText>
        </w:r>
      </w:del>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ini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soal</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akses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makanan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j</w:t>
      </w:r>
      <w:bookmarkStart w:id="93" w:name="_GoBack"/>
      <w:bookmarkEnd w:id="93"/>
      <w:r w:rsidRPr="00C50A1E">
        <w:rPr>
          <w:rFonts w:ascii="Times New Roman" w:eastAsia="Times New Roman" w:hAnsi="Times New Roman" w:cs="Times New Roman"/>
          <w:sz w:val="24"/>
          <w:szCs w:val="24"/>
        </w:rPr>
        <w:t>adi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lagi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berjarak</w:t>
      </w:r>
      <w:proofErr w:type="spellEnd"/>
      <w:r w:rsidRPr="00C50A1E">
        <w:rPr>
          <w:rFonts w:ascii="Times New Roman" w:eastAsia="Times New Roman" w:hAnsi="Times New Roman" w:cs="Times New Roman"/>
          <w:sz w:val="24"/>
          <w:szCs w:val="24"/>
        </w:rPr>
        <w:t xml:space="preserve">. </w:t>
      </w:r>
      <w:del w:id="94" w:author="ASUS" w:date="2021-02-11T15:30:00Z">
        <w:r w:rsidRPr="00C50A1E" w:rsidDel="009A77F5">
          <w:rPr>
            <w:rFonts w:ascii="Times New Roman" w:eastAsia="Times New Roman" w:hAnsi="Times New Roman" w:cs="Times New Roman"/>
            <w:sz w:val="24"/>
            <w:szCs w:val="24"/>
          </w:rPr>
          <w:delText>Ehem.</w:delText>
        </w:r>
      </w:del>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sz w:val="24"/>
          <w:szCs w:val="24"/>
        </w:rPr>
        <w:t>Mulai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dari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segala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jenis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masakan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dalam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bentuk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mie</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instan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biskuit</w:t>
      </w:r>
      <w:proofErr w:type="spellEnd"/>
      <w:del w:id="95" w:author="ASUS" w:date="2021-02-11T15:30:00Z">
        <w:r w:rsidRPr="00C50A1E" w:rsidDel="009A77F5">
          <w:rPr>
            <w:rFonts w:ascii="Times New Roman" w:eastAsia="Times New Roman" w:hAnsi="Times New Roman" w:cs="Times New Roman"/>
            <w:sz w:val="24"/>
            <w:szCs w:val="24"/>
          </w:rPr>
          <w:delText>-biskuit</w:delText>
        </w:r>
      </w:del>
      <w:r w:rsidRPr="00C50A1E">
        <w:rPr>
          <w:rFonts w:ascii="Times New Roman" w:eastAsia="Times New Roman" w:hAnsi="Times New Roman" w:cs="Times New Roman"/>
          <w:sz w:val="24"/>
          <w:szCs w:val="24"/>
        </w:rPr>
        <w:t xml:space="preserve"> yang </w:t>
      </w:r>
      <w:del w:id="96" w:author="ASUS" w:date="2021-02-11T15:30:00Z">
        <w:r w:rsidRPr="00C50A1E" w:rsidDel="009A77F5">
          <w:rPr>
            <w:rFonts w:ascii="Times New Roman" w:eastAsia="Times New Roman" w:hAnsi="Times New Roman" w:cs="Times New Roman"/>
            <w:sz w:val="24"/>
            <w:szCs w:val="24"/>
          </w:rPr>
          <w:delText>di</w:delText>
        </w:r>
        <w:r w:rsidDel="009A77F5">
          <w:rPr>
            <w:rFonts w:ascii="Times New Roman" w:eastAsia="Times New Roman" w:hAnsi="Times New Roman" w:cs="Times New Roman"/>
            <w:sz w:val="24"/>
            <w:szCs w:val="24"/>
          </w:rPr>
          <w:delText xml:space="preserve"> </w:delText>
        </w:r>
        <w:r w:rsidRPr="00C50A1E" w:rsidDel="009A77F5">
          <w:rPr>
            <w:rFonts w:ascii="Times New Roman" w:eastAsia="Times New Roman" w:hAnsi="Times New Roman" w:cs="Times New Roman"/>
            <w:sz w:val="24"/>
            <w:szCs w:val="24"/>
          </w:rPr>
          <w:delText xml:space="preserve">tata </w:delText>
        </w:r>
      </w:del>
      <w:proofErr w:type="spellStart"/>
      <w:ins w:id="97" w:author="ASUS" w:date="2021-02-11T15:30:00Z">
        <w:r w:rsidR="009A77F5">
          <w:rPr>
            <w:rFonts w:ascii="Times New Roman" w:eastAsia="Times New Roman" w:hAnsi="Times New Roman" w:cs="Times New Roman"/>
            <w:sz w:val="24"/>
            <w:szCs w:val="24"/>
          </w:rPr>
          <w:t>ditata</w:t>
        </w:r>
        <w:proofErr w:type="spellEnd"/>
        <w:r w:rsidR="009A77F5">
          <w:rPr>
            <w:rFonts w:ascii="Times New Roman" w:eastAsia="Times New Roman" w:hAnsi="Times New Roman" w:cs="Times New Roman"/>
            <w:sz w:val="24"/>
            <w:szCs w:val="24"/>
          </w:rPr>
          <w:t xml:space="preserve"> </w:t>
        </w:r>
      </w:ins>
      <w:proofErr w:type="spellStart"/>
      <w:r w:rsidRPr="00C50A1E">
        <w:rPr>
          <w:rFonts w:ascii="Times New Roman" w:eastAsia="Times New Roman" w:hAnsi="Times New Roman" w:cs="Times New Roman"/>
          <w:sz w:val="24"/>
          <w:szCs w:val="24"/>
        </w:rPr>
        <w:t>dalam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toples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cantik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atau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bubuk</w:t>
      </w:r>
      <w:proofErr w:type="spellEnd"/>
      <w:del w:id="98" w:author="ASUS" w:date="2021-02-11T15:30:00Z">
        <w:r w:rsidRPr="00C50A1E" w:rsidDel="009A77F5">
          <w:rPr>
            <w:rFonts w:ascii="Times New Roman" w:eastAsia="Times New Roman" w:hAnsi="Times New Roman" w:cs="Times New Roman"/>
            <w:sz w:val="24"/>
            <w:szCs w:val="24"/>
          </w:rPr>
          <w:delText>-bubuk</w:delText>
        </w:r>
      </w:del>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minuman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manis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dalam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kemasan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ekonomis</w:t>
      </w:r>
      <w:proofErr w:type="spellEnd"/>
      <w:r w:rsidRPr="00C50A1E">
        <w:rPr>
          <w:rFonts w:ascii="Times New Roman" w:eastAsia="Times New Roman" w:hAnsi="Times New Roman" w:cs="Times New Roman"/>
          <w:sz w:val="24"/>
          <w:szCs w:val="24"/>
        </w:rPr>
        <w:t>.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sz w:val="24"/>
          <w:szCs w:val="24"/>
        </w:rPr>
        <w:t>Semua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harus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ada</w:t>
      </w:r>
      <w:proofErr w:type="spellEnd"/>
      <w:r w:rsidRPr="00C50A1E">
        <w:rPr>
          <w:rFonts w:ascii="Times New Roman" w:eastAsia="Times New Roman" w:hAnsi="Times New Roman" w:cs="Times New Roman"/>
          <w:sz w:val="24"/>
          <w:szCs w:val="24"/>
        </w:rPr>
        <w:t xml:space="preserve"> di </w:t>
      </w:r>
      <w:del w:id="99" w:author="ASUS" w:date="2021-02-11T15:30:00Z">
        <w:r w:rsidDel="009A77F5">
          <w:rPr>
            <w:rFonts w:ascii="Times New Roman" w:eastAsia="Times New Roman" w:hAnsi="Times New Roman" w:cs="Times New Roman"/>
            <w:sz w:val="24"/>
            <w:szCs w:val="24"/>
          </w:rPr>
          <w:delText>almari</w:delText>
        </w:r>
        <w:r w:rsidRPr="00C50A1E" w:rsidDel="009A77F5">
          <w:rPr>
            <w:rFonts w:ascii="Times New Roman" w:eastAsia="Times New Roman" w:hAnsi="Times New Roman" w:cs="Times New Roman"/>
            <w:sz w:val="24"/>
            <w:szCs w:val="24"/>
          </w:rPr>
          <w:delText xml:space="preserve"> </w:delText>
        </w:r>
      </w:del>
      <w:proofErr w:type="spellStart"/>
      <w:ins w:id="100" w:author="ASUS" w:date="2021-02-11T15:31:00Z">
        <w:r w:rsidR="009A77F5">
          <w:rPr>
            <w:rFonts w:ascii="Times New Roman" w:eastAsia="Times New Roman" w:hAnsi="Times New Roman" w:cs="Times New Roman"/>
            <w:sz w:val="24"/>
            <w:szCs w:val="24"/>
          </w:rPr>
          <w:t>lemari</w:t>
        </w:r>
        <w:proofErr w:type="spellEnd"/>
        <w:r w:rsidR="009A77F5">
          <w:rPr>
            <w:rFonts w:ascii="Times New Roman" w:eastAsia="Times New Roman" w:hAnsi="Times New Roman" w:cs="Times New Roman"/>
            <w:sz w:val="24"/>
            <w:szCs w:val="24"/>
          </w:rPr>
          <w:t xml:space="preserve"> </w:t>
        </w:r>
      </w:ins>
      <w:proofErr w:type="spellStart"/>
      <w:r w:rsidRPr="00C50A1E">
        <w:rPr>
          <w:rFonts w:ascii="Times New Roman" w:eastAsia="Times New Roman" w:hAnsi="Times New Roman" w:cs="Times New Roman"/>
          <w:sz w:val="24"/>
          <w:szCs w:val="24"/>
        </w:rPr>
        <w:t>penyimpanan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Sebagai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bahan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persediaan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karena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keluar</w:t>
      </w:r>
      <w:proofErr w:type="spellEnd"/>
      <w:r w:rsidRPr="00C50A1E">
        <w:rPr>
          <w:rFonts w:ascii="Times New Roman" w:eastAsia="Times New Roman" w:hAnsi="Times New Roman" w:cs="Times New Roman"/>
          <w:sz w:val="24"/>
          <w:szCs w:val="24"/>
        </w:rPr>
        <w:t xml:space="preserve"> di </w:t>
      </w:r>
      <w:proofErr w:type="spellStart"/>
      <w:r w:rsidRPr="00C50A1E">
        <w:rPr>
          <w:rFonts w:ascii="Times New Roman" w:eastAsia="Times New Roman" w:hAnsi="Times New Roman" w:cs="Times New Roman"/>
          <w:sz w:val="24"/>
          <w:szCs w:val="24"/>
        </w:rPr>
        <w:t>waktu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itu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membuat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kita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berpikir</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berkali</w:t>
      </w:r>
      <w:proofErr w:type="spellEnd"/>
      <w:r w:rsidRPr="00C50A1E">
        <w:rPr>
          <w:rFonts w:ascii="Times New Roman" w:eastAsia="Times New Roman" w:hAnsi="Times New Roman" w:cs="Times New Roman"/>
          <w:sz w:val="24"/>
          <w:szCs w:val="24"/>
        </w:rPr>
        <w:t xml:space="preserve">-kali. Akan </w:t>
      </w:r>
      <w:proofErr w:type="spellStart"/>
      <w:r w:rsidRPr="00C50A1E">
        <w:rPr>
          <w:rFonts w:ascii="Times New Roman" w:eastAsia="Times New Roman" w:hAnsi="Times New Roman" w:cs="Times New Roman"/>
          <w:sz w:val="24"/>
          <w:szCs w:val="24"/>
        </w:rPr>
        <w:t>merepotkan</w:t>
      </w:r>
      <w:proofErr w:type="spellEnd"/>
      <w:r w:rsidRPr="00C50A1E">
        <w:rPr>
          <w:rFonts w:ascii="Times New Roman" w:eastAsia="Times New Roman" w:hAnsi="Times New Roman" w:cs="Times New Roman"/>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sz w:val="24"/>
          <w:szCs w:val="24"/>
        </w:rPr>
        <w:t>Tidak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ada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salahnya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sering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membuatnya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salah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adalah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pemilihan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kita</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tidak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tahu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diri</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penting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enak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kalori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belakangan</w:t>
      </w:r>
      <w:proofErr w:type="spellEnd"/>
      <w:r w:rsidRPr="00C50A1E">
        <w:rPr>
          <w:rFonts w:ascii="Times New Roman" w:eastAsia="Times New Roman" w:hAnsi="Times New Roman" w:cs="Times New Roman"/>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sz w:val="24"/>
          <w:szCs w:val="24"/>
        </w:rPr>
        <w:t>Coba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deh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mulai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aja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dulu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dengan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memperhatikan</w:t>
      </w:r>
      <w:proofErr w:type="spellEnd"/>
      <w:r w:rsidRPr="00C50A1E">
        <w:rPr>
          <w:rFonts w:ascii="Times New Roman" w:eastAsia="Times New Roman" w:hAnsi="Times New Roman" w:cs="Times New Roman"/>
          <w:sz w:val="24"/>
          <w:szCs w:val="24"/>
        </w:rPr>
        <w:t xml:space="preserve"> label </w:t>
      </w:r>
      <w:proofErr w:type="spellStart"/>
      <w:r w:rsidRPr="00C50A1E">
        <w:rPr>
          <w:rFonts w:ascii="Times New Roman" w:eastAsia="Times New Roman" w:hAnsi="Times New Roman" w:cs="Times New Roman"/>
          <w:sz w:val="24"/>
          <w:szCs w:val="24"/>
        </w:rPr>
        <w:t>informasi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gizi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ketika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kamu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memakan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kemasan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Atau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jika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ingin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minum</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hangat</w:t>
      </w:r>
      <w:proofErr w:type="spellEnd"/>
      <w:del w:id="101" w:author="ASUS" w:date="2021-02-11T15:31:00Z">
        <w:r w:rsidRPr="00C50A1E" w:rsidDel="009A77F5">
          <w:rPr>
            <w:rFonts w:ascii="Times New Roman" w:eastAsia="Times New Roman" w:hAnsi="Times New Roman" w:cs="Times New Roman"/>
            <w:sz w:val="24"/>
            <w:szCs w:val="24"/>
          </w:rPr>
          <w:delText>-hangat</w:delText>
        </w:r>
      </w:del>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takar</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gulanya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jangan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kelebihan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Sebab</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kamu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sudah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terlalu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manis</w:t>
      </w:r>
      <w:proofErr w:type="spellEnd"/>
      <w:r w:rsidRPr="00C50A1E">
        <w:rPr>
          <w:rFonts w:ascii="Times New Roman" w:eastAsia="Times New Roman" w:hAnsi="Times New Roman" w:cs="Times New Roman"/>
          <w:sz w:val="24"/>
          <w:szCs w:val="24"/>
        </w:rPr>
        <w:t xml:space="preserve">, kata </w:t>
      </w:r>
      <w:proofErr w:type="spellStart"/>
      <w:r w:rsidRPr="00C50A1E">
        <w:rPr>
          <w:rFonts w:ascii="Times New Roman" w:eastAsia="Times New Roman" w:hAnsi="Times New Roman" w:cs="Times New Roman"/>
          <w:sz w:val="24"/>
          <w:szCs w:val="24"/>
        </w:rPr>
        <w:t>dia</w:t>
      </w:r>
      <w:proofErr w:type="spellEnd"/>
      <w:r w:rsidRPr="00C50A1E">
        <w:rPr>
          <w:rFonts w:ascii="Times New Roman" w:eastAsia="Times New Roman" w:hAnsi="Times New Roman" w:cs="Times New Roman"/>
          <w:sz w:val="24"/>
          <w:szCs w:val="24"/>
        </w:rPr>
        <w:t> </w:t>
      </w:r>
      <w:del w:id="102" w:author="ASUS" w:date="2021-02-11T15:31:00Z">
        <w:r w:rsidRPr="00C50A1E" w:rsidDel="009A77F5">
          <w:rPr>
            <w:rFonts w:ascii="Times New Roman" w:eastAsia="Times New Roman" w:hAnsi="Times New Roman" w:cs="Times New Roman"/>
            <w:i/>
            <w:iCs/>
            <w:sz w:val="24"/>
            <w:szCs w:val="24"/>
          </w:rPr>
          <w:delText>gitu khan</w:delText>
        </w:r>
      </w:del>
      <w:ins w:id="103" w:author="ASUS" w:date="2021-02-11T15:31:00Z">
        <w:r w:rsidR="009A77F5">
          <w:rPr>
            <w:rFonts w:ascii="Times New Roman" w:eastAsia="Times New Roman" w:hAnsi="Times New Roman" w:cs="Times New Roman"/>
            <w:i/>
            <w:iCs/>
            <w:sz w:val="24"/>
            <w:szCs w:val="24"/>
          </w:rPr>
          <w:t xml:space="preserve"> </w:t>
        </w:r>
        <w:proofErr w:type="spellStart"/>
        <w:r w:rsidR="009A77F5" w:rsidRPr="009A77F5">
          <w:rPr>
            <w:rFonts w:ascii="Times New Roman" w:eastAsia="Times New Roman" w:hAnsi="Times New Roman" w:cs="Times New Roman"/>
            <w:iCs/>
            <w:sz w:val="24"/>
            <w:szCs w:val="24"/>
            <w:rPrChange w:id="104" w:author="ASUS" w:date="2021-02-11T15:31:00Z">
              <w:rPr>
                <w:rFonts w:ascii="Times New Roman" w:eastAsia="Times New Roman" w:hAnsi="Times New Roman" w:cs="Times New Roman"/>
                <w:i/>
                <w:iCs/>
                <w:sz w:val="24"/>
                <w:szCs w:val="24"/>
              </w:rPr>
            </w:rPrChange>
          </w:rPr>
          <w:t>begitu</w:t>
        </w:r>
        <w:proofErr w:type="spellEnd"/>
        <w:r w:rsidR="009A77F5" w:rsidRPr="009A77F5">
          <w:rPr>
            <w:rFonts w:ascii="Times New Roman" w:eastAsia="Times New Roman" w:hAnsi="Times New Roman" w:cs="Times New Roman"/>
            <w:iCs/>
            <w:sz w:val="24"/>
            <w:szCs w:val="24"/>
            <w:rPrChange w:id="105" w:author="ASUS" w:date="2021-02-11T15:31:00Z">
              <w:rPr>
                <w:rFonts w:ascii="Times New Roman" w:eastAsia="Times New Roman" w:hAnsi="Times New Roman" w:cs="Times New Roman"/>
                <w:i/>
                <w:iCs/>
                <w:sz w:val="24"/>
                <w:szCs w:val="24"/>
              </w:rPr>
            </w:rPrChange>
          </w:rPr>
          <w:t xml:space="preserve"> </w:t>
        </w:r>
        <w:proofErr w:type="spellStart"/>
        <w:r w:rsidR="009A77F5" w:rsidRPr="009A77F5">
          <w:rPr>
            <w:rFonts w:ascii="Times New Roman" w:eastAsia="Times New Roman" w:hAnsi="Times New Roman" w:cs="Times New Roman"/>
            <w:iCs/>
            <w:sz w:val="24"/>
            <w:szCs w:val="24"/>
            <w:rPrChange w:id="106" w:author="ASUS" w:date="2021-02-11T15:31:00Z">
              <w:rPr>
                <w:rFonts w:ascii="Times New Roman" w:eastAsia="Times New Roman" w:hAnsi="Times New Roman" w:cs="Times New Roman"/>
                <w:i/>
                <w:iCs/>
                <w:sz w:val="24"/>
                <w:szCs w:val="24"/>
              </w:rPr>
            </w:rPrChange>
          </w:rPr>
          <w:t>kan</w:t>
        </w:r>
        <w:proofErr w:type="spellEnd"/>
        <w:r w:rsidR="009A77F5" w:rsidRPr="009A77F5">
          <w:rPr>
            <w:rFonts w:ascii="Times New Roman" w:eastAsia="Times New Roman" w:hAnsi="Times New Roman" w:cs="Times New Roman"/>
            <w:iCs/>
            <w:sz w:val="24"/>
            <w:szCs w:val="24"/>
            <w:rPrChange w:id="107" w:author="ASUS" w:date="2021-02-11T15:31:00Z">
              <w:rPr>
                <w:rFonts w:ascii="Times New Roman" w:eastAsia="Times New Roman" w:hAnsi="Times New Roman" w:cs="Times New Roman"/>
                <w:i/>
                <w:iCs/>
                <w:sz w:val="24"/>
                <w:szCs w:val="24"/>
              </w:rPr>
            </w:rPrChange>
          </w:rPr>
          <w:t>?</w:t>
        </w:r>
      </w:ins>
      <w:r w:rsidRPr="009A77F5">
        <w:rPr>
          <w:rFonts w:ascii="Times New Roman" w:eastAsia="Times New Roman" w:hAnsi="Times New Roman" w:cs="Times New Roman"/>
          <w:iCs/>
          <w:sz w:val="24"/>
          <w:szCs w:val="24"/>
          <w:rPrChange w:id="108" w:author="ASUS" w:date="2021-02-11T15:31:00Z">
            <w:rPr>
              <w:rFonts w:ascii="Times New Roman" w:eastAsia="Times New Roman" w:hAnsi="Times New Roman" w:cs="Times New Roman"/>
              <w:i/>
              <w:iCs/>
              <w:sz w:val="24"/>
              <w:szCs w:val="24"/>
            </w:rPr>
          </w:rPrChange>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Di </w:t>
      </w:r>
      <w:proofErr w:type="spellStart"/>
      <w:r w:rsidRPr="00C50A1E">
        <w:rPr>
          <w:rFonts w:ascii="Times New Roman" w:eastAsia="Times New Roman" w:hAnsi="Times New Roman" w:cs="Times New Roman"/>
          <w:sz w:val="24"/>
          <w:szCs w:val="24"/>
        </w:rPr>
        <w:t>musim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rasa </w:t>
      </w:r>
      <w:proofErr w:type="spellStart"/>
      <w:r w:rsidRPr="00C50A1E">
        <w:rPr>
          <w:rFonts w:ascii="Times New Roman" w:eastAsia="Times New Roman" w:hAnsi="Times New Roman" w:cs="Times New Roman"/>
          <w:sz w:val="24"/>
          <w:szCs w:val="24"/>
        </w:rPr>
        <w:t>malas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bergerak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juga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bisa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jadi</w:t>
      </w:r>
      <w:proofErr w:type="spellEnd"/>
      <w:r w:rsidRPr="00C50A1E">
        <w:rPr>
          <w:rFonts w:ascii="Times New Roman" w:eastAsia="Times New Roman" w:hAnsi="Times New Roman" w:cs="Times New Roman"/>
          <w:sz w:val="24"/>
          <w:szCs w:val="24"/>
        </w:rPr>
        <w:t xml:space="preserve"> </w:t>
      </w:r>
      <w:del w:id="109" w:author="ASUS" w:date="2021-02-11T15:32:00Z">
        <w:r w:rsidRPr="00C50A1E" w:rsidDel="009A77F5">
          <w:rPr>
            <w:rFonts w:ascii="Times New Roman" w:eastAsia="Times New Roman" w:hAnsi="Times New Roman" w:cs="Times New Roman"/>
            <w:sz w:val="24"/>
            <w:szCs w:val="24"/>
          </w:rPr>
          <w:delText xml:space="preserve">biang </w:delText>
        </w:r>
      </w:del>
      <w:proofErr w:type="spellStart"/>
      <w:ins w:id="110" w:author="ASUS" w:date="2021-02-11T15:32:00Z">
        <w:r w:rsidR="009A77F5">
          <w:rPr>
            <w:rFonts w:ascii="Times New Roman" w:eastAsia="Times New Roman" w:hAnsi="Times New Roman" w:cs="Times New Roman"/>
            <w:sz w:val="24"/>
            <w:szCs w:val="24"/>
          </w:rPr>
          <w:t>penyebab</w:t>
        </w:r>
        <w:proofErr w:type="spellEnd"/>
        <w:r w:rsidR="009A77F5">
          <w:rPr>
            <w:rFonts w:ascii="Times New Roman" w:eastAsia="Times New Roman" w:hAnsi="Times New Roman" w:cs="Times New Roman"/>
            <w:sz w:val="24"/>
            <w:szCs w:val="24"/>
          </w:rPr>
          <w:t xml:space="preserve"> </w:t>
        </w:r>
      </w:ins>
      <w:proofErr w:type="spellStart"/>
      <w:r w:rsidRPr="00C50A1E">
        <w:rPr>
          <w:rFonts w:ascii="Times New Roman" w:eastAsia="Times New Roman" w:hAnsi="Times New Roman" w:cs="Times New Roman"/>
          <w:sz w:val="24"/>
          <w:szCs w:val="24"/>
        </w:rPr>
        <w:t>berat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badan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lebih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suka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naiknya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Apalagi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munculnya</w:t>
      </w:r>
      <w:proofErr w:type="spellEnd"/>
      <w:r w:rsidRPr="00C50A1E">
        <w:rPr>
          <w:rFonts w:ascii="Times New Roman" w:eastAsia="Times New Roman" w:hAnsi="Times New Roman" w:cs="Times New Roman"/>
          <w:sz w:val="24"/>
          <w:szCs w:val="24"/>
        </w:rPr>
        <w:t xml:space="preserve"> </w:t>
      </w:r>
      <w:del w:id="111" w:author="ASUS" w:date="2021-02-11T15:32:00Z">
        <w:r w:rsidRPr="00C50A1E" w:rsidDel="009A77F5">
          <w:rPr>
            <w:rFonts w:ascii="Times New Roman" w:eastAsia="Times New Roman" w:hAnsi="Times New Roman" w:cs="Times New Roman"/>
            <w:sz w:val="24"/>
            <w:szCs w:val="24"/>
          </w:rPr>
          <w:delText xml:space="preserve">kaum-kaum rebahan </w:delText>
        </w:r>
      </w:del>
      <w:ins w:id="112" w:author="ASUS" w:date="2021-02-11T15:32:00Z">
        <w:r w:rsidR="009A77F5">
          <w:rPr>
            <w:rFonts w:ascii="Times New Roman" w:eastAsia="Times New Roman" w:hAnsi="Times New Roman" w:cs="Times New Roman"/>
            <w:sz w:val="24"/>
            <w:szCs w:val="24"/>
          </w:rPr>
          <w:t xml:space="preserve">orang yang </w:t>
        </w:r>
        <w:proofErr w:type="spellStart"/>
        <w:r w:rsidR="009A77F5">
          <w:rPr>
            <w:rFonts w:ascii="Times New Roman" w:eastAsia="Times New Roman" w:hAnsi="Times New Roman" w:cs="Times New Roman"/>
            <w:sz w:val="24"/>
            <w:szCs w:val="24"/>
          </w:rPr>
          <w:t>aktivitasnya</w:t>
        </w:r>
        <w:proofErr w:type="spellEnd"/>
        <w:r w:rsidR="009A77F5">
          <w:rPr>
            <w:rFonts w:ascii="Times New Roman" w:eastAsia="Times New Roman" w:hAnsi="Times New Roman" w:cs="Times New Roman"/>
            <w:sz w:val="24"/>
            <w:szCs w:val="24"/>
          </w:rPr>
          <w:t xml:space="preserve"> </w:t>
        </w:r>
        <w:proofErr w:type="spellStart"/>
        <w:r w:rsidR="009A77F5">
          <w:rPr>
            <w:rFonts w:ascii="Times New Roman" w:eastAsia="Times New Roman" w:hAnsi="Times New Roman" w:cs="Times New Roman"/>
            <w:sz w:val="24"/>
            <w:szCs w:val="24"/>
          </w:rPr>
          <w:t>sedikit</w:t>
        </w:r>
        <w:proofErr w:type="spellEnd"/>
        <w:r w:rsidR="009A77F5">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 xml:space="preserve">yang </w:t>
      </w:r>
      <w:proofErr w:type="spellStart"/>
      <w:r w:rsidRPr="00C50A1E">
        <w:rPr>
          <w:rFonts w:ascii="Times New Roman" w:eastAsia="Times New Roman" w:hAnsi="Times New Roman" w:cs="Times New Roman"/>
          <w:sz w:val="24"/>
          <w:szCs w:val="24"/>
        </w:rPr>
        <w:t>kerjaannya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tiduran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hanya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buka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tutup</w:t>
      </w:r>
      <w:proofErr w:type="spellEnd"/>
      <w:r w:rsidRPr="00C50A1E">
        <w:rPr>
          <w:rFonts w:ascii="Times New Roman" w:eastAsia="Times New Roman" w:hAnsi="Times New Roman" w:cs="Times New Roman"/>
          <w:sz w:val="24"/>
          <w:szCs w:val="24"/>
        </w:rPr>
        <w:t xml:space="preserve"> media </w:t>
      </w:r>
      <w:proofErr w:type="spellStart"/>
      <w:r w:rsidRPr="00C50A1E">
        <w:rPr>
          <w:rFonts w:ascii="Times New Roman" w:eastAsia="Times New Roman" w:hAnsi="Times New Roman" w:cs="Times New Roman"/>
          <w:sz w:val="24"/>
          <w:szCs w:val="24"/>
        </w:rPr>
        <w:t>sosial</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atau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pura-pura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sibuk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padahal</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tidak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ada</w:t>
      </w:r>
      <w:proofErr w:type="spellEnd"/>
      <w:r w:rsidRPr="00C50A1E">
        <w:rPr>
          <w:rFonts w:ascii="Times New Roman" w:eastAsia="Times New Roman" w:hAnsi="Times New Roman" w:cs="Times New Roman"/>
          <w:sz w:val="24"/>
          <w:szCs w:val="24"/>
        </w:rPr>
        <w:t xml:space="preserve"> yang</w:t>
      </w:r>
      <w:del w:id="113" w:author="ASUS" w:date="2021-02-11T15:32:00Z">
        <w:r w:rsidRPr="00C50A1E" w:rsidDel="009A77F5">
          <w:rPr>
            <w:rFonts w:ascii="Times New Roman" w:eastAsia="Times New Roman" w:hAnsi="Times New Roman" w:cs="Times New Roman"/>
            <w:sz w:val="24"/>
            <w:szCs w:val="24"/>
          </w:rPr>
          <w:delText xml:space="preserve"> nge-chat</w:delText>
        </w:r>
      </w:del>
      <w:ins w:id="114" w:author="ASUS" w:date="2021-02-11T15:32:00Z">
        <w:r w:rsidR="009A77F5">
          <w:rPr>
            <w:rFonts w:ascii="Times New Roman" w:eastAsia="Times New Roman" w:hAnsi="Times New Roman" w:cs="Times New Roman"/>
            <w:sz w:val="24"/>
            <w:szCs w:val="24"/>
          </w:rPr>
          <w:t xml:space="preserve"> </w:t>
        </w:r>
        <w:proofErr w:type="spellStart"/>
        <w:r w:rsidR="009A77F5">
          <w:rPr>
            <w:rFonts w:ascii="Times New Roman" w:eastAsia="Times New Roman" w:hAnsi="Times New Roman" w:cs="Times New Roman"/>
            <w:sz w:val="24"/>
            <w:szCs w:val="24"/>
          </w:rPr>
          <w:t>mengajak</w:t>
        </w:r>
        <w:proofErr w:type="spellEnd"/>
        <w:r w:rsidR="009A77F5">
          <w:rPr>
            <w:rFonts w:ascii="Times New Roman" w:eastAsia="Times New Roman" w:hAnsi="Times New Roman" w:cs="Times New Roman"/>
            <w:sz w:val="24"/>
            <w:szCs w:val="24"/>
          </w:rPr>
          <w:t xml:space="preserve"> </w:t>
        </w:r>
        <w:proofErr w:type="spellStart"/>
        <w:r w:rsidR="009A77F5">
          <w:rPr>
            <w:rFonts w:ascii="Times New Roman" w:eastAsia="Times New Roman" w:hAnsi="Times New Roman" w:cs="Times New Roman"/>
            <w:sz w:val="24"/>
            <w:szCs w:val="24"/>
          </w:rPr>
          <w:t>komunikasi</w:t>
        </w:r>
      </w:ins>
      <w:proofErr w:type="spellEnd"/>
      <w:r w:rsidRPr="00C50A1E">
        <w:rPr>
          <w:rFonts w:ascii="Times New Roman" w:eastAsia="Times New Roman" w:hAnsi="Times New Roman" w:cs="Times New Roman"/>
          <w:sz w:val="24"/>
          <w:szCs w:val="24"/>
        </w:rPr>
        <w:t>.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sz w:val="24"/>
          <w:szCs w:val="24"/>
        </w:rPr>
        <w:lastRenderedPageBreak/>
        <w:t>Kegiatan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seperti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inilah</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membuat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lemak</w:t>
      </w:r>
      <w:proofErr w:type="spellEnd"/>
      <w:del w:id="115" w:author="ASUS" w:date="2021-02-11T15:33:00Z">
        <w:r w:rsidRPr="00C50A1E" w:rsidDel="009A77F5">
          <w:rPr>
            <w:rFonts w:ascii="Times New Roman" w:eastAsia="Times New Roman" w:hAnsi="Times New Roman" w:cs="Times New Roman"/>
            <w:sz w:val="24"/>
            <w:szCs w:val="24"/>
          </w:rPr>
          <w:delText>-lemak</w:delText>
        </w:r>
      </w:del>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seharusnya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dibakar</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jadi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memilih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ikut</w:t>
      </w:r>
      <w:r>
        <w:rPr>
          <w:rFonts w:ascii="Times New Roman" w:eastAsia="Times New Roman" w:hAnsi="Times New Roman" w:cs="Times New Roman"/>
          <w:sz w:val="24"/>
          <w:szCs w:val="24"/>
        </w:rPr>
        <w:t>an</w:t>
      </w:r>
      <w:proofErr w:type="spellEnd"/>
      <w:r>
        <w:rPr>
          <w:rFonts w:ascii="Times New Roman" w:eastAsia="Times New Roman" w:hAnsi="Times New Roman" w:cs="Times New Roman"/>
          <w:sz w:val="24"/>
          <w:szCs w:val="24"/>
        </w:rPr>
        <w:t xml:space="preserve"> </w:t>
      </w:r>
      <w:del w:id="116" w:author="ASUS" w:date="2021-02-11T15:33:00Z">
        <w:r w:rsidDel="009A77F5">
          <w:rPr>
            <w:rFonts w:ascii="Times New Roman" w:eastAsia="Times New Roman" w:hAnsi="Times New Roman" w:cs="Times New Roman"/>
            <w:sz w:val="24"/>
            <w:szCs w:val="24"/>
          </w:rPr>
          <w:delText xml:space="preserve">mager </w:delText>
        </w:r>
      </w:del>
      <w:proofErr w:type="spellStart"/>
      <w:ins w:id="117" w:author="ASUS" w:date="2021-02-11T15:33:00Z">
        <w:r w:rsidR="009A77F5">
          <w:rPr>
            <w:rFonts w:ascii="Times New Roman" w:eastAsia="Times New Roman" w:hAnsi="Times New Roman" w:cs="Times New Roman"/>
            <w:sz w:val="24"/>
            <w:szCs w:val="24"/>
          </w:rPr>
          <w:t>tidak</w:t>
        </w:r>
        <w:proofErr w:type="spellEnd"/>
        <w:r w:rsidR="009A77F5">
          <w:rPr>
            <w:rFonts w:ascii="Times New Roman" w:eastAsia="Times New Roman" w:hAnsi="Times New Roman" w:cs="Times New Roman"/>
            <w:sz w:val="24"/>
            <w:szCs w:val="24"/>
          </w:rPr>
          <w:t xml:space="preserve"> </w:t>
        </w:r>
        <w:proofErr w:type="spellStart"/>
        <w:r w:rsidR="009A77F5">
          <w:rPr>
            <w:rFonts w:ascii="Times New Roman" w:eastAsia="Times New Roman" w:hAnsi="Times New Roman" w:cs="Times New Roman"/>
            <w:sz w:val="24"/>
            <w:szCs w:val="24"/>
          </w:rPr>
          <w:t>berberak</w:t>
        </w:r>
        <w:proofErr w:type="spellEnd"/>
        <w:r w:rsidR="009A77F5">
          <w:rPr>
            <w:rFonts w:ascii="Times New Roman" w:eastAsia="Times New Roman" w:hAnsi="Times New Roman" w:cs="Times New Roman"/>
            <w:sz w:val="24"/>
            <w:szCs w:val="24"/>
          </w:rPr>
          <w:t xml:space="preserve"> </w:t>
        </w:r>
      </w:ins>
      <w:proofErr w:type="spellStart"/>
      <w:r>
        <w:rPr>
          <w:rFonts w:ascii="Times New Roman" w:eastAsia="Times New Roman" w:hAnsi="Times New Roman" w:cs="Times New Roman"/>
          <w:sz w:val="24"/>
          <w:szCs w:val="24"/>
        </w:rPr>
        <w:t>saja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simpanan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w:t>
      </w:r>
      <w:r w:rsidRPr="00C50A1E">
        <w:rPr>
          <w:rFonts w:ascii="Times New Roman" w:eastAsia="Times New Roman" w:hAnsi="Times New Roman" w:cs="Times New Roman"/>
          <w:sz w:val="24"/>
          <w:szCs w:val="24"/>
        </w:rPr>
        <w:t>tubuhmu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dimana</w:t>
      </w:r>
      <w:proofErr w:type="spellEnd"/>
      <w:r w:rsidRPr="00C50A1E">
        <w:rPr>
          <w:rFonts w:ascii="Times New Roman" w:eastAsia="Times New Roman" w:hAnsi="Times New Roman" w:cs="Times New Roman"/>
          <w:sz w:val="24"/>
          <w:szCs w:val="24"/>
        </w:rPr>
        <w:t>-mana.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sz w:val="24"/>
          <w:szCs w:val="24"/>
        </w:rPr>
        <w:t>Jadi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jangan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salahkan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Soal</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nafsu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ini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lebih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banyak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salahnya</w:t>
      </w:r>
      <w:proofErr w:type="spellEnd"/>
      <w:r w:rsidRPr="00C50A1E">
        <w:rPr>
          <w:rFonts w:ascii="Times New Roman" w:eastAsia="Times New Roman" w:hAnsi="Times New Roman" w:cs="Times New Roman"/>
          <w:sz w:val="24"/>
          <w:szCs w:val="24"/>
        </w:rPr>
        <w:t xml:space="preserve"> di </w:t>
      </w:r>
      <w:proofErr w:type="spellStart"/>
      <w:r w:rsidRPr="00C50A1E">
        <w:rPr>
          <w:rFonts w:ascii="Times New Roman" w:eastAsia="Times New Roman" w:hAnsi="Times New Roman" w:cs="Times New Roman"/>
          <w:sz w:val="24"/>
          <w:szCs w:val="24"/>
        </w:rPr>
        <w:t>kamu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Kamu</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tidak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bisa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mengendalikan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diri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Kalau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tiba-tiba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berat</w:t>
      </w:r>
      <w:proofErr w:type="spellEnd"/>
      <w:r w:rsidRPr="00C50A1E">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ikut</w:t>
      </w:r>
      <w:proofErr w:type="spellEnd"/>
      <w:r>
        <w:rPr>
          <w:rFonts w:ascii="Times New Roman" w:eastAsia="Times New Roman" w:hAnsi="Times New Roman" w:cs="Times New Roman"/>
          <w:sz w:val="24"/>
          <w:szCs w:val="24"/>
        </w:rPr>
        <w:t xml:space="preserve"> </w:t>
      </w:r>
      <w:del w:id="118" w:author="ASUS" w:date="2021-02-11T15:33:00Z">
        <w:r w:rsidDel="009A77F5">
          <w:rPr>
            <w:rFonts w:ascii="Times New Roman" w:eastAsia="Times New Roman" w:hAnsi="Times New Roman" w:cs="Times New Roman"/>
            <w:sz w:val="24"/>
            <w:szCs w:val="24"/>
          </w:rPr>
          <w:delText xml:space="preserve">tergelincir </w:delText>
        </w:r>
      </w:del>
      <w:proofErr w:type="spellStart"/>
      <w:ins w:id="119" w:author="ASUS" w:date="2021-02-11T15:33:00Z">
        <w:r w:rsidR="009A77F5">
          <w:rPr>
            <w:rFonts w:ascii="Times New Roman" w:eastAsia="Times New Roman" w:hAnsi="Times New Roman" w:cs="Times New Roman"/>
            <w:sz w:val="24"/>
            <w:szCs w:val="24"/>
          </w:rPr>
          <w:t>bergerak</w:t>
        </w:r>
        <w:proofErr w:type="spellEnd"/>
        <w:r w:rsidR="009A77F5">
          <w:rPr>
            <w:rFonts w:ascii="Times New Roman" w:eastAsia="Times New Roman" w:hAnsi="Times New Roman" w:cs="Times New Roman"/>
            <w:sz w:val="24"/>
            <w:szCs w:val="24"/>
          </w:rPr>
          <w:t xml:space="preserve"> </w:t>
        </w:r>
      </w:ins>
      <w:proofErr w:type="spellStart"/>
      <w:r>
        <w:rPr>
          <w:rFonts w:ascii="Times New Roman" w:eastAsia="Times New Roman" w:hAnsi="Times New Roman" w:cs="Times New Roman"/>
          <w:sz w:val="24"/>
          <w:szCs w:val="24"/>
        </w:rPr>
        <w:t>makin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w:t>
      </w:r>
      <w:r w:rsidRPr="00C50A1E">
        <w:rPr>
          <w:rFonts w:ascii="Times New Roman" w:eastAsia="Times New Roman" w:hAnsi="Times New Roman" w:cs="Times New Roman"/>
          <w:sz w:val="24"/>
          <w:szCs w:val="24"/>
        </w:rPr>
        <w:t>kanan</w:t>
      </w:r>
      <w:proofErr w:type="spellEnd"/>
      <w:r w:rsidRPr="00C50A1E">
        <w:rPr>
          <w:rFonts w:ascii="Times New Roman" w:eastAsia="Times New Roman" w:hAnsi="Times New Roman" w:cs="Times New Roman"/>
          <w:sz w:val="24"/>
          <w:szCs w:val="24"/>
        </w:rPr>
        <w:t xml:space="preserve"> di </w:t>
      </w:r>
      <w:proofErr w:type="spellStart"/>
      <w:r w:rsidRPr="00C50A1E">
        <w:rPr>
          <w:rFonts w:ascii="Times New Roman" w:eastAsia="Times New Roman" w:hAnsi="Times New Roman" w:cs="Times New Roman"/>
          <w:sz w:val="24"/>
          <w:szCs w:val="24"/>
        </w:rPr>
        <w:t>saat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w:t>
      </w:r>
      <w:proofErr w:type="spellStart"/>
      <w:r w:rsidRPr="00C50A1E">
        <w:rPr>
          <w:rFonts w:ascii="Times New Roman" w:eastAsia="Times New Roman" w:hAnsi="Times New Roman" w:cs="Times New Roman"/>
          <w:sz w:val="24"/>
          <w:szCs w:val="24"/>
        </w:rPr>
        <w:t>Coba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ingat-ingat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apa</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kamu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Mie rebus </w:t>
      </w:r>
      <w:proofErr w:type="spellStart"/>
      <w:ins w:id="120" w:author="ASUS" w:date="2021-02-11T15:34:00Z">
        <w:r w:rsidR="009A77F5">
          <w:rPr>
            <w:rFonts w:ascii="Times New Roman" w:eastAsia="Times New Roman" w:hAnsi="Times New Roman" w:cs="Times New Roman"/>
            <w:sz w:val="24"/>
            <w:szCs w:val="24"/>
          </w:rPr>
          <w:t>menggunakan</w:t>
        </w:r>
        <w:proofErr w:type="spellEnd"/>
        <w:r w:rsidR="009A77F5">
          <w:rPr>
            <w:rFonts w:ascii="Times New Roman" w:eastAsia="Times New Roman" w:hAnsi="Times New Roman" w:cs="Times New Roman"/>
            <w:sz w:val="24"/>
            <w:szCs w:val="24"/>
          </w:rPr>
          <w:t xml:space="preserve"> </w:t>
        </w:r>
      </w:ins>
      <w:proofErr w:type="spellStart"/>
      <w:r w:rsidRPr="00C50A1E">
        <w:rPr>
          <w:rFonts w:ascii="Times New Roman" w:eastAsia="Times New Roman" w:hAnsi="Times New Roman" w:cs="Times New Roman"/>
          <w:sz w:val="24"/>
          <w:szCs w:val="24"/>
        </w:rPr>
        <w:t>kuah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susu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ditambah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telur</w:t>
      </w:r>
      <w:proofErr w:type="spellEnd"/>
      <w:ins w:id="121" w:author="ASUS" w:date="2021-02-11T15:34:00Z">
        <w:r w:rsidR="009A77F5">
          <w:rPr>
            <w:rFonts w:ascii="Times New Roman" w:eastAsia="Times New Roman" w:hAnsi="Times New Roman" w:cs="Times New Roman"/>
            <w:sz w:val="24"/>
            <w:szCs w:val="24"/>
          </w:rPr>
          <w:t xml:space="preserve"> </w:t>
        </w:r>
        <w:proofErr w:type="spellStart"/>
        <w:r w:rsidR="009A77F5">
          <w:rPr>
            <w:rFonts w:ascii="Times New Roman" w:eastAsia="Times New Roman" w:hAnsi="Times New Roman" w:cs="Times New Roman"/>
            <w:sz w:val="24"/>
            <w:szCs w:val="24"/>
          </w:rPr>
          <w:t>satu</w:t>
        </w:r>
        <w:proofErr w:type="spellEnd"/>
        <w:r w:rsidR="009A77F5">
          <w:rPr>
            <w:rFonts w:ascii="Times New Roman" w:eastAsia="Times New Roman" w:hAnsi="Times New Roman" w:cs="Times New Roman"/>
            <w:sz w:val="24"/>
            <w:szCs w:val="24"/>
          </w:rPr>
          <w:t xml:space="preserve"> </w:t>
        </w:r>
        <w:proofErr w:type="spellStart"/>
        <w:r w:rsidR="009A77F5">
          <w:rPr>
            <w:rFonts w:ascii="Times New Roman" w:eastAsia="Times New Roman" w:hAnsi="Times New Roman" w:cs="Times New Roman"/>
            <w:sz w:val="24"/>
            <w:szCs w:val="24"/>
          </w:rPr>
          <w:t>butir</w:t>
        </w:r>
      </w:ins>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Ya</w:t>
      </w:r>
      <w:ins w:id="122" w:author="ASUS" w:date="2021-02-11T15:34:00Z">
        <w:r w:rsidR="009A77F5">
          <w:rPr>
            <w:rFonts w:ascii="Times New Roman" w:eastAsia="Times New Roman" w:hAnsi="Times New Roman" w:cs="Times New Roman"/>
            <w:sz w:val="24"/>
            <w:szCs w:val="24"/>
          </w:rPr>
          <w:t>,porsi</w:t>
        </w:r>
        <w:proofErr w:type="spellEnd"/>
        <w:r w:rsidR="009A77F5">
          <w:rPr>
            <w:rFonts w:ascii="Times New Roman" w:eastAsia="Times New Roman" w:hAnsi="Times New Roman" w:cs="Times New Roman"/>
            <w:sz w:val="24"/>
            <w:szCs w:val="24"/>
          </w:rPr>
          <w:t xml:space="preserve"> </w:t>
        </w:r>
        <w:proofErr w:type="spellStart"/>
        <w:r w:rsidR="009A77F5">
          <w:rPr>
            <w:rFonts w:ascii="Times New Roman" w:eastAsia="Times New Roman" w:hAnsi="Times New Roman" w:cs="Times New Roman"/>
            <w:sz w:val="24"/>
            <w:szCs w:val="24"/>
          </w:rPr>
          <w:t>itu</w:t>
        </w:r>
        <w:proofErr w:type="spellEnd"/>
        <w:r w:rsidR="009A77F5">
          <w:rPr>
            <w:rFonts w:ascii="Times New Roman" w:eastAsia="Times New Roman" w:hAnsi="Times New Roman" w:cs="Times New Roman"/>
            <w:sz w:val="24"/>
            <w:szCs w:val="24"/>
          </w:rPr>
          <w:t xml:space="preserve"> </w:t>
        </w:r>
        <w:proofErr w:type="spellStart"/>
        <w:r w:rsidR="009A77F5">
          <w:rPr>
            <w:rFonts w:ascii="Times New Roman" w:eastAsia="Times New Roman" w:hAnsi="Times New Roman" w:cs="Times New Roman"/>
            <w:sz w:val="24"/>
            <w:szCs w:val="24"/>
          </w:rPr>
          <w:t>akan</w:t>
        </w:r>
        <w:proofErr w:type="spellEnd"/>
        <w:r w:rsidR="009A77F5">
          <w:rPr>
            <w:rFonts w:ascii="Times New Roman" w:eastAsia="Times New Roman" w:hAnsi="Times New Roman" w:cs="Times New Roman"/>
            <w:sz w:val="24"/>
            <w:szCs w:val="24"/>
          </w:rPr>
          <w:t xml:space="preserve"> </w:t>
        </w:r>
        <w:proofErr w:type="spellStart"/>
        <w:r w:rsidR="009A77F5">
          <w:rPr>
            <w:rFonts w:ascii="Times New Roman" w:eastAsia="Times New Roman" w:hAnsi="Times New Roman" w:cs="Times New Roman"/>
            <w:sz w:val="24"/>
            <w:szCs w:val="24"/>
          </w:rPr>
          <w:t>bisa</w:t>
        </w:r>
        <w:proofErr w:type="spellEnd"/>
        <w:r w:rsidR="009A77F5">
          <w:rPr>
            <w:rFonts w:ascii="Times New Roman" w:eastAsia="Times New Roman" w:hAnsi="Times New Roman" w:cs="Times New Roman"/>
            <w:sz w:val="24"/>
            <w:szCs w:val="24"/>
          </w:rPr>
          <w:t xml:space="preserve"> </w:t>
        </w:r>
      </w:ins>
      <w:del w:id="123" w:author="ASUS" w:date="2021-02-11T15:34:00Z">
        <w:r w:rsidRPr="00C50A1E" w:rsidDel="009A77F5">
          <w:rPr>
            <w:rFonts w:ascii="Times New Roman" w:eastAsia="Times New Roman" w:hAnsi="Times New Roman" w:cs="Times New Roman"/>
            <w:sz w:val="24"/>
            <w:szCs w:val="24"/>
          </w:rPr>
          <w:delText xml:space="preserve"> bisalah </w:delText>
        </w:r>
      </w:del>
      <w:proofErr w:type="spellStart"/>
      <w:r w:rsidRPr="00C50A1E">
        <w:rPr>
          <w:rFonts w:ascii="Times New Roman" w:eastAsia="Times New Roman" w:hAnsi="Times New Roman" w:cs="Times New Roman"/>
          <w:sz w:val="24"/>
          <w:szCs w:val="24"/>
        </w:rPr>
        <w:t>lebih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dari</w:t>
      </w:r>
      <w:proofErr w:type="spellEnd"/>
      <w:r w:rsidRPr="00C50A1E">
        <w:rPr>
          <w:rFonts w:ascii="Times New Roman" w:eastAsia="Times New Roman" w:hAnsi="Times New Roman" w:cs="Times New Roman"/>
          <w:sz w:val="24"/>
          <w:szCs w:val="24"/>
        </w:rPr>
        <w:t xml:space="preserve"> 500 </w:t>
      </w:r>
      <w:proofErr w:type="spellStart"/>
      <w:r w:rsidRPr="00C50A1E">
        <w:rPr>
          <w:rFonts w:ascii="Times New Roman" w:eastAsia="Times New Roman" w:hAnsi="Times New Roman" w:cs="Times New Roman"/>
          <w:sz w:val="24"/>
          <w:szCs w:val="24"/>
        </w:rPr>
        <w:t>kalori</w:t>
      </w:r>
      <w:proofErr w:type="spellEnd"/>
      <w:r w:rsidRPr="00C50A1E">
        <w:rPr>
          <w:rFonts w:ascii="Times New Roman" w:eastAsia="Times New Roman" w:hAnsi="Times New Roman" w:cs="Times New Roman"/>
          <w:sz w:val="24"/>
          <w:szCs w:val="24"/>
        </w:rPr>
        <w:t xml:space="preserve">. </w:t>
      </w:r>
      <w:del w:id="124" w:author="ASUS" w:date="2021-02-11T15:35:00Z">
        <w:r w:rsidRPr="00C50A1E" w:rsidDel="009A77F5">
          <w:rPr>
            <w:rFonts w:ascii="Times New Roman" w:eastAsia="Times New Roman" w:hAnsi="Times New Roman" w:cs="Times New Roman"/>
            <w:sz w:val="24"/>
            <w:szCs w:val="24"/>
          </w:rPr>
          <w:delText>H</w:delText>
        </w:r>
      </w:del>
      <w:del w:id="125" w:author="ASUS" w:date="2021-02-11T15:34:00Z">
        <w:r w:rsidRPr="00C50A1E" w:rsidDel="009A77F5">
          <w:rPr>
            <w:rFonts w:ascii="Times New Roman" w:eastAsia="Times New Roman" w:hAnsi="Times New Roman" w:cs="Times New Roman"/>
            <w:sz w:val="24"/>
            <w:szCs w:val="24"/>
          </w:rPr>
          <w:delText>AHA</w:delText>
        </w:r>
      </w:del>
      <w:r w:rsidRPr="00C50A1E">
        <w:rPr>
          <w:rFonts w:ascii="Times New Roman" w:eastAsia="Times New Roman" w:hAnsi="Times New Roman" w:cs="Times New Roman"/>
          <w:sz w:val="24"/>
          <w:szCs w:val="24"/>
        </w:rPr>
        <w:t>. </w:t>
      </w:r>
    </w:p>
    <w:p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r>
      <w:proofErr w:type="spellStart"/>
      <w:r w:rsidRPr="00C50A1E">
        <w:rPr>
          <w:rFonts w:ascii="Times New Roman" w:eastAsia="Times New Roman" w:hAnsi="Times New Roman" w:cs="Times New Roman"/>
          <w:sz w:val="24"/>
          <w:szCs w:val="24"/>
        </w:rPr>
        <w:t>Listhia</w:t>
      </w:r>
      <w:proofErr w:type="spellEnd"/>
      <w:r w:rsidRPr="00C50A1E">
        <w:rPr>
          <w:rFonts w:ascii="Times New Roman" w:eastAsia="Times New Roman" w:hAnsi="Times New Roman" w:cs="Times New Roman"/>
          <w:sz w:val="24"/>
          <w:szCs w:val="24"/>
        </w:rPr>
        <w:t xml:space="preserve"> H. Rahman</w:t>
      </w:r>
    </w:p>
    <w:p w:rsidR="00927764" w:rsidRPr="00C50A1E" w:rsidRDefault="00927764" w:rsidP="00927764"/>
    <w:p w:rsidR="00927764" w:rsidRPr="005A045A" w:rsidRDefault="00927764" w:rsidP="00927764">
      <w:pPr>
        <w:rPr>
          <w:i/>
        </w:rPr>
      </w:pPr>
    </w:p>
    <w:p w:rsidR="00927764" w:rsidRPr="005A045A" w:rsidRDefault="00927764" w:rsidP="00927764">
      <w:pPr>
        <w:rPr>
          <w:rFonts w:ascii="Cambria" w:hAnsi="Cambria"/>
          <w:i/>
          <w:sz w:val="18"/>
          <w:szCs w:val="18"/>
        </w:rPr>
      </w:pPr>
      <w:proofErr w:type="spellStart"/>
      <w:r w:rsidRPr="005A045A">
        <w:rPr>
          <w:rFonts w:ascii="Cambria" w:hAnsi="Cambria"/>
          <w:i/>
          <w:sz w:val="18"/>
          <w:szCs w:val="18"/>
        </w:rPr>
        <w:t>Sumber</w:t>
      </w:r>
      <w:proofErr w:type="spellEnd"/>
      <w:r w:rsidRPr="005A045A">
        <w:rPr>
          <w:rFonts w:ascii="Cambria" w:hAnsi="Cambria"/>
          <w:i/>
          <w:sz w:val="18"/>
          <w:szCs w:val="18"/>
        </w:rPr>
        <w:t xml:space="preserve">: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7EAB" w:rsidRDefault="00C87EAB">
      <w:r>
        <w:separator/>
      </w:r>
    </w:p>
  </w:endnote>
  <w:endnote w:type="continuationSeparator" w:id="0">
    <w:p w:rsidR="00C87EAB" w:rsidRDefault="00C87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E77" w:rsidRDefault="00927764" w:rsidP="00941E77">
    <w:pPr>
      <w:pStyle w:val="Footer"/>
    </w:pPr>
    <w:proofErr w:type="spellStart"/>
    <w:r w:rsidRPr="000D015E">
      <w:rPr>
        <w:rFonts w:ascii="Cambria" w:hAnsi="Cambria"/>
        <w:b/>
        <w:i/>
        <w:sz w:val="18"/>
        <w:szCs w:val="18"/>
      </w:rPr>
      <w:t>Tugas</w:t>
    </w:r>
    <w:proofErr w:type="spellEnd"/>
    <w:r w:rsidRPr="000D015E">
      <w:rPr>
        <w:rFonts w:ascii="Cambria" w:hAnsi="Cambria"/>
        <w:b/>
        <w:i/>
        <w:sz w:val="18"/>
        <w:szCs w:val="18"/>
      </w:rPr>
      <w:t xml:space="preserve"> </w:t>
    </w:r>
    <w:proofErr w:type="spellStart"/>
    <w:r w:rsidRPr="000D015E">
      <w:rPr>
        <w:rFonts w:ascii="Cambria" w:hAnsi="Cambria"/>
        <w:b/>
        <w:i/>
        <w:sz w:val="18"/>
        <w:szCs w:val="18"/>
      </w:rPr>
      <w:t>Observasi_</w:t>
    </w:r>
    <w:r>
      <w:rPr>
        <w:rFonts w:ascii="Cambria" w:hAnsi="Cambria"/>
        <w:b/>
        <w:i/>
        <w:sz w:val="18"/>
        <w:szCs w:val="18"/>
      </w:rPr>
      <w:t>Penyuntingan</w:t>
    </w:r>
    <w:proofErr w:type="spellEnd"/>
    <w:r>
      <w:rPr>
        <w:rFonts w:ascii="Cambria" w:hAnsi="Cambria"/>
        <w:b/>
        <w:i/>
        <w:sz w:val="18"/>
        <w:szCs w:val="18"/>
      </w:rPr>
      <w:t xml:space="preserve"> </w:t>
    </w:r>
    <w:proofErr w:type="spellStart"/>
    <w:r>
      <w:rPr>
        <w:rFonts w:ascii="Cambria" w:hAnsi="Cambria"/>
        <w:b/>
        <w:i/>
        <w:sz w:val="18"/>
        <w:szCs w:val="18"/>
      </w:rPr>
      <w:t>versi</w:t>
    </w:r>
    <w:proofErr w:type="spellEnd"/>
    <w:r>
      <w:rPr>
        <w:rFonts w:ascii="Cambria" w:hAnsi="Cambria"/>
        <w:b/>
        <w:i/>
        <w:sz w:val="18"/>
        <w:szCs w:val="18"/>
      </w:rPr>
      <w:t xml:space="preserve"> 6</w:t>
    </w:r>
  </w:p>
  <w:p w:rsidR="00941E77" w:rsidRDefault="00C87EAB">
    <w:pPr>
      <w:pStyle w:val="Footer"/>
    </w:pPr>
  </w:p>
  <w:p w:rsidR="00941E77" w:rsidRDefault="00C87E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7EAB" w:rsidRDefault="00C87EAB">
      <w:r>
        <w:separator/>
      </w:r>
    </w:p>
  </w:footnote>
  <w:footnote w:type="continuationSeparator" w:id="0">
    <w:p w:rsidR="00C87EAB" w:rsidRDefault="00C87E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12251A"/>
    <w:rsid w:val="00283B63"/>
    <w:rsid w:val="0042167F"/>
    <w:rsid w:val="004B2D1B"/>
    <w:rsid w:val="0071140C"/>
    <w:rsid w:val="008722ED"/>
    <w:rsid w:val="00924DF5"/>
    <w:rsid w:val="00927764"/>
    <w:rsid w:val="009A77F5"/>
    <w:rsid w:val="00C87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E7E35"/>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BalloonText">
    <w:name w:val="Balloon Text"/>
    <w:basedOn w:val="Normal"/>
    <w:link w:val="BalloonTextChar"/>
    <w:uiPriority w:val="99"/>
    <w:semiHidden/>
    <w:unhideWhenUsed/>
    <w:rsid w:val="004B2D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2D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ASUS</cp:lastModifiedBy>
  <cp:revision>4</cp:revision>
  <dcterms:created xsi:type="dcterms:W3CDTF">2021-02-11T08:35:00Z</dcterms:created>
  <dcterms:modified xsi:type="dcterms:W3CDTF">2021-02-11T08:57:00Z</dcterms:modified>
</cp:coreProperties>
</file>