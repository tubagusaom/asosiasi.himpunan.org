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B92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7AF856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9C91E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66FE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2034623" w14:textId="77777777" w:rsidTr="00821BA2">
        <w:tc>
          <w:tcPr>
            <w:tcW w:w="9350" w:type="dxa"/>
          </w:tcPr>
          <w:p w14:paraId="1E50169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F434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A44928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6CE9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720520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DF6DC1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2658FB9" w14:textId="40A202E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256A6B9" w14:textId="4EBC0455" w:rsidR="00472625" w:rsidRPr="00472625" w:rsidRDefault="0047262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0" w:author="Risse Entikaria Rachmanita" w:date="2022-07-15T15:0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J. 2010. </w:t>
              </w:r>
              <w:r w:rsidRPr="003B1C51">
                <w:rPr>
                  <w:rFonts w:ascii="Times New Roman" w:hAnsi="Times New Roman" w:cs="Times New Roman"/>
                  <w:i/>
                  <w:sz w:val="24"/>
                  <w:szCs w:val="24"/>
                  <w:rPrChange w:id="1" w:author="Risse Entikaria Rachmanita" w:date="2022-07-15T15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Internet marketing for beginners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</w:ins>
            <w:ins w:id="2" w:author="Risse Entikaria Rachmanita" w:date="2022-07-15T15:07:00Z">
              <w:r w:rsidR="003B1C5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  <w:r w:rsidR="003B1C5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</w:ins>
            <w:ins w:id="3" w:author="Risse Entikaria Rachmanita" w:date="2022-07-15T15:06:00Z"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5D475AA9" w14:textId="76CA50E4" w:rsidR="00974F1C" w:rsidRDefault="00974F1C" w:rsidP="0047262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6DF6E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6A6299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1F96D46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86077D8" w14:textId="53ECC773" w:rsidR="00974F1C" w:rsidRPr="003B1C51" w:rsidRDefault="003B1C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" w:author="Risse Entikaria Rachmanita" w:date="2022-07-15T15:0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J. 2016. </w:t>
              </w:r>
              <w:r w:rsidRPr="003B1C51">
                <w:rPr>
                  <w:rFonts w:ascii="Times New Roman" w:hAnsi="Times New Roman" w:cs="Times New Roman"/>
                  <w:i/>
                  <w:sz w:val="24"/>
                  <w:szCs w:val="24"/>
                  <w:rPrChange w:id="5" w:author="Risse Entikaria Rachmanita" w:date="2022-07-15T15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 xml:space="preserve">Facebook </w:t>
              </w:r>
            </w:ins>
            <w:ins w:id="6" w:author="Risse Entikaria Rachmanita" w:date="2022-07-15T15:11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</w:t>
              </w:r>
            </w:ins>
            <w:ins w:id="7" w:author="Risse Entikaria Rachmanita" w:date="2022-07-15T15:07:00Z">
              <w:r w:rsidRPr="003B1C51">
                <w:rPr>
                  <w:rFonts w:ascii="Times New Roman" w:hAnsi="Times New Roman" w:cs="Times New Roman"/>
                  <w:i/>
                  <w:sz w:val="24"/>
                  <w:szCs w:val="24"/>
                  <w:rPrChange w:id="8" w:author="Risse Entikaria Rachmanita" w:date="2022-07-15T15:0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</w:ins>
            <w:ins w:id="9" w:author="Risse Entikaria Rachmanita" w:date="2022-07-15T15:08:00Z"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27E28B4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90646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0BAA5C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AF7B35D" w14:textId="6A2B1F3B" w:rsidR="003B1C51" w:rsidRPr="004B7994" w:rsidRDefault="003B1C51" w:rsidP="003B1C51">
            <w:pPr>
              <w:pStyle w:val="ListParagraph"/>
              <w:spacing w:line="312" w:lineRule="auto"/>
              <w:ind w:left="457"/>
              <w:rPr>
                <w:ins w:id="10" w:author="Risse Entikaria Rachmanita" w:date="2022-07-15T15:08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1" w:author="Risse Entikaria Rachmanita" w:date="2022-07-15T15:09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ins w:id="12" w:author="Risse Entikaria Rachmanita" w:date="2022-07-15T15:0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Azhar, T. N. &amp;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 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ins w:id="13" w:author="Risse Entikaria Rachmanita" w:date="2022-07-15T15:0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2005. </w:t>
              </w:r>
            </w:ins>
            <w:ins w:id="14" w:author="Risse Entikaria Rachmanita" w:date="2022-07-15T15:08:00Z">
              <w:r w:rsidRPr="003B1C5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5" w:author="Risse Entikaria Rachmanita" w:date="2022-07-15T15:0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Jangan ke </w:t>
              </w:r>
            </w:ins>
            <w:ins w:id="16" w:author="Risse Entikaria Rachmanita" w:date="2022-07-15T15:11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</w:t>
              </w:r>
            </w:ins>
            <w:ins w:id="17" w:author="Risse Entikaria Rachmanita" w:date="2022-07-15T15:08:00Z">
              <w:r w:rsidRPr="003B1C5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8" w:author="Risse Entikaria Rachmanita" w:date="2022-07-15T15:0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okter </w:t>
              </w:r>
            </w:ins>
            <w:ins w:id="19" w:author="Risse Entikaria Rachmanita" w:date="2022-07-15T15:11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l</w:t>
              </w:r>
            </w:ins>
            <w:ins w:id="20" w:author="Risse Entikaria Rachmanita" w:date="2022-07-15T15:08:00Z">
              <w:r w:rsidRPr="003B1C5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1" w:author="Risse Entikaria Rachmanita" w:date="2022-07-15T15:0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agi: </w:t>
              </w:r>
            </w:ins>
            <w:ins w:id="22" w:author="Risse Entikaria Rachmanita" w:date="2022-07-15T15:11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</w:t>
              </w:r>
            </w:ins>
            <w:ins w:id="23" w:author="Risse Entikaria Rachmanita" w:date="2022-07-15T15:08:00Z">
              <w:r w:rsidRPr="003B1C5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4" w:author="Risse Entikaria Rachmanita" w:date="2022-07-15T15:0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eajaiban sistem imun dan kiat menghalau penyakit</w:t>
              </w:r>
            </w:ins>
            <w:ins w:id="25" w:author="Risse Entikaria Rachmanita" w:date="2022-07-15T15:09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Bandung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5376DEEB" w14:textId="5BA8B68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52C17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BD5329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D01EF4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1E45EB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B65DD55" w14:textId="6F1CB553" w:rsidR="00974F1C" w:rsidRDefault="00D65E3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6" w:author="Risse Entikaria Rachmanita" w:date="2022-07-15T15:1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</w:ins>
            <w:ins w:id="27" w:author="Risse Entikaria Rachmanita" w:date="2022-07-15T15:1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J. W</w:t>
              </w:r>
            </w:ins>
            <w:ins w:id="28" w:author="Risse Entikaria Rachmanita" w:date="2022-07-15T15:1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&amp; Walfred, A. (Pe</w:t>
              </w:r>
            </w:ins>
            <w:ins w:id="29" w:author="Risse Entikaria Rachmanita" w:date="2022-07-15T15:1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nerjemah)</w:t>
              </w:r>
            </w:ins>
            <w:ins w:id="30" w:author="Risse Entikaria Rachmanita" w:date="2022-07-15T15:1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1993.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1" w:author="Risse Entikaria Rachmanita" w:date="2022-07-15T15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Kiat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2" w:author="Risse Entikaria Rachmanita" w:date="2022-07-15T15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b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3" w:author="Risse Entikaria Rachmanita" w:date="2022-07-15T15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erbicara di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4" w:author="Risse Entikaria Rachmanita" w:date="2022-07-15T15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5" w:author="Risse Entikaria Rachmanita" w:date="2022-07-15T15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epan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6" w:author="Risse Entikaria Rachmanita" w:date="2022-07-15T15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u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7" w:author="Risse Entikaria Rachmanita" w:date="2022-07-15T15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mum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8" w:author="Risse Entikaria Rachmanita" w:date="2022-07-15T15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u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9" w:author="Risse Entikaria Rachmanita" w:date="2022-07-15T15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ntuk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0" w:author="Risse Entikaria Rachmanita" w:date="2022-07-15T15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1" w:author="Risse Entikaria Rachmanita" w:date="2022-07-15T15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ksekutif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2" w:author="Risse Entikaria Rachmanita" w:date="2022-07-15T15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 Aksara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0DE9082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FEBA1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DA9492C" w14:textId="7DFF4614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43" w:author="Risse Entikaria Rachmanita" w:date="2022-07-15T15:1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5305D49" w14:textId="26FFD1EA" w:rsidR="00D65E35" w:rsidRDefault="00D65E3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4" w:author="Risse Entikaria Rachmanita" w:date="2022-07-15T15:1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>Arradon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I. 2014.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5" w:author="Risse Entikaria Rachmanita" w:date="2022-07-15T15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Aceh,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6" w:author="Risse Entikaria Rachmanita" w:date="2022-07-15T15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c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7" w:author="Risse Entikaria Rachmanita" w:date="2022-07-15T15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ontoh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8" w:author="Risse Entikaria Rachmanita" w:date="2022-07-15T15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9" w:author="Risse Entikaria Rachmanita" w:date="2022-07-15T15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enyelesaian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0" w:author="Risse Entikaria Rachmanita" w:date="2022-07-15T15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1" w:author="Risse Entikaria Rachmanita" w:date="2022-07-15T15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ejahatan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2" w:author="Risse Entikaria Rachmanita" w:date="2022-07-15T15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3" w:author="Risse Entikaria Rachmanita" w:date="2022-07-15T15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asa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4" w:author="Risse Entikaria Rachmanita" w:date="2022-07-15T15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l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5" w:author="Risse Entikaria Rachmanita" w:date="2022-07-15T15:1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alu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</w:ins>
            <w:ins w:id="56" w:author="Risse Entikaria Rachmanita" w:date="2022-07-15T15:1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Kompas, 10 Februari 2014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7268F19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08976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7A42B3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019F7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F39D22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CD5C08" w14:textId="29006605" w:rsidR="00D65E35" w:rsidRPr="005D70C9" w:rsidRDefault="00D65E35" w:rsidP="00D65E35">
            <w:pPr>
              <w:pStyle w:val="ListParagraph"/>
              <w:spacing w:line="312" w:lineRule="auto"/>
              <w:ind w:left="457"/>
              <w:rPr>
                <w:ins w:id="57" w:author="Risse Entikaria Rachmanita" w:date="2022-07-15T15:1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58" w:author="Risse Entikaria Rachmanita" w:date="2022-07-15T15:1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 2011.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9" w:author="Risse Entikaria Rachmanita" w:date="2022-07-15T15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The art of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0" w:author="Risse Entikaria Rachmanita" w:date="2022-07-15T15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stimulating idea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1" w:author="Risse Entikaria Rachmanita" w:date="2022-07-15T15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: Jurus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2" w:author="Risse Entikaria Rachmanita" w:date="2022-07-15T15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mendulang ide dan insaf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3" w:author="Risse Entikaria Rachmanita" w:date="2022-07-15T15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agar kaya di </w:t>
              </w:r>
              <w:r w:rsidRPr="00D65E3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4" w:author="Risse Entikaria Rachmanita" w:date="2022-07-15T15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jalan menulis</w:t>
              </w:r>
            </w:ins>
            <w:ins w:id="65" w:author="Risse Entikaria Rachmanita" w:date="2022-07-15T15:17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683F1EE5" w14:textId="295088EE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9115D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0FF294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7E04D2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2FCDDB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9D345D8" w14:textId="3439B244" w:rsidR="00974F1C" w:rsidRDefault="00EC61E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66" w:author="Risse Entikaria Rachmanita" w:date="2022-07-15T15:1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 2011. </w:t>
              </w:r>
              <w:r w:rsidRPr="00EC61E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7" w:author="Risse Entikaria Rachmanita" w:date="2022-07-15T15:1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Muhammad </w:t>
              </w:r>
            </w:ins>
            <w:ins w:id="68" w:author="Risse Entikaria Rachmanita" w:date="2022-07-15T15:18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e</w:t>
              </w:r>
            </w:ins>
            <w:ins w:id="69" w:author="Risse Entikaria Rachmanita" w:date="2022-07-15T15:17:00Z">
              <w:r w:rsidRPr="00EC61E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0" w:author="Risse Entikaria Rachmanita" w:date="2022-07-15T15:1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ffect: Getaran yang dirindukan dan ditakuti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Solo: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 Medina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192B536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2C3BE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625" w:rsidRPr="00A16D9B" w14:paraId="66DCD346" w14:textId="77777777" w:rsidTr="00821BA2">
        <w:tc>
          <w:tcPr>
            <w:tcW w:w="9350" w:type="dxa"/>
          </w:tcPr>
          <w:p w14:paraId="48597D61" w14:textId="77777777" w:rsidR="00EC61E6" w:rsidRDefault="00EC61E6" w:rsidP="00EC61E6">
            <w:pPr>
              <w:pStyle w:val="ListParagraph"/>
              <w:spacing w:line="312" w:lineRule="auto"/>
              <w:ind w:left="1024" w:hanging="567"/>
              <w:rPr>
                <w:ins w:id="71" w:author="Risse Entikaria Rachmanita" w:date="2022-07-15T15:19:00Z"/>
                <w:rFonts w:ascii="Times New Roman" w:hAnsi="Times New Roman" w:cs="Times New Roman"/>
                <w:sz w:val="24"/>
                <w:szCs w:val="24"/>
                <w:lang w:val="en-US"/>
              </w:rPr>
              <w:pPrChange w:id="72" w:author="Risse Entikaria Rachmanita" w:date="2022-07-15T15:19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73" w:author="Risse Entikaria Rachmanita" w:date="2022-07-15T15:1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 xml:space="preserve">Arradon, I. 2014. </w:t>
              </w:r>
              <w:r w:rsidRPr="00B51CE4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Aceh, contoh penyelesaian kejahatan masa lalu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Kompas, 10 Februari 2014.</w:t>
              </w:r>
            </w:ins>
          </w:p>
          <w:p w14:paraId="08BCD8CB" w14:textId="77777777" w:rsidR="00EC61E6" w:rsidRDefault="00EC61E6" w:rsidP="00EC61E6">
            <w:pPr>
              <w:pStyle w:val="ListParagraph"/>
              <w:spacing w:line="312" w:lineRule="auto"/>
              <w:ind w:left="1024" w:hanging="567"/>
              <w:rPr>
                <w:ins w:id="74" w:author="Risse Entikaria Rachmanita" w:date="2022-07-15T15:1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75" w:author="Risse Entikaria Rachmanita" w:date="2022-07-15T15:1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Azhar, T. N. &amp; Bambang Trim. 2005. </w:t>
              </w:r>
              <w:r w:rsidRPr="00B51CE4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Jangan ke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</w:t>
              </w:r>
              <w:r w:rsidRPr="00B51CE4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okter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l</w:t>
              </w:r>
              <w:r w:rsidRPr="00B51CE4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agi: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</w:t>
              </w:r>
              <w:r w:rsidRPr="00B51CE4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eajaiban sistem imun dan kiat menghalau penyakit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Bandung: MQ Publishing.</w:t>
              </w:r>
            </w:ins>
          </w:p>
          <w:p w14:paraId="3C47419A" w14:textId="77777777" w:rsidR="00EC61E6" w:rsidRDefault="00EC61E6" w:rsidP="00EC61E6">
            <w:pPr>
              <w:pStyle w:val="ListParagraph"/>
              <w:spacing w:line="312" w:lineRule="auto"/>
              <w:ind w:left="1024" w:hanging="567"/>
              <w:rPr>
                <w:ins w:id="76" w:author="Risse Entikaria Rachmanita" w:date="2022-07-15T15:1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77" w:author="Risse Entikaria Rachmanita" w:date="2022-07-15T15:18:00Z">
              <w:r w:rsidRPr="00EC61E6">
                <w:rPr>
                  <w:rFonts w:ascii="Times New Roman" w:hAnsi="Times New Roman" w:cs="Times New Roman"/>
                  <w:sz w:val="24"/>
                  <w:szCs w:val="24"/>
                  <w:rPrChange w:id="78" w:author="Risse Entikaria Rachmanita" w:date="2022-07-15T15:19:00Z">
                    <w:rPr/>
                  </w:rPrChange>
                </w:rPr>
                <w:t>Helianthusonfri</w:t>
              </w:r>
              <w:r w:rsidRPr="00EC61E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79" w:author="Risse Entikaria Rachmanita" w:date="2022-07-15T15:19:00Z">
                    <w:rPr>
                      <w:lang w:val="en-US"/>
                    </w:rPr>
                  </w:rPrChange>
                </w:rPr>
                <w:t xml:space="preserve">, J. 2016. </w:t>
              </w:r>
              <w:r w:rsidRPr="00EC61E6">
                <w:rPr>
                  <w:rFonts w:ascii="Times New Roman" w:hAnsi="Times New Roman" w:cs="Times New Roman"/>
                  <w:i/>
                  <w:sz w:val="24"/>
                  <w:szCs w:val="24"/>
                  <w:rPrChange w:id="80" w:author="Risse Entikaria Rachmanita" w:date="2022-07-15T15:19:00Z">
                    <w:rPr>
                      <w:i/>
                    </w:rPr>
                  </w:rPrChange>
                </w:rPr>
                <w:t xml:space="preserve">Facebook </w:t>
              </w:r>
              <w:r w:rsidRPr="00EC61E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1" w:author="Risse Entikaria Rachmanita" w:date="2022-07-15T15:19:00Z">
                    <w:rPr>
                      <w:i/>
                      <w:lang w:val="en-US"/>
                    </w:rPr>
                  </w:rPrChange>
                </w:rPr>
                <w:t>m</w:t>
              </w:r>
              <w:r w:rsidRPr="00EC61E6">
                <w:rPr>
                  <w:rFonts w:ascii="Times New Roman" w:hAnsi="Times New Roman" w:cs="Times New Roman"/>
                  <w:i/>
                  <w:sz w:val="24"/>
                  <w:szCs w:val="24"/>
                  <w:rPrChange w:id="82" w:author="Risse Entikaria Rachmanita" w:date="2022-07-15T15:19:00Z">
                    <w:rPr>
                      <w:i/>
                    </w:rPr>
                  </w:rPrChange>
                </w:rPr>
                <w:t>arketing</w:t>
              </w:r>
              <w:r w:rsidRPr="00EC61E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3" w:author="Risse Entikaria Rachmanita" w:date="2022-07-15T15:19:00Z">
                    <w:rPr>
                      <w:iCs/>
                      <w:lang w:val="en-US"/>
                    </w:rPr>
                  </w:rPrChange>
                </w:rPr>
                <w:t xml:space="preserve">. </w:t>
              </w:r>
              <w:r w:rsidRPr="00EC61E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84" w:author="Risse Entikaria Rachmanita" w:date="2022-07-15T15:19:00Z">
                    <w:rPr>
                      <w:lang w:val="en-US"/>
                    </w:rPr>
                  </w:rPrChange>
                </w:rPr>
                <w:t xml:space="preserve">Jakarta: </w:t>
              </w:r>
              <w:r w:rsidRPr="00EC61E6">
                <w:rPr>
                  <w:rFonts w:ascii="Times New Roman" w:hAnsi="Times New Roman" w:cs="Times New Roman"/>
                  <w:sz w:val="24"/>
                  <w:szCs w:val="24"/>
                  <w:rPrChange w:id="85" w:author="Risse Entikaria Rachmanita" w:date="2022-07-15T15:19:00Z">
                    <w:rPr/>
                  </w:rPrChange>
                </w:rPr>
                <w:t>Elex Media Komputindo</w:t>
              </w:r>
              <w:r w:rsidRPr="00EC61E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86" w:author="Risse Entikaria Rachmanita" w:date="2022-07-15T15:19:00Z">
                    <w:rPr>
                      <w:lang w:val="en-US"/>
                    </w:rPr>
                  </w:rPrChange>
                </w:rPr>
                <w:t>.</w:t>
              </w:r>
            </w:ins>
          </w:p>
          <w:p w14:paraId="15C43AF4" w14:textId="7E6AD3FC" w:rsidR="00EC61E6" w:rsidRDefault="00EC61E6" w:rsidP="00EC61E6">
            <w:pPr>
              <w:pStyle w:val="ListParagraph"/>
              <w:spacing w:line="312" w:lineRule="auto"/>
              <w:ind w:left="1024" w:hanging="567"/>
              <w:rPr>
                <w:ins w:id="87" w:author="Risse Entikaria Rachmanita" w:date="2022-07-15T15:2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88" w:author="Risse Entikaria Rachmanita" w:date="2022-07-15T15:19:00Z">
              <w:r w:rsidRPr="00EC61E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89" w:author="Risse Entikaria Rachmanita" w:date="2022-07-15T15:19:00Z">
                    <w:rPr>
                      <w:lang w:val="en-US"/>
                    </w:rPr>
                  </w:rPrChange>
                </w:rPr>
                <w:t xml:space="preserve">Osborne, J. W. &amp; Walfred, A. (Penerjemah). 1993. </w:t>
              </w:r>
              <w:r w:rsidRPr="00EC61E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90" w:author="Risse Entikaria Rachmanita" w:date="2022-07-15T15:19:00Z">
                    <w:rPr>
                      <w:i/>
                      <w:lang w:val="en-US"/>
                    </w:rPr>
                  </w:rPrChange>
                </w:rPr>
                <w:t>Kiat berbicara di depan umum untuk eksekutif.</w:t>
              </w:r>
              <w:r w:rsidRPr="00EC61E6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91" w:author="Risse Entikaria Rachmanita" w:date="2022-07-15T15:19:00Z">
                    <w:rPr>
                      <w:iCs/>
                      <w:lang w:val="en-US"/>
                    </w:rPr>
                  </w:rPrChange>
                </w:rPr>
                <w:t xml:space="preserve"> </w:t>
              </w:r>
              <w:r w:rsidRPr="00EC61E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92" w:author="Risse Entikaria Rachmanita" w:date="2022-07-15T15:19:00Z">
                    <w:rPr>
                      <w:lang w:val="en-US"/>
                    </w:rPr>
                  </w:rPrChange>
                </w:rPr>
                <w:t>Jakarta: Bumi Aksara.</w:t>
              </w:r>
            </w:ins>
          </w:p>
          <w:p w14:paraId="54C44DC0" w14:textId="77777777" w:rsidR="00EC61E6" w:rsidRDefault="00EC61E6" w:rsidP="00EC61E6">
            <w:pPr>
              <w:spacing w:line="312" w:lineRule="auto"/>
              <w:ind w:left="1024" w:hanging="567"/>
              <w:rPr>
                <w:ins w:id="93" w:author="Risse Entikaria Rachmanita" w:date="2022-07-15T15:2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94" w:author="Risse Entikaria Rachmanita" w:date="2022-07-15T15:20:00Z">
                <w:pPr>
                  <w:spacing w:line="312" w:lineRule="auto"/>
                  <w:ind w:left="457"/>
                </w:pPr>
              </w:pPrChange>
            </w:pPr>
            <w:ins w:id="95" w:author="Risse Entikaria Rachmanita" w:date="2022-07-15T15:2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 2011. </w:t>
              </w:r>
              <w:r w:rsidRPr="00B51CE4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Muhammad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e</w:t>
              </w:r>
              <w:r w:rsidRPr="00B51CE4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ffect: Getaran yang dirindukan dan ditakuti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Solo: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 Medina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249285AF" w14:textId="0D47605E" w:rsidR="00EC61E6" w:rsidRDefault="00EC61E6" w:rsidP="00EC61E6">
            <w:pPr>
              <w:pStyle w:val="ListParagraph"/>
              <w:spacing w:line="312" w:lineRule="auto"/>
              <w:ind w:left="1024" w:hanging="567"/>
              <w:rPr>
                <w:ins w:id="96" w:author="Risse Entikaria Rachmanita" w:date="2022-07-15T15:2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97" w:author="Risse Entikaria Rachmanita" w:date="2022-07-15T15:2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 2011. </w:t>
              </w:r>
              <w:r w:rsidRPr="00B51CE4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The art of stimulating idea: Jurus mendulang ide dan insaf agar kaya di jalan menulis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7B437822" w14:textId="77777777" w:rsidR="00EC61E6" w:rsidRPr="00472625" w:rsidRDefault="00EC61E6" w:rsidP="00EC61E6">
            <w:pPr>
              <w:spacing w:line="312" w:lineRule="auto"/>
              <w:ind w:left="457"/>
              <w:rPr>
                <w:ins w:id="98" w:author="Risse Entikaria Rachmanita" w:date="2022-07-15T15:2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99" w:author="Risse Entikaria Rachmanita" w:date="2022-07-15T15:2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J. 2010. </w:t>
              </w:r>
              <w:r w:rsidRPr="00B51CE4">
                <w:rPr>
                  <w:rFonts w:ascii="Times New Roman" w:hAnsi="Times New Roman" w:cs="Times New Roman"/>
                  <w:i/>
                  <w:sz w:val="24"/>
                  <w:szCs w:val="24"/>
                </w:rPr>
                <w:t>Internet marketing for beginners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Jakarta: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0648ADD3" w14:textId="77777777" w:rsidR="00EC61E6" w:rsidRPr="005D70C9" w:rsidRDefault="00EC61E6" w:rsidP="00EC61E6">
            <w:pPr>
              <w:pStyle w:val="ListParagraph"/>
              <w:spacing w:line="312" w:lineRule="auto"/>
              <w:ind w:left="1024" w:hanging="567"/>
              <w:rPr>
                <w:ins w:id="100" w:author="Risse Entikaria Rachmanita" w:date="2022-07-15T15:2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01" w:author="Risse Entikaria Rachmanita" w:date="2022-07-15T15:20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63536461" w14:textId="77777777" w:rsidR="00EC61E6" w:rsidRPr="00EC61E6" w:rsidRDefault="00EC61E6" w:rsidP="00EC61E6">
            <w:pPr>
              <w:pStyle w:val="ListParagraph"/>
              <w:spacing w:line="312" w:lineRule="auto"/>
              <w:ind w:left="1024" w:hanging="567"/>
              <w:rPr>
                <w:ins w:id="102" w:author="Risse Entikaria Rachmanita" w:date="2022-07-15T15:19:00Z"/>
                <w:rFonts w:ascii="Times New Roman" w:hAnsi="Times New Roman" w:cs="Times New Roman"/>
                <w:sz w:val="24"/>
                <w:szCs w:val="24"/>
                <w:lang w:val="en-US"/>
                <w:rPrChange w:id="103" w:author="Risse Entikaria Rachmanita" w:date="2022-07-15T15:19:00Z">
                  <w:rPr>
                    <w:ins w:id="104" w:author="Risse Entikaria Rachmanita" w:date="2022-07-15T15:19:00Z"/>
                    <w:lang w:val="en-US"/>
                  </w:rPr>
                </w:rPrChange>
              </w:rPr>
              <w:pPrChange w:id="105" w:author="Risse Entikaria Rachmanita" w:date="2022-07-15T15:19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1531C00C" w14:textId="77777777" w:rsidR="00EC61E6" w:rsidRPr="004B7994" w:rsidRDefault="00EC61E6" w:rsidP="00EC61E6">
            <w:pPr>
              <w:pStyle w:val="ListParagraph"/>
              <w:spacing w:line="312" w:lineRule="auto"/>
              <w:ind w:left="1024" w:hanging="567"/>
              <w:rPr>
                <w:ins w:id="106" w:author="Risse Entikaria Rachmanita" w:date="2022-07-15T15:18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07" w:author="Risse Entikaria Rachmanita" w:date="2022-07-15T15:18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4CF179DC" w14:textId="77777777" w:rsidR="00472625" w:rsidRPr="00A16D9B" w:rsidRDefault="00472625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A6AD8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258715">
    <w:abstractNumId w:val="2"/>
  </w:num>
  <w:num w:numId="2" w16cid:durableId="1689015545">
    <w:abstractNumId w:val="0"/>
  </w:num>
  <w:num w:numId="3" w16cid:durableId="5141490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sse Entikaria Rachmanita">
    <w15:presenceInfo w15:providerId="Windows Live" w15:userId="c276ea3463fcbc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5E43"/>
    <w:rsid w:val="003B1C51"/>
    <w:rsid w:val="0042167F"/>
    <w:rsid w:val="00472625"/>
    <w:rsid w:val="00924DF5"/>
    <w:rsid w:val="00974F1C"/>
    <w:rsid w:val="00CA015B"/>
    <w:rsid w:val="00D65E35"/>
    <w:rsid w:val="00E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FF6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2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Risse Entikaria Rachmanita</cp:lastModifiedBy>
  <cp:revision>3</cp:revision>
  <dcterms:created xsi:type="dcterms:W3CDTF">2022-07-15T08:03:00Z</dcterms:created>
  <dcterms:modified xsi:type="dcterms:W3CDTF">2022-07-15T08:20:00Z</dcterms:modified>
</cp:coreProperties>
</file>