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FDC0A5" w14:textId="77777777" w:rsidR="00927764" w:rsidRPr="0094076B" w:rsidRDefault="000728F3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5FD460AB" w14:textId="77777777"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718D5B15" w14:textId="77777777"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14:paraId="56EC2219" w14:textId="77777777" w:rsidR="00927764" w:rsidRPr="00C20908" w:rsidRDefault="00927764" w:rsidP="00C20908">
      <w:pPr>
        <w:pStyle w:val="ListParagraph"/>
        <w:numPr>
          <w:ilvl w:val="0"/>
          <w:numId w:val="3"/>
        </w:numPr>
        <w:rPr>
          <w:rFonts w:ascii="Cambria" w:hAnsi="Cambria"/>
        </w:rPr>
      </w:pPr>
      <w:proofErr w:type="spellStart"/>
      <w:r w:rsidRPr="00C20908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artikel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berikut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ini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="00C20908">
        <w:rPr>
          <w:rFonts w:ascii="Cambria" w:hAnsi="Cambria" w:cs="Times New Roman"/>
          <w:sz w:val="24"/>
          <w:szCs w:val="24"/>
        </w:rPr>
        <w:t>secara</w:t>
      </w:r>
      <w:proofErr w:type="spellEnd"/>
      <w:r w:rsidR="00C20908">
        <w:rPr>
          <w:rFonts w:ascii="Cambria" w:hAnsi="Cambria" w:cs="Times New Roman"/>
          <w:sz w:val="24"/>
          <w:szCs w:val="24"/>
        </w:rPr>
        <w:t xml:space="preserve"> digital!</w:t>
      </w:r>
    </w:p>
    <w:p w14:paraId="3BE50175" w14:textId="77777777"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Badan Naik</w:t>
      </w:r>
    </w:p>
    <w:p w14:paraId="5B75C051" w14:textId="77777777"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</w:t>
      </w:r>
      <w:proofErr w:type="gramStart"/>
      <w:r w:rsidRPr="00C50A1E">
        <w:rPr>
          <w:rFonts w:ascii="Roboto" w:eastAsia="Times New Roman" w:hAnsi="Roboto" w:cs="Times New Roman"/>
          <w:sz w:val="17"/>
          <w:szCs w:val="17"/>
        </w:rPr>
        <w:t>05:43  61</w:t>
      </w:r>
      <w:proofErr w:type="gramEnd"/>
      <w:r w:rsidRPr="00C50A1E">
        <w:rPr>
          <w:rFonts w:ascii="Roboto" w:eastAsia="Times New Roman" w:hAnsi="Roboto" w:cs="Times New Roman"/>
          <w:sz w:val="17"/>
          <w:szCs w:val="17"/>
        </w:rPr>
        <w:t>  10 3</w:t>
      </w:r>
    </w:p>
    <w:p w14:paraId="4F5FC2F5" w14:textId="77777777"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0DFE515E" wp14:editId="70844BAD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C7218C" w14:textId="77777777"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14:paraId="1D5ECAF5" w14:textId="51602951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badan naik,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sama</w:t>
      </w:r>
      <w:proofErr w:type="spellEnd"/>
      <w:ins w:id="0" w:author="PRIE" w:date="2021-02-15T09:24:00Z">
        <w:r w:rsidR="00B65549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 xml:space="preserve"> </w:t>
        </w:r>
        <w:proofErr w:type="spellStart"/>
        <w:r w:rsidR="00B65549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>dengan</w:t>
        </w:r>
      </w:ins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tet</w:t>
      </w:r>
      <w:del w:id="1" w:author="PRIE" w:date="2021-02-15T09:24:00Z">
        <w:r w:rsidRPr="00C50A1E" w:rsidDel="00B65549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delText>e</w:delText>
        </w:r>
      </w:del>
      <w:ins w:id="2" w:author="PRIE" w:date="2021-02-15T09:24:00Z">
        <w:r w:rsidR="00B65549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>a</w:t>
        </w:r>
      </w:ins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p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ins w:id="3" w:author="PRIE" w:date="2021-02-15T09:24:00Z">
        <w:r w:rsidR="00B65549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>ber</w:t>
        </w:r>
      </w:ins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temen</w:t>
      </w:r>
      <w:proofErr w:type="spellEnd"/>
      <w:del w:id="4" w:author="PRIE" w:date="2021-02-15T09:24:00Z">
        <w:r w:rsidRPr="00C50A1E" w:rsidDel="00B65549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delText>an</w:delText>
        </w:r>
      </w:del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ins w:id="5" w:author="PRIE" w:date="2021-02-15T09:24:00Z">
        <w:r w:rsidR="00B65549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>s</w:t>
        </w:r>
      </w:ins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Huft</w:t>
      </w:r>
      <w:proofErr w:type="spellEnd"/>
      <w:del w:id="6" w:author="PRIE" w:date="2021-02-15T09:24:00Z">
        <w:r w:rsidRPr="00C50A1E" w:rsidDel="00B65549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delText>.</w:delText>
        </w:r>
      </w:del>
      <w:ins w:id="7" w:author="PRIE" w:date="2021-02-15T09:24:00Z">
        <w:r w:rsidR="00B65549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>…</w:t>
        </w:r>
      </w:ins>
    </w:p>
    <w:p w14:paraId="589CDD56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aduhai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ind</w:t>
      </w:r>
      <w:del w:id="8" w:author="PRIE" w:date="2021-02-15T09:25:00Z">
        <w:r w:rsidRPr="00C50A1E" w:rsidDel="00B65549">
          <w:rPr>
            <w:rFonts w:ascii="Times New Roman" w:eastAsia="Times New Roman" w:hAnsi="Times New Roman" w:cs="Times New Roman"/>
            <w:sz w:val="24"/>
            <w:szCs w:val="24"/>
          </w:rPr>
          <w:delText>e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kala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14E41F43" w14:textId="04A4F2E4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9" w:author="PRIE" w:date="2021-02-15T09:25:00Z">
        <w:r w:rsidRPr="00C50A1E" w:rsidDel="00B65549">
          <w:rPr>
            <w:rFonts w:ascii="Times New Roman" w:eastAsia="Times New Roman" w:hAnsi="Times New Roman" w:cs="Times New Roman"/>
            <w:sz w:val="24"/>
            <w:szCs w:val="24"/>
          </w:rPr>
          <w:delText xml:space="preserve">kata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orang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ins w:id="10" w:author="PRIE" w:date="2021-02-15T09:26:00Z">
        <w:r w:rsidR="00B65549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del w:id="11" w:author="PRIE" w:date="2021-02-15T09:26:00Z">
        <w:r w:rsidRPr="00C50A1E" w:rsidDel="00B65549">
          <w:rPr>
            <w:rFonts w:ascii="Times New Roman" w:eastAsia="Times New Roman" w:hAnsi="Times New Roman" w:cs="Times New Roman"/>
            <w:sz w:val="24"/>
            <w:szCs w:val="24"/>
          </w:rPr>
          <w:delText>.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12" w:author="PRIE" w:date="2021-02-15T09:26:00Z">
        <w:r w:rsidRPr="00C50A1E" w:rsidDel="00B65549">
          <w:rPr>
            <w:rFonts w:ascii="Times New Roman" w:eastAsia="Times New Roman" w:hAnsi="Times New Roman" w:cs="Times New Roman"/>
            <w:sz w:val="24"/>
            <w:szCs w:val="24"/>
          </w:rPr>
          <w:delText>M</w:delText>
        </w:r>
      </w:del>
      <w:proofErr w:type="spellStart"/>
      <w:ins w:id="13" w:author="PRIE" w:date="2021-02-15T09:26:00Z">
        <w:r w:rsidR="00B65549">
          <w:rPr>
            <w:rFonts w:ascii="Times New Roman" w:eastAsia="Times New Roman" w:hAnsi="Times New Roman" w:cs="Times New Roman"/>
            <w:sz w:val="24"/>
            <w:szCs w:val="24"/>
          </w:rPr>
          <w:t>m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eski</w:t>
      </w:r>
      <w:ins w:id="14" w:author="PRIE" w:date="2021-02-15T09:26:00Z">
        <w:r w:rsidR="00B65549">
          <w:rPr>
            <w:rFonts w:ascii="Times New Roman" w:eastAsia="Times New Roman" w:hAnsi="Times New Roman" w:cs="Times New Roman"/>
            <w:sz w:val="24"/>
            <w:szCs w:val="24"/>
          </w:rPr>
          <w:t>pun</w:t>
        </w:r>
      </w:ins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November-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ins w:id="15" w:author="PRIE" w:date="2021-02-15T09:26:00Z">
        <w:r w:rsidR="00B65549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del w:id="16" w:author="PRIE" w:date="2021-02-15T09:26:00Z">
        <w:r w:rsidRPr="00C50A1E" w:rsidDel="00B65549">
          <w:rPr>
            <w:rFonts w:ascii="Times New Roman" w:eastAsia="Times New Roman" w:hAnsi="Times New Roman" w:cs="Times New Roman"/>
            <w:sz w:val="24"/>
            <w:szCs w:val="24"/>
          </w:rPr>
          <w:delText xml:space="preserve"> kita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E8FF9DA" w14:textId="342755DA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</w:t>
      </w:r>
      <w:ins w:id="17" w:author="PRIE" w:date="2021-02-15T09:27:00Z">
        <w:r w:rsidR="00B65549">
          <w:rPr>
            <w:rFonts w:ascii="Times New Roman" w:eastAsia="Times New Roman" w:hAnsi="Times New Roman" w:cs="Times New Roman"/>
            <w:sz w:val="24"/>
            <w:szCs w:val="24"/>
          </w:rPr>
          <w:t>id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B65549">
        <w:rPr>
          <w:rFonts w:ascii="Times New Roman" w:eastAsia="Times New Roman" w:hAnsi="Times New Roman" w:cs="Times New Roman"/>
          <w:i/>
          <w:iCs/>
          <w:sz w:val="24"/>
          <w:szCs w:val="24"/>
          <w:rPrChange w:id="18" w:author="PRIE" w:date="2021-02-15T09:27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ambyar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pun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lain.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del w:id="19" w:author="PRIE" w:date="2021-02-15T09:27:00Z">
        <w:r w:rsidRPr="00C50A1E" w:rsidDel="00B65549">
          <w:rPr>
            <w:rFonts w:ascii="Times New Roman" w:eastAsia="Times New Roman" w:hAnsi="Times New Roman" w:cs="Times New Roman"/>
            <w:sz w:val="24"/>
            <w:szCs w:val="24"/>
          </w:rPr>
          <w:delText>.</w:delText>
        </w:r>
      </w:del>
      <w:ins w:id="20" w:author="PRIE" w:date="2021-02-15T09:27:00Z">
        <w:r w:rsidR="00B65549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del w:id="21" w:author="PRIE" w:date="2021-02-15T09:27:00Z">
        <w:r w:rsidRPr="00C50A1E" w:rsidDel="00B65549">
          <w:rPr>
            <w:rFonts w:ascii="Times New Roman" w:eastAsia="Times New Roman" w:hAnsi="Times New Roman" w:cs="Times New Roman"/>
            <w:sz w:val="24"/>
            <w:szCs w:val="24"/>
          </w:rPr>
          <w:delText xml:space="preserve"> Ya,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ins w:id="22" w:author="PRIE" w:date="2021-02-15T09:28:00Z">
        <w:r w:rsidR="00B65549">
          <w:rPr>
            <w:rFonts w:ascii="Times New Roman" w:eastAsia="Times New Roman" w:hAnsi="Times New Roman" w:cs="Times New Roman"/>
            <w:sz w:val="24"/>
            <w:szCs w:val="24"/>
          </w:rPr>
          <w:t>Mengapa</w:t>
        </w:r>
      </w:ins>
      <w:proofErr w:type="spellEnd"/>
      <w:del w:id="23" w:author="PRIE" w:date="2021-02-15T09:28:00Z">
        <w:r w:rsidRPr="00C50A1E" w:rsidDel="00B65549">
          <w:rPr>
            <w:rFonts w:ascii="Times New Roman" w:eastAsia="Times New Roman" w:hAnsi="Times New Roman" w:cs="Times New Roman"/>
            <w:sz w:val="24"/>
            <w:szCs w:val="24"/>
          </w:rPr>
          <w:delText>Kok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24" w:author="PRIE" w:date="2021-02-15T09:28:00Z">
        <w:r w:rsidR="00B65549">
          <w:rPr>
            <w:rFonts w:ascii="Times New Roman" w:eastAsia="Times New Roman" w:hAnsi="Times New Roman" w:cs="Times New Roman"/>
            <w:sz w:val="24"/>
            <w:szCs w:val="24"/>
          </w:rPr>
          <w:t>begitu</w:t>
        </w:r>
        <w:proofErr w:type="spellEnd"/>
        <w:r w:rsidR="00B65549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4470CFA0" w14:textId="24B030AB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Ketika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</w:t>
      </w:r>
      <w:ins w:id="25" w:author="PRIE" w:date="2021-02-15T09:28:00Z">
        <w:r w:rsidR="00B65549">
          <w:rPr>
            <w:rFonts w:ascii="Times New Roman" w:eastAsia="Times New Roman" w:hAnsi="Times New Roman" w:cs="Times New Roman"/>
            <w:sz w:val="24"/>
            <w:szCs w:val="24"/>
          </w:rPr>
          <w:t>f</w:t>
        </w:r>
      </w:ins>
      <w:del w:id="26" w:author="PRIE" w:date="2021-02-15T09:28:00Z">
        <w:r w:rsidDel="00B65549">
          <w:rPr>
            <w:rFonts w:ascii="Times New Roman" w:eastAsia="Times New Roman" w:hAnsi="Times New Roman" w:cs="Times New Roman"/>
            <w:sz w:val="24"/>
            <w:szCs w:val="24"/>
          </w:rPr>
          <w:delText>p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  <w:ins w:id="27" w:author="PRIE" w:date="2021-02-15T09:29:00Z">
        <w:r w:rsidR="00B65549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</w:p>
    <w:p w14:paraId="36DA0624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asyik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nyaris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52A64D3" w14:textId="0DBF4021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ins w:id="28" w:author="PRIE" w:date="2021-02-15T09:30:00Z">
        <w:r w:rsidR="00B65549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29" w:author="PRIE" w:date="2021-02-15T09:30:00Z">
        <w:r w:rsidR="00B65549">
          <w:rPr>
            <w:rFonts w:ascii="Times New Roman" w:eastAsia="Times New Roman" w:hAnsi="Times New Roman" w:cs="Times New Roman"/>
            <w:sz w:val="24"/>
            <w:szCs w:val="24"/>
          </w:rPr>
          <w:t>dalam</w:t>
        </w:r>
        <w:proofErr w:type="spellEnd"/>
        <w:r w:rsidR="00B65549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duduk. Belum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satu-dua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eh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lima?</w:t>
      </w:r>
    </w:p>
    <w:p w14:paraId="266AD303" w14:textId="4A9D2CDA" w:rsidR="00927764" w:rsidRPr="00C50A1E" w:rsidDel="00B65549" w:rsidRDefault="00927764" w:rsidP="00927764">
      <w:pPr>
        <w:shd w:val="clear" w:color="auto" w:fill="F5F5F5"/>
        <w:spacing w:after="375"/>
        <w:rPr>
          <w:del w:id="30" w:author="PRIE" w:date="2021-02-15T09:31:00Z"/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sikapnya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padamu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ins w:id="31" w:author="PRIE" w:date="2021-02-15T09:31:00Z">
        <w:r w:rsidR="00B65549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del w:id="32" w:author="PRIE" w:date="2021-02-15T09:31:00Z">
        <w:r w:rsidRPr="00C50A1E" w:rsidDel="00B65549">
          <w:rPr>
            <w:rFonts w:ascii="Times New Roman" w:eastAsia="Times New Roman" w:hAnsi="Times New Roman" w:cs="Times New Roman"/>
            <w:sz w:val="24"/>
            <w:szCs w:val="24"/>
          </w:rPr>
          <w:delText>.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</w:p>
    <w:p w14:paraId="6B2DE431" w14:textId="038865DA" w:rsidR="00927764" w:rsidDel="00311DFF" w:rsidRDefault="00927764" w:rsidP="00927764">
      <w:pPr>
        <w:shd w:val="clear" w:color="auto" w:fill="F5F5F5"/>
        <w:spacing w:after="375"/>
        <w:rPr>
          <w:del w:id="33" w:author="PRIE" w:date="2021-02-15T09:32:00Z"/>
          <w:rFonts w:ascii="Times New Roman" w:eastAsia="Times New Roman" w:hAnsi="Times New Roman" w:cs="Times New Roman"/>
          <w:sz w:val="24"/>
          <w:szCs w:val="24"/>
        </w:rPr>
      </w:pPr>
      <w:del w:id="34" w:author="PRIE" w:date="2021-02-15T09:31:00Z">
        <w:r w:rsidRPr="00C50A1E" w:rsidDel="00B65549">
          <w:rPr>
            <w:rFonts w:ascii="Times New Roman" w:eastAsia="Times New Roman" w:hAnsi="Times New Roman" w:cs="Times New Roman"/>
            <w:sz w:val="24"/>
            <w:szCs w:val="24"/>
          </w:rPr>
          <w:delText>T</w:delText>
        </w:r>
      </w:del>
      <w:ins w:id="35" w:author="PRIE" w:date="2021-02-15T09:31:00Z">
        <w:r w:rsidR="00B65549">
          <w:rPr>
            <w:rFonts w:ascii="Times New Roman" w:eastAsia="Times New Roman" w:hAnsi="Times New Roman" w:cs="Times New Roman"/>
            <w:sz w:val="24"/>
            <w:szCs w:val="24"/>
          </w:rPr>
          <w:t>t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36" w:author="PRIE" w:date="2021-02-15T09:31:00Z">
        <w:r w:rsidRPr="00C50A1E" w:rsidDel="00B65549">
          <w:rPr>
            <w:rFonts w:ascii="Times New Roman" w:eastAsia="Times New Roman" w:hAnsi="Times New Roman" w:cs="Times New Roman"/>
            <w:sz w:val="24"/>
            <w:szCs w:val="24"/>
          </w:rPr>
          <w:delText xml:space="preserve">yang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37" w:author="PRIE" w:date="2021-02-15T09:32:00Z">
        <w:r w:rsidRPr="00C50A1E" w:rsidDel="00311DFF">
          <w:rPr>
            <w:rFonts w:ascii="Times New Roman" w:eastAsia="Times New Roman" w:hAnsi="Times New Roman" w:cs="Times New Roman"/>
            <w:sz w:val="24"/>
            <w:szCs w:val="24"/>
          </w:rPr>
          <w:delText xml:space="preserve">alias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22B804E2" w14:textId="77777777" w:rsidR="00311DFF" w:rsidRPr="00C50A1E" w:rsidRDefault="00311DFF" w:rsidP="00927764">
      <w:pPr>
        <w:shd w:val="clear" w:color="auto" w:fill="F5F5F5"/>
        <w:spacing w:after="375"/>
        <w:rPr>
          <w:ins w:id="38" w:author="PRIE" w:date="2021-02-15T09:33:00Z"/>
          <w:rFonts w:ascii="Times New Roman" w:eastAsia="Times New Roman" w:hAnsi="Times New Roman" w:cs="Times New Roman"/>
          <w:sz w:val="24"/>
          <w:szCs w:val="24"/>
        </w:rPr>
      </w:pPr>
    </w:p>
    <w:p w14:paraId="5A981E4A" w14:textId="1C3ECA73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</w:t>
      </w:r>
      <w:ins w:id="39" w:author="PRIE" w:date="2021-02-15T09:32:00Z">
        <w:r w:rsidR="00311DFF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40" w:author="PRIE" w:date="2021-02-15T09:33:00Z">
        <w:r w:rsidRPr="00C50A1E" w:rsidDel="00311DFF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lho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ins w:id="41" w:author="PRIE" w:date="2021-02-15T09:34:00Z">
        <w:r w:rsidR="00311DFF">
          <w:rPr>
            <w:rFonts w:ascii="Times New Roman" w:eastAsia="Times New Roman" w:hAnsi="Times New Roman" w:cs="Times New Roman"/>
            <w:sz w:val="24"/>
            <w:szCs w:val="24"/>
          </w:rPr>
          <w:t xml:space="preserve">. </w:t>
        </w:r>
      </w:ins>
      <w:del w:id="42" w:author="PRIE" w:date="2021-02-15T09:34:00Z">
        <w:r w:rsidRPr="00C50A1E" w:rsidDel="00311DFF">
          <w:rPr>
            <w:rFonts w:ascii="Times New Roman" w:eastAsia="Times New Roman" w:hAnsi="Times New Roman" w:cs="Times New Roman"/>
            <w:sz w:val="24"/>
            <w:szCs w:val="24"/>
          </w:rPr>
          <w:delText>, kok~</w:delText>
        </w:r>
      </w:del>
    </w:p>
    <w:p w14:paraId="18CEEBB4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Bisa Jadi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Sebabnya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...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Ehem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53524AB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di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tata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72CC8A83" w14:textId="0354FB50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del w:id="43" w:author="PRIE" w:date="2021-02-15T09:35:00Z">
        <w:r w:rsidDel="00311DFF">
          <w:rPr>
            <w:rFonts w:ascii="Times New Roman" w:eastAsia="Times New Roman" w:hAnsi="Times New Roman" w:cs="Times New Roman"/>
            <w:sz w:val="24"/>
            <w:szCs w:val="24"/>
          </w:rPr>
          <w:delText>almari</w:delText>
        </w:r>
        <w:r w:rsidRPr="00C50A1E" w:rsidDel="00311DFF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proofErr w:type="spellStart"/>
      <w:ins w:id="44" w:author="PRIE" w:date="2021-02-15T09:35:00Z">
        <w:r w:rsidR="00311DFF">
          <w:rPr>
            <w:rFonts w:ascii="Times New Roman" w:eastAsia="Times New Roman" w:hAnsi="Times New Roman" w:cs="Times New Roman"/>
            <w:sz w:val="24"/>
            <w:szCs w:val="24"/>
          </w:rPr>
          <w:t>lemari</w:t>
        </w:r>
        <w:proofErr w:type="spellEnd"/>
        <w:r w:rsidR="00311DFF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ins w:id="45" w:author="PRIE" w:date="2021-02-15T09:35:00Z">
        <w:r w:rsidR="00311DFF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46" w:author="PRIE" w:date="2021-02-15T09:35:00Z">
        <w:r w:rsidRPr="00C50A1E" w:rsidDel="00311DFF">
          <w:rPr>
            <w:rFonts w:ascii="Times New Roman" w:eastAsia="Times New Roman" w:hAnsi="Times New Roman" w:cs="Times New Roman"/>
            <w:sz w:val="24"/>
            <w:szCs w:val="24"/>
          </w:rPr>
          <w:delText>. S</w:delText>
        </w:r>
      </w:del>
      <w:proofErr w:type="spellStart"/>
      <w:ins w:id="47" w:author="PRIE" w:date="2021-02-15T09:35:00Z">
        <w:r w:rsidR="00311DFF">
          <w:rPr>
            <w:rFonts w:ascii="Times New Roman" w:eastAsia="Times New Roman" w:hAnsi="Times New Roman" w:cs="Times New Roman"/>
            <w:sz w:val="24"/>
            <w:szCs w:val="24"/>
          </w:rPr>
          <w:t>s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48" w:author="PRIE" w:date="2021-02-15T09:35:00Z">
        <w:r w:rsidRPr="00C50A1E" w:rsidDel="00311DFF">
          <w:rPr>
            <w:rFonts w:ascii="Times New Roman" w:eastAsia="Times New Roman" w:hAnsi="Times New Roman" w:cs="Times New Roman"/>
            <w:sz w:val="24"/>
            <w:szCs w:val="24"/>
          </w:rPr>
          <w:delText xml:space="preserve">mau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-kali</w:t>
      </w:r>
      <w:ins w:id="49" w:author="PRIE" w:date="2021-02-15T09:36:00Z">
        <w:r w:rsidR="00311DFF">
          <w:rPr>
            <w:rFonts w:ascii="Times New Roman" w:eastAsia="Times New Roman" w:hAnsi="Times New Roman" w:cs="Times New Roman"/>
            <w:sz w:val="24"/>
            <w:szCs w:val="24"/>
          </w:rPr>
          <w:t>.</w:t>
        </w:r>
      </w:ins>
      <w:del w:id="50" w:author="PRIE" w:date="2021-02-15T09:36:00Z">
        <w:r w:rsidRPr="00C50A1E" w:rsidDel="00311DFF">
          <w:rPr>
            <w:rFonts w:ascii="Times New Roman" w:eastAsia="Times New Roman" w:hAnsi="Times New Roman" w:cs="Times New Roman"/>
            <w:sz w:val="24"/>
            <w:szCs w:val="24"/>
          </w:rPr>
          <w:delText>.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51" w:author="PRIE" w:date="2021-02-15T09:36:00Z">
        <w:r w:rsidRPr="00311DFF" w:rsidDel="00311DFF">
          <w:rPr>
            <w:rFonts w:ascii="Times New Roman" w:eastAsia="Times New Roman" w:hAnsi="Times New Roman" w:cs="Times New Roman"/>
            <w:strike/>
            <w:sz w:val="24"/>
            <w:szCs w:val="24"/>
            <w:rPrChange w:id="52" w:author="PRIE" w:date="2021-02-15T09:36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delText>A</w:delText>
        </w:r>
      </w:del>
      <w:proofErr w:type="spellStart"/>
      <w:ins w:id="53" w:author="PRIE" w:date="2021-02-15T09:36:00Z">
        <w:r w:rsidR="00311DFF" w:rsidRPr="00311DFF">
          <w:rPr>
            <w:rFonts w:ascii="Times New Roman" w:eastAsia="Times New Roman" w:hAnsi="Times New Roman" w:cs="Times New Roman"/>
            <w:strike/>
            <w:sz w:val="24"/>
            <w:szCs w:val="24"/>
            <w:rPrChange w:id="54" w:author="PRIE" w:date="2021-02-15T09:36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t>a</w:t>
        </w:r>
      </w:ins>
      <w:r w:rsidRPr="00311DFF">
        <w:rPr>
          <w:rFonts w:ascii="Times New Roman" w:eastAsia="Times New Roman" w:hAnsi="Times New Roman" w:cs="Times New Roman"/>
          <w:strike/>
          <w:sz w:val="24"/>
          <w:szCs w:val="24"/>
          <w:rPrChange w:id="55" w:author="PRIE" w:date="2021-02-15T09:3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kan</w:t>
      </w:r>
      <w:proofErr w:type="spellEnd"/>
      <w:r w:rsidRPr="00311DFF">
        <w:rPr>
          <w:rFonts w:ascii="Times New Roman" w:eastAsia="Times New Roman" w:hAnsi="Times New Roman" w:cs="Times New Roman"/>
          <w:strike/>
          <w:sz w:val="24"/>
          <w:szCs w:val="24"/>
          <w:rPrChange w:id="56" w:author="PRIE" w:date="2021-02-15T09:3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311DFF">
        <w:rPr>
          <w:rFonts w:ascii="Times New Roman" w:eastAsia="Times New Roman" w:hAnsi="Times New Roman" w:cs="Times New Roman"/>
          <w:strike/>
          <w:sz w:val="24"/>
          <w:szCs w:val="24"/>
          <w:rPrChange w:id="57" w:author="PRIE" w:date="2021-02-15T09:3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merepotkan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BEAADFD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1DFF">
        <w:rPr>
          <w:rFonts w:ascii="Times New Roman" w:eastAsia="Times New Roman" w:hAnsi="Times New Roman" w:cs="Times New Roman"/>
          <w:strike/>
          <w:sz w:val="24"/>
          <w:szCs w:val="24"/>
          <w:rPrChange w:id="58" w:author="PRIE" w:date="2021-02-15T09:3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65219A0D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1DFF">
        <w:rPr>
          <w:rFonts w:ascii="Times New Roman" w:eastAsia="Times New Roman" w:hAnsi="Times New Roman" w:cs="Times New Roman"/>
          <w:strike/>
          <w:sz w:val="24"/>
          <w:szCs w:val="24"/>
          <w:rPrChange w:id="59" w:author="PRIE" w:date="2021-02-15T09:37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deh</w:t>
      </w:r>
      <w:proofErr w:type="spellEnd"/>
      <w:r w:rsidRPr="00311DFF">
        <w:rPr>
          <w:rFonts w:ascii="Times New Roman" w:eastAsia="Times New Roman" w:hAnsi="Times New Roman" w:cs="Times New Roman"/>
          <w:strike/>
          <w:sz w:val="24"/>
          <w:szCs w:val="24"/>
          <w:rPrChange w:id="60" w:author="PRIE" w:date="2021-02-15T09:37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kata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gitu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khan.</w:t>
      </w:r>
    </w:p>
    <w:p w14:paraId="551FC814" w14:textId="2FD281B0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malas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badan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1DFF">
        <w:rPr>
          <w:rFonts w:ascii="Times New Roman" w:eastAsia="Times New Roman" w:hAnsi="Times New Roman" w:cs="Times New Roman"/>
          <w:strike/>
          <w:sz w:val="24"/>
          <w:szCs w:val="24"/>
          <w:rPrChange w:id="61" w:author="PRIE" w:date="2021-02-15T09:37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suka</w:t>
      </w:r>
      <w:proofErr w:type="spellEnd"/>
      <w:r w:rsidRPr="00311DFF">
        <w:rPr>
          <w:rFonts w:ascii="Times New Roman" w:eastAsia="Times New Roman" w:hAnsi="Times New Roman" w:cs="Times New Roman"/>
          <w:strike/>
          <w:sz w:val="24"/>
          <w:szCs w:val="24"/>
          <w:rPrChange w:id="62" w:author="PRIE" w:date="2021-02-15T09:37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ins w:id="63" w:author="PRIE" w:date="2021-02-15T09:37:00Z">
        <w:r w:rsidR="00311DFF">
          <w:rPr>
            <w:rFonts w:ascii="Times New Roman" w:eastAsia="Times New Roman" w:hAnsi="Times New Roman" w:cs="Times New Roman"/>
            <w:sz w:val="24"/>
            <w:szCs w:val="24"/>
          </w:rPr>
          <w:t>mudah</w:t>
        </w:r>
        <w:proofErr w:type="spellEnd"/>
        <w:r w:rsidR="00311DFF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naiknya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 A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ins w:id="64" w:author="PRIE" w:date="2021-02-15T09:38:00Z">
        <w:r w:rsidR="00311DFF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311DFF">
        <w:rPr>
          <w:rFonts w:ascii="Times New Roman" w:eastAsia="Times New Roman" w:hAnsi="Times New Roman" w:cs="Times New Roman"/>
          <w:i/>
          <w:iCs/>
          <w:sz w:val="24"/>
          <w:szCs w:val="24"/>
          <w:rPrChange w:id="65" w:author="PRIE" w:date="2021-02-15T09:38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nge</w:t>
      </w:r>
      <w:proofErr w:type="spellEnd"/>
      <w:r w:rsidRPr="00311DFF">
        <w:rPr>
          <w:rFonts w:ascii="Times New Roman" w:eastAsia="Times New Roman" w:hAnsi="Times New Roman" w:cs="Times New Roman"/>
          <w:i/>
          <w:iCs/>
          <w:sz w:val="24"/>
          <w:szCs w:val="24"/>
          <w:rPrChange w:id="66" w:author="PRIE" w:date="2021-02-15T09:38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-chat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3F4B7B8F" w14:textId="60D8D704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lemak-lemak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1DFF">
        <w:rPr>
          <w:rFonts w:ascii="Times New Roman" w:eastAsia="Times New Roman" w:hAnsi="Times New Roman" w:cs="Times New Roman"/>
          <w:i/>
          <w:iCs/>
          <w:sz w:val="24"/>
          <w:szCs w:val="24"/>
          <w:rPrChange w:id="67" w:author="PRIE" w:date="2021-02-15T09:38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mager</w:t>
      </w:r>
      <w:proofErr w:type="spellEnd"/>
      <w:r w:rsidRPr="00311DFF">
        <w:rPr>
          <w:rFonts w:ascii="Times New Roman" w:eastAsia="Times New Roman" w:hAnsi="Times New Roman" w:cs="Times New Roman"/>
          <w:i/>
          <w:iCs/>
          <w:sz w:val="24"/>
          <w:szCs w:val="24"/>
          <w:rPrChange w:id="68" w:author="PRIE" w:date="2021-02-15T09:38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Jadi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proofErr w:type="spellEnd"/>
      <w:ins w:id="69" w:author="PRIE" w:date="2021-02-15T09:38:00Z">
        <w:r w:rsidR="00311DFF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311DFF">
          <w:rPr>
            <w:rFonts w:ascii="Times New Roman" w:eastAsia="Times New Roman" w:hAnsi="Times New Roman" w:cs="Times New Roman"/>
            <w:sz w:val="24"/>
            <w:szCs w:val="24"/>
          </w:rPr>
          <w:t>ada</w:t>
        </w:r>
      </w:ins>
      <w:proofErr w:type="spellEnd"/>
      <w:del w:id="70" w:author="PRIE" w:date="2021-02-15T09:38:00Z">
        <w:r w:rsidRPr="00C50A1E" w:rsidDel="00311DFF">
          <w:rPr>
            <w:rFonts w:ascii="Times New Roman" w:eastAsia="Times New Roman" w:hAnsi="Times New Roman" w:cs="Times New Roman"/>
            <w:sz w:val="24"/>
            <w:szCs w:val="24"/>
          </w:rPr>
          <w:delText>,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imana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-mana.</w:t>
      </w:r>
    </w:p>
    <w:p w14:paraId="4DD0040D" w14:textId="0B5043AF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Jadi,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badan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ins w:id="71" w:author="PRIE" w:date="2021-02-15T09:39:00Z">
        <w:r w:rsidR="00311DFF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ins w:id="72" w:author="PRIE" w:date="2021-02-15T09:39:00Z">
        <w:r w:rsidR="00311DFF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del w:id="73" w:author="PRIE" w:date="2021-02-15T09:39:00Z">
        <w:r w:rsidRPr="00C50A1E" w:rsidDel="00311DFF">
          <w:rPr>
            <w:rFonts w:ascii="Times New Roman" w:eastAsia="Times New Roman" w:hAnsi="Times New Roman" w:cs="Times New Roman"/>
            <w:sz w:val="24"/>
            <w:szCs w:val="24"/>
          </w:rPr>
          <w:delText>.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del w:id="74" w:author="PRIE" w:date="2021-02-15T09:39:00Z">
        <w:r w:rsidRPr="00C50A1E" w:rsidDel="00311DFF">
          <w:rPr>
            <w:rFonts w:ascii="Times New Roman" w:eastAsia="Times New Roman" w:hAnsi="Times New Roman" w:cs="Times New Roman"/>
            <w:sz w:val="24"/>
            <w:szCs w:val="24"/>
          </w:rPr>
          <w:delText>C</w:delText>
        </w:r>
      </w:del>
      <w:ins w:id="75" w:author="PRIE" w:date="2021-02-15T09:39:00Z">
        <w:r w:rsidR="00311DFF">
          <w:rPr>
            <w:rFonts w:ascii="Times New Roman" w:eastAsia="Times New Roman" w:hAnsi="Times New Roman" w:cs="Times New Roman"/>
            <w:sz w:val="24"/>
            <w:szCs w:val="24"/>
          </w:rPr>
          <w:t>c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ins w:id="76" w:author="PRIE" w:date="2021-02-15T09:39:00Z">
        <w:r w:rsidR="00311DFF">
          <w:rPr>
            <w:rFonts w:ascii="Times New Roman" w:eastAsia="Times New Roman" w:hAnsi="Times New Roman" w:cs="Times New Roman"/>
            <w:sz w:val="24"/>
            <w:szCs w:val="24"/>
          </w:rPr>
          <w:t>.</w:t>
        </w:r>
      </w:ins>
      <w:del w:id="77" w:author="PRIE" w:date="2021-02-15T09:39:00Z">
        <w:r w:rsidRPr="00C50A1E" w:rsidDel="00311DFF">
          <w:rPr>
            <w:rFonts w:ascii="Times New Roman" w:eastAsia="Times New Roman" w:hAnsi="Times New Roman" w:cs="Times New Roman"/>
            <w:sz w:val="24"/>
            <w:szCs w:val="24"/>
          </w:rPr>
          <w:delText>?</w:delText>
        </w:r>
      </w:del>
    </w:p>
    <w:p w14:paraId="40383E2A" w14:textId="439744EA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Mie rebus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susu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ins w:id="78" w:author="PRIE" w:date="2021-02-15T09:39:00Z">
        <w:r w:rsidR="00311DFF">
          <w:rPr>
            <w:rFonts w:ascii="Times New Roman" w:eastAsia="Times New Roman" w:hAnsi="Times New Roman" w:cs="Times New Roman"/>
            <w:sz w:val="24"/>
            <w:szCs w:val="24"/>
          </w:rPr>
          <w:t xml:space="preserve">, </w:t>
        </w:r>
      </w:ins>
      <w:del w:id="79" w:author="PRIE" w:date="2021-02-15T09:39:00Z">
        <w:r w:rsidRPr="00C50A1E" w:rsidDel="00311DFF">
          <w:rPr>
            <w:rFonts w:ascii="Times New Roman" w:eastAsia="Times New Roman" w:hAnsi="Times New Roman" w:cs="Times New Roman"/>
            <w:sz w:val="24"/>
            <w:szCs w:val="24"/>
          </w:rPr>
          <w:delText>. Y</w:delText>
        </w:r>
      </w:del>
      <w:proofErr w:type="spellStart"/>
      <w:ins w:id="80" w:author="PRIE" w:date="2021-02-15T09:39:00Z">
        <w:r w:rsidR="00311DFF">
          <w:rPr>
            <w:rFonts w:ascii="Times New Roman" w:eastAsia="Times New Roman" w:hAnsi="Times New Roman" w:cs="Times New Roman"/>
            <w:sz w:val="24"/>
            <w:szCs w:val="24"/>
          </w:rPr>
          <w:t>y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ins w:id="81" w:author="PRIE" w:date="2021-02-15T09:39:00Z">
        <w:r w:rsidR="00311DFF">
          <w:rPr>
            <w:rFonts w:ascii="Times New Roman" w:eastAsia="Times New Roman" w:hAnsi="Times New Roman" w:cs="Times New Roman"/>
            <w:sz w:val="24"/>
            <w:szCs w:val="24"/>
          </w:rPr>
          <w:t xml:space="preserve">… </w:t>
        </w:r>
      </w:ins>
      <w:del w:id="82" w:author="PRIE" w:date="2021-02-15T09:39:00Z">
        <w:r w:rsidRPr="00C50A1E" w:rsidDel="00311DFF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</w:t>
      </w:r>
      <w:ins w:id="83" w:author="PRIE" w:date="2021-02-15T09:39:00Z">
        <w:r w:rsidR="00311DFF">
          <w:rPr>
            <w:rFonts w:ascii="Times New Roman" w:eastAsia="Times New Roman" w:hAnsi="Times New Roman" w:cs="Times New Roman"/>
            <w:sz w:val="24"/>
            <w:szCs w:val="24"/>
          </w:rPr>
          <w:t>aha</w:t>
        </w:r>
        <w:proofErr w:type="spellEnd"/>
        <w:r w:rsidR="00311DFF">
          <w:rPr>
            <w:rFonts w:ascii="Times New Roman" w:eastAsia="Times New Roman" w:hAnsi="Times New Roman" w:cs="Times New Roman"/>
            <w:sz w:val="24"/>
            <w:szCs w:val="24"/>
          </w:rPr>
          <w:t>…</w:t>
        </w:r>
      </w:ins>
      <w:del w:id="84" w:author="PRIE" w:date="2021-02-15T09:39:00Z">
        <w:r w:rsidRPr="00C50A1E" w:rsidDel="00311DFF">
          <w:rPr>
            <w:rFonts w:ascii="Times New Roman" w:eastAsia="Times New Roman" w:hAnsi="Times New Roman" w:cs="Times New Roman"/>
            <w:sz w:val="24"/>
            <w:szCs w:val="24"/>
          </w:rPr>
          <w:delText>AHA. </w:delText>
        </w:r>
      </w:del>
    </w:p>
    <w:p w14:paraId="48B5AA1F" w14:textId="77777777"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14:paraId="7C4C516F" w14:textId="77777777" w:rsidR="00927764" w:rsidRPr="00C50A1E" w:rsidRDefault="00927764" w:rsidP="00927764"/>
    <w:p w14:paraId="16DCF7ED" w14:textId="77777777" w:rsidR="00927764" w:rsidRPr="005A045A" w:rsidRDefault="00927764" w:rsidP="00927764">
      <w:pPr>
        <w:rPr>
          <w:i/>
        </w:rPr>
      </w:pPr>
    </w:p>
    <w:p w14:paraId="36200874" w14:textId="77777777"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9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14:paraId="05F11D51" w14:textId="77777777" w:rsidR="00924DF5" w:rsidRDefault="00924DF5"/>
    <w:sectPr w:rsidR="00924DF5" w:rsidSect="00927764">
      <w:footerReference w:type="default" r:id="rId10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A1F914" w14:textId="77777777" w:rsidR="002E72DE" w:rsidRDefault="002E72DE">
      <w:r>
        <w:separator/>
      </w:r>
    </w:p>
  </w:endnote>
  <w:endnote w:type="continuationSeparator" w:id="0">
    <w:p w14:paraId="3EF8AB9F" w14:textId="77777777" w:rsidR="002E72DE" w:rsidRDefault="002E72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EFF6D5" w14:textId="77777777"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14:paraId="39DD2DA2" w14:textId="77777777" w:rsidR="00941E77" w:rsidRDefault="002E72DE">
    <w:pPr>
      <w:pStyle w:val="Footer"/>
    </w:pPr>
  </w:p>
  <w:p w14:paraId="752C7B09" w14:textId="77777777" w:rsidR="00941E77" w:rsidRDefault="002E72D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1E1DAE" w14:textId="77777777" w:rsidR="002E72DE" w:rsidRDefault="002E72DE">
      <w:r>
        <w:separator/>
      </w:r>
    </w:p>
  </w:footnote>
  <w:footnote w:type="continuationSeparator" w:id="0">
    <w:p w14:paraId="4349C69B" w14:textId="77777777" w:rsidR="002E72DE" w:rsidRDefault="002E72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0204BF4"/>
    <w:multiLevelType w:val="hybridMultilevel"/>
    <w:tmpl w:val="5C6E8022"/>
    <w:lvl w:ilvl="0" w:tplc="FFD88E16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PRIE">
    <w15:presenceInfo w15:providerId="Windows Live" w15:userId="d4607a6676df5dc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7764"/>
    <w:rsid w:val="000728F3"/>
    <w:rsid w:val="0012251A"/>
    <w:rsid w:val="002318A3"/>
    <w:rsid w:val="002E72DE"/>
    <w:rsid w:val="00311DFF"/>
    <w:rsid w:val="0042167F"/>
    <w:rsid w:val="00466DCE"/>
    <w:rsid w:val="00924DF5"/>
    <w:rsid w:val="00927764"/>
    <w:rsid w:val="00B65549"/>
    <w:rsid w:val="00C20908"/>
    <w:rsid w:val="00D90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903D8"/>
  <w15:chartTrackingRefBased/>
  <w15:docId w15:val="{FEE322FB-C0DC-483F-A5F6-6FCBDCB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assets-a2.kompasiana.com/items/album/2020/01/05/photo-1561497268-131821f92985-5e11e63d097f362701721a02.jpeg?t=o&amp;v=760" TargetMode="Externa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kompasiana.com/listhiahr/5e11e59a097f367b4a413222/hujan-turun-berat-badan-naik?page=a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591</Words>
  <Characters>3370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PRIE</cp:lastModifiedBy>
  <cp:revision>2</cp:revision>
  <dcterms:created xsi:type="dcterms:W3CDTF">2021-02-15T03:10:00Z</dcterms:created>
  <dcterms:modified xsi:type="dcterms:W3CDTF">2021-02-15T03:10:00Z</dcterms:modified>
</cp:coreProperties>
</file>