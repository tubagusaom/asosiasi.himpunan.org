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A55E" w14:textId="77777777" w:rsidR="00BE098E" w:rsidRPr="00A733D3" w:rsidRDefault="00BE098E" w:rsidP="00A733D3">
      <w:pPr>
        <w:spacing w:line="360" w:lineRule="auto"/>
        <w:jc w:val="center"/>
        <w:rPr>
          <w:b/>
          <w:color w:val="000000" w:themeColor="text1"/>
          <w:rPrChange w:id="0" w:author="amaliyah3@yahoo.com" w:date="2022-03-25T09:55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1" w:author="amaliyah3@yahoo.com" w:date="2022-03-25T09:56:00Z">
          <w:pPr>
            <w:jc w:val="center"/>
          </w:pPr>
        </w:pPrChange>
      </w:pPr>
      <w:r w:rsidRPr="00A733D3">
        <w:rPr>
          <w:b/>
          <w:color w:val="000000" w:themeColor="text1"/>
          <w:rPrChange w:id="2" w:author="amaliyah3@yahoo.com" w:date="2022-03-25T09:55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4B05F79E" w14:textId="77777777" w:rsidR="00BE098E" w:rsidRPr="00A733D3" w:rsidRDefault="00BE098E" w:rsidP="00A733D3">
      <w:pPr>
        <w:spacing w:line="360" w:lineRule="auto"/>
        <w:jc w:val="center"/>
        <w:rPr>
          <w:b/>
          <w:color w:val="000000" w:themeColor="text1"/>
          <w:rPrChange w:id="3" w:author="amaliyah3@yahoo.com" w:date="2022-03-25T09:55:00Z">
            <w:rPr>
              <w:rFonts w:ascii="Bookman Old Style" w:hAnsi="Bookman Old Style"/>
              <w:b/>
              <w:sz w:val="28"/>
              <w:szCs w:val="28"/>
            </w:rPr>
          </w:rPrChange>
        </w:rPr>
        <w:pPrChange w:id="4" w:author="amaliyah3@yahoo.com" w:date="2022-03-25T09:56:00Z">
          <w:pPr>
            <w:jc w:val="center"/>
          </w:pPr>
        </w:pPrChange>
      </w:pPr>
      <w:r w:rsidRPr="00A733D3">
        <w:rPr>
          <w:b/>
          <w:color w:val="000000" w:themeColor="text1"/>
          <w:rPrChange w:id="5" w:author="amaliyah3@yahoo.com" w:date="2022-03-25T09:55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3EF9349A" w14:textId="77777777" w:rsidR="00BE098E" w:rsidRPr="00A733D3" w:rsidRDefault="00BE098E" w:rsidP="00A733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rPrChange w:id="6" w:author="amaliyah3@yahoo.com" w:date="2022-03-25T09:55:00Z">
            <w:rPr/>
          </w:rPrChange>
        </w:rPr>
        <w:pPrChange w:id="7" w:author="amaliyah3@yahoo.com" w:date="2022-03-25T09:56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8" w:author="amaliyah3@yahoo.com" w:date="2022-03-25T09:55:00Z">
            <w:rPr/>
          </w:rPrChange>
        </w:rPr>
        <w:t>Suntinglah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9" w:author="amaliyah3@yahoo.com" w:date="2022-03-25T09:55:00Z">
            <w:rPr/>
          </w:rPrChange>
        </w:rPr>
        <w:t xml:space="preserve">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0" w:author="amaliyah3@yahoo.com" w:date="2022-03-25T09:55:00Z">
            <w:rPr/>
          </w:rPrChange>
        </w:rPr>
        <w:t>glosarium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1" w:author="amaliyah3@yahoo.com" w:date="2022-03-25T09:55:00Z">
            <w:rPr/>
          </w:rPrChange>
        </w:rPr>
        <w:t xml:space="preserve">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2" w:author="amaliyah3@yahoo.com" w:date="2022-03-25T09:55:00Z">
            <w:rPr/>
          </w:rPrChange>
        </w:rPr>
        <w:t>berikut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3" w:author="amaliyah3@yahoo.com" w:date="2022-03-25T09:55:00Z">
            <w:rPr/>
          </w:rPrChange>
        </w:rPr>
        <w:t xml:space="preserve">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4" w:author="amaliyah3@yahoo.com" w:date="2022-03-25T09:55:00Z">
            <w:rPr/>
          </w:rPrChange>
        </w:rPr>
        <w:t>ini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5" w:author="amaliyah3@yahoo.com" w:date="2022-03-25T09:55:00Z">
            <w:rPr/>
          </w:rPrChange>
        </w:rPr>
        <w:t xml:space="preserve">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6" w:author="amaliyah3@yahoo.com" w:date="2022-03-25T09:55:00Z">
            <w:rPr/>
          </w:rPrChange>
        </w:rPr>
        <w:t>menggunakan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7" w:author="amaliyah3@yahoo.com" w:date="2022-03-25T09:55:00Z">
            <w:rPr/>
          </w:rPrChange>
        </w:rPr>
        <w:t xml:space="preserve">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8" w:author="amaliyah3@yahoo.com" w:date="2022-03-25T09:55:00Z">
            <w:rPr/>
          </w:rPrChange>
        </w:rPr>
        <w:t>fitur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19" w:author="amaliyah3@yahoo.com" w:date="2022-03-25T09:55:00Z">
            <w:rPr/>
          </w:rPrChange>
        </w:rPr>
        <w:t xml:space="preserve"> </w:t>
      </w:r>
      <w:r w:rsidRPr="00A733D3">
        <w:rPr>
          <w:rFonts w:ascii="Times New Roman" w:hAnsi="Times New Roman" w:cs="Times New Roman"/>
          <w:i/>
          <w:color w:val="000000" w:themeColor="text1"/>
          <w:sz w:val="24"/>
          <w:szCs w:val="24"/>
          <w:rPrChange w:id="20" w:author="amaliyah3@yahoo.com" w:date="2022-03-25T09:55:00Z">
            <w:rPr>
              <w:i/>
            </w:rPr>
          </w:rPrChange>
        </w:rPr>
        <w:t>Review</w:t>
      </w:r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21" w:author="amaliyah3@yahoo.com" w:date="2022-03-25T09:55:00Z">
            <w:rPr/>
          </w:rPrChange>
        </w:rPr>
        <w:t>/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22" w:author="amaliyah3@yahoo.com" w:date="2022-03-25T09:55:00Z">
            <w:rPr/>
          </w:rPrChange>
        </w:rPr>
        <w:t>Peninjauan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23" w:author="amaliyah3@yahoo.com" w:date="2022-03-25T09:55:00Z">
            <w:rPr/>
          </w:rPrChange>
        </w:rPr>
        <w:t xml:space="preserve"> pada </w:t>
      </w:r>
      <w:proofErr w:type="spellStart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24" w:author="amaliyah3@yahoo.com" w:date="2022-03-25T09:55:00Z">
            <w:rPr/>
          </w:rPrChange>
        </w:rPr>
        <w:t>aplikasi</w:t>
      </w:r>
      <w:proofErr w:type="spellEnd"/>
      <w:r w:rsidRPr="00A733D3">
        <w:rPr>
          <w:rFonts w:ascii="Times New Roman" w:hAnsi="Times New Roman" w:cs="Times New Roman"/>
          <w:color w:val="000000" w:themeColor="text1"/>
          <w:sz w:val="24"/>
          <w:szCs w:val="24"/>
          <w:rPrChange w:id="25" w:author="amaliyah3@yahoo.com" w:date="2022-03-25T09:55:00Z">
            <w:rPr/>
          </w:rPrChange>
        </w:rPr>
        <w:t xml:space="preserve"> Word.</w:t>
      </w:r>
    </w:p>
    <w:p w14:paraId="7963C75E" w14:textId="77777777" w:rsidR="00BE098E" w:rsidRPr="00A733D3" w:rsidRDefault="00BE098E" w:rsidP="00A733D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rPrChange w:id="26" w:author="amaliyah3@yahoo.com" w:date="2022-03-25T09:55:00Z">
            <w:rPr/>
          </w:rPrChange>
        </w:rPr>
        <w:pPrChange w:id="27" w:author="amaliyah3@yahoo.com" w:date="2022-03-25T09:56:00Z">
          <w:pPr>
            <w:pStyle w:val="ListParagraph"/>
            <w:ind w:left="360"/>
          </w:pPr>
        </w:pPrChange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  <w:tblGridChange w:id="28">
          <w:tblGrid>
            <w:gridCol w:w="8657"/>
          </w:tblGrid>
        </w:tblGridChange>
      </w:tblGrid>
      <w:tr w:rsidR="00A733D3" w:rsidRPr="00A733D3" w14:paraId="56885EF5" w14:textId="77777777" w:rsidTr="00A733D3">
        <w:tc>
          <w:tcPr>
            <w:tcW w:w="8657" w:type="dxa"/>
          </w:tcPr>
          <w:p w14:paraId="03E44FAC" w14:textId="77777777" w:rsidR="00BE098E" w:rsidRPr="00A733D3" w:rsidRDefault="00BE098E" w:rsidP="00A733D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" w:author="amaliyah3@yahoo.com" w:date="2022-03-25T09:55:00Z">
                  <w:rPr/>
                </w:rPrChange>
              </w:rPr>
              <w:pPrChange w:id="30" w:author="amaliyah3@yahoo.com" w:date="2022-03-25T09:56:00Z">
                <w:pPr>
                  <w:pStyle w:val="ListParagraph"/>
                  <w:ind w:left="0"/>
                </w:pPr>
              </w:pPrChange>
            </w:pPr>
          </w:p>
          <w:p w14:paraId="68D129F6" w14:textId="77777777" w:rsidR="00BE098E" w:rsidRPr="00A733D3" w:rsidRDefault="00BE098E" w:rsidP="00A733D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1" w:author="amaliyah3@yahoo.com" w:date="2022-03-25T09:55:00Z">
                  <w:rPr>
                    <w:b/>
                  </w:rPr>
                </w:rPrChange>
              </w:rPr>
              <w:pPrChange w:id="32" w:author="amaliyah3@yahoo.com" w:date="2022-03-25T09:56:00Z">
                <w:pPr>
                  <w:pStyle w:val="ListParagraph"/>
                  <w:ind w:left="0"/>
                  <w:jc w:val="center"/>
                </w:pPr>
              </w:pPrChange>
            </w:pPr>
            <w:r w:rsidRPr="00A733D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rPrChange w:id="33" w:author="amaliyah3@yahoo.com" w:date="2022-03-25T09:55:00Z">
                  <w:rPr>
                    <w:b/>
                  </w:rPr>
                </w:rPrChange>
              </w:rPr>
              <w:t>GLOSARIUM</w:t>
            </w:r>
          </w:p>
          <w:p w14:paraId="3B43B036" w14:textId="77777777" w:rsidR="00BE098E" w:rsidRPr="00A733D3" w:rsidRDefault="00BE098E" w:rsidP="00A733D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4" w:author="amaliyah3@yahoo.com" w:date="2022-03-25T09:55:00Z">
                  <w:rPr/>
                </w:rPrChange>
              </w:rPr>
              <w:pPrChange w:id="35" w:author="amaliyah3@yahoo.com" w:date="2022-03-25T09:56:00Z">
                <w:pPr>
                  <w:pStyle w:val="ListParagraph"/>
                  <w:ind w:left="0"/>
                  <w:jc w:val="center"/>
                </w:pPr>
              </w:pPrChange>
            </w:pPr>
          </w:p>
          <w:p w14:paraId="2ECBEC66" w14:textId="3FBB807E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" w:author="amaliyah3@yahoo.com" w:date="2022-03-25T09:55:00Z">
                  <w:rPr/>
                </w:rPrChange>
              </w:rPr>
              <w:pPrChange w:id="37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" w:author="amaliyah3@yahoo.com" w:date="2022-03-25T09:55:00Z">
                  <w:rPr/>
                </w:rPrChange>
              </w:rPr>
              <w:t>manajemen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" w:author="amaliyah3@yahoo.com" w:date="2022-03-25T09:55:00Z">
                  <w:rPr/>
                </w:rPrChange>
              </w:rPr>
              <w:tab/>
              <w:t xml:space="preserve">: 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" w:author="amaliyah3@yahoo.com" w:date="2022-03-25T09:55:00Z">
                  <w:rPr/>
                </w:rPrChange>
              </w:rPr>
              <w:tab/>
            </w:r>
            <w:del w:id="42" w:author="amaliyah3@yahoo.com" w:date="2022-03-25T09:42:00Z">
              <w:r w:rsidRPr="00A733D3" w:rsidDel="002B512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43" w:author="amaliyah3@yahoo.com" w:date="2022-03-25T09:55:00Z">
                    <w:rPr/>
                  </w:rPrChange>
                </w:rPr>
                <w:delText xml:space="preserve">penggunaan </w:delText>
              </w:r>
            </w:del>
            <w:proofErr w:type="spellStart"/>
            <w:ins w:id="44" w:author="amaliyah3@yahoo.com" w:date="2022-03-25T09:42:00Z">
              <w:r w:rsidR="002B512A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45" w:author="amaliyah3@yahoo.com" w:date="2022-03-25T09:55:00Z">
                    <w:rPr/>
                  </w:rPrChange>
                </w:rPr>
                <w:t>pengelolaan</w:t>
              </w:r>
              <w:proofErr w:type="spellEnd"/>
              <w:r w:rsidR="002B512A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46" w:author="amaliyah3@yahoo.com" w:date="2022-03-25T09:55:00Z">
                    <w:rPr/>
                  </w:rPrChange>
                </w:rPr>
                <w:t xml:space="preserve"> </w:t>
              </w:r>
            </w:ins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7" w:author="amaliyah3@yahoo.com" w:date="2022-03-25T09:55:00Z">
                  <w:rPr/>
                </w:rPrChange>
              </w:rPr>
              <w:t>sumber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8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9" w:author="amaliyah3@yahoo.com" w:date="2022-03-25T09:55:00Z">
                  <w:rPr/>
                </w:rPrChange>
              </w:rPr>
              <w:t>daya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0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1" w:author="amaliyah3@yahoo.com" w:date="2022-03-25T09:55:00Z">
                  <w:rPr/>
                </w:rPrChange>
              </w:rPr>
              <w:t>secara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2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3" w:author="amaliyah3@yahoo.com" w:date="2022-03-25T09:55:00Z">
                  <w:rPr/>
                </w:rPrChange>
              </w:rPr>
              <w:t>efektif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4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5" w:author="amaliyah3@yahoo.com" w:date="2022-03-25T09:55:00Z">
                  <w:rPr/>
                </w:rPrChange>
              </w:rPr>
              <w:t>untuk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6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7" w:author="amaliyah3@yahoo.com" w:date="2022-03-25T09:55:00Z">
                  <w:rPr/>
                </w:rPrChange>
              </w:rPr>
              <w:t>mencapai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8" w:author="amaliyah3@yahoo.com" w:date="2022-03-25T09:55:00Z">
                  <w:rPr/>
                </w:rPrChange>
              </w:rPr>
              <w:t xml:space="preserve"> </w:t>
            </w:r>
          </w:p>
          <w:p w14:paraId="6038C44B" w14:textId="775AAB5D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59" w:author="amaliyah3@yahoo.com" w:date="2022-03-25T09:55:00Z">
                  <w:rPr/>
                </w:rPrChange>
              </w:rPr>
              <w:pPrChange w:id="60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1" w:author="amaliyah3@yahoo.com" w:date="2022-03-25T09:55:00Z">
                  <w:rPr/>
                </w:rPrChange>
              </w:rPr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2" w:author="amaliyah3@yahoo.com" w:date="2022-03-25T09:55:00Z">
                  <w:rPr/>
                </w:rPrChange>
              </w:rPr>
              <w:tab/>
            </w:r>
            <w:proofErr w:type="spellStart"/>
            <w:ins w:id="63" w:author="amaliyah3@yahoo.com" w:date="2022-03-25T09:42:00Z">
              <w:r w:rsidR="002B512A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64" w:author="amaliyah3@yahoo.com" w:date="2022-03-25T09:55:00Z">
                    <w:rPr/>
                  </w:rPrChange>
                </w:rPr>
                <w:t>tujuan</w:t>
              </w:r>
              <w:proofErr w:type="spellEnd"/>
              <w:r w:rsidR="002B512A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65" w:author="amaliyah3@yahoo.com" w:date="2022-03-25T09:55:00Z">
                    <w:rPr/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66" w:author="amaliyah3@yahoo.com" w:date="2022-03-25T09:55:00Z">
                    <w:rPr/>
                  </w:rPrChange>
                </w:rPr>
                <w:t>perusahaan</w:t>
              </w:r>
            </w:ins>
            <w:proofErr w:type="spellEnd"/>
            <w:del w:id="67" w:author="amaliyah3@yahoo.com" w:date="2022-03-25T09:42:00Z">
              <w:r w:rsidRPr="00A733D3" w:rsidDel="002B512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68" w:author="amaliyah3@yahoo.com" w:date="2022-03-25T09:55:00Z">
                    <w:rPr/>
                  </w:rPrChange>
                </w:rPr>
                <w:delText>sasaran</w:delText>
              </w:r>
            </w:del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69" w:author="amaliyah3@yahoo.com" w:date="2022-03-25T09:55:00Z">
                  <w:rPr/>
                </w:rPrChange>
              </w:rPr>
              <w:t>.</w:t>
            </w:r>
          </w:p>
          <w:p w14:paraId="7CCF56C5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0" w:author="amaliyah3@yahoo.com" w:date="2022-03-25T09:55:00Z">
                  <w:rPr/>
                </w:rPrChange>
              </w:rPr>
              <w:pPrChange w:id="71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2" w:author="amaliyah3@yahoo.com" w:date="2022-03-25T09:55:00Z">
                  <w:rPr/>
                </w:rPrChange>
              </w:rPr>
              <w:t>filosofis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3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4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5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6" w:author="amaliyah3@yahoo.com" w:date="2022-03-25T09:55:00Z">
                  <w:rPr/>
                </w:rPrChange>
              </w:rPr>
              <w:t>berdasarkan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7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8" w:author="amaliyah3@yahoo.com" w:date="2022-03-25T09:55:00Z">
                  <w:rPr/>
                </w:rPrChange>
              </w:rPr>
              <w:t>filsafat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79" w:author="amaliyah3@yahoo.com" w:date="2022-03-25T09:55:00Z">
                  <w:rPr/>
                </w:rPrChange>
              </w:rPr>
              <w:t>.</w:t>
            </w:r>
          </w:p>
          <w:p w14:paraId="3940C87D" w14:textId="4B1BC3D1" w:rsidR="00BE098E" w:rsidRPr="00A733D3" w:rsidDel="006F2F4D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del w:id="80" w:author="amaliyah3@yahoo.com" w:date="2022-03-25T09:51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81" w:author="amaliyah3@yahoo.com" w:date="2022-03-25T09:55:00Z">
                  <w:rPr>
                    <w:del w:id="82" w:author="amaliyah3@yahoo.com" w:date="2022-03-25T09:51:00Z"/>
                  </w:rPr>
                </w:rPrChange>
              </w:rPr>
              <w:pPrChange w:id="83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4" w:author="amaliyah3@yahoo.com" w:date="2022-03-25T09:55:00Z">
                  <w:rPr/>
                </w:rPrChange>
              </w:rPr>
              <w:t>kurikulum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5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6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87" w:author="amaliyah3@yahoo.com" w:date="2022-03-25T09:55:00Z">
                  <w:rPr/>
                </w:rPrChange>
              </w:rPr>
              <w:tab/>
            </w:r>
            <w:proofErr w:type="spellStart"/>
            <w:ins w:id="88" w:author="amaliyah3@yahoo.com" w:date="2022-03-25T09:50:00Z"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89" w:author="amaliyah3@yahoo.com" w:date="2022-03-25T09:55:00Z">
                    <w:rPr/>
                  </w:rPrChange>
                </w:rPr>
                <w:t>sekumpulan</w:t>
              </w:r>
              <w:proofErr w:type="spellEnd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0" w:author="amaliyah3@yahoo.com" w:date="2022-03-25T09:55:00Z">
                    <w:rPr/>
                  </w:rPrChange>
                </w:rPr>
                <w:t xml:space="preserve"> </w:t>
              </w:r>
            </w:ins>
            <w:proofErr w:type="spellStart"/>
            <w:ins w:id="91" w:author="amaliyah3@yahoo.com" w:date="2022-03-25T09:51:00Z"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2" w:author="amaliyah3@yahoo.com" w:date="2022-03-25T09:55:00Z">
                    <w:rPr/>
                  </w:rPrChange>
                </w:rPr>
                <w:t>rencana</w:t>
              </w:r>
              <w:proofErr w:type="spellEnd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3" w:author="amaliyah3@yahoo.com" w:date="2022-03-25T09:55:00Z">
                    <w:rPr/>
                  </w:rPrChange>
                </w:rPr>
                <w:t xml:space="preserve">, </w:t>
              </w:r>
              <w:proofErr w:type="spellStart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4" w:author="amaliyah3@yahoo.com" w:date="2022-03-25T09:55:00Z">
                    <w:rPr/>
                  </w:rPrChange>
                </w:rPr>
                <w:t>tujuan</w:t>
              </w:r>
              <w:proofErr w:type="spellEnd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5" w:author="amaliyah3@yahoo.com" w:date="2022-03-25T09:55:00Z">
                    <w:rPr/>
                  </w:rPrChange>
                </w:rPr>
                <w:t xml:space="preserve">, dan </w:t>
              </w:r>
              <w:proofErr w:type="spellStart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6" w:author="amaliyah3@yahoo.com" w:date="2022-03-25T09:55:00Z">
                    <w:rPr/>
                  </w:rPrChange>
                </w:rPr>
                <w:t>materi</w:t>
              </w:r>
              <w:proofErr w:type="spellEnd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7" w:author="amaliyah3@yahoo.com" w:date="2022-03-25T09:55:00Z">
                    <w:rPr/>
                  </w:rPrChange>
                </w:rPr>
                <w:t xml:space="preserve"> </w:t>
              </w:r>
              <w:proofErr w:type="spellStart"/>
              <w:r w:rsidR="006F2F4D" w:rsidRPr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98" w:author="amaliyah3@yahoo.com" w:date="2022-03-25T09:55:00Z">
                    <w:rPr/>
                  </w:rPrChange>
                </w:rPr>
                <w:t>pembelajaran</w:t>
              </w:r>
            </w:ins>
            <w:proofErr w:type="spellEnd"/>
            <w:del w:id="99" w:author="amaliyah3@yahoo.com" w:date="2022-03-25T09:50:00Z">
              <w:r w:rsidRPr="00A733D3" w:rsidDel="006F2F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00" w:author="amaliyah3@yahoo.com" w:date="2022-03-25T09:55:00Z">
                    <w:rPr/>
                  </w:rPrChange>
                </w:rPr>
                <w:delText>perangkat mata pelajaran yang diajarkan pada lembaga</w:delText>
              </w:r>
            </w:del>
            <w:del w:id="101" w:author="amaliyah3@yahoo.com" w:date="2022-03-25T09:51:00Z">
              <w:r w:rsidRPr="00A733D3" w:rsidDel="006F2F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02" w:author="amaliyah3@yahoo.com" w:date="2022-03-25T09:55:00Z">
                    <w:rPr/>
                  </w:rPrChange>
                </w:rPr>
                <w:delText xml:space="preserve"> </w:delText>
              </w:r>
            </w:del>
          </w:p>
          <w:p w14:paraId="0558463F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03" w:author="amaliyah3@yahoo.com" w:date="2022-03-25T09:55:00Z">
                  <w:rPr/>
                </w:rPrChange>
              </w:rPr>
              <w:pPrChange w:id="104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5" w:author="amaliyah3@yahoo.com" w:date="2022-03-25T09:51:00Z">
              <w:r w:rsidRPr="00A733D3" w:rsidDel="006F2F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06" w:author="amaliyah3@yahoo.com" w:date="2022-03-25T09:55:00Z">
                    <w:rPr/>
                  </w:rPrChange>
                </w:rPr>
                <w:tab/>
              </w:r>
              <w:r w:rsidRPr="00A733D3" w:rsidDel="006F2F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07" w:author="amaliyah3@yahoo.com" w:date="2022-03-25T09:55:00Z">
                    <w:rPr/>
                  </w:rPrChange>
                </w:rPr>
                <w:tab/>
                <w:delText>pendidikan</w:delText>
              </w:r>
            </w:del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08" w:author="amaliyah3@yahoo.com" w:date="2022-03-25T09:55:00Z">
                  <w:rPr/>
                </w:rPrChange>
              </w:rPr>
              <w:t>.</w:t>
            </w:r>
          </w:p>
          <w:p w14:paraId="268B8268" w14:textId="16B60E6E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09" w:author="amaliyah3@yahoo.com" w:date="2022-03-25T09:55:00Z">
                  <w:rPr/>
                </w:rPrChange>
              </w:rPr>
              <w:pPrChange w:id="110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1" w:author="amaliyah3@yahoo.com" w:date="2022-03-25T09:55:00Z">
                  <w:rPr/>
                </w:rPrChange>
              </w:rPr>
              <w:t>implementasi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2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3" w:author="amaliyah3@yahoo.com" w:date="2022-03-25T09:55:00Z">
                  <w:rPr/>
                </w:rPrChange>
              </w:rPr>
              <w:tab/>
              <w:t>: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4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5" w:author="amaliyah3@yahoo.com" w:date="2022-03-25T09:55:00Z">
                  <w:rPr/>
                </w:rPrChange>
              </w:rPr>
              <w:t>pelaksanaan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6" w:author="amaliyah3@yahoo.com" w:date="2022-03-25T09:55:00Z">
                  <w:rPr/>
                </w:rPrChange>
              </w:rPr>
              <w:t xml:space="preserve">,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7" w:author="amaliyah3@yahoo.com" w:date="2022-03-25T09:55:00Z">
                  <w:rPr/>
                </w:rPrChange>
              </w:rPr>
              <w:t>penerapan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8" w:author="amaliyah3@yahoo.com" w:date="2022-03-25T09:55:00Z">
                  <w:rPr/>
                </w:rPrChange>
              </w:rPr>
              <w:t>.</w:t>
            </w:r>
          </w:p>
          <w:p w14:paraId="51168701" w14:textId="148254E5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19" w:author="amaliyah3@yahoo.com" w:date="2022-03-25T09:55:00Z">
                  <w:rPr/>
                </w:rPrChange>
              </w:rPr>
              <w:pPrChange w:id="120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1" w:author="amaliyah3@yahoo.com" w:date="2022-03-25T09:55:00Z">
                  <w:rPr/>
                </w:rPrChange>
              </w:rPr>
              <w:t xml:space="preserve">optimal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2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3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4" w:author="amaliyah3@yahoo.com" w:date="2022-03-25T09:55:00Z">
                  <w:rPr/>
                </w:rPrChange>
              </w:rPr>
              <w:t>tertinggi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5" w:author="amaliyah3@yahoo.com" w:date="2022-03-25T09:55:00Z">
                  <w:rPr/>
                </w:rPrChange>
              </w:rPr>
              <w:t xml:space="preserve">; paling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6" w:author="amaliyah3@yahoo.com" w:date="2022-03-25T09:55:00Z">
                  <w:rPr/>
                </w:rPrChange>
              </w:rPr>
              <w:t>menguntungkan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7" w:author="amaliyah3@yahoo.com" w:date="2022-03-25T09:55:00Z">
                  <w:rPr/>
                </w:rPrChange>
              </w:rPr>
              <w:t>.</w:t>
            </w:r>
          </w:p>
          <w:p w14:paraId="6846062E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28" w:author="amaliyah3@yahoo.com" w:date="2022-03-25T09:55:00Z">
                  <w:rPr/>
                </w:rPrChange>
              </w:rPr>
              <w:pPrChange w:id="129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0" w:author="amaliyah3@yahoo.com" w:date="2022-03-25T09:55:00Z">
                  <w:rPr/>
                </w:rPrChange>
              </w:rPr>
              <w:t xml:space="preserve">integral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1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2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3" w:author="amaliyah3@yahoo.com" w:date="2022-03-25T09:55:00Z">
                  <w:rPr/>
                </w:rPrChange>
              </w:rPr>
              <w:t>meliputi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4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5" w:author="amaliyah3@yahoo.com" w:date="2022-03-25T09:55:00Z">
                  <w:rPr/>
                </w:rPrChange>
              </w:rPr>
              <w:t>seluruh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6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7" w:author="amaliyah3@yahoo.com" w:date="2022-03-25T09:55:00Z">
                  <w:rPr/>
                </w:rPrChange>
              </w:rPr>
              <w:t>bagian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8" w:author="amaliyah3@yahoo.com" w:date="2022-03-25T09:55:00Z">
                  <w:rPr/>
                </w:rPrChange>
              </w:rPr>
              <w:t xml:space="preserve"> yang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39" w:author="amaliyah3@yahoo.com" w:date="2022-03-25T09:55:00Z">
                  <w:rPr/>
                </w:rPrChange>
              </w:rPr>
              <w:t>perlu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0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1" w:author="amaliyah3@yahoo.com" w:date="2022-03-25T09:55:00Z">
                  <w:rPr/>
                </w:rPrChange>
              </w:rPr>
              <w:t>untuk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2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3" w:author="amaliyah3@yahoo.com" w:date="2022-03-25T09:55:00Z">
                  <w:rPr/>
                </w:rPrChange>
              </w:rPr>
              <w:t>menjadikan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4" w:author="amaliyah3@yahoo.com" w:date="2022-03-25T09:55:00Z">
                  <w:rPr/>
                </w:rPrChange>
              </w:rPr>
              <w:t xml:space="preserve"> </w:t>
            </w:r>
          </w:p>
          <w:p w14:paraId="6168043A" w14:textId="71996D1F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5" w:author="amaliyah3@yahoo.com" w:date="2022-03-25T09:55:00Z">
                  <w:rPr/>
                </w:rPrChange>
              </w:rPr>
              <w:pPrChange w:id="146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7" w:author="amaliyah3@yahoo.com" w:date="2022-03-25T09:55:00Z">
                  <w:rPr/>
                </w:rPrChange>
              </w:rPr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8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49" w:author="amaliyah3@yahoo.com" w:date="2022-03-25T09:55:00Z">
                  <w:rPr/>
                </w:rPrChange>
              </w:rPr>
              <w:t>lengkap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0" w:author="amaliyah3@yahoo.com" w:date="2022-03-25T09:55:00Z">
                  <w:rPr/>
                </w:rPrChange>
              </w:rPr>
              <w:t xml:space="preserve">;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1" w:author="amaliyah3@yahoo.com" w:date="2022-03-25T09:55:00Z">
                  <w:rPr/>
                </w:rPrChange>
              </w:rPr>
              <w:t>utuh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2" w:author="amaliyah3@yahoo.com" w:date="2022-03-25T09:55:00Z">
                  <w:rPr/>
                </w:rPrChange>
              </w:rPr>
              <w:t xml:space="preserve">;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3" w:author="amaliyah3@yahoo.com" w:date="2022-03-25T09:55:00Z">
                  <w:rPr/>
                </w:rPrChange>
              </w:rPr>
              <w:t>bulat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4" w:author="amaliyah3@yahoo.com" w:date="2022-03-25T09:55:00Z">
                  <w:rPr/>
                </w:rPrChange>
              </w:rPr>
              <w:t xml:space="preserve">;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5" w:author="amaliyah3@yahoo.com" w:date="2022-03-25T09:55:00Z">
                  <w:rPr/>
                </w:rPrChange>
              </w:rPr>
              <w:t>sempurna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6" w:author="amaliyah3@yahoo.com" w:date="2022-03-25T09:55:00Z">
                  <w:rPr/>
                </w:rPrChange>
              </w:rPr>
              <w:t>.</w:t>
            </w:r>
          </w:p>
          <w:p w14:paraId="6E770606" w14:textId="0EABC903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7" w:author="amaliyah3@yahoo.com" w:date="2022-03-25T09:55:00Z">
                  <w:rPr/>
                </w:rPrChange>
              </w:rPr>
              <w:pPrChange w:id="158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59" w:author="amaliyah3@yahoo.com" w:date="2022-03-25T09:55:00Z">
                  <w:rPr/>
                </w:rPrChange>
              </w:rPr>
              <w:t>konseptual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0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1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2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3" w:author="amaliyah3@yahoo.com" w:date="2022-03-25T09:55:00Z">
                  <w:rPr/>
                </w:rPrChange>
              </w:rPr>
              <w:t>berhubungan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4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5" w:author="amaliyah3@yahoo.com" w:date="2022-03-25T09:55:00Z">
                  <w:rPr/>
                </w:rPrChange>
              </w:rPr>
              <w:t>dengan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6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7" w:author="amaliyah3@yahoo.com" w:date="2022-03-25T09:55:00Z">
                  <w:rPr/>
                </w:rPrChange>
              </w:rPr>
              <w:t>konsep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8" w:author="amaliyah3@yahoo.com" w:date="2022-03-25T09:55:00Z">
                  <w:rPr/>
                </w:rPrChange>
              </w:rPr>
              <w:t>.</w:t>
            </w:r>
          </w:p>
          <w:p w14:paraId="672F1607" w14:textId="42C510B2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69" w:author="amaliyah3@yahoo.com" w:date="2022-03-25T09:55:00Z">
                  <w:rPr/>
                </w:rPrChange>
              </w:rPr>
              <w:pPrChange w:id="170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1" w:author="amaliyah3@yahoo.com" w:date="2022-03-25T09:55:00Z">
                  <w:rPr/>
                </w:rPrChange>
              </w:rPr>
              <w:t xml:space="preserve">program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2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3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4" w:author="amaliyah3@yahoo.com" w:date="2022-03-25T09:55:00Z">
                  <w:rPr/>
                </w:rPrChange>
              </w:rPr>
              <w:t>rancangan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6" w:author="amaliyah3@yahoo.com" w:date="2022-03-25T09:55:00Z">
                  <w:rPr/>
                </w:rPrChange>
              </w:rPr>
              <w:t>mengenai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7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8" w:author="amaliyah3@yahoo.com" w:date="2022-03-25T09:55:00Z">
                  <w:rPr/>
                </w:rPrChange>
              </w:rPr>
              <w:t>asas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79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0" w:author="amaliyah3@yahoo.com" w:date="2022-03-25T09:55:00Z">
                  <w:rPr/>
                </w:rPrChange>
              </w:rPr>
              <w:t>serta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2" w:author="amaliyah3@yahoo.com" w:date="2022-03-25T09:55:00Z">
                  <w:rPr/>
                </w:rPrChange>
              </w:rPr>
              <w:t>usaha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3" w:author="amaliyah3@yahoo.com" w:date="2022-03-25T09:55:00Z">
                  <w:rPr/>
                </w:rPrChange>
              </w:rPr>
              <w:t xml:space="preserve"> (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4" w:author="amaliyah3@yahoo.com" w:date="2022-03-25T09:55:00Z">
                  <w:rPr/>
                </w:rPrChange>
              </w:rPr>
              <w:t>dalam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6" w:author="amaliyah3@yahoo.com" w:date="2022-03-25T09:55:00Z">
                  <w:rPr/>
                </w:rPrChange>
              </w:rPr>
              <w:t>ketatanegaraan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7" w:author="amaliyah3@yahoo.com" w:date="2022-03-25T09:55:00Z">
                  <w:rPr/>
                </w:rPrChange>
              </w:rPr>
              <w:t xml:space="preserve">,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8" w:author="amaliyah3@yahoo.com" w:date="2022-03-25T09:55:00Z">
                  <w:rPr/>
                </w:rPrChange>
              </w:rPr>
              <w:t>perekonomian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89" w:author="amaliyah3@yahoo.com" w:date="2022-03-25T09:55:00Z">
                  <w:rPr/>
                </w:rPrChange>
              </w:rPr>
              <w:t xml:space="preserve">,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0" w:author="amaliyah3@yahoo.com" w:date="2022-03-25T09:55:00Z">
                  <w:rPr/>
                </w:rPrChange>
              </w:rPr>
              <w:t>dsb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1" w:author="amaliyah3@yahoo.com" w:date="2022-03-25T09:55:00Z">
                  <w:rPr/>
                </w:rPrChange>
              </w:rPr>
              <w:t xml:space="preserve">) yang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2" w:author="amaliyah3@yahoo.com" w:date="2022-03-25T09:55:00Z">
                  <w:rPr/>
                </w:rPrChange>
              </w:rPr>
              <w:t>akan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3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4" w:author="amaliyah3@yahoo.com" w:date="2022-03-25T09:55:00Z">
                  <w:rPr/>
                </w:rPrChange>
              </w:rPr>
              <w:t>dijalankan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5" w:author="amaliyah3@yahoo.com" w:date="2022-03-25T09:55:00Z">
                  <w:rPr/>
                </w:rPrChange>
              </w:rPr>
              <w:t>.</w:t>
            </w:r>
          </w:p>
          <w:p w14:paraId="146D0282" w14:textId="051F060E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6" w:author="amaliyah3@yahoo.com" w:date="2022-03-25T09:55:00Z">
                  <w:rPr/>
                </w:rPrChange>
              </w:rPr>
              <w:pPrChange w:id="197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8" w:author="amaliyah3@yahoo.com" w:date="2022-03-25T09:55:00Z">
                  <w:rPr/>
                </w:rPrChange>
              </w:rPr>
              <w:t>kriteria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199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0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1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2" w:author="amaliyah3@yahoo.com" w:date="2022-03-25T09:55:00Z">
                  <w:rPr/>
                </w:rPrChange>
              </w:rPr>
              <w:t>ukuran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3" w:author="amaliyah3@yahoo.com" w:date="2022-03-25T09:55:00Z">
                  <w:rPr/>
                </w:rPrChange>
              </w:rPr>
              <w:t xml:space="preserve"> yang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4" w:author="amaliyah3@yahoo.com" w:date="2022-03-25T09:55:00Z">
                  <w:rPr/>
                </w:rPrChange>
              </w:rPr>
              <w:t>menjadi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6" w:author="amaliyah3@yahoo.com" w:date="2022-03-25T09:55:00Z">
                  <w:rPr/>
                </w:rPrChange>
              </w:rPr>
              <w:t>dasar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7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8" w:author="amaliyah3@yahoo.com" w:date="2022-03-25T09:55:00Z">
                  <w:rPr/>
                </w:rPrChange>
              </w:rPr>
              <w:t>penilaian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09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0" w:author="amaliyah3@yahoo.com" w:date="2022-03-25T09:55:00Z">
                  <w:rPr/>
                </w:rPrChange>
              </w:rPr>
              <w:t>atau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2" w:author="amaliyah3@yahoo.com" w:date="2022-03-25T09:55:00Z">
                  <w:rPr/>
                </w:rPrChange>
              </w:rPr>
              <w:t>penetapan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3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4" w:author="amaliyah3@yahoo.com" w:date="2022-03-25T09:55:00Z">
                  <w:rPr/>
                </w:rPrChange>
              </w:rPr>
              <w:t>sesuatu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15" w:author="amaliyah3@yahoo.com" w:date="2022-03-25T09:55:00Z">
                  <w:rPr/>
                </w:rPrChange>
              </w:rPr>
              <w:t>.</w:t>
            </w:r>
          </w:p>
          <w:p w14:paraId="351199E8" w14:textId="2E55EB99" w:rsidR="002B512A" w:rsidRPr="00A733D3" w:rsidRDefault="00A733D3" w:rsidP="00A733D3">
            <w:pPr>
              <w:spacing w:line="360" w:lineRule="auto"/>
              <w:ind w:left="2510" w:hanging="2510"/>
              <w:rPr>
                <w:ins w:id="216" w:author="amaliyah3@yahoo.com" w:date="2022-03-25T09:45:00Z"/>
                <w:color w:val="000000" w:themeColor="text1"/>
                <w:rPrChange w:id="217" w:author="amaliyah3@yahoo.com" w:date="2022-03-25T09:55:00Z">
                  <w:rPr>
                    <w:ins w:id="218" w:author="amaliyah3@yahoo.com" w:date="2022-03-25T09:45:00Z"/>
                  </w:rPr>
                </w:rPrChange>
              </w:rPr>
              <w:pPrChange w:id="219" w:author="amaliyah3@yahoo.com" w:date="2022-03-25T09:56:00Z">
                <w:pPr>
                  <w:ind w:left="2085" w:hanging="2085"/>
                </w:pPr>
              </w:pPrChange>
            </w:pPr>
            <w:ins w:id="220" w:author="amaliyah3@yahoo.com" w:date="2022-03-25T09:56:00Z">
              <w:r>
                <w:rPr>
                  <w:color w:val="000000" w:themeColor="text1"/>
                </w:rPr>
                <w:t xml:space="preserve">      </w:t>
              </w:r>
            </w:ins>
            <w:proofErr w:type="spellStart"/>
            <w:r w:rsidR="00BE098E" w:rsidRPr="00A733D3">
              <w:rPr>
                <w:color w:val="000000" w:themeColor="text1"/>
                <w:rPrChange w:id="221" w:author="amaliyah3@yahoo.com" w:date="2022-03-25T09:55:00Z">
                  <w:rPr/>
                </w:rPrChange>
              </w:rPr>
              <w:t>metodologi</w:t>
            </w:r>
            <w:proofErr w:type="spellEnd"/>
            <w:del w:id="222" w:author="amaliyah3@yahoo.com" w:date="2022-03-25T09:46:00Z">
              <w:r w:rsidR="00BE098E" w:rsidRPr="00A733D3" w:rsidDel="002B512A">
                <w:rPr>
                  <w:color w:val="000000" w:themeColor="text1"/>
                  <w:rPrChange w:id="223" w:author="amaliyah3@yahoo.com" w:date="2022-03-25T09:55:00Z">
                    <w:rPr/>
                  </w:rPrChange>
                </w:rPr>
                <w:delText xml:space="preserve"> </w:delText>
              </w:r>
              <w:r w:rsidR="00BE098E" w:rsidRPr="00A733D3" w:rsidDel="002B512A">
                <w:rPr>
                  <w:color w:val="000000" w:themeColor="text1"/>
                  <w:rPrChange w:id="224" w:author="amaliyah3@yahoo.com" w:date="2022-03-25T09:55:00Z">
                    <w:rPr/>
                  </w:rPrChange>
                </w:rPr>
                <w:tab/>
                <w:delText xml:space="preserve">: </w:delText>
              </w:r>
            </w:del>
            <w:ins w:id="225" w:author="amaliyah3@yahoo.com" w:date="2022-03-25T09:46:00Z">
              <w:r w:rsidR="002B512A" w:rsidRPr="00A733D3">
                <w:rPr>
                  <w:color w:val="000000" w:themeColor="text1"/>
                  <w:rPrChange w:id="226" w:author="amaliyah3@yahoo.com" w:date="2022-03-25T09:55:00Z">
                    <w:rPr/>
                  </w:rPrChange>
                </w:rPr>
                <w:t xml:space="preserve">          :      </w:t>
              </w:r>
            </w:ins>
            <w:del w:id="227" w:author="amaliyah3@yahoo.com" w:date="2022-03-25T09:45:00Z">
              <w:r w:rsidR="00BE098E" w:rsidRPr="00A733D3" w:rsidDel="002B512A">
                <w:rPr>
                  <w:color w:val="000000" w:themeColor="text1"/>
                  <w:rPrChange w:id="228" w:author="amaliyah3@yahoo.com" w:date="2022-03-25T09:55:00Z">
                    <w:rPr/>
                  </w:rPrChange>
                </w:rPr>
                <w:tab/>
              </w:r>
            </w:del>
            <w:proofErr w:type="spellStart"/>
            <w:ins w:id="229" w:author="amaliyah3@yahoo.com" w:date="2022-03-25T09:45:00Z">
              <w:r w:rsidR="002B512A" w:rsidRPr="00A733D3">
                <w:rPr>
                  <w:color w:val="000000" w:themeColor="text1"/>
                  <w:shd w:val="clear" w:color="auto" w:fill="FFFFFF"/>
                  <w:rPrChange w:id="230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ilmu-ilmu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31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yang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32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dipakai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33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34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untuk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35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36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menemukan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37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38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kebenaran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39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40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menggunakan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41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42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penelusuran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43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44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dengan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45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tata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46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cara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47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48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tertentu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49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50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dalam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51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52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menemukan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53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54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kebenaran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55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,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56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tergantung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57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58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dari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59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60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realitas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61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62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apa</w:t>
              </w:r>
              <w:proofErr w:type="spellEnd"/>
              <w:r w:rsidR="002B512A" w:rsidRPr="00A733D3">
                <w:rPr>
                  <w:color w:val="000000" w:themeColor="text1"/>
                  <w:shd w:val="clear" w:color="auto" w:fill="FFFFFF"/>
                  <w:rPrChange w:id="263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 xml:space="preserve"> yang </w:t>
              </w:r>
              <w:proofErr w:type="spellStart"/>
              <w:r w:rsidR="002B512A" w:rsidRPr="00A733D3">
                <w:rPr>
                  <w:color w:val="000000" w:themeColor="text1"/>
                  <w:shd w:val="clear" w:color="auto" w:fill="FFFFFF"/>
                  <w:rPrChange w:id="264" w:author="amaliyah3@yahoo.com" w:date="2022-03-25T09:55:00Z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</w:rPrChange>
                </w:rPr>
                <w:t>dikaji</w:t>
              </w:r>
              <w:proofErr w:type="spellEnd"/>
            </w:ins>
          </w:p>
          <w:p w14:paraId="3505E149" w14:textId="7F4A2EC5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65" w:author="amaliyah3@yahoo.com" w:date="2022-03-25T09:55:00Z">
                  <w:rPr/>
                </w:rPrChange>
              </w:rPr>
              <w:pPrChange w:id="266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67" w:author="amaliyah3@yahoo.com" w:date="2022-03-25T09:45:00Z">
              <w:r w:rsidRPr="00A733D3" w:rsidDel="002B512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268" w:author="amaliyah3@yahoo.com" w:date="2022-03-25T09:55:00Z">
                    <w:rPr/>
                  </w:rPrChange>
                </w:rPr>
                <w:delText>ilmu tentang metode</w:delText>
              </w:r>
            </w:del>
            <w:del w:id="269" w:author="amaliyah3@yahoo.com" w:date="2022-03-25T09:55:00Z">
              <w:r w:rsidRPr="00A733D3" w:rsidDel="00A733D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270" w:author="amaliyah3@yahoo.com" w:date="2022-03-25T09:55:00Z">
                    <w:rPr/>
                  </w:rPrChange>
                </w:rPr>
                <w:delText>.</w:delText>
              </w:r>
            </w:del>
          </w:p>
          <w:p w14:paraId="3DA07FDE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1" w:author="amaliyah3@yahoo.com" w:date="2022-03-25T09:55:00Z">
                  <w:rPr/>
                </w:rPrChange>
              </w:rPr>
              <w:pPrChange w:id="272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3" w:author="amaliyah3@yahoo.com" w:date="2022-03-25T09:55:00Z">
                  <w:rPr/>
                </w:rPrChange>
              </w:rPr>
              <w:t>norma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4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5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6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7" w:author="amaliyah3@yahoo.com" w:date="2022-03-25T09:55:00Z">
                  <w:rPr/>
                </w:rPrChange>
              </w:rPr>
              <w:t>aturan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8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79" w:author="amaliyah3@yahoo.com" w:date="2022-03-25T09:55:00Z">
                  <w:rPr/>
                </w:rPrChange>
              </w:rPr>
              <w:t>atau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0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1" w:author="amaliyah3@yahoo.com" w:date="2022-03-25T09:55:00Z">
                  <w:rPr/>
                </w:rPrChange>
              </w:rPr>
              <w:t>ketentuan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2" w:author="amaliyah3@yahoo.com" w:date="2022-03-25T09:55:00Z">
                  <w:rPr/>
                </w:rPrChange>
              </w:rPr>
              <w:t xml:space="preserve"> yang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3" w:author="amaliyah3@yahoo.com" w:date="2022-03-25T09:55:00Z">
                  <w:rPr/>
                </w:rPrChange>
              </w:rPr>
              <w:t>mengikat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4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5" w:author="amaliyah3@yahoo.com" w:date="2022-03-25T09:55:00Z">
                  <w:rPr/>
                </w:rPrChange>
              </w:rPr>
              <w:t>warga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6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7" w:author="amaliyah3@yahoo.com" w:date="2022-03-25T09:55:00Z">
                  <w:rPr/>
                </w:rPrChange>
              </w:rPr>
              <w:t>kelompok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8" w:author="amaliyah3@yahoo.com" w:date="2022-03-25T09:55:00Z">
                  <w:rPr/>
                </w:rPrChange>
              </w:rPr>
              <w:t xml:space="preserve"> </w:t>
            </w:r>
          </w:p>
          <w:p w14:paraId="51563307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89" w:author="amaliyah3@yahoo.com" w:date="2022-03-25T09:55:00Z">
                  <w:rPr/>
                </w:rPrChange>
              </w:rPr>
              <w:pPrChange w:id="290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1" w:author="amaliyah3@yahoo.com" w:date="2022-03-25T09:55:00Z">
                  <w:rPr/>
                </w:rPrChange>
              </w:rPr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2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3" w:author="amaliyah3@yahoo.com" w:date="2022-03-25T09:55:00Z">
                  <w:rPr/>
                </w:rPrChange>
              </w:rPr>
              <w:t>dalam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4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5" w:author="amaliyah3@yahoo.com" w:date="2022-03-25T09:55:00Z">
                  <w:rPr/>
                </w:rPrChange>
              </w:rPr>
              <w:t>masyarakat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6" w:author="amaliyah3@yahoo.com" w:date="2022-03-25T09:55:00Z">
                  <w:rPr/>
                </w:rPrChange>
              </w:rPr>
              <w:t xml:space="preserve">,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7" w:author="amaliyah3@yahoo.com" w:date="2022-03-25T09:55:00Z">
                  <w:rPr/>
                </w:rPrChange>
              </w:rPr>
              <w:t>dipakai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8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299" w:author="amaliyah3@yahoo.com" w:date="2022-03-25T09:55:00Z">
                  <w:rPr/>
                </w:rPrChange>
              </w:rPr>
              <w:t>sebagai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0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1" w:author="amaliyah3@yahoo.com" w:date="2022-03-25T09:55:00Z">
                  <w:rPr/>
                </w:rPrChange>
              </w:rPr>
              <w:t>panduan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2" w:author="amaliyah3@yahoo.com" w:date="2022-03-25T09:55:00Z">
                  <w:rPr/>
                </w:rPrChange>
              </w:rPr>
              <w:t xml:space="preserve">,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3" w:author="amaliyah3@yahoo.com" w:date="2022-03-25T09:55:00Z">
                  <w:rPr/>
                </w:rPrChange>
              </w:rPr>
              <w:t>tatanan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4" w:author="amaliyah3@yahoo.com" w:date="2022-03-25T09:55:00Z">
                  <w:rPr/>
                </w:rPrChange>
              </w:rPr>
              <w:t xml:space="preserve">, dan </w:t>
            </w:r>
          </w:p>
          <w:p w14:paraId="72F0630A" w14:textId="76F7CD54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5" w:author="amaliyah3@yahoo.com" w:date="2022-03-25T09:55:00Z">
                  <w:rPr/>
                </w:rPrChange>
              </w:rPr>
              <w:pPrChange w:id="306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7" w:author="amaliyah3@yahoo.com" w:date="2022-03-25T09:55:00Z">
                  <w:rPr/>
                </w:rPrChange>
              </w:rPr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8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09" w:author="amaliyah3@yahoo.com" w:date="2022-03-25T09:55:00Z">
                  <w:rPr/>
                </w:rPrChange>
              </w:rPr>
              <w:t>pengendali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0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1" w:author="amaliyah3@yahoo.com" w:date="2022-03-25T09:55:00Z">
                  <w:rPr/>
                </w:rPrChange>
              </w:rPr>
              <w:t>tingkah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2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3" w:author="amaliyah3@yahoo.com" w:date="2022-03-25T09:55:00Z">
                  <w:rPr/>
                </w:rPrChange>
              </w:rPr>
              <w:t>laku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4" w:author="amaliyah3@yahoo.com" w:date="2022-03-25T09:55:00Z">
                  <w:rPr/>
                </w:rPrChange>
              </w:rPr>
              <w:t xml:space="preserve"> yang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5" w:author="amaliyah3@yahoo.com" w:date="2022-03-25T09:55:00Z">
                  <w:rPr/>
                </w:rPrChange>
              </w:rPr>
              <w:t>sesuai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6" w:author="amaliyah3@yahoo.com" w:date="2022-03-25T09:55:00Z">
                  <w:rPr/>
                </w:rPrChange>
              </w:rPr>
              <w:t xml:space="preserve"> dan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7" w:author="amaliyah3@yahoo.com" w:date="2022-03-25T09:55:00Z">
                  <w:rPr/>
                </w:rPrChange>
              </w:rPr>
              <w:t>berterima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18" w:author="amaliyah3@yahoo.com" w:date="2022-03-25T09:55:00Z">
                  <w:rPr/>
                </w:rPrChange>
              </w:rPr>
              <w:t>.</w:t>
            </w:r>
          </w:p>
          <w:p w14:paraId="19B31B7B" w14:textId="77777777" w:rsidR="006806C1" w:rsidRPr="00A733D3" w:rsidRDefault="006806C1" w:rsidP="00A733D3">
            <w:pPr>
              <w:spacing w:line="360" w:lineRule="auto"/>
              <w:rPr>
                <w:ins w:id="319" w:author="amaliyah3@yahoo.com" w:date="2022-03-25T09:53:00Z"/>
                <w:color w:val="000000" w:themeColor="text1"/>
                <w:shd w:val="clear" w:color="auto" w:fill="FFFFFF"/>
                <w:rPrChange w:id="320" w:author="amaliyah3@yahoo.com" w:date="2022-03-25T09:55:00Z">
                  <w:rPr>
                    <w:ins w:id="321" w:author="amaliyah3@yahoo.com" w:date="2022-03-25T09:53:00Z"/>
                    <w:rFonts w:ascii="Helvetica Neue" w:hAnsi="Helvetica Neue"/>
                    <w:color w:val="000000"/>
                    <w:sz w:val="20"/>
                    <w:szCs w:val="20"/>
                    <w:shd w:val="clear" w:color="auto" w:fill="FFFFFF"/>
                  </w:rPr>
                </w:rPrChange>
              </w:rPr>
              <w:pPrChange w:id="322" w:author="amaliyah3@yahoo.com" w:date="2022-03-25T09:56:00Z">
                <w:pPr/>
              </w:pPrChange>
            </w:pPr>
            <w:ins w:id="323" w:author="amaliyah3@yahoo.com" w:date="2022-03-25T09:52:00Z">
              <w:r w:rsidRPr="00A733D3">
                <w:rPr>
                  <w:color w:val="000000" w:themeColor="text1"/>
                  <w:rPrChange w:id="324" w:author="amaliyah3@yahoo.com" w:date="2022-03-25T09:55:00Z">
                    <w:rPr/>
                  </w:rPrChange>
                </w:rPr>
                <w:t xml:space="preserve">      </w:t>
              </w:r>
            </w:ins>
            <w:proofErr w:type="spellStart"/>
            <w:r w:rsidR="00BE098E" w:rsidRPr="00A733D3">
              <w:rPr>
                <w:color w:val="000000" w:themeColor="text1"/>
                <w:rPrChange w:id="325" w:author="amaliyah3@yahoo.com" w:date="2022-03-25T09:55:00Z">
                  <w:rPr/>
                </w:rPrChange>
              </w:rPr>
              <w:t>orientasi</w:t>
            </w:r>
            <w:proofErr w:type="spellEnd"/>
            <w:r w:rsidR="00BE098E" w:rsidRPr="00A733D3">
              <w:rPr>
                <w:color w:val="000000" w:themeColor="text1"/>
                <w:rPrChange w:id="326" w:author="amaliyah3@yahoo.com" w:date="2022-03-25T09:55:00Z">
                  <w:rPr/>
                </w:rPrChange>
              </w:rPr>
              <w:t xml:space="preserve"> </w:t>
            </w:r>
            <w:r w:rsidR="00BE098E" w:rsidRPr="00A733D3">
              <w:rPr>
                <w:color w:val="000000" w:themeColor="text1"/>
                <w:rPrChange w:id="327" w:author="amaliyah3@yahoo.com" w:date="2022-03-25T09:55:00Z">
                  <w:rPr/>
                </w:rPrChange>
              </w:rPr>
              <w:tab/>
            </w:r>
            <w:ins w:id="328" w:author="amaliyah3@yahoo.com" w:date="2022-03-25T09:52:00Z">
              <w:r w:rsidRPr="00A733D3">
                <w:rPr>
                  <w:color w:val="000000" w:themeColor="text1"/>
                  <w:rPrChange w:id="329" w:author="amaliyah3@yahoo.com" w:date="2022-03-25T09:55:00Z">
                    <w:rPr/>
                  </w:rPrChange>
                </w:rPr>
                <w:t xml:space="preserve">          </w:t>
              </w:r>
            </w:ins>
            <w:r w:rsidR="00BE098E" w:rsidRPr="00A733D3">
              <w:rPr>
                <w:color w:val="000000" w:themeColor="text1"/>
                <w:rPrChange w:id="330" w:author="amaliyah3@yahoo.com" w:date="2022-03-25T09:55:00Z">
                  <w:rPr/>
                </w:rPrChange>
              </w:rPr>
              <w:t xml:space="preserve">: </w:t>
            </w:r>
            <w:ins w:id="331" w:author="amaliyah3@yahoo.com" w:date="2022-03-25T09:53:00Z">
              <w:r w:rsidRPr="00A733D3">
                <w:rPr>
                  <w:color w:val="000000" w:themeColor="text1"/>
                  <w:rPrChange w:id="332" w:author="amaliyah3@yahoo.com" w:date="2022-03-25T09:55:00Z">
                    <w:rPr/>
                  </w:rPrChange>
                </w:rPr>
                <w:t xml:space="preserve">      </w:t>
              </w:r>
            </w:ins>
            <w:del w:id="333" w:author="amaliyah3@yahoo.com" w:date="2022-03-25T09:52:00Z">
              <w:r w:rsidR="00BE098E" w:rsidRPr="00A733D3" w:rsidDel="006806C1">
                <w:rPr>
                  <w:color w:val="000000" w:themeColor="text1"/>
                  <w:rPrChange w:id="334" w:author="amaliyah3@yahoo.com" w:date="2022-03-25T09:55:00Z">
                    <w:rPr/>
                  </w:rPrChange>
                </w:rPr>
                <w:tab/>
              </w:r>
            </w:del>
            <w:proofErr w:type="spellStart"/>
            <w:ins w:id="335" w:author="amaliyah3@yahoo.com" w:date="2022-03-25T09:52:00Z">
              <w:r w:rsidRPr="00A733D3">
                <w:rPr>
                  <w:color w:val="000000" w:themeColor="text1"/>
                  <w:shd w:val="clear" w:color="auto" w:fill="FFFFFF"/>
                  <w:rPrChange w:id="336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peninjauan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37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38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untuk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39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40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menentukan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41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42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sikap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43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(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44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arah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45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,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46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tempat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47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, dan </w:t>
              </w:r>
            </w:ins>
            <w:ins w:id="348" w:author="amaliyah3@yahoo.com" w:date="2022-03-25T09:53:00Z">
              <w:r w:rsidRPr="00A733D3">
                <w:rPr>
                  <w:color w:val="000000" w:themeColor="text1"/>
                  <w:shd w:val="clear" w:color="auto" w:fill="FFFFFF"/>
                  <w:rPrChange w:id="349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</w:t>
              </w:r>
            </w:ins>
          </w:p>
          <w:p w14:paraId="087BFAFD" w14:textId="606F5E6D" w:rsidR="006806C1" w:rsidRPr="00A733D3" w:rsidRDefault="006806C1" w:rsidP="00A733D3">
            <w:pPr>
              <w:spacing w:line="360" w:lineRule="auto"/>
              <w:rPr>
                <w:ins w:id="350" w:author="amaliyah3@yahoo.com" w:date="2022-03-25T09:52:00Z"/>
                <w:color w:val="000000" w:themeColor="text1"/>
                <w:rPrChange w:id="351" w:author="amaliyah3@yahoo.com" w:date="2022-03-25T09:55:00Z">
                  <w:rPr>
                    <w:ins w:id="352" w:author="amaliyah3@yahoo.com" w:date="2022-03-25T09:52:00Z"/>
                  </w:rPr>
                </w:rPrChange>
              </w:rPr>
              <w:pPrChange w:id="353" w:author="amaliyah3@yahoo.com" w:date="2022-03-25T09:56:00Z">
                <w:pPr/>
              </w:pPrChange>
            </w:pPr>
            <w:ins w:id="354" w:author="amaliyah3@yahoo.com" w:date="2022-03-25T09:53:00Z">
              <w:r w:rsidRPr="00A733D3">
                <w:rPr>
                  <w:color w:val="000000" w:themeColor="text1"/>
                  <w:shd w:val="clear" w:color="auto" w:fill="FFFFFF"/>
                  <w:rPrChange w:id="355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                                             </w:t>
              </w:r>
            </w:ins>
            <w:proofErr w:type="spellStart"/>
            <w:ins w:id="356" w:author="amaliyah3@yahoo.com" w:date="2022-03-25T09:52:00Z">
              <w:r w:rsidRPr="00A733D3">
                <w:rPr>
                  <w:color w:val="000000" w:themeColor="text1"/>
                  <w:shd w:val="clear" w:color="auto" w:fill="FFFFFF"/>
                  <w:rPrChange w:id="357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sebagainya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58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) yang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59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tepat</w:t>
              </w:r>
              <w:proofErr w:type="spellEnd"/>
              <w:r w:rsidRPr="00A733D3">
                <w:rPr>
                  <w:color w:val="000000" w:themeColor="text1"/>
                  <w:shd w:val="clear" w:color="auto" w:fill="FFFFFF"/>
                  <w:rPrChange w:id="360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 xml:space="preserve"> dan </w:t>
              </w:r>
              <w:proofErr w:type="spellStart"/>
              <w:r w:rsidRPr="00A733D3">
                <w:rPr>
                  <w:color w:val="000000" w:themeColor="text1"/>
                  <w:shd w:val="clear" w:color="auto" w:fill="FFFFFF"/>
                  <w:rPrChange w:id="361" w:author="amaliyah3@yahoo.com" w:date="2022-03-25T09:55:00Z">
                    <w:rPr>
                      <w:rFonts w:ascii="Helvetica Neue" w:hAnsi="Helvetica Neue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benar</w:t>
              </w:r>
              <w:proofErr w:type="spellEnd"/>
            </w:ins>
          </w:p>
          <w:p w14:paraId="0B146C20" w14:textId="175861AD" w:rsidR="00BE098E" w:rsidRPr="00A733D3" w:rsidDel="006806C1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del w:id="362" w:author="amaliyah3@yahoo.com" w:date="2022-03-25T09:52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363" w:author="amaliyah3@yahoo.com" w:date="2022-03-25T09:55:00Z">
                  <w:rPr>
                    <w:del w:id="364" w:author="amaliyah3@yahoo.com" w:date="2022-03-25T09:52:00Z"/>
                  </w:rPr>
                </w:rPrChange>
              </w:rPr>
              <w:pPrChange w:id="365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66" w:author="amaliyah3@yahoo.com" w:date="2022-03-25T09:52:00Z">
              <w:r w:rsidRPr="00A733D3" w:rsidDel="006806C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367" w:author="amaliyah3@yahoo.com" w:date="2022-03-25T09:55:00Z">
                    <w:rPr/>
                  </w:rPrChange>
                </w:rPr>
                <w:delText>pandangan yang mendasari pikiran, perhatian, atau kecen-</w:delText>
              </w:r>
            </w:del>
          </w:p>
          <w:p w14:paraId="2984B3E9" w14:textId="215D0455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68" w:author="amaliyah3@yahoo.com" w:date="2022-03-25T09:55:00Z">
                  <w:rPr/>
                </w:rPrChange>
              </w:rPr>
              <w:pPrChange w:id="369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70" w:author="amaliyah3@yahoo.com" w:date="2022-03-25T09:52:00Z">
              <w:r w:rsidRPr="00A733D3" w:rsidDel="006806C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371" w:author="amaliyah3@yahoo.com" w:date="2022-03-25T09:55:00Z">
                    <w:rPr/>
                  </w:rPrChange>
                </w:rPr>
                <w:tab/>
              </w:r>
              <w:r w:rsidRPr="00A733D3" w:rsidDel="006806C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372" w:author="amaliyah3@yahoo.com" w:date="2022-03-25T09:55:00Z">
                    <w:rPr/>
                  </w:rPrChange>
                </w:rPr>
                <w:tab/>
                <w:delText>derungan</w:delText>
              </w:r>
            </w:del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3" w:author="amaliyah3@yahoo.com" w:date="2022-03-25T09:55:00Z">
                  <w:rPr/>
                </w:rPrChange>
              </w:rPr>
              <w:t>.</w:t>
            </w:r>
          </w:p>
          <w:p w14:paraId="62F6B288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4" w:author="amaliyah3@yahoo.com" w:date="2022-03-25T09:55:00Z">
                  <w:rPr/>
                </w:rPrChange>
              </w:rPr>
              <w:pPrChange w:id="375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6" w:author="amaliyah3@yahoo.com" w:date="2022-03-25T09:55:00Z">
                  <w:rPr/>
                </w:rPrChange>
              </w:rPr>
              <w:t>prosedur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7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8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79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0" w:author="amaliyah3@yahoo.com" w:date="2022-03-25T09:55:00Z">
                  <w:rPr/>
                </w:rPrChange>
              </w:rPr>
              <w:t>tahap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2" w:author="amaliyah3@yahoo.com" w:date="2022-03-25T09:55:00Z">
                  <w:rPr/>
                </w:rPrChange>
              </w:rPr>
              <w:t>kegiatan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3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4" w:author="amaliyah3@yahoo.com" w:date="2022-03-25T09:55:00Z">
                  <w:rPr/>
                </w:rPrChange>
              </w:rPr>
              <w:t>untuk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6" w:author="amaliyah3@yahoo.com" w:date="2022-03-25T09:55:00Z">
                  <w:rPr/>
                </w:rPrChange>
              </w:rPr>
              <w:t>menyelesaikan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7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8" w:author="amaliyah3@yahoo.com" w:date="2022-03-25T09:55:00Z">
                  <w:rPr/>
                </w:rPrChange>
              </w:rPr>
              <w:t>suatu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89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0" w:author="amaliyah3@yahoo.com" w:date="2022-03-25T09:55:00Z">
                  <w:rPr/>
                </w:rPrChange>
              </w:rPr>
              <w:t>aktivitas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1" w:author="amaliyah3@yahoo.com" w:date="2022-03-25T09:55:00Z">
                  <w:rPr/>
                </w:rPrChange>
              </w:rPr>
              <w:t xml:space="preserve">;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2" w:author="amaliyah3@yahoo.com" w:date="2022-03-25T09:55:00Z">
                  <w:rPr/>
                </w:rPrChange>
              </w:rPr>
              <w:t>metode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3" w:author="amaliyah3@yahoo.com" w:date="2022-03-25T09:55:00Z">
                  <w:rPr/>
                </w:rPrChange>
              </w:rPr>
              <w:t xml:space="preserve"> </w:t>
            </w:r>
          </w:p>
          <w:p w14:paraId="2D2BF0C9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4" w:author="amaliyah3@yahoo.com" w:date="2022-03-25T09:55:00Z">
                  <w:rPr/>
                </w:rPrChange>
              </w:rPr>
              <w:pPrChange w:id="395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6" w:author="amaliyah3@yahoo.com" w:date="2022-03-25T09:55:00Z">
                  <w:rPr/>
                </w:rPrChange>
              </w:rPr>
              <w:lastRenderedPageBreak/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7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8" w:author="amaliyah3@yahoo.com" w:date="2022-03-25T09:55:00Z">
                  <w:rPr/>
                </w:rPrChange>
              </w:rPr>
              <w:t>langkah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399" w:author="amaliyah3@yahoo.com" w:date="2022-03-25T09:55:00Z">
                  <w:rPr/>
                </w:rPrChange>
              </w:rPr>
              <w:t xml:space="preserve"> demi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0" w:author="amaliyah3@yahoo.com" w:date="2022-03-25T09:55:00Z">
                  <w:rPr/>
                </w:rPrChange>
              </w:rPr>
              <w:t>langkah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2" w:author="amaliyah3@yahoo.com" w:date="2022-03-25T09:55:00Z">
                  <w:rPr/>
                </w:rPrChange>
              </w:rPr>
              <w:t>secara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3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4" w:author="amaliyah3@yahoo.com" w:date="2022-03-25T09:55:00Z">
                  <w:rPr/>
                </w:rPrChange>
              </w:rPr>
              <w:t>pasti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6" w:author="amaliyah3@yahoo.com" w:date="2022-03-25T09:55:00Z">
                  <w:rPr/>
                </w:rPrChange>
              </w:rPr>
              <w:t>dalam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7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8" w:author="amaliyah3@yahoo.com" w:date="2022-03-25T09:55:00Z">
                  <w:rPr/>
                </w:rPrChange>
              </w:rPr>
              <w:t>memecahkan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09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0" w:author="amaliyah3@yahoo.com" w:date="2022-03-25T09:55:00Z">
                  <w:rPr/>
                </w:rPrChange>
              </w:rPr>
              <w:t>suatu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2" w:author="amaliyah3@yahoo.com" w:date="2022-03-25T09:55:00Z">
                  <w:rPr/>
                </w:rPrChange>
              </w:rPr>
              <w:t>masalah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3" w:author="amaliyah3@yahoo.com" w:date="2022-03-25T09:55:00Z">
                  <w:rPr/>
                </w:rPrChange>
              </w:rPr>
              <w:t>.</w:t>
            </w:r>
          </w:p>
          <w:p w14:paraId="09C11FA5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4" w:author="amaliyah3@yahoo.com" w:date="2022-03-25T09:55:00Z">
                  <w:rPr/>
                </w:rPrChange>
              </w:rPr>
              <w:pPrChange w:id="415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6" w:author="amaliyah3@yahoo.com" w:date="2022-03-25T09:55:00Z">
                  <w:rPr/>
                </w:rPrChange>
              </w:rPr>
              <w:t>inklusif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7" w:author="amaliyah3@yahoo.com" w:date="2022-03-25T09:55:00Z">
                  <w:rPr/>
                </w:rPrChange>
              </w:rPr>
              <w:t xml:space="preserve">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8" w:author="amaliyah3@yahoo.com" w:date="2022-03-25T09:55:00Z">
                  <w:rPr/>
                </w:rPrChange>
              </w:rPr>
              <w:tab/>
              <w:t xml:space="preserve">: </w:t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19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0" w:author="amaliyah3@yahoo.com" w:date="2022-03-25T09:55:00Z">
                  <w:rPr/>
                </w:rPrChange>
              </w:rPr>
              <w:t>penempatan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1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2" w:author="amaliyah3@yahoo.com" w:date="2022-03-25T09:55:00Z">
                  <w:rPr/>
                </w:rPrChange>
              </w:rPr>
              <w:t>siswa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3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4" w:author="amaliyah3@yahoo.com" w:date="2022-03-25T09:55:00Z">
                  <w:rPr/>
                </w:rPrChange>
              </w:rPr>
              <w:t>berkebutuhan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5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6" w:author="amaliyah3@yahoo.com" w:date="2022-03-25T09:55:00Z">
                  <w:rPr/>
                </w:rPrChange>
              </w:rPr>
              <w:t>khusus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7" w:author="amaliyah3@yahoo.com" w:date="2022-03-25T09:55:00Z">
                  <w:rPr/>
                </w:rPrChange>
              </w:rPr>
              <w:t xml:space="preserve"> di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8" w:author="amaliyah3@yahoo.com" w:date="2022-03-25T09:55:00Z">
                  <w:rPr/>
                </w:rPrChange>
              </w:rPr>
              <w:t>dalam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29" w:author="amaliyah3@yahoo.com" w:date="2022-03-25T09:55:00Z">
                  <w:rPr/>
                </w:rPrChange>
              </w:rPr>
              <w:t xml:space="preserve"> </w:t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0" w:author="amaliyah3@yahoo.com" w:date="2022-03-25T09:55:00Z">
                  <w:rPr/>
                </w:rPrChange>
              </w:rPr>
              <w:t>kelas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1" w:author="amaliyah3@yahoo.com" w:date="2022-03-25T09:55:00Z">
                  <w:rPr/>
                </w:rPrChange>
              </w:rPr>
              <w:t xml:space="preserve"> </w:t>
            </w:r>
          </w:p>
          <w:p w14:paraId="50E7C180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375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2" w:author="amaliyah3@yahoo.com" w:date="2022-03-25T09:55:00Z">
                  <w:rPr/>
                </w:rPrChange>
              </w:rPr>
              <w:pPrChange w:id="433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4" w:author="amaliyah3@yahoo.com" w:date="2022-03-25T09:55:00Z">
                  <w:rPr/>
                </w:rPrChange>
              </w:rPr>
              <w:tab/>
            </w:r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5" w:author="amaliyah3@yahoo.com" w:date="2022-03-25T09:55:00Z">
                  <w:rPr/>
                </w:rPrChange>
              </w:rPr>
              <w:tab/>
            </w:r>
            <w:proofErr w:type="spellStart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6" w:author="amaliyah3@yahoo.com" w:date="2022-03-25T09:55:00Z">
                  <w:rPr/>
                </w:rPrChange>
              </w:rPr>
              <w:t>reguler</w:t>
            </w:r>
            <w:proofErr w:type="spellEnd"/>
            <w:r w:rsidRPr="00A733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7" w:author="amaliyah3@yahoo.com" w:date="2022-03-25T09:55:00Z">
                  <w:rPr/>
                </w:rPrChange>
              </w:rPr>
              <w:t>.</w:t>
            </w:r>
          </w:p>
          <w:p w14:paraId="65F72D0E" w14:textId="77777777" w:rsidR="00BE098E" w:rsidRPr="00A733D3" w:rsidRDefault="00BE098E" w:rsidP="00A733D3">
            <w:pPr>
              <w:pStyle w:val="ListParagraph"/>
              <w:tabs>
                <w:tab w:val="left" w:pos="2064"/>
                <w:tab w:val="left" w:pos="2513"/>
              </w:tabs>
              <w:spacing w:line="360" w:lineRule="auto"/>
              <w:ind w:left="2507" w:hanging="21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rPrChange w:id="438" w:author="amaliyah3@yahoo.com" w:date="2022-03-25T09:55:00Z">
                  <w:rPr/>
                </w:rPrChange>
              </w:rPr>
              <w:pPrChange w:id="439" w:author="amaliyah3@yahoo.com" w:date="2022-03-25T09:5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A733D3" w:rsidRPr="00A733D3" w:rsidDel="00A733D3" w14:paraId="17963330" w14:textId="00B486A0" w:rsidTr="00A733D3">
        <w:trPr>
          <w:del w:id="440" w:author="amaliyah3@yahoo.com" w:date="2022-03-25T09:55:00Z"/>
        </w:trPr>
        <w:tc>
          <w:tcPr>
            <w:tcW w:w="8657" w:type="dxa"/>
          </w:tcPr>
          <w:p w14:paraId="48AFB3EC" w14:textId="0AB2996C" w:rsidR="00BE098E" w:rsidRPr="00A733D3" w:rsidDel="00A733D3" w:rsidRDefault="00BE098E" w:rsidP="00A733D3">
            <w:pPr>
              <w:pStyle w:val="ListParagraph"/>
              <w:spacing w:line="360" w:lineRule="auto"/>
              <w:ind w:left="0"/>
              <w:rPr>
                <w:del w:id="441" w:author="amaliyah3@yahoo.com" w:date="2022-03-25T09:55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442" w:author="amaliyah3@yahoo.com" w:date="2022-03-25T09:55:00Z">
                  <w:rPr>
                    <w:del w:id="443" w:author="amaliyah3@yahoo.com" w:date="2022-03-25T09:55:00Z"/>
                  </w:rPr>
                </w:rPrChange>
              </w:rPr>
              <w:pPrChange w:id="444" w:author="amaliyah3@yahoo.com" w:date="2022-03-25T09:56:00Z">
                <w:pPr>
                  <w:pStyle w:val="ListParagraph"/>
                  <w:ind w:left="0"/>
                </w:pPr>
              </w:pPrChange>
            </w:pPr>
          </w:p>
        </w:tc>
      </w:tr>
    </w:tbl>
    <w:p w14:paraId="783672BB" w14:textId="77777777" w:rsidR="00BE098E" w:rsidRPr="00A733D3" w:rsidRDefault="00BE098E" w:rsidP="00A733D3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rPrChange w:id="445" w:author="amaliyah3@yahoo.com" w:date="2022-03-25T09:55:00Z">
            <w:rPr/>
          </w:rPrChange>
        </w:rPr>
        <w:pPrChange w:id="446" w:author="amaliyah3@yahoo.com" w:date="2022-03-25T09:56:00Z">
          <w:pPr>
            <w:pStyle w:val="ListParagraph"/>
            <w:ind w:left="360"/>
          </w:pPr>
        </w:pPrChange>
      </w:pPr>
    </w:p>
    <w:sectPr w:rsidR="00BE098E" w:rsidRPr="00A733D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78556">
    <w:abstractNumId w:val="0"/>
  </w:num>
  <w:num w:numId="2" w16cid:durableId="19636839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liyah3@yahoo.com">
    <w15:presenceInfo w15:providerId="Windows Live" w15:userId="7585b23538c82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B512A"/>
    <w:rsid w:val="002E3023"/>
    <w:rsid w:val="0042167F"/>
    <w:rsid w:val="006806C1"/>
    <w:rsid w:val="006F2F4D"/>
    <w:rsid w:val="00924DF5"/>
    <w:rsid w:val="00A733D3"/>
    <w:rsid w:val="00BE098E"/>
    <w:rsid w:val="00D1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ADB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6C1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 w:after="240" w:line="360" w:lineRule="auto"/>
      <w:contextualSpacing/>
      <w:jc w:val="both"/>
      <w:outlineLvl w:val="2"/>
    </w:pPr>
    <w:rPr>
      <w:rFonts w:ascii="Bookman Old Style" w:eastAsiaTheme="majorEastAsia" w:hAnsi="Bookman Old Style" w:cstheme="majorBidi"/>
      <w:b/>
      <w:color w:val="000000" w:themeColor="tex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after="240" w:line="312" w:lineRule="auto"/>
      <w:ind w:left="720"/>
      <w:contextualSpacing/>
      <w:jc w:val="both"/>
    </w:pPr>
    <w:rPr>
      <w:rFonts w:ascii="Arial" w:eastAsiaTheme="minorHAnsi" w:hAnsi="Arial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733D3"/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amaliyah3@yahoo.com</cp:lastModifiedBy>
  <cp:revision>2</cp:revision>
  <dcterms:created xsi:type="dcterms:W3CDTF">2022-03-25T02:56:00Z</dcterms:created>
  <dcterms:modified xsi:type="dcterms:W3CDTF">2022-03-25T02:56:00Z</dcterms:modified>
</cp:coreProperties>
</file>