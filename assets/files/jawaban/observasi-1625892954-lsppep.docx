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7A50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213057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EC5783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8A2A1B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564D49B" w14:textId="77777777" w:rsidTr="00821BA2">
        <w:tc>
          <w:tcPr>
            <w:tcW w:w="9350" w:type="dxa"/>
          </w:tcPr>
          <w:p w14:paraId="32232B6F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0A460EC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3CB13155" w14:textId="647DF56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 kita berada pada zona industri yang sangat e</w:t>
            </w:r>
            <w:r w:rsidR="0041179F">
              <w:rPr>
                <w:rFonts w:ascii="Times New Roman" w:eastAsia="Times New Roman" w:hAnsi="Times New Roman" w:cs="Times New Roman"/>
                <w:szCs w:val="24"/>
              </w:rPr>
              <w:t>kstrem</w:t>
            </w:r>
            <w:del w:id="0" w:author="h" w:date="2021-07-10T11:39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semakin maju, </w:t>
            </w:r>
            <w:del w:id="1" w:author="h" w:date="2021-07-10T11:40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 kita sebut dengan revolusi industry 4.0. Istilah yang masih jarang kita dengar bahkan banyak yang masih awam.</w:t>
            </w:r>
          </w:p>
          <w:p w14:paraId="74BE6DF1" w14:textId="084B867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2" w:author="h" w:date="2021-07-10T11:41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di</w:t>
            </w:r>
            <w:del w:id="3" w:author="h" w:date="2021-07-10T11:41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 namun bukan lagi perkerja</w:t>
            </w:r>
            <w:ins w:id="4" w:author="h" w:date="2021-07-10T11:42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" w:author="h" w:date="2021-07-10T11:42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h" w:date="2021-07-10T11:42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</w:delText>
              </w:r>
            </w:del>
            <w:ins w:id="7" w:author="h" w:date="2021-07-10T11:42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8" w:author="h" w:date="2021-07-10T11:42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ita di</w:t>
            </w:r>
            <w:del w:id="9" w:author="h" w:date="2021-07-10T11:42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</w:t>
            </w:r>
            <w:del w:id="10" w:author="h" w:date="2021-07-10T11:42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 kita.</w:t>
            </w:r>
          </w:p>
          <w:p w14:paraId="488CB9D3" w14:textId="00FC9FC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1" w:author="h" w:date="2021-07-10T11:42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dari terciptanya </w:t>
            </w:r>
            <w:ins w:id="12" w:author="h" w:date="2021-07-10T11:44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3" w:author="h" w:date="2021-07-10T11:44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 ini adalah peningkatan dan pemerataan pendidikan</w:t>
            </w:r>
            <w:del w:id="14" w:author="h" w:date="2021-07-10T11:42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 cara mem</w:t>
            </w:r>
            <w:ins w:id="15" w:author="h" w:date="2021-07-10T11:43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59C1B67B" w14:textId="2455052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</w:t>
            </w:r>
            <w:ins w:id="16" w:author="h" w:date="2021-07-10T11:44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7" w:author="h" w:date="2021-07-10T11:44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 menghasilkan 4 aspek yang sangat di</w:t>
            </w:r>
            <w:del w:id="18" w:author="h" w:date="2021-07-10T11:43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 yaitu kolaboratif, komunikatif, ber</w:t>
            </w:r>
            <w:ins w:id="19" w:author="h" w:date="2021-07-10T11:43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0" w:author="h" w:date="2021-07-10T11:43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ikir kritis, </w:t>
            </w:r>
            <w:ins w:id="21" w:author="h" w:date="2021-07-10T11:43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kreatif. </w:t>
            </w:r>
            <w:del w:id="22" w:author="h" w:date="2021-07-10T11:45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</w:delText>
              </w:r>
            </w:del>
            <w:ins w:id="23" w:author="h" w:date="2021-07-10T11:44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4" w:author="h" w:date="2021-07-10T11:44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del w:id="25" w:author="h" w:date="2021-07-10T11:45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sedang gencar-gencarnya </w:delText>
              </w:r>
            </w:del>
            <w:ins w:id="26" w:author="h" w:date="2021-07-10T11:45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 xml:space="preserve">secara massif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h" w:date="2021-07-10T11:45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publis, karena </w:t>
            </w:r>
            <w:del w:id="28" w:author="h" w:date="2021-07-10T11:46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kita harus mempersiapkan diri atau generasi muda untuk memasuki dunia </w:t>
            </w:r>
            <w:ins w:id="29" w:author="h" w:date="2021-07-10T11:44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30" w:author="h" w:date="2021-07-10T11:44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evolusi </w:t>
            </w:r>
            <w:ins w:id="31" w:author="h" w:date="2021-07-10T11:44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2" w:author="h" w:date="2021-07-10T11:44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 4.0.</w:t>
            </w:r>
          </w:p>
          <w:p w14:paraId="77827CEC" w14:textId="14546E3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Karakteristik </w:t>
            </w:r>
            <w:ins w:id="33" w:author="h" w:date="2021-07-10T11:46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4" w:author="h" w:date="2021-07-10T11:46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  <w:ins w:id="35" w:author="h" w:date="2021-07-10T11:46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, diantaranya:</w:t>
              </w:r>
            </w:ins>
          </w:p>
          <w:p w14:paraId="63FF6DA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591FA777" w14:textId="0615F85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36" w:author="h" w:date="2021-07-10T11:46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7" w:author="h" w:date="2021-07-10T11:46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del w:id="38" w:author="h" w:date="2021-07-10T11:46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 untuk merancang pembelajaran sesuai dengan minat dan bakat/kebutuhan siswa.</w:t>
            </w:r>
          </w:p>
          <w:p w14:paraId="2E6878B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78EBE150" w14:textId="76852B5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9" w:author="h" w:date="2021-07-10T11:47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40" w:author="h" w:date="2021-07-10T11:47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1" w:author="h" w:date="2021-07-10T11:47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2" w:author="h" w:date="2021-07-10T11:47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h" w:date="2021-07-10T11:47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siwa dalam mencari kemampuan dan bakat siswa.</w:t>
            </w:r>
          </w:p>
          <w:p w14:paraId="0C2FBC4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1E573109" w14:textId="5E0A01A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4" w:author="h" w:date="2021-07-10T11:47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5" w:author="h" w:date="2021-07-10T11:47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</w:t>
            </w:r>
            <w:del w:id="46" w:author="h" w:date="2021-07-10T11:47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14:paraId="1200EB0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4846482F" w14:textId="10C4615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7" w:author="h" w:date="2021-07-10T11:47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48" w:author="h" w:date="2021-07-10T11:47:00Z">
              <w:r w:rsidR="0041179F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9" w:author="h" w:date="2021-07-10T11:47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sebagai pendidik di era 4.0 </w:t>
            </w:r>
            <w:del w:id="50" w:author="h" w:date="2021-07-10T11:47:00Z">
              <w:r w:rsidRPr="00EC6F38" w:rsidDel="0041179F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boleh menetap dengan satu strata, </w:t>
            </w:r>
            <w:ins w:id="51" w:author="h" w:date="2021-07-10T11:49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tetapi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harus selalu berkembang agar dapat </w:t>
            </w:r>
            <w:del w:id="52" w:author="h" w:date="2021-07-10T11:49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mengajarkan </w:delText>
              </w:r>
            </w:del>
            <w:ins w:id="53" w:author="h" w:date="2021-07-10T11:49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memberikan pelayanan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sesuai dengan eranya.</w:t>
            </w:r>
          </w:p>
          <w:p w14:paraId="4B4C1395" w14:textId="6CF9C0D3" w:rsidR="00125355" w:rsidRPr="00EC6F38" w:rsidDel="00302BD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54" w:author="h" w:date="2021-07-10T11:50:00Z"/>
                <w:rFonts w:ascii="Times New Roman" w:eastAsia="Times New Roman" w:hAnsi="Times New Roman" w:cs="Times New Roman"/>
                <w:szCs w:val="24"/>
              </w:rPr>
            </w:pPr>
            <w:del w:id="55" w:author="h" w:date="2021-07-10T11:49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 Di dalam </w:delText>
              </w:r>
            </w:del>
            <w:ins w:id="56" w:author="h" w:date="2021-07-10T11:49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7" w:author="h" w:date="2021-07-10T11:49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</w:t>
            </w:r>
            <w:ins w:id="58" w:author="h" w:date="2021-07-10T11:49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di era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revolusi industri </w:t>
            </w:r>
            <w:del w:id="59" w:author="h" w:date="2021-07-10T11:49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ini ada </w:delText>
              </w:r>
            </w:del>
            <w:ins w:id="60" w:author="h" w:date="2021-07-10T11:49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memiliki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5 aspek yang di</w:t>
            </w:r>
            <w:del w:id="61" w:author="h" w:date="2021-07-10T11:50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</w:t>
            </w:r>
            <w:ins w:id="62" w:author="h" w:date="2021-07-10T11:50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63" w:author="h" w:date="2021-07-10T11:50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yaitu:</w:t>
            </w:r>
          </w:p>
          <w:p w14:paraId="4098132C" w14:textId="4A6A236E" w:rsidR="00125355" w:rsidRPr="00EC6F38" w:rsidDel="00302BDE" w:rsidRDefault="00302BDE" w:rsidP="00302BDE">
            <w:pPr>
              <w:spacing w:before="100" w:beforeAutospacing="1" w:after="100" w:afterAutospacing="1" w:line="240" w:lineRule="auto"/>
              <w:contextualSpacing w:val="0"/>
              <w:rPr>
                <w:del w:id="64" w:author="h" w:date="2021-07-10T11:50:00Z"/>
                <w:rFonts w:ascii="Times New Roman" w:eastAsia="Times New Roman" w:hAnsi="Times New Roman" w:cs="Times New Roman"/>
                <w:szCs w:val="24"/>
              </w:rPr>
              <w:pPrChange w:id="65" w:author="h" w:date="2021-07-10T11:5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6" w:author="h" w:date="2021-07-10T11:50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7" w:author="h" w:date="2021-07-10T11:50:00Z">
              <w:r w:rsidR="00125355"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</w:p>
          <w:p w14:paraId="252442DF" w14:textId="2F2CC8EC" w:rsidR="00125355" w:rsidRPr="00EC6F38" w:rsidDel="00302BDE" w:rsidRDefault="00302BDE" w:rsidP="00302BDE">
            <w:pPr>
              <w:spacing w:before="100" w:beforeAutospacing="1" w:after="100" w:afterAutospacing="1" w:line="240" w:lineRule="auto"/>
              <w:contextualSpacing w:val="0"/>
              <w:rPr>
                <w:del w:id="68" w:author="h" w:date="2021-07-10T11:51:00Z"/>
                <w:rFonts w:ascii="Times New Roman" w:eastAsia="Times New Roman" w:hAnsi="Times New Roman" w:cs="Times New Roman"/>
                <w:szCs w:val="24"/>
              </w:rPr>
              <w:pPrChange w:id="69" w:author="h" w:date="2021-07-10T11:5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0" w:author="h" w:date="2021-07-10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ins w:id="71" w:author="h" w:date="2021-07-10T11:51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72" w:author="h" w:date="2021-07-10T11:50:00Z">
              <w:r w:rsidR="00125355"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ins w:id="73" w:author="h" w:date="2021-07-10T11:51:00Z">
              <w:r>
                <w:rPr>
                  <w:rFonts w:ascii="Times New Roman" w:eastAsia="Times New Roman" w:hAnsi="Times New Roman" w:cs="Times New Roman"/>
                  <w:szCs w:val="24"/>
                </w:rPr>
                <w:t>, m</w:t>
              </w:r>
            </w:ins>
          </w:p>
          <w:p w14:paraId="7B262E37" w14:textId="0A8C21EF" w:rsidR="00125355" w:rsidRPr="00EC6F38" w:rsidDel="00302BDE" w:rsidRDefault="00125355" w:rsidP="00302BDE">
            <w:pPr>
              <w:spacing w:before="100" w:beforeAutospacing="1" w:after="100" w:afterAutospacing="1" w:line="240" w:lineRule="auto"/>
              <w:contextualSpacing w:val="0"/>
              <w:rPr>
                <w:del w:id="74" w:author="h" w:date="2021-07-10T11:51:00Z"/>
                <w:rFonts w:ascii="Times New Roman" w:eastAsia="Times New Roman" w:hAnsi="Times New Roman" w:cs="Times New Roman"/>
                <w:szCs w:val="24"/>
              </w:rPr>
              <w:pPrChange w:id="75" w:author="h" w:date="2021-07-10T11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6" w:author="h" w:date="2021-07-10T11:51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ins w:id="77" w:author="h" w:date="2021-07-10T11:51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</w:p>
          <w:p w14:paraId="02C7DF95" w14:textId="417B24F3" w:rsidR="00125355" w:rsidRPr="00EC6F38" w:rsidDel="00302BDE" w:rsidRDefault="00302BDE" w:rsidP="00302BDE">
            <w:pPr>
              <w:spacing w:before="100" w:beforeAutospacing="1" w:after="100" w:afterAutospacing="1" w:line="240" w:lineRule="auto"/>
              <w:contextualSpacing w:val="0"/>
              <w:rPr>
                <w:del w:id="78" w:author="h" w:date="2021-07-10T11:51:00Z"/>
                <w:rFonts w:ascii="Times New Roman" w:eastAsia="Times New Roman" w:hAnsi="Times New Roman" w:cs="Times New Roman"/>
                <w:szCs w:val="24"/>
              </w:rPr>
              <w:pPrChange w:id="79" w:author="h" w:date="2021-07-10T11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0" w:author="h" w:date="2021-07-10T11:51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>m</w:t>
              </w:r>
            </w:ins>
            <w:del w:id="81" w:author="h" w:date="2021-07-10T11:51:00Z">
              <w:r w:rsidR="00125355"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ins w:id="82" w:author="h" w:date="2021-07-10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dan </w:t>
              </w:r>
            </w:ins>
          </w:p>
          <w:p w14:paraId="48D9044F" w14:textId="24CB0958" w:rsidR="00125355" w:rsidRPr="00EC6F38" w:rsidRDefault="00302BDE" w:rsidP="00302BD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3" w:author="h" w:date="2021-07-10T11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4" w:author="h" w:date="2021-07-10T11:53:00Z">
              <w:r>
                <w:rPr>
                  <w:rFonts w:ascii="Times New Roman" w:eastAsia="Times New Roman" w:hAnsi="Times New Roman" w:cs="Times New Roman"/>
                  <w:szCs w:val="24"/>
                </w:rPr>
                <w:t>melakukan p</w:t>
              </w:r>
            </w:ins>
            <w:del w:id="85" w:author="h" w:date="2021-07-10T11:53:00Z">
              <w:r w:rsidR="00125355"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ins w:id="86" w:author="h" w:date="2021-07-10T11:51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488738D9" w14:textId="0B0B7A57" w:rsidR="00125355" w:rsidRPr="00EC6F38" w:rsidDel="00302BD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87" w:author="h" w:date="2021-07-10T11:53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</w:t>
            </w:r>
            <w:del w:id="88" w:author="h" w:date="2021-07-10T11:51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</w:t>
            </w:r>
            <w:del w:id="89" w:author="h" w:date="2021-07-10T11:51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jadi </w:delText>
              </w:r>
            </w:del>
            <w:ins w:id="90" w:author="h" w:date="2021-07-10T11:51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merupakan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 kesatuan</w:t>
            </w:r>
            <w:del w:id="91" w:author="h" w:date="2021-07-10T11:52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92" w:author="h" w:date="2021-07-10T11:52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93" w:author="h" w:date="2021-07-10T11:52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94" w:author="h" w:date="2021-07-10T11:52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95" w:author="h" w:date="2021-07-10T11:52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 kita bisa memiliki p</w:t>
            </w:r>
            <w:ins w:id="96" w:author="h" w:date="2021-07-10T11:52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>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ikiran yang kritis. P</w:t>
            </w:r>
            <w:ins w:id="97" w:author="h" w:date="2021-07-10T11:52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>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ikiran kritis sangat di</w:t>
            </w:r>
            <w:del w:id="98" w:author="h" w:date="2021-07-10T11:52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ins w:id="99" w:author="h" w:date="2021-07-10T11:52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00" w:author="h" w:date="2021-07-10T11:52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dengan p</w:t>
            </w:r>
            <w:ins w:id="101" w:author="h" w:date="2021-07-10T11:52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>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ikiran yang kritis </w:t>
            </w:r>
            <w:del w:id="102" w:author="h" w:date="2021-07-10T11:52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timbul sebuah ide atau gagasan.</w:t>
            </w:r>
          </w:p>
          <w:p w14:paraId="069CA7C4" w14:textId="0550A378" w:rsidR="00125355" w:rsidRPr="00EC6F38" w:rsidDel="00302BD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03" w:author="h" w:date="2021-07-10T11:55:00Z"/>
                <w:rFonts w:ascii="Times New Roman" w:eastAsia="Times New Roman" w:hAnsi="Times New Roman" w:cs="Times New Roman"/>
                <w:szCs w:val="24"/>
              </w:rPr>
            </w:pPr>
            <w:del w:id="104" w:author="h" w:date="2021-07-10T11:53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105" w:author="h" w:date="2021-07-10T11:53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Melalui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gagasan </w:t>
            </w:r>
            <w:del w:id="106" w:author="h" w:date="2021-07-10T11:53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yang mucul dari pemikiran kritis tadi </w:delText>
              </w:r>
            </w:del>
            <w:ins w:id="107" w:author="h" w:date="2021-07-10T11:53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tersebut, </w:t>
              </w:r>
            </w:ins>
            <w:del w:id="108" w:author="h" w:date="2021-07-10T11:53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selanjutnya yaitu mencoba/</w:t>
            </w:r>
            <w:del w:id="109" w:author="h" w:date="2021-07-10T11:53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10" w:author="h" w:date="2021-07-10T11:53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111" w:author="h" w:date="2021-07-10T11:53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ngaplikasi</w:t>
            </w:r>
            <w:ins w:id="112" w:author="h" w:date="2021-07-10T11:53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an. Pada</w:t>
            </w:r>
            <w:ins w:id="113" w:author="h" w:date="2021-07-10T11:54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 era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revolusi 4.0 </w:t>
            </w:r>
            <w:del w:id="114" w:author="h" w:date="2021-07-10T11:54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ins w:id="115" w:author="h" w:date="2021-07-10T11:54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akan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lebih banyak praktek</w:t>
            </w:r>
            <w:ins w:id="116" w:author="h" w:date="2021-07-10T11:54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17" w:author="h" w:date="2021-07-10T11:54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lebih menyiapkan anak pada bagaimana kita menumbuhkan ide baru atau gagasan.</w:t>
            </w:r>
          </w:p>
          <w:p w14:paraId="42DCAFE4" w14:textId="77FEDD76" w:rsidR="00125355" w:rsidRPr="00EC6F38" w:rsidDel="00302BD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18" w:author="h" w:date="2021-07-10T11:56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119" w:author="h" w:date="2021-07-10T11:55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20" w:author="h" w:date="2021-07-10T11:55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selanjutnya yaitu mendiskusikan. Mendiskusikan </w:t>
            </w:r>
            <w:del w:id="121" w:author="h" w:date="2021-07-10T11:55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bukan hanya satu atau dua orang</w:t>
            </w:r>
            <w:ins w:id="122" w:author="h" w:date="2021-07-10T11:55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23" w:author="h" w:date="2021-07-10T11:55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 tapi </w:delText>
              </w:r>
            </w:del>
            <w:ins w:id="124" w:author="h" w:date="2021-07-10T11:55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tetapi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banyak kolaborasi </w:t>
            </w:r>
            <w:ins w:id="125" w:author="h" w:date="2021-07-10T11:55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komunikasi dengan banyak orang. Hal ini dilakukan karena banyak pandangan yang berbeda atau ide-ide </w:t>
            </w:r>
            <w:del w:id="126" w:author="h" w:date="2021-07-10T11:56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baru akan muncul.</w:t>
            </w:r>
          </w:p>
          <w:p w14:paraId="2754A5AE" w14:textId="6254D48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127" w:author="h" w:date="2021-07-10T11:56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</w:t>
            </w:r>
            <w:ins w:id="128" w:author="h" w:date="2021-07-10T11:56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29" w:author="h" w:date="2021-07-10T11:56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0" w:author="h" w:date="2021-07-10T11:56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31" w:author="h" w:date="2021-07-10T11:56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untutan </w:t>
            </w:r>
            <w:ins w:id="132" w:author="h" w:date="2021-07-10T11:56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revolusi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133" w:author="h" w:date="2021-07-10T11:56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 kreatif dan inovatif. Dengan melakukan penelitian</w:t>
            </w:r>
            <w:ins w:id="134" w:author="h" w:date="2021-07-10T11:56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35" w:author="h" w:date="2021-07-10T11:56:00Z">
              <w:r w:rsidRPr="00EC6F38" w:rsidDel="00302B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kita bisa </w:t>
            </w:r>
            <w:ins w:id="136" w:author="h" w:date="2021-07-10T11:56:00Z">
              <w:r w:rsidR="00302BD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 proses kreatif dan inovatif kita. </w:t>
            </w:r>
          </w:p>
        </w:tc>
      </w:tr>
    </w:tbl>
    <w:p w14:paraId="383D3AB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">
    <w15:presenceInfo w15:providerId="Windows Live" w15:userId="95f47c3805950f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02BDE"/>
    <w:rsid w:val="0041179F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404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</cp:lastModifiedBy>
  <cp:revision>4</cp:revision>
  <dcterms:created xsi:type="dcterms:W3CDTF">2020-08-26T22:03:00Z</dcterms:created>
  <dcterms:modified xsi:type="dcterms:W3CDTF">2021-07-10T04:57:00Z</dcterms:modified>
</cp:coreProperties>
</file>