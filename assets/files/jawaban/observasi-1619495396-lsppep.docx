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proofErr w:type="spellEnd"/>
      <w:ins w:id="0" w:author="Dr. Safrina" w:date="2021-04-27T10:27:00Z">
        <w:r w:rsidR="006768DE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a</w:t>
        </w:r>
      </w:ins>
      <w:del w:id="1" w:author="Dr. Safrina" w:date="2021-04-27T10:27:00Z">
        <w:r w:rsidR="006768DE" w:rsidDel="006768DE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delText>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del w:id="2" w:author="Dr. Safrina" w:date="2021-04-27T10:28:00Z">
        <w:r w:rsidRPr="00C50A1E" w:rsidDel="006768D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ins w:id="3" w:author="Dr. Safrina" w:date="2021-04-27T10:28:00Z">
        <w:r w:rsidR="006768DE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berteman</w:t>
        </w:r>
        <w:r w:rsidR="006768DE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4" w:author="Dr. Safrina" w:date="2021-04-27T10:28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5" w:author="Dr. Safrina" w:date="2021-04-27T10:28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Dr. Safrina" w:date="2021-04-27T10:28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Dr. Safrina" w:date="2021-04-27T10:28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Dr. Safrina" w:date="2021-04-27T10:29:00Z">
        <w:r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9" w:author="Dr. Safrina" w:date="2021-04-27T10:29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</w:t>
        </w:r>
        <w:r w:rsidR="006768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Dr. Safrina" w:date="2021-04-27T10:29:00Z">
        <w:r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11" w:author="Dr. Safrina" w:date="2021-04-27T10:29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6768DE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6768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" w:author="Dr. Safrina" w:date="2021-04-27T10:29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</w:t>
        </w:r>
      </w:ins>
      <w:ins w:id="13" w:author="Dr. Safrina" w:date="2021-04-27T10:44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u</w:t>
        </w:r>
      </w:ins>
      <w:ins w:id="14" w:author="Dr. Safrina" w:date="2021-04-27T10:29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jan (?) </w:t>
        </w:r>
      </w:ins>
      <w:del w:id="15" w:author="Dr. Safrina" w:date="2021-04-27T10:29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16" w:author="Dr. Safrina" w:date="2021-04-27T10:29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F46A42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8" w:author="Dr. Safrina" w:date="2021-04-27T10:44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19" w:author="Dr. Safrina" w:date="2021-04-27T10:44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Dr. Safrina" w:date="2021-04-27T10:30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6768DE">
        <w:rPr>
          <w:rFonts w:ascii="Times New Roman" w:eastAsia="Times New Roman" w:hAnsi="Times New Roman" w:cs="Times New Roman"/>
          <w:i/>
          <w:sz w:val="24"/>
          <w:szCs w:val="24"/>
          <w:rPrChange w:id="21" w:author="Dr. Safrina" w:date="2021-04-27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Dr. Safrina" w:date="2021-04-27T10:31:00Z">
        <w:r w:rsidDel="006768DE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3" w:author="Dr. Safrina" w:date="2021-04-27T10:31:00Z">
        <w:r w:rsidR="006768DE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proofErr w:type="spellEnd"/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  <w:proofErr w:type="spellStart"/>
        <w:r w:rsidR="006768DE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6768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Dr. Safrina" w:date="2021-04-27T10:45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25" w:author="Dr. Safrina" w:date="2021-04-27T10:45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hanya</w:t>
        </w:r>
        <w:r w:rsidR="00F46A4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del w:id="26" w:author="Dr. Safrina" w:date="2021-04-27T10:31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27" w:author="Dr. Safrina" w:date="2021-04-27T10:46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camilan </w:t>
        </w:r>
      </w:ins>
      <w:del w:id="28" w:author="Dr. Safrina" w:date="2021-04-27T10:46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 xml:space="preserve">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9" w:author="Dr. Safrina" w:date="2021-04-27T10:31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del w:id="30" w:author="Dr. Safrina" w:date="2021-04-27T10:32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Dr. Safrina" w:date="2021-04-27T10:32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Dr. Safrina" w:date="2021-04-27T10:32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33" w:author="Dr. Safrina" w:date="2021-04-27T10:32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6768DE" w:rsidRDefault="00927764" w:rsidP="00927764">
      <w:pPr>
        <w:shd w:val="clear" w:color="auto" w:fill="F5F5F5"/>
        <w:spacing w:after="375"/>
        <w:rPr>
          <w:del w:id="34" w:author="Dr. Safrina" w:date="2021-04-27T10:3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35" w:author="Dr. Safrina" w:date="2021-04-27T10:33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RDefault="006768D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6" w:author="Dr. Safrina" w:date="2021-04-27T10:3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</w:t>
        </w:r>
      </w:ins>
      <w:del w:id="37" w:author="Dr. Safrina" w:date="2021-04-27T10:33:00Z">
        <w:r w:rsidR="00927764"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Dr. Safrina" w:date="2021-04-27T10:33:00Z">
        <w:r w:rsidR="00927764"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Dr. Safrina" w:date="2021-04-27T10:3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0" w:author="Dr. Safrina" w:date="2021-04-27T10:34:00Z">
        <w:r w:rsidR="00927764"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ins w:id="41" w:author="Dr. Safrina" w:date="2021-04-27T10:3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del w:id="42" w:author="Dr. Safrina" w:date="2021-04-27T10:34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hal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Dr. Safrina" w:date="2021-04-27T10:34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44" w:author="Dr. Safrina" w:date="2021-04-27T10:34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rasakan (?)</w:t>
        </w:r>
        <w:r w:rsidR="006768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Del="006768DE" w:rsidRDefault="00927764" w:rsidP="00927764">
      <w:pPr>
        <w:shd w:val="clear" w:color="auto" w:fill="F5F5F5"/>
        <w:spacing w:after="375"/>
        <w:rPr>
          <w:del w:id="45" w:author="Dr. Safrina" w:date="2021-04-27T10:3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46" w:author="Dr. Safrina" w:date="2021-04-27T10:35:00Z">
        <w:r w:rsidR="006768D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Penyebabnya</w:t>
        </w:r>
      </w:ins>
      <w:del w:id="47" w:author="Dr. Safrina" w:date="2021-04-27T10:35:00Z">
        <w:r w:rsidRPr="00C50A1E" w:rsidDel="006768D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48" w:author="Dr. Safrina" w:date="2021-04-27T10:35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Dr. Safrina" w:date="2021-04-27T10:35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akses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8DE">
        <w:rPr>
          <w:rFonts w:ascii="Times New Roman" w:eastAsia="Times New Roman" w:hAnsi="Times New Roman" w:cs="Times New Roman"/>
          <w:i/>
          <w:sz w:val="24"/>
          <w:szCs w:val="24"/>
          <w:rPrChange w:id="50" w:author="Dr. Safrina" w:date="2021-04-27T10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del w:id="51" w:author="Dr. Safrina" w:date="2021-04-27T10:36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  <w:commentRangeStart w:id="52"/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3" w:author="Dr. Safrina" w:date="2021-04-27T10:36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Mulai d</w:delText>
        </w:r>
      </w:del>
      <w:del w:id="54" w:author="Dr. Safrina" w:date="2021-04-27T10:37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ari 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55" w:author="Dr. Safrina" w:date="2021-04-27T10:36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6" w:author="Dr. Safrina" w:date="2021-04-27T10:36:00Z">
        <w:r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del w:id="57" w:author="Dr. Safrina" w:date="2021-04-27T10:36:00Z"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52"/>
      <w:r w:rsidR="006768DE">
        <w:rPr>
          <w:rStyle w:val="CommentReference"/>
        </w:rPr>
        <w:commentReference w:id="52"/>
      </w:r>
      <w:commentRangeStart w:id="58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9" w:author="Dr. Safrina" w:date="2021-04-27T10:36:00Z">
        <w:r w:rsidDel="006768D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6768D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0" w:author="Dr. Safrina" w:date="2021-04-27T10:36:00Z">
        <w:r w:rsidR="006768D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</w:t>
        </w:r>
        <w:proofErr w:type="spellStart"/>
        <w:r w:rsidR="006768DE">
          <w:rPr>
            <w:rFonts w:ascii="Times New Roman" w:eastAsia="Times New Roman" w:hAnsi="Times New Roman" w:cs="Times New Roman"/>
            <w:sz w:val="24"/>
            <w:szCs w:val="24"/>
          </w:rPr>
          <w:t>mari</w:t>
        </w:r>
        <w:proofErr w:type="spellEnd"/>
        <w:r w:rsidR="006768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61" w:author="Dr. Safrina" w:date="2021-04-27T10:37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62" w:author="Dr. Safrina" w:date="2021-04-27T10:37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Dr. Safrina" w:date="2021-04-27T10:38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4" w:author="Dr. Safrina" w:date="2021-04-27T10:38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8"/>
      <w:proofErr w:type="gramEnd"/>
      <w:r w:rsidR="00F46A42">
        <w:rPr>
          <w:rStyle w:val="CommentReference"/>
        </w:rPr>
        <w:commentReference w:id="5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del w:id="65" w:author="Dr. Safrina" w:date="2021-04-27T10:38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66"/>
      <w:proofErr w:type="spellEnd"/>
      <w:r w:rsidR="00F46A42">
        <w:rPr>
          <w:rStyle w:val="CommentReference"/>
        </w:rPr>
        <w:commentReference w:id="6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A42">
        <w:rPr>
          <w:rFonts w:ascii="Times New Roman" w:eastAsia="Times New Roman" w:hAnsi="Times New Roman" w:cs="Times New Roman"/>
          <w:i/>
          <w:sz w:val="24"/>
          <w:szCs w:val="24"/>
          <w:rPrChange w:id="67" w:author="Dr. Safrina" w:date="2021-04-27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Dr. Safrina" w:date="2021-04-27T10:47:00Z">
        <w:r w:rsidRPr="00C50A1E" w:rsidDel="00DB3876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69" w:author="Dr. Safrina" w:date="2021-04-27T10:47:00Z">
        <w:r w:rsidR="00DB387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berlebih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ins w:id="70" w:author="Dr. Safrina" w:date="2021-04-27T10:40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71" w:author="Dr. Safrina" w:date="2021-04-27T10:40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72" w:author="Dr. Safrina" w:date="2021-04-27T10:40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73" w:author="Dr. Safrina" w:date="2021-04-27T10:40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46A42">
        <w:rPr>
          <w:rFonts w:ascii="Times New Roman" w:eastAsia="Times New Roman" w:hAnsi="Times New Roman" w:cs="Times New Roman"/>
          <w:i/>
          <w:sz w:val="24"/>
          <w:szCs w:val="24"/>
          <w:rPrChange w:id="74" w:author="Dr. Safrina" w:date="2021-04-27T10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75" w:author="Dr. Safrina" w:date="2021-04-27T10:41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A42">
        <w:rPr>
          <w:rFonts w:ascii="Times New Roman" w:eastAsia="Times New Roman" w:hAnsi="Times New Roman" w:cs="Times New Roman"/>
          <w:i/>
          <w:sz w:val="24"/>
          <w:szCs w:val="24"/>
          <w:rPrChange w:id="76" w:author="Dr. Safrina" w:date="2021-04-27T10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ins w:id="77" w:author="Dr. Safrina" w:date="2021-04-27T10:41:00Z">
        <w:r w:rsidR="00F46A42">
          <w:rPr>
            <w:rFonts w:ascii="Times New Roman" w:eastAsia="Times New Roman" w:hAnsi="Times New Roman" w:cs="Times New Roman"/>
            <w:i/>
            <w:sz w:val="24"/>
            <w:szCs w:val="24"/>
            <w:lang w:val="id-ID"/>
          </w:rPr>
          <w:t>.</w:t>
        </w:r>
      </w:ins>
      <w:proofErr w:type="gramEnd"/>
      <w:del w:id="78" w:author="Dr. Safrina" w:date="2021-04-27T10:41:00Z">
        <w:r w:rsidDel="00F46A4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9" w:author="Dr. Safrina" w:date="2021-04-27T10:42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lemak </w:t>
        </w:r>
      </w:ins>
      <w:del w:id="80" w:author="Dr. Safrina" w:date="2021-04-27T10:42:00Z">
        <w:r w:rsidR="00F46A42" w:rsidDel="00F46A42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ins w:id="81" w:author="Dr. Safrina" w:date="2021-04-27T10:42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ins w:id="82" w:author="Dr. Safrina" w:date="2021-04-27T10:42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83" w:author="Dr. Safrina" w:date="2021-04-27T10:48:00Z">
        <w:r w:rsidR="00DB387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ada</w:t>
        </w:r>
      </w:ins>
      <w:del w:id="84" w:author="Dr. Safrina" w:date="2021-04-27T10:48:00Z">
        <w:r w:rsidRPr="00C50A1E" w:rsidDel="00DB387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85" w:author="Dr. Safrina" w:date="2021-04-27T10:42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6" w:author="Dr. Safrina" w:date="2021-04-27T10:42:00Z">
        <w:r w:rsidR="00F46A42" w:rsidRPr="00C50A1E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  <w:proofErr w:type="spellEnd"/>
        <w:r w:rsidR="00F46A4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7" w:author="Dr. Safrina" w:date="2021-04-27T10:42:00Z">
        <w:r w:rsidRPr="00C50A1E" w:rsidDel="00F46A42">
          <w:rPr>
            <w:rFonts w:ascii="Times New Roman" w:eastAsia="Times New Roman" w:hAnsi="Times New Roman" w:cs="Times New Roman"/>
            <w:sz w:val="24"/>
            <w:szCs w:val="24"/>
          </w:rPr>
          <w:delText xml:space="preserve">salahnya di </w:delText>
        </w:r>
      </w:del>
      <w:ins w:id="88" w:author="Dr. Safrina" w:date="2021-04-27T10:42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89" w:author="Dr. Safrina" w:date="2021-04-27T10:48:00Z">
        <w:r w:rsidR="00DB387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90" w:author="Dr. Safrina" w:date="2021-04-27T10:48:00Z">
        <w:r w:rsidRPr="00C50A1E" w:rsidDel="00DB3876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ins w:id="91" w:author="Dr. Safrina" w:date="2021-04-27T10:49:00Z">
        <w:r w:rsidR="00DB387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bookmarkStart w:id="92" w:name="_GoBack"/>
      <w:bookmarkEnd w:id="9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3" w:author="Dr. Safrina" w:date="2021-04-27T10:42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94" w:author="Dr. Safrina" w:date="2021-04-27T10:43:00Z">
        <w:r w:rsidR="00F46A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Dr. Safrina" w:date="2021-04-27T10:44:00Z" w:initials="DS">
    <w:p w:rsidR="00F46A42" w:rsidRPr="00F46A42" w:rsidRDefault="00F46A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Tampak? Sering turun?</w:t>
      </w:r>
    </w:p>
  </w:comment>
  <w:comment w:id="52" w:author="Dr. Safrina" w:date="2021-04-27T10:37:00Z" w:initials="DS">
    <w:p w:rsidR="006768DE" w:rsidRPr="006768DE" w:rsidRDefault="006768D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Gabungkan dengan kalimat sebelumnya.</w:t>
      </w:r>
    </w:p>
  </w:comment>
  <w:comment w:id="58" w:author="Dr. Safrina" w:date="2021-04-27T10:38:00Z" w:initials="DS">
    <w:p w:rsidR="00F46A42" w:rsidRPr="00F46A42" w:rsidRDefault="00F46A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Gabung dengan kalimat sebelumnya.</w:t>
      </w:r>
    </w:p>
  </w:comment>
  <w:comment w:id="66" w:author="Dr. Safrina" w:date="2021-04-27T10:40:00Z" w:initials="DS">
    <w:p w:rsidR="00F46A42" w:rsidRPr="00F46A42" w:rsidRDefault="00F46A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Kita yang tidak tahu diri ketika memilh makanan.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DC9" w:rsidRDefault="00C36DC9">
      <w:r>
        <w:separator/>
      </w:r>
    </w:p>
  </w:endnote>
  <w:endnote w:type="continuationSeparator" w:id="0">
    <w:p w:rsidR="00C36DC9" w:rsidRDefault="00C3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36DC9">
    <w:pPr>
      <w:pStyle w:val="Footer"/>
    </w:pPr>
  </w:p>
  <w:p w:rsidR="00941E77" w:rsidRDefault="00C36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DC9" w:rsidRDefault="00C36DC9">
      <w:r>
        <w:separator/>
      </w:r>
    </w:p>
  </w:footnote>
  <w:footnote w:type="continuationSeparator" w:id="0">
    <w:p w:rsidR="00C36DC9" w:rsidRDefault="00C36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768DE"/>
    <w:rsid w:val="00924DF5"/>
    <w:rsid w:val="00927764"/>
    <w:rsid w:val="00C36DC9"/>
    <w:rsid w:val="00DB3876"/>
    <w:rsid w:val="00F4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76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768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8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8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8D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76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768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8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8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8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Dr. Safrina</cp:lastModifiedBy>
  <cp:revision>2</cp:revision>
  <dcterms:created xsi:type="dcterms:W3CDTF">2021-04-27T03:49:00Z</dcterms:created>
  <dcterms:modified xsi:type="dcterms:W3CDTF">2021-04-27T03:49:00Z</dcterms:modified>
</cp:coreProperties>
</file>