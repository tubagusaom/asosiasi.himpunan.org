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DEB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6076C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7B8C26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5A4C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5E123E" w14:textId="77777777" w:rsidTr="00821BA2">
        <w:tc>
          <w:tcPr>
            <w:tcW w:w="9350" w:type="dxa"/>
          </w:tcPr>
          <w:p w14:paraId="61905B0F" w14:textId="77777777" w:rsidR="00974F1C" w:rsidRPr="00A16D9B" w:rsidRDefault="00974F1C" w:rsidP="00BE39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  <w:pPrChange w:id="0" w:author="Indung Semarang" w:date="2021-11-16T11:47:00Z">
                <w:pPr>
                  <w:spacing w:line="312" w:lineRule="auto"/>
                </w:pPr>
              </w:pPrChange>
            </w:pPr>
          </w:p>
          <w:p w14:paraId="7A0241B0" w14:textId="77777777" w:rsidR="00974F1C" w:rsidRPr="008D1AF7" w:rsidRDefault="00974F1C" w:rsidP="00BE39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1" w:author="Indung Semarang" w:date="2021-11-16T11:47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9EE4B7" w14:textId="77777777" w:rsidR="00974F1C" w:rsidRPr="00A16D9B" w:rsidRDefault="00974F1C" w:rsidP="00BE39B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2" w:author="Indung Semarang" w:date="2021-11-16T11:47:00Z">
                <w:pPr>
                  <w:spacing w:line="312" w:lineRule="auto"/>
                  <w:jc w:val="center"/>
                </w:pPr>
              </w:pPrChange>
            </w:pPr>
          </w:p>
          <w:p w14:paraId="41B909FC" w14:textId="77777777" w:rsidR="00974F1C" w:rsidRPr="004B7994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3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2C0E9A7" w14:textId="77777777" w:rsidR="00974F1C" w:rsidRPr="004B7994" w:rsidRDefault="00974F1C" w:rsidP="00BE39BF">
            <w:pPr>
              <w:ind w:left="457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  <w:pPrChange w:id="4" w:author="Indung Semarang" w:date="2021-11-16T11:47:00Z">
                <w:pPr>
                  <w:spacing w:line="312" w:lineRule="auto"/>
                  <w:ind w:left="457"/>
                </w:pPr>
              </w:pPrChange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DD09517" w14:textId="77777777" w:rsidR="00974F1C" w:rsidRPr="004B7994" w:rsidRDefault="00974F1C" w:rsidP="00BE39BF">
            <w:pPr>
              <w:ind w:left="457"/>
              <w:contextualSpacing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5" w:author="Indung Semarang" w:date="2021-11-16T11:47:00Z">
                <w:pPr>
                  <w:spacing w:line="312" w:lineRule="auto"/>
                  <w:ind w:left="457"/>
                </w:pPr>
              </w:pPrChange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5F48312" w14:textId="3AA38847" w:rsidR="00974F1C" w:rsidRDefault="00974F1C" w:rsidP="00BE39BF">
            <w:pPr>
              <w:ind w:left="457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6" w:author="Indung Semarang" w:date="2021-11-16T11:47:00Z">
                <w:pPr>
                  <w:spacing w:line="312" w:lineRule="auto"/>
                  <w:ind w:left="457"/>
                </w:pPr>
              </w:pPrChange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EAFE170" w14:textId="2C6850C4" w:rsidR="00BE39BF" w:rsidRDefault="00BE39BF" w:rsidP="00BE39BF">
            <w:pPr>
              <w:ind w:left="457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7" w:author="Indung Semarang" w:date="2021-11-16T11:47:00Z">
                <w:pPr>
                  <w:spacing w:line="312" w:lineRule="auto"/>
                  <w:ind w:left="457"/>
                </w:pPr>
              </w:pPrChange>
            </w:pPr>
          </w:p>
          <w:p w14:paraId="38EF4931" w14:textId="5A25E8E5" w:rsidR="00BE39BF" w:rsidRPr="00BE39BF" w:rsidDel="00BE39BF" w:rsidRDefault="00BE39BF" w:rsidP="00BE39BF">
            <w:pPr>
              <w:ind w:left="457"/>
              <w:contextualSpacing/>
              <w:rPr>
                <w:del w:id="8" w:author="Indung Semarang" w:date="2021-11-16T11:47:00Z"/>
                <w:rFonts w:ascii="Times New Roman" w:hAnsi="Times New Roman" w:cs="Times New Roman"/>
                <w:sz w:val="24"/>
                <w:szCs w:val="24"/>
                <w:u w:val="single"/>
                <w:lang w:val="en-US"/>
                <w:rPrChange w:id="9" w:author="Indung Semarang" w:date="2021-11-16T11:51:00Z">
                  <w:rPr>
                    <w:del w:id="10" w:author="Indung Semarang" w:date="2021-11-16T11:47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1" w:author="Indung Semarang" w:date="2021-11-16T11:47:00Z">
                <w:pPr>
                  <w:spacing w:line="312" w:lineRule="auto"/>
                  <w:ind w:left="457"/>
                </w:pPr>
              </w:pPrChange>
            </w:pPr>
            <w:ins w:id="12" w:author="Indung Semarang" w:date="2021-11-16T11:47:00Z">
              <w:r w:rsidRPr="00BE39BF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  <w:rPrChange w:id="13" w:author="Indung Semarang" w:date="2021-11-16T11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Wong, Jony</w:t>
              </w:r>
            </w:ins>
            <w:ins w:id="14" w:author="Indung Semarang" w:date="2021-11-16T11:48:00Z">
              <w:r w:rsidRPr="00BE39BF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  <w:rPrChange w:id="15" w:author="Indung Semarang" w:date="2021-11-16T11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, 2010, Internet Marketing ofr Beginers, </w:t>
              </w:r>
              <w:r w:rsidRPr="00BE39BF">
                <w:rPr>
                  <w:rFonts w:ascii="Times New Roman" w:hAnsi="Times New Roman" w:cs="Times New Roman"/>
                  <w:sz w:val="24"/>
                  <w:szCs w:val="24"/>
                  <w:u w:val="single"/>
                  <w:rPrChange w:id="16" w:author="Indung Semarang" w:date="2021-11-16T11:51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Elex Media Komputindo</w:t>
              </w:r>
              <w:r w:rsidRPr="00BE39BF">
                <w:rPr>
                  <w:rFonts w:ascii="Times New Roman" w:hAnsi="Times New Roman" w:cs="Times New Roman"/>
                  <w:sz w:val="24"/>
                  <w:szCs w:val="24"/>
                  <w:u w:val="single"/>
                  <w:lang w:val="en-US"/>
                  <w:rPrChange w:id="17" w:author="Indung Semarang" w:date="2021-11-16T11:5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 Jakarta</w:t>
              </w:r>
            </w:ins>
          </w:p>
          <w:p w14:paraId="40554326" w14:textId="04EB839A" w:rsidR="00974F1C" w:rsidDel="00BE39BF" w:rsidRDefault="00974F1C" w:rsidP="00BE39BF">
            <w:pPr>
              <w:ind w:left="457"/>
              <w:contextualSpacing/>
              <w:rPr>
                <w:del w:id="18" w:author="Indung Semarang" w:date="2021-11-16T11:47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9" w:author="Indung Semarang" w:date="2021-11-16T11:47:00Z">
                <w:pPr>
                  <w:spacing w:line="312" w:lineRule="auto"/>
                  <w:ind w:left="457"/>
                </w:pPr>
              </w:pPrChange>
            </w:pPr>
          </w:p>
          <w:p w14:paraId="21FDDB27" w14:textId="77777777" w:rsidR="00974F1C" w:rsidRPr="004B7994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20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2CD328C" w14:textId="77777777" w:rsidR="00974F1C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21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518F45C" w14:textId="4088AAF7" w:rsidR="00974F1C" w:rsidRDefault="00974F1C" w:rsidP="00BE39BF">
            <w:pPr>
              <w:pStyle w:val="ListParagraph"/>
              <w:ind w:left="457"/>
              <w:rPr>
                <w:ins w:id="22" w:author="Indung Semarang" w:date="2021-11-16T11:4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F03F9EA" w14:textId="77777777" w:rsidR="00BE39BF" w:rsidRDefault="00BE39BF" w:rsidP="00BE39BF">
            <w:pPr>
              <w:rPr>
                <w:ins w:id="23" w:author="Indung Semarang" w:date="2021-11-16T11:49:00Z"/>
                <w:rFonts w:ascii="Times New Roman" w:hAnsi="Times New Roman" w:cs="Times New Roman"/>
                <w:sz w:val="24"/>
                <w:szCs w:val="24"/>
              </w:rPr>
            </w:pPr>
          </w:p>
          <w:p w14:paraId="6FD14CCB" w14:textId="0991746E" w:rsidR="00BE39BF" w:rsidRPr="00BE39BF" w:rsidRDefault="00BE39BF" w:rsidP="00BE39BF">
            <w:pPr>
              <w:rPr>
                <w:rFonts w:ascii="Times New Roman" w:hAnsi="Times New Roman" w:cs="Times New Roman"/>
                <w:sz w:val="24"/>
                <w:szCs w:val="24"/>
                <w:lang w:val="en-US"/>
                <w:rPrChange w:id="24" w:author="Indung Semarang" w:date="2021-11-16T11:51:00Z">
                  <w:rPr>
                    <w:lang w:val="en-US"/>
                  </w:rPr>
                </w:rPrChange>
              </w:rPr>
              <w:pPrChange w:id="25" w:author="Indung Semarang" w:date="2021-11-16T11:49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26" w:author="Indung Semarang" w:date="2021-11-16T11:49:00Z">
              <w:r w:rsidRPr="00BE39BF">
                <w:rPr>
                  <w:rFonts w:ascii="Times New Roman" w:hAnsi="Times New Roman" w:cs="Times New Roman"/>
                  <w:sz w:val="24"/>
                  <w:szCs w:val="24"/>
                  <w:rPrChange w:id="27" w:author="Indung Semarang" w:date="2021-11-16T11:49:00Z">
                    <w:rPr/>
                  </w:rPrChange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28" w:author="Indung Semarang" w:date="2021-11-16T11:5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2016, 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</w:ins>
            <w:ins w:id="29" w:author="Indung Semarang" w:date="2021-11-16T11:5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</w:p>
          <w:p w14:paraId="19633C8D" w14:textId="77777777" w:rsidR="00974F1C" w:rsidRPr="004B7994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30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0F169982" w14:textId="6A20CC8E" w:rsidR="00974F1C" w:rsidRPr="004B7994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31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Tauhid Nur Azhar </w:t>
            </w:r>
            <w:del w:id="32" w:author="Indung Semarang" w:date="2021-11-16T11:52:00Z">
              <w:r w:rsidDel="00BE39B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dan Bambang Trim</w:delText>
              </w:r>
            </w:del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10BD11D" w14:textId="77777777" w:rsidR="00974F1C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33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D622AE9" w14:textId="77777777" w:rsidR="00974F1C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34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A1523B4" w14:textId="57208FEF" w:rsidR="00974F1C" w:rsidRDefault="00974F1C" w:rsidP="00BE39BF">
            <w:pPr>
              <w:pStyle w:val="ListParagraph"/>
              <w:ind w:left="457"/>
              <w:rPr>
                <w:ins w:id="35" w:author="Indung Semarang" w:date="2021-11-16T11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3EA54F" w14:textId="5E060755" w:rsidR="00BE39BF" w:rsidRDefault="00BE39BF" w:rsidP="00BE39BF">
            <w:pPr>
              <w:pStyle w:val="ListParagraph"/>
              <w:ind w:left="457"/>
              <w:rPr>
                <w:ins w:id="36" w:author="Indung Semarang" w:date="2021-11-16T11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37" w:author="Indung Semarang" w:date="2021-11-16T11:5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Nur Azhar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Yax</w:t>
              </w:r>
            </w:ins>
            <w:ins w:id="38" w:author="Indung Semarang" w:date="2021-11-16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39" w:author="Indung Semarang" w:date="2021-11-16T11:5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har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 Bambang Trim</w:t>
              </w:r>
            </w:ins>
            <w:ins w:id="40" w:author="Indung Semarang" w:date="2021-11-16T11:5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41" w:author="Indung Semarang" w:date="2021-11-16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2016, 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34490A33" w14:textId="1D2B378C" w:rsidR="00BE39BF" w:rsidRDefault="00BE39BF" w:rsidP="00BE39BF">
            <w:pPr>
              <w:pStyle w:val="ListParagraph"/>
              <w:ind w:left="457"/>
              <w:rPr>
                <w:ins w:id="42" w:author="Indung Semarang" w:date="2021-11-16T11:5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FEB3AD" w14:textId="77777777" w:rsidR="00BE39BF" w:rsidRDefault="00BE39BF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43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4807A25B" w14:textId="77777777" w:rsidR="00974F1C" w:rsidRPr="00C321C1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44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7EC6176" w14:textId="77777777" w:rsidR="00974F1C" w:rsidRPr="004B7994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45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263D4FD" w14:textId="77777777" w:rsidR="00974F1C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46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AEEE80A" w14:textId="10175A01" w:rsidR="00974F1C" w:rsidRDefault="00974F1C" w:rsidP="00BE39BF">
            <w:pPr>
              <w:pStyle w:val="ListParagraph"/>
              <w:ind w:left="457"/>
              <w:rPr>
                <w:ins w:id="47" w:author="Indung Semarang" w:date="2021-11-16T11:5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ins w:id="48" w:author="Indung Semarang" w:date="2021-11-16T11:52:00Z">
              <w:r w:rsidR="00BE39B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1200</w:t>
              </w:r>
            </w:ins>
          </w:p>
          <w:p w14:paraId="099DFF24" w14:textId="690ECA1F" w:rsidR="00BE39BF" w:rsidRDefault="00BE39BF" w:rsidP="00BE39BF">
            <w:pPr>
              <w:pStyle w:val="ListParagraph"/>
              <w:ind w:left="457"/>
              <w:rPr>
                <w:ins w:id="49" w:author="Indung Semarang" w:date="2021-11-16T11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41153E" w14:textId="60782672" w:rsidR="00BE39BF" w:rsidRPr="004B7994" w:rsidRDefault="00BE39BF" w:rsidP="00BE39BF">
            <w:pPr>
              <w:pStyle w:val="ListParagraph"/>
              <w:ind w:left="457"/>
              <w:rPr>
                <w:ins w:id="50" w:author="Indung Semarang" w:date="2021-11-16T11:5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1" w:author="Indung Semarang" w:date="2021-11-16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52" w:author="Indung Semarang" w:date="2021-11-16T11:57:00Z">
              <w:r w:rsidR="004847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1993, </w:t>
              </w:r>
            </w:ins>
            <w:ins w:id="53" w:author="Indung Semarang" w:date="2021-11-16T11:5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 Berbicara di Depan Umum Untuk Eksekutif.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 Andre</w:t>
              </w:r>
            </w:ins>
            <w:ins w:id="54" w:author="Indung Semarang" w:date="2021-11-16T11:57:00Z">
              <w:r w:rsidR="004847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="004847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Aksara, Jakarta 1200</w:t>
              </w:r>
            </w:ins>
          </w:p>
          <w:p w14:paraId="776D098F" w14:textId="77777777" w:rsidR="00BE39BF" w:rsidRDefault="00BE39BF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55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3A48CAD5" w14:textId="77777777" w:rsidR="00974F1C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56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159A2952" w14:textId="77777777" w:rsidR="00974F1C" w:rsidRPr="004B7994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57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62FDD65" w14:textId="77777777" w:rsidR="00974F1C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58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54D44C9" w14:textId="5AA28A83" w:rsidR="00974F1C" w:rsidRDefault="00974F1C" w:rsidP="00BE39BF">
            <w:pPr>
              <w:pStyle w:val="ListParagraph"/>
              <w:ind w:left="457"/>
              <w:rPr>
                <w:ins w:id="59" w:author="Indung Semarang" w:date="2021-11-16T11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8A8A513" w14:textId="60A87BEC" w:rsidR="004847ED" w:rsidRDefault="004847ED" w:rsidP="00BE39BF">
            <w:pPr>
              <w:pStyle w:val="ListParagraph"/>
              <w:ind w:left="457"/>
              <w:rPr>
                <w:ins w:id="60" w:author="Indung Semarang" w:date="2021-11-16T11:5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A6F21D" w14:textId="4F874CBE" w:rsidR="004847ED" w:rsidRDefault="004847ED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61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62" w:author="Indung Semarang" w:date="2021-11-16T11:5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</w:ins>
            <w:ins w:id="63" w:author="Indung Semarang" w:date="2021-11-16T11:5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</w:ins>
            <w:ins w:id="64" w:author="Indung Semarang" w:date="2021-11-16T11:5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2014,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Aceh, Contoh Penyelesaian Kejahatan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r w:rsidRPr="004847ED">
                <w:rPr>
                  <w:rFonts w:ascii="Times New Roman" w:hAnsi="Times New Roman" w:cs="Times New Roman"/>
                  <w:strike/>
                  <w:sz w:val="24"/>
                  <w:szCs w:val="24"/>
                  <w:lang w:val="en-US"/>
                  <w:rPrChange w:id="65" w:author="Indung Semarang" w:date="2021-11-16T11:5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, 10 Februari 2014</w:t>
              </w:r>
            </w:ins>
          </w:p>
          <w:p w14:paraId="00548560" w14:textId="77777777" w:rsidR="00974F1C" w:rsidRPr="00C321C1" w:rsidRDefault="00974F1C" w:rsidP="00BE39B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66" w:author="Indung Semarang" w:date="2021-11-16T11:47:00Z">
                <w:pPr>
                  <w:pStyle w:val="ListParagraph"/>
                  <w:spacing w:line="312" w:lineRule="auto"/>
                </w:pPr>
              </w:pPrChange>
            </w:pPr>
          </w:p>
          <w:p w14:paraId="458D69C0" w14:textId="77777777" w:rsidR="00974F1C" w:rsidRPr="005D70C9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67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Bambang Trim</w:t>
            </w:r>
          </w:p>
          <w:p w14:paraId="5D1EB53B" w14:textId="77777777" w:rsidR="00974F1C" w:rsidRPr="005D70C9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</w:rPr>
              <w:pPrChange w:id="68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1B6F6C" w14:textId="248BDA7C" w:rsidR="00974F1C" w:rsidRDefault="00974F1C" w:rsidP="00BE39BF">
            <w:pPr>
              <w:pStyle w:val="ListParagraph"/>
              <w:ind w:left="457"/>
              <w:rPr>
                <w:ins w:id="69" w:author="Indung Semarang" w:date="2021-11-16T12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ins w:id="70" w:author="Indung Semarang" w:date="2021-11-16T11:58:00Z">
              <w:r w:rsidR="004847ED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="004847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r w:rsidR="004847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="004847ED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</w:ins>
          </w:p>
          <w:p w14:paraId="244989A9" w14:textId="11DBBADC" w:rsidR="004847ED" w:rsidRDefault="004847ED" w:rsidP="00BE39BF">
            <w:pPr>
              <w:pStyle w:val="ListParagraph"/>
              <w:ind w:left="457"/>
              <w:rPr>
                <w:ins w:id="71" w:author="Indung Semarang" w:date="2021-11-16T12:0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59C3AB3" w14:textId="77777777" w:rsidR="004847ED" w:rsidRPr="005D70C9" w:rsidRDefault="004847ED" w:rsidP="00BE39BF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72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7D8E7E03" w14:textId="75666641" w:rsidR="00974F1C" w:rsidRDefault="00974F1C" w:rsidP="00BE39BF">
            <w:pPr>
              <w:pStyle w:val="ListParagraph"/>
              <w:ind w:left="457"/>
              <w:rPr>
                <w:ins w:id="73" w:author="Indung Semarang" w:date="2021-11-16T12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6DC90A" w14:textId="32C68789" w:rsidR="004847ED" w:rsidRDefault="004847ED" w:rsidP="00BE39BF">
            <w:pPr>
              <w:pStyle w:val="ListParagraph"/>
              <w:ind w:left="457"/>
              <w:rPr>
                <w:ins w:id="74" w:author="Indung Semarang" w:date="2021-11-16T12:0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A52D6" w14:textId="7651935C" w:rsidR="004847ED" w:rsidRPr="005D70C9" w:rsidRDefault="004847ED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75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76" w:author="Indung Semarang" w:date="2021-11-16T12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Trimn, Bambang., 20</w:t>
              </w:r>
            </w:ins>
            <w:ins w:id="77" w:author="Indung Semarang" w:date="2021-11-16T12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11</w:t>
              </w:r>
            </w:ins>
            <w:ins w:id="78" w:author="Indung Semarang" w:date="2021-11-16T12:0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79" w:author="Indung Semarang" w:date="2021-11-16T12:0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The art of Stimulating Idea: Jurus mendulang Ide dan Insaf agar kaya di Jalan Menulis</w:t>
              </w:r>
            </w:ins>
          </w:p>
          <w:p w14:paraId="5E853BFD" w14:textId="77777777" w:rsidR="00974F1C" w:rsidRPr="005D70C9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80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385B3F57" w14:textId="77777777" w:rsidR="00974F1C" w:rsidRPr="005D70C9" w:rsidRDefault="00974F1C" w:rsidP="00BE39BF">
            <w:pPr>
              <w:pStyle w:val="ListParagraph"/>
              <w:numPr>
                <w:ilvl w:val="0"/>
                <w:numId w:val="2"/>
              </w:numPr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81" w:author="Indung Semarang" w:date="2021-11-16T11:47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F99ABB3" w14:textId="77777777" w:rsidR="00974F1C" w:rsidRPr="005D70C9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</w:rPr>
              <w:pPrChange w:id="82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55CA341" w14:textId="77777777" w:rsidR="00974F1C" w:rsidRPr="005D70C9" w:rsidRDefault="00974F1C" w:rsidP="00BE39BF">
            <w:pPr>
              <w:pStyle w:val="ListParagraph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83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DEFDB6B" w14:textId="7BD5BE35" w:rsidR="00974F1C" w:rsidRDefault="00974F1C" w:rsidP="00BE39BF">
            <w:pPr>
              <w:pStyle w:val="ListParagraph"/>
              <w:ind w:left="457"/>
              <w:rPr>
                <w:ins w:id="84" w:author="Indung Semarang" w:date="2021-11-16T12:0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1EEFA3A" w14:textId="0C9B6844" w:rsidR="004847ED" w:rsidRDefault="004847ED" w:rsidP="00BE39BF">
            <w:pPr>
              <w:pStyle w:val="ListParagraph"/>
              <w:ind w:left="457"/>
              <w:rPr>
                <w:ins w:id="85" w:author="Indung Semarang" w:date="2021-11-16T12:01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FB5751B" w14:textId="77777777" w:rsidR="004847ED" w:rsidRPr="005D70C9" w:rsidRDefault="004847ED" w:rsidP="004847ED">
            <w:pPr>
              <w:pStyle w:val="ListParagraph"/>
              <w:ind w:left="457"/>
              <w:rPr>
                <w:ins w:id="86" w:author="Indung Semarang" w:date="2021-11-16T12:0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87" w:author="Indung Semarang" w:date="2021-11-16T12:0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Trim, </w:t>
              </w:r>
            </w:ins>
            <w:ins w:id="88" w:author="Indung Semarang" w:date="2021-11-16T12:02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Bambang, 2011, 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, </w:t>
              </w:r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</w:ins>
          </w:p>
          <w:p w14:paraId="1F5A89B7" w14:textId="77777777" w:rsidR="004847ED" w:rsidRDefault="004847ED" w:rsidP="004847ED">
            <w:pPr>
              <w:pStyle w:val="ListParagraph"/>
              <w:ind w:left="457"/>
              <w:rPr>
                <w:ins w:id="89" w:author="Indung Semarang" w:date="2021-11-16T12:0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90" w:author="Indung Semarang" w:date="2021-11-16T12:02:00Z">
              <w:r w:rsidRPr="005D70C9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Penerbit: Tinta Medina, Solo</w:t>
              </w:r>
            </w:ins>
          </w:p>
          <w:p w14:paraId="40FB9D45" w14:textId="6F620386" w:rsidR="004847ED" w:rsidRPr="005D70C9" w:rsidRDefault="004847ED" w:rsidP="00BE39BF">
            <w:pPr>
              <w:pStyle w:val="ListParagraph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91" w:author="Indung Semarang" w:date="2021-11-16T11:47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65C15370" w14:textId="77777777" w:rsidR="00974F1C" w:rsidRDefault="00974F1C" w:rsidP="00BE39BF">
            <w:pPr>
              <w:ind w:left="457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92" w:author="Indung Semarang" w:date="2021-11-16T11:47:00Z">
                <w:pPr>
                  <w:spacing w:line="312" w:lineRule="auto"/>
                  <w:ind w:left="457"/>
                </w:pPr>
              </w:pPrChange>
            </w:pPr>
          </w:p>
          <w:p w14:paraId="44AAD909" w14:textId="77777777" w:rsidR="00974F1C" w:rsidRPr="004B7994" w:rsidRDefault="00974F1C" w:rsidP="00BE39B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93" w:author="Indung Semarang" w:date="2021-11-16T11:47:00Z">
                <w:pPr>
                  <w:spacing w:line="480" w:lineRule="auto"/>
                </w:pPr>
              </w:pPrChange>
            </w:pPr>
          </w:p>
          <w:p w14:paraId="695516F1" w14:textId="77777777" w:rsidR="00974F1C" w:rsidRPr="00A16D9B" w:rsidRDefault="00974F1C" w:rsidP="00BE39B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  <w:pPrChange w:id="94" w:author="Indung Semarang" w:date="2021-11-16T11:47:00Z">
                <w:pPr>
                  <w:spacing w:line="480" w:lineRule="auto"/>
                </w:pPr>
              </w:pPrChange>
            </w:pPr>
          </w:p>
        </w:tc>
      </w:tr>
      <w:tr w:rsidR="00BE39BF" w:rsidRPr="00A16D9B" w14:paraId="768F0822" w14:textId="77777777" w:rsidTr="00821BA2">
        <w:trPr>
          <w:ins w:id="95" w:author="Indung Semarang" w:date="2021-11-16T11:49:00Z"/>
        </w:trPr>
        <w:tc>
          <w:tcPr>
            <w:tcW w:w="9350" w:type="dxa"/>
          </w:tcPr>
          <w:p w14:paraId="288AF969" w14:textId="77777777" w:rsidR="00BE39BF" w:rsidRPr="00A16D9B" w:rsidRDefault="00BE39BF" w:rsidP="00BE39BF">
            <w:pPr>
              <w:ind w:left="457"/>
              <w:contextualSpacing/>
              <w:rPr>
                <w:ins w:id="96" w:author="Indung Semarang" w:date="2021-11-16T11:49:00Z"/>
                <w:rFonts w:ascii="Times New Roman" w:hAnsi="Times New Roman" w:cs="Times New Roman"/>
                <w:sz w:val="24"/>
                <w:szCs w:val="24"/>
              </w:rPr>
              <w:pPrChange w:id="97" w:author="Indung Semarang" w:date="2021-11-16T11:49:00Z">
                <w:pPr>
                  <w:contextualSpacing/>
                </w:pPr>
              </w:pPrChange>
            </w:pPr>
          </w:p>
        </w:tc>
      </w:tr>
    </w:tbl>
    <w:p w14:paraId="33EE7D3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dung Semarang">
    <w15:presenceInfo w15:providerId="Windows Live" w15:userId="d5593060f812de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847ED"/>
    <w:rsid w:val="00924DF5"/>
    <w:rsid w:val="00974F1C"/>
    <w:rsid w:val="00B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D30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E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Indung Semarang</cp:lastModifiedBy>
  <cp:revision>2</cp:revision>
  <dcterms:created xsi:type="dcterms:W3CDTF">2020-08-26T21:21:00Z</dcterms:created>
  <dcterms:modified xsi:type="dcterms:W3CDTF">2021-11-16T05:02:00Z</dcterms:modified>
</cp:coreProperties>
</file>