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AD3E23" w14:textId="77777777"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14:paraId="69359EB4" w14:textId="77777777"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14:paraId="49163F00" w14:textId="77777777" w:rsidR="00125355" w:rsidRPr="001D038C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</w:p>
    <w:p w14:paraId="757BB425" w14:textId="77777777" w:rsidR="00125355" w:rsidRPr="001D038C" w:rsidRDefault="00125355" w:rsidP="00D8537A">
      <w:pPr>
        <w:pStyle w:val="ListParagraph"/>
        <w:numPr>
          <w:ilvl w:val="0"/>
          <w:numId w:val="3"/>
        </w:numPr>
        <w:rPr>
          <w:rFonts w:ascii="Minion Pro" w:hAnsi="Minion Pro"/>
        </w:rPr>
      </w:pPr>
      <w:r w:rsidRPr="001D038C">
        <w:rPr>
          <w:rFonts w:ascii="Minion Pro" w:hAnsi="Minion Pro"/>
        </w:rPr>
        <w:t xml:space="preserve">Lakukan swasunting secara digital dengan menggunakan fitur </w:t>
      </w:r>
      <w:r w:rsidRPr="001D038C">
        <w:rPr>
          <w:rFonts w:ascii="Minion Pro" w:hAnsi="Minion Pro"/>
          <w:i/>
        </w:rPr>
        <w:t>Review</w:t>
      </w:r>
      <w:r w:rsidRPr="001D038C">
        <w:rPr>
          <w:rFonts w:ascii="Minion Pro" w:hAnsi="Minion Pro"/>
        </w:rPr>
        <w:t xml:space="preserve"> (Peninjauan) pada aplikasi Word. Aktifkan </w:t>
      </w:r>
      <w:r w:rsidRPr="001D038C">
        <w:rPr>
          <w:rFonts w:ascii="Minion Pro" w:hAnsi="Minion Pro"/>
          <w:i/>
        </w:rPr>
        <w:t>Track Changes</w:t>
      </w:r>
      <w:r w:rsidRPr="001D038C">
        <w:rPr>
          <w:rFonts w:ascii="Minion Pro" w:hAnsi="Minion Pro"/>
        </w:rPr>
        <w:t xml:space="preserve"> untuk menandai perbaikan yang Anda lakukan. </w:t>
      </w:r>
    </w:p>
    <w:tbl>
      <w:tblPr>
        <w:tblStyle w:val="TableGrid"/>
        <w:tblW w:w="0" w:type="auto"/>
        <w:tblLook w:val="0420" w:firstRow="1" w:lastRow="0" w:firstColumn="0" w:lastColumn="0" w:noHBand="0" w:noVBand="1"/>
      </w:tblPr>
      <w:tblGrid>
        <w:gridCol w:w="9017"/>
      </w:tblGrid>
      <w:tr w:rsidR="00125355" w14:paraId="3DE2F91F" w14:textId="77777777" w:rsidTr="00821BA2">
        <w:tc>
          <w:tcPr>
            <w:tcW w:w="9350" w:type="dxa"/>
          </w:tcPr>
          <w:p w14:paraId="25BAE4C8" w14:textId="084E3960" w:rsidR="00125355" w:rsidRDefault="00125355" w:rsidP="00821BA2">
            <w:pPr>
              <w:pStyle w:val="Heading3"/>
              <w:rPr>
                <w:rFonts w:ascii="Times New Roman" w:hAnsi="Times New Roman"/>
                <w:sz w:val="48"/>
              </w:rPr>
            </w:pPr>
            <w:r>
              <w:lastRenderedPageBreak/>
              <w:t>Pembelajaran</w:t>
            </w:r>
            <w:ins w:id="0" w:author="Corde Prem" w:date="2022-03-09T14:39:00Z">
              <w:r w:rsidR="00AC3E69">
                <w:t xml:space="preserve"> Anak Usia Dini</w:t>
              </w:r>
            </w:ins>
            <w:r>
              <w:t xml:space="preserve"> di Era "Revolusi Industri 4.0" </w:t>
            </w:r>
            <w:del w:id="1" w:author="Corde Prem" w:date="2022-03-09T14:39:00Z">
              <w:r w:rsidDel="00AC3E69">
                <w:delText xml:space="preserve">bagi Anak Usia Dini </w:delText>
              </w:r>
            </w:del>
          </w:p>
          <w:p w14:paraId="0DE79185" w14:textId="1FE27031" w:rsidR="00125355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Oleh</w:t>
            </w:r>
            <w:ins w:id="2" w:author="Corde Prem" w:date="2022-03-09T14:37:00Z">
              <w:r w:rsidR="00AC3E69">
                <w:rPr>
                  <w:rFonts w:ascii="Times New Roman" w:eastAsia="Times New Roman" w:hAnsi="Times New Roman" w:cs="Times New Roman"/>
                  <w:szCs w:val="24"/>
                </w:rPr>
                <w:t>:</w:t>
              </w:r>
            </w:ins>
            <w:r>
              <w:rPr>
                <w:rFonts w:ascii="Times New Roman" w:eastAsia="Times New Roman" w:hAnsi="Times New Roman" w:cs="Times New Roman"/>
                <w:szCs w:val="24"/>
              </w:rPr>
              <w:t xml:space="preserve"> Kodar Akbar</w:t>
            </w:r>
          </w:p>
          <w:p w14:paraId="07C64C06" w14:textId="138FC759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Pada zaman ini kita berada pada zona industri yang sangat </w:t>
            </w:r>
            <w:del w:id="3" w:author="Corde Prem" w:date="2022-03-09T14:37:00Z">
              <w:r w:rsidRPr="00EC6F38" w:rsidDel="00AC3E69">
                <w:rPr>
                  <w:rFonts w:ascii="Times New Roman" w:eastAsia="Times New Roman" w:hAnsi="Times New Roman" w:cs="Times New Roman"/>
                  <w:szCs w:val="24"/>
                </w:rPr>
                <w:delText>extream</w:delText>
              </w:r>
            </w:del>
            <w:ins w:id="4" w:author="Corde Prem" w:date="2022-03-09T14:37:00Z">
              <w:r w:rsidR="00AC3E69">
                <w:rPr>
                  <w:rFonts w:ascii="Times New Roman" w:eastAsia="Times New Roman" w:hAnsi="Times New Roman" w:cs="Times New Roman"/>
                  <w:szCs w:val="24"/>
                </w:rPr>
                <w:t>ekstrim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Industri yang tiap menit bahkan detik dia akan berubah semakin maju, yang sering kita sebut dengan revolusi </w:t>
            </w:r>
            <w:del w:id="5" w:author="Corde Prem" w:date="2022-03-09T14:38:00Z">
              <w:r w:rsidRPr="00EC6F38" w:rsidDel="00AC3E69">
                <w:rPr>
                  <w:rFonts w:ascii="Times New Roman" w:eastAsia="Times New Roman" w:hAnsi="Times New Roman" w:cs="Times New Roman"/>
                  <w:szCs w:val="24"/>
                </w:rPr>
                <w:delText xml:space="preserve">industry </w:delText>
              </w:r>
            </w:del>
            <w:ins w:id="6" w:author="Corde Prem" w:date="2022-03-09T14:38:00Z">
              <w:r w:rsidR="00AC3E69">
                <w:rPr>
                  <w:rFonts w:ascii="Times New Roman" w:eastAsia="Times New Roman" w:hAnsi="Times New Roman" w:cs="Times New Roman"/>
                  <w:szCs w:val="24"/>
                </w:rPr>
                <w:t>industri</w:t>
              </w:r>
              <w:r w:rsidR="00AC3E69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4.0. Istilah yang masih jarang </w:t>
            </w:r>
            <w:del w:id="7" w:author="Corde Prem" w:date="2022-03-09T14:40:00Z">
              <w:r w:rsidRPr="00EC6F38" w:rsidDel="00AC3E69">
                <w:rPr>
                  <w:rFonts w:ascii="Times New Roman" w:eastAsia="Times New Roman" w:hAnsi="Times New Roman" w:cs="Times New Roman"/>
                  <w:szCs w:val="24"/>
                </w:rPr>
                <w:delText>kita dengar</w:delText>
              </w:r>
            </w:del>
            <w:ins w:id="8" w:author="Corde Prem" w:date="2022-03-09T14:40:00Z">
              <w:r w:rsidR="00AC3E69">
                <w:rPr>
                  <w:rFonts w:ascii="Times New Roman" w:eastAsia="Times New Roman" w:hAnsi="Times New Roman" w:cs="Times New Roman"/>
                  <w:szCs w:val="24"/>
                </w:rPr>
                <w:t>didengar,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bahkan banyak yang masih awam.</w:t>
            </w:r>
          </w:p>
          <w:p w14:paraId="5D5F3834" w14:textId="2C192CF5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Bagi pendidik maupun peserta didik hari ini kita di</w:t>
            </w:r>
            <w:ins w:id="9" w:author="Corde Prem" w:date="2022-03-09T14:41:00Z">
              <w:r w:rsidR="00B01109">
                <w:rPr>
                  <w:rFonts w:ascii="Times New Roman" w:eastAsia="Times New Roman" w:hAnsi="Times New Roman" w:cs="Times New Roman"/>
                  <w:szCs w:val="24"/>
                </w:rPr>
                <w:t>per</w:t>
              </w:r>
            </w:ins>
            <w:del w:id="10" w:author="Corde Prem" w:date="2022-03-09T14:41:00Z">
              <w:r w:rsidRPr="00EC6F38" w:rsidDel="00B01109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siapkan untuk memasuki dunia kerja</w:t>
            </w:r>
            <w:ins w:id="11" w:author="Corde Prem" w:date="2022-03-09T14:41:00Z">
              <w:r w:rsidR="00AC3E69">
                <w:rPr>
                  <w:rFonts w:ascii="Times New Roman" w:eastAsia="Times New Roman" w:hAnsi="Times New Roman" w:cs="Times New Roman"/>
                  <w:szCs w:val="24"/>
                </w:rPr>
                <w:t>.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12" w:author="Corde Prem" w:date="2022-03-09T14:41:00Z">
              <w:r w:rsidRPr="00EC6F38" w:rsidDel="00AC3E69">
                <w:rPr>
                  <w:rFonts w:ascii="Times New Roman" w:eastAsia="Times New Roman" w:hAnsi="Times New Roman" w:cs="Times New Roman"/>
                  <w:szCs w:val="24"/>
                </w:rPr>
                <w:delText xml:space="preserve">namun </w:delText>
              </w:r>
            </w:del>
            <w:ins w:id="13" w:author="Corde Prem" w:date="2022-03-09T14:41:00Z">
              <w:r w:rsidR="00AC3E69">
                <w:rPr>
                  <w:rFonts w:ascii="Times New Roman" w:eastAsia="Times New Roman" w:hAnsi="Times New Roman" w:cs="Times New Roman"/>
                  <w:szCs w:val="24"/>
                </w:rPr>
                <w:t>N</w:t>
              </w:r>
              <w:r w:rsidR="00AC3E69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amun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bukan lagi </w:t>
            </w:r>
            <w:ins w:id="14" w:author="Corde Prem" w:date="2022-03-09T14:41:00Z">
              <w:r w:rsidR="00AC3E69">
                <w:rPr>
                  <w:rFonts w:ascii="Times New Roman" w:eastAsia="Times New Roman" w:hAnsi="Times New Roman" w:cs="Times New Roman"/>
                  <w:szCs w:val="24"/>
                </w:rPr>
                <w:t xml:space="preserve">sebagai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perkerja, tetapi kita </w:t>
            </w:r>
            <w:del w:id="15" w:author="Corde Prem" w:date="2022-03-09T14:41:00Z">
              <w:r w:rsidRPr="00EC6F38" w:rsidDel="00B01109">
                <w:rPr>
                  <w:rFonts w:ascii="Times New Roman" w:eastAsia="Times New Roman" w:hAnsi="Times New Roman" w:cs="Times New Roman"/>
                  <w:szCs w:val="24"/>
                </w:rPr>
                <w:delText>di siapkan</w:delText>
              </w:r>
            </w:del>
            <w:ins w:id="16" w:author="Corde Prem" w:date="2022-03-09T14:41:00Z">
              <w:r w:rsidR="00B01109">
                <w:rPr>
                  <w:rFonts w:ascii="Times New Roman" w:eastAsia="Times New Roman" w:hAnsi="Times New Roman" w:cs="Times New Roman"/>
                  <w:szCs w:val="24"/>
                </w:rPr>
                <w:t>disiapkan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untuk </w:t>
            </w:r>
            <w:del w:id="17" w:author="Corde Prem" w:date="2022-03-09T14:42:00Z">
              <w:r w:rsidRPr="00EC6F38" w:rsidDel="00B01109">
                <w:rPr>
                  <w:rFonts w:ascii="Times New Roman" w:eastAsia="Times New Roman" w:hAnsi="Times New Roman" w:cs="Times New Roman"/>
                  <w:szCs w:val="24"/>
                </w:rPr>
                <w:delText xml:space="preserve">membuat </w:delText>
              </w:r>
            </w:del>
            <w:ins w:id="18" w:author="Corde Prem" w:date="2022-03-09T14:42:00Z">
              <w:r w:rsidR="00B01109">
                <w:rPr>
                  <w:rFonts w:ascii="Times New Roman" w:eastAsia="Times New Roman" w:hAnsi="Times New Roman" w:cs="Times New Roman"/>
                  <w:szCs w:val="24"/>
                </w:rPr>
                <w:t>membuka</w:t>
              </w:r>
              <w:r w:rsidR="00B01109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lapangan kerja baru yang belum tercipta, dengan menggunakan kemampuan teknologi dan ide kreatif </w:t>
            </w:r>
            <w:ins w:id="19" w:author="Corde Prem" w:date="2022-03-09T14:42:00Z">
              <w:r w:rsidR="00B01109">
                <w:rPr>
                  <w:rFonts w:ascii="Times New Roman" w:eastAsia="Times New Roman" w:hAnsi="Times New Roman" w:cs="Times New Roman"/>
                  <w:szCs w:val="24"/>
                </w:rPr>
                <w:t xml:space="preserve">yang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ins w:id="20" w:author="Corde Prem" w:date="2022-03-09T14:42:00Z">
              <w:r w:rsidR="00B01109">
                <w:rPr>
                  <w:rFonts w:ascii="Times New Roman" w:eastAsia="Times New Roman" w:hAnsi="Times New Roman" w:cs="Times New Roman"/>
                  <w:szCs w:val="24"/>
                </w:rPr>
                <w:t xml:space="preserve"> miliki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28FBFB4F" w14:textId="74F774BA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Pendidikan 4.0 adalah suatu program yang </w:t>
            </w:r>
            <w:del w:id="21" w:author="Corde Prem" w:date="2022-03-09T14:43:00Z">
              <w:r w:rsidRPr="00EC6F38" w:rsidDel="00B01109">
                <w:rPr>
                  <w:rFonts w:ascii="Times New Roman" w:eastAsia="Times New Roman" w:hAnsi="Times New Roman" w:cs="Times New Roman"/>
                  <w:szCs w:val="24"/>
                </w:rPr>
                <w:delText>di</w:delText>
              </w:r>
            </w:del>
            <w:del w:id="22" w:author="Corde Prem" w:date="2022-03-09T14:42:00Z">
              <w:r w:rsidRPr="00EC6F38" w:rsidDel="00B01109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del w:id="23" w:author="Corde Prem" w:date="2022-03-09T14:43:00Z">
              <w:r w:rsidRPr="00EC6F38" w:rsidDel="00B01109">
                <w:rPr>
                  <w:rFonts w:ascii="Times New Roman" w:eastAsia="Times New Roman" w:hAnsi="Times New Roman" w:cs="Times New Roman"/>
                  <w:szCs w:val="24"/>
                </w:rPr>
                <w:delText>buat</w:delText>
              </w:r>
            </w:del>
            <w:ins w:id="24" w:author="Corde Prem" w:date="2022-03-09T14:43:00Z">
              <w:r w:rsidR="00B01109">
                <w:rPr>
                  <w:rFonts w:ascii="Times New Roman" w:eastAsia="Times New Roman" w:hAnsi="Times New Roman" w:cs="Times New Roman"/>
                  <w:szCs w:val="24"/>
                </w:rPr>
                <w:t>dirancang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untuk mewujudkan pendidikan yang cerdas dan kreatif. Tujuan dari terciptanya pendidikan 4.0</w:t>
            </w:r>
            <w:ins w:id="25" w:author="Corde Prem" w:date="2022-03-09T14:43:00Z">
              <w:r w:rsidR="00B01109"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26" w:author="Corde Prem" w:date="2022-03-09T14:43:00Z">
              <w:r w:rsidRPr="00EC6F38" w:rsidDel="00B01109">
                <w:rPr>
                  <w:rFonts w:ascii="Times New Roman" w:eastAsia="Times New Roman" w:hAnsi="Times New Roman" w:cs="Times New Roman"/>
                  <w:szCs w:val="24"/>
                </w:rPr>
                <w:delText xml:space="preserve">ini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adalah peningkatan dan pemerataan pendidikan, dengan cara memerluas akses dan </w:t>
            </w:r>
            <w:del w:id="27" w:author="Corde Prem" w:date="2022-03-09T14:43:00Z">
              <w:r w:rsidRPr="00EC6F38" w:rsidDel="00B01109">
                <w:rPr>
                  <w:rFonts w:ascii="Times New Roman" w:eastAsia="Times New Roman" w:hAnsi="Times New Roman" w:cs="Times New Roman"/>
                  <w:szCs w:val="24"/>
                </w:rPr>
                <w:delText xml:space="preserve">memanfaatkan </w:delText>
              </w:r>
            </w:del>
            <w:ins w:id="28" w:author="Corde Prem" w:date="2022-03-09T14:43:00Z">
              <w:r w:rsidR="00B01109">
                <w:rPr>
                  <w:rFonts w:ascii="Times New Roman" w:eastAsia="Times New Roman" w:hAnsi="Times New Roman" w:cs="Times New Roman"/>
                  <w:szCs w:val="24"/>
                </w:rPr>
                <w:t>pemanfaatan</w:t>
              </w:r>
              <w:r w:rsidR="00B01109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teknologi.</w:t>
            </w:r>
          </w:p>
          <w:p w14:paraId="65E4C610" w14:textId="13F6D0DD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Tidak hanya itu</w:t>
            </w:r>
            <w:ins w:id="29" w:author="Corde Prem" w:date="2022-03-09T14:43:00Z">
              <w:r w:rsidR="00B01109"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pendidikan 4.0 menghasilkan </w:t>
            </w:r>
            <w:del w:id="30" w:author="Corde Prem" w:date="2022-03-09T14:43:00Z">
              <w:r w:rsidRPr="00EC6F38" w:rsidDel="00B01109">
                <w:rPr>
                  <w:rFonts w:ascii="Times New Roman" w:eastAsia="Times New Roman" w:hAnsi="Times New Roman" w:cs="Times New Roman"/>
                  <w:szCs w:val="24"/>
                </w:rPr>
                <w:delText xml:space="preserve">4 </w:delText>
              </w:r>
            </w:del>
            <w:ins w:id="31" w:author="Corde Prem" w:date="2022-03-09T14:43:00Z">
              <w:r w:rsidR="00B01109">
                <w:rPr>
                  <w:rFonts w:ascii="Times New Roman" w:eastAsia="Times New Roman" w:hAnsi="Times New Roman" w:cs="Times New Roman"/>
                  <w:szCs w:val="24"/>
                </w:rPr>
                <w:t>empat</w:t>
              </w:r>
              <w:r w:rsidR="00B01109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aspek yang sangat </w:t>
            </w:r>
            <w:del w:id="32" w:author="Corde Prem" w:date="2022-03-09T14:44:00Z">
              <w:r w:rsidRPr="00EC6F38" w:rsidDel="00B01109">
                <w:rPr>
                  <w:rFonts w:ascii="Times New Roman" w:eastAsia="Times New Roman" w:hAnsi="Times New Roman" w:cs="Times New Roman"/>
                  <w:szCs w:val="24"/>
                </w:rPr>
                <w:delText>di butuhkan</w:delText>
              </w:r>
            </w:del>
            <w:ins w:id="33" w:author="Corde Prem" w:date="2022-03-09T14:44:00Z">
              <w:r w:rsidR="00B01109">
                <w:rPr>
                  <w:rFonts w:ascii="Times New Roman" w:eastAsia="Times New Roman" w:hAnsi="Times New Roman" w:cs="Times New Roman"/>
                  <w:szCs w:val="24"/>
                </w:rPr>
                <w:t>dibutuhkan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milenial ini yaitu</w:t>
            </w:r>
            <w:ins w:id="34" w:author="Corde Prem" w:date="2022-03-09T14:44:00Z">
              <w:r w:rsidR="00B01109"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kolaboratif, komunikatif, berfikir kritis,</w:t>
            </w:r>
            <w:ins w:id="35" w:author="Corde Prem" w:date="2022-03-09T14:44:00Z">
              <w:r w:rsidR="00B01109">
                <w:rPr>
                  <w:rFonts w:ascii="Times New Roman" w:eastAsia="Times New Roman" w:hAnsi="Times New Roman" w:cs="Times New Roman"/>
                  <w:szCs w:val="24"/>
                </w:rPr>
                <w:t xml:space="preserve"> dan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kreatif. Mengapa demikian</w:t>
            </w:r>
            <w:ins w:id="36" w:author="Corde Prem" w:date="2022-03-09T14:44:00Z">
              <w:r w:rsidR="00B01109">
                <w:rPr>
                  <w:rFonts w:ascii="Times New Roman" w:eastAsia="Times New Roman" w:hAnsi="Times New Roman" w:cs="Times New Roman"/>
                  <w:szCs w:val="24"/>
                </w:rPr>
                <w:t>?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37" w:author="Corde Prem" w:date="2022-03-09T14:44:00Z">
              <w:r w:rsidRPr="00EC6F38" w:rsidDel="00B01109">
                <w:rPr>
                  <w:rFonts w:ascii="Times New Roman" w:eastAsia="Times New Roman" w:hAnsi="Times New Roman" w:cs="Times New Roman"/>
                  <w:szCs w:val="24"/>
                </w:rPr>
                <w:delText xml:space="preserve">pendidikan </w:delText>
              </w:r>
            </w:del>
            <w:ins w:id="38" w:author="Corde Prem" w:date="2022-03-09T14:44:00Z">
              <w:r w:rsidR="00B01109">
                <w:rPr>
                  <w:rFonts w:ascii="Times New Roman" w:eastAsia="Times New Roman" w:hAnsi="Times New Roman" w:cs="Times New Roman"/>
                  <w:szCs w:val="24"/>
                </w:rPr>
                <w:t>Saat ini, P</w:t>
              </w:r>
              <w:r w:rsidR="00B01109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endidikan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4.0 </w:t>
            </w:r>
            <w:del w:id="39" w:author="Corde Prem" w:date="2022-03-09T14:45:00Z">
              <w:r w:rsidRPr="00EC6F38" w:rsidDel="00B01109">
                <w:rPr>
                  <w:rFonts w:ascii="Times New Roman" w:eastAsia="Times New Roman" w:hAnsi="Times New Roman" w:cs="Times New Roman"/>
                  <w:szCs w:val="24"/>
                </w:rPr>
                <w:delText xml:space="preserve">ini hari ini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sedang gencar-gencarnya di </w:t>
            </w:r>
            <w:del w:id="40" w:author="Corde Prem" w:date="2022-03-09T14:45:00Z">
              <w:r w:rsidRPr="00EC6F38" w:rsidDel="00B01109">
                <w:rPr>
                  <w:rFonts w:ascii="Times New Roman" w:eastAsia="Times New Roman" w:hAnsi="Times New Roman" w:cs="Times New Roman"/>
                  <w:szCs w:val="24"/>
                </w:rPr>
                <w:delText>publis</w:delText>
              </w:r>
            </w:del>
            <w:ins w:id="41" w:author="Corde Prem" w:date="2022-03-09T14:45:00Z">
              <w:r w:rsidR="00B01109">
                <w:rPr>
                  <w:rFonts w:ascii="Times New Roman" w:eastAsia="Times New Roman" w:hAnsi="Times New Roman" w:cs="Times New Roman"/>
                  <w:szCs w:val="24"/>
                </w:rPr>
                <w:t>kampanyekan</w:t>
              </w:r>
            </w:ins>
            <w:del w:id="42" w:author="Corde Prem" w:date="2022-03-09T14:45:00Z">
              <w:r w:rsidRPr="00EC6F38" w:rsidDel="00B01109">
                <w:rPr>
                  <w:rFonts w:ascii="Times New Roman" w:eastAsia="Times New Roman" w:hAnsi="Times New Roman" w:cs="Times New Roman"/>
                  <w:szCs w:val="24"/>
                </w:rPr>
                <w:delText xml:space="preserve">, </w:delText>
              </w:r>
            </w:del>
            <w:ins w:id="43" w:author="Corde Prem" w:date="2022-03-09T14:45:00Z">
              <w:r w:rsidR="00B01109">
                <w:rPr>
                  <w:rFonts w:ascii="Times New Roman" w:eastAsia="Times New Roman" w:hAnsi="Times New Roman" w:cs="Times New Roman"/>
                  <w:szCs w:val="24"/>
                </w:rPr>
                <w:t>.</w:t>
              </w:r>
              <w:r w:rsidR="00B01109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r w:rsidR="00B01109">
                <w:rPr>
                  <w:rFonts w:ascii="Times New Roman" w:eastAsia="Times New Roman" w:hAnsi="Times New Roman" w:cs="Times New Roman"/>
                  <w:szCs w:val="24"/>
                </w:rPr>
                <w:t xml:space="preserve">Oleh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karena </w:t>
            </w:r>
            <w:ins w:id="44" w:author="Corde Prem" w:date="2022-03-09T14:45:00Z">
              <w:r w:rsidR="00B01109">
                <w:rPr>
                  <w:rFonts w:ascii="Times New Roman" w:eastAsia="Times New Roman" w:hAnsi="Times New Roman" w:cs="Times New Roman"/>
                  <w:szCs w:val="24"/>
                </w:rPr>
                <w:t xml:space="preserve">itu, </w:t>
              </w:r>
            </w:ins>
            <w:del w:id="45" w:author="Corde Prem" w:date="2022-03-09T14:45:00Z">
              <w:r w:rsidRPr="00EC6F38" w:rsidDel="00B01109">
                <w:rPr>
                  <w:rFonts w:ascii="Times New Roman" w:eastAsia="Times New Roman" w:hAnsi="Times New Roman" w:cs="Times New Roman"/>
                  <w:szCs w:val="24"/>
                </w:rPr>
                <w:delText xml:space="preserve">di era ini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kita harus mempersiapkan diri </w:t>
            </w:r>
            <w:del w:id="46" w:author="Corde Prem" w:date="2022-03-09T14:46:00Z">
              <w:r w:rsidRPr="00EC6F38" w:rsidDel="00B01109">
                <w:rPr>
                  <w:rFonts w:ascii="Times New Roman" w:eastAsia="Times New Roman" w:hAnsi="Times New Roman" w:cs="Times New Roman"/>
                  <w:szCs w:val="24"/>
                </w:rPr>
                <w:delText xml:space="preserve">atau </w:delText>
              </w:r>
            </w:del>
            <w:ins w:id="47" w:author="Corde Prem" w:date="2022-03-09T14:46:00Z">
              <w:r w:rsidR="00B01109">
                <w:rPr>
                  <w:rFonts w:ascii="Times New Roman" w:eastAsia="Times New Roman" w:hAnsi="Times New Roman" w:cs="Times New Roman"/>
                  <w:szCs w:val="24"/>
                </w:rPr>
                <w:t>dan</w:t>
              </w:r>
              <w:r w:rsidR="00B01109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generasi muda untuk memasuki </w:t>
            </w:r>
            <w:del w:id="48" w:author="Corde Prem" w:date="2022-03-09T14:46:00Z">
              <w:r w:rsidRPr="00EC6F38" w:rsidDel="00B01109">
                <w:rPr>
                  <w:rFonts w:ascii="Times New Roman" w:eastAsia="Times New Roman" w:hAnsi="Times New Roman" w:cs="Times New Roman"/>
                  <w:szCs w:val="24"/>
                </w:rPr>
                <w:delText xml:space="preserve">dunia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 industri 4.0.</w:t>
            </w:r>
          </w:p>
          <w:p w14:paraId="148F2EC7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Karakteristik pendidikan 4.0</w:t>
            </w:r>
          </w:p>
          <w:p w14:paraId="54024F66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Tahapan belajar sesuai dengan kemampuan dan minat/kebutuhan siswa.</w:t>
            </w:r>
          </w:p>
          <w:p w14:paraId="77ACE45A" w14:textId="52BCAFED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Pada tahab ini</w:t>
            </w:r>
            <w:ins w:id="49" w:author="Corde Prem" w:date="2022-03-09T14:46:00Z">
              <w:r w:rsidR="007A53C7"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del w:id="50" w:author="Corde Prem" w:date="2022-03-09T14:46:00Z">
              <w:r w:rsidRPr="00EC6F38" w:rsidDel="007A53C7">
                <w:rPr>
                  <w:rFonts w:ascii="Times New Roman" w:eastAsia="Times New Roman" w:hAnsi="Times New Roman" w:cs="Times New Roman"/>
                  <w:szCs w:val="24"/>
                </w:rPr>
                <w:delText>di tutut</w:delText>
              </w:r>
            </w:del>
            <w:ins w:id="51" w:author="Corde Prem" w:date="2022-03-09T14:46:00Z">
              <w:r w:rsidR="007A53C7">
                <w:rPr>
                  <w:rFonts w:ascii="Times New Roman" w:eastAsia="Times New Roman" w:hAnsi="Times New Roman" w:cs="Times New Roman"/>
                  <w:szCs w:val="24"/>
                </w:rPr>
                <w:t>dituntut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untuk merancang pembelajaran sesuai dengan minat dan bakat</w:t>
            </w:r>
            <w:del w:id="52" w:author="Corde Prem" w:date="2022-03-09T14:47:00Z">
              <w:r w:rsidRPr="00EC6F38" w:rsidDel="007A53C7">
                <w:rPr>
                  <w:rFonts w:ascii="Times New Roman" w:eastAsia="Times New Roman" w:hAnsi="Times New Roman" w:cs="Times New Roman"/>
                  <w:szCs w:val="24"/>
                </w:rPr>
                <w:delText>/</w:delText>
              </w:r>
            </w:del>
            <w:ins w:id="53" w:author="Corde Prem" w:date="2022-03-09T14:47:00Z">
              <w:r w:rsidR="007A53C7">
                <w:rPr>
                  <w:rFonts w:ascii="Times New Roman" w:eastAsia="Times New Roman" w:hAnsi="Times New Roman" w:cs="Times New Roman"/>
                  <w:szCs w:val="24"/>
                </w:rPr>
                <w:t xml:space="preserve"> atau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kebutuhan siswa.</w:t>
            </w:r>
          </w:p>
          <w:p w14:paraId="3EC14AE7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 penilaian formatif.</w:t>
            </w:r>
          </w:p>
          <w:p w14:paraId="186363A6" w14:textId="78770A73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del w:id="54" w:author="Corde Prem" w:date="2022-03-09T14:47:00Z">
              <w:r w:rsidRPr="00EC6F38" w:rsidDel="007A53C7">
                <w:rPr>
                  <w:rFonts w:ascii="Times New Roman" w:eastAsia="Times New Roman" w:hAnsi="Times New Roman" w:cs="Times New Roman"/>
                  <w:szCs w:val="24"/>
                </w:rPr>
                <w:delText>Yaitu g</w:delText>
              </w:r>
            </w:del>
            <w:ins w:id="55" w:author="Corde Prem" w:date="2022-03-09T14:47:00Z">
              <w:r w:rsidR="007A53C7">
                <w:rPr>
                  <w:rFonts w:ascii="Times New Roman" w:eastAsia="Times New Roman" w:hAnsi="Times New Roman" w:cs="Times New Roman"/>
                  <w:szCs w:val="24"/>
                </w:rPr>
                <w:t>G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uru </w:t>
            </w:r>
            <w:del w:id="56" w:author="Corde Prem" w:date="2022-03-09T14:48:00Z">
              <w:r w:rsidRPr="00EC6F38" w:rsidDel="007A53C7">
                <w:rPr>
                  <w:rFonts w:ascii="Times New Roman" w:eastAsia="Times New Roman" w:hAnsi="Times New Roman" w:cs="Times New Roman"/>
                  <w:szCs w:val="24"/>
                </w:rPr>
                <w:delText>di sini di tuntut</w:delText>
              </w:r>
            </w:del>
            <w:ins w:id="57" w:author="Corde Prem" w:date="2022-03-09T14:48:00Z">
              <w:r w:rsidR="007A53C7">
                <w:rPr>
                  <w:rFonts w:ascii="Times New Roman" w:eastAsia="Times New Roman" w:hAnsi="Times New Roman" w:cs="Times New Roman"/>
                  <w:szCs w:val="24"/>
                </w:rPr>
                <w:t>dituntut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untuk</w:t>
            </w:r>
            <w:ins w:id="58" w:author="Corde Prem" w:date="2022-03-09T14:48:00Z">
              <w:r w:rsidR="007A53C7">
                <w:rPr>
                  <w:rFonts w:ascii="Times New Roman" w:eastAsia="Times New Roman" w:hAnsi="Times New Roman" w:cs="Times New Roman"/>
                  <w:szCs w:val="24"/>
                </w:rPr>
                <w:t xml:space="preserve"> dapat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membantu </w:t>
            </w:r>
            <w:del w:id="59" w:author="Corde Prem" w:date="2022-03-09T14:48:00Z">
              <w:r w:rsidRPr="00EC6F38" w:rsidDel="007A53C7">
                <w:rPr>
                  <w:rFonts w:ascii="Times New Roman" w:eastAsia="Times New Roman" w:hAnsi="Times New Roman" w:cs="Times New Roman"/>
                  <w:szCs w:val="24"/>
                </w:rPr>
                <w:delText xml:space="preserve">siwa </w:delText>
              </w:r>
            </w:del>
            <w:ins w:id="60" w:author="Corde Prem" w:date="2022-03-09T14:48:00Z">
              <w:r w:rsidR="007A53C7">
                <w:rPr>
                  <w:rFonts w:ascii="Times New Roman" w:eastAsia="Times New Roman" w:hAnsi="Times New Roman" w:cs="Times New Roman"/>
                  <w:szCs w:val="24"/>
                </w:rPr>
                <w:t>siswa</w:t>
              </w:r>
              <w:r w:rsidR="007A53C7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dalam </w:t>
            </w:r>
            <w:del w:id="61" w:author="Corde Prem" w:date="2022-03-09T14:48:00Z">
              <w:r w:rsidRPr="00EC6F38" w:rsidDel="007A53C7">
                <w:rPr>
                  <w:rFonts w:ascii="Times New Roman" w:eastAsia="Times New Roman" w:hAnsi="Times New Roman" w:cs="Times New Roman"/>
                  <w:szCs w:val="24"/>
                </w:rPr>
                <w:delText xml:space="preserve">mencari </w:delText>
              </w:r>
            </w:del>
            <w:ins w:id="62" w:author="Corde Prem" w:date="2022-03-09T14:48:00Z">
              <w:r w:rsidR="007A53C7">
                <w:rPr>
                  <w:rFonts w:ascii="Times New Roman" w:eastAsia="Times New Roman" w:hAnsi="Times New Roman" w:cs="Times New Roman"/>
                  <w:szCs w:val="24"/>
                </w:rPr>
                <w:t>mengembangkan</w:t>
              </w:r>
              <w:r w:rsidR="007A53C7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 dan bakat</w:t>
            </w:r>
            <w:ins w:id="63" w:author="Corde Prem" w:date="2022-03-09T14:48:00Z">
              <w:r w:rsidR="007A53C7">
                <w:rPr>
                  <w:rFonts w:ascii="Times New Roman" w:eastAsia="Times New Roman" w:hAnsi="Times New Roman" w:cs="Times New Roman"/>
                  <w:szCs w:val="24"/>
                </w:rPr>
                <w:t>nya</w:t>
              </w:r>
            </w:ins>
            <w:del w:id="64" w:author="Corde Prem" w:date="2022-03-09T14:48:00Z">
              <w:r w:rsidRPr="00EC6F38" w:rsidDel="007A53C7">
                <w:rPr>
                  <w:rFonts w:ascii="Times New Roman" w:eastAsia="Times New Roman" w:hAnsi="Times New Roman" w:cs="Times New Roman"/>
                  <w:szCs w:val="24"/>
                </w:rPr>
                <w:delText xml:space="preserve"> siswa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37F2A814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Menempatkan guru sebagai mentor.</w:t>
            </w:r>
          </w:p>
          <w:p w14:paraId="7326D9C2" w14:textId="449D900F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del w:id="65" w:author="Corde Prem" w:date="2022-03-09T14:48:00Z">
              <w:r w:rsidRPr="00EC6F38" w:rsidDel="007A53C7">
                <w:rPr>
                  <w:rFonts w:ascii="Times New Roman" w:eastAsia="Times New Roman" w:hAnsi="Times New Roman" w:cs="Times New Roman"/>
                  <w:szCs w:val="24"/>
                </w:rPr>
                <w:delText xml:space="preserve">Guri </w:delText>
              </w:r>
            </w:del>
            <w:ins w:id="66" w:author="Corde Prem" w:date="2022-03-09T14:48:00Z">
              <w:r w:rsidR="007A53C7" w:rsidRPr="00EC6F38">
                <w:rPr>
                  <w:rFonts w:ascii="Times New Roman" w:eastAsia="Times New Roman" w:hAnsi="Times New Roman" w:cs="Times New Roman"/>
                  <w:szCs w:val="24"/>
                </w:rPr>
                <w:t>Gur</w:t>
              </w:r>
              <w:r w:rsidR="007A53C7">
                <w:rPr>
                  <w:rFonts w:ascii="Times New Roman" w:eastAsia="Times New Roman" w:hAnsi="Times New Roman" w:cs="Times New Roman"/>
                  <w:szCs w:val="24"/>
                </w:rPr>
                <w:t>u</w:t>
              </w:r>
              <w:r w:rsidR="007A53C7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dilatih untuk mengembangkan kurikulum dan </w:t>
            </w:r>
            <w:del w:id="67" w:author="Corde Prem" w:date="2022-03-09T14:49:00Z">
              <w:r w:rsidRPr="00EC6F38" w:rsidDel="007A53C7">
                <w:rPr>
                  <w:rFonts w:ascii="Times New Roman" w:eastAsia="Times New Roman" w:hAnsi="Times New Roman" w:cs="Times New Roman"/>
                  <w:szCs w:val="24"/>
                </w:rPr>
                <w:delText xml:space="preserve">memberikan </w:delText>
              </w:r>
            </w:del>
            <w:ins w:id="68" w:author="Corde Prem" w:date="2022-03-09T14:49:00Z">
              <w:r w:rsidR="007A53C7">
                <w:rPr>
                  <w:rFonts w:ascii="Times New Roman" w:eastAsia="Times New Roman" w:hAnsi="Times New Roman" w:cs="Times New Roman"/>
                  <w:szCs w:val="24"/>
                </w:rPr>
                <w:t>di</w:t>
              </w:r>
              <w:r w:rsidR="007A53C7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berikan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kebebasan untuk menentukan cara belajar </w:t>
            </w:r>
            <w:ins w:id="69" w:author="Corde Prem" w:date="2022-03-09T14:49:00Z">
              <w:r w:rsidR="007A53C7">
                <w:rPr>
                  <w:rFonts w:ascii="Times New Roman" w:eastAsia="Times New Roman" w:hAnsi="Times New Roman" w:cs="Times New Roman"/>
                  <w:szCs w:val="24"/>
                </w:rPr>
                <w:t xml:space="preserve">dan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mengajar</w:t>
            </w:r>
            <w:del w:id="70" w:author="Corde Prem" w:date="2022-03-09T14:49:00Z">
              <w:r w:rsidRPr="00EC6F38" w:rsidDel="007A53C7">
                <w:rPr>
                  <w:rFonts w:ascii="Times New Roman" w:eastAsia="Times New Roman" w:hAnsi="Times New Roman" w:cs="Times New Roman"/>
                  <w:szCs w:val="24"/>
                </w:rPr>
                <w:delText xml:space="preserve"> siswa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347CE728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Pengembangan profesi guru.</w:t>
            </w:r>
          </w:p>
          <w:p w14:paraId="36BCB0CA" w14:textId="337D911C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del w:id="71" w:author="Corde Prem" w:date="2022-03-09T14:49:00Z">
              <w:r w:rsidRPr="00EC6F38" w:rsidDel="007A53C7">
                <w:rPr>
                  <w:rFonts w:ascii="Times New Roman" w:eastAsia="Times New Roman" w:hAnsi="Times New Roman" w:cs="Times New Roman"/>
                  <w:szCs w:val="24"/>
                </w:rPr>
                <w:delText>Dimana g</w:delText>
              </w:r>
            </w:del>
            <w:ins w:id="72" w:author="Corde Prem" w:date="2022-03-09T14:49:00Z">
              <w:r w:rsidR="007A53C7">
                <w:rPr>
                  <w:rFonts w:ascii="Times New Roman" w:eastAsia="Times New Roman" w:hAnsi="Times New Roman" w:cs="Times New Roman"/>
                  <w:szCs w:val="24"/>
                </w:rPr>
                <w:t>G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uru sebagai pendidik di era 4.0 </w:t>
            </w:r>
            <w:del w:id="73" w:author="Corde Prem" w:date="2022-03-09T14:49:00Z">
              <w:r w:rsidRPr="00EC6F38" w:rsidDel="007A53C7">
                <w:rPr>
                  <w:rFonts w:ascii="Times New Roman" w:eastAsia="Times New Roman" w:hAnsi="Times New Roman" w:cs="Times New Roman"/>
                  <w:szCs w:val="24"/>
                </w:rPr>
                <w:delText xml:space="preserve">maka guru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tidak boleh menetap </w:t>
            </w:r>
            <w:ins w:id="74" w:author="Corde Prem" w:date="2022-03-09T14:50:00Z">
              <w:r w:rsidR="007A53C7">
                <w:rPr>
                  <w:rFonts w:ascii="Times New Roman" w:eastAsia="Times New Roman" w:hAnsi="Times New Roman" w:cs="Times New Roman"/>
                  <w:szCs w:val="24"/>
                </w:rPr>
                <w:t xml:space="preserve">hanya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 satu strata</w:t>
            </w:r>
            <w:ins w:id="75" w:author="Corde Prem" w:date="2022-03-09T14:50:00Z">
              <w:r w:rsidR="007A53C7">
                <w:rPr>
                  <w:rFonts w:ascii="Times New Roman" w:eastAsia="Times New Roman" w:hAnsi="Times New Roman" w:cs="Times New Roman"/>
                  <w:szCs w:val="24"/>
                </w:rPr>
                <w:t>.</w:t>
              </w:r>
            </w:ins>
            <w:del w:id="76" w:author="Corde Prem" w:date="2022-03-09T14:50:00Z">
              <w:r w:rsidRPr="00EC6F38" w:rsidDel="007A53C7">
                <w:rPr>
                  <w:rFonts w:ascii="Times New Roman" w:eastAsia="Times New Roman" w:hAnsi="Times New Roman" w:cs="Times New Roman"/>
                  <w:szCs w:val="24"/>
                </w:rPr>
                <w:delText>,</w:delText>
              </w:r>
            </w:del>
            <w:ins w:id="77" w:author="Corde Prem" w:date="2022-03-09T14:50:00Z">
              <w:r w:rsidR="007A53C7">
                <w:rPr>
                  <w:rFonts w:ascii="Times New Roman" w:eastAsia="Times New Roman" w:hAnsi="Times New Roman" w:cs="Times New Roman"/>
                  <w:szCs w:val="24"/>
                </w:rPr>
                <w:t>Guru</w:t>
              </w:r>
            </w:ins>
            <w:del w:id="78" w:author="Corde Prem" w:date="2022-03-09T14:50:00Z">
              <w:r w:rsidRPr="00EC6F38" w:rsidDel="007A53C7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harus selalu berkembang agar dapat mengajarkan pendidikan </w:t>
            </w:r>
            <w:ins w:id="79" w:author="Corde Prem" w:date="2022-03-09T14:50:00Z">
              <w:r w:rsidR="007A53C7">
                <w:rPr>
                  <w:rFonts w:ascii="Times New Roman" w:eastAsia="Times New Roman" w:hAnsi="Times New Roman" w:cs="Times New Roman"/>
                  <w:szCs w:val="24"/>
                </w:rPr>
                <w:t xml:space="preserve">yang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sesuai dengan </w:t>
            </w:r>
            <w:del w:id="80" w:author="Corde Prem" w:date="2022-03-09T14:50:00Z">
              <w:r w:rsidRPr="00EC6F38" w:rsidDel="007A53C7">
                <w:rPr>
                  <w:rFonts w:ascii="Times New Roman" w:eastAsia="Times New Roman" w:hAnsi="Times New Roman" w:cs="Times New Roman"/>
                  <w:szCs w:val="24"/>
                </w:rPr>
                <w:delText>eranya</w:delText>
              </w:r>
            </w:del>
            <w:ins w:id="81" w:author="Corde Prem" w:date="2022-03-09T14:50:00Z">
              <w:r w:rsidR="007A53C7">
                <w:rPr>
                  <w:rFonts w:ascii="Times New Roman" w:eastAsia="Times New Roman" w:hAnsi="Times New Roman" w:cs="Times New Roman"/>
                  <w:szCs w:val="24"/>
                </w:rPr>
                <w:t>zaman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7FD70541" w14:textId="60646309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 </w:t>
            </w:r>
            <w:del w:id="82" w:author="Corde Prem" w:date="2022-03-09T14:50:00Z">
              <w:r w:rsidRPr="00EC6F38" w:rsidDel="00B53786">
                <w:rPr>
                  <w:rFonts w:ascii="Times New Roman" w:eastAsia="Times New Roman" w:hAnsi="Times New Roman" w:cs="Times New Roman"/>
                  <w:szCs w:val="24"/>
                </w:rPr>
                <w:delText>Di d</w:delText>
              </w:r>
            </w:del>
            <w:ins w:id="83" w:author="Corde Prem" w:date="2022-03-09T14:50:00Z">
              <w:r w:rsidR="00B53786">
                <w:rPr>
                  <w:rFonts w:ascii="Times New Roman" w:eastAsia="Times New Roman" w:hAnsi="Times New Roman" w:cs="Times New Roman"/>
                  <w:szCs w:val="24"/>
                </w:rPr>
                <w:t>D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alam pendidikan revolusi industri ini ada </w:t>
            </w:r>
            <w:del w:id="84" w:author="Corde Prem" w:date="2022-03-09T14:50:00Z">
              <w:r w:rsidRPr="00EC6F38" w:rsidDel="00B53786">
                <w:rPr>
                  <w:rFonts w:ascii="Times New Roman" w:eastAsia="Times New Roman" w:hAnsi="Times New Roman" w:cs="Times New Roman"/>
                  <w:szCs w:val="24"/>
                </w:rPr>
                <w:delText xml:space="preserve">5 </w:delText>
              </w:r>
            </w:del>
            <w:ins w:id="85" w:author="Corde Prem" w:date="2022-03-09T14:50:00Z">
              <w:r w:rsidR="00B53786">
                <w:rPr>
                  <w:rFonts w:ascii="Times New Roman" w:eastAsia="Times New Roman" w:hAnsi="Times New Roman" w:cs="Times New Roman"/>
                  <w:szCs w:val="24"/>
                </w:rPr>
                <w:t>lima</w:t>
              </w:r>
              <w:r w:rsidR="00B53786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aspek yang di tekankan pada proses pembelajaran yaitu:</w:t>
            </w:r>
          </w:p>
          <w:p w14:paraId="76F18094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</w:p>
          <w:p w14:paraId="29DE923F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</w:p>
          <w:p w14:paraId="5A9D44B1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</w:p>
          <w:p w14:paraId="5E6110EB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lastRenderedPageBreak/>
              <w:t>Mendiskusikan</w:t>
            </w:r>
          </w:p>
          <w:p w14:paraId="4CD2E04F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</w:p>
          <w:p w14:paraId="50F427D7" w14:textId="4BBE4C28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Pada dasarnya kita bisa </w:t>
            </w:r>
            <w:del w:id="86" w:author="Corde Prem" w:date="2022-03-09T14:51:00Z">
              <w:r w:rsidRPr="00EC6F38" w:rsidDel="00B53786">
                <w:rPr>
                  <w:rFonts w:ascii="Times New Roman" w:eastAsia="Times New Roman" w:hAnsi="Times New Roman" w:cs="Times New Roman"/>
                  <w:szCs w:val="24"/>
                </w:rPr>
                <w:delText xml:space="preserve">lihat </w:delText>
              </w:r>
            </w:del>
            <w:ins w:id="87" w:author="Corde Prem" w:date="2022-03-09T14:51:00Z">
              <w:r w:rsidR="00B53786">
                <w:rPr>
                  <w:rFonts w:ascii="Times New Roman" w:eastAsia="Times New Roman" w:hAnsi="Times New Roman" w:cs="Times New Roman"/>
                  <w:szCs w:val="24"/>
                </w:rPr>
                <w:t>melihat</w:t>
              </w:r>
              <w:r w:rsidR="00B53786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proses mengamati dan memahami ini </w:t>
            </w:r>
            <w:del w:id="88" w:author="Corde Prem" w:date="2022-03-09T14:51:00Z">
              <w:r w:rsidRPr="00EC6F38" w:rsidDel="00B53786">
                <w:rPr>
                  <w:rFonts w:ascii="Times New Roman" w:eastAsia="Times New Roman" w:hAnsi="Times New Roman" w:cs="Times New Roman"/>
                  <w:szCs w:val="24"/>
                </w:rPr>
                <w:delText>sebenarnya jadi</w:delText>
              </w:r>
            </w:del>
            <w:ins w:id="89" w:author="Corde Prem" w:date="2022-03-09T14:51:00Z">
              <w:r w:rsidR="00B53786">
                <w:rPr>
                  <w:rFonts w:ascii="Times New Roman" w:eastAsia="Times New Roman" w:hAnsi="Times New Roman" w:cs="Times New Roman"/>
                  <w:szCs w:val="24"/>
                </w:rPr>
                <w:t>dalam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satu kesatuan</w:t>
            </w:r>
            <w:ins w:id="90" w:author="Corde Prem" w:date="2022-03-09T14:51:00Z">
              <w:r w:rsidR="00B53786">
                <w:rPr>
                  <w:rFonts w:ascii="Times New Roman" w:eastAsia="Times New Roman" w:hAnsi="Times New Roman" w:cs="Times New Roman"/>
                  <w:szCs w:val="24"/>
                </w:rPr>
                <w:t>.</w:t>
              </w:r>
            </w:ins>
            <w:del w:id="91" w:author="Corde Prem" w:date="2022-03-09T14:51:00Z">
              <w:r w:rsidRPr="00EC6F38" w:rsidDel="00B53786">
                <w:rPr>
                  <w:rFonts w:ascii="Times New Roman" w:eastAsia="Times New Roman" w:hAnsi="Times New Roman" w:cs="Times New Roman"/>
                  <w:szCs w:val="24"/>
                </w:rPr>
                <w:delText>,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92" w:author="Corde Prem" w:date="2022-03-09T14:51:00Z">
              <w:r w:rsidRPr="00EC6F38" w:rsidDel="00B53786">
                <w:rPr>
                  <w:rFonts w:ascii="Times New Roman" w:eastAsia="Times New Roman" w:hAnsi="Times New Roman" w:cs="Times New Roman"/>
                  <w:szCs w:val="24"/>
                </w:rPr>
                <w:delText xml:space="preserve">pada </w:delText>
              </w:r>
            </w:del>
            <w:ins w:id="93" w:author="Corde Prem" w:date="2022-03-09T14:51:00Z">
              <w:r w:rsidR="00B53786">
                <w:rPr>
                  <w:rFonts w:ascii="Times New Roman" w:eastAsia="Times New Roman" w:hAnsi="Times New Roman" w:cs="Times New Roman"/>
                  <w:szCs w:val="24"/>
                </w:rPr>
                <w:t>P</w:t>
              </w:r>
              <w:r w:rsidR="00B53786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ada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proses mengamati dan memahami kita bisa memiliki pikiran yang kritis. Pikiran kritis sangat di butuhkan karena dengan pikiran yang kritis </w:t>
            </w:r>
            <w:del w:id="94" w:author="Corde Prem" w:date="2022-03-09T14:51:00Z">
              <w:r w:rsidRPr="00EC6F38" w:rsidDel="00B53786">
                <w:rPr>
                  <w:rFonts w:ascii="Times New Roman" w:eastAsia="Times New Roman" w:hAnsi="Times New Roman" w:cs="Times New Roman"/>
                  <w:szCs w:val="24"/>
                </w:rPr>
                <w:delText>maka akan timbul</w:delText>
              </w:r>
            </w:del>
            <w:ins w:id="95" w:author="Corde Prem" w:date="2022-03-09T14:51:00Z">
              <w:r w:rsidR="00B53786">
                <w:rPr>
                  <w:rFonts w:ascii="Times New Roman" w:eastAsia="Times New Roman" w:hAnsi="Times New Roman" w:cs="Times New Roman"/>
                  <w:szCs w:val="24"/>
                </w:rPr>
                <w:t>dapat memunculkan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sebuah ide atau gagasan.</w:t>
            </w:r>
          </w:p>
          <w:p w14:paraId="41A94796" w14:textId="23AF3384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del w:id="96" w:author="Corde Prem" w:date="2022-03-09T14:52:00Z">
              <w:r w:rsidRPr="00EC6F38" w:rsidDel="00B53786">
                <w:rPr>
                  <w:rFonts w:ascii="Times New Roman" w:eastAsia="Times New Roman" w:hAnsi="Times New Roman" w:cs="Times New Roman"/>
                  <w:szCs w:val="24"/>
                </w:rPr>
                <w:delText>Dari g</w:delText>
              </w:r>
            </w:del>
            <w:ins w:id="97" w:author="Corde Prem" w:date="2022-03-09T14:52:00Z">
              <w:r w:rsidR="00B53786">
                <w:rPr>
                  <w:rFonts w:ascii="Times New Roman" w:eastAsia="Times New Roman" w:hAnsi="Times New Roman" w:cs="Times New Roman"/>
                  <w:szCs w:val="24"/>
                </w:rPr>
                <w:t>G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agasan yang mucul dari pemikiran kritis </w:t>
            </w:r>
            <w:del w:id="98" w:author="Corde Prem" w:date="2022-03-09T14:52:00Z">
              <w:r w:rsidRPr="00EC6F38" w:rsidDel="00B53786">
                <w:rPr>
                  <w:rFonts w:ascii="Times New Roman" w:eastAsia="Times New Roman" w:hAnsi="Times New Roman" w:cs="Times New Roman"/>
                  <w:szCs w:val="24"/>
                </w:rPr>
                <w:delText>tadi maka proses selanjutnya yaitu</w:delText>
              </w:r>
            </w:del>
            <w:ins w:id="99" w:author="Corde Prem" w:date="2022-03-09T14:52:00Z">
              <w:r w:rsidR="00B53786">
                <w:rPr>
                  <w:rFonts w:ascii="Times New Roman" w:eastAsia="Times New Roman" w:hAnsi="Times New Roman" w:cs="Times New Roman"/>
                  <w:szCs w:val="24"/>
                </w:rPr>
                <w:t>selanjutnya harus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100" w:author="Corde Prem" w:date="2022-03-09T14:52:00Z">
              <w:r w:rsidRPr="00EC6F38" w:rsidDel="00B53786">
                <w:rPr>
                  <w:rFonts w:ascii="Times New Roman" w:eastAsia="Times New Roman" w:hAnsi="Times New Roman" w:cs="Times New Roman"/>
                  <w:szCs w:val="24"/>
                </w:rPr>
                <w:delText>mencoba/ pengaplikasian</w:delText>
              </w:r>
            </w:del>
            <w:ins w:id="101" w:author="Corde Prem" w:date="2022-03-09T14:52:00Z">
              <w:r w:rsidR="00B53786">
                <w:rPr>
                  <w:rFonts w:ascii="Times New Roman" w:eastAsia="Times New Roman" w:hAnsi="Times New Roman" w:cs="Times New Roman"/>
                  <w:szCs w:val="24"/>
                </w:rPr>
                <w:t>dicoba/diaplikasikan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. Pada revolusi 4.0 ini</w:t>
            </w:r>
            <w:ins w:id="102" w:author="Corde Prem" w:date="2022-03-09T14:52:00Z">
              <w:r w:rsidR="00B53786"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lebih banyak </w:t>
            </w:r>
            <w:del w:id="103" w:author="Corde Prem" w:date="2022-03-09T14:52:00Z">
              <w:r w:rsidRPr="00EC6F38" w:rsidDel="00B53786">
                <w:rPr>
                  <w:rFonts w:ascii="Times New Roman" w:eastAsia="Times New Roman" w:hAnsi="Times New Roman" w:cs="Times New Roman"/>
                  <w:szCs w:val="24"/>
                </w:rPr>
                <w:delText xml:space="preserve">praktek </w:delText>
              </w:r>
            </w:del>
            <w:ins w:id="104" w:author="Corde Prem" w:date="2022-03-09T14:52:00Z">
              <w:r w:rsidR="00B53786" w:rsidRPr="00EC6F38">
                <w:rPr>
                  <w:rFonts w:ascii="Times New Roman" w:eastAsia="Times New Roman" w:hAnsi="Times New Roman" w:cs="Times New Roman"/>
                  <w:szCs w:val="24"/>
                </w:rPr>
                <w:t>prakt</w:t>
              </w:r>
              <w:r w:rsidR="00B53786">
                <w:rPr>
                  <w:rFonts w:ascii="Times New Roman" w:eastAsia="Times New Roman" w:hAnsi="Times New Roman" w:cs="Times New Roman"/>
                  <w:szCs w:val="24"/>
                </w:rPr>
                <w:t>i</w:t>
              </w:r>
              <w:r w:rsidR="00B53786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k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 lebih menyiapkan anak pada bagaimana kita menumbuhkan ide baru atau gagasan.</w:t>
            </w:r>
          </w:p>
          <w:p w14:paraId="162C0F39" w14:textId="24076C34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Setelah proses mencoba proses selanjutnya yaitu </w:t>
            </w:r>
            <w:del w:id="105" w:author="Corde Prem" w:date="2022-03-09T14:53:00Z">
              <w:r w:rsidRPr="00EC6F38" w:rsidDel="00B53786">
                <w:rPr>
                  <w:rFonts w:ascii="Times New Roman" w:eastAsia="Times New Roman" w:hAnsi="Times New Roman" w:cs="Times New Roman"/>
                  <w:szCs w:val="24"/>
                </w:rPr>
                <w:delText>mendiskusikan</w:delText>
              </w:r>
            </w:del>
            <w:ins w:id="106" w:author="Corde Prem" w:date="2022-03-09T14:53:00Z">
              <w:r w:rsidR="00B53786">
                <w:rPr>
                  <w:rFonts w:ascii="Times New Roman" w:eastAsia="Times New Roman" w:hAnsi="Times New Roman" w:cs="Times New Roman"/>
                  <w:szCs w:val="24"/>
                </w:rPr>
                <w:t>diskusi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del w:id="107" w:author="Corde Prem" w:date="2022-03-09T14:53:00Z">
              <w:r w:rsidRPr="00EC6F38" w:rsidDel="00B53786">
                <w:rPr>
                  <w:rFonts w:ascii="Times New Roman" w:eastAsia="Times New Roman" w:hAnsi="Times New Roman" w:cs="Times New Roman"/>
                  <w:szCs w:val="24"/>
                </w:rPr>
                <w:delText xml:space="preserve">Mendiskusikan </w:delText>
              </w:r>
            </w:del>
            <w:ins w:id="108" w:author="Corde Prem" w:date="2022-03-09T14:53:00Z">
              <w:r w:rsidR="00B53786">
                <w:rPr>
                  <w:rFonts w:ascii="Times New Roman" w:eastAsia="Times New Roman" w:hAnsi="Times New Roman" w:cs="Times New Roman"/>
                  <w:szCs w:val="24"/>
                </w:rPr>
                <w:t>Diskusi</w:t>
              </w:r>
              <w:r w:rsidR="00B53786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del w:id="109" w:author="Corde Prem" w:date="2022-03-09T14:53:00Z">
              <w:r w:rsidRPr="00EC6F38" w:rsidDel="00B53786">
                <w:rPr>
                  <w:rFonts w:ascii="Times New Roman" w:eastAsia="Times New Roman" w:hAnsi="Times New Roman" w:cs="Times New Roman"/>
                  <w:szCs w:val="24"/>
                </w:rPr>
                <w:delText>di sini</w:delText>
              </w:r>
            </w:del>
            <w:ins w:id="110" w:author="Corde Prem" w:date="2022-03-09T14:53:00Z">
              <w:r w:rsidR="00B53786">
                <w:rPr>
                  <w:rFonts w:ascii="Times New Roman" w:eastAsia="Times New Roman" w:hAnsi="Times New Roman" w:cs="Times New Roman"/>
                  <w:szCs w:val="24"/>
                </w:rPr>
                <w:t>disini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bukan hanya satu atau dua orang</w:t>
            </w:r>
            <w:ins w:id="111" w:author="Corde Prem" w:date="2022-03-09T14:53:00Z">
              <w:r w:rsidR="00B53786"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tapi </w:t>
            </w:r>
            <w:ins w:id="112" w:author="Corde Prem" w:date="2022-03-09T14:54:00Z">
              <w:r w:rsidR="00B53786">
                <w:rPr>
                  <w:rFonts w:ascii="Times New Roman" w:eastAsia="Times New Roman" w:hAnsi="Times New Roman" w:cs="Times New Roman"/>
                  <w:szCs w:val="24"/>
                </w:rPr>
                <w:t>melaui</w:t>
              </w:r>
            </w:ins>
            <w:ins w:id="113" w:author="Corde Prem" w:date="2022-03-09T14:53:00Z">
              <w:r w:rsidR="00B53786">
                <w:rPr>
                  <w:rFonts w:ascii="Times New Roman" w:eastAsia="Times New Roman" w:hAnsi="Times New Roman" w:cs="Times New Roman"/>
                  <w:szCs w:val="24"/>
                </w:rPr>
                <w:t xml:space="preserve"> kolaborasi dan komun</w:t>
              </w:r>
            </w:ins>
            <w:ins w:id="114" w:author="Corde Prem" w:date="2022-03-09T14:54:00Z">
              <w:r w:rsidR="00B53786">
                <w:rPr>
                  <w:rFonts w:ascii="Times New Roman" w:eastAsia="Times New Roman" w:hAnsi="Times New Roman" w:cs="Times New Roman"/>
                  <w:szCs w:val="24"/>
                </w:rPr>
                <w:t xml:space="preserve">ikasi </w:t>
              </w:r>
            </w:ins>
            <w:del w:id="115" w:author="Corde Prem" w:date="2022-03-09T14:54:00Z">
              <w:r w:rsidRPr="00EC6F38" w:rsidDel="00B53786">
                <w:rPr>
                  <w:rFonts w:ascii="Times New Roman" w:eastAsia="Times New Roman" w:hAnsi="Times New Roman" w:cs="Times New Roman"/>
                  <w:szCs w:val="24"/>
                </w:rPr>
                <w:delText xml:space="preserve">banyak kolaborasi komunikasi dengan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banyak orang. Hal ini dilakukan </w:t>
            </w:r>
            <w:del w:id="116" w:author="Corde Prem" w:date="2022-03-09T14:54:00Z">
              <w:r w:rsidRPr="00EC6F38" w:rsidDel="00B53786">
                <w:rPr>
                  <w:rFonts w:ascii="Times New Roman" w:eastAsia="Times New Roman" w:hAnsi="Times New Roman" w:cs="Times New Roman"/>
                  <w:szCs w:val="24"/>
                </w:rPr>
                <w:delText xml:space="preserve">karena </w:delText>
              </w:r>
            </w:del>
            <w:ins w:id="117" w:author="Corde Prem" w:date="2022-03-09T14:54:00Z">
              <w:r w:rsidR="00B53786">
                <w:rPr>
                  <w:rFonts w:ascii="Times New Roman" w:eastAsia="Times New Roman" w:hAnsi="Times New Roman" w:cs="Times New Roman"/>
                  <w:szCs w:val="24"/>
                </w:rPr>
                <w:t>untuk mendapatkan</w:t>
              </w:r>
              <w:r w:rsidR="00B53786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banyak pandangan </w:t>
            </w:r>
            <w:del w:id="118" w:author="Corde Prem" w:date="2022-03-09T14:54:00Z">
              <w:r w:rsidRPr="00EC6F38" w:rsidDel="00B53786">
                <w:rPr>
                  <w:rFonts w:ascii="Times New Roman" w:eastAsia="Times New Roman" w:hAnsi="Times New Roman" w:cs="Times New Roman"/>
                  <w:szCs w:val="24"/>
                </w:rPr>
                <w:delText xml:space="preserve">yang berbeda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atau ide-ide yang baru akan muncul.</w:t>
            </w:r>
          </w:p>
          <w:p w14:paraId="3350CD5B" w14:textId="0C1576F9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Yang tera</w:t>
            </w:r>
            <w:ins w:id="119" w:author="Corde Prem" w:date="2022-03-09T14:54:00Z">
              <w:r w:rsidR="00B53786">
                <w:rPr>
                  <w:rFonts w:ascii="Times New Roman" w:eastAsia="Times New Roman" w:hAnsi="Times New Roman" w:cs="Times New Roman"/>
                  <w:szCs w:val="24"/>
                </w:rPr>
                <w:t>k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hir adalah melakukan penelitian, </w:t>
            </w:r>
            <w:ins w:id="120" w:author="Corde Prem" w:date="2022-03-09T14:55:00Z">
              <w:r w:rsidR="00B53786">
                <w:rPr>
                  <w:rFonts w:ascii="Times New Roman" w:eastAsia="Times New Roman" w:hAnsi="Times New Roman" w:cs="Times New Roman"/>
                  <w:szCs w:val="24"/>
                </w:rPr>
                <w:t xml:space="preserve">sebagaimana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tuntutan </w:t>
            </w:r>
            <w:ins w:id="121" w:author="Corde Prem" w:date="2022-03-09T14:55:00Z">
              <w:r w:rsidR="00B53786">
                <w:rPr>
                  <w:rFonts w:ascii="Times New Roman" w:eastAsia="Times New Roman" w:hAnsi="Times New Roman" w:cs="Times New Roman"/>
                  <w:szCs w:val="24"/>
                </w:rPr>
                <w:t xml:space="preserve">era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4.0 </w:t>
            </w:r>
            <w:del w:id="122" w:author="Corde Prem" w:date="2022-03-09T14:55:00Z">
              <w:r w:rsidRPr="00EC6F38" w:rsidDel="00B53786">
                <w:rPr>
                  <w:rFonts w:ascii="Times New Roman" w:eastAsia="Times New Roman" w:hAnsi="Times New Roman" w:cs="Times New Roman"/>
                  <w:szCs w:val="24"/>
                </w:rPr>
                <w:delText xml:space="preserve">ini adalah </w:delText>
              </w:r>
            </w:del>
            <w:ins w:id="123" w:author="Corde Prem" w:date="2022-03-09T14:55:00Z">
              <w:r w:rsidR="00B53786">
                <w:rPr>
                  <w:rFonts w:ascii="Times New Roman" w:eastAsia="Times New Roman" w:hAnsi="Times New Roman" w:cs="Times New Roman"/>
                  <w:szCs w:val="24"/>
                </w:rPr>
                <w:t xml:space="preserve">yang lebih </w:t>
              </w:r>
              <w:r w:rsidR="001136E1">
                <w:rPr>
                  <w:rFonts w:ascii="Times New Roman" w:eastAsia="Times New Roman" w:hAnsi="Times New Roman" w:cs="Times New Roman"/>
                  <w:szCs w:val="24"/>
                </w:rPr>
                <w:t>menonjolkan sikap</w:t>
              </w:r>
              <w:r w:rsidR="00B53786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 dan inovatif. Dengan melakukan penelitian kita bisa lihat proses kreatif dan inovatif kita. </w:t>
            </w:r>
          </w:p>
        </w:tc>
      </w:tr>
    </w:tbl>
    <w:p w14:paraId="477BE4AA" w14:textId="77777777"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Minion Pro">
    <w:altName w:val="Cambria"/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F13970"/>
    <w:multiLevelType w:val="multilevel"/>
    <w:tmpl w:val="8E5C0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AF5A4B"/>
    <w:multiLevelType w:val="multilevel"/>
    <w:tmpl w:val="61E04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6B26AA"/>
    <w:multiLevelType w:val="hybridMultilevel"/>
    <w:tmpl w:val="A33CE7BE"/>
    <w:lvl w:ilvl="0" w:tplc="B8645F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Corde Prem">
    <w15:presenceInfo w15:providerId="AD" w15:userId="S::cordeprem1@stu.mao.office.gy::9d7c7d4f-533f-49b4-80d0-f4304360b0f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trackRevision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SyMLE0NzYwBzEslHSUglOLizPz80AKDGsBLtW01CwAAAA="/>
  </w:docVars>
  <w:rsids>
    <w:rsidRoot w:val="00125355"/>
    <w:rsid w:val="001136E1"/>
    <w:rsid w:val="0012251A"/>
    <w:rsid w:val="00125355"/>
    <w:rsid w:val="001D038C"/>
    <w:rsid w:val="00240407"/>
    <w:rsid w:val="0042167F"/>
    <w:rsid w:val="007A53C7"/>
    <w:rsid w:val="00924DF5"/>
    <w:rsid w:val="00AC3E69"/>
    <w:rsid w:val="00B01109"/>
    <w:rsid w:val="00B53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1B31CF"/>
  <w15:chartTrackingRefBased/>
  <w15:docId w15:val="{7CD09305-629F-4329-9BEF-00B661B07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5355"/>
    <w:pPr>
      <w:spacing w:after="160" w:line="288" w:lineRule="auto"/>
      <w:contextualSpacing/>
    </w:pPr>
    <w:rPr>
      <w:rFonts w:ascii="Arial" w:hAnsi="Arial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5355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25355"/>
    <w:rPr>
      <w:rFonts w:ascii="Bookman Old Style" w:eastAsiaTheme="majorEastAsia" w:hAnsi="Bookman Old Style" w:cstheme="majorBidi"/>
      <w:b/>
      <w:color w:val="000000" w:themeColor="text1"/>
      <w:sz w:val="24"/>
      <w:szCs w:val="24"/>
    </w:rPr>
  </w:style>
  <w:style w:type="table" w:styleId="TableGrid">
    <w:name w:val="Table Grid"/>
    <w:basedOn w:val="TableNormal"/>
    <w:uiPriority w:val="39"/>
    <w:rsid w:val="001253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25355"/>
    <w:pPr>
      <w:ind w:left="720"/>
    </w:pPr>
  </w:style>
  <w:style w:type="paragraph" w:styleId="Revision">
    <w:name w:val="Revision"/>
    <w:hidden/>
    <w:uiPriority w:val="99"/>
    <w:semiHidden/>
    <w:rsid w:val="00AC3E69"/>
    <w:rPr>
      <w:rFonts w:ascii="Arial" w:hAnsi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545</Words>
  <Characters>3113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Corde Prem</cp:lastModifiedBy>
  <cp:revision>6</cp:revision>
  <dcterms:created xsi:type="dcterms:W3CDTF">2020-08-26T22:03:00Z</dcterms:created>
  <dcterms:modified xsi:type="dcterms:W3CDTF">2022-03-09T07:55:00Z</dcterms:modified>
</cp:coreProperties>
</file>