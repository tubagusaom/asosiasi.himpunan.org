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47E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C5D0A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BE3293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09E1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98475B8" w14:textId="77777777" w:rsidTr="00821BA2">
        <w:tc>
          <w:tcPr>
            <w:tcW w:w="9350" w:type="dxa"/>
          </w:tcPr>
          <w:p w14:paraId="26AE796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541F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703B6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3D1B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EB1E1A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2B958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813E9E7" w14:textId="610E6E9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524D34" w14:textId="77777777" w:rsidR="00924379" w:rsidRDefault="009243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B6C4F3" w14:textId="1FA4376B" w:rsidR="00924379" w:rsidDel="00924379" w:rsidRDefault="00924379" w:rsidP="00821BA2">
            <w:pPr>
              <w:spacing w:line="312" w:lineRule="auto"/>
              <w:ind w:left="457"/>
              <w:rPr>
                <w:del w:id="0" w:author="Renni Anggraini" w:date="2021-04-08T15:3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" w:author="Renni Anggraini" w:date="2021-04-08T15:39:00Z">
              <w:r w:rsidDel="0092437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Wong, J., (2010), Internet Marketing for Beginners, Elex Media Komputindo, Jakarta.</w:delText>
              </w:r>
            </w:del>
          </w:p>
          <w:p w14:paraId="79EEBE3D" w14:textId="77777777" w:rsidR="00924379" w:rsidRDefault="00924379" w:rsidP="00924379">
            <w:pPr>
              <w:spacing w:line="312" w:lineRule="auto"/>
              <w:ind w:left="457"/>
              <w:rPr>
                <w:ins w:id="2" w:author="Renni Anggraini" w:date="2021-04-08T15:3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" w:author="Renni Anggraini" w:date="2021-04-08T15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J., (2010), </w:t>
              </w:r>
              <w:r w:rsidRPr="0092437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" w:author="Renni Anggraini" w:date="2021-04-08T15:3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Elex Media Komputindo, Jakarta.</w:t>
              </w:r>
            </w:ins>
          </w:p>
          <w:p w14:paraId="5F0133E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3148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9AB2B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6AD2A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05171B" w14:textId="24836F6D" w:rsidR="00924379" w:rsidRDefault="00924379" w:rsidP="00924379">
            <w:pPr>
              <w:spacing w:line="312" w:lineRule="auto"/>
              <w:ind w:left="457"/>
              <w:rPr>
                <w:ins w:id="5" w:author="Renni Anggraini" w:date="2021-04-08T15:3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" w:author="Renni Anggraini" w:date="2021-04-08T15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J., (201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6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),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Facebook Marketi</w:t>
              </w:r>
            </w:ins>
            <w:ins w:id="7" w:author="Renni Anggraini" w:date="2021-04-08T15:4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ng</w:t>
              </w:r>
            </w:ins>
            <w:ins w:id="8" w:author="Renni Anggraini" w:date="2021-04-08T15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Elex Media Komputindo, Jakarta.</w:t>
              </w:r>
            </w:ins>
          </w:p>
          <w:p w14:paraId="4C32CC1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CCCEB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32266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9D320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94EA0A" w14:textId="6156709A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9" w:author="Renni Anggraini" w:date="2021-04-08T15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2734D6" w14:textId="154BD2A5" w:rsidR="00924379" w:rsidRDefault="00924379" w:rsidP="00924379">
            <w:pPr>
              <w:spacing w:line="312" w:lineRule="auto"/>
              <w:ind w:left="457"/>
              <w:rPr>
                <w:ins w:id="10" w:author="Renni Anggraini" w:date="2021-04-08T15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1" w:author="Renni Anggraini" w:date="2021-04-08T15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Azhar, T.N., dan Trim, B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., (20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05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),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Jangan ke Doketer Lagi: Keajaiban Sistem Imun dan Kiat Men</w:t>
              </w:r>
            </w:ins>
            <w:ins w:id="12" w:author="Renni Anggraini" w:date="2021-04-08T15:4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ghalau Penyakit</w:t>
              </w:r>
            </w:ins>
            <w:ins w:id="13" w:author="Renni Anggraini" w:date="2021-04-08T15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14" w:author="Renni Anggraini" w:date="2021-04-08T15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  <w:ins w:id="15" w:author="Renni Anggraini" w:date="2021-04-08T15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16" w:author="Renni Anggraini" w:date="2021-04-08T15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</w:t>
              </w:r>
            </w:ins>
            <w:ins w:id="17" w:author="Renni Anggraini" w:date="2021-04-08T15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C2AB323" w14:textId="77777777" w:rsidR="00924379" w:rsidRDefault="009243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33E2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2D5153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39AF8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B4124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D293280" w14:textId="18DCBCD1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8" w:author="Renni Anggraini" w:date="2021-04-08T15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EAC9F" w14:textId="6CF73586" w:rsidR="00924379" w:rsidRDefault="00924379" w:rsidP="00924379">
            <w:pPr>
              <w:spacing w:line="312" w:lineRule="auto"/>
              <w:ind w:left="457"/>
              <w:rPr>
                <w:ins w:id="19" w:author="Renni Anggraini" w:date="2021-04-08T15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0" w:author="Renni Anggraini" w:date="2021-04-08T15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(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1993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), </w:t>
              </w:r>
            </w:ins>
            <w:ins w:id="21" w:author="Renni Anggraini" w:date="2021-04-08T15:42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 Berbicara di depan Umum untuk Eksekutif</w:t>
              </w:r>
            </w:ins>
            <w:ins w:id="22" w:author="Renni Anggraini" w:date="2021-04-08T15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23" w:author="Renni Anggraini" w:date="2021-04-08T15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Terjemahan oleh Walfres Andre, Bumi Aksara</w:t>
              </w:r>
            </w:ins>
            <w:ins w:id="24" w:author="Renni Anggraini" w:date="2021-04-08T15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Jakarta.</w:t>
              </w:r>
            </w:ins>
          </w:p>
          <w:p w14:paraId="67444C3B" w14:textId="606FF74A" w:rsidR="00924379" w:rsidRDefault="009243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34C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808F8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B422E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505A4DA" w14:textId="62CD50DC" w:rsidR="00974F1C" w:rsidRDefault="00974F1C" w:rsidP="00821BA2">
            <w:pPr>
              <w:pStyle w:val="ListParagraph"/>
              <w:spacing w:line="312" w:lineRule="auto"/>
              <w:rPr>
                <w:ins w:id="25" w:author="Renni Anggraini" w:date="2021-04-08T15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063D5" w14:textId="15884CF9" w:rsidR="00924379" w:rsidRDefault="00924379" w:rsidP="00924379">
            <w:pPr>
              <w:spacing w:line="312" w:lineRule="auto"/>
              <w:ind w:left="457"/>
              <w:rPr>
                <w:ins w:id="26" w:author="Renni Anggraini" w:date="2021-04-08T15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" w:author="Renni Anggraini" w:date="2021-04-08T15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., (201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),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Elex Media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9A3F96F" w14:textId="77777777" w:rsidR="00924379" w:rsidRPr="00924379" w:rsidRDefault="00924379" w:rsidP="0092437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28" w:author="Renni Anggraini" w:date="2021-04-08T15:42:00Z">
                  <w:rPr>
                    <w:lang w:val="en-US"/>
                  </w:rPr>
                </w:rPrChange>
              </w:rPr>
              <w:pPrChange w:id="29" w:author="Renni Anggraini" w:date="2021-04-08T15:42:00Z">
                <w:pPr>
                  <w:pStyle w:val="ListParagraph"/>
                  <w:spacing w:line="312" w:lineRule="auto"/>
                </w:pPr>
              </w:pPrChange>
            </w:pPr>
          </w:p>
          <w:p w14:paraId="6491F84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EEF18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8A17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DBCD8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BDB9CC" w14:textId="28FDA4B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0" w:author="Renni Anggraini" w:date="2021-04-08T15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60B87" w14:textId="31A55F28" w:rsidR="00924379" w:rsidRDefault="00924379" w:rsidP="00924379">
            <w:pPr>
              <w:spacing w:line="312" w:lineRule="auto"/>
              <w:ind w:left="457"/>
              <w:rPr>
                <w:ins w:id="31" w:author="Renni Anggraini" w:date="2021-04-08T15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" w:author="Renni Anggraini" w:date="2021-04-08T15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., (201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), </w:t>
              </w:r>
              <w:r w:rsidRPr="0092437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3" w:author="Renni Anggraini" w:date="2021-04-08T15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The Art of Stimulating Idea: Jurus Mendulang Ide dan Insaf agar Kaya di Jalan Menuli</w:t>
              </w:r>
            </w:ins>
            <w:ins w:id="34" w:author="Renni Anggraini" w:date="2021-04-08T15:45:00Z">
              <w:r w:rsidRPr="0092437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5" w:author="Renni Anggraini" w:date="2021-04-08T15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</w:t>
              </w:r>
            </w:ins>
            <w:ins w:id="36" w:author="Renni Anggraini" w:date="2021-04-08T15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37" w:author="Renni Anggraini" w:date="2021-04-08T15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Metagraf,</w:t>
              </w:r>
            </w:ins>
            <w:ins w:id="38" w:author="Renni Anggraini" w:date="2021-04-08T15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39" w:author="Renni Anggraini" w:date="2021-04-08T15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Solo</w:t>
              </w:r>
            </w:ins>
            <w:ins w:id="40" w:author="Renni Anggraini" w:date="2021-04-08T15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5A55D39" w14:textId="77777777" w:rsidR="00924379" w:rsidRPr="005D70C9" w:rsidRDefault="009243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D883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5AFC6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363D2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798D5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D40DA51" w14:textId="3031DADB" w:rsidR="00974F1C" w:rsidRDefault="00974F1C" w:rsidP="00821BA2">
            <w:pPr>
              <w:spacing w:line="312" w:lineRule="auto"/>
              <w:ind w:left="457"/>
              <w:rPr>
                <w:ins w:id="41" w:author="Renni Anggraini" w:date="2021-04-08T15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7BE01C" w14:textId="2CF21CA8" w:rsidR="00924379" w:rsidRDefault="00924379" w:rsidP="00924379">
            <w:pPr>
              <w:spacing w:line="312" w:lineRule="auto"/>
              <w:ind w:left="457"/>
              <w:rPr>
                <w:ins w:id="42" w:author="Renni Anggraini" w:date="2021-04-08T15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" w:author="Renni Anggraini" w:date="2021-04-08T15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B., (2011),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Muhammad Effect: Getaran yang Dir</w:t>
              </w:r>
            </w:ins>
            <w:ins w:id="44" w:author="Renni Anggraini" w:date="2021-04-08T15:4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indukan dan Ditakuti</w:t>
              </w:r>
            </w:ins>
            <w:ins w:id="45" w:author="Renni Anggraini" w:date="2021-04-08T15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Me</w:t>
              </w:r>
            </w:ins>
            <w:ins w:id="46" w:author="Renni Anggraini" w:date="2021-04-08T15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dina</w:t>
              </w:r>
            </w:ins>
            <w:ins w:id="47" w:author="Renni Anggraini" w:date="2021-04-08T15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Solo.</w:t>
              </w:r>
            </w:ins>
          </w:p>
          <w:p w14:paraId="03A5DF80" w14:textId="77777777" w:rsidR="00924379" w:rsidRDefault="009243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42AD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EC7D0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A4CBF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ni Anggraini">
    <w15:presenceInfo w15:providerId="Windows Live" w15:userId="f1e43ec1bab86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E62E7"/>
    <w:rsid w:val="003A47DF"/>
    <w:rsid w:val="0042167F"/>
    <w:rsid w:val="0092437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3B7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Renni Anggraini</cp:lastModifiedBy>
  <cp:revision>3</cp:revision>
  <dcterms:created xsi:type="dcterms:W3CDTF">2021-04-08T08:37:00Z</dcterms:created>
  <dcterms:modified xsi:type="dcterms:W3CDTF">2021-04-08T08:46:00Z</dcterms:modified>
</cp:coreProperties>
</file>