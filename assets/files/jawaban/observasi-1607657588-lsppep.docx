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BE9B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B828BF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A406543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3798FB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92E58A3" w14:textId="77777777" w:rsidTr="00821BA2">
        <w:tc>
          <w:tcPr>
            <w:tcW w:w="9350" w:type="dxa"/>
          </w:tcPr>
          <w:p w14:paraId="698B00D2" w14:textId="77777777" w:rsidR="00BE098E" w:rsidRDefault="00BE098E" w:rsidP="00821BA2">
            <w:pPr>
              <w:pStyle w:val="ListParagraph"/>
              <w:ind w:left="0"/>
            </w:pPr>
          </w:p>
          <w:p w14:paraId="14AB71F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04036B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A7F3152" w14:textId="3DC39FB2" w:rsidR="00BE098E" w:rsidRDefault="004D48B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0" w:author="Reviewer" w:date="2020-12-11T10:32:00Z">
              <w:r>
                <w:t>M</w:t>
              </w:r>
            </w:ins>
            <w:del w:id="1" w:author="Reviewer" w:date="2020-12-11T10:32:00Z">
              <w:r w:rsidR="00BE098E" w:rsidDel="004D48BB">
                <w:delText>m</w:delText>
              </w:r>
            </w:del>
            <w:r w:rsidR="00BE098E">
              <w:t xml:space="preserve">anajemen </w:t>
            </w:r>
            <w:r w:rsidR="00BE098E">
              <w:tab/>
              <w:t xml:space="preserve">:  </w:t>
            </w:r>
            <w:r w:rsidR="00BE098E">
              <w:tab/>
              <w:t xml:space="preserve">penggunaan sumber daya secara efektif untuk mencapai </w:t>
            </w:r>
          </w:p>
          <w:p w14:paraId="4C93C46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5BE32E76" w14:textId="14D2569E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" w:author="Reviewer" w:date="2020-12-11T10:32:00Z">
              <w:r>
                <w:t>F</w:t>
              </w:r>
            </w:ins>
            <w:del w:id="3" w:author="Reviewer" w:date="2020-12-11T10:32:00Z">
              <w:r w:rsidR="00BE098E" w:rsidDel="004D48BB">
                <w:delText>f</w:delText>
              </w:r>
            </w:del>
            <w:r w:rsidR="00BE098E">
              <w:t xml:space="preserve">ilosofis </w:t>
            </w:r>
            <w:r w:rsidR="00BE098E">
              <w:tab/>
              <w:t xml:space="preserve">: </w:t>
            </w:r>
            <w:r w:rsidR="00BE098E">
              <w:tab/>
              <w:t>berdasarkan filsafat.</w:t>
            </w:r>
          </w:p>
          <w:p w14:paraId="357A4CCB" w14:textId="6451B4E7" w:rsidR="00BE098E" w:rsidRDefault="004D48B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" w:author="Reviewer" w:date="2020-12-11T10:32:00Z">
              <w:r>
                <w:t>K</w:t>
              </w:r>
            </w:ins>
            <w:del w:id="5" w:author="Reviewer" w:date="2020-12-11T10:32:00Z">
              <w:r w:rsidR="00BE098E" w:rsidDel="004D48BB">
                <w:delText>k</w:delText>
              </w:r>
            </w:del>
            <w:r w:rsidR="00BE098E">
              <w:t xml:space="preserve">urikulum </w:t>
            </w:r>
            <w:r w:rsidR="00BE098E">
              <w:tab/>
              <w:t xml:space="preserve">: </w:t>
            </w:r>
            <w:r w:rsidR="00BE098E">
              <w:tab/>
              <w:t xml:space="preserve">perangkat mata pelajaran yang diajarkan pada lembaga </w:t>
            </w:r>
          </w:p>
          <w:p w14:paraId="2FE0DF1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60DC2D6E" w14:textId="2D95E307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" w:author="Reviewer" w:date="2020-12-11T10:32:00Z">
              <w:r>
                <w:t>I</w:t>
              </w:r>
            </w:ins>
            <w:del w:id="7" w:author="Reviewer" w:date="2020-12-11T10:32:00Z">
              <w:r w:rsidR="00BE098E" w:rsidDel="004D48BB">
                <w:delText>i</w:delText>
              </w:r>
            </w:del>
            <w:r w:rsidR="00BE098E">
              <w:t xml:space="preserve">mplementasi </w:t>
            </w:r>
            <w:r w:rsidR="00BE098E">
              <w:tab/>
              <w:t>:</w:t>
            </w:r>
            <w:r w:rsidR="00BE098E">
              <w:tab/>
              <w:t>pelaksanaan, penerapan.</w:t>
            </w:r>
          </w:p>
          <w:p w14:paraId="79C7C341" w14:textId="6A33469A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8" w:author="Reviewer" w:date="2020-12-11T10:32:00Z">
              <w:r>
                <w:t>O</w:t>
              </w:r>
            </w:ins>
            <w:del w:id="9" w:author="Reviewer" w:date="2020-12-11T10:32:00Z">
              <w:r w:rsidR="00BE098E" w:rsidDel="004D48BB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  <w:t>tertinggi; paling menguntungkan.</w:t>
            </w:r>
          </w:p>
          <w:p w14:paraId="7F9A7CD6" w14:textId="4C287197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0" w:author="Reviewer" w:date="2020-12-11T10:32:00Z">
              <w:r>
                <w:t>I</w:t>
              </w:r>
            </w:ins>
            <w:del w:id="11" w:author="Reviewer" w:date="2020-12-11T10:32:00Z">
              <w:r w:rsidR="00BE098E" w:rsidDel="004D48BB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  <w:t xml:space="preserve">meliputi seluruh bagian yang perlu untuk menjadikan </w:t>
            </w:r>
          </w:p>
          <w:p w14:paraId="64B4110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6AFF34E7" w14:textId="469A7A0F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2" w:author="Reviewer" w:date="2020-12-11T10:32:00Z">
              <w:r>
                <w:t>K</w:t>
              </w:r>
            </w:ins>
            <w:del w:id="13" w:author="Reviewer" w:date="2020-12-11T10:32:00Z">
              <w:r w:rsidR="00BE098E" w:rsidDel="004D48BB">
                <w:delText>k</w:delText>
              </w:r>
            </w:del>
            <w:r w:rsidR="00BE098E">
              <w:t xml:space="preserve">onseptual </w:t>
            </w:r>
            <w:r w:rsidR="00BE098E">
              <w:tab/>
              <w:t xml:space="preserve">: </w:t>
            </w:r>
            <w:r w:rsidR="00BE098E">
              <w:tab/>
              <w:t>berhubungan dengan konsep.</w:t>
            </w:r>
          </w:p>
          <w:p w14:paraId="5B9D748F" w14:textId="2F4960E0" w:rsidR="00BE098E" w:rsidRDefault="004D48B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4" w:author="Reviewer" w:date="2020-12-11T10:32:00Z">
              <w:r>
                <w:t>P</w:t>
              </w:r>
            </w:ins>
            <w:del w:id="15" w:author="Reviewer" w:date="2020-12-11T10:32:00Z">
              <w:r w:rsidR="00BE098E" w:rsidDel="004D48BB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  <w:t>rancangan mengenai asas serta usaha (dalam ketatanegaraan, perekonomian, dsb) yang akan dijalankan.</w:t>
            </w:r>
          </w:p>
          <w:p w14:paraId="428D687E" w14:textId="2D163988" w:rsidR="00BE098E" w:rsidRDefault="004D48BB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6" w:author="Reviewer" w:date="2020-12-11T10:32:00Z">
              <w:r>
                <w:t>K</w:t>
              </w:r>
            </w:ins>
            <w:del w:id="17" w:author="Reviewer" w:date="2020-12-11T10:32:00Z">
              <w:r w:rsidR="00BE098E" w:rsidDel="004D48BB">
                <w:delText>k</w:delText>
              </w:r>
            </w:del>
            <w:r w:rsidR="00BE098E">
              <w:t xml:space="preserve">riteria </w:t>
            </w:r>
            <w:r w:rsidR="00BE098E">
              <w:tab/>
              <w:t xml:space="preserve">: </w:t>
            </w:r>
            <w:r w:rsidR="00BE098E">
              <w:tab/>
              <w:t>ukuran yang menjadi dasar penilaian atau penetapan sesuatu.</w:t>
            </w:r>
          </w:p>
          <w:p w14:paraId="45EE7BBF" w14:textId="48A9ED2C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8" w:author="Reviewer" w:date="2020-12-11T10:32:00Z">
              <w:r>
                <w:t>M</w:t>
              </w:r>
            </w:ins>
            <w:del w:id="19" w:author="Reviewer" w:date="2020-12-11T10:32:00Z">
              <w:r w:rsidR="00BE098E" w:rsidDel="004D48BB">
                <w:delText>m</w:delText>
              </w:r>
            </w:del>
            <w:r w:rsidR="00BE098E">
              <w:t xml:space="preserve">etodologi </w:t>
            </w:r>
            <w:r w:rsidR="00BE098E">
              <w:tab/>
              <w:t xml:space="preserve">: </w:t>
            </w:r>
            <w:r w:rsidR="00BE098E">
              <w:tab/>
              <w:t>ilmu tentang metode.</w:t>
            </w:r>
          </w:p>
          <w:p w14:paraId="690E1D49" w14:textId="39FC97DD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0" w:author="Reviewer" w:date="2020-12-11T10:32:00Z">
              <w:r>
                <w:t>N</w:t>
              </w:r>
            </w:ins>
            <w:del w:id="21" w:author="Reviewer" w:date="2020-12-11T10:32:00Z">
              <w:r w:rsidR="00BE098E" w:rsidDel="004D48BB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  <w:t xml:space="preserve">aturan atau ketentuan yang mengikat warga kelompok </w:t>
            </w:r>
          </w:p>
          <w:p w14:paraId="5D865D9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06C2906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1299720" w14:textId="2A5ABBD3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2" w:author="Reviewer" w:date="2020-12-11T10:33:00Z">
              <w:r>
                <w:t>O</w:t>
              </w:r>
            </w:ins>
            <w:del w:id="23" w:author="Reviewer" w:date="2020-12-11T10:33:00Z">
              <w:r w:rsidR="00BE098E" w:rsidDel="004D48BB">
                <w:delText>o</w:delText>
              </w:r>
            </w:del>
            <w:r w:rsidR="00BE098E">
              <w:t xml:space="preserve">rientasi </w:t>
            </w:r>
            <w:r w:rsidR="00BE098E">
              <w:tab/>
              <w:t xml:space="preserve">: </w:t>
            </w:r>
            <w:r w:rsidR="00BE098E">
              <w:tab/>
              <w:t>pandangan yang mendasari pikiran, perhatian, atau kecen-</w:t>
            </w:r>
          </w:p>
          <w:p w14:paraId="6397A82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4C1BA26F" w14:textId="75E44C84" w:rsidR="00BE098E" w:rsidRDefault="004D48B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4" w:author="Reviewer" w:date="2020-12-11T10:33:00Z">
              <w:r>
                <w:t>P</w:t>
              </w:r>
            </w:ins>
            <w:del w:id="25" w:author="Reviewer" w:date="2020-12-11T10:33:00Z">
              <w:r w:rsidR="00BE098E" w:rsidDel="004D48BB">
                <w:delText>p</w:delText>
              </w:r>
            </w:del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  <w:t xml:space="preserve">tahap kegiatan untuk menyelesaikan suatu aktivitas; metode </w:t>
            </w:r>
          </w:p>
          <w:p w14:paraId="5B335F3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5CD92B48" w14:textId="52584D00" w:rsidR="00BE098E" w:rsidRDefault="004D48B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6" w:author="Reviewer" w:date="2020-12-11T10:33:00Z">
              <w:r>
                <w:t>I</w:t>
              </w:r>
            </w:ins>
            <w:del w:id="27" w:author="Reviewer" w:date="2020-12-11T10:33:00Z">
              <w:r w:rsidR="00BE098E" w:rsidDel="004D48BB">
                <w:delText>i</w:delText>
              </w:r>
            </w:del>
            <w:r w:rsidR="00BE098E">
              <w:t xml:space="preserve">nklusif </w:t>
            </w:r>
            <w:r w:rsidR="00BE098E">
              <w:tab/>
              <w:t xml:space="preserve">: </w:t>
            </w:r>
            <w:r w:rsidR="00BE098E">
              <w:tab/>
              <w:t xml:space="preserve">penempatan siswa berkebutuhan khusus di dalam kelas </w:t>
            </w:r>
          </w:p>
          <w:p w14:paraId="125E42A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452EA2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279650A" w14:textId="77777777" w:rsidTr="00821BA2">
        <w:tc>
          <w:tcPr>
            <w:tcW w:w="9350" w:type="dxa"/>
          </w:tcPr>
          <w:p w14:paraId="720B319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625F0B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D48B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D0A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2020-08-26T21:29:00Z</dcterms:created>
  <dcterms:modified xsi:type="dcterms:W3CDTF">2020-12-11T03:33:00Z</dcterms:modified>
</cp:coreProperties>
</file>