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2BB171" w14:textId="77777777" w:rsidR="00BE098E" w:rsidRPr="0094076B" w:rsidRDefault="00BE098E" w:rsidP="00BE098E">
      <w:pPr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65430D92" w14:textId="77777777" w:rsidR="00BE098E" w:rsidRDefault="00BE098E" w:rsidP="00BE098E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586C8BDB" w14:textId="77777777" w:rsidR="00BE098E" w:rsidRDefault="00BE098E" w:rsidP="00BE098E">
      <w:pPr>
        <w:pStyle w:val="ListParagraph"/>
        <w:numPr>
          <w:ilvl w:val="0"/>
          <w:numId w:val="2"/>
        </w:numPr>
      </w:pPr>
      <w:proofErr w:type="spellStart"/>
      <w:r>
        <w:t>Suntinglah</w:t>
      </w:r>
      <w:proofErr w:type="spellEnd"/>
      <w:r>
        <w:t xml:space="preserve"> </w:t>
      </w:r>
      <w:proofErr w:type="spellStart"/>
      <w:r>
        <w:t>glosarium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r w:rsidRPr="00BE098E">
        <w:rPr>
          <w:i/>
        </w:rPr>
        <w:t>Review</w:t>
      </w:r>
      <w:r>
        <w:t>/</w:t>
      </w:r>
      <w:proofErr w:type="spellStart"/>
      <w:r>
        <w:t>Peninjauan</w:t>
      </w:r>
      <w:proofErr w:type="spellEnd"/>
      <w:r>
        <w:t xml:space="preserve"> pada </w:t>
      </w:r>
      <w:proofErr w:type="spellStart"/>
      <w:r>
        <w:t>aplikasi</w:t>
      </w:r>
      <w:proofErr w:type="spellEnd"/>
      <w:r>
        <w:t xml:space="preserve"> Word.</w:t>
      </w:r>
    </w:p>
    <w:p w14:paraId="573E2706" w14:textId="77777777" w:rsidR="00BE098E" w:rsidRDefault="00BE098E" w:rsidP="00BE098E">
      <w:pPr>
        <w:pStyle w:val="ListParagraph"/>
        <w:ind w:left="36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7"/>
      </w:tblGrid>
      <w:tr w:rsidR="00BE098E" w14:paraId="07240EB7" w14:textId="77777777" w:rsidTr="00821BA2">
        <w:tc>
          <w:tcPr>
            <w:tcW w:w="9350" w:type="dxa"/>
          </w:tcPr>
          <w:p w14:paraId="066C028D" w14:textId="77777777" w:rsidR="00BE098E" w:rsidRDefault="00BE098E" w:rsidP="00821BA2">
            <w:pPr>
              <w:pStyle w:val="ListParagraph"/>
              <w:ind w:left="0"/>
            </w:pPr>
          </w:p>
          <w:p w14:paraId="78AA87E0" w14:textId="77777777" w:rsidR="00BE098E" w:rsidRPr="003C6054" w:rsidRDefault="00BE098E" w:rsidP="00821BA2">
            <w:pPr>
              <w:pStyle w:val="ListParagraph"/>
              <w:ind w:left="0"/>
              <w:jc w:val="center"/>
              <w:rPr>
                <w:b/>
              </w:rPr>
            </w:pPr>
            <w:r w:rsidRPr="003C6054">
              <w:rPr>
                <w:b/>
              </w:rPr>
              <w:t>GLOSARIUM</w:t>
            </w:r>
          </w:p>
          <w:p w14:paraId="412BA678" w14:textId="77777777" w:rsidR="00BE098E" w:rsidRDefault="00BE098E" w:rsidP="00821BA2">
            <w:pPr>
              <w:pStyle w:val="ListParagraph"/>
              <w:ind w:left="0"/>
              <w:jc w:val="center"/>
            </w:pPr>
          </w:p>
          <w:p w14:paraId="429E1A71" w14:textId="54F15C2D" w:rsidR="00BE098E" w:rsidRDefault="00BC5AA9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Manajemen</w:t>
            </w:r>
            <w:proofErr w:type="spellEnd"/>
            <w:r>
              <w:t xml:space="preserve"> </w:t>
            </w:r>
            <w:r w:rsidR="00BE098E">
              <w:tab/>
              <w:t xml:space="preserve">:  </w:t>
            </w:r>
            <w:r w:rsidR="00BE098E">
              <w:tab/>
            </w:r>
            <w:proofErr w:type="spellStart"/>
            <w:r>
              <w:t>Penggunaan</w:t>
            </w:r>
            <w:proofErr w:type="spellEnd"/>
            <w:r>
              <w:t xml:space="preserve"> </w:t>
            </w:r>
            <w:proofErr w:type="spellStart"/>
            <w:ins w:id="0" w:author="Microsoft Office User" w:date="2020-09-26T12:00:00Z">
              <w:r>
                <w:t>s</w:t>
              </w:r>
            </w:ins>
            <w:del w:id="1" w:author="Microsoft Office User" w:date="2020-09-26T12:00:00Z">
              <w:r w:rsidDel="00BC5AA9">
                <w:delText>S</w:delText>
              </w:r>
            </w:del>
            <w:r>
              <w:t>umber</w:t>
            </w:r>
            <w:proofErr w:type="spellEnd"/>
            <w:r>
              <w:t xml:space="preserve"> </w:t>
            </w:r>
            <w:proofErr w:type="spellStart"/>
            <w:ins w:id="2" w:author="Microsoft Office User" w:date="2020-09-26T12:00:00Z">
              <w:r>
                <w:t>d</w:t>
              </w:r>
            </w:ins>
            <w:del w:id="3" w:author="Microsoft Office User" w:date="2020-09-26T12:00:00Z">
              <w:r w:rsidDel="00BC5AA9">
                <w:delText>D</w:delText>
              </w:r>
            </w:del>
            <w:r>
              <w:t>aya</w:t>
            </w:r>
            <w:proofErr w:type="spellEnd"/>
            <w:r>
              <w:t xml:space="preserve"> </w:t>
            </w:r>
            <w:proofErr w:type="spellStart"/>
            <w:ins w:id="4" w:author="Microsoft Office User" w:date="2020-09-26T12:00:00Z">
              <w:r>
                <w:t>s</w:t>
              </w:r>
            </w:ins>
            <w:del w:id="5" w:author="Microsoft Office User" w:date="2020-09-26T12:00:00Z">
              <w:r w:rsidDel="00BC5AA9">
                <w:delText>S</w:delText>
              </w:r>
            </w:del>
            <w:r>
              <w:t>ecara</w:t>
            </w:r>
            <w:proofErr w:type="spellEnd"/>
            <w:r>
              <w:t xml:space="preserve"> </w:t>
            </w:r>
            <w:proofErr w:type="spellStart"/>
            <w:ins w:id="6" w:author="Microsoft Office User" w:date="2020-09-26T12:00:00Z">
              <w:r>
                <w:t>e</w:t>
              </w:r>
            </w:ins>
            <w:del w:id="7" w:author="Microsoft Office User" w:date="2020-09-26T12:00:00Z">
              <w:r w:rsidDel="00BC5AA9">
                <w:delText>E</w:delText>
              </w:r>
            </w:del>
            <w:r>
              <w:t>fektif</w:t>
            </w:r>
            <w:proofErr w:type="spellEnd"/>
            <w:r>
              <w:t xml:space="preserve"> </w:t>
            </w:r>
            <w:proofErr w:type="spellStart"/>
            <w:ins w:id="8" w:author="Microsoft Office User" w:date="2020-09-26T12:00:00Z">
              <w:r>
                <w:t>u</w:t>
              </w:r>
            </w:ins>
            <w:del w:id="9" w:author="Microsoft Office User" w:date="2020-09-26T12:00:00Z">
              <w:r w:rsidDel="00BC5AA9">
                <w:delText>U</w:delText>
              </w:r>
            </w:del>
            <w:r>
              <w:t>ntuk</w:t>
            </w:r>
            <w:proofErr w:type="spellEnd"/>
            <w:r>
              <w:t xml:space="preserve"> </w:t>
            </w:r>
            <w:proofErr w:type="spellStart"/>
            <w:ins w:id="10" w:author="Microsoft Office User" w:date="2020-09-26T12:00:00Z">
              <w:r>
                <w:t>m</w:t>
              </w:r>
            </w:ins>
            <w:del w:id="11" w:author="Microsoft Office User" w:date="2020-09-26T12:00:00Z">
              <w:r w:rsidDel="00BC5AA9">
                <w:delText>M</w:delText>
              </w:r>
            </w:del>
            <w:r>
              <w:t>encapai</w:t>
            </w:r>
            <w:proofErr w:type="spellEnd"/>
            <w:r>
              <w:t xml:space="preserve"> </w:t>
            </w:r>
          </w:p>
          <w:p w14:paraId="46693A84" w14:textId="32906A1A" w:rsidR="00BE098E" w:rsidRDefault="00BC5AA9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ins w:id="12" w:author="Microsoft Office User" w:date="2020-09-26T12:00:00Z">
              <w:r>
                <w:t>s</w:t>
              </w:r>
            </w:ins>
            <w:del w:id="13" w:author="Microsoft Office User" w:date="2020-09-26T12:00:00Z">
              <w:r w:rsidDel="00BC5AA9">
                <w:delText>S</w:delText>
              </w:r>
            </w:del>
            <w:r>
              <w:t>asaran</w:t>
            </w:r>
            <w:proofErr w:type="spellEnd"/>
            <w:r>
              <w:t>.</w:t>
            </w:r>
          </w:p>
          <w:p w14:paraId="4DF6AF25" w14:textId="55E92F31" w:rsidR="00BE098E" w:rsidRDefault="00BC5AA9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Filosofis</w:t>
            </w:r>
            <w:proofErr w:type="spellEnd"/>
            <w:r>
              <w:t xml:space="preserve"> </w:t>
            </w:r>
            <w:r w:rsidR="00BE098E">
              <w:tab/>
              <w:t xml:space="preserve">: </w:t>
            </w:r>
            <w:r w:rsidR="00BE098E">
              <w:tab/>
            </w:r>
            <w:proofErr w:type="spellStart"/>
            <w:ins w:id="14" w:author="Microsoft Office User" w:date="2020-09-26T12:00:00Z">
              <w:r>
                <w:t>B</w:t>
              </w:r>
            </w:ins>
            <w:del w:id="15" w:author="Microsoft Office User" w:date="2020-09-26T12:00:00Z">
              <w:r w:rsidR="00BE098E" w:rsidDel="00BC5AA9">
                <w:delText>b</w:delText>
              </w:r>
            </w:del>
            <w:r w:rsidR="00BE098E">
              <w:t>erdasarkan</w:t>
            </w:r>
            <w:proofErr w:type="spellEnd"/>
            <w:r w:rsidR="00BE098E">
              <w:t xml:space="preserve"> </w:t>
            </w:r>
            <w:proofErr w:type="spellStart"/>
            <w:ins w:id="16" w:author="Microsoft Office User" w:date="2020-09-26T12:00:00Z">
              <w:r>
                <w:t>f</w:t>
              </w:r>
            </w:ins>
            <w:del w:id="17" w:author="Microsoft Office User" w:date="2020-09-26T12:00:00Z">
              <w:r w:rsidR="00BE098E" w:rsidDel="00BC5AA9">
                <w:delText>f</w:delText>
              </w:r>
            </w:del>
            <w:r w:rsidR="00BE098E">
              <w:t>ilsafat</w:t>
            </w:r>
            <w:proofErr w:type="spellEnd"/>
            <w:r w:rsidR="00BE098E">
              <w:t>.</w:t>
            </w:r>
          </w:p>
          <w:p w14:paraId="0BAA0C71" w14:textId="0372677A" w:rsidR="00BE098E" w:rsidRDefault="00BC5AA9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ins w:id="18" w:author="Microsoft Office User" w:date="2020-09-26T12:00:00Z">
              <w:r>
                <w:t>K</w:t>
              </w:r>
            </w:ins>
            <w:del w:id="19" w:author="Microsoft Office User" w:date="2020-09-26T12:00:00Z">
              <w:r w:rsidR="00BE098E" w:rsidDel="00BC5AA9">
                <w:delText>k</w:delText>
              </w:r>
            </w:del>
            <w:r w:rsidR="00BE098E">
              <w:t>urikulum</w:t>
            </w:r>
            <w:proofErr w:type="spellEnd"/>
            <w:r w:rsidR="00BE098E">
              <w:t xml:space="preserve"> </w:t>
            </w:r>
            <w:r w:rsidR="00BE098E">
              <w:tab/>
              <w:t xml:space="preserve">: </w:t>
            </w:r>
            <w:r w:rsidR="00BE098E">
              <w:tab/>
            </w:r>
            <w:proofErr w:type="spellStart"/>
            <w:ins w:id="20" w:author="Microsoft Office User" w:date="2020-09-26T12:00:00Z">
              <w:r>
                <w:t>P</w:t>
              </w:r>
            </w:ins>
            <w:del w:id="21" w:author="Microsoft Office User" w:date="2020-09-26T12:00:00Z">
              <w:r w:rsidR="00BE098E" w:rsidDel="00BC5AA9">
                <w:delText>p</w:delText>
              </w:r>
            </w:del>
            <w:r w:rsidR="00BE098E">
              <w:t>erangkat</w:t>
            </w:r>
            <w:proofErr w:type="spellEnd"/>
            <w:r w:rsidR="00BE098E">
              <w:t xml:space="preserve"> </w:t>
            </w:r>
            <w:proofErr w:type="spellStart"/>
            <w:r w:rsidR="00BE098E">
              <w:t>mata</w:t>
            </w:r>
            <w:proofErr w:type="spellEnd"/>
            <w:r w:rsidR="00BE098E">
              <w:t xml:space="preserve"> </w:t>
            </w:r>
            <w:proofErr w:type="spellStart"/>
            <w:r w:rsidR="00BE098E">
              <w:t>pelajaran</w:t>
            </w:r>
            <w:proofErr w:type="spellEnd"/>
            <w:r w:rsidR="00BE098E">
              <w:t xml:space="preserve"> yang </w:t>
            </w:r>
            <w:proofErr w:type="spellStart"/>
            <w:r w:rsidR="00BE098E">
              <w:t>diajarkan</w:t>
            </w:r>
            <w:proofErr w:type="spellEnd"/>
            <w:r w:rsidR="00BE098E">
              <w:t xml:space="preserve"> pada </w:t>
            </w:r>
            <w:proofErr w:type="spellStart"/>
            <w:r w:rsidR="00BE098E">
              <w:t>lembaga</w:t>
            </w:r>
            <w:proofErr w:type="spellEnd"/>
            <w:r w:rsidR="00BE098E">
              <w:t xml:space="preserve"> </w:t>
            </w:r>
          </w:p>
          <w:p w14:paraId="15ABF10B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pendidikan</w:t>
            </w:r>
            <w:proofErr w:type="spellEnd"/>
            <w:r>
              <w:t>.</w:t>
            </w:r>
          </w:p>
          <w:p w14:paraId="004AE9FF" w14:textId="05F5009C" w:rsidR="00BE098E" w:rsidRDefault="00BC5AA9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ins w:id="22" w:author="Microsoft Office User" w:date="2020-09-26T12:01:00Z">
              <w:r>
                <w:t>I</w:t>
              </w:r>
            </w:ins>
            <w:del w:id="23" w:author="Microsoft Office User" w:date="2020-09-26T12:01:00Z">
              <w:r w:rsidR="00BE098E" w:rsidDel="00BC5AA9">
                <w:delText>i</w:delText>
              </w:r>
            </w:del>
            <w:r w:rsidR="00BE098E">
              <w:t>mplementasi</w:t>
            </w:r>
            <w:proofErr w:type="spellEnd"/>
            <w:r w:rsidR="00BE098E">
              <w:t xml:space="preserve"> </w:t>
            </w:r>
            <w:r w:rsidR="00BE098E">
              <w:tab/>
              <w:t>:</w:t>
            </w:r>
            <w:r w:rsidR="00BE098E">
              <w:tab/>
            </w:r>
            <w:proofErr w:type="spellStart"/>
            <w:ins w:id="24" w:author="Microsoft Office User" w:date="2020-09-26T12:01:00Z">
              <w:r>
                <w:t>P</w:t>
              </w:r>
            </w:ins>
            <w:del w:id="25" w:author="Microsoft Office User" w:date="2020-09-26T12:01:00Z">
              <w:r w:rsidR="00BE098E" w:rsidDel="00BC5AA9">
                <w:delText>p</w:delText>
              </w:r>
            </w:del>
            <w:r w:rsidR="00BE098E">
              <w:t>elaksanaan</w:t>
            </w:r>
            <w:proofErr w:type="spellEnd"/>
            <w:r w:rsidR="00BE098E">
              <w:t xml:space="preserve">, </w:t>
            </w:r>
            <w:proofErr w:type="spellStart"/>
            <w:ins w:id="26" w:author="Microsoft Office User" w:date="2020-09-26T12:01:00Z">
              <w:r>
                <w:t>P</w:t>
              </w:r>
            </w:ins>
            <w:del w:id="27" w:author="Microsoft Office User" w:date="2020-09-26T12:01:00Z">
              <w:r w:rsidR="00BE098E" w:rsidDel="00BC5AA9">
                <w:delText>p</w:delText>
              </w:r>
            </w:del>
            <w:r w:rsidR="00BE098E">
              <w:t>enerapan</w:t>
            </w:r>
            <w:proofErr w:type="spellEnd"/>
            <w:r w:rsidR="00BE098E">
              <w:t>.</w:t>
            </w:r>
          </w:p>
          <w:p w14:paraId="54FF9B8D" w14:textId="607981AB" w:rsidR="00BE098E" w:rsidRDefault="00BC5AA9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ins w:id="28" w:author="Microsoft Office User" w:date="2020-09-26T12:01:00Z">
              <w:r>
                <w:t>O</w:t>
              </w:r>
            </w:ins>
            <w:del w:id="29" w:author="Microsoft Office User" w:date="2020-09-26T12:01:00Z">
              <w:r w:rsidR="00BE098E" w:rsidDel="00BC5AA9">
                <w:delText>o</w:delText>
              </w:r>
            </w:del>
            <w:r w:rsidR="00BE098E">
              <w:t xml:space="preserve">ptimal </w:t>
            </w:r>
            <w:r w:rsidR="00BE098E">
              <w:tab/>
              <w:t xml:space="preserve">: </w:t>
            </w:r>
            <w:r w:rsidR="00BE098E">
              <w:tab/>
            </w:r>
            <w:proofErr w:type="spellStart"/>
            <w:ins w:id="30" w:author="Microsoft Office User" w:date="2020-09-26T12:01:00Z">
              <w:r>
                <w:t>T</w:t>
              </w:r>
            </w:ins>
            <w:del w:id="31" w:author="Microsoft Office User" w:date="2020-09-26T12:01:00Z">
              <w:r w:rsidR="00BE098E" w:rsidDel="00BC5AA9">
                <w:delText>t</w:delText>
              </w:r>
            </w:del>
            <w:r w:rsidR="00BE098E">
              <w:t>ertinggi</w:t>
            </w:r>
            <w:proofErr w:type="spellEnd"/>
            <w:r w:rsidR="00BE098E">
              <w:t xml:space="preserve">; </w:t>
            </w:r>
            <w:ins w:id="32" w:author="Microsoft Office User" w:date="2020-09-26T12:01:00Z">
              <w:r>
                <w:t>p</w:t>
              </w:r>
            </w:ins>
            <w:del w:id="33" w:author="Microsoft Office User" w:date="2020-09-26T12:01:00Z">
              <w:r w:rsidR="00BE098E" w:rsidDel="00BC5AA9">
                <w:delText>p</w:delText>
              </w:r>
            </w:del>
            <w:r w:rsidR="00BE098E">
              <w:t xml:space="preserve">aling </w:t>
            </w:r>
            <w:proofErr w:type="spellStart"/>
            <w:r w:rsidR="00BE098E">
              <w:t>menguntungkan</w:t>
            </w:r>
            <w:proofErr w:type="spellEnd"/>
            <w:r w:rsidR="00BE098E">
              <w:t>.</w:t>
            </w:r>
          </w:p>
          <w:p w14:paraId="6CFF47BD" w14:textId="5435B1E5" w:rsidR="00BE098E" w:rsidRDefault="00BC5AA9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ins w:id="34" w:author="Microsoft Office User" w:date="2020-09-26T12:01:00Z">
              <w:r>
                <w:t>I</w:t>
              </w:r>
            </w:ins>
            <w:del w:id="35" w:author="Microsoft Office User" w:date="2020-09-26T12:01:00Z">
              <w:r w:rsidR="00BE098E" w:rsidDel="00BC5AA9">
                <w:delText>i</w:delText>
              </w:r>
            </w:del>
            <w:r w:rsidR="00BE098E">
              <w:t xml:space="preserve">ntegral </w:t>
            </w:r>
            <w:r w:rsidR="00BE098E">
              <w:tab/>
              <w:t xml:space="preserve">: </w:t>
            </w:r>
            <w:r w:rsidR="00BE098E">
              <w:tab/>
            </w:r>
            <w:proofErr w:type="spellStart"/>
            <w:ins w:id="36" w:author="Microsoft Office User" w:date="2020-09-26T12:01:00Z">
              <w:r>
                <w:t>M</w:t>
              </w:r>
            </w:ins>
            <w:del w:id="37" w:author="Microsoft Office User" w:date="2020-09-26T12:01:00Z">
              <w:r w:rsidR="00BE098E" w:rsidDel="00BC5AA9">
                <w:delText>m</w:delText>
              </w:r>
            </w:del>
            <w:r w:rsidR="00BE098E">
              <w:t>eliputi</w:t>
            </w:r>
            <w:proofErr w:type="spellEnd"/>
            <w:r w:rsidR="00BE098E">
              <w:t xml:space="preserve"> </w:t>
            </w:r>
            <w:proofErr w:type="spellStart"/>
            <w:r w:rsidR="00BE098E">
              <w:t>seluruh</w:t>
            </w:r>
            <w:proofErr w:type="spellEnd"/>
            <w:r w:rsidR="00BE098E">
              <w:t xml:space="preserve"> </w:t>
            </w:r>
            <w:proofErr w:type="spellStart"/>
            <w:r w:rsidR="00BE098E">
              <w:t>bagian</w:t>
            </w:r>
            <w:proofErr w:type="spellEnd"/>
            <w:r w:rsidR="00BE098E">
              <w:t xml:space="preserve"> yang </w:t>
            </w:r>
            <w:proofErr w:type="spellStart"/>
            <w:r w:rsidR="00BE098E">
              <w:t>perlu</w:t>
            </w:r>
            <w:proofErr w:type="spellEnd"/>
            <w:r w:rsidR="00BE098E">
              <w:t xml:space="preserve"> </w:t>
            </w:r>
            <w:proofErr w:type="spellStart"/>
            <w:r w:rsidR="00BE098E">
              <w:t>untuk</w:t>
            </w:r>
            <w:proofErr w:type="spellEnd"/>
            <w:r w:rsidR="00BE098E">
              <w:t xml:space="preserve"> </w:t>
            </w:r>
            <w:proofErr w:type="spellStart"/>
            <w:r w:rsidR="00BE098E">
              <w:t>menjadikan</w:t>
            </w:r>
            <w:proofErr w:type="spellEnd"/>
            <w:r w:rsidR="00BE098E">
              <w:t xml:space="preserve"> </w:t>
            </w:r>
          </w:p>
          <w:p w14:paraId="18700BE2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lengkap</w:t>
            </w:r>
            <w:proofErr w:type="spellEnd"/>
            <w:r>
              <w:t xml:space="preserve">; </w:t>
            </w:r>
            <w:proofErr w:type="spellStart"/>
            <w:r>
              <w:t>utuh</w:t>
            </w:r>
            <w:proofErr w:type="spellEnd"/>
            <w:r>
              <w:t xml:space="preserve">; </w:t>
            </w:r>
            <w:proofErr w:type="spellStart"/>
            <w:r>
              <w:t>bulat</w:t>
            </w:r>
            <w:proofErr w:type="spellEnd"/>
            <w:r>
              <w:t xml:space="preserve">; </w:t>
            </w:r>
            <w:proofErr w:type="spellStart"/>
            <w:r>
              <w:t>sempurna</w:t>
            </w:r>
            <w:proofErr w:type="spellEnd"/>
            <w:r>
              <w:t>.</w:t>
            </w:r>
          </w:p>
          <w:p w14:paraId="1D849813" w14:textId="3BD8B1F8" w:rsidR="00BE098E" w:rsidRDefault="00BC5AA9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ins w:id="38" w:author="Microsoft Office User" w:date="2020-09-26T12:01:00Z">
              <w:r>
                <w:t>K</w:t>
              </w:r>
            </w:ins>
            <w:del w:id="39" w:author="Microsoft Office User" w:date="2020-09-26T12:01:00Z">
              <w:r w:rsidR="00BE098E" w:rsidDel="00BC5AA9">
                <w:delText>k</w:delText>
              </w:r>
            </w:del>
            <w:r w:rsidR="00BE098E">
              <w:t>onseptual</w:t>
            </w:r>
            <w:proofErr w:type="spellEnd"/>
            <w:r w:rsidR="00BE098E">
              <w:t xml:space="preserve"> </w:t>
            </w:r>
            <w:r w:rsidR="00BE098E">
              <w:tab/>
              <w:t xml:space="preserve">: </w:t>
            </w:r>
            <w:r w:rsidR="00BE098E">
              <w:tab/>
            </w:r>
            <w:proofErr w:type="spellStart"/>
            <w:ins w:id="40" w:author="Microsoft Office User" w:date="2020-09-26T12:01:00Z">
              <w:r>
                <w:t>B</w:t>
              </w:r>
            </w:ins>
            <w:del w:id="41" w:author="Microsoft Office User" w:date="2020-09-26T12:01:00Z">
              <w:r w:rsidR="00BE098E" w:rsidDel="00BC5AA9">
                <w:delText>b</w:delText>
              </w:r>
            </w:del>
            <w:r w:rsidR="00BE098E">
              <w:t>erhubungan</w:t>
            </w:r>
            <w:proofErr w:type="spellEnd"/>
            <w:r w:rsidR="00BE098E">
              <w:t xml:space="preserve"> </w:t>
            </w:r>
            <w:proofErr w:type="spellStart"/>
            <w:r w:rsidR="00BE098E">
              <w:t>dengan</w:t>
            </w:r>
            <w:proofErr w:type="spellEnd"/>
            <w:r w:rsidR="00BE098E">
              <w:t xml:space="preserve"> </w:t>
            </w:r>
            <w:proofErr w:type="spellStart"/>
            <w:r w:rsidR="00BE098E">
              <w:t>konsep</w:t>
            </w:r>
            <w:proofErr w:type="spellEnd"/>
            <w:r w:rsidR="00BE098E">
              <w:t>.</w:t>
            </w:r>
          </w:p>
          <w:p w14:paraId="02CAC282" w14:textId="1495B741" w:rsidR="00BE098E" w:rsidRDefault="00BC5AA9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ins w:id="42" w:author="Microsoft Office User" w:date="2020-09-26T12:01:00Z">
              <w:r>
                <w:t>P</w:t>
              </w:r>
            </w:ins>
            <w:del w:id="43" w:author="Microsoft Office User" w:date="2020-09-26T12:01:00Z">
              <w:r w:rsidR="00BE098E" w:rsidDel="00BC5AA9">
                <w:delText>p</w:delText>
              </w:r>
            </w:del>
            <w:r w:rsidR="00BE098E">
              <w:t xml:space="preserve">rogram </w:t>
            </w:r>
            <w:r w:rsidR="00BE098E">
              <w:tab/>
              <w:t xml:space="preserve">: </w:t>
            </w:r>
            <w:r w:rsidR="00BE098E">
              <w:tab/>
            </w:r>
            <w:proofErr w:type="spellStart"/>
            <w:ins w:id="44" w:author="Microsoft Office User" w:date="2020-09-26T12:01:00Z">
              <w:r>
                <w:t>R</w:t>
              </w:r>
            </w:ins>
            <w:del w:id="45" w:author="Microsoft Office User" w:date="2020-09-26T12:01:00Z">
              <w:r w:rsidR="00BE098E" w:rsidDel="00BC5AA9">
                <w:delText>r</w:delText>
              </w:r>
            </w:del>
            <w:r w:rsidR="00BE098E">
              <w:t>ancangan</w:t>
            </w:r>
            <w:proofErr w:type="spellEnd"/>
            <w:r w:rsidR="00BE098E">
              <w:t xml:space="preserve"> </w:t>
            </w:r>
            <w:proofErr w:type="spellStart"/>
            <w:r w:rsidR="00BE098E">
              <w:t>mengenai</w:t>
            </w:r>
            <w:proofErr w:type="spellEnd"/>
            <w:r w:rsidR="00BE098E">
              <w:t xml:space="preserve"> </w:t>
            </w:r>
            <w:proofErr w:type="spellStart"/>
            <w:r w:rsidR="00BE098E">
              <w:t>asas</w:t>
            </w:r>
            <w:proofErr w:type="spellEnd"/>
            <w:r w:rsidR="00BE098E">
              <w:t xml:space="preserve"> </w:t>
            </w:r>
            <w:proofErr w:type="spellStart"/>
            <w:r w:rsidR="00BE098E">
              <w:t>serta</w:t>
            </w:r>
            <w:proofErr w:type="spellEnd"/>
            <w:r w:rsidR="00BE098E">
              <w:t xml:space="preserve"> </w:t>
            </w:r>
            <w:proofErr w:type="spellStart"/>
            <w:r w:rsidR="00BE098E">
              <w:t>usaha</w:t>
            </w:r>
            <w:proofErr w:type="spellEnd"/>
            <w:r w:rsidR="00BE098E">
              <w:t xml:space="preserve"> (</w:t>
            </w:r>
            <w:proofErr w:type="spellStart"/>
            <w:r w:rsidR="00BE098E">
              <w:t>dalam</w:t>
            </w:r>
            <w:proofErr w:type="spellEnd"/>
            <w:r w:rsidR="00BE098E">
              <w:t xml:space="preserve"> </w:t>
            </w:r>
            <w:proofErr w:type="spellStart"/>
            <w:r w:rsidR="00BE098E">
              <w:t>ketatanegaraan</w:t>
            </w:r>
            <w:proofErr w:type="spellEnd"/>
            <w:r w:rsidR="00BE098E">
              <w:t xml:space="preserve">, </w:t>
            </w:r>
            <w:proofErr w:type="spellStart"/>
            <w:r w:rsidR="00BE098E">
              <w:t>perekonomian</w:t>
            </w:r>
            <w:proofErr w:type="spellEnd"/>
            <w:r w:rsidR="00BE098E">
              <w:t xml:space="preserve">, </w:t>
            </w:r>
            <w:proofErr w:type="spellStart"/>
            <w:r w:rsidR="00BE098E">
              <w:t>dsb</w:t>
            </w:r>
            <w:proofErr w:type="spellEnd"/>
            <w:r w:rsidR="00BE098E">
              <w:t xml:space="preserve">) yang </w:t>
            </w:r>
            <w:proofErr w:type="spellStart"/>
            <w:r w:rsidR="00BE098E">
              <w:t>akan</w:t>
            </w:r>
            <w:proofErr w:type="spellEnd"/>
            <w:r w:rsidR="00BE098E">
              <w:t xml:space="preserve"> </w:t>
            </w:r>
            <w:proofErr w:type="spellStart"/>
            <w:r w:rsidR="00BE098E">
              <w:t>dijalankan</w:t>
            </w:r>
            <w:proofErr w:type="spellEnd"/>
            <w:r w:rsidR="00BE098E">
              <w:t>.</w:t>
            </w:r>
          </w:p>
          <w:p w14:paraId="3794B225" w14:textId="13FC2CDA" w:rsidR="00BE098E" w:rsidRDefault="00BC5AA9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proofErr w:type="spellStart"/>
            <w:ins w:id="46" w:author="Microsoft Office User" w:date="2020-09-26T12:01:00Z">
              <w:r>
                <w:t>K</w:t>
              </w:r>
            </w:ins>
            <w:del w:id="47" w:author="Microsoft Office User" w:date="2020-09-26T12:01:00Z">
              <w:r w:rsidR="00BE098E" w:rsidDel="00BC5AA9">
                <w:delText>k</w:delText>
              </w:r>
            </w:del>
            <w:r w:rsidR="00BE098E">
              <w:t>riteria</w:t>
            </w:r>
            <w:proofErr w:type="spellEnd"/>
            <w:r w:rsidR="00BE098E">
              <w:t xml:space="preserve"> </w:t>
            </w:r>
            <w:r w:rsidR="00BE098E">
              <w:tab/>
              <w:t xml:space="preserve">: </w:t>
            </w:r>
            <w:r w:rsidR="00BE098E">
              <w:tab/>
            </w:r>
            <w:proofErr w:type="spellStart"/>
            <w:ins w:id="48" w:author="Microsoft Office User" w:date="2020-09-26T12:01:00Z">
              <w:r>
                <w:t>U</w:t>
              </w:r>
            </w:ins>
            <w:del w:id="49" w:author="Microsoft Office User" w:date="2020-09-26T12:01:00Z">
              <w:r w:rsidR="00BE098E" w:rsidDel="00BC5AA9">
                <w:delText>u</w:delText>
              </w:r>
            </w:del>
            <w:r w:rsidR="00BE098E">
              <w:t>kuran</w:t>
            </w:r>
            <w:proofErr w:type="spellEnd"/>
            <w:r w:rsidR="00BE098E">
              <w:t xml:space="preserve"> yang </w:t>
            </w:r>
            <w:proofErr w:type="spellStart"/>
            <w:r w:rsidR="00BE098E">
              <w:t>menjadi</w:t>
            </w:r>
            <w:proofErr w:type="spellEnd"/>
            <w:r w:rsidR="00BE098E">
              <w:t xml:space="preserve"> </w:t>
            </w:r>
            <w:proofErr w:type="spellStart"/>
            <w:r w:rsidR="00BE098E">
              <w:t>dasar</w:t>
            </w:r>
            <w:proofErr w:type="spellEnd"/>
            <w:r w:rsidR="00BE098E">
              <w:t xml:space="preserve"> </w:t>
            </w:r>
            <w:proofErr w:type="spellStart"/>
            <w:r w:rsidR="00BE098E">
              <w:t>penilaian</w:t>
            </w:r>
            <w:proofErr w:type="spellEnd"/>
            <w:r w:rsidR="00BE098E">
              <w:t xml:space="preserve"> </w:t>
            </w:r>
            <w:proofErr w:type="spellStart"/>
            <w:r w:rsidR="00BE098E">
              <w:t>atau</w:t>
            </w:r>
            <w:proofErr w:type="spellEnd"/>
            <w:r w:rsidR="00BE098E">
              <w:t xml:space="preserve"> </w:t>
            </w:r>
            <w:proofErr w:type="spellStart"/>
            <w:r w:rsidR="00BE098E">
              <w:t>penetapan</w:t>
            </w:r>
            <w:proofErr w:type="spellEnd"/>
            <w:r w:rsidR="00BE098E">
              <w:t xml:space="preserve"> </w:t>
            </w:r>
            <w:proofErr w:type="spellStart"/>
            <w:r w:rsidR="00BE098E">
              <w:t>sesuatu</w:t>
            </w:r>
            <w:proofErr w:type="spellEnd"/>
            <w:r w:rsidR="00BE098E">
              <w:t>.</w:t>
            </w:r>
          </w:p>
          <w:p w14:paraId="5E8302C5" w14:textId="28B907ED" w:rsidR="00BE098E" w:rsidRDefault="00BC5AA9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ins w:id="50" w:author="Microsoft Office User" w:date="2020-09-26T12:02:00Z">
              <w:r>
                <w:t>M</w:t>
              </w:r>
            </w:ins>
            <w:del w:id="51" w:author="Microsoft Office User" w:date="2020-09-26T12:02:00Z">
              <w:r w:rsidR="00BE098E" w:rsidDel="00BC5AA9">
                <w:delText>m</w:delText>
              </w:r>
            </w:del>
            <w:r w:rsidR="00BE098E">
              <w:t>etodologi</w:t>
            </w:r>
            <w:proofErr w:type="spellEnd"/>
            <w:r w:rsidR="00BE098E">
              <w:t xml:space="preserve"> </w:t>
            </w:r>
            <w:r w:rsidR="00BE098E">
              <w:tab/>
              <w:t xml:space="preserve">: </w:t>
            </w:r>
            <w:r w:rsidR="00BE098E">
              <w:tab/>
            </w:r>
            <w:proofErr w:type="spellStart"/>
            <w:ins w:id="52" w:author="Microsoft Office User" w:date="2020-09-26T12:02:00Z">
              <w:r>
                <w:t>I</w:t>
              </w:r>
            </w:ins>
            <w:del w:id="53" w:author="Microsoft Office User" w:date="2020-09-26T12:02:00Z">
              <w:r w:rsidR="00BE098E" w:rsidDel="00BC5AA9">
                <w:delText>i</w:delText>
              </w:r>
            </w:del>
            <w:r w:rsidR="00BE098E">
              <w:t>lmu</w:t>
            </w:r>
            <w:proofErr w:type="spellEnd"/>
            <w:r w:rsidR="00BE098E">
              <w:t xml:space="preserve"> </w:t>
            </w:r>
            <w:proofErr w:type="spellStart"/>
            <w:r w:rsidR="00BE098E">
              <w:t>tentang</w:t>
            </w:r>
            <w:proofErr w:type="spellEnd"/>
            <w:r w:rsidR="00BE098E">
              <w:t xml:space="preserve"> </w:t>
            </w:r>
            <w:proofErr w:type="spellStart"/>
            <w:r w:rsidR="00BE098E">
              <w:t>metode</w:t>
            </w:r>
            <w:proofErr w:type="spellEnd"/>
            <w:r w:rsidR="00BE098E">
              <w:t>.</w:t>
            </w:r>
          </w:p>
          <w:p w14:paraId="630E1B6D" w14:textId="2869BBF1" w:rsidR="00BE098E" w:rsidRDefault="00BC5AA9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ins w:id="54" w:author="Microsoft Office User" w:date="2020-09-26T12:02:00Z">
              <w:r>
                <w:t>N</w:t>
              </w:r>
            </w:ins>
            <w:del w:id="55" w:author="Microsoft Office User" w:date="2020-09-26T12:02:00Z">
              <w:r w:rsidR="00BE098E" w:rsidDel="00BC5AA9">
                <w:delText>n</w:delText>
              </w:r>
            </w:del>
            <w:r w:rsidR="00BE098E">
              <w:t xml:space="preserve">orma </w:t>
            </w:r>
            <w:r w:rsidR="00BE098E">
              <w:tab/>
              <w:t xml:space="preserve">: </w:t>
            </w:r>
            <w:r w:rsidR="00BE098E">
              <w:tab/>
            </w:r>
            <w:proofErr w:type="spellStart"/>
            <w:ins w:id="56" w:author="Microsoft Office User" w:date="2020-09-26T12:02:00Z">
              <w:r>
                <w:t>A</w:t>
              </w:r>
            </w:ins>
            <w:del w:id="57" w:author="Microsoft Office User" w:date="2020-09-26T12:02:00Z">
              <w:r w:rsidR="00BE098E" w:rsidDel="00BC5AA9">
                <w:delText>a</w:delText>
              </w:r>
            </w:del>
            <w:r w:rsidR="00BE098E">
              <w:t>turan</w:t>
            </w:r>
            <w:proofErr w:type="spellEnd"/>
            <w:r w:rsidR="00BE098E">
              <w:t xml:space="preserve"> </w:t>
            </w:r>
            <w:proofErr w:type="spellStart"/>
            <w:r w:rsidR="00BE098E">
              <w:t>atau</w:t>
            </w:r>
            <w:proofErr w:type="spellEnd"/>
            <w:r w:rsidR="00BE098E">
              <w:t xml:space="preserve"> </w:t>
            </w:r>
            <w:proofErr w:type="spellStart"/>
            <w:r w:rsidR="00BE098E">
              <w:t>ketentuan</w:t>
            </w:r>
            <w:proofErr w:type="spellEnd"/>
            <w:r w:rsidR="00BE098E">
              <w:t xml:space="preserve"> yang </w:t>
            </w:r>
            <w:proofErr w:type="spellStart"/>
            <w:r w:rsidR="00BE098E">
              <w:t>mengikat</w:t>
            </w:r>
            <w:proofErr w:type="spellEnd"/>
            <w:r w:rsidR="00BE098E">
              <w:t xml:space="preserve"> </w:t>
            </w:r>
            <w:proofErr w:type="spellStart"/>
            <w:r w:rsidR="00BE098E">
              <w:t>warga</w:t>
            </w:r>
            <w:proofErr w:type="spellEnd"/>
            <w:r w:rsidR="00BE098E">
              <w:t xml:space="preserve"> </w:t>
            </w:r>
            <w:proofErr w:type="spellStart"/>
            <w:r w:rsidR="00BE098E">
              <w:t>kelompok</w:t>
            </w:r>
            <w:proofErr w:type="spellEnd"/>
            <w:r w:rsidR="00BE098E">
              <w:t xml:space="preserve"> </w:t>
            </w:r>
          </w:p>
          <w:p w14:paraId="2F3F18F6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masyarakat</w:t>
            </w:r>
            <w:proofErr w:type="spellEnd"/>
            <w:r>
              <w:t xml:space="preserve">, </w:t>
            </w:r>
            <w:proofErr w:type="spellStart"/>
            <w:r>
              <w:t>dipakai</w:t>
            </w:r>
            <w:proofErr w:type="spellEnd"/>
            <w:r>
              <w:t xml:space="preserve"> </w:t>
            </w:r>
            <w:proofErr w:type="spellStart"/>
            <w:r>
              <w:t>sebagai</w:t>
            </w:r>
            <w:proofErr w:type="spellEnd"/>
            <w:r>
              <w:t xml:space="preserve"> </w:t>
            </w:r>
            <w:proofErr w:type="spellStart"/>
            <w:r>
              <w:t>panduan</w:t>
            </w:r>
            <w:proofErr w:type="spellEnd"/>
            <w:r>
              <w:t xml:space="preserve">, </w:t>
            </w:r>
            <w:proofErr w:type="spellStart"/>
            <w:r>
              <w:t>tatanan</w:t>
            </w:r>
            <w:proofErr w:type="spellEnd"/>
            <w:r>
              <w:t xml:space="preserve">, dan </w:t>
            </w:r>
          </w:p>
          <w:p w14:paraId="22AD7295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pengendali</w:t>
            </w:r>
            <w:proofErr w:type="spellEnd"/>
            <w:r>
              <w:t xml:space="preserve"> </w:t>
            </w:r>
            <w:proofErr w:type="spellStart"/>
            <w:r>
              <w:t>tingkah</w:t>
            </w:r>
            <w:proofErr w:type="spellEnd"/>
            <w:r>
              <w:t xml:space="preserve"> </w:t>
            </w:r>
            <w:proofErr w:type="spellStart"/>
            <w:r>
              <w:t>laku</w:t>
            </w:r>
            <w:proofErr w:type="spellEnd"/>
            <w:r>
              <w:t xml:space="preserve"> yang </w:t>
            </w:r>
            <w:proofErr w:type="spellStart"/>
            <w:r>
              <w:t>sesuai</w:t>
            </w:r>
            <w:proofErr w:type="spellEnd"/>
            <w:r>
              <w:t xml:space="preserve"> dan </w:t>
            </w:r>
            <w:proofErr w:type="spellStart"/>
            <w:r>
              <w:t>berterima</w:t>
            </w:r>
            <w:proofErr w:type="spellEnd"/>
            <w:r>
              <w:t>.</w:t>
            </w:r>
          </w:p>
          <w:p w14:paraId="7311701A" w14:textId="67DAEA22" w:rsidR="00BE098E" w:rsidRDefault="00BC5AA9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ins w:id="58" w:author="Microsoft Office User" w:date="2020-09-26T12:02:00Z">
              <w:r>
                <w:t>O</w:t>
              </w:r>
            </w:ins>
            <w:del w:id="59" w:author="Microsoft Office User" w:date="2020-09-26T12:02:00Z">
              <w:r w:rsidR="00BE098E" w:rsidDel="00BC5AA9">
                <w:delText>o</w:delText>
              </w:r>
            </w:del>
            <w:r w:rsidR="00BE098E">
              <w:t>rientasi</w:t>
            </w:r>
            <w:proofErr w:type="spellEnd"/>
            <w:r w:rsidR="00BE098E">
              <w:t xml:space="preserve"> </w:t>
            </w:r>
            <w:r w:rsidR="00BE098E">
              <w:tab/>
              <w:t xml:space="preserve">: </w:t>
            </w:r>
            <w:r w:rsidR="00BE098E">
              <w:tab/>
            </w:r>
            <w:proofErr w:type="spellStart"/>
            <w:ins w:id="60" w:author="Microsoft Office User" w:date="2020-09-26T12:02:00Z">
              <w:r>
                <w:t>P</w:t>
              </w:r>
            </w:ins>
            <w:del w:id="61" w:author="Microsoft Office User" w:date="2020-09-26T12:02:00Z">
              <w:r w:rsidR="00BE098E" w:rsidDel="00BC5AA9">
                <w:delText>p</w:delText>
              </w:r>
            </w:del>
            <w:r w:rsidR="00BE098E">
              <w:t>andangan</w:t>
            </w:r>
            <w:proofErr w:type="spellEnd"/>
            <w:r w:rsidR="00BE098E">
              <w:t xml:space="preserve"> yang </w:t>
            </w:r>
            <w:proofErr w:type="spellStart"/>
            <w:r w:rsidR="00BE098E">
              <w:t>mendasari</w:t>
            </w:r>
            <w:proofErr w:type="spellEnd"/>
            <w:r w:rsidR="00BE098E">
              <w:t xml:space="preserve"> </w:t>
            </w:r>
            <w:proofErr w:type="spellStart"/>
            <w:r w:rsidR="00BE098E">
              <w:t>pikiran</w:t>
            </w:r>
            <w:proofErr w:type="spellEnd"/>
            <w:r w:rsidR="00BE098E">
              <w:t xml:space="preserve">, </w:t>
            </w:r>
            <w:proofErr w:type="spellStart"/>
            <w:r w:rsidR="00BE098E">
              <w:t>perhatian</w:t>
            </w:r>
            <w:proofErr w:type="spellEnd"/>
            <w:r w:rsidR="00BE098E">
              <w:t xml:space="preserve">, </w:t>
            </w:r>
            <w:proofErr w:type="spellStart"/>
            <w:r w:rsidR="00BE098E">
              <w:t>atau</w:t>
            </w:r>
            <w:proofErr w:type="spellEnd"/>
            <w:r w:rsidR="00BE098E">
              <w:t xml:space="preserve"> </w:t>
            </w:r>
            <w:proofErr w:type="spellStart"/>
            <w:r w:rsidR="00BE098E">
              <w:t>kecen</w:t>
            </w:r>
            <w:proofErr w:type="spellEnd"/>
            <w:r w:rsidR="00BE098E">
              <w:t>-</w:t>
            </w:r>
          </w:p>
          <w:p w14:paraId="7F069B90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derungan</w:t>
            </w:r>
            <w:proofErr w:type="spellEnd"/>
            <w:r>
              <w:t>.</w:t>
            </w:r>
          </w:p>
          <w:p w14:paraId="3B8AE8E9" w14:textId="2687BC40" w:rsidR="00BE098E" w:rsidDel="00BC5AA9" w:rsidRDefault="00BC5AA9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62" w:author="Microsoft Office User" w:date="2020-09-26T12:03:00Z"/>
              </w:rPr>
            </w:pPr>
            <w:proofErr w:type="spellStart"/>
            <w:ins w:id="63" w:author="Microsoft Office User" w:date="2020-09-26T12:02:00Z">
              <w:r>
                <w:t>P</w:t>
              </w:r>
            </w:ins>
            <w:del w:id="64" w:author="Microsoft Office User" w:date="2020-09-26T12:02:00Z">
              <w:r w:rsidR="00BE098E" w:rsidDel="00BC5AA9">
                <w:delText>p</w:delText>
              </w:r>
            </w:del>
            <w:r w:rsidR="00BE098E">
              <w:t>rosedur</w:t>
            </w:r>
            <w:proofErr w:type="spellEnd"/>
            <w:r w:rsidR="00BE098E">
              <w:t xml:space="preserve"> </w:t>
            </w:r>
            <w:r w:rsidR="00BE098E">
              <w:tab/>
              <w:t xml:space="preserve">: </w:t>
            </w:r>
            <w:r w:rsidR="00BE098E">
              <w:tab/>
            </w:r>
            <w:proofErr w:type="spellStart"/>
            <w:ins w:id="65" w:author="Microsoft Office User" w:date="2020-09-26T12:02:00Z">
              <w:r>
                <w:t>T</w:t>
              </w:r>
            </w:ins>
            <w:del w:id="66" w:author="Microsoft Office User" w:date="2020-09-26T12:02:00Z">
              <w:r w:rsidR="00BE098E" w:rsidDel="00BC5AA9">
                <w:delText>t</w:delText>
              </w:r>
            </w:del>
            <w:r w:rsidR="00BE098E">
              <w:t>ahap</w:t>
            </w:r>
            <w:proofErr w:type="spellEnd"/>
            <w:r w:rsidR="00BE098E">
              <w:t xml:space="preserve"> </w:t>
            </w:r>
            <w:proofErr w:type="spellStart"/>
            <w:r w:rsidR="00BE098E">
              <w:t>kegiatan</w:t>
            </w:r>
            <w:proofErr w:type="spellEnd"/>
            <w:r w:rsidR="00BE098E">
              <w:t xml:space="preserve"> </w:t>
            </w:r>
            <w:proofErr w:type="spellStart"/>
            <w:r w:rsidR="00BE098E">
              <w:t>untuk</w:t>
            </w:r>
            <w:proofErr w:type="spellEnd"/>
            <w:r w:rsidR="00BE098E">
              <w:t xml:space="preserve"> </w:t>
            </w:r>
            <w:proofErr w:type="spellStart"/>
            <w:r w:rsidR="00BE098E">
              <w:t>menyelesaikan</w:t>
            </w:r>
            <w:proofErr w:type="spellEnd"/>
            <w:r w:rsidR="00BE098E">
              <w:t xml:space="preserve"> </w:t>
            </w:r>
            <w:proofErr w:type="spellStart"/>
            <w:r w:rsidR="00BE098E">
              <w:t>suatu</w:t>
            </w:r>
            <w:proofErr w:type="spellEnd"/>
            <w:r w:rsidR="00BE098E">
              <w:t xml:space="preserve"> </w:t>
            </w:r>
            <w:proofErr w:type="spellStart"/>
            <w:r w:rsidR="00BE098E">
              <w:t>aktivitas</w:t>
            </w:r>
            <w:proofErr w:type="spellEnd"/>
            <w:r w:rsidR="00BE098E">
              <w:t xml:space="preserve">; </w:t>
            </w:r>
            <w:proofErr w:type="spellStart"/>
            <w:r w:rsidR="00BE098E">
              <w:t>metode</w:t>
            </w:r>
            <w:proofErr w:type="spellEnd"/>
            <w:r w:rsidR="00BE098E">
              <w:t xml:space="preserve"> </w:t>
            </w:r>
          </w:p>
          <w:p w14:paraId="5B160763" w14:textId="77777777" w:rsidR="00BE098E" w:rsidRDefault="00BE098E" w:rsidP="00BC5AA9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pPrChange w:id="67" w:author="Microsoft Office User" w:date="2020-09-26T12:03:00Z">
                <w:pPr>
                  <w:pStyle w:val="ListParagraph"/>
                  <w:tabs>
                    <w:tab w:val="left" w:pos="2064"/>
                    <w:tab w:val="left" w:pos="2513"/>
                  </w:tabs>
                  <w:ind w:left="2507" w:hanging="2132"/>
                  <w:jc w:val="left"/>
                </w:pPr>
              </w:pPrChange>
            </w:pPr>
            <w:del w:id="68" w:author="Microsoft Office User" w:date="2020-09-26T12:03:00Z">
              <w:r w:rsidDel="00BC5AA9">
                <w:tab/>
              </w:r>
              <w:r w:rsidDel="00BC5AA9">
                <w:tab/>
              </w:r>
            </w:del>
            <w:proofErr w:type="spellStart"/>
            <w:r>
              <w:t>langkah</w:t>
            </w:r>
            <w:proofErr w:type="spellEnd"/>
            <w:r>
              <w:t xml:space="preserve"> demi </w:t>
            </w:r>
            <w:proofErr w:type="spellStart"/>
            <w:r>
              <w:t>langkah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pasti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memecahkan</w:t>
            </w:r>
            <w:proofErr w:type="spellEnd"/>
            <w:r>
              <w:t xml:space="preserve"> </w:t>
            </w:r>
            <w:proofErr w:type="spellStart"/>
            <w:r>
              <w:t>suatu</w:t>
            </w:r>
            <w:proofErr w:type="spellEnd"/>
            <w:r>
              <w:t xml:space="preserve"> </w:t>
            </w:r>
            <w:proofErr w:type="spellStart"/>
            <w:r>
              <w:t>masalah</w:t>
            </w:r>
            <w:proofErr w:type="spellEnd"/>
            <w:r>
              <w:t>.</w:t>
            </w:r>
          </w:p>
          <w:p w14:paraId="77264B83" w14:textId="02DBCF81" w:rsidR="00BE098E" w:rsidRDefault="00BC5AA9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ins w:id="69" w:author="Microsoft Office User" w:date="2020-09-26T12:03:00Z">
              <w:r>
                <w:t>I</w:t>
              </w:r>
            </w:ins>
            <w:del w:id="70" w:author="Microsoft Office User" w:date="2020-09-26T12:03:00Z">
              <w:r w:rsidR="00BE098E" w:rsidDel="00BC5AA9">
                <w:delText>i</w:delText>
              </w:r>
            </w:del>
            <w:r w:rsidR="00BE098E">
              <w:t>nklusif</w:t>
            </w:r>
            <w:proofErr w:type="spellEnd"/>
            <w:r w:rsidR="00BE098E">
              <w:t xml:space="preserve"> </w:t>
            </w:r>
            <w:r w:rsidR="00BE098E">
              <w:tab/>
              <w:t xml:space="preserve">: </w:t>
            </w:r>
            <w:r w:rsidR="00BE098E">
              <w:tab/>
            </w:r>
            <w:proofErr w:type="spellStart"/>
            <w:ins w:id="71" w:author="Microsoft Office User" w:date="2020-09-26T12:03:00Z">
              <w:r>
                <w:t>P</w:t>
              </w:r>
            </w:ins>
            <w:del w:id="72" w:author="Microsoft Office User" w:date="2020-09-26T12:03:00Z">
              <w:r w:rsidR="00BE098E" w:rsidDel="00BC5AA9">
                <w:delText>p</w:delText>
              </w:r>
            </w:del>
            <w:r w:rsidR="00BE098E">
              <w:t>enempatan</w:t>
            </w:r>
            <w:proofErr w:type="spellEnd"/>
            <w:r w:rsidR="00BE098E">
              <w:t xml:space="preserve"> </w:t>
            </w:r>
            <w:proofErr w:type="spellStart"/>
            <w:r w:rsidR="00BE098E">
              <w:t>siswa</w:t>
            </w:r>
            <w:proofErr w:type="spellEnd"/>
            <w:r w:rsidR="00BE098E">
              <w:t xml:space="preserve"> </w:t>
            </w:r>
            <w:proofErr w:type="spellStart"/>
            <w:r w:rsidR="00BE098E">
              <w:t>berkebutuhan</w:t>
            </w:r>
            <w:proofErr w:type="spellEnd"/>
            <w:r w:rsidR="00BE098E">
              <w:t xml:space="preserve"> </w:t>
            </w:r>
            <w:proofErr w:type="spellStart"/>
            <w:r w:rsidR="00BE098E">
              <w:t>khusus</w:t>
            </w:r>
            <w:proofErr w:type="spellEnd"/>
            <w:r w:rsidR="00BE098E">
              <w:t xml:space="preserve"> di </w:t>
            </w:r>
            <w:proofErr w:type="spellStart"/>
            <w:r w:rsidR="00BE098E">
              <w:t>dalam</w:t>
            </w:r>
            <w:proofErr w:type="spellEnd"/>
            <w:r w:rsidR="00BE098E">
              <w:t xml:space="preserve"> </w:t>
            </w:r>
            <w:proofErr w:type="spellStart"/>
            <w:r w:rsidR="00BE098E">
              <w:t>kelas</w:t>
            </w:r>
            <w:proofErr w:type="spellEnd"/>
            <w:r w:rsidR="00BE098E">
              <w:t xml:space="preserve"> </w:t>
            </w:r>
          </w:p>
          <w:p w14:paraId="132BC5AC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reguler</w:t>
            </w:r>
            <w:proofErr w:type="spellEnd"/>
            <w:r>
              <w:t>.</w:t>
            </w:r>
          </w:p>
          <w:p w14:paraId="114B0C50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</w:p>
        </w:tc>
      </w:tr>
      <w:tr w:rsidR="00BE098E" w14:paraId="1954460F" w14:textId="77777777" w:rsidTr="00821BA2">
        <w:tc>
          <w:tcPr>
            <w:tcW w:w="9350" w:type="dxa"/>
          </w:tcPr>
          <w:p w14:paraId="0D55380F" w14:textId="77777777" w:rsidR="00BE098E" w:rsidRDefault="00BE098E" w:rsidP="00821BA2">
            <w:pPr>
              <w:pStyle w:val="ListParagraph"/>
              <w:ind w:left="0"/>
            </w:pPr>
          </w:p>
        </w:tc>
      </w:tr>
    </w:tbl>
    <w:p w14:paraId="5110602D" w14:textId="77777777" w:rsidR="00BE098E" w:rsidRDefault="00BE098E" w:rsidP="00BE098E">
      <w:pPr>
        <w:pStyle w:val="ListParagraph"/>
        <w:ind w:left="360"/>
      </w:pPr>
    </w:p>
    <w:sectPr w:rsidR="00BE098E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10484D"/>
    <w:multiLevelType w:val="hybridMultilevel"/>
    <w:tmpl w:val="7E0AA89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0CA2E2B"/>
    <w:multiLevelType w:val="hybridMultilevel"/>
    <w:tmpl w:val="A1EA1F60"/>
    <w:lvl w:ilvl="0" w:tplc="FF96CC4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Microsoft Office User">
    <w15:presenceInfo w15:providerId="None" w15:userId="Microsoft Office 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098E"/>
    <w:rsid w:val="0012251A"/>
    <w:rsid w:val="0042167F"/>
    <w:rsid w:val="00901765"/>
    <w:rsid w:val="00924DF5"/>
    <w:rsid w:val="00BC5AA9"/>
    <w:rsid w:val="00BE0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527D0D"/>
  <w15:chartTrackingRefBased/>
  <w15:docId w15:val="{94B5E282-7A8D-4DFF-8662-295FE3FAD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098E"/>
    <w:pPr>
      <w:spacing w:after="240" w:line="360" w:lineRule="auto"/>
      <w:contextualSpacing/>
      <w:jc w:val="both"/>
    </w:pPr>
    <w:rPr>
      <w:rFonts w:ascii="Arial" w:hAnsi="Ari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098E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E098E"/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paragraph" w:styleId="ListParagraph">
    <w:name w:val="List Paragraph"/>
    <w:basedOn w:val="Normal"/>
    <w:uiPriority w:val="34"/>
    <w:qFormat/>
    <w:rsid w:val="00BE098E"/>
    <w:pPr>
      <w:spacing w:line="312" w:lineRule="auto"/>
      <w:ind w:left="720"/>
    </w:pPr>
  </w:style>
  <w:style w:type="table" w:styleId="TableGrid">
    <w:name w:val="Table Grid"/>
    <w:basedOn w:val="TableNormal"/>
    <w:uiPriority w:val="39"/>
    <w:rsid w:val="00BE09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BC5AA9"/>
    <w:rPr>
      <w:rFonts w:ascii="Arial" w:hAnsi="Aria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C5AA9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5AA9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F708CCC-C1A1-0C46-8982-5D8872E7A0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195</Words>
  <Characters>1112</Characters>
  <Application>Microsoft Office Word</Application>
  <DocSecurity>0</DocSecurity>
  <Lines>9</Lines>
  <Paragraphs>2</Paragraphs>
  <ScaleCrop>false</ScaleCrop>
  <Company/>
  <LinksUpToDate>false</LinksUpToDate>
  <CharactersWithSpaces>1305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Microsoft Office User</cp:lastModifiedBy>
  <cp:revision>2</cp:revision>
  <dcterms:created xsi:type="dcterms:W3CDTF">2020-09-26T05:04:00Z</dcterms:created>
  <dcterms:modified xsi:type="dcterms:W3CDTF">2020-09-26T05:04:00Z</dcterms:modified>
</cp:coreProperties>
</file>