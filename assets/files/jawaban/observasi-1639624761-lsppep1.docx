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7A1E6BCE" wp14:editId="7C1AA53C">
            <wp:extent cx="3492500" cy="2313015"/>
            <wp:effectExtent l="0" t="0" r="0" b="0"/>
            <wp:docPr id="1" name="Picture 1" descr="Hujan Turun, Berat Badan Nai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aja. </w:t>
      </w:r>
      <w:proofErr w:type="gramStart"/>
      <w:r w:rsidRPr="00C50A1E">
        <w:rPr>
          <w:rFonts w:ascii="Times New Roman" w:eastAsia="Times New Roman" w:hAnsi="Times New Roman" w:cs="Times New Roman"/>
          <w:i/>
          <w:iCs/>
          <w:sz w:val="24"/>
          <w:szCs w:val="24"/>
        </w:rPr>
        <w:t>Huft.</w:t>
      </w:r>
      <w:proofErr w:type="gramEnd"/>
    </w:p>
    <w:p w:rsidR="00927764" w:rsidRPr="00C50A1E" w:rsidRDefault="00927764" w:rsidP="00A84C0B">
      <w:pPr>
        <w:shd w:val="clear" w:color="auto" w:fill="F5F5F5"/>
        <w:spacing w:after="375"/>
        <w:jc w:val="both"/>
        <w:rPr>
          <w:rFonts w:ascii="Times New Roman" w:eastAsia="Times New Roman" w:hAnsi="Times New Roman" w:cs="Times New Roman"/>
          <w:sz w:val="24"/>
          <w:szCs w:val="24"/>
        </w:rPr>
        <w:pPrChange w:id="0" w:author="SAMSUNG" w:date="2021-12-16T10:11:00Z">
          <w:pPr>
            <w:shd w:val="clear" w:color="auto" w:fill="F5F5F5"/>
            <w:spacing w:after="375"/>
          </w:pPr>
        </w:pPrChange>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927764" w:rsidP="00A84C0B">
      <w:pPr>
        <w:shd w:val="clear" w:color="auto" w:fill="F5F5F5"/>
        <w:spacing w:after="375"/>
        <w:jc w:val="both"/>
        <w:rPr>
          <w:rFonts w:ascii="Times New Roman" w:eastAsia="Times New Roman" w:hAnsi="Times New Roman" w:cs="Times New Roman"/>
          <w:sz w:val="24"/>
          <w:szCs w:val="24"/>
        </w:rPr>
        <w:pPrChange w:id="1" w:author="SAMSUNG" w:date="2021-12-16T10:11:00Z">
          <w:pPr>
            <w:shd w:val="clear" w:color="auto" w:fill="F5F5F5"/>
            <w:spacing w:after="375"/>
          </w:pPr>
        </w:pPrChange>
      </w:pPr>
      <w:r w:rsidRPr="00C50A1E">
        <w:rPr>
          <w:rFonts w:ascii="Times New Roman" w:eastAsia="Times New Roman" w:hAnsi="Times New Roman" w:cs="Times New Roman"/>
          <w:sz w:val="24"/>
          <w:szCs w:val="24"/>
        </w:rPr>
        <w:t xml:space="preserve">Januari, hujan sehari-hari, begitu kata orang sering mengartikannya. Benar saja. </w:t>
      </w:r>
      <w:proofErr w:type="gramStart"/>
      <w:r w:rsidRPr="00C50A1E">
        <w:rPr>
          <w:rFonts w:ascii="Times New Roman" w:eastAsia="Times New Roman" w:hAnsi="Times New Roman" w:cs="Times New Roman"/>
          <w:sz w:val="24"/>
          <w:szCs w:val="24"/>
        </w:rPr>
        <w:t xml:space="preserve">Meski di tahun ini awal musim hujan di Indonesia </w:t>
      </w:r>
      <w:r>
        <w:rPr>
          <w:rFonts w:ascii="Times New Roman" w:eastAsia="Times New Roman" w:hAnsi="Times New Roman" w:cs="Times New Roman"/>
          <w:sz w:val="24"/>
          <w:szCs w:val="24"/>
        </w:rPr>
        <w:t xml:space="preserve">mundur </w:t>
      </w:r>
      <w:del w:id="2" w:author="SAMSUNG" w:date="2021-12-16T10:15:00Z">
        <w:r w:rsidDel="00CF230D">
          <w:rPr>
            <w:rFonts w:ascii="Times New Roman" w:eastAsia="Times New Roman" w:hAnsi="Times New Roman" w:cs="Times New Roman"/>
            <w:sz w:val="24"/>
            <w:szCs w:val="24"/>
          </w:rPr>
          <w:delText>di antara</w:delText>
        </w:r>
      </w:del>
      <w:ins w:id="3" w:author="SAMSUNG" w:date="2021-12-16T10:15:00Z">
        <w:r w:rsidR="00CF230D">
          <w:rPr>
            <w:rFonts w:ascii="Times New Roman" w:eastAsia="Times New Roman" w:hAnsi="Times New Roman" w:cs="Times New Roman"/>
            <w:sz w:val="24"/>
            <w:szCs w:val="24"/>
            <w:lang w:val="id-ID"/>
          </w:rPr>
          <w:t>diantara</w:t>
        </w:r>
      </w:ins>
      <w:r>
        <w:rPr>
          <w:rFonts w:ascii="Times New Roman" w:eastAsia="Times New Roman" w:hAnsi="Times New Roman" w:cs="Times New Roman"/>
          <w:sz w:val="24"/>
          <w:szCs w:val="24"/>
        </w:rPr>
        <w:t xml:space="preserve"> Bulan November-</w:t>
      </w:r>
      <w:r w:rsidRPr="00C50A1E">
        <w:rPr>
          <w:rFonts w:ascii="Times New Roman" w:eastAsia="Times New Roman" w:hAnsi="Times New Roman" w:cs="Times New Roman"/>
          <w:sz w:val="24"/>
          <w:szCs w:val="24"/>
        </w:rPr>
        <w:t>Desember 2019, hujan benar-benar datang seperti perkiraan.</w:t>
      </w:r>
      <w:proofErr w:type="gramEnd"/>
      <w:r w:rsidRPr="00C50A1E">
        <w:rPr>
          <w:rFonts w:ascii="Times New Roman" w:eastAsia="Times New Roman" w:hAnsi="Times New Roman" w:cs="Times New Roman"/>
          <w:sz w:val="24"/>
          <w:szCs w:val="24"/>
        </w:rPr>
        <w:t xml:space="preserve"> Sudah sangat terasa apalagi sejak awal tahun baru kita.</w:t>
      </w:r>
    </w:p>
    <w:p w:rsidR="00927764" w:rsidRPr="00C50A1E" w:rsidRDefault="00927764" w:rsidP="00A84C0B">
      <w:pPr>
        <w:shd w:val="clear" w:color="auto" w:fill="F5F5F5"/>
        <w:spacing w:after="375"/>
        <w:jc w:val="both"/>
        <w:rPr>
          <w:rFonts w:ascii="Times New Roman" w:eastAsia="Times New Roman" w:hAnsi="Times New Roman" w:cs="Times New Roman"/>
          <w:sz w:val="24"/>
          <w:szCs w:val="24"/>
        </w:rPr>
        <w:pPrChange w:id="4" w:author="SAMSUNG" w:date="2021-12-16T10:11:00Z">
          <w:pPr>
            <w:shd w:val="clear" w:color="auto" w:fill="F5F5F5"/>
            <w:spacing w:after="375"/>
          </w:pPr>
        </w:pPrChange>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5" w:author="SAMSUNG" w:date="2021-12-16T10:16:00Z">
        <w:r w:rsidDel="00CF230D">
          <w:rPr>
            <w:rFonts w:ascii="Times New Roman" w:eastAsia="Times New Roman" w:hAnsi="Times New Roman" w:cs="Times New Roman"/>
            <w:sz w:val="24"/>
            <w:szCs w:val="24"/>
          </w:rPr>
          <w:delText>nap</w:delText>
        </w:r>
        <w:r w:rsidRPr="00C50A1E" w:rsidDel="00CF230D">
          <w:rPr>
            <w:rFonts w:ascii="Times New Roman" w:eastAsia="Times New Roman" w:hAnsi="Times New Roman" w:cs="Times New Roman"/>
            <w:sz w:val="24"/>
            <w:szCs w:val="24"/>
          </w:rPr>
          <w:delText xml:space="preserve">su </w:delText>
        </w:r>
      </w:del>
      <w:ins w:id="6" w:author="SAMSUNG" w:date="2021-12-16T10:16:00Z">
        <w:r w:rsidR="00CF230D">
          <w:rPr>
            <w:rFonts w:ascii="Times New Roman" w:eastAsia="Times New Roman" w:hAnsi="Times New Roman" w:cs="Times New Roman"/>
            <w:sz w:val="24"/>
            <w:szCs w:val="24"/>
            <w:lang w:val="id-ID"/>
          </w:rPr>
          <w:t>nafsu</w:t>
        </w:r>
        <w:r w:rsidR="00CF230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makan yang tiba-tiba ikut meningkat?</w:t>
      </w:r>
      <w:proofErr w:type="gramEnd"/>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 xml:space="preserve">Selain mengenang </w:t>
      </w:r>
      <w:del w:id="7" w:author="SAMSUNG" w:date="2021-12-16T10:16:00Z">
        <w:r w:rsidRPr="00C50A1E" w:rsidDel="00CF230D">
          <w:rPr>
            <w:rFonts w:ascii="Times New Roman" w:eastAsia="Times New Roman" w:hAnsi="Times New Roman" w:cs="Times New Roman"/>
            <w:sz w:val="24"/>
            <w:szCs w:val="24"/>
          </w:rPr>
          <w:delText>dia</w:delText>
        </w:r>
      </w:del>
      <w:ins w:id="8" w:author="SAMSUNG" w:date="2021-12-16T10:16:00Z">
        <w:r w:rsidR="00CF230D">
          <w:rPr>
            <w:rFonts w:ascii="Times New Roman" w:eastAsia="Times New Roman" w:hAnsi="Times New Roman" w:cs="Times New Roman"/>
            <w:sz w:val="24"/>
            <w:szCs w:val="24"/>
            <w:lang w:val="id-ID"/>
          </w:rPr>
          <w:t>Dia</w:t>
        </w:r>
      </w:ins>
      <w:bookmarkStart w:id="9" w:name="_GoBack"/>
      <w:bookmarkEnd w:id="9"/>
      <w:r w:rsidRPr="00C50A1E">
        <w:rPr>
          <w:rFonts w:ascii="Times New Roman" w:eastAsia="Times New Roman" w:hAnsi="Times New Roman" w:cs="Times New Roman"/>
          <w:sz w:val="24"/>
          <w:szCs w:val="24"/>
        </w:rPr>
        <w:t>, kegiatan yang paling asyik di saat hujan turun adalah makan.</w:t>
      </w:r>
      <w:proofErr w:type="gramEnd"/>
      <w:r w:rsidRPr="00C50A1E">
        <w:rPr>
          <w:rFonts w:ascii="Times New Roman" w:eastAsia="Times New Roman" w:hAnsi="Times New Roman" w:cs="Times New Roman"/>
          <w:sz w:val="24"/>
          <w:szCs w:val="24"/>
        </w:rPr>
        <w:t xml:space="preserve">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Sebungkus keripik yang dalam kemasan bisa dikonsumsi 4 porsi habis sekali duduk.</w:t>
      </w:r>
      <w:proofErr w:type="gramEnd"/>
      <w:r w:rsidRPr="00C50A1E">
        <w:rPr>
          <w:rFonts w:ascii="Times New Roman" w:eastAsia="Times New Roman" w:hAnsi="Times New Roman" w:cs="Times New Roman"/>
          <w:sz w:val="24"/>
          <w:szCs w:val="24"/>
        </w:rPr>
        <w:t xml:space="preserve"> Belum cukup, tambah lagi gorengannya, </w:t>
      </w:r>
      <w:del w:id="10" w:author="SAMSUNG" w:date="2021-12-16T10:15:00Z">
        <w:r w:rsidRPr="00C50A1E" w:rsidDel="00CF230D">
          <w:rPr>
            <w:rFonts w:ascii="Times New Roman" w:eastAsia="Times New Roman" w:hAnsi="Times New Roman" w:cs="Times New Roman"/>
            <w:sz w:val="24"/>
            <w:szCs w:val="24"/>
          </w:rPr>
          <w:delText>satu-dua</w:delText>
        </w:r>
      </w:del>
      <w:ins w:id="11" w:author="SAMSUNG" w:date="2021-12-16T10:15:00Z">
        <w:r w:rsidR="00CF230D">
          <w:rPr>
            <w:rFonts w:ascii="Times New Roman" w:eastAsia="Times New Roman" w:hAnsi="Times New Roman" w:cs="Times New Roman"/>
            <w:sz w:val="24"/>
            <w:szCs w:val="24"/>
            <w:lang w:val="id-ID"/>
          </w:rPr>
          <w:t>satu dua</w:t>
        </w:r>
      </w:ins>
      <w:r w:rsidRPr="00C50A1E">
        <w:rPr>
          <w:rFonts w:ascii="Times New Roman" w:eastAsia="Times New Roman" w:hAnsi="Times New Roman" w:cs="Times New Roman"/>
          <w:sz w:val="24"/>
          <w:szCs w:val="24"/>
        </w:rPr>
        <w:t xml:space="preserve"> biji eh kok jadi </w:t>
      </w:r>
      <w:proofErr w:type="gramStart"/>
      <w:r w:rsidRPr="00C50A1E">
        <w:rPr>
          <w:rFonts w:ascii="Times New Roman" w:eastAsia="Times New Roman" w:hAnsi="Times New Roman" w:cs="Times New Roman"/>
          <w:sz w:val="24"/>
          <w:szCs w:val="24"/>
        </w:rPr>
        <w:t>lima</w:t>
      </w:r>
      <w:proofErr w:type="gram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 xml:space="preserve">Hujan yang membuat suasana jadi lebih dingin </w:t>
      </w:r>
      <w:r w:rsidRPr="005360F3">
        <w:rPr>
          <w:rFonts w:ascii="Times New Roman" w:eastAsia="Times New Roman" w:hAnsi="Times New Roman" w:cs="Times New Roman"/>
          <w:sz w:val="24"/>
          <w:szCs w:val="24"/>
        </w:rPr>
        <w:t>seperti sikapnya padamu</w:t>
      </w:r>
      <w:r w:rsidRPr="00C50A1E">
        <w:rPr>
          <w:rFonts w:ascii="Times New Roman" w:eastAsia="Times New Roman" w:hAnsi="Times New Roman" w:cs="Times New Roman"/>
          <w:sz w:val="24"/>
          <w:szCs w:val="24"/>
        </w:rPr>
        <w:t>, memang bisa jadi salah satu pencetus mengapa kita jadi suka makan.</w:t>
      </w:r>
      <w:proofErr w:type="gram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5360F3" w:rsidRDefault="00927764" w:rsidP="00927764">
      <w:pPr>
        <w:shd w:val="clear" w:color="auto" w:fill="F5F5F5"/>
        <w:spacing w:after="375"/>
        <w:rPr>
          <w:rFonts w:ascii="Times New Roman" w:eastAsia="Times New Roman" w:hAnsi="Times New Roman" w:cs="Times New Roman"/>
          <w:sz w:val="24"/>
          <w:szCs w:val="24"/>
          <w:lang w:val="id-ID"/>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lho. </w:t>
      </w:r>
      <w:proofErr w:type="gramStart"/>
      <w:r w:rsidRPr="00C50A1E">
        <w:rPr>
          <w:rFonts w:ascii="Times New Roman" w:eastAsia="Times New Roman" w:hAnsi="Times New Roman" w:cs="Times New Roman"/>
          <w:sz w:val="24"/>
          <w:szCs w:val="24"/>
        </w:rPr>
        <w:t>Dingin yang kita kira ternyata t</w:t>
      </w:r>
      <w:r w:rsidR="005360F3">
        <w:rPr>
          <w:rFonts w:ascii="Times New Roman" w:eastAsia="Times New Roman" w:hAnsi="Times New Roman" w:cs="Times New Roman"/>
          <w:sz w:val="24"/>
          <w:szCs w:val="24"/>
        </w:rPr>
        <w:t>idak sedingin kenyataannya, kok</w:t>
      </w:r>
      <w:r w:rsidR="005360F3">
        <w:rPr>
          <w:rFonts w:ascii="Times New Roman" w:eastAsia="Times New Roman" w:hAnsi="Times New Roman" w:cs="Times New Roman"/>
          <w:sz w:val="24"/>
          <w:szCs w:val="24"/>
          <w:lang w:val="id-ID"/>
        </w:rPr>
        <w:t>.</w:t>
      </w:r>
      <w:proofErr w:type="gramEnd"/>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del w:id="12" w:author="SAMSUNG" w:date="2021-12-16T10:14:00Z">
        <w:r w:rsidRPr="00C50A1E" w:rsidDel="00CF230D">
          <w:rPr>
            <w:rFonts w:ascii="Times New Roman" w:eastAsia="Times New Roman" w:hAnsi="Times New Roman" w:cs="Times New Roman"/>
            <w:sz w:val="24"/>
            <w:szCs w:val="24"/>
          </w:rPr>
          <w:delText>di</w:delText>
        </w:r>
        <w:r w:rsidDel="00CF230D">
          <w:rPr>
            <w:rFonts w:ascii="Times New Roman" w:eastAsia="Times New Roman" w:hAnsi="Times New Roman" w:cs="Times New Roman"/>
            <w:sz w:val="24"/>
            <w:szCs w:val="24"/>
          </w:rPr>
          <w:delText xml:space="preserve"> </w:delText>
        </w:r>
        <w:r w:rsidRPr="00C50A1E" w:rsidDel="00CF230D">
          <w:rPr>
            <w:rFonts w:ascii="Times New Roman" w:eastAsia="Times New Roman" w:hAnsi="Times New Roman" w:cs="Times New Roman"/>
            <w:sz w:val="24"/>
            <w:szCs w:val="24"/>
          </w:rPr>
          <w:delText>tata</w:delText>
        </w:r>
      </w:del>
      <w:ins w:id="13" w:author="SAMSUNG" w:date="2021-12-16T10:14:00Z">
        <w:r w:rsidR="00CF230D">
          <w:rPr>
            <w:rFonts w:ascii="Times New Roman" w:eastAsia="Times New Roman" w:hAnsi="Times New Roman" w:cs="Times New Roman"/>
            <w:sz w:val="24"/>
            <w:szCs w:val="24"/>
            <w:lang w:val="id-ID"/>
          </w:rPr>
          <w:t>ditata</w:t>
        </w:r>
      </w:ins>
      <w:r w:rsidRPr="00C50A1E">
        <w:rPr>
          <w:rFonts w:ascii="Times New Roman" w:eastAsia="Times New Roman" w:hAnsi="Times New Roman" w:cs="Times New Roman"/>
          <w:sz w:val="24"/>
          <w:szCs w:val="24"/>
        </w:rPr>
        <w:t xml:space="preserve"> dalam toples cantik, atau bubuk-bubuk minuman </w:t>
      </w:r>
      <w:proofErr w:type="gramStart"/>
      <w:r w:rsidRPr="00C50A1E">
        <w:rPr>
          <w:rFonts w:ascii="Times New Roman" w:eastAsia="Times New Roman" w:hAnsi="Times New Roman" w:cs="Times New Roman"/>
          <w:sz w:val="24"/>
          <w:szCs w:val="24"/>
        </w:rPr>
        <w:t>manis</w:t>
      </w:r>
      <w:proofErr w:type="gramEnd"/>
      <w:r w:rsidRPr="00C50A1E">
        <w:rPr>
          <w:rFonts w:ascii="Times New Roman" w:eastAsia="Times New Roman" w:hAnsi="Times New Roman" w:cs="Times New Roman"/>
          <w:sz w:val="24"/>
          <w:szCs w:val="24"/>
        </w:rPr>
        <w:t xml:space="preserve">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takar gulanya jangan kelebihan. Sebab kamu sudah terlalu </w:t>
      </w:r>
      <w:proofErr w:type="gramStart"/>
      <w:r w:rsidRPr="00C50A1E">
        <w:rPr>
          <w:rFonts w:ascii="Times New Roman" w:eastAsia="Times New Roman" w:hAnsi="Times New Roman" w:cs="Times New Roman"/>
          <w:sz w:val="24"/>
          <w:szCs w:val="24"/>
        </w:rPr>
        <w:t>manis</w:t>
      </w:r>
      <w:proofErr w:type="gramEnd"/>
      <w:r w:rsidRPr="00C50A1E">
        <w:rPr>
          <w:rFonts w:ascii="Times New Roman" w:eastAsia="Times New Roman" w:hAnsi="Times New Roman" w:cs="Times New Roman"/>
          <w:sz w:val="24"/>
          <w:szCs w:val="24"/>
        </w:rPr>
        <w:t>, kata dia </w:t>
      </w:r>
      <w:r w:rsidRPr="005360F3">
        <w:rPr>
          <w:rFonts w:ascii="Times New Roman" w:eastAsia="Times New Roman" w:hAnsi="Times New Roman" w:cs="Times New Roman"/>
          <w:iCs/>
          <w:sz w:val="24"/>
          <w:szCs w:val="24"/>
        </w:rPr>
        <w:t xml:space="preserve">gitu </w:t>
      </w:r>
      <w:r w:rsidR="005360F3" w:rsidRPr="005360F3">
        <w:rPr>
          <w:rFonts w:ascii="Times New Roman" w:eastAsia="Times New Roman" w:hAnsi="Times New Roman" w:cs="Times New Roman"/>
          <w:iCs/>
          <w:sz w:val="24"/>
          <w:szCs w:val="24"/>
          <w:lang w:val="id-ID"/>
        </w:rPr>
        <w:t>kan</w:t>
      </w:r>
      <w:ins w:id="14" w:author="SAMSUNG" w:date="2021-12-16T10:13:00Z">
        <w:r w:rsidR="00CF230D">
          <w:rPr>
            <w:rFonts w:ascii="Times New Roman" w:eastAsia="Times New Roman" w:hAnsi="Times New Roman" w:cs="Times New Roman"/>
            <w:iCs/>
            <w:sz w:val="24"/>
            <w:szCs w:val="24"/>
            <w:lang w:val="id-ID"/>
          </w:rPr>
          <w:t>kan</w:t>
        </w:r>
      </w:ins>
      <w:r w:rsidRPr="005360F3">
        <w:rPr>
          <w:rFonts w:ascii="Times New Roman" w:eastAsia="Times New Roman" w:hAnsi="Times New Roman" w:cs="Times New Roman"/>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w:t>
      </w:r>
      <w:proofErr w:type="gramStart"/>
      <w:r w:rsidRPr="00C50A1E">
        <w:rPr>
          <w:rFonts w:ascii="Times New Roman" w:eastAsia="Times New Roman" w:hAnsi="Times New Roman" w:cs="Times New Roman"/>
          <w:sz w:val="24"/>
          <w:szCs w:val="24"/>
        </w:rPr>
        <w:t>Apalagi munculnya kaum-kaum rebahan yang kerjaannya tiduran dan hanya buka tutup media sosial atau pura-pura sibuk padahal tidak ada yang nge-</w:t>
      </w:r>
      <w:r w:rsidRPr="00A84C0B">
        <w:rPr>
          <w:rFonts w:ascii="Times New Roman" w:eastAsia="Times New Roman" w:hAnsi="Times New Roman" w:cs="Times New Roman"/>
          <w:i/>
          <w:sz w:val="24"/>
          <w:szCs w:val="24"/>
          <w:rPrChange w:id="15" w:author="SAMSUNG" w:date="2021-12-16T10:12: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w:t>
      </w:r>
      <w:proofErr w:type="gram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del w:id="16" w:author="SAMSUNG" w:date="2021-12-16T10:13:00Z">
        <w:r w:rsidRPr="00CF230D" w:rsidDel="00CF230D">
          <w:rPr>
            <w:rFonts w:ascii="Times New Roman" w:eastAsia="Times New Roman" w:hAnsi="Times New Roman" w:cs="Times New Roman"/>
            <w:i/>
            <w:sz w:val="24"/>
            <w:szCs w:val="24"/>
            <w:rPrChange w:id="17" w:author="SAMSUNG" w:date="2021-12-16T10:13:00Z">
              <w:rPr>
                <w:rFonts w:ascii="Times New Roman" w:eastAsia="Times New Roman" w:hAnsi="Times New Roman" w:cs="Times New Roman"/>
                <w:sz w:val="24"/>
                <w:szCs w:val="24"/>
              </w:rPr>
            </w:rPrChange>
          </w:rPr>
          <w:delText>mager</w:delText>
        </w:r>
        <w:r w:rsidDel="00CF230D">
          <w:rPr>
            <w:rFonts w:ascii="Times New Roman" w:eastAsia="Times New Roman" w:hAnsi="Times New Roman" w:cs="Times New Roman"/>
            <w:sz w:val="24"/>
            <w:szCs w:val="24"/>
          </w:rPr>
          <w:delText xml:space="preserve"> </w:delText>
        </w:r>
      </w:del>
      <w:ins w:id="18" w:author="SAMSUNG" w:date="2021-12-16T10:13:00Z">
        <w:r w:rsidR="00CF230D">
          <w:rPr>
            <w:rFonts w:ascii="Times New Roman" w:eastAsia="Times New Roman" w:hAnsi="Times New Roman" w:cs="Times New Roman"/>
            <w:i/>
            <w:sz w:val="24"/>
            <w:szCs w:val="24"/>
            <w:lang w:val="id-ID"/>
          </w:rPr>
          <w:t>mager</w:t>
        </w:r>
        <w:r w:rsidR="00CF230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saja.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Jadi simpanan </w:t>
      </w:r>
      <w:del w:id="19" w:author="SAMSUNG" w:date="2021-12-16T10:14:00Z">
        <w:r w:rsidDel="00CF230D">
          <w:rPr>
            <w:rFonts w:ascii="Times New Roman" w:eastAsia="Times New Roman" w:hAnsi="Times New Roman" w:cs="Times New Roman"/>
            <w:sz w:val="24"/>
            <w:szCs w:val="24"/>
          </w:rPr>
          <w:delText>di</w:delText>
        </w:r>
        <w:r w:rsidRPr="00C50A1E" w:rsidDel="00CF230D">
          <w:rPr>
            <w:rFonts w:ascii="Times New Roman" w:eastAsia="Times New Roman" w:hAnsi="Times New Roman" w:cs="Times New Roman"/>
            <w:sz w:val="24"/>
            <w:szCs w:val="24"/>
          </w:rPr>
          <w:delText>tubuhmu</w:delText>
        </w:r>
      </w:del>
      <w:ins w:id="20" w:author="SAMSUNG" w:date="2021-12-16T10:14:00Z">
        <w:r w:rsidR="00CF230D">
          <w:rPr>
            <w:rFonts w:ascii="Times New Roman" w:eastAsia="Times New Roman" w:hAnsi="Times New Roman" w:cs="Times New Roman"/>
            <w:sz w:val="24"/>
            <w:szCs w:val="24"/>
            <w:lang w:val="id-ID"/>
          </w:rPr>
          <w:t>di tubuhmu</w:t>
        </w:r>
      </w:ins>
      <w:r w:rsidRPr="00C50A1E">
        <w:rPr>
          <w:rFonts w:ascii="Times New Roman" w:eastAsia="Times New Roman" w:hAnsi="Times New Roman" w:cs="Times New Roman"/>
          <w:sz w:val="24"/>
          <w:szCs w:val="24"/>
        </w:rPr>
        <w:t>, dimana-mana.</w:t>
      </w:r>
      <w:proofErr w:type="gramEnd"/>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w:t>
      </w:r>
      <w:proofErr w:type="gramStart"/>
      <w:r w:rsidRPr="00C50A1E">
        <w:rPr>
          <w:rFonts w:ascii="Times New Roman" w:eastAsia="Times New Roman" w:hAnsi="Times New Roman" w:cs="Times New Roman"/>
          <w:sz w:val="24"/>
          <w:szCs w:val="24"/>
        </w:rPr>
        <w:t xml:space="preserve">Kalau tiba-tiba berat </w:t>
      </w:r>
      <w:r>
        <w:rPr>
          <w:rFonts w:ascii="Times New Roman" w:eastAsia="Times New Roman" w:hAnsi="Times New Roman" w:cs="Times New Roman"/>
          <w:sz w:val="24"/>
          <w:szCs w:val="24"/>
        </w:rPr>
        <w:t xml:space="preserve">badan ikut tergelincir makin </w:t>
      </w:r>
      <w:del w:id="21" w:author="SAMSUNG" w:date="2021-12-16T10:13:00Z">
        <w:r w:rsidDel="00A84C0B">
          <w:rPr>
            <w:rFonts w:ascii="Times New Roman" w:eastAsia="Times New Roman" w:hAnsi="Times New Roman" w:cs="Times New Roman"/>
            <w:sz w:val="24"/>
            <w:szCs w:val="24"/>
          </w:rPr>
          <w:delText>ke</w:delText>
        </w:r>
        <w:r w:rsidRPr="00C50A1E" w:rsidDel="00A84C0B">
          <w:rPr>
            <w:rFonts w:ascii="Times New Roman" w:eastAsia="Times New Roman" w:hAnsi="Times New Roman" w:cs="Times New Roman"/>
            <w:sz w:val="24"/>
            <w:szCs w:val="24"/>
          </w:rPr>
          <w:delText xml:space="preserve">kanan </w:delText>
        </w:r>
      </w:del>
      <w:ins w:id="22" w:author="SAMSUNG" w:date="2021-12-16T10:13:00Z">
        <w:r w:rsidR="00A84C0B">
          <w:rPr>
            <w:rFonts w:ascii="Times New Roman" w:eastAsia="Times New Roman" w:hAnsi="Times New Roman" w:cs="Times New Roman"/>
            <w:sz w:val="24"/>
            <w:szCs w:val="24"/>
            <w:lang w:val="id-ID"/>
          </w:rPr>
          <w:t>ke-kanan</w:t>
        </w:r>
        <w:r w:rsidR="00A84C0B"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di saat hujan.</w:t>
      </w:r>
      <w:proofErr w:type="gramEnd"/>
      <w:r w:rsidRPr="00C50A1E">
        <w:rPr>
          <w:rFonts w:ascii="Times New Roman" w:eastAsia="Times New Roman" w:hAnsi="Times New Roman" w:cs="Times New Roman"/>
          <w:sz w:val="24"/>
          <w:szCs w:val="24"/>
        </w:rPr>
        <w:t>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del w:id="23" w:author="SAMSUNG" w:date="2021-12-16T10:12:00Z">
        <w:r w:rsidRPr="00C50A1E" w:rsidDel="00A84C0B">
          <w:rPr>
            <w:rFonts w:ascii="Times New Roman" w:eastAsia="Times New Roman" w:hAnsi="Times New Roman" w:cs="Times New Roman"/>
            <w:sz w:val="24"/>
            <w:szCs w:val="24"/>
          </w:rPr>
          <w:delText>HAHA</w:delText>
        </w:r>
      </w:del>
      <w:ins w:id="24" w:author="SAMSUNG" w:date="2021-12-16T10:12:00Z">
        <w:r w:rsidR="00A84C0B">
          <w:rPr>
            <w:rFonts w:ascii="Times New Roman" w:eastAsia="Times New Roman" w:hAnsi="Times New Roman" w:cs="Times New Roman"/>
            <w:sz w:val="24"/>
            <w:szCs w:val="24"/>
            <w:lang w:val="id-ID"/>
          </w:rPr>
          <w:t>haha</w:t>
        </w:r>
      </w:ins>
      <w:r w:rsidRPr="00C50A1E">
        <w:rPr>
          <w:rFonts w:ascii="Times New Roman" w:eastAsia="Times New Roman" w:hAnsi="Times New Roman" w:cs="Times New Roman"/>
          <w:sz w:val="24"/>
          <w:szCs w:val="24"/>
        </w:rPr>
        <w:t>.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57723">
      <w:r>
        <w:separator/>
      </w:r>
    </w:p>
  </w:endnote>
  <w:endnote w:type="continuationSeparator" w:id="0">
    <w:p w:rsidR="00000000" w:rsidRDefault="0055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557723">
    <w:pPr>
      <w:pStyle w:val="Footer"/>
    </w:pPr>
  </w:p>
  <w:p w:rsidR="00941E77" w:rsidRDefault="00557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57723">
      <w:r>
        <w:separator/>
      </w:r>
    </w:p>
  </w:footnote>
  <w:footnote w:type="continuationSeparator" w:id="0">
    <w:p w:rsidR="00000000" w:rsidRDefault="00557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12251A"/>
    <w:rsid w:val="00322C73"/>
    <w:rsid w:val="00366FB7"/>
    <w:rsid w:val="0042167F"/>
    <w:rsid w:val="005360F3"/>
    <w:rsid w:val="00557723"/>
    <w:rsid w:val="00924DF5"/>
    <w:rsid w:val="00927764"/>
    <w:rsid w:val="00A012B4"/>
    <w:rsid w:val="00A84C0B"/>
    <w:rsid w:val="00AD1D46"/>
    <w:rsid w:val="00CF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AD1D46"/>
    <w:rPr>
      <w:rFonts w:ascii="Tahoma" w:hAnsi="Tahoma" w:cs="Tahoma"/>
      <w:sz w:val="16"/>
      <w:szCs w:val="16"/>
    </w:rPr>
  </w:style>
  <w:style w:type="character" w:customStyle="1" w:styleId="BalloonTextChar">
    <w:name w:val="Balloon Text Char"/>
    <w:basedOn w:val="DefaultParagraphFont"/>
    <w:link w:val="BalloonText"/>
    <w:uiPriority w:val="99"/>
    <w:semiHidden/>
    <w:rsid w:val="00AD1D46"/>
    <w:rPr>
      <w:rFonts w:ascii="Tahoma" w:hAnsi="Tahoma" w:cs="Tahoma"/>
      <w:sz w:val="16"/>
      <w:szCs w:val="16"/>
    </w:rPr>
  </w:style>
  <w:style w:type="character" w:styleId="CommentReference">
    <w:name w:val="annotation reference"/>
    <w:basedOn w:val="DefaultParagraphFont"/>
    <w:uiPriority w:val="99"/>
    <w:semiHidden/>
    <w:unhideWhenUsed/>
    <w:rsid w:val="00AD1D46"/>
    <w:rPr>
      <w:sz w:val="16"/>
      <w:szCs w:val="16"/>
    </w:rPr>
  </w:style>
  <w:style w:type="paragraph" w:styleId="CommentText">
    <w:name w:val="annotation text"/>
    <w:basedOn w:val="Normal"/>
    <w:link w:val="CommentTextChar"/>
    <w:uiPriority w:val="99"/>
    <w:semiHidden/>
    <w:unhideWhenUsed/>
    <w:rsid w:val="00AD1D46"/>
    <w:rPr>
      <w:sz w:val="20"/>
      <w:szCs w:val="20"/>
    </w:rPr>
  </w:style>
  <w:style w:type="character" w:customStyle="1" w:styleId="CommentTextChar">
    <w:name w:val="Comment Text Char"/>
    <w:basedOn w:val="DefaultParagraphFont"/>
    <w:link w:val="CommentText"/>
    <w:uiPriority w:val="99"/>
    <w:semiHidden/>
    <w:rsid w:val="00AD1D46"/>
    <w:rPr>
      <w:sz w:val="20"/>
      <w:szCs w:val="20"/>
    </w:rPr>
  </w:style>
  <w:style w:type="paragraph" w:styleId="CommentSubject">
    <w:name w:val="annotation subject"/>
    <w:basedOn w:val="CommentText"/>
    <w:next w:val="CommentText"/>
    <w:link w:val="CommentSubjectChar"/>
    <w:uiPriority w:val="99"/>
    <w:semiHidden/>
    <w:unhideWhenUsed/>
    <w:rsid w:val="00AD1D46"/>
    <w:rPr>
      <w:b/>
      <w:bCs/>
    </w:rPr>
  </w:style>
  <w:style w:type="character" w:customStyle="1" w:styleId="CommentSubjectChar">
    <w:name w:val="Comment Subject Char"/>
    <w:basedOn w:val="CommentTextChar"/>
    <w:link w:val="CommentSubject"/>
    <w:uiPriority w:val="99"/>
    <w:semiHidden/>
    <w:rsid w:val="00AD1D46"/>
    <w:rPr>
      <w:b/>
      <w:bCs/>
      <w:sz w:val="20"/>
      <w:szCs w:val="20"/>
    </w:rPr>
  </w:style>
  <w:style w:type="paragraph" w:styleId="Revision">
    <w:name w:val="Revision"/>
    <w:hidden/>
    <w:uiPriority w:val="99"/>
    <w:semiHidden/>
    <w:rsid w:val="00AD1D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AD1D46"/>
    <w:rPr>
      <w:rFonts w:ascii="Tahoma" w:hAnsi="Tahoma" w:cs="Tahoma"/>
      <w:sz w:val="16"/>
      <w:szCs w:val="16"/>
    </w:rPr>
  </w:style>
  <w:style w:type="character" w:customStyle="1" w:styleId="BalloonTextChar">
    <w:name w:val="Balloon Text Char"/>
    <w:basedOn w:val="DefaultParagraphFont"/>
    <w:link w:val="BalloonText"/>
    <w:uiPriority w:val="99"/>
    <w:semiHidden/>
    <w:rsid w:val="00AD1D46"/>
    <w:rPr>
      <w:rFonts w:ascii="Tahoma" w:hAnsi="Tahoma" w:cs="Tahoma"/>
      <w:sz w:val="16"/>
      <w:szCs w:val="16"/>
    </w:rPr>
  </w:style>
  <w:style w:type="character" w:styleId="CommentReference">
    <w:name w:val="annotation reference"/>
    <w:basedOn w:val="DefaultParagraphFont"/>
    <w:uiPriority w:val="99"/>
    <w:semiHidden/>
    <w:unhideWhenUsed/>
    <w:rsid w:val="00AD1D46"/>
    <w:rPr>
      <w:sz w:val="16"/>
      <w:szCs w:val="16"/>
    </w:rPr>
  </w:style>
  <w:style w:type="paragraph" w:styleId="CommentText">
    <w:name w:val="annotation text"/>
    <w:basedOn w:val="Normal"/>
    <w:link w:val="CommentTextChar"/>
    <w:uiPriority w:val="99"/>
    <w:semiHidden/>
    <w:unhideWhenUsed/>
    <w:rsid w:val="00AD1D46"/>
    <w:rPr>
      <w:sz w:val="20"/>
      <w:szCs w:val="20"/>
    </w:rPr>
  </w:style>
  <w:style w:type="character" w:customStyle="1" w:styleId="CommentTextChar">
    <w:name w:val="Comment Text Char"/>
    <w:basedOn w:val="DefaultParagraphFont"/>
    <w:link w:val="CommentText"/>
    <w:uiPriority w:val="99"/>
    <w:semiHidden/>
    <w:rsid w:val="00AD1D46"/>
    <w:rPr>
      <w:sz w:val="20"/>
      <w:szCs w:val="20"/>
    </w:rPr>
  </w:style>
  <w:style w:type="paragraph" w:styleId="CommentSubject">
    <w:name w:val="annotation subject"/>
    <w:basedOn w:val="CommentText"/>
    <w:next w:val="CommentText"/>
    <w:link w:val="CommentSubjectChar"/>
    <w:uiPriority w:val="99"/>
    <w:semiHidden/>
    <w:unhideWhenUsed/>
    <w:rsid w:val="00AD1D46"/>
    <w:rPr>
      <w:b/>
      <w:bCs/>
    </w:rPr>
  </w:style>
  <w:style w:type="character" w:customStyle="1" w:styleId="CommentSubjectChar">
    <w:name w:val="Comment Subject Char"/>
    <w:basedOn w:val="CommentTextChar"/>
    <w:link w:val="CommentSubject"/>
    <w:uiPriority w:val="99"/>
    <w:semiHidden/>
    <w:rsid w:val="00AD1D46"/>
    <w:rPr>
      <w:b/>
      <w:bCs/>
      <w:sz w:val="20"/>
      <w:szCs w:val="20"/>
    </w:rPr>
  </w:style>
  <w:style w:type="paragraph" w:styleId="Revision">
    <w:name w:val="Revision"/>
    <w:hidden/>
    <w:uiPriority w:val="99"/>
    <w:semiHidden/>
    <w:rsid w:val="00AD1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assets-a2.kompasiana.com/items/album/2020/01/05/photo-1561497268-131821f92985-5e11e63d097f362701721a02.jpeg?t=o&amp;v=7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FA90A-20B4-4603-8560-DD2CC10B1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SAMSUNG</cp:lastModifiedBy>
  <cp:revision>7</cp:revision>
  <dcterms:created xsi:type="dcterms:W3CDTF">2020-07-24T23:46:00Z</dcterms:created>
  <dcterms:modified xsi:type="dcterms:W3CDTF">2021-12-16T03:17:00Z</dcterms:modified>
</cp:coreProperties>
</file>