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1131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85262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14874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2954BC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4884371" w14:textId="77777777" w:rsidR="00927764" w:rsidRPr="0094076B" w:rsidRDefault="00927764" w:rsidP="00927764">
      <w:pPr>
        <w:rPr>
          <w:rFonts w:ascii="Cambria" w:hAnsi="Cambria"/>
        </w:rPr>
      </w:pPr>
    </w:p>
    <w:p w14:paraId="5A902A8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7BC6D2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2B3A75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ABFB8D3" wp14:editId="3822656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77D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88A8A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E607CC" w14:textId="77777777" w:rsidR="00927764" w:rsidRPr="00C50A1E" w:rsidRDefault="00927764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1" w:author="Andi Tenri Sompa" w:date="2021-09-18T13:14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ndi Tenri Sompa" w:date="2021-09-18T13:14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3" w:author="Andi Tenri Sompa" w:date="2021-09-18T13:1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proofErr w:type="gramStart"/>
        <w:r w:rsidR="004A0532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4" w:author="Andi Tenri Sompa" w:date="2021-09-18T13:1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Andi Tenri Sompa" w:date="2021-09-18T13:15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24C606F3" w14:textId="77777777" w:rsidR="00927764" w:rsidRPr="00C50A1E" w:rsidRDefault="004A0532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" w:author="Andi Tenri Sompa" w:date="2021-09-18T13:22:00Z">
          <w:pPr>
            <w:shd w:val="clear" w:color="auto" w:fill="F5F5F5"/>
            <w:spacing w:after="375"/>
          </w:pPr>
        </w:pPrChange>
      </w:pPr>
      <w:ins w:id="7" w:author="Andi Tenri Sompa" w:date="2021-09-18T13:16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8" w:author="Andi Tenri Sompa" w:date="2021-09-18T13:16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9" w:author="Andi Tenri Sompa" w:date="2021-09-18T13:16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" w:author="Andi Tenri Sompa" w:date="2021-09-18T13:16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Andi Tenri Sompa" w:date="2021-09-18T13:16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2" w:author="Andi Tenri Sompa" w:date="2021-09-18T13:16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3" w:author="Andi Tenri Sompa" w:date="2021-09-18T13:16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14" w:author="Andi Tenri Sompa" w:date="2021-09-18T13:18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5" w:author="Andi Tenri Sompa" w:date="2021-09-18T13:18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, 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6" w:author="Andi Tenri Sompa" w:date="2021-09-18T13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" w:author="Andi Tenri Sompa" w:date="2021-09-18T13:18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18" w:author="Andi Tenri Sompa" w:date="2021-09-18T13:18:00Z">
        <w:r>
          <w:rPr>
            <w:rFonts w:ascii="Times New Roman" w:eastAsia="Times New Roman" w:hAnsi="Times New Roman" w:cs="Times New Roman"/>
            <w:sz w:val="24"/>
            <w:szCs w:val="24"/>
          </w:rPr>
          <w:t>su</w:t>
        </w:r>
      </w:ins>
      <w:del w:id="19" w:author="Andi Tenri Sompa" w:date="2021-09-18T13:18:00Z">
        <w:r w:rsidR="00927764"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C054E60" w14:textId="77777777" w:rsidR="00927764" w:rsidRPr="00C50A1E" w:rsidRDefault="00927764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1" w:author="Andi Tenri Sompa" w:date="2021-09-18T13:18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2" w:author="Andi Tenri Sompa" w:date="2021-09-18T13:19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3" w:author="Andi Tenri Sompa" w:date="2021-09-18T13:19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Andi Tenri Sompa" w:date="2021-09-18T13:19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5" w:author="Andi Tenri Sompa" w:date="2021-09-18T13:19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9C9842" w14:textId="77777777" w:rsidR="00927764" w:rsidRPr="00C50A1E" w:rsidRDefault="00927764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6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27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28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29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0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1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2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3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4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A0532">
        <w:rPr>
          <w:rFonts w:ascii="Times New Roman" w:eastAsia="Times New Roman" w:hAnsi="Times New Roman" w:cs="Times New Roman"/>
          <w:bCs/>
          <w:sz w:val="24"/>
          <w:szCs w:val="24"/>
          <w:rPrChange w:id="35" w:author="Andi Tenri Sompa" w:date="2021-09-18T13:2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6" w:author="Andi Tenri Sompa" w:date="2021-09-18T13:19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7" w:author="Andi Tenri Sompa" w:date="2021-09-18T13:19:00Z">
        <w:r w:rsidDel="004A053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5C89FE95" w14:textId="77777777" w:rsidR="00927764" w:rsidRPr="00C50A1E" w:rsidDel="004A0532" w:rsidRDefault="00927764" w:rsidP="00927764">
      <w:pPr>
        <w:shd w:val="clear" w:color="auto" w:fill="F5F5F5"/>
        <w:spacing w:after="375"/>
        <w:rPr>
          <w:del w:id="38" w:author="Andi Tenri Sompa" w:date="2021-09-18T13:20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9" w:author="Andi Tenri Sompa" w:date="2021-09-18T13:20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0" w:author="Andi Tenri Sompa" w:date="2021-09-18T13:20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1" w:author="Andi Tenri Sompa" w:date="2021-09-18T13:20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Andi Tenri Sompa" w:date="2021-09-18T13:20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3" w:author="Andi Tenri Sompa" w:date="2021-09-18T13:20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44" w:author="Andi Tenri Sompa" w:date="2021-09-18T13:21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4F875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45" w:author="Andi Tenri Sompa" w:date="2021-09-18T13:21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6" w:author="Andi Tenri Sompa" w:date="2021-09-18T13:21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BF402E" w14:textId="77777777" w:rsidR="00927764" w:rsidRPr="00C50A1E" w:rsidDel="004A0532" w:rsidRDefault="00927764" w:rsidP="00927764">
      <w:pPr>
        <w:shd w:val="clear" w:color="auto" w:fill="F5F5F5"/>
        <w:spacing w:after="375"/>
        <w:rPr>
          <w:del w:id="47" w:author="Andi Tenri Sompa" w:date="2021-09-18T13:21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48" w:author="Andi Tenri Sompa" w:date="2021-09-18T13:21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9" w:author="Andi Tenri Sompa" w:date="2021-09-18T13:21:00Z">
        <w:r w:rsidRPr="004A0532" w:rsidDel="004A0532">
          <w:rPr>
            <w:rFonts w:ascii="Times New Roman" w:eastAsia="Times New Roman" w:hAnsi="Times New Roman" w:cs="Times New Roman"/>
            <w:strike/>
            <w:sz w:val="24"/>
            <w:szCs w:val="24"/>
            <w:rPrChange w:id="50" w:author="Andi Tenri Sompa" w:date="2021-09-18T13:2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</w:del>
      <w:proofErr w:type="spellStart"/>
      <w:r w:rsidRPr="004A0532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4A053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0532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4A053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0532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0DF868" w14:textId="77777777" w:rsidR="004A0532" w:rsidRDefault="00927764" w:rsidP="004A0532">
      <w:pPr>
        <w:shd w:val="clear" w:color="auto" w:fill="F5F5F5"/>
        <w:spacing w:after="375"/>
        <w:jc w:val="both"/>
        <w:rPr>
          <w:ins w:id="51" w:author="Andi Tenri Sompa" w:date="2021-09-18T13:22:00Z"/>
          <w:rFonts w:ascii="Times New Roman" w:eastAsia="Times New Roman" w:hAnsi="Times New Roman" w:cs="Times New Roman"/>
          <w:sz w:val="24"/>
          <w:szCs w:val="24"/>
        </w:rPr>
        <w:pPrChange w:id="52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53" w:author="Andi Tenri Sompa" w:date="2021-09-18T13:22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F837F" w14:textId="77777777" w:rsidR="00927764" w:rsidRPr="00C50A1E" w:rsidDel="004A0532" w:rsidRDefault="00927764" w:rsidP="004A0532">
      <w:pPr>
        <w:shd w:val="clear" w:color="auto" w:fill="F5F5F5"/>
        <w:spacing w:after="375"/>
        <w:jc w:val="both"/>
        <w:rPr>
          <w:del w:id="54" w:author="Andi Tenri Sompa" w:date="2021-09-18T13:22:00Z"/>
          <w:rFonts w:ascii="Times New Roman" w:eastAsia="Times New Roman" w:hAnsi="Times New Roman" w:cs="Times New Roman"/>
          <w:sz w:val="24"/>
          <w:szCs w:val="24"/>
        </w:rPr>
        <w:pPrChange w:id="55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64978D" w14:textId="77777777" w:rsidR="00927764" w:rsidRPr="00C50A1E" w:rsidRDefault="00927764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Andi Tenri Sompa" w:date="2021-09-18T13:2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57" w:author="Andi Tenri Sompa" w:date="2021-09-18T13:23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58" w:author="Andi Tenri Sompa" w:date="2021-09-18T13:23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4F16ABCD" w14:textId="77777777" w:rsidR="00927764" w:rsidRPr="00C50A1E" w:rsidDel="004A0532" w:rsidRDefault="00927764" w:rsidP="00927764">
      <w:pPr>
        <w:shd w:val="clear" w:color="auto" w:fill="F5F5F5"/>
        <w:spacing w:after="375"/>
        <w:rPr>
          <w:del w:id="59" w:author="Andi Tenri Sompa" w:date="2021-09-18T13:2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60" w:author="Andi Tenri Sompa" w:date="2021-09-18T13:24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A053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61" w:author="Andi Tenri Sompa" w:date="2021-09-18T13:24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 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62" w:author="Andi Tenri Sompa" w:date="2021-09-18T13:24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3C9BE6D" w14:textId="77777777" w:rsidR="00927764" w:rsidRPr="00C50A1E" w:rsidDel="004A0532" w:rsidRDefault="00927764" w:rsidP="004A0532">
      <w:pPr>
        <w:shd w:val="clear" w:color="auto" w:fill="F5F5F5"/>
        <w:spacing w:after="375"/>
        <w:jc w:val="both"/>
        <w:rPr>
          <w:del w:id="63" w:author="Andi Tenri Sompa" w:date="2021-09-18T13:25:00Z"/>
          <w:rFonts w:ascii="Times New Roman" w:eastAsia="Times New Roman" w:hAnsi="Times New Roman" w:cs="Times New Roman"/>
          <w:sz w:val="24"/>
          <w:szCs w:val="24"/>
        </w:rPr>
        <w:pPrChange w:id="64" w:author="Andi Tenri Sompa" w:date="2021-09-18T13:2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9B251A" w14:textId="77777777" w:rsidR="00927764" w:rsidRPr="00C50A1E" w:rsidRDefault="00927764" w:rsidP="004A053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Andi Tenri Sompa" w:date="2021-09-18T13:2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66" w:author="Andi Tenri Sompa" w:date="2021-09-18T13:2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67" w:author="Andi Tenri Sompa" w:date="2021-09-18T13:2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A053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8" w:author="Andi Tenri Sompa" w:date="2021-09-18T13:25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B378E" w14:textId="77777777" w:rsidR="00927764" w:rsidRPr="00C50A1E" w:rsidDel="004A0532" w:rsidRDefault="00927764" w:rsidP="00927764">
      <w:pPr>
        <w:shd w:val="clear" w:color="auto" w:fill="F5F5F5"/>
        <w:spacing w:after="375"/>
        <w:rPr>
          <w:del w:id="69" w:author="Andi Tenri Sompa" w:date="2021-09-18T13:26:00Z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0" w:author="Andi Tenri Sompa" w:date="2021-09-18T13:2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1" w:author="Andi Tenri Sompa" w:date="2021-09-18T13:25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2" w:author="Andi Tenri Sompa" w:date="2021-09-18T13:25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73" w:author="Andi Tenri Sompa" w:date="2021-09-18T13:25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74" w:author="Andi Tenri Sompa" w:date="2021-09-18T13:26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5" w:author="Andi Tenri Sompa" w:date="2021-09-18T13:26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6" w:author="Andi Tenri Sompa" w:date="2021-09-18T13:26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77" w:author="Andi Tenri Sompa" w:date="2021-09-18T13:26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ins w:id="78" w:author="Andi Tenri Sompa" w:date="2021-09-18T13:26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1BF05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79" w:author="Andi Tenri Sompa" w:date="2021-09-18T13:26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Andi Tenri Sompa" w:date="2021-09-18T13:26:00Z">
        <w:r w:rsidR="004A053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1" w:author="Andi Tenri Sompa" w:date="2021-09-18T13:26:00Z">
        <w:r w:rsidRPr="00C50A1E" w:rsidDel="004A053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8487A95" w14:textId="77777777" w:rsidR="00927764" w:rsidRPr="00C50A1E" w:rsidDel="008E7389" w:rsidRDefault="00927764" w:rsidP="008E7389">
      <w:pPr>
        <w:shd w:val="clear" w:color="auto" w:fill="F5F5F5"/>
        <w:spacing w:after="375"/>
        <w:jc w:val="both"/>
        <w:rPr>
          <w:del w:id="82" w:author="Andi Tenri Sompa" w:date="2021-09-18T13:27:00Z"/>
          <w:rFonts w:ascii="Times New Roman" w:eastAsia="Times New Roman" w:hAnsi="Times New Roman" w:cs="Times New Roman"/>
          <w:sz w:val="24"/>
          <w:szCs w:val="24"/>
        </w:rPr>
        <w:pPrChange w:id="83" w:author="Andi Tenri Sompa" w:date="2021-09-18T13:2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9398B2" w14:textId="77777777" w:rsidR="00927764" w:rsidRPr="00C50A1E" w:rsidRDefault="00927764" w:rsidP="008E738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4" w:author="Andi Tenri Sompa" w:date="2021-09-18T13:2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85" w:author="Andi Tenri Sompa" w:date="2021-09-18T13:27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E7389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86" w:author="Andi Tenri Sompa" w:date="2021-09-18T13:27:00Z">
        <w:r w:rsidDel="008E7389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7" w:author="Andi Tenri Sompa" w:date="2021-09-18T13:27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88" w:author="Andi Tenri Sompa" w:date="2021-09-18T13:27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C55B4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89" w:author="Andi Tenri Sompa" w:date="2021-09-18T13:27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E7389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90" w:author="Andi Tenri Sompa" w:date="2021-09-18T13:27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91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EA9E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92" w:author="Andi Tenri Sompa" w:date="2021-09-18T13:28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3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94" w:author="Andi Tenri Sompa" w:date="2021-09-18T13:28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95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ins w:id="96" w:author="Andi Tenri Sompa" w:date="2021-09-18T13:28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7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98" w:author="Andi Tenri Sompa" w:date="2021-09-18T13:28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99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100" w:author="Andi Tenri Sompa" w:date="2021-09-18T13:28:00Z">
        <w:r w:rsidR="008E738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bookmarkStart w:id="101" w:name="_GoBack"/>
      <w:bookmarkEnd w:id="101"/>
      <w:del w:id="102" w:author="Andi Tenri Sompa" w:date="2021-09-18T13:28:00Z">
        <w:r w:rsidRPr="00C50A1E" w:rsidDel="008E738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CFDE5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6922FF0" w14:textId="77777777" w:rsidR="00927764" w:rsidRPr="00C50A1E" w:rsidRDefault="00927764" w:rsidP="00927764"/>
    <w:p w14:paraId="5145CCB9" w14:textId="77777777" w:rsidR="00927764" w:rsidRPr="005A045A" w:rsidRDefault="00927764" w:rsidP="00927764">
      <w:pPr>
        <w:rPr>
          <w:i/>
        </w:rPr>
      </w:pPr>
    </w:p>
    <w:p w14:paraId="7DCBBA6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BBC1D61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6CC6C" w14:textId="77777777" w:rsidR="004A0532" w:rsidRDefault="004A0532">
      <w:r>
        <w:separator/>
      </w:r>
    </w:p>
  </w:endnote>
  <w:endnote w:type="continuationSeparator" w:id="0">
    <w:p w14:paraId="49F96F7D" w14:textId="77777777" w:rsidR="004A0532" w:rsidRDefault="004A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68DBF" w14:textId="77777777" w:rsidR="004A0532" w:rsidRDefault="004A0532" w:rsidP="004A0532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5F8A964" w14:textId="77777777" w:rsidR="004A0532" w:rsidRDefault="004A0532">
    <w:pPr>
      <w:pStyle w:val="Footer"/>
    </w:pPr>
  </w:p>
  <w:p w14:paraId="2F870778" w14:textId="77777777" w:rsidR="004A0532" w:rsidRDefault="004A05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8BF5E" w14:textId="77777777" w:rsidR="004A0532" w:rsidRDefault="004A0532">
      <w:r>
        <w:separator/>
      </w:r>
    </w:p>
  </w:footnote>
  <w:footnote w:type="continuationSeparator" w:id="0">
    <w:p w14:paraId="15C0A6A3" w14:textId="77777777" w:rsidR="004A0532" w:rsidRDefault="004A0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4A0532"/>
    <w:rsid w:val="008E7389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E56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A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A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591</Words>
  <Characters>3371</Characters>
  <Application>Microsoft Macintosh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Tenri Sompa</cp:lastModifiedBy>
  <cp:revision>2</cp:revision>
  <dcterms:created xsi:type="dcterms:W3CDTF">2020-07-24T23:46:00Z</dcterms:created>
  <dcterms:modified xsi:type="dcterms:W3CDTF">2021-09-18T05:28:00Z</dcterms:modified>
</cp:coreProperties>
</file>