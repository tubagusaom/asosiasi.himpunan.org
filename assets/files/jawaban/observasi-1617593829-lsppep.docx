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A13D13" w14:textId="77777777"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2BB0B801" w14:textId="77777777"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 xml:space="preserve">SKEMA </w:t>
      </w:r>
      <w:r w:rsidR="003A47DF">
        <w:rPr>
          <w:rFonts w:ascii="Bookman Old Style" w:hAnsi="Bookman Old Style"/>
          <w:b/>
          <w:sz w:val="28"/>
          <w:szCs w:val="28"/>
        </w:rPr>
        <w:t>PENULISAN BUKU NONFIKSI</w:t>
      </w:r>
    </w:p>
    <w:p w14:paraId="358FB762" w14:textId="77777777"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57B0D35" w14:textId="77777777"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Susun dan su</w:t>
      </w:r>
      <w:r w:rsidRPr="00974F1C">
        <w:rPr>
          <w:rFonts w:ascii="Times New Roman" w:hAnsi="Times New Roman" w:cs="Times New Roman"/>
          <w:sz w:val="24"/>
          <w:szCs w:val="24"/>
        </w:rPr>
        <w:t>ntinglah daftar pustaka berikut ini!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14:paraId="4A6BEB4D" w14:textId="77777777" w:rsidTr="00821BA2">
        <w:tc>
          <w:tcPr>
            <w:tcW w:w="9350" w:type="dxa"/>
          </w:tcPr>
          <w:p w14:paraId="3CB68598" w14:textId="77777777"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12FDBCE" w14:textId="77777777"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64104187" w14:textId="77777777"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EAED41F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Jony Wong</w:t>
            </w:r>
          </w:p>
          <w:p w14:paraId="740CA1AB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14:paraId="23A3195B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erbit: 2010</w:t>
            </w:r>
          </w:p>
          <w:p w14:paraId="431071D4" w14:textId="1F1F18A4" w:rsidR="00974F1C" w:rsidRDefault="00974F1C" w:rsidP="00821BA2">
            <w:pPr>
              <w:spacing w:line="312" w:lineRule="auto"/>
              <w:ind w:left="457"/>
              <w:rPr>
                <w:ins w:id="0" w:author="pc" w:date="2021-04-05T10:21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0700FDC9" w14:textId="011B3D6C" w:rsidR="00CF1F1F" w:rsidRDefault="00CF1F1F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ins w:id="1" w:author="pc" w:date="2021-04-05T10:21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Wong, Jony. 20</w:t>
              </w:r>
            </w:ins>
            <w:ins w:id="2" w:author="pc" w:date="2021-04-05T10:22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20. </w:t>
              </w:r>
              <w:r w:rsidRPr="00CF1F1F">
                <w:rPr>
                  <w:rFonts w:ascii="Times New Roman" w:hAnsi="Times New Roman" w:cs="Times New Roman"/>
                  <w:b/>
                  <w:bCs/>
                  <w:i/>
                  <w:iCs/>
                  <w:sz w:val="24"/>
                  <w:szCs w:val="24"/>
                  <w:lang w:val="en-US"/>
                  <w:rPrChange w:id="3" w:author="pc" w:date="2021-04-05T10:22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>Internet Marketing For Beginner</w:t>
              </w:r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. Jakarta : Elex Media Komputindo</w:t>
              </w:r>
            </w:ins>
          </w:p>
          <w:p w14:paraId="68EBAD93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46EDF42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penulis: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14:paraId="1C77AE50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2016</w:t>
            </w:r>
          </w:p>
          <w:p w14:paraId="3666E38B" w14:textId="0D1007F8" w:rsidR="00974F1C" w:rsidRDefault="00974F1C" w:rsidP="00821BA2">
            <w:pPr>
              <w:pStyle w:val="ListParagraph"/>
              <w:spacing w:line="312" w:lineRule="auto"/>
              <w:ind w:left="457"/>
              <w:rPr>
                <w:ins w:id="4" w:author="pc" w:date="2021-04-05T10:23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3B0E5D42" w14:textId="72A95927" w:rsidR="00CF1F1F" w:rsidRDefault="00CF1F1F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ins w:id="5" w:author="pc" w:date="2021-04-05T10:23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Helianthusonfri, Jefferly. 2020. </w:t>
              </w:r>
              <w:r w:rsidRPr="00CF1F1F">
                <w:rPr>
                  <w:rFonts w:ascii="Times New Roman" w:hAnsi="Times New Roman" w:cs="Times New Roman"/>
                  <w:b/>
                  <w:bCs/>
                  <w:i/>
                  <w:iCs/>
                  <w:sz w:val="24"/>
                  <w:szCs w:val="24"/>
                  <w:lang w:val="en-US"/>
                  <w:rPrChange w:id="6" w:author="pc" w:date="2021-04-05T10:24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>Facebook Marketing</w:t>
              </w:r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. Jakarta : Ele</w:t>
              </w:r>
            </w:ins>
            <w:ins w:id="7" w:author="pc" w:date="2021-04-05T10:24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x M</w:t>
              </w:r>
            </w:ins>
            <w:ins w:id="8" w:author="pc" w:date="2021-04-05T10:23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edia Komputindo</w:t>
              </w:r>
            </w:ins>
          </w:p>
          <w:p w14:paraId="243412FB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CC8E598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Tauhid Nur Azhar dan Bambang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 ke Dokter Lagi: keajaiban sistem imun dan kiat menghalau penyakit</w:t>
            </w:r>
          </w:p>
          <w:p w14:paraId="421D042F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2005</w:t>
            </w:r>
          </w:p>
          <w:p w14:paraId="6E366499" w14:textId="65CE1C36" w:rsidR="00974F1C" w:rsidRDefault="00974F1C" w:rsidP="00821BA2">
            <w:pPr>
              <w:pStyle w:val="ListParagraph"/>
              <w:spacing w:line="312" w:lineRule="auto"/>
              <w:ind w:left="457"/>
              <w:rPr>
                <w:ins w:id="9" w:author="pc" w:date="2021-04-05T10:24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14:paraId="2F1D24F3" w14:textId="7D0FBDE9" w:rsidR="00CF1F1F" w:rsidRDefault="00CF1F1F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ins w:id="10" w:author="pc" w:date="2021-04-05T10:24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Azhar, Tauhid Nur dan Bambang Trim. 2005. </w:t>
              </w:r>
              <w:r w:rsidRPr="00CF1F1F">
                <w:rPr>
                  <w:rFonts w:ascii="Times New Roman" w:hAnsi="Times New Roman" w:cs="Times New Roman"/>
                  <w:b/>
                  <w:bCs/>
                  <w:i/>
                  <w:iCs/>
                  <w:sz w:val="24"/>
                  <w:szCs w:val="24"/>
                  <w:lang w:val="en-US"/>
                  <w:rPrChange w:id="11" w:author="pc" w:date="2021-04-05T10:25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 xml:space="preserve">Jangan </w:t>
              </w:r>
            </w:ins>
            <w:ins w:id="12" w:author="pc" w:date="2021-04-05T10:25:00Z">
              <w:r w:rsidRPr="00CF1F1F">
                <w:rPr>
                  <w:rFonts w:ascii="Times New Roman" w:hAnsi="Times New Roman" w:cs="Times New Roman"/>
                  <w:b/>
                  <w:bCs/>
                  <w:i/>
                  <w:iCs/>
                  <w:sz w:val="24"/>
                  <w:szCs w:val="24"/>
                  <w:lang w:val="en-US"/>
                  <w:rPrChange w:id="13" w:author="pc" w:date="2021-04-05T10:25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>ke Dokter lagi : Keajaiban Sistem Imun dan Kiat Menghalau Penyakit.</w:t>
              </w:r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Bandung : MQ Publishing</w:t>
              </w:r>
            </w:ins>
          </w:p>
          <w:p w14:paraId="37BE4681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9A3A5B2" w14:textId="77777777"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 Berbicara di Depan Umum Untuk Eksekutif.</w:t>
            </w:r>
          </w:p>
          <w:p w14:paraId="3618678B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Terjemahan: Walfred Andre</w:t>
            </w:r>
          </w:p>
          <w:p w14:paraId="61491D14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1993</w:t>
            </w:r>
          </w:p>
          <w:p w14:paraId="4CED8373" w14:textId="5FF58AC7" w:rsidR="00974F1C" w:rsidRDefault="00974F1C" w:rsidP="00821BA2">
            <w:pPr>
              <w:pStyle w:val="ListParagraph"/>
              <w:spacing w:line="312" w:lineRule="auto"/>
              <w:ind w:left="457"/>
              <w:rPr>
                <w:ins w:id="14" w:author="pc" w:date="2021-04-05T10:25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 Aksara, Jakarta</w:t>
            </w:r>
          </w:p>
          <w:p w14:paraId="69D9ED4D" w14:textId="36590184" w:rsidR="00CF1F1F" w:rsidRDefault="00CF1F1F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ins w:id="15" w:author="pc" w:date="2021-04-05T10:27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Andre, Walfred, </w:t>
              </w:r>
            </w:ins>
            <w:ins w:id="16" w:author="pc" w:date="2021-04-05T10:26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1993. </w:t>
              </w:r>
              <w:r w:rsidRPr="00CF1F1F">
                <w:rPr>
                  <w:rFonts w:ascii="Times New Roman" w:hAnsi="Times New Roman" w:cs="Times New Roman"/>
                  <w:b/>
                  <w:bCs/>
                  <w:i/>
                  <w:iCs/>
                  <w:sz w:val="24"/>
                  <w:szCs w:val="24"/>
                  <w:lang w:val="en-US"/>
                  <w:rPrChange w:id="17" w:author="pc" w:date="2021-04-05T10:27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>Kiat Bicara di Depan Umum untuk Eksekutif</w:t>
              </w:r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. </w:t>
              </w:r>
            </w:ins>
            <w:ins w:id="18" w:author="pc" w:date="2021-04-05T10:27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Jakarta : Bumi Aksara</w:t>
              </w:r>
            </w:ins>
          </w:p>
          <w:p w14:paraId="4ED89DEE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72F946B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Nama penulis: Issabelee Arradon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Aceh, Contoh Penyelesaian Kejahatan Masa Lalu</w:t>
            </w:r>
          </w:p>
          <w:p w14:paraId="275DA85C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2014</w:t>
            </w:r>
          </w:p>
          <w:p w14:paraId="4F10A2F1" w14:textId="0F9BE851" w:rsidR="00974F1C" w:rsidRDefault="00974F1C" w:rsidP="00821BA2">
            <w:pPr>
              <w:pStyle w:val="ListParagraph"/>
              <w:spacing w:line="312" w:lineRule="auto"/>
              <w:ind w:left="457"/>
              <w:rPr>
                <w:ins w:id="19" w:author="pc" w:date="2021-04-05T10:28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Kompas, 10 Februari 2014</w:t>
            </w:r>
          </w:p>
          <w:p w14:paraId="6B2C2A37" w14:textId="6677E823" w:rsidR="00CF1F1F" w:rsidRDefault="00CF1F1F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ins w:id="20" w:author="pc" w:date="2021-04-05T10:28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Arradon, Issabelee. 2014 Aceh, </w:t>
              </w:r>
              <w:r w:rsidRPr="00CF1F1F">
                <w:rPr>
                  <w:rFonts w:ascii="Times New Roman" w:hAnsi="Times New Roman" w:cs="Times New Roman"/>
                  <w:b/>
                  <w:bCs/>
                  <w:i/>
                  <w:iCs/>
                  <w:sz w:val="24"/>
                  <w:szCs w:val="24"/>
                  <w:lang w:val="en-US"/>
                  <w:rPrChange w:id="21" w:author="pc" w:date="2021-04-05T10:29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>Contoh Penyelesaian Kejahat</w:t>
              </w:r>
            </w:ins>
            <w:ins w:id="22" w:author="pc" w:date="2021-04-05T10:29:00Z">
              <w:r w:rsidRPr="00CF1F1F">
                <w:rPr>
                  <w:rFonts w:ascii="Times New Roman" w:hAnsi="Times New Roman" w:cs="Times New Roman"/>
                  <w:b/>
                  <w:bCs/>
                  <w:i/>
                  <w:iCs/>
                  <w:sz w:val="24"/>
                  <w:szCs w:val="24"/>
                  <w:lang w:val="en-US"/>
                  <w:rPrChange w:id="23" w:author="pc" w:date="2021-04-05T10:29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>an Masa Lalu</w:t>
              </w:r>
            </w:ins>
            <w:ins w:id="24" w:author="pc" w:date="2021-04-05T10:33:00Z">
              <w:r w:rsidR="005B2A3B">
                <w:rPr>
                  <w:rFonts w:ascii="Times New Roman" w:hAnsi="Times New Roman" w:cs="Times New Roman"/>
                  <w:b/>
                  <w:bCs/>
                  <w:i/>
                  <w:iCs/>
                  <w:sz w:val="24"/>
                  <w:szCs w:val="24"/>
                  <w:lang w:val="en-US"/>
                </w:rPr>
                <w:t>.</w:t>
              </w:r>
            </w:ins>
            <w:ins w:id="25" w:author="pc" w:date="2021-04-05T10:29:00Z">
              <w:r w:rsidRPr="00CF1F1F">
                <w:rPr>
                  <w:rFonts w:ascii="Times New Roman" w:hAnsi="Times New Roman" w:cs="Times New Roman"/>
                  <w:b/>
                  <w:bCs/>
                  <w:i/>
                  <w:iCs/>
                  <w:sz w:val="24"/>
                  <w:szCs w:val="24"/>
                  <w:lang w:val="en-US"/>
                  <w:rPrChange w:id="26" w:author="pc" w:date="2021-04-05T10:29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 xml:space="preserve"> </w:t>
              </w:r>
              <w:r w:rsidRPr="00CF1F1F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d</w:t>
              </w:r>
              <w:r w:rsidRPr="005B2A3B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iunduh</w:t>
              </w:r>
              <w:r w:rsidRPr="00CF1F1F">
                <w:rPr>
                  <w:rFonts w:ascii="Times New Roman" w:hAnsi="Times New Roman" w:cs="Times New Roman"/>
                  <w:sz w:val="24"/>
                  <w:szCs w:val="24"/>
                  <w:lang w:val="en-US"/>
                  <w:rPrChange w:id="27" w:author="pc" w:date="2021-04-05T10:30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 xml:space="preserve"> </w:t>
              </w:r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dari : Kompas, 10 Februari 2014</w:t>
              </w:r>
            </w:ins>
          </w:p>
          <w:p w14:paraId="4C47E95E" w14:textId="77777777"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DD0919D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Bambang Trim</w:t>
            </w:r>
          </w:p>
          <w:p w14:paraId="456F2567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Tahun terbit: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53FAB383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The art of Stimulating Idea: Jurus mendulang Ide dan Insaf agar kaya di Jalan Menulis</w:t>
            </w:r>
          </w:p>
          <w:p w14:paraId="53C59349" w14:textId="551FE675" w:rsidR="00974F1C" w:rsidRDefault="00974F1C" w:rsidP="00821BA2">
            <w:pPr>
              <w:pStyle w:val="ListParagraph"/>
              <w:spacing w:line="312" w:lineRule="auto"/>
              <w:ind w:left="457"/>
              <w:rPr>
                <w:ins w:id="28" w:author="pc" w:date="2021-04-05T10:30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Penerbit: Metagraf,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43D902DA" w14:textId="75FF8400" w:rsidR="00CF1F1F" w:rsidRPr="005D70C9" w:rsidRDefault="00CF1F1F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ins w:id="29" w:author="pc" w:date="2021-04-05T10:30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Trim, Bambang. 2011. </w:t>
              </w:r>
              <w:r w:rsidR="005B2A3B" w:rsidRPr="005B2A3B">
                <w:rPr>
                  <w:rFonts w:ascii="Times New Roman" w:hAnsi="Times New Roman" w:cs="Times New Roman"/>
                  <w:b/>
                  <w:bCs/>
                  <w:i/>
                  <w:iCs/>
                  <w:sz w:val="24"/>
                  <w:szCs w:val="24"/>
                  <w:lang w:val="en-US"/>
                  <w:rPrChange w:id="30" w:author="pc" w:date="2021-04-05T10:31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 xml:space="preserve">The Art of Simulating Idea : Jurus </w:t>
              </w:r>
            </w:ins>
            <w:ins w:id="31" w:author="pc" w:date="2021-04-05T10:31:00Z">
              <w:r w:rsidR="005B2A3B" w:rsidRPr="005B2A3B">
                <w:rPr>
                  <w:rFonts w:ascii="Times New Roman" w:hAnsi="Times New Roman" w:cs="Times New Roman"/>
                  <w:b/>
                  <w:bCs/>
                  <w:i/>
                  <w:iCs/>
                  <w:sz w:val="24"/>
                  <w:szCs w:val="24"/>
                  <w:lang w:val="en-US"/>
                  <w:rPrChange w:id="32" w:author="pc" w:date="2021-04-05T10:31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>Mendulang Ide dan Insaf agar Kaya di Jalan Menulis</w:t>
              </w:r>
            </w:ins>
            <w:ins w:id="33" w:author="pc" w:date="2021-04-05T10:33:00Z">
              <w:r w:rsidR="005B2A3B">
                <w:rPr>
                  <w:rFonts w:ascii="Times New Roman" w:hAnsi="Times New Roman" w:cs="Times New Roman"/>
                  <w:b/>
                  <w:bCs/>
                  <w:i/>
                  <w:iCs/>
                  <w:sz w:val="24"/>
                  <w:szCs w:val="24"/>
                  <w:lang w:val="en-US"/>
                </w:rPr>
                <w:t>.</w:t>
              </w:r>
            </w:ins>
            <w:ins w:id="34" w:author="pc" w:date="2021-04-05T10:31:00Z">
              <w:r w:rsidR="005B2A3B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Solo : Metagraf</w:t>
              </w:r>
            </w:ins>
          </w:p>
          <w:p w14:paraId="5DB04A88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F283CA4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Bambang Trim</w:t>
            </w:r>
          </w:p>
          <w:p w14:paraId="55AB355F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Tahun terbit: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242B5687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Muhammad Effect: Getaran yang dirindukan dan ditakuti</w:t>
            </w:r>
          </w:p>
          <w:p w14:paraId="2DA34ACB" w14:textId="28689257" w:rsidR="00974F1C" w:rsidRDefault="00974F1C" w:rsidP="00821BA2">
            <w:pPr>
              <w:pStyle w:val="ListParagraph"/>
              <w:spacing w:line="312" w:lineRule="auto"/>
              <w:ind w:left="457"/>
              <w:rPr>
                <w:ins w:id="35" w:author="pc" w:date="2021-04-05T10:32:00Z"/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Penerbit: Tinta Medina, Solo</w:t>
            </w:r>
          </w:p>
          <w:p w14:paraId="4EC2EC9F" w14:textId="26FC6183" w:rsidR="005B2A3B" w:rsidRDefault="005B2A3B" w:rsidP="00821BA2">
            <w:pPr>
              <w:pStyle w:val="ListParagraph"/>
              <w:spacing w:line="312" w:lineRule="auto"/>
              <w:ind w:left="457"/>
              <w:rPr>
                <w:ins w:id="36" w:author="pc" w:date="2021-04-05T10:32:00Z"/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</w:p>
          <w:p w14:paraId="3B359896" w14:textId="0F882BA8" w:rsidR="005B2A3B" w:rsidRPr="005D70C9" w:rsidRDefault="005B2A3B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ins w:id="37" w:author="pc" w:date="2021-04-05T10:32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Trim, Bambang. 2011. </w:t>
              </w:r>
              <w:r w:rsidRPr="005B2A3B">
                <w:rPr>
                  <w:rFonts w:ascii="Times New Roman" w:hAnsi="Times New Roman" w:cs="Times New Roman"/>
                  <w:b/>
                  <w:bCs/>
                  <w:i/>
                  <w:iCs/>
                  <w:sz w:val="24"/>
                  <w:szCs w:val="24"/>
                  <w:lang w:val="en-US"/>
                  <w:rPrChange w:id="38" w:author="pc" w:date="2021-04-05T10:33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>Muhammad Effect: Getaran yang Dirindukan dan Ditakuti</w:t>
              </w:r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. Solo : Tinta </w:t>
              </w:r>
            </w:ins>
            <w:ins w:id="39" w:author="pc" w:date="2021-04-05T10:33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Medina</w:t>
              </w:r>
            </w:ins>
          </w:p>
          <w:p w14:paraId="6C7907BD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A2ACE20" w14:textId="56FB3747" w:rsidR="00974F1C" w:rsidRPr="005B2A3B" w:rsidRDefault="005B2A3B" w:rsidP="005B2A3B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  <w:rPrChange w:id="40" w:author="pc" w:date="2021-04-05T10:37:00Z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rPrChange>
              </w:rPr>
              <w:pPrChange w:id="41" w:author="pc" w:date="2021-04-05T10:37:00Z">
                <w:pPr>
                  <w:spacing w:line="480" w:lineRule="auto"/>
                </w:pPr>
              </w:pPrChange>
            </w:pPr>
            <w:ins w:id="42" w:author="pc" w:date="2021-04-05T10:36:00Z">
              <w:r w:rsidRPr="005B2A3B">
                <w:rPr>
                  <w:rFonts w:ascii="Times New Roman" w:hAnsi="Times New Roman" w:cs="Times New Roman"/>
                  <w:b/>
                  <w:bCs/>
                  <w:sz w:val="24"/>
                  <w:szCs w:val="24"/>
                  <w:lang w:val="en-US"/>
                  <w:rPrChange w:id="43" w:author="pc" w:date="2021-04-05T10:37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>DAFTAR PUSTAKA</w:t>
              </w:r>
            </w:ins>
          </w:p>
          <w:p w14:paraId="3E3FC306" w14:textId="77777777" w:rsidR="005B2A3B" w:rsidRDefault="005B2A3B" w:rsidP="005B2A3B">
            <w:pPr>
              <w:pStyle w:val="ListParagraph"/>
              <w:spacing w:line="312" w:lineRule="auto"/>
              <w:ind w:left="1168" w:hanging="711"/>
              <w:rPr>
                <w:ins w:id="44" w:author="pc" w:date="2021-04-05T10:35:00Z"/>
                <w:rFonts w:ascii="Times New Roman" w:hAnsi="Times New Roman" w:cs="Times New Roman"/>
                <w:sz w:val="24"/>
                <w:szCs w:val="24"/>
                <w:lang w:val="en-US"/>
              </w:rPr>
              <w:pPrChange w:id="45" w:author="pc" w:date="2021-04-05T10:36:00Z">
                <w:pPr>
                  <w:pStyle w:val="ListParagraph"/>
                  <w:spacing w:line="312" w:lineRule="auto"/>
                  <w:ind w:left="457"/>
                </w:pPr>
              </w:pPrChange>
            </w:pPr>
            <w:ins w:id="46" w:author="pc" w:date="2021-04-05T10:35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Andre, Walfred, 1993. </w:t>
              </w:r>
              <w:r w:rsidRPr="001135D6">
                <w:rPr>
                  <w:rFonts w:ascii="Times New Roman" w:hAnsi="Times New Roman" w:cs="Times New Roman"/>
                  <w:b/>
                  <w:bCs/>
                  <w:i/>
                  <w:iCs/>
                  <w:sz w:val="24"/>
                  <w:szCs w:val="24"/>
                  <w:lang w:val="en-US"/>
                </w:rPr>
                <w:t>Kiat Bicara di Depan Umum untuk Eksekutif</w:t>
              </w:r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. Jakarta : Bumi Aksara</w:t>
              </w:r>
            </w:ins>
          </w:p>
          <w:p w14:paraId="2F2985F0" w14:textId="77777777" w:rsidR="005B2A3B" w:rsidRDefault="005B2A3B" w:rsidP="005B2A3B">
            <w:pPr>
              <w:pStyle w:val="ListParagraph"/>
              <w:spacing w:line="312" w:lineRule="auto"/>
              <w:ind w:left="1168" w:hanging="711"/>
              <w:rPr>
                <w:ins w:id="47" w:author="pc" w:date="2021-04-05T10:35:00Z"/>
                <w:rFonts w:ascii="Times New Roman" w:hAnsi="Times New Roman" w:cs="Times New Roman"/>
                <w:sz w:val="24"/>
                <w:szCs w:val="24"/>
                <w:lang w:val="en-US"/>
              </w:rPr>
              <w:pPrChange w:id="48" w:author="pc" w:date="2021-04-05T10:36:00Z">
                <w:pPr>
                  <w:pStyle w:val="ListParagraph"/>
                  <w:spacing w:line="312" w:lineRule="auto"/>
                  <w:ind w:left="457"/>
                </w:pPr>
              </w:pPrChange>
            </w:pPr>
            <w:ins w:id="49" w:author="pc" w:date="2021-04-05T10:35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Arradon, Issabelee. 2014 Aceh, </w:t>
              </w:r>
              <w:r w:rsidRPr="001135D6">
                <w:rPr>
                  <w:rFonts w:ascii="Times New Roman" w:hAnsi="Times New Roman" w:cs="Times New Roman"/>
                  <w:b/>
                  <w:bCs/>
                  <w:i/>
                  <w:iCs/>
                  <w:sz w:val="24"/>
                  <w:szCs w:val="24"/>
                  <w:lang w:val="en-US"/>
                </w:rPr>
                <w:t>Contoh Penyelesaian Kejahatan Masa Lalu</w:t>
              </w:r>
              <w:r>
                <w:rPr>
                  <w:rFonts w:ascii="Times New Roman" w:hAnsi="Times New Roman" w:cs="Times New Roman"/>
                  <w:b/>
                  <w:bCs/>
                  <w:i/>
                  <w:iCs/>
                  <w:sz w:val="24"/>
                  <w:szCs w:val="24"/>
                  <w:lang w:val="en-US"/>
                </w:rPr>
                <w:t>.</w:t>
              </w:r>
              <w:r w:rsidRPr="001135D6">
                <w:rPr>
                  <w:rFonts w:ascii="Times New Roman" w:hAnsi="Times New Roman" w:cs="Times New Roman"/>
                  <w:b/>
                  <w:bCs/>
                  <w:i/>
                  <w:iCs/>
                  <w:sz w:val="24"/>
                  <w:szCs w:val="24"/>
                  <w:lang w:val="en-US"/>
                </w:rPr>
                <w:t xml:space="preserve"> </w:t>
              </w:r>
              <w:r w:rsidRPr="00CF1F1F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d</w:t>
              </w:r>
              <w:r w:rsidRPr="005B2A3B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iund</w:t>
              </w:r>
              <w:r w:rsidRPr="001135D6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uh </w:t>
              </w:r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dari : Kompas, 10 Februari 2014</w:t>
              </w:r>
            </w:ins>
          </w:p>
          <w:p w14:paraId="670409F9" w14:textId="77777777" w:rsidR="005B2A3B" w:rsidRDefault="005B2A3B" w:rsidP="005B2A3B">
            <w:pPr>
              <w:pStyle w:val="ListParagraph"/>
              <w:spacing w:line="312" w:lineRule="auto"/>
              <w:ind w:left="1168" w:hanging="711"/>
              <w:rPr>
                <w:ins w:id="50" w:author="pc" w:date="2021-04-05T10:35:00Z"/>
                <w:rFonts w:ascii="Times New Roman" w:hAnsi="Times New Roman" w:cs="Times New Roman"/>
                <w:sz w:val="24"/>
                <w:szCs w:val="24"/>
                <w:lang w:val="en-US"/>
              </w:rPr>
              <w:pPrChange w:id="51" w:author="pc" w:date="2021-04-05T10:36:00Z">
                <w:pPr>
                  <w:pStyle w:val="ListParagraph"/>
                  <w:spacing w:line="312" w:lineRule="auto"/>
                  <w:ind w:left="457"/>
                </w:pPr>
              </w:pPrChange>
            </w:pPr>
            <w:ins w:id="52" w:author="pc" w:date="2021-04-05T10:35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Azhar, Tauhid Nur dan Bambang Trim. 2005. </w:t>
              </w:r>
              <w:r w:rsidRPr="001135D6">
                <w:rPr>
                  <w:rFonts w:ascii="Times New Roman" w:hAnsi="Times New Roman" w:cs="Times New Roman"/>
                  <w:b/>
                  <w:bCs/>
                  <w:i/>
                  <w:iCs/>
                  <w:sz w:val="24"/>
                  <w:szCs w:val="24"/>
                  <w:lang w:val="en-US"/>
                </w:rPr>
                <w:t>Jangan ke Dokter lagi : Keajaiban Sistem Imun dan Kiat Menghalau Penyakit.</w:t>
              </w:r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Bandung : MQ Publishing</w:t>
              </w:r>
            </w:ins>
          </w:p>
          <w:p w14:paraId="20FF81BB" w14:textId="77777777" w:rsidR="005B2A3B" w:rsidRDefault="005B2A3B" w:rsidP="005B2A3B">
            <w:pPr>
              <w:pStyle w:val="ListParagraph"/>
              <w:spacing w:line="312" w:lineRule="auto"/>
              <w:ind w:left="1168" w:hanging="711"/>
              <w:rPr>
                <w:ins w:id="53" w:author="pc" w:date="2021-04-05T10:35:00Z"/>
                <w:rFonts w:ascii="Times New Roman" w:hAnsi="Times New Roman" w:cs="Times New Roman"/>
                <w:sz w:val="24"/>
                <w:szCs w:val="24"/>
                <w:lang w:val="en-US"/>
              </w:rPr>
              <w:pPrChange w:id="54" w:author="pc" w:date="2021-04-05T10:36:00Z">
                <w:pPr>
                  <w:pStyle w:val="ListParagraph"/>
                  <w:spacing w:line="312" w:lineRule="auto"/>
                  <w:ind w:left="457"/>
                </w:pPr>
              </w:pPrChange>
            </w:pPr>
            <w:ins w:id="55" w:author="pc" w:date="2021-04-05T10:35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Helianthusonfri, Jefferly. 2020. </w:t>
              </w:r>
              <w:r w:rsidRPr="001135D6">
                <w:rPr>
                  <w:rFonts w:ascii="Times New Roman" w:hAnsi="Times New Roman" w:cs="Times New Roman"/>
                  <w:b/>
                  <w:bCs/>
                  <w:i/>
                  <w:iCs/>
                  <w:sz w:val="24"/>
                  <w:szCs w:val="24"/>
                  <w:lang w:val="en-US"/>
                </w:rPr>
                <w:t>Facebook Marketing</w:t>
              </w:r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. Jakarta : Elex Media Komputindo</w:t>
              </w:r>
            </w:ins>
          </w:p>
          <w:p w14:paraId="0520A879" w14:textId="77777777" w:rsidR="005B2A3B" w:rsidRPr="005D70C9" w:rsidRDefault="005B2A3B" w:rsidP="005B2A3B">
            <w:pPr>
              <w:pStyle w:val="ListParagraph"/>
              <w:spacing w:line="312" w:lineRule="auto"/>
              <w:ind w:left="1168" w:hanging="711"/>
              <w:rPr>
                <w:ins w:id="56" w:author="pc" w:date="2021-04-05T10:35:00Z"/>
                <w:rFonts w:ascii="Times New Roman" w:hAnsi="Times New Roman" w:cs="Times New Roman"/>
                <w:sz w:val="24"/>
                <w:szCs w:val="24"/>
                <w:lang w:val="en-US"/>
              </w:rPr>
              <w:pPrChange w:id="57" w:author="pc" w:date="2021-04-05T10:36:00Z">
                <w:pPr>
                  <w:pStyle w:val="ListParagraph"/>
                  <w:spacing w:line="312" w:lineRule="auto"/>
                  <w:ind w:left="457"/>
                </w:pPr>
              </w:pPrChange>
            </w:pPr>
            <w:ins w:id="58" w:author="pc" w:date="2021-04-05T10:35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Trim, Bambang. 2011. </w:t>
              </w:r>
              <w:r w:rsidRPr="001135D6">
                <w:rPr>
                  <w:rFonts w:ascii="Times New Roman" w:hAnsi="Times New Roman" w:cs="Times New Roman"/>
                  <w:b/>
                  <w:bCs/>
                  <w:i/>
                  <w:iCs/>
                  <w:sz w:val="24"/>
                  <w:szCs w:val="24"/>
                  <w:lang w:val="en-US"/>
                </w:rPr>
                <w:t>Muhammad Effect: Getaran yang Dirindukan dan Ditakuti</w:t>
              </w:r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. Solo : Tinta Medina</w:t>
              </w:r>
            </w:ins>
          </w:p>
          <w:p w14:paraId="50EBCCA6" w14:textId="76A6552D" w:rsidR="005B2A3B" w:rsidRDefault="005B2A3B" w:rsidP="005B2A3B">
            <w:pPr>
              <w:pStyle w:val="ListParagraph"/>
              <w:spacing w:line="312" w:lineRule="auto"/>
              <w:ind w:left="1168" w:hanging="711"/>
              <w:rPr>
                <w:ins w:id="59" w:author="pc" w:date="2021-04-05T10:35:00Z"/>
                <w:rFonts w:ascii="Times New Roman" w:hAnsi="Times New Roman" w:cs="Times New Roman"/>
                <w:sz w:val="24"/>
                <w:szCs w:val="24"/>
                <w:lang w:val="en-US"/>
              </w:rPr>
              <w:pPrChange w:id="60" w:author="pc" w:date="2021-04-05T10:36:00Z">
                <w:pPr>
                  <w:pStyle w:val="ListParagraph"/>
                  <w:spacing w:line="312" w:lineRule="auto"/>
                  <w:ind w:left="457"/>
                </w:pPr>
              </w:pPrChange>
            </w:pPr>
            <w:ins w:id="61" w:author="pc" w:date="2021-04-05T10:36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-------------------</w:t>
              </w:r>
            </w:ins>
            <w:ins w:id="62" w:author="pc" w:date="2021-04-05T10:35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. 2011. </w:t>
              </w:r>
              <w:r w:rsidRPr="001135D6">
                <w:rPr>
                  <w:rFonts w:ascii="Times New Roman" w:hAnsi="Times New Roman" w:cs="Times New Roman"/>
                  <w:b/>
                  <w:bCs/>
                  <w:i/>
                  <w:iCs/>
                  <w:sz w:val="24"/>
                  <w:szCs w:val="24"/>
                  <w:lang w:val="en-US"/>
                </w:rPr>
                <w:t>The Art of Simulating Idea : Jurus Mendulang Ide dan Insaf agar Kaya di Jalan Menulis</w:t>
              </w:r>
              <w:r>
                <w:rPr>
                  <w:rFonts w:ascii="Times New Roman" w:hAnsi="Times New Roman" w:cs="Times New Roman"/>
                  <w:b/>
                  <w:bCs/>
                  <w:i/>
                  <w:iCs/>
                  <w:sz w:val="24"/>
                  <w:szCs w:val="24"/>
                  <w:lang w:val="en-US"/>
                </w:rPr>
                <w:t>.</w:t>
              </w:r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Solo : Metagraf</w:t>
              </w:r>
            </w:ins>
          </w:p>
          <w:p w14:paraId="0116D9F8" w14:textId="77777777" w:rsidR="005B2A3B" w:rsidRDefault="005B2A3B" w:rsidP="005B2A3B">
            <w:pPr>
              <w:spacing w:line="312" w:lineRule="auto"/>
              <w:ind w:left="1168" w:hanging="711"/>
              <w:rPr>
                <w:ins w:id="63" w:author="pc" w:date="2021-04-05T10:35:00Z"/>
                <w:rFonts w:ascii="Times New Roman" w:hAnsi="Times New Roman" w:cs="Times New Roman"/>
                <w:sz w:val="24"/>
                <w:szCs w:val="24"/>
                <w:lang w:val="en-US"/>
              </w:rPr>
              <w:pPrChange w:id="64" w:author="pc" w:date="2021-04-05T10:36:00Z">
                <w:pPr>
                  <w:spacing w:line="312" w:lineRule="auto"/>
                  <w:ind w:left="457"/>
                </w:pPr>
              </w:pPrChange>
            </w:pPr>
            <w:ins w:id="65" w:author="pc" w:date="2021-04-05T10:35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Wong, Jony. 2020. </w:t>
              </w:r>
              <w:r w:rsidRPr="001135D6">
                <w:rPr>
                  <w:rFonts w:ascii="Times New Roman" w:hAnsi="Times New Roman" w:cs="Times New Roman"/>
                  <w:b/>
                  <w:bCs/>
                  <w:i/>
                  <w:iCs/>
                  <w:sz w:val="24"/>
                  <w:szCs w:val="24"/>
                  <w:lang w:val="en-US"/>
                </w:rPr>
                <w:t>Internet Marketing For Beginner</w:t>
              </w:r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. Jakarta : Elex Media Komputindo</w:t>
              </w:r>
            </w:ins>
          </w:p>
          <w:p w14:paraId="7DEBC7C3" w14:textId="77777777" w:rsidR="005B2A3B" w:rsidRPr="005D70C9" w:rsidRDefault="005B2A3B" w:rsidP="005B2A3B">
            <w:pPr>
              <w:pStyle w:val="ListParagraph"/>
              <w:spacing w:line="312" w:lineRule="auto"/>
              <w:ind w:left="457"/>
              <w:rPr>
                <w:ins w:id="66" w:author="pc" w:date="2021-04-05T10:35:00Z"/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1E408CD" w14:textId="77777777" w:rsidR="005B2A3B" w:rsidRDefault="005B2A3B" w:rsidP="005B2A3B">
            <w:pPr>
              <w:pStyle w:val="ListParagraph"/>
              <w:spacing w:line="312" w:lineRule="auto"/>
              <w:ind w:left="457"/>
              <w:rPr>
                <w:ins w:id="67" w:author="pc" w:date="2021-04-05T10:34:00Z"/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7329430" w14:textId="77777777"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92EB819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pc">
    <w15:presenceInfo w15:providerId="Windows Live" w15:userId="3866e7c04f218d1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1C"/>
    <w:rsid w:val="0012251A"/>
    <w:rsid w:val="003A47DF"/>
    <w:rsid w:val="0042167F"/>
    <w:rsid w:val="005B2A3B"/>
    <w:rsid w:val="00924DF5"/>
    <w:rsid w:val="00974F1C"/>
    <w:rsid w:val="00CF1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39EBD3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398</Words>
  <Characters>2270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pc</cp:lastModifiedBy>
  <cp:revision>2</cp:revision>
  <dcterms:created xsi:type="dcterms:W3CDTF">2021-04-05T03:38:00Z</dcterms:created>
  <dcterms:modified xsi:type="dcterms:W3CDTF">2021-04-05T03:38:00Z</dcterms:modified>
</cp:coreProperties>
</file>