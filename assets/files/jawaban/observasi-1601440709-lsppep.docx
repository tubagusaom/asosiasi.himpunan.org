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AD5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A9EA15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A15BAE" w14:textId="77777777" w:rsidR="00F1406B" w:rsidRDefault="00F1406B"/>
    <w:p w14:paraId="4346F575" w14:textId="77777777" w:rsidR="00F1406B" w:rsidRDefault="00F1406B"/>
    <w:p w14:paraId="14435BC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724A5B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3F5BE0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58747D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1DBD94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A2B27E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4A76C3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5F05964" w14:textId="77777777" w:rsidR="00F1406B" w:rsidRDefault="00F1406B"/>
    <w:p w14:paraId="20A24D7D" w14:textId="504D4C8E" w:rsidR="00F1406B" w:rsidRDefault="00EA7353" w:rsidP="00EA7353">
      <w:pPr>
        <w:jc w:val="center"/>
        <w:rPr>
          <w:ins w:id="0" w:author="DELL" w:date="2020-09-30T11:23:00Z"/>
        </w:rPr>
      </w:pPr>
      <w:proofErr w:type="spellStart"/>
      <w:ins w:id="1" w:author="DELL" w:date="2020-09-30T11:23:00Z">
        <w:r>
          <w:t>Ibuku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Guruku</w:t>
        </w:r>
        <w:proofErr w:type="spellEnd"/>
      </w:ins>
    </w:p>
    <w:p w14:paraId="407EB183" w14:textId="576CC4D5" w:rsidR="00EA7353" w:rsidRDefault="00EA7353" w:rsidP="00EA7353">
      <w:pPr>
        <w:jc w:val="center"/>
        <w:rPr>
          <w:ins w:id="2" w:author="DELL" w:date="2020-09-30T11:23:00Z"/>
        </w:rPr>
      </w:pPr>
    </w:p>
    <w:p w14:paraId="02C7FBD8" w14:textId="2E004C8F" w:rsidR="00EA7353" w:rsidRDefault="00EA7353" w:rsidP="00394E43">
      <w:pPr>
        <w:ind w:firstLine="720"/>
        <w:jc w:val="both"/>
        <w:rPr>
          <w:ins w:id="3" w:author="DELL" w:date="2020-09-30T11:30:00Z"/>
        </w:rPr>
        <w:pPrChange w:id="4" w:author="DELL" w:date="2020-09-30T11:35:00Z">
          <w:pPr>
            <w:jc w:val="both"/>
          </w:pPr>
        </w:pPrChange>
      </w:pPr>
      <w:proofErr w:type="spellStart"/>
      <w:ins w:id="5" w:author="DELL" w:date="2020-09-30T11:24:00Z">
        <w:r>
          <w:t>Seorang</w:t>
        </w:r>
        <w:proofErr w:type="spellEnd"/>
        <w:r>
          <w:t xml:space="preserve"> </w:t>
        </w:r>
        <w:proofErr w:type="spellStart"/>
        <w:r>
          <w:t>a</w:t>
        </w:r>
      </w:ins>
      <w:ins w:id="6" w:author="DELL" w:date="2020-09-30T11:25:00Z">
        <w:r>
          <w:t>nak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pandai</w:t>
        </w:r>
        <w:proofErr w:type="spellEnd"/>
        <w:r>
          <w:t xml:space="preserve"> </w:t>
        </w:r>
        <w:proofErr w:type="spellStart"/>
        <w:r>
          <w:t>dikarenakan</w:t>
        </w:r>
        <w:proofErr w:type="spellEnd"/>
        <w:r>
          <w:t xml:space="preserve"> </w:t>
        </w:r>
        <w:proofErr w:type="spellStart"/>
        <w:r>
          <w:t>adanya</w:t>
        </w:r>
        <w:proofErr w:type="spellEnd"/>
        <w:r>
          <w:t xml:space="preserve"> </w:t>
        </w:r>
        <w:proofErr w:type="spellStart"/>
        <w:r>
          <w:t>seorang</w:t>
        </w:r>
        <w:proofErr w:type="spellEnd"/>
        <w:r>
          <w:t xml:space="preserve"> guru </w:t>
        </w:r>
        <w:proofErr w:type="spellStart"/>
        <w:r>
          <w:t>dibelakangnya</w:t>
        </w:r>
        <w:proofErr w:type="spellEnd"/>
        <w:r>
          <w:t xml:space="preserve">. Guru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mengajarkan</w:t>
        </w:r>
        <w:proofErr w:type="spellEnd"/>
        <w:r>
          <w:t xml:space="preserve"> </w:t>
        </w:r>
        <w:proofErr w:type="spellStart"/>
        <w:r>
          <w:t>kepada</w:t>
        </w:r>
        <w:proofErr w:type="spellEnd"/>
        <w:r>
          <w:t xml:space="preserve"> </w:t>
        </w:r>
        <w:proofErr w:type="spellStart"/>
        <w:r>
          <w:t>anak</w:t>
        </w:r>
        <w:proofErr w:type="spellEnd"/>
        <w:r>
          <w:t xml:space="preserve"> </w:t>
        </w:r>
        <w:proofErr w:type="spellStart"/>
        <w:r>
          <w:t>berbagai</w:t>
        </w:r>
        <w:proofErr w:type="spellEnd"/>
        <w:r>
          <w:t xml:space="preserve"> </w:t>
        </w:r>
        <w:proofErr w:type="spellStart"/>
        <w:r>
          <w:t>pengetahuan</w:t>
        </w:r>
        <w:proofErr w:type="spellEnd"/>
        <w:r w:rsidR="003F58AF">
          <w:t xml:space="preserve">. Guru </w:t>
        </w:r>
        <w:proofErr w:type="spellStart"/>
        <w:r w:rsidR="003F58AF">
          <w:t>pertama</w:t>
        </w:r>
        <w:proofErr w:type="spellEnd"/>
        <w:r w:rsidR="003F58AF">
          <w:t xml:space="preserve"> </w:t>
        </w:r>
      </w:ins>
      <w:proofErr w:type="spellStart"/>
      <w:ins w:id="7" w:author="DELL" w:date="2020-09-30T11:26:00Z">
        <w:r w:rsidR="003F58AF">
          <w:t>bagi</w:t>
        </w:r>
        <w:proofErr w:type="spellEnd"/>
        <w:r w:rsidR="003F58AF">
          <w:t xml:space="preserve"> </w:t>
        </w:r>
        <w:proofErr w:type="spellStart"/>
        <w:r w:rsidR="003F58AF">
          <w:t>anak</w:t>
        </w:r>
        <w:proofErr w:type="spellEnd"/>
        <w:r w:rsidR="003F58AF">
          <w:t xml:space="preserve"> </w:t>
        </w:r>
        <w:proofErr w:type="spellStart"/>
        <w:r w:rsidR="003F58AF">
          <w:t>bukanlah</w:t>
        </w:r>
        <w:proofErr w:type="spellEnd"/>
        <w:r w:rsidR="003F58AF">
          <w:t xml:space="preserve"> guru SD, TK </w:t>
        </w:r>
        <w:proofErr w:type="spellStart"/>
        <w:r w:rsidR="003F58AF">
          <w:t>maupun</w:t>
        </w:r>
        <w:proofErr w:type="spellEnd"/>
        <w:r w:rsidR="003F58AF">
          <w:t xml:space="preserve"> PAUD, </w:t>
        </w:r>
        <w:proofErr w:type="spellStart"/>
        <w:r w:rsidR="003F58AF">
          <w:t>namun</w:t>
        </w:r>
        <w:proofErr w:type="spellEnd"/>
        <w:r w:rsidR="003F58AF">
          <w:t xml:space="preserve"> guru </w:t>
        </w:r>
        <w:proofErr w:type="spellStart"/>
        <w:r w:rsidR="003F58AF">
          <w:t>pertamanya</w:t>
        </w:r>
        <w:proofErr w:type="spellEnd"/>
        <w:r w:rsidR="003F58AF">
          <w:t xml:space="preserve"> </w:t>
        </w:r>
        <w:proofErr w:type="spellStart"/>
        <w:r w:rsidR="003F58AF">
          <w:t>adalah</w:t>
        </w:r>
        <w:proofErr w:type="spellEnd"/>
        <w:r w:rsidR="003F58AF">
          <w:t xml:space="preserve"> </w:t>
        </w:r>
        <w:proofErr w:type="spellStart"/>
        <w:r w:rsidR="003F58AF">
          <w:t>seorang</w:t>
        </w:r>
        <w:proofErr w:type="spellEnd"/>
        <w:r w:rsidR="003F58AF">
          <w:t xml:space="preserve"> </w:t>
        </w:r>
        <w:proofErr w:type="spellStart"/>
        <w:r w:rsidR="003F58AF">
          <w:t>ibu</w:t>
        </w:r>
        <w:proofErr w:type="spellEnd"/>
        <w:r w:rsidR="003F58AF">
          <w:t xml:space="preserve">. Ibu </w:t>
        </w:r>
        <w:proofErr w:type="spellStart"/>
        <w:r w:rsidR="003F58AF">
          <w:t>adalah</w:t>
        </w:r>
        <w:proofErr w:type="spellEnd"/>
        <w:r w:rsidR="003F58AF">
          <w:t xml:space="preserve"> </w:t>
        </w:r>
        <w:proofErr w:type="spellStart"/>
        <w:r w:rsidR="003F58AF">
          <w:t>seseorang</w:t>
        </w:r>
        <w:proofErr w:type="spellEnd"/>
        <w:r w:rsidR="003F58AF">
          <w:t xml:space="preserve"> yang </w:t>
        </w:r>
      </w:ins>
      <w:proofErr w:type="spellStart"/>
      <w:ins w:id="8" w:author="DELL" w:date="2020-09-30T11:27:00Z">
        <w:r w:rsidR="003F58AF">
          <w:t>berjuang</w:t>
        </w:r>
        <w:proofErr w:type="spellEnd"/>
        <w:r w:rsidR="003F58AF">
          <w:t xml:space="preserve"> </w:t>
        </w:r>
      </w:ins>
      <w:proofErr w:type="spellStart"/>
      <w:ins w:id="9" w:author="DELL" w:date="2020-09-30T11:26:00Z">
        <w:r w:rsidR="003F58AF">
          <w:t>melahirkan</w:t>
        </w:r>
        <w:proofErr w:type="spellEnd"/>
        <w:r w:rsidR="003F58AF">
          <w:t xml:space="preserve"> </w:t>
        </w:r>
        <w:proofErr w:type="spellStart"/>
        <w:r w:rsidR="003F58AF">
          <w:t>kita</w:t>
        </w:r>
        <w:proofErr w:type="spellEnd"/>
        <w:r w:rsidR="003F58AF">
          <w:t xml:space="preserve"> </w:t>
        </w:r>
        <w:proofErr w:type="spellStart"/>
        <w:r w:rsidR="003F58AF">
          <w:t>ke</w:t>
        </w:r>
        <w:proofErr w:type="spellEnd"/>
        <w:r w:rsidR="003F58AF">
          <w:t xml:space="preserve"> dunia </w:t>
        </w:r>
        <w:proofErr w:type="spellStart"/>
        <w:r w:rsidR="003F58AF">
          <w:t>ini</w:t>
        </w:r>
      </w:ins>
      <w:proofErr w:type="spellEnd"/>
      <w:ins w:id="10" w:author="DELL" w:date="2020-09-30T11:27:00Z">
        <w:r w:rsidR="003F58AF">
          <w:t xml:space="preserve">. </w:t>
        </w:r>
      </w:ins>
      <w:ins w:id="11" w:author="DELL" w:date="2020-09-30T11:46:00Z">
        <w:r w:rsidR="00307587">
          <w:t xml:space="preserve">Anak </w:t>
        </w:r>
        <w:proofErr w:type="spellStart"/>
        <w:r w:rsidR="00307587">
          <w:t>mengenal</w:t>
        </w:r>
        <w:proofErr w:type="spellEnd"/>
        <w:r w:rsidR="00307587">
          <w:t xml:space="preserve"> </w:t>
        </w:r>
        <w:proofErr w:type="spellStart"/>
        <w:r w:rsidR="00307587">
          <w:t>ibu</w:t>
        </w:r>
        <w:proofErr w:type="spellEnd"/>
        <w:r w:rsidR="00307587">
          <w:t xml:space="preserve"> </w:t>
        </w:r>
        <w:proofErr w:type="spellStart"/>
        <w:r w:rsidR="00307587">
          <w:t>dari</w:t>
        </w:r>
        <w:proofErr w:type="spellEnd"/>
        <w:r w:rsidR="00307587">
          <w:t xml:space="preserve"> </w:t>
        </w:r>
        <w:proofErr w:type="spellStart"/>
        <w:r w:rsidR="00307587">
          <w:t>semenjak</w:t>
        </w:r>
        <w:proofErr w:type="spellEnd"/>
        <w:r w:rsidR="00307587">
          <w:t xml:space="preserve"> </w:t>
        </w:r>
        <w:proofErr w:type="spellStart"/>
        <w:r w:rsidR="00307587">
          <w:t>kandungan</w:t>
        </w:r>
        <w:proofErr w:type="spellEnd"/>
        <w:r w:rsidR="00307587">
          <w:t xml:space="preserve">, yang </w:t>
        </w:r>
        <w:proofErr w:type="spellStart"/>
        <w:r w:rsidR="00307587">
          <w:t>merawat</w:t>
        </w:r>
        <w:proofErr w:type="spellEnd"/>
        <w:r w:rsidR="00307587">
          <w:t xml:space="preserve"> </w:t>
        </w:r>
        <w:proofErr w:type="spellStart"/>
        <w:r w:rsidR="00307587">
          <w:t>kita</w:t>
        </w:r>
        <w:proofErr w:type="spellEnd"/>
        <w:r w:rsidR="00307587">
          <w:t xml:space="preserve"> </w:t>
        </w:r>
        <w:proofErr w:type="spellStart"/>
        <w:r w:rsidR="00307587">
          <w:t>dari</w:t>
        </w:r>
        <w:proofErr w:type="spellEnd"/>
        <w:r w:rsidR="00307587">
          <w:t xml:space="preserve"> </w:t>
        </w:r>
        <w:proofErr w:type="spellStart"/>
        <w:r w:rsidR="00307587">
          <w:t>kecil</w:t>
        </w:r>
        <w:proofErr w:type="spellEnd"/>
        <w:r w:rsidR="00307587">
          <w:t xml:space="preserve">. Dari yang </w:t>
        </w:r>
        <w:proofErr w:type="spellStart"/>
        <w:r w:rsidR="00307587">
          <w:t>tidak</w:t>
        </w:r>
        <w:proofErr w:type="spellEnd"/>
        <w:r w:rsidR="00307587">
          <w:t xml:space="preserve"> </w:t>
        </w:r>
        <w:proofErr w:type="spellStart"/>
        <w:r w:rsidR="00307587">
          <w:t>bisa</w:t>
        </w:r>
        <w:proofErr w:type="spellEnd"/>
        <w:r w:rsidR="00307587">
          <w:t xml:space="preserve"> </w:t>
        </w:r>
        <w:proofErr w:type="spellStart"/>
        <w:r w:rsidR="00307587">
          <w:t>apa-apa</w:t>
        </w:r>
        <w:proofErr w:type="spellEnd"/>
        <w:r w:rsidR="00307587">
          <w:t xml:space="preserve"> </w:t>
        </w:r>
        <w:proofErr w:type="spellStart"/>
        <w:r w:rsidR="00307587">
          <w:t>sampai</w:t>
        </w:r>
        <w:proofErr w:type="spellEnd"/>
        <w:r w:rsidR="00307587">
          <w:t xml:space="preserve"> </w:t>
        </w:r>
        <w:proofErr w:type="spellStart"/>
        <w:r w:rsidR="00307587">
          <w:t>ber</w:t>
        </w:r>
      </w:ins>
      <w:ins w:id="12" w:author="DELL" w:date="2020-09-30T11:47:00Z">
        <w:r w:rsidR="00307587">
          <w:t>anjak</w:t>
        </w:r>
        <w:proofErr w:type="spellEnd"/>
        <w:r w:rsidR="00307587">
          <w:t xml:space="preserve"> </w:t>
        </w:r>
        <w:proofErr w:type="spellStart"/>
        <w:r w:rsidR="00307587">
          <w:t>dewasa</w:t>
        </w:r>
        <w:proofErr w:type="spellEnd"/>
        <w:r w:rsidR="00307587">
          <w:t xml:space="preserve">. </w:t>
        </w:r>
      </w:ins>
      <w:ins w:id="13" w:author="DELL" w:date="2020-09-30T11:27:00Z">
        <w:r w:rsidR="003F58AF">
          <w:t>Ibu</w:t>
        </w:r>
      </w:ins>
      <w:ins w:id="14" w:author="DELL" w:date="2020-09-30T11:28:00Z">
        <w:r w:rsidR="003F58AF">
          <w:t xml:space="preserve"> </w:t>
        </w:r>
        <w:proofErr w:type="spellStart"/>
        <w:r w:rsidR="003F58AF">
          <w:t>tidak</w:t>
        </w:r>
        <w:proofErr w:type="spellEnd"/>
        <w:r w:rsidR="003F58AF">
          <w:t xml:space="preserve"> </w:t>
        </w:r>
        <w:proofErr w:type="spellStart"/>
        <w:r w:rsidR="003F58AF">
          <w:t>mengajarkan</w:t>
        </w:r>
        <w:proofErr w:type="spellEnd"/>
        <w:r w:rsidR="003F58AF">
          <w:t xml:space="preserve"> </w:t>
        </w:r>
        <w:proofErr w:type="spellStart"/>
        <w:r w:rsidR="003F58AF">
          <w:t>materi-materi</w:t>
        </w:r>
        <w:proofErr w:type="spellEnd"/>
        <w:r w:rsidR="003F58AF">
          <w:t xml:space="preserve"> </w:t>
        </w:r>
        <w:proofErr w:type="spellStart"/>
        <w:r w:rsidR="003F58AF">
          <w:t>pelajaran</w:t>
        </w:r>
        <w:proofErr w:type="spellEnd"/>
        <w:r w:rsidR="003F58AF">
          <w:t xml:space="preserve"> </w:t>
        </w:r>
        <w:proofErr w:type="spellStart"/>
        <w:r w:rsidR="003F58AF">
          <w:t>seperti</w:t>
        </w:r>
        <w:proofErr w:type="spellEnd"/>
        <w:r w:rsidR="003F58AF">
          <w:t xml:space="preserve"> di </w:t>
        </w:r>
        <w:proofErr w:type="spellStart"/>
        <w:r w:rsidR="003F58AF">
          <w:t>sekolah</w:t>
        </w:r>
        <w:proofErr w:type="spellEnd"/>
        <w:r w:rsidR="003F58AF">
          <w:t xml:space="preserve">. </w:t>
        </w:r>
        <w:proofErr w:type="spellStart"/>
        <w:r w:rsidR="003F58AF">
          <w:t>Seorang</w:t>
        </w:r>
        <w:proofErr w:type="spellEnd"/>
        <w:r w:rsidR="003F58AF">
          <w:t xml:space="preserve"> </w:t>
        </w:r>
        <w:proofErr w:type="spellStart"/>
        <w:r w:rsidR="003F58AF">
          <w:t>ibu</w:t>
        </w:r>
        <w:proofErr w:type="spellEnd"/>
        <w:r w:rsidR="003F58AF">
          <w:t xml:space="preserve"> </w:t>
        </w:r>
        <w:proofErr w:type="spellStart"/>
        <w:r w:rsidR="003F58AF">
          <w:t>akan</w:t>
        </w:r>
        <w:proofErr w:type="spellEnd"/>
        <w:r w:rsidR="003F58AF">
          <w:t xml:space="preserve"> </w:t>
        </w:r>
        <w:proofErr w:type="spellStart"/>
        <w:r w:rsidR="003F58AF">
          <w:t>mengajarkan</w:t>
        </w:r>
        <w:proofErr w:type="spellEnd"/>
        <w:r w:rsidR="003F58AF">
          <w:t xml:space="preserve"> </w:t>
        </w:r>
        <w:proofErr w:type="spellStart"/>
        <w:r w:rsidR="003F58AF">
          <w:t>kepada</w:t>
        </w:r>
        <w:proofErr w:type="spellEnd"/>
        <w:r w:rsidR="003F58AF">
          <w:t xml:space="preserve"> </w:t>
        </w:r>
        <w:proofErr w:type="spellStart"/>
        <w:r w:rsidR="003F58AF">
          <w:t>anak</w:t>
        </w:r>
        <w:proofErr w:type="spellEnd"/>
        <w:r w:rsidR="003F58AF">
          <w:t xml:space="preserve"> </w:t>
        </w:r>
        <w:proofErr w:type="spellStart"/>
        <w:r w:rsidR="003F58AF">
          <w:t>untuk</w:t>
        </w:r>
        <w:proofErr w:type="spellEnd"/>
        <w:r w:rsidR="003F58AF">
          <w:t xml:space="preserve"> </w:t>
        </w:r>
        <w:proofErr w:type="spellStart"/>
        <w:r w:rsidR="003F58AF">
          <w:t>mengenal</w:t>
        </w:r>
        <w:proofErr w:type="spellEnd"/>
        <w:r w:rsidR="003F58AF">
          <w:t xml:space="preserve"> dunia. Hal yang </w:t>
        </w:r>
        <w:proofErr w:type="spellStart"/>
        <w:r w:rsidR="003F58AF">
          <w:t>pertama</w:t>
        </w:r>
        <w:proofErr w:type="spellEnd"/>
        <w:r w:rsidR="003F58AF">
          <w:t xml:space="preserve"> </w:t>
        </w:r>
        <w:r w:rsidR="009E079A">
          <w:t xml:space="preserve">kali </w:t>
        </w:r>
        <w:proofErr w:type="spellStart"/>
        <w:r w:rsidR="009E079A">
          <w:t>diajarkan</w:t>
        </w:r>
        <w:proofErr w:type="spellEnd"/>
        <w:r w:rsidR="009E079A">
          <w:t xml:space="preserve"> oleh </w:t>
        </w:r>
        <w:proofErr w:type="spellStart"/>
        <w:r w:rsidR="009E079A">
          <w:t>ibu</w:t>
        </w:r>
        <w:proofErr w:type="spellEnd"/>
        <w:r w:rsidR="009E079A">
          <w:t xml:space="preserve"> </w:t>
        </w:r>
        <w:proofErr w:type="spellStart"/>
        <w:r w:rsidR="009E079A">
          <w:t>ada</w:t>
        </w:r>
      </w:ins>
      <w:ins w:id="15" w:author="DELL" w:date="2020-09-30T11:29:00Z">
        <w:r w:rsidR="009E079A">
          <w:t>lah</w:t>
        </w:r>
        <w:proofErr w:type="spellEnd"/>
        <w:r w:rsidR="009E079A">
          <w:t xml:space="preserve"> </w:t>
        </w:r>
        <w:proofErr w:type="spellStart"/>
        <w:r w:rsidR="009E079A">
          <w:t>tersenyum</w:t>
        </w:r>
        <w:proofErr w:type="spellEnd"/>
        <w:r w:rsidR="009E079A">
          <w:t xml:space="preserve">. Ibu </w:t>
        </w:r>
        <w:proofErr w:type="spellStart"/>
        <w:r w:rsidR="009E079A">
          <w:t>akan</w:t>
        </w:r>
        <w:proofErr w:type="spellEnd"/>
        <w:r w:rsidR="009E079A">
          <w:t xml:space="preserve"> </w:t>
        </w:r>
        <w:proofErr w:type="spellStart"/>
        <w:r w:rsidR="009E079A">
          <w:t>tersenyum</w:t>
        </w:r>
        <w:proofErr w:type="spellEnd"/>
        <w:r w:rsidR="009E079A">
          <w:t xml:space="preserve"> </w:t>
        </w:r>
        <w:proofErr w:type="spellStart"/>
        <w:r w:rsidR="009E079A">
          <w:t>saat</w:t>
        </w:r>
        <w:proofErr w:type="spellEnd"/>
        <w:r w:rsidR="009E079A">
          <w:t xml:space="preserve"> </w:t>
        </w:r>
        <w:proofErr w:type="spellStart"/>
        <w:r w:rsidR="009E079A">
          <w:t>melihat</w:t>
        </w:r>
        <w:proofErr w:type="spellEnd"/>
        <w:r w:rsidR="009E079A">
          <w:t xml:space="preserve"> </w:t>
        </w:r>
        <w:proofErr w:type="spellStart"/>
        <w:r w:rsidR="009E079A">
          <w:t>anaknya</w:t>
        </w:r>
        <w:proofErr w:type="spellEnd"/>
        <w:r w:rsidR="009E079A">
          <w:t xml:space="preserve"> </w:t>
        </w:r>
        <w:proofErr w:type="spellStart"/>
        <w:r w:rsidR="009E079A">
          <w:t>lahir</w:t>
        </w:r>
        <w:proofErr w:type="spellEnd"/>
        <w:r w:rsidR="009E079A">
          <w:t xml:space="preserve">. Ibu </w:t>
        </w:r>
        <w:proofErr w:type="spellStart"/>
        <w:r w:rsidR="009E079A">
          <w:t>akan</w:t>
        </w:r>
        <w:proofErr w:type="spellEnd"/>
        <w:r w:rsidR="009E079A">
          <w:t xml:space="preserve"> </w:t>
        </w:r>
        <w:proofErr w:type="spellStart"/>
        <w:r w:rsidR="009E079A">
          <w:t>tersenyum</w:t>
        </w:r>
        <w:proofErr w:type="spellEnd"/>
        <w:r w:rsidR="009E079A">
          <w:t xml:space="preserve"> </w:t>
        </w:r>
        <w:proofErr w:type="spellStart"/>
        <w:r w:rsidR="009E079A">
          <w:t>saat</w:t>
        </w:r>
        <w:proofErr w:type="spellEnd"/>
        <w:r w:rsidR="009E079A">
          <w:t xml:space="preserve"> </w:t>
        </w:r>
        <w:proofErr w:type="spellStart"/>
        <w:r w:rsidR="009E079A">
          <w:t>anaknya</w:t>
        </w:r>
        <w:proofErr w:type="spellEnd"/>
        <w:r w:rsidR="009E079A">
          <w:t xml:space="preserve"> </w:t>
        </w:r>
        <w:proofErr w:type="spellStart"/>
        <w:r w:rsidR="009E079A">
          <w:t>ber</w:t>
        </w:r>
      </w:ins>
      <w:ins w:id="16" w:author="DELL" w:date="2020-09-30T11:30:00Z">
        <w:r w:rsidR="009E079A">
          <w:t>hasil</w:t>
        </w:r>
        <w:proofErr w:type="spellEnd"/>
        <w:r w:rsidR="009E079A">
          <w:t xml:space="preserve"> </w:t>
        </w:r>
        <w:proofErr w:type="spellStart"/>
        <w:r w:rsidR="009E079A">
          <w:t>melakukan</w:t>
        </w:r>
        <w:proofErr w:type="spellEnd"/>
        <w:r w:rsidR="009E079A">
          <w:t xml:space="preserve"> </w:t>
        </w:r>
        <w:proofErr w:type="spellStart"/>
        <w:r w:rsidR="009E079A">
          <w:t>sesuatu</w:t>
        </w:r>
        <w:proofErr w:type="spellEnd"/>
        <w:r w:rsidR="009E079A">
          <w:t xml:space="preserve"> </w:t>
        </w:r>
        <w:proofErr w:type="spellStart"/>
        <w:r w:rsidR="009E079A">
          <w:t>hal</w:t>
        </w:r>
        <w:proofErr w:type="spellEnd"/>
        <w:r w:rsidR="009E079A">
          <w:t xml:space="preserve">. Ibu juga </w:t>
        </w:r>
        <w:proofErr w:type="spellStart"/>
        <w:r w:rsidR="009E079A">
          <w:t>akan</w:t>
        </w:r>
        <w:proofErr w:type="spellEnd"/>
        <w:r w:rsidR="009E079A">
          <w:t xml:space="preserve"> </w:t>
        </w:r>
        <w:proofErr w:type="spellStart"/>
        <w:r w:rsidR="009E079A">
          <w:t>tersenyum</w:t>
        </w:r>
        <w:proofErr w:type="spellEnd"/>
        <w:r w:rsidR="009E079A">
          <w:t xml:space="preserve"> </w:t>
        </w:r>
        <w:proofErr w:type="spellStart"/>
        <w:r w:rsidR="009E079A">
          <w:t>saat</w:t>
        </w:r>
        <w:proofErr w:type="spellEnd"/>
        <w:r w:rsidR="009E079A">
          <w:t xml:space="preserve"> </w:t>
        </w:r>
        <w:proofErr w:type="spellStart"/>
        <w:r w:rsidR="009E079A">
          <w:t>anaknya</w:t>
        </w:r>
        <w:proofErr w:type="spellEnd"/>
        <w:r w:rsidR="009E079A">
          <w:t xml:space="preserve"> </w:t>
        </w:r>
        <w:proofErr w:type="spellStart"/>
        <w:r w:rsidR="009E079A">
          <w:t>menangis</w:t>
        </w:r>
        <w:proofErr w:type="spellEnd"/>
        <w:r w:rsidR="009E079A">
          <w:t>.</w:t>
        </w:r>
      </w:ins>
    </w:p>
    <w:p w14:paraId="14243893" w14:textId="11DECF96" w:rsidR="00794820" w:rsidRDefault="009E079A" w:rsidP="00394E43">
      <w:pPr>
        <w:ind w:firstLine="720"/>
        <w:jc w:val="both"/>
        <w:rPr>
          <w:ins w:id="17" w:author="DELL" w:date="2020-09-30T11:39:00Z"/>
        </w:rPr>
      </w:pPr>
      <w:ins w:id="18" w:author="DELL" w:date="2020-09-30T11:31:00Z">
        <w:r>
          <w:t xml:space="preserve">Ibu </w:t>
        </w:r>
        <w:proofErr w:type="spellStart"/>
        <w:r>
          <w:t>mengajarkan</w:t>
        </w:r>
        <w:proofErr w:type="spellEnd"/>
        <w:r>
          <w:t xml:space="preserve"> </w:t>
        </w:r>
        <w:proofErr w:type="spellStart"/>
        <w:r>
          <w:t>kepada</w:t>
        </w:r>
        <w:proofErr w:type="spellEnd"/>
        <w:r>
          <w:t xml:space="preserve"> </w:t>
        </w:r>
        <w:proofErr w:type="spellStart"/>
        <w:r>
          <w:t>anak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penuh</w:t>
        </w:r>
        <w:proofErr w:type="spellEnd"/>
        <w:r>
          <w:t xml:space="preserve"> </w:t>
        </w:r>
        <w:proofErr w:type="spellStart"/>
        <w:r>
          <w:t>kelembutan</w:t>
        </w:r>
        <w:proofErr w:type="spellEnd"/>
        <w:r>
          <w:t xml:space="preserve">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tetap</w:t>
        </w:r>
        <w:proofErr w:type="spellEnd"/>
        <w:r>
          <w:t xml:space="preserve"> </w:t>
        </w:r>
        <w:proofErr w:type="spellStart"/>
        <w:r>
          <w:t>tegas</w:t>
        </w:r>
        <w:proofErr w:type="spellEnd"/>
        <w:r>
          <w:t xml:space="preserve">. </w:t>
        </w:r>
        <w:proofErr w:type="spellStart"/>
        <w:r>
          <w:t>Beliau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tega</w:t>
        </w:r>
        <w:proofErr w:type="spellEnd"/>
        <w:r>
          <w:t xml:space="preserve"> </w:t>
        </w:r>
        <w:proofErr w:type="spellStart"/>
        <w:r>
          <w:t>melihat</w:t>
        </w:r>
        <w:proofErr w:type="spellEnd"/>
        <w:r>
          <w:t xml:space="preserve"> </w:t>
        </w:r>
        <w:proofErr w:type="spellStart"/>
        <w:r>
          <w:t>anaknya</w:t>
        </w:r>
        <w:proofErr w:type="spellEnd"/>
        <w:r>
          <w:t xml:space="preserve"> </w:t>
        </w:r>
        <w:proofErr w:type="spellStart"/>
        <w:r>
          <w:t>men</w:t>
        </w:r>
      </w:ins>
      <w:ins w:id="19" w:author="DELL" w:date="2020-09-30T11:32:00Z">
        <w:r>
          <w:t>derita</w:t>
        </w:r>
        <w:proofErr w:type="spellEnd"/>
        <w:r>
          <w:t xml:space="preserve">. </w:t>
        </w:r>
      </w:ins>
      <w:ins w:id="20" w:author="DELL" w:date="2020-09-30T11:37:00Z">
        <w:r w:rsidR="00394E43">
          <w:t xml:space="preserve"> Dari </w:t>
        </w:r>
        <w:proofErr w:type="spellStart"/>
        <w:r w:rsidR="00394E43">
          <w:t>ibulah</w:t>
        </w:r>
        <w:proofErr w:type="spellEnd"/>
        <w:r w:rsidR="00394E43">
          <w:t xml:space="preserve"> </w:t>
        </w:r>
        <w:proofErr w:type="spellStart"/>
        <w:r w:rsidR="00394E43">
          <w:t>kita</w:t>
        </w:r>
        <w:proofErr w:type="spellEnd"/>
        <w:r w:rsidR="00394E43">
          <w:t xml:space="preserve"> </w:t>
        </w:r>
        <w:proofErr w:type="spellStart"/>
        <w:r w:rsidR="00394E43">
          <w:t>mengenal</w:t>
        </w:r>
        <w:proofErr w:type="spellEnd"/>
        <w:r w:rsidR="00394E43">
          <w:t xml:space="preserve"> </w:t>
        </w:r>
        <w:proofErr w:type="spellStart"/>
        <w:r w:rsidR="00394E43">
          <w:t>kasih</w:t>
        </w:r>
        <w:proofErr w:type="spellEnd"/>
        <w:r w:rsidR="00394E43">
          <w:t xml:space="preserve"> saying, </w:t>
        </w:r>
        <w:proofErr w:type="spellStart"/>
        <w:r w:rsidR="00394E43">
          <w:t>kelembutan</w:t>
        </w:r>
        <w:proofErr w:type="spellEnd"/>
        <w:r w:rsidR="00394E43">
          <w:t xml:space="preserve">, dan </w:t>
        </w:r>
        <w:proofErr w:type="spellStart"/>
        <w:r w:rsidR="00394E43">
          <w:t>kehangatan</w:t>
        </w:r>
        <w:proofErr w:type="spellEnd"/>
        <w:r w:rsidR="00394E43">
          <w:t xml:space="preserve">. </w:t>
        </w:r>
      </w:ins>
      <w:proofErr w:type="spellStart"/>
      <w:ins w:id="21" w:author="DELL" w:date="2020-09-30T11:32:00Z">
        <w:r w:rsidR="00794820">
          <w:t>Beberapa</w:t>
        </w:r>
        <w:proofErr w:type="spellEnd"/>
        <w:r w:rsidR="00794820">
          <w:t xml:space="preserve"> </w:t>
        </w:r>
        <w:proofErr w:type="spellStart"/>
        <w:r w:rsidR="00794820">
          <w:t>hal</w:t>
        </w:r>
        <w:proofErr w:type="spellEnd"/>
        <w:r w:rsidR="00794820">
          <w:t xml:space="preserve"> yang </w:t>
        </w:r>
        <w:proofErr w:type="spellStart"/>
        <w:r w:rsidR="00794820">
          <w:t>kelihatannya</w:t>
        </w:r>
        <w:proofErr w:type="spellEnd"/>
        <w:r w:rsidR="00794820">
          <w:t xml:space="preserve"> </w:t>
        </w:r>
        <w:proofErr w:type="spellStart"/>
        <w:r w:rsidR="00794820">
          <w:t>kecil</w:t>
        </w:r>
        <w:proofErr w:type="spellEnd"/>
        <w:r w:rsidR="00794820">
          <w:t xml:space="preserve"> </w:t>
        </w:r>
        <w:proofErr w:type="spellStart"/>
        <w:r w:rsidR="00794820">
          <w:t>namun</w:t>
        </w:r>
        <w:proofErr w:type="spellEnd"/>
        <w:r w:rsidR="00794820">
          <w:t xml:space="preserve"> </w:t>
        </w:r>
      </w:ins>
      <w:proofErr w:type="spellStart"/>
      <w:ins w:id="22" w:author="DELL" w:date="2020-09-30T11:33:00Z">
        <w:r w:rsidR="00794820">
          <w:t>sangat</w:t>
        </w:r>
        <w:proofErr w:type="spellEnd"/>
        <w:r w:rsidR="00794820">
          <w:t xml:space="preserve"> </w:t>
        </w:r>
        <w:proofErr w:type="spellStart"/>
        <w:r w:rsidR="00794820">
          <w:t>bermanfaat</w:t>
        </w:r>
        <w:proofErr w:type="spellEnd"/>
        <w:r w:rsidR="00794820">
          <w:t xml:space="preserve"> </w:t>
        </w:r>
        <w:proofErr w:type="spellStart"/>
        <w:r w:rsidR="00794820">
          <w:t>bagi</w:t>
        </w:r>
        <w:proofErr w:type="spellEnd"/>
        <w:r w:rsidR="00794820">
          <w:t xml:space="preserve"> </w:t>
        </w:r>
        <w:proofErr w:type="spellStart"/>
        <w:r w:rsidR="00794820">
          <w:t>kita</w:t>
        </w:r>
        <w:proofErr w:type="spellEnd"/>
        <w:r w:rsidR="00794820">
          <w:t xml:space="preserve"> </w:t>
        </w:r>
        <w:proofErr w:type="spellStart"/>
        <w:r w:rsidR="00794820">
          <w:t>adalah</w:t>
        </w:r>
        <w:proofErr w:type="spellEnd"/>
        <w:r w:rsidR="00794820">
          <w:t xml:space="preserve"> </w:t>
        </w:r>
        <w:proofErr w:type="spellStart"/>
        <w:r w:rsidR="00794820">
          <w:t>ibu</w:t>
        </w:r>
        <w:proofErr w:type="spellEnd"/>
        <w:r w:rsidR="00794820">
          <w:t xml:space="preserve"> </w:t>
        </w:r>
        <w:proofErr w:type="spellStart"/>
        <w:r w:rsidR="00794820">
          <w:t>membantu</w:t>
        </w:r>
        <w:proofErr w:type="spellEnd"/>
        <w:r w:rsidR="00794820">
          <w:t xml:space="preserve"> </w:t>
        </w:r>
        <w:proofErr w:type="spellStart"/>
        <w:r w:rsidR="00794820">
          <w:t>kita</w:t>
        </w:r>
        <w:proofErr w:type="spellEnd"/>
        <w:r w:rsidR="00794820">
          <w:t xml:space="preserve"> </w:t>
        </w:r>
        <w:proofErr w:type="spellStart"/>
        <w:r w:rsidR="00794820">
          <w:t>menggunakan</w:t>
        </w:r>
        <w:proofErr w:type="spellEnd"/>
        <w:r w:rsidR="00794820">
          <w:t xml:space="preserve"> </w:t>
        </w:r>
        <w:proofErr w:type="spellStart"/>
        <w:r w:rsidR="00794820">
          <w:t>pakaian</w:t>
        </w:r>
        <w:proofErr w:type="spellEnd"/>
        <w:r w:rsidR="00794820">
          <w:t xml:space="preserve"> dan </w:t>
        </w:r>
        <w:proofErr w:type="spellStart"/>
        <w:r w:rsidR="00794820">
          <w:t>benda-benda</w:t>
        </w:r>
        <w:proofErr w:type="spellEnd"/>
        <w:r w:rsidR="00794820">
          <w:t xml:space="preserve"> </w:t>
        </w:r>
        <w:proofErr w:type="spellStart"/>
        <w:r w:rsidR="00794820">
          <w:t>untuk</w:t>
        </w:r>
        <w:proofErr w:type="spellEnd"/>
        <w:r w:rsidR="00794820">
          <w:t xml:space="preserve"> </w:t>
        </w:r>
        <w:proofErr w:type="spellStart"/>
        <w:r w:rsidR="00794820">
          <w:t>kebutuhan</w:t>
        </w:r>
        <w:proofErr w:type="spellEnd"/>
        <w:r w:rsidR="00794820">
          <w:t xml:space="preserve"> </w:t>
        </w:r>
        <w:proofErr w:type="spellStart"/>
        <w:r w:rsidR="00794820">
          <w:t>sehari-hari</w:t>
        </w:r>
        <w:proofErr w:type="spellEnd"/>
        <w:r w:rsidR="00794820">
          <w:t xml:space="preserve">. </w:t>
        </w:r>
      </w:ins>
      <w:ins w:id="23" w:author="DELL" w:date="2020-09-30T11:35:00Z">
        <w:r w:rsidR="00394E43">
          <w:t xml:space="preserve"> </w:t>
        </w:r>
      </w:ins>
      <w:proofErr w:type="spellStart"/>
      <w:ins w:id="24" w:author="DELL" w:date="2020-09-30T11:33:00Z">
        <w:r w:rsidR="00794820">
          <w:t>Seorang</w:t>
        </w:r>
        <w:proofErr w:type="spellEnd"/>
        <w:r w:rsidR="00794820">
          <w:t xml:space="preserve"> </w:t>
        </w:r>
        <w:proofErr w:type="spellStart"/>
        <w:r w:rsidR="00794820">
          <w:t>ibu</w:t>
        </w:r>
        <w:proofErr w:type="spellEnd"/>
        <w:r w:rsidR="00794820">
          <w:t xml:space="preserve"> juga </w:t>
        </w:r>
      </w:ins>
      <w:proofErr w:type="spellStart"/>
      <w:ins w:id="25" w:author="DELL" w:date="2020-09-30T11:34:00Z">
        <w:r w:rsidR="00794820">
          <w:t>tanpa</w:t>
        </w:r>
        <w:proofErr w:type="spellEnd"/>
        <w:r w:rsidR="00794820">
          <w:t xml:space="preserve"> </w:t>
        </w:r>
        <w:proofErr w:type="spellStart"/>
        <w:r w:rsidR="00794820">
          <w:t>lelah</w:t>
        </w:r>
        <w:proofErr w:type="spellEnd"/>
        <w:r w:rsidR="00794820">
          <w:t xml:space="preserve"> </w:t>
        </w:r>
        <w:proofErr w:type="spellStart"/>
        <w:r w:rsidR="00794820">
          <w:t>bekerja</w:t>
        </w:r>
        <w:proofErr w:type="spellEnd"/>
        <w:r w:rsidR="00794820">
          <w:t xml:space="preserve"> demi </w:t>
        </w:r>
        <w:proofErr w:type="spellStart"/>
        <w:r w:rsidR="00794820">
          <w:t>kita</w:t>
        </w:r>
        <w:proofErr w:type="spellEnd"/>
        <w:r w:rsidR="00794820">
          <w:t xml:space="preserve"> </w:t>
        </w:r>
        <w:proofErr w:type="spellStart"/>
        <w:r w:rsidR="00794820">
          <w:t>walau</w:t>
        </w:r>
        <w:proofErr w:type="spellEnd"/>
        <w:r w:rsidR="00794820">
          <w:t xml:space="preserve"> </w:t>
        </w:r>
        <w:proofErr w:type="spellStart"/>
        <w:r w:rsidR="00794820">
          <w:t>kadang</w:t>
        </w:r>
        <w:proofErr w:type="spellEnd"/>
        <w:r w:rsidR="00794820">
          <w:t xml:space="preserve"> </w:t>
        </w:r>
        <w:proofErr w:type="spellStart"/>
        <w:r w:rsidR="00794820">
          <w:t>pekejaannya</w:t>
        </w:r>
        <w:proofErr w:type="spellEnd"/>
        <w:r w:rsidR="00794820">
          <w:t xml:space="preserve"> </w:t>
        </w:r>
        <w:proofErr w:type="spellStart"/>
        <w:r w:rsidR="00794820">
          <w:t>tersebut</w:t>
        </w:r>
        <w:proofErr w:type="spellEnd"/>
        <w:r w:rsidR="00794820">
          <w:t xml:space="preserve"> </w:t>
        </w:r>
        <w:proofErr w:type="spellStart"/>
        <w:r w:rsidR="00794820">
          <w:t>tidak</w:t>
        </w:r>
        <w:proofErr w:type="spellEnd"/>
        <w:r w:rsidR="00794820">
          <w:t xml:space="preserve"> </w:t>
        </w:r>
        <w:proofErr w:type="spellStart"/>
        <w:proofErr w:type="gramStart"/>
        <w:r w:rsidR="00794820">
          <w:t>kita</w:t>
        </w:r>
        <w:proofErr w:type="spellEnd"/>
        <w:r w:rsidR="00794820">
          <w:t xml:space="preserve">  </w:t>
        </w:r>
        <w:proofErr w:type="spellStart"/>
        <w:r w:rsidR="00794820">
          <w:t>pandang</w:t>
        </w:r>
        <w:proofErr w:type="spellEnd"/>
        <w:proofErr w:type="gramEnd"/>
        <w:r w:rsidR="00794820">
          <w:t xml:space="preserve">. </w:t>
        </w:r>
        <w:proofErr w:type="spellStart"/>
        <w:r w:rsidR="00794820">
          <w:t>Beliau</w:t>
        </w:r>
        <w:proofErr w:type="spellEnd"/>
        <w:r w:rsidR="00794820">
          <w:t xml:space="preserve"> </w:t>
        </w:r>
        <w:proofErr w:type="spellStart"/>
        <w:r w:rsidR="00794820">
          <w:t>akan</w:t>
        </w:r>
        <w:proofErr w:type="spellEnd"/>
        <w:r w:rsidR="00794820">
          <w:t xml:space="preserve"> </w:t>
        </w:r>
        <w:proofErr w:type="spellStart"/>
        <w:r w:rsidR="00794820">
          <w:t>bangun</w:t>
        </w:r>
        <w:proofErr w:type="spellEnd"/>
        <w:r w:rsidR="00794820">
          <w:t xml:space="preserve"> </w:t>
        </w:r>
        <w:proofErr w:type="spellStart"/>
        <w:r w:rsidR="00794820">
          <w:t>pagi</w:t>
        </w:r>
        <w:proofErr w:type="spellEnd"/>
        <w:r w:rsidR="00794820">
          <w:t xml:space="preserve"> </w:t>
        </w:r>
        <w:proofErr w:type="spellStart"/>
        <w:r w:rsidR="00794820">
          <w:t>untuk</w:t>
        </w:r>
        <w:proofErr w:type="spellEnd"/>
        <w:r w:rsidR="00794820">
          <w:t xml:space="preserve"> </w:t>
        </w:r>
        <w:proofErr w:type="spellStart"/>
        <w:r w:rsidR="00794820">
          <w:t>menyiapkan</w:t>
        </w:r>
        <w:proofErr w:type="spellEnd"/>
        <w:r w:rsidR="00794820">
          <w:t xml:space="preserve"> </w:t>
        </w:r>
        <w:proofErr w:type="spellStart"/>
        <w:r w:rsidR="00794820">
          <w:t>kebutuhan</w:t>
        </w:r>
        <w:proofErr w:type="spellEnd"/>
        <w:r w:rsidR="00794820">
          <w:t xml:space="preserve"> </w:t>
        </w:r>
        <w:proofErr w:type="spellStart"/>
        <w:r w:rsidR="00794820">
          <w:t>keluarga</w:t>
        </w:r>
      </w:ins>
      <w:proofErr w:type="spellEnd"/>
      <w:ins w:id="26" w:author="DELL" w:date="2020-09-30T11:35:00Z">
        <w:r w:rsidR="00394E43">
          <w:t xml:space="preserve"> dan</w:t>
        </w:r>
      </w:ins>
      <w:ins w:id="27" w:author="DELL" w:date="2020-09-30T11:34:00Z">
        <w:r w:rsidR="00794820">
          <w:t xml:space="preserve"> </w:t>
        </w:r>
      </w:ins>
      <w:proofErr w:type="spellStart"/>
      <w:ins w:id="28" w:author="DELL" w:date="2020-09-30T11:35:00Z">
        <w:r w:rsidR="00794820">
          <w:t>membersihkan</w:t>
        </w:r>
        <w:proofErr w:type="spellEnd"/>
        <w:r w:rsidR="00794820">
          <w:t xml:space="preserve"> </w:t>
        </w:r>
        <w:proofErr w:type="spellStart"/>
        <w:r w:rsidR="00794820">
          <w:t>rumah</w:t>
        </w:r>
        <w:proofErr w:type="spellEnd"/>
        <w:r w:rsidR="00394E43">
          <w:t>.</w:t>
        </w:r>
      </w:ins>
      <w:ins w:id="29" w:author="DELL" w:date="2020-09-30T11:37:00Z">
        <w:r w:rsidR="00394E43">
          <w:t xml:space="preserve"> Dari </w:t>
        </w:r>
        <w:proofErr w:type="spellStart"/>
        <w:r w:rsidR="00394E43">
          <w:t>si</w:t>
        </w:r>
      </w:ins>
      <w:ins w:id="30" w:author="DELL" w:date="2020-09-30T11:38:00Z">
        <w:r w:rsidR="00394E43">
          <w:t>tulah</w:t>
        </w:r>
        <w:proofErr w:type="spellEnd"/>
        <w:r w:rsidR="00394E43">
          <w:t xml:space="preserve"> </w:t>
        </w:r>
        <w:proofErr w:type="spellStart"/>
        <w:r w:rsidR="00174F04">
          <w:t>ibu</w:t>
        </w:r>
        <w:proofErr w:type="spellEnd"/>
        <w:r w:rsidR="00174F04">
          <w:t xml:space="preserve"> </w:t>
        </w:r>
        <w:proofErr w:type="spellStart"/>
        <w:r w:rsidR="00174F04">
          <w:t>mengajarkan</w:t>
        </w:r>
        <w:proofErr w:type="spellEnd"/>
        <w:r w:rsidR="00174F04">
          <w:t xml:space="preserve"> </w:t>
        </w:r>
        <w:proofErr w:type="spellStart"/>
        <w:r w:rsidR="00174F04">
          <w:t>kepada</w:t>
        </w:r>
        <w:proofErr w:type="spellEnd"/>
        <w:r w:rsidR="00174F04">
          <w:t xml:space="preserve"> </w:t>
        </w:r>
        <w:proofErr w:type="spellStart"/>
        <w:r w:rsidR="00174F04">
          <w:t>anaknya</w:t>
        </w:r>
        <w:proofErr w:type="spellEnd"/>
        <w:r w:rsidR="00174F04">
          <w:t xml:space="preserve"> </w:t>
        </w:r>
        <w:proofErr w:type="spellStart"/>
        <w:r w:rsidR="00174F04">
          <w:t>bagimana</w:t>
        </w:r>
        <w:proofErr w:type="spellEnd"/>
        <w:r w:rsidR="00174F04">
          <w:t xml:space="preserve"> </w:t>
        </w:r>
        <w:proofErr w:type="spellStart"/>
        <w:r w:rsidR="00174F04">
          <w:t>membersihkan</w:t>
        </w:r>
        <w:proofErr w:type="spellEnd"/>
        <w:r w:rsidR="00174F04">
          <w:t xml:space="preserve"> </w:t>
        </w:r>
        <w:proofErr w:type="spellStart"/>
        <w:r w:rsidR="00174F04">
          <w:t>rumah</w:t>
        </w:r>
        <w:proofErr w:type="spellEnd"/>
        <w:r w:rsidR="00174F04">
          <w:t xml:space="preserve">, </w:t>
        </w:r>
        <w:proofErr w:type="spellStart"/>
        <w:r w:rsidR="00174F04">
          <w:t>cara</w:t>
        </w:r>
        <w:proofErr w:type="spellEnd"/>
        <w:r w:rsidR="00174F04">
          <w:t xml:space="preserve"> </w:t>
        </w:r>
      </w:ins>
      <w:proofErr w:type="spellStart"/>
      <w:ins w:id="31" w:author="DELL" w:date="2020-09-30T11:39:00Z">
        <w:r w:rsidR="00174F04">
          <w:t>memasak</w:t>
        </w:r>
        <w:proofErr w:type="spellEnd"/>
        <w:r w:rsidR="00174F04">
          <w:t xml:space="preserve"> </w:t>
        </w:r>
        <w:proofErr w:type="spellStart"/>
        <w:r w:rsidR="00174F04">
          <w:t>makanan</w:t>
        </w:r>
        <w:proofErr w:type="spellEnd"/>
        <w:r w:rsidR="00174F04">
          <w:t xml:space="preserve"> yang </w:t>
        </w:r>
        <w:proofErr w:type="spellStart"/>
        <w:r w:rsidR="00174F04">
          <w:t>enak</w:t>
        </w:r>
        <w:proofErr w:type="spellEnd"/>
        <w:r w:rsidR="00174F04">
          <w:t>.</w:t>
        </w:r>
      </w:ins>
    </w:p>
    <w:p w14:paraId="2BCE63E4" w14:textId="3E0648ED" w:rsidR="00174F04" w:rsidDel="00174F04" w:rsidRDefault="00174F04" w:rsidP="00394E43">
      <w:pPr>
        <w:ind w:firstLine="720"/>
        <w:jc w:val="both"/>
        <w:rPr>
          <w:del w:id="32" w:author="DELL" w:date="2020-09-30T11:41:00Z"/>
        </w:rPr>
        <w:pPrChange w:id="33" w:author="DELL" w:date="2020-09-30T11:35:00Z">
          <w:pPr/>
        </w:pPrChange>
      </w:pPr>
      <w:proofErr w:type="spellStart"/>
      <w:ins w:id="34" w:author="DELL" w:date="2020-09-30T11:39:00Z">
        <w:r>
          <w:t>Saat</w:t>
        </w:r>
        <w:proofErr w:type="spellEnd"/>
        <w:r>
          <w:t xml:space="preserve"> </w:t>
        </w:r>
        <w:proofErr w:type="spellStart"/>
        <w:r>
          <w:t>kta</w:t>
        </w:r>
        <w:proofErr w:type="spellEnd"/>
        <w:r>
          <w:t xml:space="preserve"> </w:t>
        </w:r>
        <w:proofErr w:type="spellStart"/>
        <w:r>
          <w:t>beranjak</w:t>
        </w:r>
        <w:proofErr w:type="spellEnd"/>
        <w:r>
          <w:t xml:space="preserve"> </w:t>
        </w:r>
        <w:proofErr w:type="spellStart"/>
        <w:r>
          <w:t>remaja</w:t>
        </w:r>
        <w:proofErr w:type="spellEnd"/>
        <w:r>
          <w:t xml:space="preserve">, </w:t>
        </w:r>
        <w:proofErr w:type="spellStart"/>
        <w:r>
          <w:t>ibu</w:t>
        </w:r>
        <w:proofErr w:type="spellEnd"/>
        <w:r>
          <w:t xml:space="preserve">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berusaha</w:t>
        </w:r>
        <w:proofErr w:type="spellEnd"/>
        <w:r>
          <w:t xml:space="preserve"> </w:t>
        </w:r>
        <w:proofErr w:type="spellStart"/>
        <w:r>
          <w:t>menempatkan</w:t>
        </w:r>
        <w:proofErr w:type="spellEnd"/>
        <w:r>
          <w:t xml:space="preserve"> </w:t>
        </w:r>
        <w:proofErr w:type="spellStart"/>
        <w:r>
          <w:t>dirinya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teman</w:t>
        </w:r>
        <w:proofErr w:type="spellEnd"/>
        <w:r>
          <w:t xml:space="preserve">. </w:t>
        </w:r>
        <w:proofErr w:type="spellStart"/>
        <w:r>
          <w:t>Teman</w:t>
        </w:r>
        <w:proofErr w:type="spellEnd"/>
        <w:r>
          <w:t xml:space="preserve"> yang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ketinggalan</w:t>
        </w:r>
        <w:proofErr w:type="spellEnd"/>
        <w:r>
          <w:t xml:space="preserve"> </w:t>
        </w:r>
        <w:proofErr w:type="spellStart"/>
        <w:r>
          <w:t>jama</w:t>
        </w:r>
      </w:ins>
      <w:ins w:id="35" w:author="DELL" w:date="2020-09-30T11:40:00Z">
        <w:r>
          <w:t>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mengikuti</w:t>
        </w:r>
        <w:proofErr w:type="spellEnd"/>
        <w:r>
          <w:t xml:space="preserve"> </w:t>
        </w:r>
        <w:proofErr w:type="spellStart"/>
        <w:r>
          <w:t>perubahan</w:t>
        </w:r>
        <w:proofErr w:type="spellEnd"/>
        <w:r>
          <w:t xml:space="preserve"> </w:t>
        </w:r>
        <w:proofErr w:type="spellStart"/>
        <w:r>
          <w:t>anaknya</w:t>
        </w:r>
        <w:proofErr w:type="spellEnd"/>
        <w:r>
          <w:t xml:space="preserve">. </w:t>
        </w:r>
        <w:proofErr w:type="spellStart"/>
        <w:r>
          <w:t>Saat</w:t>
        </w:r>
        <w:proofErr w:type="spellEnd"/>
        <w:r>
          <w:t xml:space="preserve"> </w:t>
        </w:r>
        <w:proofErr w:type="spellStart"/>
        <w:r>
          <w:t>seorang</w:t>
        </w:r>
        <w:proofErr w:type="spellEnd"/>
        <w:r>
          <w:t xml:space="preserve"> </w:t>
        </w:r>
        <w:proofErr w:type="spellStart"/>
        <w:r>
          <w:t>anak</w:t>
        </w:r>
        <w:proofErr w:type="spellEnd"/>
        <w:r>
          <w:t xml:space="preserve"> </w:t>
        </w:r>
        <w:proofErr w:type="spellStart"/>
        <w:r>
          <w:t>menddapatkan</w:t>
        </w:r>
        <w:proofErr w:type="spellEnd"/>
        <w:r>
          <w:t xml:space="preserve"> </w:t>
        </w:r>
        <w:proofErr w:type="spellStart"/>
        <w:r>
          <w:t>masalah</w:t>
        </w:r>
        <w:proofErr w:type="spellEnd"/>
        <w:r>
          <w:t xml:space="preserve"> </w:t>
        </w:r>
        <w:proofErr w:type="spellStart"/>
        <w:r>
          <w:t>maka</w:t>
        </w:r>
        <w:proofErr w:type="spellEnd"/>
        <w:r>
          <w:t xml:space="preserve"> </w:t>
        </w:r>
        <w:proofErr w:type="spellStart"/>
        <w:r>
          <w:t>ibu</w:t>
        </w:r>
        <w:proofErr w:type="spellEnd"/>
        <w:r>
          <w:t xml:space="preserve">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bijak</w:t>
        </w:r>
        <w:proofErr w:type="spellEnd"/>
        <w:r>
          <w:t xml:space="preserve"> </w:t>
        </w:r>
        <w:proofErr w:type="spellStart"/>
        <w:r>
          <w:t>memberi</w:t>
        </w:r>
        <w:proofErr w:type="spellEnd"/>
        <w:r>
          <w:t xml:space="preserve"> </w:t>
        </w:r>
        <w:proofErr w:type="spellStart"/>
        <w:r>
          <w:t>nasehat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menyelesaika</w:t>
        </w:r>
        <w:proofErr w:type="spellEnd"/>
        <w:r>
          <w:t xml:space="preserve"> </w:t>
        </w:r>
        <w:proofErr w:type="spellStart"/>
        <w:r>
          <w:t>masalah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>.</w:t>
        </w:r>
      </w:ins>
      <w:ins w:id="36" w:author="DELL" w:date="2020-09-30T11:41:00Z">
        <w:r>
          <w:t xml:space="preserve"> </w:t>
        </w:r>
        <w:proofErr w:type="spellStart"/>
        <w:r>
          <w:t>Saat</w:t>
        </w:r>
        <w:proofErr w:type="spellEnd"/>
        <w:r>
          <w:t xml:space="preserve"> </w:t>
        </w:r>
        <w:proofErr w:type="spellStart"/>
        <w:r>
          <w:t>kita</w:t>
        </w:r>
        <w:proofErr w:type="spellEnd"/>
        <w:r>
          <w:t xml:space="preserve"> </w:t>
        </w:r>
        <w:proofErr w:type="spellStart"/>
        <w:r>
          <w:t>beranjak</w:t>
        </w:r>
        <w:proofErr w:type="spellEnd"/>
        <w:r>
          <w:t xml:space="preserve"> </w:t>
        </w:r>
        <w:proofErr w:type="spellStart"/>
        <w:r>
          <w:t>dewasa</w:t>
        </w:r>
        <w:proofErr w:type="spellEnd"/>
        <w:r>
          <w:t xml:space="preserve">, </w:t>
        </w:r>
        <w:proofErr w:type="spellStart"/>
        <w:r w:rsidR="004051E1">
          <w:t>barulah</w:t>
        </w:r>
        <w:proofErr w:type="spellEnd"/>
        <w:r w:rsidR="004051E1">
          <w:t xml:space="preserve"> </w:t>
        </w:r>
        <w:proofErr w:type="spellStart"/>
        <w:r w:rsidR="004051E1">
          <w:t>kita</w:t>
        </w:r>
        <w:proofErr w:type="spellEnd"/>
        <w:r w:rsidR="004051E1">
          <w:t xml:space="preserve"> </w:t>
        </w:r>
        <w:proofErr w:type="spellStart"/>
        <w:r w:rsidR="004051E1">
          <w:t>benar</w:t>
        </w:r>
      </w:ins>
      <w:ins w:id="37" w:author="DELL" w:date="2020-09-30T11:42:00Z">
        <w:r w:rsidR="004051E1">
          <w:t>-benar</w:t>
        </w:r>
        <w:proofErr w:type="spellEnd"/>
        <w:r w:rsidR="004051E1">
          <w:t xml:space="preserve"> </w:t>
        </w:r>
        <w:proofErr w:type="spellStart"/>
        <w:r w:rsidR="004051E1">
          <w:t>memahami</w:t>
        </w:r>
        <w:proofErr w:type="spellEnd"/>
        <w:r w:rsidR="004051E1">
          <w:t xml:space="preserve"> </w:t>
        </w:r>
        <w:proofErr w:type="spellStart"/>
        <w:r w:rsidR="004051E1">
          <w:t>apa</w:t>
        </w:r>
        <w:proofErr w:type="spellEnd"/>
        <w:r w:rsidR="004051E1">
          <w:t xml:space="preserve"> yang </w:t>
        </w:r>
        <w:proofErr w:type="spellStart"/>
        <w:r w:rsidR="004051E1">
          <w:t>ada</w:t>
        </w:r>
        <w:proofErr w:type="spellEnd"/>
        <w:r w:rsidR="004051E1">
          <w:t xml:space="preserve"> </w:t>
        </w:r>
        <w:proofErr w:type="spellStart"/>
        <w:r w:rsidR="004051E1">
          <w:t>dipikiran</w:t>
        </w:r>
        <w:proofErr w:type="spellEnd"/>
        <w:r w:rsidR="004051E1">
          <w:t xml:space="preserve"> </w:t>
        </w:r>
        <w:proofErr w:type="spellStart"/>
        <w:r w:rsidR="004051E1">
          <w:t>ibu</w:t>
        </w:r>
        <w:proofErr w:type="spellEnd"/>
        <w:r w:rsidR="004051E1">
          <w:t xml:space="preserve"> </w:t>
        </w:r>
        <w:proofErr w:type="spellStart"/>
        <w:r w:rsidR="004051E1">
          <w:t>untuk</w:t>
        </w:r>
        <w:proofErr w:type="spellEnd"/>
        <w:r w:rsidR="004051E1">
          <w:t xml:space="preserve"> </w:t>
        </w:r>
        <w:proofErr w:type="spellStart"/>
        <w:r w:rsidR="004051E1">
          <w:t>anaknya</w:t>
        </w:r>
        <w:proofErr w:type="spellEnd"/>
        <w:r w:rsidR="004051E1">
          <w:t xml:space="preserve">. </w:t>
        </w:r>
        <w:proofErr w:type="spellStart"/>
        <w:r w:rsidR="004051E1">
          <w:t>Kadangakala</w:t>
        </w:r>
        <w:proofErr w:type="spellEnd"/>
        <w:r w:rsidR="004051E1">
          <w:t xml:space="preserve"> </w:t>
        </w:r>
        <w:proofErr w:type="spellStart"/>
        <w:r w:rsidR="004051E1">
          <w:t>ada</w:t>
        </w:r>
        <w:proofErr w:type="spellEnd"/>
        <w:r w:rsidR="004051E1">
          <w:t xml:space="preserve"> </w:t>
        </w:r>
        <w:proofErr w:type="spellStart"/>
        <w:r w:rsidR="004051E1">
          <w:t>keputusan</w:t>
        </w:r>
        <w:proofErr w:type="spellEnd"/>
        <w:r w:rsidR="004051E1">
          <w:t xml:space="preserve"> </w:t>
        </w:r>
        <w:proofErr w:type="spellStart"/>
        <w:r w:rsidR="004051E1">
          <w:t>ibu</w:t>
        </w:r>
        <w:proofErr w:type="spellEnd"/>
        <w:r w:rsidR="004051E1">
          <w:t xml:space="preserve"> yang </w:t>
        </w:r>
        <w:proofErr w:type="spellStart"/>
        <w:r w:rsidR="004051E1">
          <w:t>bertentangan</w:t>
        </w:r>
        <w:proofErr w:type="spellEnd"/>
        <w:r w:rsidR="004051E1">
          <w:t xml:space="preserve"> </w:t>
        </w:r>
        <w:proofErr w:type="spellStart"/>
        <w:r w:rsidR="004051E1">
          <w:t>dengan</w:t>
        </w:r>
        <w:proofErr w:type="spellEnd"/>
        <w:r w:rsidR="004051E1">
          <w:t xml:space="preserve"> </w:t>
        </w:r>
        <w:proofErr w:type="spellStart"/>
        <w:r w:rsidR="004051E1">
          <w:t>keingan</w:t>
        </w:r>
        <w:proofErr w:type="spellEnd"/>
        <w:r w:rsidR="004051E1">
          <w:t xml:space="preserve"> </w:t>
        </w:r>
        <w:proofErr w:type="spellStart"/>
        <w:r w:rsidR="004051E1">
          <w:t>anak</w:t>
        </w:r>
        <w:proofErr w:type="spellEnd"/>
        <w:r w:rsidR="004051E1">
          <w:t xml:space="preserve"> </w:t>
        </w:r>
        <w:proofErr w:type="spellStart"/>
        <w:r w:rsidR="004051E1">
          <w:t>namun</w:t>
        </w:r>
        <w:proofErr w:type="spellEnd"/>
        <w:r w:rsidR="004051E1">
          <w:t xml:space="preserve"> </w:t>
        </w:r>
        <w:proofErr w:type="spellStart"/>
        <w:r w:rsidR="004051E1">
          <w:t>sebernarnya</w:t>
        </w:r>
        <w:proofErr w:type="spellEnd"/>
        <w:r w:rsidR="004051E1">
          <w:t xml:space="preserve"> </w:t>
        </w:r>
        <w:proofErr w:type="spellStart"/>
        <w:r w:rsidR="004051E1">
          <w:t>tujuannya</w:t>
        </w:r>
        <w:proofErr w:type="spellEnd"/>
        <w:r w:rsidR="004051E1">
          <w:t xml:space="preserve"> </w:t>
        </w:r>
        <w:proofErr w:type="spellStart"/>
        <w:r w:rsidR="004051E1">
          <w:t>adalah</w:t>
        </w:r>
        <w:proofErr w:type="spellEnd"/>
        <w:r w:rsidR="004051E1">
          <w:t xml:space="preserve"> </w:t>
        </w:r>
        <w:proofErr w:type="spellStart"/>
        <w:r w:rsidR="004051E1">
          <w:t>baik</w:t>
        </w:r>
        <w:proofErr w:type="spellEnd"/>
        <w:r w:rsidR="004051E1">
          <w:t xml:space="preserve">. </w:t>
        </w:r>
      </w:ins>
      <w:ins w:id="38" w:author="DELL" w:date="2020-09-30T11:43:00Z">
        <w:r w:rsidR="004051E1">
          <w:t xml:space="preserve">Oleh </w:t>
        </w:r>
        <w:proofErr w:type="spellStart"/>
        <w:r w:rsidR="004051E1">
          <w:t>karena</w:t>
        </w:r>
        <w:proofErr w:type="spellEnd"/>
        <w:r w:rsidR="004051E1">
          <w:t xml:space="preserve"> </w:t>
        </w:r>
        <w:proofErr w:type="spellStart"/>
        <w:r w:rsidR="004051E1">
          <w:t>itu</w:t>
        </w:r>
        <w:proofErr w:type="spellEnd"/>
        <w:r w:rsidR="004051E1">
          <w:t xml:space="preserve">, </w:t>
        </w:r>
        <w:proofErr w:type="spellStart"/>
        <w:proofErr w:type="gramStart"/>
        <w:r w:rsidR="004051E1">
          <w:t>sayangilah</w:t>
        </w:r>
        <w:proofErr w:type="spellEnd"/>
        <w:r w:rsidR="004051E1">
          <w:t xml:space="preserve">  dan</w:t>
        </w:r>
        <w:proofErr w:type="gramEnd"/>
        <w:r w:rsidR="004051E1">
          <w:t xml:space="preserve"> </w:t>
        </w:r>
        <w:proofErr w:type="spellStart"/>
        <w:r w:rsidR="004051E1">
          <w:t>bahagiakan</w:t>
        </w:r>
        <w:proofErr w:type="spellEnd"/>
        <w:r w:rsidR="004051E1">
          <w:t xml:space="preserve"> </w:t>
        </w:r>
        <w:proofErr w:type="spellStart"/>
        <w:r w:rsidR="004051E1">
          <w:t>ibu</w:t>
        </w:r>
        <w:proofErr w:type="spellEnd"/>
        <w:r w:rsidR="004051E1">
          <w:t xml:space="preserve"> </w:t>
        </w:r>
        <w:proofErr w:type="spellStart"/>
        <w:r w:rsidR="004051E1">
          <w:t>selama</w:t>
        </w:r>
        <w:proofErr w:type="spellEnd"/>
        <w:r w:rsidR="004051E1">
          <w:t xml:space="preserve"> </w:t>
        </w:r>
        <w:proofErr w:type="spellStart"/>
        <w:r w:rsidR="004051E1">
          <w:t>masih</w:t>
        </w:r>
        <w:proofErr w:type="spellEnd"/>
        <w:r w:rsidR="004051E1">
          <w:t xml:space="preserve"> </w:t>
        </w:r>
        <w:proofErr w:type="spellStart"/>
        <w:r w:rsidR="004051E1">
          <w:t>ada</w:t>
        </w:r>
        <w:proofErr w:type="spellEnd"/>
        <w:r w:rsidR="004051E1">
          <w:t xml:space="preserve"> </w:t>
        </w:r>
        <w:proofErr w:type="spellStart"/>
        <w:r w:rsidR="004051E1">
          <w:t>waktu</w:t>
        </w:r>
        <w:proofErr w:type="spellEnd"/>
        <w:r w:rsidR="004051E1">
          <w:t xml:space="preserve"> </w:t>
        </w:r>
        <w:proofErr w:type="spellStart"/>
        <w:r w:rsidR="004051E1">
          <w:t>menyayanginya</w:t>
        </w:r>
        <w:proofErr w:type="spellEnd"/>
        <w:r w:rsidR="004051E1">
          <w:t xml:space="preserve">. </w:t>
        </w:r>
      </w:ins>
    </w:p>
    <w:p w14:paraId="0D836724" w14:textId="5C5579ED" w:rsidR="00F1406B" w:rsidDel="004051E1" w:rsidRDefault="00F1406B">
      <w:pPr>
        <w:rPr>
          <w:del w:id="39" w:author="DELL" w:date="2020-09-30T11:43:00Z"/>
        </w:rPr>
      </w:pPr>
    </w:p>
    <w:p w14:paraId="56335DE0" w14:textId="0BA53FFB" w:rsidR="004051E1" w:rsidRDefault="004051E1" w:rsidP="00174F04">
      <w:pPr>
        <w:ind w:firstLine="720"/>
        <w:jc w:val="both"/>
        <w:rPr>
          <w:ins w:id="40" w:author="DELL" w:date="2020-09-30T11:44:00Z"/>
        </w:rPr>
      </w:pPr>
    </w:p>
    <w:p w14:paraId="5D943F59" w14:textId="39EEE507" w:rsidR="004051E1" w:rsidRDefault="004051E1" w:rsidP="00174F04">
      <w:pPr>
        <w:ind w:firstLine="720"/>
        <w:jc w:val="both"/>
        <w:rPr>
          <w:ins w:id="41" w:author="DELL" w:date="2020-09-30T11:43:00Z"/>
        </w:rPr>
        <w:pPrChange w:id="42" w:author="DELL" w:date="2020-09-30T11:41:00Z">
          <w:pPr/>
        </w:pPrChange>
      </w:pPr>
      <w:proofErr w:type="spellStart"/>
      <w:ins w:id="43" w:author="DELL" w:date="2020-09-30T11:44:00Z">
        <w:r>
          <w:t>Itulah</w:t>
        </w:r>
        <w:proofErr w:type="spellEnd"/>
        <w:r>
          <w:t xml:space="preserve"> </w:t>
        </w:r>
        <w:proofErr w:type="spellStart"/>
        <w:r>
          <w:t>pembelajaran</w:t>
        </w:r>
        <w:proofErr w:type="spellEnd"/>
        <w:r>
          <w:t xml:space="preserve"> yang </w:t>
        </w:r>
        <w:proofErr w:type="spellStart"/>
        <w:r>
          <w:t>diberikan</w:t>
        </w:r>
        <w:proofErr w:type="spellEnd"/>
        <w:r>
          <w:t xml:space="preserve"> oleh </w:t>
        </w:r>
        <w:proofErr w:type="spellStart"/>
        <w:r>
          <w:t>ibu</w:t>
        </w:r>
        <w:proofErr w:type="spellEnd"/>
        <w:r>
          <w:t xml:space="preserve">, </w:t>
        </w:r>
        <w:proofErr w:type="spellStart"/>
        <w:r>
          <w:t>kelihatannya</w:t>
        </w:r>
        <w:proofErr w:type="spellEnd"/>
        <w:r>
          <w:t xml:space="preserve"> </w:t>
        </w:r>
        <w:proofErr w:type="spellStart"/>
        <w:r>
          <w:t>hanya</w:t>
        </w:r>
        <w:proofErr w:type="spellEnd"/>
        <w:r>
          <w:t xml:space="preserve"> </w:t>
        </w:r>
        <w:proofErr w:type="spellStart"/>
        <w:r>
          <w:t>sepele</w:t>
        </w:r>
        <w:proofErr w:type="spellEnd"/>
        <w:r>
          <w:t xml:space="preserve">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 w:rsidR="00307587">
          <w:t>artinya</w:t>
        </w:r>
        <w:proofErr w:type="spellEnd"/>
        <w:r w:rsidR="00307587">
          <w:t xml:space="preserve"> </w:t>
        </w:r>
        <w:proofErr w:type="spellStart"/>
        <w:r w:rsidR="00307587">
          <w:t>sangat</w:t>
        </w:r>
        <w:proofErr w:type="spellEnd"/>
        <w:r w:rsidR="00307587">
          <w:t xml:space="preserve"> </w:t>
        </w:r>
        <w:proofErr w:type="spellStart"/>
        <w:r w:rsidR="00307587">
          <w:t>banyak</w:t>
        </w:r>
        <w:proofErr w:type="spellEnd"/>
        <w:r w:rsidR="00307587">
          <w:t>.</w:t>
        </w:r>
      </w:ins>
      <w:ins w:id="44" w:author="DELL" w:date="2020-09-30T11:45:00Z">
        <w:r w:rsidR="00307587">
          <w:t xml:space="preserve"> Ibu </w:t>
        </w:r>
        <w:proofErr w:type="spellStart"/>
        <w:r w:rsidR="00307587">
          <w:t>adalah</w:t>
        </w:r>
        <w:proofErr w:type="spellEnd"/>
        <w:r w:rsidR="00307587">
          <w:t xml:space="preserve"> guru </w:t>
        </w:r>
        <w:proofErr w:type="spellStart"/>
        <w:r w:rsidR="00307587">
          <w:t>pertama</w:t>
        </w:r>
        <w:proofErr w:type="spellEnd"/>
        <w:r w:rsidR="00307587">
          <w:t xml:space="preserve"> kali. Ibu </w:t>
        </w:r>
        <w:proofErr w:type="spellStart"/>
        <w:r w:rsidR="00307587">
          <w:t>adalah</w:t>
        </w:r>
        <w:proofErr w:type="spellEnd"/>
        <w:r w:rsidR="00307587">
          <w:t xml:space="preserve"> guru </w:t>
        </w:r>
        <w:proofErr w:type="spellStart"/>
        <w:r w:rsidR="00307587">
          <w:t>setiap</w:t>
        </w:r>
        <w:proofErr w:type="spellEnd"/>
        <w:r w:rsidR="00307587">
          <w:t xml:space="preserve"> </w:t>
        </w:r>
        <w:proofErr w:type="spellStart"/>
        <w:r w:rsidR="00307587">
          <w:t>saat</w:t>
        </w:r>
        <w:proofErr w:type="spellEnd"/>
        <w:r w:rsidR="00307587">
          <w:t xml:space="preserve">. Ibu </w:t>
        </w:r>
        <w:proofErr w:type="spellStart"/>
        <w:r w:rsidR="00307587">
          <w:t>adalah</w:t>
        </w:r>
        <w:proofErr w:type="spellEnd"/>
        <w:r w:rsidR="00307587">
          <w:t xml:space="preserve"> </w:t>
        </w:r>
        <w:proofErr w:type="spellStart"/>
        <w:r w:rsidR="00307587">
          <w:t>teman</w:t>
        </w:r>
        <w:proofErr w:type="spellEnd"/>
        <w:r w:rsidR="00307587">
          <w:t xml:space="preserve"> </w:t>
        </w:r>
        <w:proofErr w:type="spellStart"/>
        <w:r w:rsidR="00307587">
          <w:t>setia</w:t>
        </w:r>
        <w:proofErr w:type="spellEnd"/>
        <w:r w:rsidR="00307587">
          <w:t xml:space="preserve"> yang </w:t>
        </w:r>
        <w:proofErr w:type="spellStart"/>
        <w:r w:rsidR="00307587">
          <w:t>mendengarkan</w:t>
        </w:r>
        <w:proofErr w:type="spellEnd"/>
        <w:r w:rsidR="00307587">
          <w:t xml:space="preserve"> </w:t>
        </w:r>
        <w:proofErr w:type="spellStart"/>
        <w:r w:rsidR="00307587">
          <w:t>kita</w:t>
        </w:r>
        <w:proofErr w:type="spellEnd"/>
        <w:r w:rsidR="00307587">
          <w:t>.</w:t>
        </w:r>
      </w:ins>
    </w:p>
    <w:p w14:paraId="0518826F" w14:textId="3848129E" w:rsidR="00F1406B" w:rsidDel="004051E1" w:rsidRDefault="00F1406B">
      <w:pPr>
        <w:rPr>
          <w:del w:id="45" w:author="DELL" w:date="2020-09-30T11:43:00Z"/>
        </w:rPr>
      </w:pPr>
    </w:p>
    <w:p w14:paraId="18509233" w14:textId="3FFF1030" w:rsidR="00F1406B" w:rsidDel="004051E1" w:rsidRDefault="00F1406B">
      <w:pPr>
        <w:rPr>
          <w:del w:id="46" w:author="DELL" w:date="2020-09-30T11:43:00Z"/>
        </w:rPr>
      </w:pPr>
    </w:p>
    <w:p w14:paraId="66057901" w14:textId="70989BE0" w:rsidR="00F1406B" w:rsidDel="004051E1" w:rsidRDefault="00F1406B">
      <w:pPr>
        <w:rPr>
          <w:del w:id="47" w:author="DELL" w:date="2020-09-30T11:43:00Z"/>
        </w:rPr>
      </w:pPr>
    </w:p>
    <w:p w14:paraId="7B000A54" w14:textId="5C85E1D7" w:rsidR="00F1406B" w:rsidDel="00307587" w:rsidRDefault="00F1406B">
      <w:pPr>
        <w:rPr>
          <w:del w:id="48" w:author="DELL" w:date="2020-09-30T11:47:00Z"/>
        </w:rPr>
      </w:pPr>
    </w:p>
    <w:p w14:paraId="4B993918" w14:textId="1735D16C" w:rsidR="00F1406B" w:rsidDel="00307587" w:rsidRDefault="00F1406B">
      <w:pPr>
        <w:rPr>
          <w:del w:id="49" w:author="DELL" w:date="2020-09-30T11:47:00Z"/>
        </w:rPr>
      </w:pPr>
    </w:p>
    <w:p w14:paraId="50301BDE" w14:textId="77777777" w:rsidR="00F1406B" w:rsidDel="00307587" w:rsidRDefault="00F1406B">
      <w:pPr>
        <w:rPr>
          <w:del w:id="50" w:author="DELL" w:date="2020-09-30T11:47:00Z"/>
        </w:rPr>
      </w:pPr>
    </w:p>
    <w:p w14:paraId="60A9FECB" w14:textId="77777777" w:rsidR="00F1406B" w:rsidDel="00307587" w:rsidRDefault="00F1406B">
      <w:pPr>
        <w:rPr>
          <w:del w:id="51" w:author="DELL" w:date="2020-09-30T11:47:00Z"/>
        </w:rPr>
      </w:pPr>
    </w:p>
    <w:p w14:paraId="74A0A834" w14:textId="77777777" w:rsidR="00F1406B" w:rsidDel="00307587" w:rsidRDefault="00F1406B">
      <w:pPr>
        <w:rPr>
          <w:del w:id="52" w:author="DELL" w:date="2020-09-30T11:47:00Z"/>
        </w:rPr>
      </w:pPr>
    </w:p>
    <w:p w14:paraId="5261D9C3" w14:textId="77777777" w:rsidR="00F1406B" w:rsidDel="00307587" w:rsidRDefault="00F1406B">
      <w:pPr>
        <w:rPr>
          <w:del w:id="53" w:author="DELL" w:date="2020-09-30T11:47:00Z"/>
        </w:rPr>
      </w:pPr>
    </w:p>
    <w:p w14:paraId="0EEBE5E2" w14:textId="77777777" w:rsidR="00F1406B" w:rsidDel="00307587" w:rsidRDefault="00F1406B">
      <w:pPr>
        <w:rPr>
          <w:del w:id="54" w:author="DELL" w:date="2020-09-30T11:47:00Z"/>
        </w:rPr>
      </w:pPr>
    </w:p>
    <w:p w14:paraId="0ADED2FD" w14:textId="77777777" w:rsidR="00F1406B" w:rsidDel="00307587" w:rsidRDefault="00F1406B">
      <w:pPr>
        <w:rPr>
          <w:del w:id="55" w:author="DELL" w:date="2020-09-30T11:47:00Z"/>
        </w:rPr>
      </w:pPr>
    </w:p>
    <w:p w14:paraId="2150FD1E" w14:textId="77777777" w:rsidR="00F1406B" w:rsidDel="00307587" w:rsidRDefault="00F1406B">
      <w:pPr>
        <w:rPr>
          <w:del w:id="56" w:author="DELL" w:date="2020-09-30T11:47:00Z"/>
        </w:rPr>
      </w:pPr>
    </w:p>
    <w:p w14:paraId="3B0B2D22" w14:textId="77777777" w:rsidR="00F1406B" w:rsidDel="00307587" w:rsidRDefault="00F1406B">
      <w:pPr>
        <w:rPr>
          <w:del w:id="57" w:author="DELL" w:date="2020-09-30T11:47:00Z"/>
        </w:rPr>
      </w:pPr>
    </w:p>
    <w:p w14:paraId="36CF44E6" w14:textId="77777777" w:rsidR="00F1406B" w:rsidDel="00307587" w:rsidRDefault="00F1406B">
      <w:pPr>
        <w:rPr>
          <w:del w:id="58" w:author="DELL" w:date="2020-09-30T11:47:00Z"/>
        </w:rPr>
      </w:pPr>
    </w:p>
    <w:p w14:paraId="4892F356" w14:textId="77777777" w:rsidR="00F1406B" w:rsidDel="00307587" w:rsidRDefault="00F1406B">
      <w:pPr>
        <w:rPr>
          <w:del w:id="59" w:author="DELL" w:date="2020-09-30T11:47:00Z"/>
        </w:rPr>
      </w:pPr>
    </w:p>
    <w:p w14:paraId="488E0488" w14:textId="77777777" w:rsidR="00F1406B" w:rsidDel="00307587" w:rsidRDefault="00F1406B">
      <w:pPr>
        <w:rPr>
          <w:del w:id="60" w:author="DELL" w:date="2020-09-30T11:47:00Z"/>
        </w:rPr>
      </w:pPr>
    </w:p>
    <w:p w14:paraId="0B50AA87" w14:textId="77777777" w:rsidR="00F1406B" w:rsidDel="00307587" w:rsidRDefault="00F1406B">
      <w:pPr>
        <w:rPr>
          <w:del w:id="61" w:author="DELL" w:date="2020-09-30T11:47:00Z"/>
        </w:rPr>
      </w:pPr>
    </w:p>
    <w:p w14:paraId="30AABDB5" w14:textId="77777777" w:rsidR="00F1406B" w:rsidDel="00307587" w:rsidRDefault="00F1406B">
      <w:pPr>
        <w:rPr>
          <w:del w:id="62" w:author="DELL" w:date="2020-09-30T11:47:00Z"/>
        </w:rPr>
      </w:pPr>
    </w:p>
    <w:p w14:paraId="213C993B" w14:textId="77777777" w:rsidR="00F1406B" w:rsidDel="00307587" w:rsidRDefault="00F1406B">
      <w:pPr>
        <w:rPr>
          <w:del w:id="63" w:author="DELL" w:date="2020-09-30T11:47:00Z"/>
        </w:rPr>
      </w:pPr>
    </w:p>
    <w:p w14:paraId="2CCF230F" w14:textId="77777777" w:rsidR="00F1406B" w:rsidDel="00307587" w:rsidRDefault="00F1406B">
      <w:pPr>
        <w:rPr>
          <w:del w:id="64" w:author="DELL" w:date="2020-09-30T11:47:00Z"/>
        </w:rPr>
      </w:pPr>
    </w:p>
    <w:p w14:paraId="2180B9E3" w14:textId="77777777" w:rsidR="00F1406B" w:rsidDel="00307587" w:rsidRDefault="00F1406B">
      <w:pPr>
        <w:rPr>
          <w:del w:id="65" w:author="DELL" w:date="2020-09-30T11:47:00Z"/>
        </w:rPr>
      </w:pPr>
    </w:p>
    <w:p w14:paraId="6267FF39" w14:textId="77777777" w:rsidR="00F1406B" w:rsidDel="00307587" w:rsidRDefault="00F1406B">
      <w:pPr>
        <w:rPr>
          <w:del w:id="66" w:author="DELL" w:date="2020-09-30T11:47:00Z"/>
        </w:rPr>
      </w:pPr>
    </w:p>
    <w:p w14:paraId="4AB70BAB" w14:textId="77777777" w:rsidR="00F1406B" w:rsidDel="00307587" w:rsidRDefault="00F1406B">
      <w:pPr>
        <w:rPr>
          <w:del w:id="67" w:author="DELL" w:date="2020-09-30T11:47:00Z"/>
        </w:rPr>
      </w:pPr>
    </w:p>
    <w:p w14:paraId="6B47706A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4F04"/>
    <w:rsid w:val="00177F4D"/>
    <w:rsid w:val="00307587"/>
    <w:rsid w:val="00394E43"/>
    <w:rsid w:val="003F58AF"/>
    <w:rsid w:val="004051E1"/>
    <w:rsid w:val="0042167F"/>
    <w:rsid w:val="00794820"/>
    <w:rsid w:val="00924DF5"/>
    <w:rsid w:val="009E079A"/>
    <w:rsid w:val="00EA735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FC7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3</cp:revision>
  <dcterms:created xsi:type="dcterms:W3CDTF">2020-08-26T22:08:00Z</dcterms:created>
  <dcterms:modified xsi:type="dcterms:W3CDTF">2020-09-30T04:47:00Z</dcterms:modified>
</cp:coreProperties>
</file>