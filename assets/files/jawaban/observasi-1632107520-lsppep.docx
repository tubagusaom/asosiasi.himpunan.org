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A723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del w:id="0" w:author="Labor IT" w:date="2021-09-20T10:01:00Z">
              <w:r w:rsidDel="00A7236F">
                <w:delText>sasaran</w:delText>
              </w:r>
            </w:del>
            <w:del w:id="1" w:author="Labor IT" w:date="2021-09-20T10:03:00Z">
              <w:r w:rsidDel="00A7236F">
                <w:delText>.</w:delText>
              </w:r>
            </w:del>
            <w:proofErr w:type="spellStart"/>
            <w:ins w:id="2" w:author="Labor IT" w:date="2021-09-20T10:03:00Z">
              <w:r w:rsidR="00A7236F">
                <w:t>tujuan</w:t>
              </w:r>
              <w:proofErr w:type="spellEnd"/>
              <w:r w:rsidR="00A7236F">
                <w:t>.</w:t>
              </w:r>
            </w:ins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ins w:id="3" w:author="Labor IT" w:date="2021-09-20T10:01:00Z">
              <w:r w:rsidR="00A7236F">
                <w:t xml:space="preserve"> </w:t>
              </w:r>
              <w:proofErr w:type="spellStart"/>
              <w:r w:rsidR="00A7236F">
                <w:t>terhadap</w:t>
              </w:r>
              <w:proofErr w:type="spellEnd"/>
              <w:r w:rsidR="00A7236F">
                <w:t xml:space="preserve"> </w:t>
              </w:r>
              <w:proofErr w:type="spellStart"/>
              <w:r w:rsidR="00A7236F">
                <w:t>sesuatu</w:t>
              </w:r>
              <w:proofErr w:type="spellEnd"/>
              <w:r w:rsidR="00A7236F">
                <w:t xml:space="preserve"> </w:t>
              </w:r>
              <w:proofErr w:type="spellStart"/>
              <w:r w:rsidR="00A7236F">
                <w:t>kegiatan</w:t>
              </w:r>
            </w:ins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A723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4" w:author="Labor IT" w:date="2021-09-20T10:0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ins w:id="5" w:author="Labor IT" w:date="2021-09-20T10:02:00Z">
              <w:r w:rsidR="00A7236F">
                <w:t>pencapaian</w:t>
              </w:r>
              <w:proofErr w:type="spellEnd"/>
              <w:r w:rsidR="00A7236F">
                <w:t xml:space="preserve"> yang</w:t>
              </w:r>
            </w:ins>
            <w:ins w:id="6" w:author="Labor IT" w:date="2021-09-20T10:01:00Z">
              <w:r w:rsidR="00A7236F">
                <w:t xml:space="preserve"> </w:t>
              </w:r>
            </w:ins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A723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7" w:author="Labor IT" w:date="2021-09-20T10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del w:id="8" w:author="Labor IT" w:date="2021-09-20T10:03:00Z">
              <w:r w:rsidDel="00A7236F">
                <w:delText xml:space="preserve">warga </w:delText>
              </w:r>
            </w:del>
            <w:proofErr w:type="spellStart"/>
            <w:r>
              <w:t>kelompok</w:t>
            </w:r>
            <w:proofErr w:type="spellEnd"/>
            <w:r>
              <w:t xml:space="preserve"> </w:t>
            </w:r>
            <w:proofErr w:type="spellStart"/>
            <w:ins w:id="9" w:author="Labor IT" w:date="2021-09-20T10:03:00Z">
              <w:r w:rsidR="00A7236F">
                <w:t>warga</w:t>
              </w:r>
            </w:ins>
            <w:proofErr w:type="spellEnd"/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A723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10" w:author="Labor IT" w:date="2021-09-20T10:03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r>
              <w:tab/>
            </w:r>
            <w:r>
              <w:tab/>
            </w:r>
            <w:proofErr w:type="spellStart"/>
            <w:r>
              <w:t>pengendali</w:t>
            </w:r>
            <w:ins w:id="11" w:author="Labor IT" w:date="2021-09-20T10:03:00Z">
              <w:r w:rsidR="00A7236F">
                <w:t>an</w:t>
              </w:r>
            </w:ins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del w:id="12" w:author="Labor IT" w:date="2021-09-20T10:03:00Z">
              <w:r w:rsidDel="00A7236F">
                <w:delText>berterima</w:delText>
              </w:r>
            </w:del>
            <w:proofErr w:type="spellStart"/>
            <w:ins w:id="13" w:author="Labor IT" w:date="2021-09-20T10:03:00Z">
              <w:r w:rsidR="00A7236F">
                <w:t>dapat</w:t>
              </w:r>
              <w:proofErr w:type="spellEnd"/>
              <w:r w:rsidR="00A7236F">
                <w:t xml:space="preserve"> </w:t>
              </w:r>
              <w:proofErr w:type="spellStart"/>
              <w:r w:rsidR="00A7236F">
                <w:t>di</w:t>
              </w:r>
              <w:r w:rsidR="00A7236F">
                <w:t>terima</w:t>
              </w:r>
            </w:ins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A7236F" w:rsidRDefault="00BE098E" w:rsidP="00A723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4" w:author="Labor IT" w:date="2021-09-20T10:05:00Z"/>
              </w:rPr>
              <w:pPrChange w:id="15" w:author="Labor IT" w:date="2021-09-20T10:0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ins w:id="16" w:author="Labor IT" w:date="2021-09-20T10:05:00Z">
              <w:r w:rsidR="00A7236F">
                <w:t xml:space="preserve"> </w:t>
              </w:r>
            </w:ins>
          </w:p>
          <w:p w:rsidR="00BE098E" w:rsidDel="00A7236F" w:rsidRDefault="00A7236F" w:rsidP="00A723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17" w:author="Labor IT" w:date="2021-09-20T10:05:00Z"/>
              </w:rPr>
              <w:pPrChange w:id="18" w:author="Labor IT" w:date="2021-09-20T10:05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19" w:author="Labor IT" w:date="2021-09-20T10:05:00Z">
              <w:r>
                <w:t xml:space="preserve">                                  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</w:ins>
            <w:del w:id="20" w:author="Labor IT" w:date="2021-09-20T10:05:00Z">
              <w:r w:rsidR="00BE098E" w:rsidDel="00A7236F">
                <w:delText xml:space="preserve"> </w:delText>
              </w:r>
            </w:del>
          </w:p>
          <w:p w:rsidR="00A7236F" w:rsidRDefault="00BE098E" w:rsidP="00A723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1" w:author="Labor IT" w:date="2021-09-20T10:06:00Z"/>
              </w:rPr>
              <w:pPrChange w:id="22" w:author="Labor IT" w:date="2021-09-20T10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23" w:author="Labor IT" w:date="2021-09-20T10:05:00Z">
              <w:r w:rsidDel="00A7236F">
                <w:tab/>
              </w:r>
              <w:r w:rsidDel="00A7236F">
                <w:tab/>
                <w:delText>l</w:delText>
              </w:r>
            </w:del>
            <w:proofErr w:type="spellStart"/>
            <w:ins w:id="24" w:author="Labor IT" w:date="2021-09-20T10:05:00Z">
              <w:r w:rsidR="00A7236F">
                <w:t>l</w:t>
              </w:r>
            </w:ins>
            <w:r>
              <w:t>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</w:p>
          <w:p w:rsidR="00BE098E" w:rsidRDefault="00A7236F" w:rsidP="00A7236F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25" w:author="Labor IT" w:date="2021-09-20T10:06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ins w:id="26" w:author="Labor IT" w:date="2021-09-20T10:06:00Z">
              <w:r>
                <w:t xml:space="preserve">                                   </w:t>
              </w:r>
            </w:ins>
            <w:proofErr w:type="spellStart"/>
            <w:ins w:id="27" w:author="Labor IT" w:date="2021-09-20T10:05:00Z">
              <w:r>
                <w:t>m</w:t>
              </w:r>
            </w:ins>
            <w:del w:id="28" w:author="Labor IT" w:date="2021-09-20T10:05:00Z">
              <w:r w:rsidR="00BE098E" w:rsidDel="00A7236F">
                <w:delText xml:space="preserve"> m</w:delText>
              </w:r>
            </w:del>
            <w:r w:rsidR="00BE098E">
              <w:t>emecahkan</w:t>
            </w:r>
            <w:proofErr w:type="spellEnd"/>
            <w:r w:rsidR="00BE098E">
              <w:t xml:space="preserve"> </w:t>
            </w:r>
            <w:proofErr w:type="spellStart"/>
            <w:r w:rsidR="00BE098E">
              <w:t>suatu</w:t>
            </w:r>
            <w:proofErr w:type="spellEnd"/>
            <w:r w:rsidR="00BE098E">
              <w:t xml:space="preserve"> </w:t>
            </w:r>
            <w:proofErr w:type="spellStart"/>
            <w:r w:rsidR="00BE098E">
              <w:t>masalah</w:t>
            </w:r>
            <w:proofErr w:type="spellEnd"/>
            <w:r w:rsidR="00BE098E"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Pr="00A7236F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lang w:val="id-ID"/>
                <w:rPrChange w:id="29" w:author="Labor IT" w:date="2021-09-20T09:59:00Z">
                  <w:rPr/>
                </w:rPrChange>
              </w:rPr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  <w:bookmarkStart w:id="30" w:name="_GoBack"/>
            <w:bookmarkEnd w:id="30"/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abor IT">
    <w15:presenceInfo w15:providerId="None" w15:userId="Labor IT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A7236F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D8B7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Labor IT</cp:lastModifiedBy>
  <cp:revision>2</cp:revision>
  <dcterms:created xsi:type="dcterms:W3CDTF">2021-09-20T03:06:00Z</dcterms:created>
  <dcterms:modified xsi:type="dcterms:W3CDTF">2021-09-20T03:06:00Z</dcterms:modified>
</cp:coreProperties>
</file>