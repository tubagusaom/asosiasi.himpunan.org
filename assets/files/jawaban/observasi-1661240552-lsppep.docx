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320B1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0" w:author="ASUS" w:date="2022-08-23T14:4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" w:author="ASUS" w:date="2022-08-23T14:17:00Z">
              <w:r w:rsidR="00770397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2" w:author="ASUS" w:date="2022-08-23T14:17:00Z">
              <w:r w:rsidRPr="00EC6F38" w:rsidDel="0077039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del w:id="3" w:author="ASUS" w:date="2022-08-23T14:17:00Z">
              <w:r w:rsidRPr="00EC6F38" w:rsidDel="00770397">
                <w:rPr>
                  <w:rFonts w:ascii="Times New Roman" w:eastAsia="Times New Roman" w:hAnsi="Times New Roman" w:cs="Times New Roman"/>
                  <w:szCs w:val="24"/>
                </w:rPr>
                <w:delText>xtr</w:delText>
              </w:r>
            </w:del>
            <w:ins w:id="4" w:author="ASUS" w:date="2022-08-23T14:17:00Z">
              <w:r w:rsidR="00770397">
                <w:rPr>
                  <w:rFonts w:ascii="Times New Roman" w:eastAsia="Times New Roman" w:hAnsi="Times New Roman" w:cs="Times New Roman"/>
                  <w:szCs w:val="24"/>
                </w:rPr>
                <w:t>kstrim</w:t>
              </w:r>
            </w:ins>
            <w:proofErr w:type="spellEnd"/>
            <w:del w:id="5" w:author="ASUS" w:date="2022-08-23T14:17:00Z">
              <w:r w:rsidRPr="00EC6F38" w:rsidDel="00770397">
                <w:rPr>
                  <w:rFonts w:ascii="Times New Roman" w:eastAsia="Times New Roman" w:hAnsi="Times New Roman" w:cs="Times New Roman"/>
                  <w:szCs w:val="24"/>
                </w:rPr>
                <w:delText>eam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ins w:id="6" w:author="ASUS" w:date="2022-08-23T14:17:00Z">
              <w:r w:rsidR="00770397">
                <w:rPr>
                  <w:rFonts w:ascii="Times New Roman" w:eastAsia="Times New Roman" w:hAnsi="Times New Roman" w:cs="Times New Roman"/>
                  <w:szCs w:val="24"/>
                </w:rPr>
                <w:t>se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" w:author="ASUS" w:date="2022-08-23T14:17:00Z">
              <w:r w:rsidRPr="00EC6F38" w:rsidDel="00770397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ins w:id="8" w:author="ASUS" w:date="2022-08-23T14:40:00Z"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>. Y</w:t>
              </w:r>
            </w:ins>
            <w:del w:id="9" w:author="ASUS" w:date="2022-08-23T14:40:00Z">
              <w:r w:rsidRPr="00EC6F38" w:rsidDel="00A814FF">
                <w:rPr>
                  <w:rFonts w:ascii="Times New Roman" w:eastAsia="Times New Roman" w:hAnsi="Times New Roman" w:cs="Times New Roman"/>
                  <w:szCs w:val="24"/>
                </w:rPr>
                <w:delText>, 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ang </w:t>
            </w:r>
            <w:proofErr w:type="spellStart"/>
            <w:ins w:id="10" w:author="ASUS" w:date="2022-08-23T14:40:00Z"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del w:id="11" w:author="ASUS" w:date="2022-08-23T14:40:00Z">
              <w:r w:rsidRPr="00EC6F38" w:rsidDel="00A814FF">
                <w:rPr>
                  <w:rFonts w:ascii="Times New Roman" w:eastAsia="Times New Roman" w:hAnsi="Times New Roman" w:cs="Times New Roman"/>
                  <w:szCs w:val="24"/>
                </w:rPr>
                <w:delText xml:space="preserve">sering kita </w:delText>
              </w:r>
            </w:del>
            <w:ins w:id="12" w:author="ASUS" w:date="2022-08-23T14:18:00Z">
              <w:r w:rsidR="00770397">
                <w:rPr>
                  <w:rFonts w:ascii="Times New Roman" w:eastAsia="Times New Roman" w:hAnsi="Times New Roman" w:cs="Times New Roman"/>
                  <w:szCs w:val="24"/>
                </w:rPr>
                <w:t>kenal</w:t>
              </w:r>
            </w:ins>
            <w:proofErr w:type="spellEnd"/>
            <w:del w:id="13" w:author="ASUS" w:date="2022-08-23T14:18:00Z">
              <w:r w:rsidRPr="00EC6F38" w:rsidDel="00770397">
                <w:rPr>
                  <w:rFonts w:ascii="Times New Roman" w:eastAsia="Times New Roman" w:hAnsi="Times New Roman" w:cs="Times New Roman"/>
                  <w:szCs w:val="24"/>
                </w:rPr>
                <w:delText>sebut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</w:t>
            </w:r>
            <w:ins w:id="14" w:author="ASUS" w:date="2022-08-23T14:18:00Z">
              <w:r w:rsidR="00770397">
                <w:rPr>
                  <w:rFonts w:ascii="Times New Roman" w:eastAsia="Times New Roman" w:hAnsi="Times New Roman" w:cs="Times New Roman"/>
                  <w:szCs w:val="24"/>
                </w:rPr>
                <w:t>tri</w:t>
              </w:r>
            </w:ins>
            <w:proofErr w:type="spellEnd"/>
            <w:del w:id="15" w:author="ASUS" w:date="2022-08-23T14:18:00Z">
              <w:r w:rsidRPr="00EC6F38" w:rsidDel="00770397">
                <w:rPr>
                  <w:rFonts w:ascii="Times New Roman" w:eastAsia="Times New Roman" w:hAnsi="Times New Roman" w:cs="Times New Roman"/>
                  <w:szCs w:val="24"/>
                </w:rPr>
                <w:delText>try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320B1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6" w:author="ASUS" w:date="2022-08-23T14:4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17" w:author="ASUS" w:date="2022-08-23T14:18:00Z">
              <w:r w:rsidR="0077039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8" w:author="ASUS" w:date="2022-08-23T14:19:00Z">
              <w:r w:rsidRPr="00EC6F38" w:rsidDel="0077039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19" w:author="ASUS" w:date="2022-08-23T14:41:00Z"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20" w:author="ASUS" w:date="2022-08-23T14:41:00Z">
              <w:r w:rsidRPr="00EC6F38" w:rsidDel="00A814FF">
                <w:rPr>
                  <w:rFonts w:ascii="Times New Roman" w:eastAsia="Times New Roman" w:hAnsi="Times New Roman" w:cs="Times New Roman"/>
                  <w:szCs w:val="24"/>
                </w:rPr>
                <w:delText xml:space="preserve"> namun</w:delText>
              </w:r>
            </w:del>
            <w:ins w:id="21" w:author="ASUS" w:date="2022-08-23T14:41:00Z"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 xml:space="preserve">Akan </w:t>
              </w:r>
              <w:proofErr w:type="spellStart"/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>tetapi</w:t>
              </w:r>
            </w:ins>
            <w:proofErr w:type="spellEnd"/>
            <w:del w:id="22" w:author="ASUS" w:date="2022-08-23T14:41:00Z">
              <w:r w:rsidRPr="00EC6F38" w:rsidDel="00A814FF">
                <w:rPr>
                  <w:rFonts w:ascii="Times New Roman" w:eastAsia="Times New Roman" w:hAnsi="Times New Roman" w:cs="Times New Roman"/>
                  <w:szCs w:val="24"/>
                </w:rPr>
                <w:delText xml:space="preserve"> bukan</w:delText>
              </w:r>
            </w:del>
            <w:ins w:id="23" w:author="ASUS" w:date="2022-08-23T14:41:00Z"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>tidak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4" w:author="ASUS" w:date="2022-08-23T14:19:00Z">
              <w:r w:rsidR="00770397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77039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25" w:author="ASUS" w:date="2022-08-23T14:19:00Z">
              <w:r w:rsidRPr="00EC6F38" w:rsidDel="00770397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26" w:author="ASUS" w:date="2022-08-23T14:41:00Z">
              <w:r w:rsidRPr="00EC6F38" w:rsidDel="00A814FF">
                <w:rPr>
                  <w:rFonts w:ascii="Times New Roman" w:eastAsia="Times New Roman" w:hAnsi="Times New Roman" w:cs="Times New Roman"/>
                  <w:szCs w:val="24"/>
                </w:rPr>
                <w:delText xml:space="preserve">tetapi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7" w:author="ASUS" w:date="2022-08-23T14:19:00Z">
              <w:r w:rsidRPr="00EC6F38" w:rsidDel="0077039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28" w:author="ASUS" w:date="2022-08-23T14:20:00Z">
              <w:r w:rsidR="0077039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70397">
                <w:rPr>
                  <w:rFonts w:ascii="Times New Roman" w:eastAsia="Times New Roman" w:hAnsi="Times New Roman" w:cs="Times New Roman"/>
                  <w:szCs w:val="24"/>
                </w:rPr>
                <w:t>menciptakan</w:t>
              </w:r>
            </w:ins>
            <w:proofErr w:type="spellEnd"/>
            <w:del w:id="29" w:author="ASUS" w:date="2022-08-23T14:20:00Z">
              <w:r w:rsidRPr="00EC6F38" w:rsidDel="00770397">
                <w:rPr>
                  <w:rFonts w:ascii="Times New Roman" w:eastAsia="Times New Roman" w:hAnsi="Times New Roman" w:cs="Times New Roman"/>
                  <w:szCs w:val="24"/>
                </w:rPr>
                <w:delText xml:space="preserve"> membuat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0" w:author="ASUS" w:date="2022-08-23T14:20:00Z">
              <w:r w:rsidRPr="00EC6F38" w:rsidDel="00770397">
                <w:rPr>
                  <w:rFonts w:ascii="Times New Roman" w:eastAsia="Times New Roman" w:hAnsi="Times New Roman" w:cs="Times New Roman"/>
                  <w:szCs w:val="24"/>
                </w:rPr>
                <w:delText xml:space="preserve">yang belum tercipta,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320B1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1" w:author="ASUS" w:date="2022-08-23T14:4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2" w:author="ASUS" w:date="2022-08-23T14:20:00Z">
              <w:r w:rsidRPr="00EC6F38" w:rsidDel="00770397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4.0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320B1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3" w:author="ASUS" w:date="2022-08-23T14:4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34" w:author="ASUS" w:date="2022-08-23T14:20:00Z">
              <w:r w:rsidR="0077039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5" w:author="ASUS" w:date="2022-08-23T14:21:00Z">
              <w:r w:rsidR="00770397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</w:ins>
            <w:proofErr w:type="spellEnd"/>
            <w:del w:id="36" w:author="ASUS" w:date="2022-08-23T14:21:00Z">
              <w:r w:rsidRPr="00EC6F38" w:rsidDel="00770397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7" w:author="ASUS" w:date="2022-08-23T14:21:00Z">
              <w:r w:rsidRPr="00EC6F38" w:rsidDel="0077039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ins w:id="38" w:author="ASUS" w:date="2022-08-23T14:21:00Z">
              <w:r w:rsidR="00770397">
                <w:rPr>
                  <w:rFonts w:ascii="Times New Roman" w:eastAsia="Times New Roman" w:hAnsi="Times New Roman" w:cs="Times New Roman"/>
                  <w:szCs w:val="24"/>
                </w:rPr>
                <w:t>Alasan</w:t>
              </w:r>
              <w:proofErr w:type="spellEnd"/>
              <w:r w:rsidR="0077039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9" w:author="ASUS" w:date="2022-08-23T14:21:00Z">
              <w:r w:rsidRPr="00EC6F38" w:rsidDel="00770397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proofErr w:type="spellStart"/>
            <w:ins w:id="40" w:author="ASUS" w:date="2022-08-23T14:21:00Z">
              <w:r w:rsidR="00770397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1" w:author="ASUS" w:date="2022-08-23T14:21:00Z">
              <w:r w:rsidRPr="00EC6F38" w:rsidDel="00770397">
                <w:rPr>
                  <w:rFonts w:ascii="Times New Roman" w:eastAsia="Times New Roman" w:hAnsi="Times New Roman" w:cs="Times New Roman"/>
                  <w:szCs w:val="24"/>
                </w:rPr>
                <w:delText xml:space="preserve">demikian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42" w:author="ASUS" w:date="2022-08-23T14:22:00Z">
              <w:r w:rsidRPr="00EC6F38" w:rsidDel="00770397">
                <w:rPr>
                  <w:rFonts w:ascii="Times New Roman" w:eastAsia="Times New Roman" w:hAnsi="Times New Roman" w:cs="Times New Roman"/>
                  <w:szCs w:val="24"/>
                </w:rPr>
                <w:delText>ini hari ini s</w:delText>
              </w:r>
            </w:del>
            <w:proofErr w:type="spellStart"/>
            <w:ins w:id="43" w:author="ASUS" w:date="2022-08-23T14:22:00Z">
              <w:r w:rsidR="00770397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</w:t>
            </w:r>
            <w:ins w:id="44" w:author="ASUS" w:date="2022-08-23T14:22:00Z">
              <w:r w:rsidR="0077039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5" w:author="ASUS" w:date="2022-08-23T14:22:00Z">
              <w:r w:rsidRPr="00EC6F38" w:rsidDel="0077039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6" w:author="ASUS" w:date="2022-08-23T14:22:00Z">
              <w:r w:rsidR="00770397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77039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7" w:author="ASUS" w:date="2022-08-23T14:22:00Z">
              <w:r w:rsidRPr="00EC6F38" w:rsidDel="00770397">
                <w:rPr>
                  <w:rFonts w:ascii="Times New Roman" w:eastAsia="Times New Roman" w:hAnsi="Times New Roman" w:cs="Times New Roman"/>
                  <w:szCs w:val="24"/>
                </w:rPr>
                <w:delText xml:space="preserve">atau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320B1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8" w:author="ASUS" w:date="2022-08-23T14:4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49" w:author="ASUS" w:date="2022-08-23T14:23:00Z"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 xml:space="preserve"> guru </w:t>
              </w:r>
              <w:proofErr w:type="spellStart"/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mampu</w:t>
              </w:r>
              <w:proofErr w:type="spellEnd"/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</w:p>
          <w:p w:rsidR="00125355" w:rsidRPr="00EC6F38" w:rsidRDefault="005048F6" w:rsidP="00320B1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0" w:author="ASUS" w:date="2022-08-23T14:4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51" w:author="ASUS" w:date="2022-08-23T14:26:00Z">
              <w:r>
                <w:rPr>
                  <w:rFonts w:ascii="Times New Roman" w:eastAsia="Times New Roman" w:hAnsi="Times New Roman" w:cs="Times New Roman"/>
                  <w:szCs w:val="24"/>
                </w:rPr>
                <w:t>Mengembangkan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52" w:author="ASUS" w:date="2022-08-23T14:26:00Z">
              <w:r w:rsidR="00125355" w:rsidRPr="00EC6F38" w:rsidDel="005048F6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proofErr w:type="spellStart"/>
            <w:ins w:id="53" w:author="ASUS" w:date="2022-08-23T14:26:00Z">
              <w:r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ahapan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ins w:id="54" w:author="ASUS" w:date="2022-08-23T14:23:00Z">
              <w:r w:rsidR="00770397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del w:id="55" w:author="ASUS" w:date="2022-08-23T14:23:00Z">
              <w:r w:rsidR="00125355" w:rsidRPr="00EC6F38" w:rsidDel="00770397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125355" w:rsidP="00320B1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6" w:author="ASUS" w:date="2022-08-23T14:4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57" w:author="ASUS" w:date="2022-08-23T14:26:00Z">
              <w:r w:rsidRPr="00EC6F38" w:rsidDel="005048F6">
                <w:rPr>
                  <w:rFonts w:ascii="Times New Roman" w:eastAsia="Times New Roman" w:hAnsi="Times New Roman" w:cs="Times New Roman"/>
                  <w:szCs w:val="24"/>
                </w:rPr>
                <w:delText>Pada taha</w:delText>
              </w:r>
            </w:del>
            <w:del w:id="58" w:author="ASUS" w:date="2022-08-23T14:24:00Z">
              <w:r w:rsidRPr="00EC6F38" w:rsidDel="00770397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del w:id="59" w:author="ASUS" w:date="2022-08-23T14:26:00Z">
              <w:r w:rsidRPr="00EC6F38" w:rsidDel="005048F6">
                <w:rPr>
                  <w:rFonts w:ascii="Times New Roman" w:eastAsia="Times New Roman" w:hAnsi="Times New Roman" w:cs="Times New Roman"/>
                  <w:szCs w:val="24"/>
                </w:rPr>
                <w:delText xml:space="preserve"> ini guru di tutut untuk m</w:delText>
              </w:r>
            </w:del>
            <w:proofErr w:type="spellStart"/>
            <w:ins w:id="60" w:author="ASUS" w:date="2022-08-23T14:26:00Z"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ins w:id="61" w:author="ASUS" w:date="2022-08-23T14:24:00Z">
              <w:r w:rsidR="00770397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62" w:author="ASUS" w:date="2022-08-23T14:24:00Z">
              <w:r w:rsidRPr="00EC6F38" w:rsidDel="00770397">
                <w:rPr>
                  <w:rFonts w:ascii="Times New Roman" w:eastAsia="Times New Roman" w:hAnsi="Times New Roman" w:cs="Times New Roman"/>
                  <w:szCs w:val="24"/>
                </w:rPr>
                <w:delText xml:space="preserve"> dan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ins w:id="63" w:author="ASUS" w:date="2022-08-23T14:24:00Z">
              <w:r w:rsidR="00770397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770397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77039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64" w:author="ASUS" w:date="2022-08-23T14:24:00Z">
              <w:r w:rsidRPr="00EC6F38" w:rsidDel="00770397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ins w:id="65" w:author="ASUS" w:date="2022-08-23T14:24:00Z">
              <w:r w:rsidR="00770397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del w:id="66" w:author="ASUS" w:date="2022-08-23T14:24:00Z">
              <w:r w:rsidRPr="00EC6F38" w:rsidDel="00770397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125355" w:rsidP="00320B1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7" w:author="ASUS" w:date="2022-08-23T14:4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ins w:id="68" w:author="ASUS" w:date="2022-08-23T14:27:00Z"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del w:id="69" w:author="ASUS" w:date="2022-08-23T14:27:00Z">
              <w:r w:rsidRPr="00EC6F38" w:rsidDel="005048F6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125355" w:rsidP="00320B1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0" w:author="ASUS" w:date="2022-08-23T14:4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71" w:author="ASUS" w:date="2022-08-23T14:27:00Z">
              <w:r w:rsidRPr="00EC6F38" w:rsidDel="005048F6">
                <w:rPr>
                  <w:rFonts w:ascii="Times New Roman" w:eastAsia="Times New Roman" w:hAnsi="Times New Roman" w:cs="Times New Roman"/>
                  <w:szCs w:val="24"/>
                </w:rPr>
                <w:delText>Yaitu guru di sini di tuntut untuk m</w:delText>
              </w:r>
            </w:del>
            <w:proofErr w:type="spellStart"/>
            <w:ins w:id="72" w:author="ASUS" w:date="2022-08-23T14:27:00Z"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73" w:author="ASUS" w:date="2022-08-23T14:27:00Z"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ins w:id="74" w:author="ASUS" w:date="2022-08-23T14:27:00Z"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del w:id="75" w:author="ASUS" w:date="2022-08-23T14:27:00Z">
              <w:r w:rsidRPr="00EC6F38" w:rsidDel="005048F6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125355" w:rsidP="00320B1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6" w:author="ASUS" w:date="2022-08-23T14:4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7" w:author="ASUS" w:date="2022-08-23T14:27:00Z"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diri</w:t>
              </w:r>
            </w:ins>
            <w:proofErr w:type="spellEnd"/>
            <w:del w:id="78" w:author="ASUS" w:date="2022-08-23T14:27:00Z">
              <w:r w:rsidRPr="00EC6F38" w:rsidDel="005048F6">
                <w:rPr>
                  <w:rFonts w:ascii="Times New Roman" w:eastAsia="Times New Roman" w:hAnsi="Times New Roman" w:cs="Times New Roman"/>
                  <w:szCs w:val="24"/>
                </w:rPr>
                <w:delText>guru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</w:t>
            </w:r>
            <w:ins w:id="79" w:author="ASUS" w:date="2022-08-23T14:27:00Z"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del w:id="80" w:author="ASUS" w:date="2022-08-23T14:27:00Z">
              <w:r w:rsidRPr="00EC6F38" w:rsidDel="005048F6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125355" w:rsidP="00320B1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1" w:author="ASUS" w:date="2022-08-23T14:4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82" w:author="ASUS" w:date="2022-08-23T14:27:00Z">
              <w:r w:rsidRPr="00EC6F38" w:rsidDel="005048F6">
                <w:rPr>
                  <w:rFonts w:ascii="Times New Roman" w:eastAsia="Times New Roman" w:hAnsi="Times New Roman" w:cs="Times New Roman"/>
                  <w:szCs w:val="24"/>
                </w:rPr>
                <w:delText>Guri dilatih untuk m</w:delText>
              </w:r>
            </w:del>
            <w:proofErr w:type="spellStart"/>
            <w:ins w:id="83" w:author="ASUS" w:date="2022-08-23T14:27:00Z"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</w:t>
            </w:r>
            <w:ins w:id="84" w:author="ASUS" w:date="2022-08-23T14:27:00Z"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a</w:t>
              </w:r>
              <w:proofErr w:type="spellEnd"/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del w:id="85" w:author="ASUS" w:date="2022-08-23T14:27:00Z">
              <w:r w:rsidRPr="00EC6F38" w:rsidDel="005048F6">
                <w:rPr>
                  <w:rFonts w:ascii="Times New Roman" w:eastAsia="Times New Roman" w:hAnsi="Times New Roman" w:cs="Times New Roman"/>
                  <w:szCs w:val="24"/>
                </w:rPr>
                <w:delText>a.</w:delText>
              </w:r>
            </w:del>
          </w:p>
          <w:p w:rsidR="00125355" w:rsidRPr="00EC6F38" w:rsidRDefault="005048F6" w:rsidP="00320B1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6" w:author="ASUS" w:date="2022-08-23T14:4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87" w:author="ASUS" w:date="2022-08-23T14:27:00Z">
              <w:r>
                <w:rPr>
                  <w:rFonts w:ascii="Times New Roman" w:eastAsia="Times New Roman" w:hAnsi="Times New Roman" w:cs="Times New Roman"/>
                  <w:szCs w:val="24"/>
                </w:rPr>
                <w:t>Melaksanakan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88" w:author="ASUS" w:date="2022-08-23T14:28:00Z">
              <w:r w:rsidR="00125355" w:rsidRPr="00EC6F38" w:rsidDel="005048F6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proofErr w:type="spellStart"/>
            <w:ins w:id="89" w:author="ASUS" w:date="2022-08-23T14:28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engembangan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320B1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0" w:author="ASUS" w:date="2022-08-23T14:4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91" w:author="ASUS" w:date="2022-08-23T14:28:00Z">
              <w:r w:rsidRPr="00EC6F38" w:rsidDel="005048F6">
                <w:rPr>
                  <w:rFonts w:ascii="Times New Roman" w:eastAsia="Times New Roman" w:hAnsi="Times New Roman" w:cs="Times New Roman"/>
                  <w:szCs w:val="24"/>
                </w:rPr>
                <w:delText>Dimana guru sebagai pendidik di era 4.0</w:delText>
              </w:r>
            </w:del>
            <w:proofErr w:type="spellStart"/>
            <w:proofErr w:type="gramStart"/>
            <w:ins w:id="92" w:author="ASUS" w:date="2022-08-23T14:28:00Z"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mengembangkan</w:t>
              </w:r>
              <w:proofErr w:type="spellEnd"/>
              <w:proofErr w:type="gramEnd"/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jenjang</w:t>
              </w:r>
              <w:proofErr w:type="spellEnd"/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pendidikannya</w:t>
              </w:r>
              <w:proofErr w:type="spellEnd"/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sehingga</w:t>
              </w:r>
            </w:ins>
            <w:proofErr w:type="spellEnd"/>
            <w:del w:id="93" w:author="ASUS" w:date="2022-08-23T14:29:00Z">
              <w:r w:rsidRPr="00EC6F38" w:rsidDel="005048F6">
                <w:rPr>
                  <w:rFonts w:ascii="Times New Roman" w:eastAsia="Times New Roman" w:hAnsi="Times New Roman" w:cs="Times New Roman"/>
                  <w:szCs w:val="24"/>
                </w:rPr>
                <w:delText xml:space="preserve"> maka guru </w:delText>
              </w:r>
            </w:del>
            <w:ins w:id="94" w:author="ASUS" w:date="2022-08-23T14:29:00Z"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5" w:author="ASUS" w:date="2022-08-23T14:29:00Z">
              <w:r w:rsidRPr="00EC6F38" w:rsidDel="005048F6">
                <w:rPr>
                  <w:rFonts w:ascii="Times New Roman" w:eastAsia="Times New Roman" w:hAnsi="Times New Roman" w:cs="Times New Roman"/>
                  <w:szCs w:val="24"/>
                </w:rPr>
                <w:delText>boleh me</w:delText>
              </w:r>
            </w:del>
            <w:proofErr w:type="spellStart"/>
            <w:ins w:id="96" w:author="ASUS" w:date="2022-08-23T14:29:00Z"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7" w:author="ASUS" w:date="2022-08-23T14:29:00Z">
              <w:r w:rsidRPr="00EC6F38" w:rsidDel="005048F6">
                <w:rPr>
                  <w:rFonts w:ascii="Times New Roman" w:eastAsia="Times New Roman" w:hAnsi="Times New Roman" w:cs="Times New Roman"/>
                  <w:szCs w:val="24"/>
                </w:rPr>
                <w:delText>dengan</w:delText>
              </w:r>
            </w:del>
            <w:proofErr w:type="spellStart"/>
            <w:ins w:id="98" w:author="ASUS" w:date="2022-08-23T14:29:00Z"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</w:t>
            </w:r>
            <w:ins w:id="99" w:author="ASUS" w:date="2022-08-23T14:29:00Z"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sehingga</w:t>
              </w:r>
              <w:proofErr w:type="spellEnd"/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00" w:author="ASUS" w:date="2022-08-23T14:29:00Z">
              <w:r w:rsidRPr="00EC6F38" w:rsidDel="005048F6">
                <w:rPr>
                  <w:rFonts w:ascii="Times New Roman" w:eastAsia="Times New Roman" w:hAnsi="Times New Roman" w:cs="Times New Roman"/>
                  <w:szCs w:val="24"/>
                </w:rPr>
                <w:delText xml:space="preserve">, harus selalu berkembang agar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</w:t>
            </w:r>
            <w:ins w:id="101" w:author="ASUS" w:date="2022-08-23T14:29:00Z"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  <w:proofErr w:type="spellEnd"/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</w:ins>
            <w:proofErr w:type="spellEnd"/>
            <w:del w:id="102" w:author="ASUS" w:date="2022-08-23T14:29:00Z">
              <w:r w:rsidRPr="00EC6F38" w:rsidDel="005048F6">
                <w:rPr>
                  <w:rFonts w:ascii="Times New Roman" w:eastAsia="Times New Roman" w:hAnsi="Times New Roman" w:cs="Times New Roman"/>
                  <w:szCs w:val="24"/>
                </w:rPr>
                <w:delText>nya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320B1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3" w:author="ASUS" w:date="2022-08-23T14:4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104" w:author="ASUS" w:date="2022-08-23T14:29:00Z">
              <w:r w:rsidRPr="00EC6F38" w:rsidDel="005048F6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5" w:author="ASUS" w:date="2022-08-23T14:30:00Z"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terdapat</w:t>
              </w:r>
              <w:proofErr w:type="spellEnd"/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06" w:author="ASUS" w:date="2022-08-23T14:30:00Z">
              <w:r w:rsidRPr="00EC6F38" w:rsidDel="005048F6">
                <w:rPr>
                  <w:rFonts w:ascii="Times New Roman" w:eastAsia="Times New Roman" w:hAnsi="Times New Roman" w:cs="Times New Roman"/>
                  <w:szCs w:val="24"/>
                </w:rPr>
                <w:delText xml:space="preserve">ada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7" w:author="ASUS" w:date="2022-08-23T14:30:00Z">
              <w:r w:rsidRPr="00EC6F38" w:rsidDel="005048F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320B1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8" w:author="ASUS" w:date="2022-08-23T14:42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ins w:id="109" w:author="ASUS" w:date="2022-08-23T14:30:00Z"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:rsidR="00125355" w:rsidRPr="00EC6F38" w:rsidRDefault="00125355" w:rsidP="00320B1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0" w:author="ASUS" w:date="2022-08-23T14:42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111" w:author="ASUS" w:date="2022-08-23T14:30:00Z"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:rsidR="00125355" w:rsidRPr="00EC6F38" w:rsidRDefault="00125355" w:rsidP="00320B1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2" w:author="ASUS" w:date="2022-08-23T14:42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13" w:author="ASUS" w:date="2022-08-23T14:30:00Z"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:rsidR="00125355" w:rsidRPr="00EC6F38" w:rsidRDefault="00125355" w:rsidP="00320B1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4" w:author="ASUS" w:date="2022-08-23T14:42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ins w:id="115" w:author="ASUS" w:date="2022-08-23T14:30:00Z"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:rsidR="00125355" w:rsidRPr="00EC6F38" w:rsidRDefault="00125355" w:rsidP="00320B1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6" w:author="ASUS" w:date="2022-08-23T14:42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117" w:author="ASUS" w:date="2022-08-23T14:30:00Z"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:rsidR="00125355" w:rsidRPr="00EC6F38" w:rsidRDefault="00125355" w:rsidP="00320B1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8" w:author="ASUS" w:date="2022-08-23T14:4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19" w:author="ASUS" w:date="2022-08-23T14:30:00Z"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0" w:author="ASUS" w:date="2022-08-23T14:31:00Z">
              <w:r w:rsidRPr="00EC6F38" w:rsidDel="005048F6">
                <w:rPr>
                  <w:rFonts w:ascii="Times New Roman" w:eastAsia="Times New Roman" w:hAnsi="Times New Roman" w:cs="Times New Roman"/>
                  <w:szCs w:val="24"/>
                </w:rPr>
                <w:delText>jadi</w:delText>
              </w:r>
            </w:del>
            <w:proofErr w:type="spellStart"/>
            <w:ins w:id="121" w:author="ASUS" w:date="2022-08-23T14:31:00Z"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merupakan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122" w:author="ASUS" w:date="2022-08-23T14:31:00Z"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  <w:proofErr w:type="spellStart"/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23" w:author="ASUS" w:date="2022-08-23T14:31:00Z">
              <w:r w:rsidRPr="00EC6F38" w:rsidDel="005048F6">
                <w:rPr>
                  <w:rFonts w:ascii="Times New Roman" w:eastAsia="Times New Roman" w:hAnsi="Times New Roman" w:cs="Times New Roman"/>
                  <w:szCs w:val="24"/>
                </w:rPr>
                <w:delText>, 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ins w:id="124" w:author="ASUS" w:date="2022-08-23T14:31:00Z"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lastRenderedPageBreak/>
                <w:t xml:space="preserve">Hal </w:t>
              </w:r>
              <w:proofErr w:type="spellStart"/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</w:ins>
            <w:proofErr w:type="spellEnd"/>
            <w:del w:id="125" w:author="ASUS" w:date="2022-08-23T14:31:00Z">
              <w:r w:rsidRPr="00EC6F38" w:rsidDel="005048F6">
                <w:rPr>
                  <w:rFonts w:ascii="Times New Roman" w:eastAsia="Times New Roman" w:hAnsi="Times New Roman" w:cs="Times New Roman"/>
                  <w:szCs w:val="24"/>
                </w:rPr>
                <w:delText>Pikiran kritis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6" w:author="ASUS" w:date="2022-08-23T14:31:00Z">
              <w:r w:rsidRPr="00EC6F38" w:rsidDel="005048F6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7" w:author="ASUS" w:date="2022-08-23T14:31:00Z">
              <w:r w:rsidRPr="00EC6F38" w:rsidDel="005048F6">
                <w:rPr>
                  <w:rFonts w:ascii="Times New Roman" w:eastAsia="Times New Roman" w:hAnsi="Times New Roman" w:cs="Times New Roman"/>
                  <w:szCs w:val="24"/>
                </w:rPr>
                <w:delText xml:space="preserve">maka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28" w:author="ASUS" w:date="2022-08-23T14:31:00Z"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memunculkan</w:t>
              </w:r>
            </w:ins>
            <w:proofErr w:type="spellEnd"/>
            <w:del w:id="129" w:author="ASUS" w:date="2022-08-23T14:31:00Z">
              <w:r w:rsidRPr="00EC6F38" w:rsidDel="005048F6">
                <w:rPr>
                  <w:rFonts w:ascii="Times New Roman" w:eastAsia="Times New Roman" w:hAnsi="Times New Roman" w:cs="Times New Roman"/>
                  <w:szCs w:val="24"/>
                </w:rPr>
                <w:delText>timbul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320B1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30" w:author="ASUS" w:date="2022-08-23T14:4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</w:t>
            </w:r>
            <w:ins w:id="131" w:author="ASUS" w:date="2022-08-23T14:32:00Z"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ins w:id="132" w:author="ASUS" w:date="2022-08-23T14:32:00Z"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33" w:author="ASUS" w:date="2022-08-23T14:32:00Z"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mengaplikasikan</w:t>
              </w:r>
            </w:ins>
            <w:proofErr w:type="spellEnd"/>
            <w:del w:id="134" w:author="ASUS" w:date="2022-08-23T14:32:00Z">
              <w:r w:rsidRPr="00EC6F38" w:rsidDel="005048F6">
                <w:rPr>
                  <w:rFonts w:ascii="Times New Roman" w:eastAsia="Times New Roman" w:hAnsi="Times New Roman" w:cs="Times New Roman"/>
                  <w:szCs w:val="24"/>
                </w:rPr>
                <w:delText>/ pengaplikasian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35" w:author="ASUS" w:date="2022-08-23T14:39:00Z"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ins w:id="136" w:author="ASUS" w:date="2022-08-23T14:32:00Z"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137" w:author="ASUS" w:date="2022-08-23T14:32:00Z">
              <w:r w:rsidRPr="00EC6F38" w:rsidDel="005048F6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38" w:author="ASUS" w:date="2022-08-23T14:33:00Z"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</w:ins>
            <w:proofErr w:type="spellEnd"/>
            <w:del w:id="139" w:author="ASUS" w:date="2022-08-23T14:33:00Z">
              <w:r w:rsidRPr="00EC6F38" w:rsidDel="005048F6">
                <w:rPr>
                  <w:rFonts w:ascii="Times New Roman" w:eastAsia="Times New Roman" w:hAnsi="Times New Roman" w:cs="Times New Roman"/>
                  <w:szCs w:val="24"/>
                </w:rPr>
                <w:delText>pada bagaima</w:delText>
              </w:r>
            </w:del>
            <w:del w:id="140" w:author="ASUS" w:date="2022-08-23T14:32:00Z">
              <w:r w:rsidRPr="00EC6F38" w:rsidDel="005048F6">
                <w:rPr>
                  <w:rFonts w:ascii="Times New Roman" w:eastAsia="Times New Roman" w:hAnsi="Times New Roman" w:cs="Times New Roman"/>
                  <w:szCs w:val="24"/>
                </w:rPr>
                <w:delText>na 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</w:t>
            </w:r>
            <w:bookmarkStart w:id="141" w:name="_GoBack"/>
            <w:bookmarkEnd w:id="141"/>
            <w:r w:rsidRPr="00EC6F38">
              <w:rPr>
                <w:rFonts w:ascii="Times New Roman" w:eastAsia="Times New Roman" w:hAnsi="Times New Roman" w:cs="Times New Roman"/>
                <w:szCs w:val="24"/>
              </w:rPr>
              <w:t>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320B1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42" w:author="ASUS" w:date="2022-08-23T14:4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43" w:author="ASUS" w:date="2022-08-23T14:33:00Z"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ins w:id="144" w:author="ASUS" w:date="2022-08-23T14:34:00Z"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 xml:space="preserve"> yang </w:t>
              </w:r>
              <w:proofErr w:type="spellStart"/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tidak</w:t>
              </w:r>
              <w:proofErr w:type="spellEnd"/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hanya</w:t>
              </w:r>
              <w:proofErr w:type="spellEnd"/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melibatkan</w:t>
              </w:r>
              <w:proofErr w:type="spellEnd"/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45" w:author="ASUS" w:date="2022-08-23T14:34:00Z">
              <w:r w:rsidRPr="00EC6F38" w:rsidDel="005048F6">
                <w:rPr>
                  <w:rFonts w:ascii="Times New Roman" w:eastAsia="Times New Roman" w:hAnsi="Times New Roman" w:cs="Times New Roman"/>
                  <w:szCs w:val="24"/>
                </w:rPr>
                <w:delText xml:space="preserve">. </w:delText>
              </w:r>
            </w:del>
            <w:del w:id="146" w:author="ASUS" w:date="2022-08-23T14:35:00Z">
              <w:r w:rsidRPr="00EC6F38" w:rsidDel="005048F6">
                <w:rPr>
                  <w:rFonts w:ascii="Times New Roman" w:eastAsia="Times New Roman" w:hAnsi="Times New Roman" w:cs="Times New Roman"/>
                  <w:szCs w:val="24"/>
                </w:rPr>
                <w:delText xml:space="preserve">Mendiskusikan di sini bukan hanya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ins w:id="147" w:author="ASUS" w:date="2022-08-23T14:35:00Z"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akan</w:t>
              </w:r>
              <w:proofErr w:type="spellEnd"/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tetapi</w:t>
              </w:r>
              <w:proofErr w:type="spellEnd"/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48" w:author="ASUS" w:date="2022-08-23T14:35:00Z">
              <w:r w:rsidRPr="00EC6F38" w:rsidDel="005048F6">
                <w:rPr>
                  <w:rFonts w:ascii="Times New Roman" w:eastAsia="Times New Roman" w:hAnsi="Times New Roman" w:cs="Times New Roman"/>
                  <w:szCs w:val="24"/>
                </w:rPr>
                <w:delText>tapi</w:delText>
              </w:r>
            </w:del>
            <w:proofErr w:type="spellStart"/>
            <w:ins w:id="149" w:author="ASUS" w:date="2022-08-23T14:35:00Z"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>melibatkan</w:t>
              </w:r>
            </w:ins>
            <w:proofErr w:type="spellEnd"/>
            <w:del w:id="150" w:author="ASUS" w:date="2022-08-23T14:35:00Z">
              <w:r w:rsidRPr="00EC6F38" w:rsidDel="005048F6">
                <w:rPr>
                  <w:rFonts w:ascii="Times New Roman" w:eastAsia="Times New Roman" w:hAnsi="Times New Roman" w:cs="Times New Roman"/>
                  <w:szCs w:val="24"/>
                </w:rPr>
                <w:delText xml:space="preserve"> banyak </w:delText>
              </w:r>
            </w:del>
            <w:ins w:id="151" w:author="ASUS" w:date="2022-08-23T14:35:00Z">
              <w:r w:rsidR="005048F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</w:t>
            </w:r>
            <w:proofErr w:type="spellStart"/>
            <w:ins w:id="152" w:author="ASUS" w:date="2022-08-23T14:36:00Z"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>Sehingga</w:t>
              </w:r>
              <w:proofErr w:type="spellEnd"/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>kegiatan</w:t>
              </w:r>
              <w:proofErr w:type="spellEnd"/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>mampu</w:t>
              </w:r>
              <w:proofErr w:type="spellEnd"/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>memunculkan</w:t>
              </w:r>
              <w:proofErr w:type="spellEnd"/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>banyak</w:t>
              </w:r>
              <w:proofErr w:type="spellEnd"/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53" w:author="ASUS" w:date="2022-08-23T14:36:00Z">
              <w:r w:rsidRPr="00EC6F38" w:rsidDel="00A814FF">
                <w:rPr>
                  <w:rFonts w:ascii="Times New Roman" w:eastAsia="Times New Roman" w:hAnsi="Times New Roman" w:cs="Times New Roman"/>
                  <w:szCs w:val="24"/>
                </w:rPr>
                <w:delText xml:space="preserve">Hal ini dilakukan karena banyak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del w:id="154" w:author="ASUS" w:date="2022-08-23T14:37:00Z">
              <w:r w:rsidRPr="00EC6F38" w:rsidDel="00A814FF">
                <w:rPr>
                  <w:rFonts w:ascii="Times New Roman" w:eastAsia="Times New Roman" w:hAnsi="Times New Roman" w:cs="Times New Roman"/>
                  <w:szCs w:val="24"/>
                </w:rPr>
                <w:delText xml:space="preserve"> yang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55" w:author="ASUS" w:date="2022-08-23T14:36:00Z"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  <w:del w:id="156" w:author="ASUS" w:date="2022-08-23T14:36:00Z">
              <w:r w:rsidRPr="00EC6F38" w:rsidDel="00A814FF">
                <w:rPr>
                  <w:rFonts w:ascii="Times New Roman" w:eastAsia="Times New Roman" w:hAnsi="Times New Roman" w:cs="Times New Roman"/>
                  <w:szCs w:val="24"/>
                </w:rPr>
                <w:delText>atau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</w:t>
            </w:r>
            <w:ins w:id="157" w:author="ASUS" w:date="2022-08-23T14:37:00Z"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>baru</w:t>
              </w:r>
              <w:proofErr w:type="spellEnd"/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58" w:author="ASUS" w:date="2022-08-23T14:37:00Z">
              <w:r w:rsidRPr="00EC6F38" w:rsidDel="00A814F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159" w:author="ASUS" w:date="2022-08-23T14:36:00Z">
              <w:r w:rsidRPr="00EC6F38" w:rsidDel="00A814FF">
                <w:rPr>
                  <w:rFonts w:ascii="Times New Roman" w:eastAsia="Times New Roman" w:hAnsi="Times New Roman" w:cs="Times New Roman"/>
                  <w:szCs w:val="24"/>
                </w:rPr>
                <w:delText>yang baru akan muncul.</w:delText>
              </w:r>
            </w:del>
          </w:p>
          <w:p w:rsidR="00125355" w:rsidRPr="00EC6F38" w:rsidRDefault="00125355" w:rsidP="00320B1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60" w:author="ASUS" w:date="2022-08-23T14:4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161" w:author="ASUS" w:date="2022-08-23T14:37:00Z"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162" w:author="ASUS" w:date="2022-08-23T14:37:00Z"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  <w:proofErr w:type="spellStart"/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>melakukan</w:t>
              </w:r>
              <w:proofErr w:type="spellEnd"/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>akan</w:t>
              </w:r>
              <w:proofErr w:type="spellEnd"/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>menumbuhkan</w:t>
              </w:r>
              <w:proofErr w:type="spellEnd"/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 xml:space="preserve"> proses </w:t>
              </w:r>
              <w:proofErr w:type="spellStart"/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>kreatif</w:t>
              </w:r>
              <w:proofErr w:type="spellEnd"/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>inovatif</w:t>
              </w:r>
              <w:proofErr w:type="spellEnd"/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>sesuai</w:t>
              </w:r>
              <w:proofErr w:type="spellEnd"/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63" w:author="ASUS" w:date="2022-08-23T14:37:00Z">
              <w:r w:rsidRPr="00EC6F38" w:rsidDel="00A814FF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64" w:author="ASUS" w:date="2022-08-23T14:39:00Z"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 xml:space="preserve"> industry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</w:t>
            </w:r>
            <w:ins w:id="165" w:author="ASUS" w:date="2022-08-23T14:39:00Z">
              <w:r w:rsidR="00A814FF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66" w:author="ASUS" w:date="2022-08-23T14:39:00Z">
              <w:r w:rsidRPr="00EC6F38" w:rsidDel="00A814FF">
                <w:rPr>
                  <w:rFonts w:ascii="Times New Roman" w:eastAsia="Times New Roman" w:hAnsi="Times New Roman" w:cs="Times New Roman"/>
                  <w:szCs w:val="24"/>
                </w:rPr>
                <w:delText xml:space="preserve"> ini adalah kreatif dan inovatif. Dengan melakukan penelitian kita bisa lihat proses kreatif dan inovatif kita. </w:delText>
              </w:r>
            </w:del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US">
    <w15:presenceInfo w15:providerId="Windows Live" w15:userId="33a10f047afa0b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320B10"/>
    <w:rsid w:val="0042167F"/>
    <w:rsid w:val="005048F6"/>
    <w:rsid w:val="00770397"/>
    <w:rsid w:val="00924DF5"/>
    <w:rsid w:val="00A8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6</cp:revision>
  <dcterms:created xsi:type="dcterms:W3CDTF">2020-08-26T22:03:00Z</dcterms:created>
  <dcterms:modified xsi:type="dcterms:W3CDTF">2022-08-23T07:42:00Z</dcterms:modified>
</cp:coreProperties>
</file>