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B6EFC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B5D9351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FE92EC5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4FB3F2B7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4657DEBD" w14:textId="77777777" w:rsidTr="00821BA2">
        <w:tc>
          <w:tcPr>
            <w:tcW w:w="9350" w:type="dxa"/>
          </w:tcPr>
          <w:p w14:paraId="45732455" w14:textId="77777777" w:rsidR="00BE098E" w:rsidRDefault="00BE098E" w:rsidP="00821BA2">
            <w:pPr>
              <w:pStyle w:val="ListParagraph"/>
              <w:ind w:left="0"/>
            </w:pPr>
          </w:p>
          <w:p w14:paraId="6D45A027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231DD8C1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4B111CD5" w14:textId="6A098D3B" w:rsidR="00BE098E" w:rsidRDefault="003C319F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0" w:author="Albama Maiza" w:date="2021-11-26T15:20:00Z">
              <w:r>
                <w:t>M</w:t>
              </w:r>
            </w:ins>
            <w:del w:id="1" w:author="Albama Maiza" w:date="2021-11-26T15:20:00Z">
              <w:r w:rsidR="00BE098E" w:rsidDel="003C319F">
                <w:delText>m</w:delText>
              </w:r>
            </w:del>
            <w:r w:rsidR="00BE098E">
              <w:t>anajemen</w:t>
            </w:r>
            <w:proofErr w:type="spellEnd"/>
            <w:r w:rsidR="00BE098E">
              <w:t xml:space="preserve"> </w:t>
            </w:r>
            <w:r w:rsidR="00BE098E">
              <w:tab/>
              <w:t xml:space="preserve">:  </w:t>
            </w:r>
            <w:r w:rsidR="00BE098E">
              <w:tab/>
            </w:r>
            <w:proofErr w:type="spellStart"/>
            <w:ins w:id="2" w:author="Albama Maiza" w:date="2021-11-26T15:21:00Z">
              <w:r>
                <w:t>P</w:t>
              </w:r>
            </w:ins>
            <w:del w:id="3" w:author="Albama Maiza" w:date="2021-11-26T15:21:00Z">
              <w:r w:rsidR="00BE098E" w:rsidDel="003C319F">
                <w:delText>p</w:delText>
              </w:r>
            </w:del>
            <w:r w:rsidR="00BE098E">
              <w:t>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14:paraId="6A8C047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189481C8" w14:textId="2E07D7E2" w:rsidR="00BE098E" w:rsidRDefault="003C319F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4" w:author="Albama Maiza" w:date="2021-11-26T15:21:00Z">
              <w:r>
                <w:t>F</w:t>
              </w:r>
            </w:ins>
            <w:del w:id="5" w:author="Albama Maiza" w:date="2021-11-26T15:21:00Z">
              <w:r w:rsidR="00BE098E" w:rsidDel="003C319F">
                <w:delText>f</w:delText>
              </w:r>
            </w:del>
            <w:r w:rsidR="00BE098E">
              <w:t>ilosofis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6" w:author="Albama Maiza" w:date="2021-11-26T15:21:00Z">
              <w:r>
                <w:t>B</w:t>
              </w:r>
            </w:ins>
            <w:del w:id="7" w:author="Albama Maiza" w:date="2021-11-26T15:21:00Z">
              <w:r w:rsidR="00BE098E" w:rsidDel="003C319F">
                <w:delText>b</w:delText>
              </w:r>
            </w:del>
            <w:r w:rsidR="00BE098E">
              <w:t>erdasarkan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filsafat</w:t>
            </w:r>
            <w:proofErr w:type="spellEnd"/>
            <w:r w:rsidR="00BE098E">
              <w:t>.</w:t>
            </w:r>
          </w:p>
          <w:p w14:paraId="144397BF" w14:textId="41729682" w:rsidR="00BE098E" w:rsidRDefault="003C319F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8" w:author="Albama Maiza" w:date="2021-11-26T15:21:00Z">
              <w:r>
                <w:t>K</w:t>
              </w:r>
            </w:ins>
            <w:del w:id="9" w:author="Albama Maiza" w:date="2021-11-26T15:21:00Z">
              <w:r w:rsidR="00BE098E" w:rsidDel="003C319F">
                <w:delText>k</w:delText>
              </w:r>
            </w:del>
            <w:r w:rsidR="00BE098E">
              <w:t>urikulum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10" w:author="Albama Maiza" w:date="2021-11-26T15:21:00Z">
              <w:r>
                <w:t>P</w:t>
              </w:r>
            </w:ins>
            <w:del w:id="11" w:author="Albama Maiza" w:date="2021-11-26T15:21:00Z">
              <w:r w:rsidR="00BE098E" w:rsidDel="003C319F">
                <w:delText>p</w:delText>
              </w:r>
            </w:del>
            <w:r w:rsidR="00BE098E">
              <w:t>erangkat</w:t>
            </w:r>
            <w:proofErr w:type="spellEnd"/>
            <w:r w:rsidR="00BE098E">
              <w:t xml:space="preserve"> </w:t>
            </w:r>
            <w:proofErr w:type="spellStart"/>
            <w:r w:rsidR="00BE098E">
              <w:t>mata</w:t>
            </w:r>
            <w:proofErr w:type="spellEnd"/>
            <w:r w:rsidR="00BE098E">
              <w:t xml:space="preserve"> </w:t>
            </w:r>
            <w:proofErr w:type="spellStart"/>
            <w:r w:rsidR="00BE098E">
              <w:t>pelajaran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diajarkan</w:t>
            </w:r>
            <w:proofErr w:type="spellEnd"/>
            <w:r w:rsidR="00BE098E">
              <w:t xml:space="preserve"> pada </w:t>
            </w:r>
            <w:proofErr w:type="spellStart"/>
            <w:r w:rsidR="00BE098E">
              <w:t>lembaga</w:t>
            </w:r>
            <w:proofErr w:type="spellEnd"/>
            <w:r w:rsidR="00BE098E">
              <w:t xml:space="preserve"> </w:t>
            </w:r>
          </w:p>
          <w:p w14:paraId="002135C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1519FB40" w14:textId="365E0C65" w:rsidR="00BE098E" w:rsidRDefault="003C319F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12" w:author="Albama Maiza" w:date="2021-11-26T15:22:00Z">
              <w:r>
                <w:t>I</w:t>
              </w:r>
            </w:ins>
            <w:del w:id="13" w:author="Albama Maiza" w:date="2021-11-26T15:22:00Z">
              <w:r w:rsidR="00BE098E" w:rsidDel="003C319F">
                <w:delText>i</w:delText>
              </w:r>
            </w:del>
            <w:r w:rsidR="00BE098E">
              <w:t>mplementasi</w:t>
            </w:r>
            <w:proofErr w:type="spellEnd"/>
            <w:r w:rsidR="00BE098E">
              <w:t xml:space="preserve"> </w:t>
            </w:r>
            <w:r w:rsidR="00BE098E">
              <w:tab/>
              <w:t>:</w:t>
            </w:r>
            <w:r w:rsidR="00BE098E">
              <w:tab/>
            </w:r>
            <w:proofErr w:type="spellStart"/>
            <w:ins w:id="14" w:author="Albama Maiza" w:date="2021-11-26T15:22:00Z">
              <w:r>
                <w:t>P</w:t>
              </w:r>
            </w:ins>
            <w:del w:id="15" w:author="Albama Maiza" w:date="2021-11-26T15:21:00Z">
              <w:r w:rsidR="00BE098E" w:rsidDel="003C319F">
                <w:delText>p</w:delText>
              </w:r>
            </w:del>
            <w:r w:rsidR="00BE098E">
              <w:t>elaksanaan</w:t>
            </w:r>
            <w:proofErr w:type="spellEnd"/>
            <w:ins w:id="16" w:author="Albama Maiza" w:date="2021-11-26T15:22:00Z">
              <w:r>
                <w:t>;</w:t>
              </w:r>
            </w:ins>
            <w:del w:id="17" w:author="Albama Maiza" w:date="2021-11-26T15:22:00Z">
              <w:r w:rsidR="00BE098E" w:rsidDel="003C319F">
                <w:delText>,</w:delText>
              </w:r>
            </w:del>
            <w:r w:rsidR="00BE098E">
              <w:t xml:space="preserve"> </w:t>
            </w:r>
            <w:proofErr w:type="spellStart"/>
            <w:r w:rsidR="00BE098E">
              <w:t>penerapan</w:t>
            </w:r>
            <w:proofErr w:type="spellEnd"/>
            <w:r w:rsidR="00BE098E">
              <w:t>.</w:t>
            </w:r>
          </w:p>
          <w:p w14:paraId="20C890CF" w14:textId="11A3075C" w:rsidR="00BE098E" w:rsidRDefault="003C319F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18" w:author="Albama Maiza" w:date="2021-11-26T15:22:00Z">
              <w:r>
                <w:t>O</w:t>
              </w:r>
            </w:ins>
            <w:del w:id="19" w:author="Albama Maiza" w:date="2021-11-26T15:22:00Z">
              <w:r w:rsidR="00BE098E" w:rsidDel="003C319F">
                <w:delText>o</w:delText>
              </w:r>
            </w:del>
            <w:r w:rsidR="00BE098E">
              <w:t xml:space="preserve">ptimal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20" w:author="Albama Maiza" w:date="2021-11-26T15:22:00Z">
              <w:r>
                <w:t>T</w:t>
              </w:r>
            </w:ins>
            <w:del w:id="21" w:author="Albama Maiza" w:date="2021-11-26T15:22:00Z">
              <w:r w:rsidR="00BE098E" w:rsidDel="003C319F">
                <w:delText>t</w:delText>
              </w:r>
            </w:del>
            <w:r w:rsidR="00BE098E">
              <w:t>ertinggi</w:t>
            </w:r>
            <w:proofErr w:type="spellEnd"/>
            <w:r w:rsidR="00BE098E">
              <w:t xml:space="preserve">; 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14:paraId="49680CC7" w14:textId="2C985FE7" w:rsidR="00BE098E" w:rsidRDefault="003C319F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2" w:author="Albama Maiza" w:date="2021-11-26T15:23:00Z">
              <w:r>
                <w:t>I</w:t>
              </w:r>
            </w:ins>
            <w:del w:id="23" w:author="Albama Maiza" w:date="2021-11-26T15:22:00Z">
              <w:r w:rsidR="00BE098E" w:rsidDel="003C319F">
                <w:delText>i</w:delText>
              </w:r>
            </w:del>
            <w:r w:rsidR="00BE098E">
              <w:t xml:space="preserve">ntegral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24" w:author="Albama Maiza" w:date="2021-11-26T15:23:00Z">
              <w:r>
                <w:t>M</w:t>
              </w:r>
            </w:ins>
            <w:del w:id="25" w:author="Albama Maiza" w:date="2021-11-26T15:23:00Z">
              <w:r w:rsidR="00BE098E" w:rsidDel="003C319F">
                <w:delText>m</w:delText>
              </w:r>
            </w:del>
            <w:r w:rsidR="00BE098E">
              <w:t>eliputi</w:t>
            </w:r>
            <w:proofErr w:type="spellEnd"/>
            <w:r w:rsidR="00BE098E">
              <w:t xml:space="preserve"> </w:t>
            </w:r>
            <w:proofErr w:type="spellStart"/>
            <w:r w:rsidR="00BE098E">
              <w:t>seluruh</w:t>
            </w:r>
            <w:proofErr w:type="spellEnd"/>
            <w:r w:rsidR="00BE098E">
              <w:t xml:space="preserve"> </w:t>
            </w:r>
            <w:proofErr w:type="spellStart"/>
            <w:r w:rsidR="00BE098E">
              <w:t>bagian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perlu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menjadikan</w:t>
            </w:r>
            <w:proofErr w:type="spellEnd"/>
            <w:r w:rsidR="00BE098E">
              <w:t xml:space="preserve"> </w:t>
            </w:r>
          </w:p>
          <w:p w14:paraId="37BF077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368DF330" w14:textId="65B8C59C" w:rsidR="00BE098E" w:rsidRDefault="003C319F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26" w:author="Albama Maiza" w:date="2021-11-26T15:23:00Z">
              <w:r>
                <w:t>K</w:t>
              </w:r>
            </w:ins>
            <w:del w:id="27" w:author="Albama Maiza" w:date="2021-11-26T15:23:00Z">
              <w:r w:rsidR="00BE098E" w:rsidDel="003C319F">
                <w:delText>k</w:delText>
              </w:r>
            </w:del>
            <w:r w:rsidR="00BE098E">
              <w:t>onseptual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28" w:author="Albama Maiza" w:date="2021-11-26T15:23:00Z">
              <w:r>
                <w:t>B</w:t>
              </w:r>
            </w:ins>
            <w:del w:id="29" w:author="Albama Maiza" w:date="2021-11-26T15:23:00Z">
              <w:r w:rsidR="00BE098E" w:rsidDel="003C319F">
                <w:delText>b</w:delText>
              </w:r>
            </w:del>
            <w:r w:rsidR="00BE098E">
              <w:t>erhubungan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dengan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konsep</w:t>
            </w:r>
            <w:proofErr w:type="spellEnd"/>
            <w:r w:rsidR="00BE098E">
              <w:t>.</w:t>
            </w:r>
          </w:p>
          <w:p w14:paraId="7EB7508D" w14:textId="1CCA96D9" w:rsidR="00BE098E" w:rsidRDefault="003C319F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ins w:id="30" w:author="Albama Maiza" w:date="2021-11-26T15:23:00Z">
              <w:r>
                <w:t>P</w:t>
              </w:r>
            </w:ins>
            <w:del w:id="31" w:author="Albama Maiza" w:date="2021-11-26T15:23:00Z">
              <w:r w:rsidR="00BE098E" w:rsidDel="003C319F">
                <w:delText>p</w:delText>
              </w:r>
            </w:del>
            <w:r w:rsidR="00BE098E">
              <w:t xml:space="preserve">rogram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32" w:author="Albama Maiza" w:date="2021-11-26T15:23:00Z">
              <w:r>
                <w:t>R</w:t>
              </w:r>
            </w:ins>
            <w:del w:id="33" w:author="Albama Maiza" w:date="2021-11-26T15:23:00Z">
              <w:r w:rsidR="00BE098E" w:rsidDel="003C319F">
                <w:delText>r</w:delText>
              </w:r>
            </w:del>
            <w:r w:rsidR="00BE098E">
              <w:t>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14:paraId="599A2270" w14:textId="47E5B7E3" w:rsidR="00BE098E" w:rsidRDefault="003C319F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ins w:id="34" w:author="Albama Maiza" w:date="2021-11-26T15:23:00Z">
              <w:r>
                <w:t>K</w:t>
              </w:r>
            </w:ins>
            <w:del w:id="35" w:author="Albama Maiza" w:date="2021-11-26T15:23:00Z">
              <w:r w:rsidR="00BE098E" w:rsidDel="003C319F">
                <w:delText>k</w:delText>
              </w:r>
            </w:del>
            <w:r w:rsidR="00BE098E">
              <w:t>riteria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36" w:author="Albama Maiza" w:date="2021-11-26T15:23:00Z">
              <w:r>
                <w:t>U</w:t>
              </w:r>
            </w:ins>
            <w:del w:id="37" w:author="Albama Maiza" w:date="2021-11-26T15:23:00Z">
              <w:r w:rsidR="00BE098E" w:rsidDel="003C319F">
                <w:delText>u</w:delText>
              </w:r>
            </w:del>
            <w:r w:rsidR="00BE098E">
              <w:t>kuran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menjadi</w:t>
            </w:r>
            <w:proofErr w:type="spellEnd"/>
            <w:r w:rsidR="00BE098E">
              <w:t xml:space="preserve"> </w:t>
            </w:r>
            <w:proofErr w:type="spellStart"/>
            <w:r w:rsidR="00BE098E">
              <w:t>dasar</w:t>
            </w:r>
            <w:proofErr w:type="spellEnd"/>
            <w:r w:rsidR="00BE098E">
              <w:t xml:space="preserve"> </w:t>
            </w:r>
            <w:proofErr w:type="spellStart"/>
            <w:r w:rsidR="00BE098E">
              <w:t>penilaian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penetapan</w:t>
            </w:r>
            <w:proofErr w:type="spellEnd"/>
            <w:r w:rsidR="00BE098E">
              <w:t xml:space="preserve"> </w:t>
            </w:r>
            <w:proofErr w:type="spellStart"/>
            <w:r w:rsidR="00BE098E">
              <w:t>sesuatu</w:t>
            </w:r>
            <w:proofErr w:type="spellEnd"/>
            <w:r w:rsidR="00BE098E">
              <w:t>.</w:t>
            </w:r>
          </w:p>
          <w:p w14:paraId="09280E37" w14:textId="14AB05AA" w:rsidR="00BE098E" w:rsidRDefault="003C319F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38" w:author="Albama Maiza" w:date="2021-11-26T15:23:00Z">
              <w:r>
                <w:t>M</w:t>
              </w:r>
            </w:ins>
            <w:del w:id="39" w:author="Albama Maiza" w:date="2021-11-26T15:23:00Z">
              <w:r w:rsidR="00BE098E" w:rsidDel="003C319F">
                <w:delText>m</w:delText>
              </w:r>
            </w:del>
            <w:r w:rsidR="00BE098E">
              <w:t>etodologi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40" w:author="Albama Maiza" w:date="2021-11-26T15:23:00Z">
              <w:r>
                <w:t>I</w:t>
              </w:r>
            </w:ins>
            <w:del w:id="41" w:author="Albama Maiza" w:date="2021-11-26T15:23:00Z">
              <w:r w:rsidR="00BE098E" w:rsidDel="003C319F">
                <w:delText>i</w:delText>
              </w:r>
            </w:del>
            <w:r w:rsidR="00BE098E">
              <w:t>lmu</w:t>
            </w:r>
            <w:proofErr w:type="spellEnd"/>
            <w:r w:rsidR="00BE098E">
              <w:t xml:space="preserve"> </w:t>
            </w:r>
            <w:proofErr w:type="spellStart"/>
            <w:r w:rsidR="00BE098E">
              <w:t>tentang</w:t>
            </w:r>
            <w:proofErr w:type="spellEnd"/>
            <w:r w:rsidR="00BE098E">
              <w:t xml:space="preserve"> </w:t>
            </w:r>
            <w:proofErr w:type="spellStart"/>
            <w:r w:rsidR="00BE098E">
              <w:t>metode</w:t>
            </w:r>
            <w:proofErr w:type="spellEnd"/>
            <w:r w:rsidR="00BE098E">
              <w:t>.</w:t>
            </w:r>
          </w:p>
          <w:p w14:paraId="60B5FA31" w14:textId="5E5A2A46" w:rsidR="00BE098E" w:rsidRDefault="003C319F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42" w:author="Albama Maiza" w:date="2021-11-26T15:23:00Z">
              <w:r>
                <w:t>N</w:t>
              </w:r>
            </w:ins>
            <w:del w:id="43" w:author="Albama Maiza" w:date="2021-11-26T15:23:00Z">
              <w:r w:rsidR="00BE098E" w:rsidDel="003C319F">
                <w:delText>n</w:delText>
              </w:r>
            </w:del>
            <w:r w:rsidR="00BE098E">
              <w:t xml:space="preserve">orma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44" w:author="Albama Maiza" w:date="2021-11-26T15:23:00Z">
              <w:r>
                <w:t>A</w:t>
              </w:r>
            </w:ins>
            <w:del w:id="45" w:author="Albama Maiza" w:date="2021-11-26T15:23:00Z">
              <w:r w:rsidR="00BE098E" w:rsidDel="003C319F">
                <w:delText>a</w:delText>
              </w:r>
            </w:del>
            <w:r w:rsidR="00BE098E">
              <w:t>turan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ketentuan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mengikat</w:t>
            </w:r>
            <w:proofErr w:type="spellEnd"/>
            <w:r w:rsidR="00BE098E">
              <w:t xml:space="preserve"> </w:t>
            </w:r>
            <w:proofErr w:type="spellStart"/>
            <w:r w:rsidR="00BE098E">
              <w:t>warga</w:t>
            </w:r>
            <w:proofErr w:type="spellEnd"/>
            <w:r w:rsidR="00BE098E">
              <w:t xml:space="preserve"> </w:t>
            </w:r>
            <w:proofErr w:type="spellStart"/>
            <w:r w:rsidR="00BE098E">
              <w:t>kelompok</w:t>
            </w:r>
            <w:proofErr w:type="spellEnd"/>
            <w:r w:rsidR="00BE098E">
              <w:t xml:space="preserve"> </w:t>
            </w:r>
          </w:p>
          <w:p w14:paraId="404C1C1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42DD921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493A54FF" w14:textId="65E9C45B" w:rsidR="00BE098E" w:rsidRDefault="003C319F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46" w:author="Albama Maiza" w:date="2021-11-26T15:23:00Z">
              <w:r>
                <w:t>O</w:t>
              </w:r>
            </w:ins>
            <w:del w:id="47" w:author="Albama Maiza" w:date="2021-11-26T15:23:00Z">
              <w:r w:rsidR="00BE098E" w:rsidDel="003C319F">
                <w:delText>o</w:delText>
              </w:r>
            </w:del>
            <w:r w:rsidR="00BE098E">
              <w:t>rientasi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48" w:author="Albama Maiza" w:date="2021-11-26T15:24:00Z">
              <w:r>
                <w:t>P</w:t>
              </w:r>
            </w:ins>
            <w:del w:id="49" w:author="Albama Maiza" w:date="2021-11-26T15:24:00Z">
              <w:r w:rsidR="00BE098E" w:rsidDel="003C319F">
                <w:delText>p</w:delText>
              </w:r>
            </w:del>
            <w:r w:rsidR="00BE098E">
              <w:t>andangan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mendasari</w:t>
            </w:r>
            <w:proofErr w:type="spellEnd"/>
            <w:r w:rsidR="00BE098E">
              <w:t xml:space="preserve"> </w:t>
            </w:r>
            <w:proofErr w:type="spellStart"/>
            <w:r w:rsidR="00BE098E">
              <w:t>pikiran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perhatian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kecen</w:t>
            </w:r>
            <w:proofErr w:type="spellEnd"/>
            <w:r w:rsidR="00BE098E">
              <w:t>-</w:t>
            </w:r>
          </w:p>
          <w:p w14:paraId="5DDB8FE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2DEE566A" w14:textId="77777777" w:rsidR="00275C1F" w:rsidRDefault="003C319F" w:rsidP="003C319F">
            <w:pPr>
              <w:pStyle w:val="ListParagraph"/>
              <w:tabs>
                <w:tab w:val="left" w:pos="2064"/>
                <w:tab w:val="left" w:pos="2513"/>
              </w:tabs>
              <w:ind w:left="379"/>
              <w:jc w:val="left"/>
              <w:rPr>
                <w:ins w:id="50" w:author="Albama Maiza" w:date="2021-11-26T15:25:00Z"/>
              </w:rPr>
            </w:pPr>
            <w:proofErr w:type="spellStart"/>
            <w:ins w:id="51" w:author="Albama Maiza" w:date="2021-11-26T15:25:00Z">
              <w:r>
                <w:t>P</w:t>
              </w:r>
            </w:ins>
            <w:del w:id="52" w:author="Albama Maiza" w:date="2021-11-26T15:24:00Z">
              <w:r w:rsidR="00BE098E" w:rsidDel="003C319F">
                <w:delText>p</w:delText>
              </w:r>
            </w:del>
            <w:r w:rsidR="00BE098E">
              <w:t>rosedur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53" w:author="Albama Maiza" w:date="2021-11-26T15:24:00Z">
              <w:r>
                <w:t>T</w:t>
              </w:r>
            </w:ins>
            <w:del w:id="54" w:author="Albama Maiza" w:date="2021-11-26T15:24:00Z">
              <w:r w:rsidR="00BE098E" w:rsidDel="003C319F">
                <w:delText>t</w:delText>
              </w:r>
            </w:del>
            <w:r w:rsidR="00BE098E">
              <w:t>ahap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</w:p>
          <w:p w14:paraId="4B2C85E1" w14:textId="11FCE51D" w:rsidR="00BE098E" w:rsidRDefault="00BE098E" w:rsidP="003C319F">
            <w:pPr>
              <w:pStyle w:val="ListParagraph"/>
              <w:tabs>
                <w:tab w:val="left" w:pos="2064"/>
                <w:tab w:val="left" w:pos="2513"/>
              </w:tabs>
              <w:ind w:left="379"/>
              <w:jc w:val="left"/>
              <w:pPrChange w:id="55" w:author="Albama Maiza" w:date="2021-11-26T15:24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521"/>
                  <w:jc w:val="left"/>
                </w:pPr>
              </w:pPrChange>
            </w:pP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0618F75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06D5559E" w14:textId="5D7FFC3F" w:rsidR="00BE098E" w:rsidRDefault="00275C1F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56" w:author="Albama Maiza" w:date="2021-11-26T15:25:00Z">
              <w:r>
                <w:t>I</w:t>
              </w:r>
            </w:ins>
            <w:del w:id="57" w:author="Albama Maiza" w:date="2021-11-26T15:25:00Z">
              <w:r w:rsidR="00BE098E" w:rsidDel="00275C1F">
                <w:delText>i</w:delText>
              </w:r>
            </w:del>
            <w:r w:rsidR="00BE098E">
              <w:t>nklusif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58" w:author="Albama Maiza" w:date="2021-11-26T15:25:00Z">
              <w:r>
                <w:t>P</w:t>
              </w:r>
            </w:ins>
            <w:del w:id="59" w:author="Albama Maiza" w:date="2021-11-26T15:25:00Z">
              <w:r w:rsidR="00BE098E" w:rsidDel="00275C1F">
                <w:delText>p</w:delText>
              </w:r>
            </w:del>
            <w:r w:rsidR="00BE098E">
              <w:t>enempatan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siswa</w:t>
            </w:r>
            <w:proofErr w:type="spellEnd"/>
            <w:r w:rsidR="00BE098E">
              <w:t xml:space="preserve"> </w:t>
            </w:r>
            <w:proofErr w:type="spellStart"/>
            <w:r w:rsidR="00BE098E">
              <w:t>berkebutuhan</w:t>
            </w:r>
            <w:proofErr w:type="spellEnd"/>
            <w:r w:rsidR="00BE098E">
              <w:t xml:space="preserve"> </w:t>
            </w:r>
            <w:proofErr w:type="spellStart"/>
            <w:r w:rsidR="00BE098E">
              <w:t>khusus</w:t>
            </w:r>
            <w:proofErr w:type="spellEnd"/>
            <w:r w:rsidR="00BE098E">
              <w:t xml:space="preserve"> di 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kelas</w:t>
            </w:r>
            <w:proofErr w:type="spellEnd"/>
            <w:r w:rsidR="00BE098E">
              <w:t xml:space="preserve"> </w:t>
            </w:r>
          </w:p>
          <w:p w14:paraId="41424AC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273C10A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50B1537C" w14:textId="77777777" w:rsidTr="00821BA2">
        <w:tc>
          <w:tcPr>
            <w:tcW w:w="9350" w:type="dxa"/>
          </w:tcPr>
          <w:p w14:paraId="17454535" w14:textId="77777777" w:rsidR="00BE098E" w:rsidRDefault="00BE098E" w:rsidP="00821BA2">
            <w:pPr>
              <w:pStyle w:val="ListParagraph"/>
              <w:ind w:left="0"/>
              <w:rPr>
                <w:ins w:id="60" w:author="Albama Maiza" w:date="2021-11-26T15:24:00Z"/>
              </w:rPr>
            </w:pPr>
          </w:p>
          <w:p w14:paraId="3408CD1B" w14:textId="3BC53313" w:rsidR="003C319F" w:rsidRDefault="003C319F" w:rsidP="00821BA2">
            <w:pPr>
              <w:pStyle w:val="ListParagraph"/>
              <w:ind w:left="0"/>
            </w:pPr>
          </w:p>
        </w:tc>
      </w:tr>
    </w:tbl>
    <w:p w14:paraId="3DDC8B3F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bama Maiza">
    <w15:presenceInfo w15:providerId="Windows Live" w15:userId="017e3f72d983da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275C1F"/>
    <w:rsid w:val="003C319F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D16A1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Albama Maiza</cp:lastModifiedBy>
  <cp:revision>2</cp:revision>
  <dcterms:created xsi:type="dcterms:W3CDTF">2021-11-26T08:26:00Z</dcterms:created>
  <dcterms:modified xsi:type="dcterms:W3CDTF">2021-11-26T08:26:00Z</dcterms:modified>
</cp:coreProperties>
</file>