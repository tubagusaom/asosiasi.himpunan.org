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DBF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FEB9F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31491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5CEDE9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1FF1864" w14:textId="77777777" w:rsidTr="00821BA2">
        <w:tc>
          <w:tcPr>
            <w:tcW w:w="9350" w:type="dxa"/>
          </w:tcPr>
          <w:p w14:paraId="2C3D0BE9" w14:textId="77777777" w:rsidR="00BE098E" w:rsidRDefault="00BE098E" w:rsidP="00821BA2">
            <w:pPr>
              <w:pStyle w:val="ListParagraph"/>
              <w:ind w:left="0"/>
            </w:pPr>
          </w:p>
          <w:p w14:paraId="3CFEBC1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381AA8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077A20E" w14:textId="639BE28F" w:rsidR="00BE098E" w:rsidRDefault="005957B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Nada" w:date="2022-06-08T11:03:00Z">
              <w:r>
                <w:t>M</w:t>
              </w:r>
            </w:ins>
            <w:del w:id="1" w:author="Nada" w:date="2022-06-08T11:00:00Z">
              <w:r w:rsidR="00ED58B7" w:rsidDel="00ED58B7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Nada" w:date="2022-06-08T11:03:00Z">
              <w:r>
                <w:t>P</w:t>
              </w:r>
            </w:ins>
            <w:del w:id="3" w:author="Nada" w:date="2022-06-08T11:03:00Z">
              <w:r w:rsidR="00BE098E" w:rsidDel="005957B4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3890E8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A45817A" w14:textId="5E5AF3AF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Nada" w:date="2022-06-08T11:03:00Z">
              <w:r>
                <w:t>F</w:t>
              </w:r>
            </w:ins>
            <w:del w:id="5" w:author="Nada" w:date="2022-06-08T11:01:00Z">
              <w:r w:rsidR="00BE098E" w:rsidDel="00ED58B7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Nada" w:date="2022-06-08T11:03:00Z">
              <w:r>
                <w:t>B</w:t>
              </w:r>
            </w:ins>
            <w:del w:id="7" w:author="Nada" w:date="2022-06-08T11:03:00Z">
              <w:r w:rsidR="00BE098E" w:rsidDel="005957B4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4784FEEF" w14:textId="47890D93" w:rsidR="00BE098E" w:rsidRDefault="005957B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Nada" w:date="2022-06-08T11:03:00Z">
              <w:r>
                <w:t>K</w:t>
              </w:r>
            </w:ins>
            <w:del w:id="9" w:author="Nada" w:date="2022-06-08T11:01:00Z">
              <w:r w:rsidR="00BE098E" w:rsidDel="00ED58B7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Nada" w:date="2022-06-08T11:03:00Z">
              <w:r>
                <w:t>P</w:t>
              </w:r>
            </w:ins>
            <w:del w:id="11" w:author="Nada" w:date="2022-06-08T11:03:00Z">
              <w:r w:rsidR="00BE098E" w:rsidDel="005957B4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5434F9F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F65EB66" w14:textId="4FDBE799" w:rsidR="00BE098E" w:rsidRDefault="00ED58B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Nada" w:date="2022-06-08T11:01:00Z">
              <w:r>
                <w:t>I</w:t>
              </w:r>
            </w:ins>
            <w:del w:id="13" w:author="Nada" w:date="2022-06-08T11:01:00Z">
              <w:r w:rsidR="00BE098E" w:rsidDel="00ED58B7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Nada" w:date="2022-06-08T11:03:00Z">
              <w:r w:rsidR="005957B4">
                <w:t>P</w:t>
              </w:r>
            </w:ins>
            <w:del w:id="15" w:author="Nada" w:date="2022-06-08T11:03:00Z">
              <w:r w:rsidR="00BE098E" w:rsidDel="005957B4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54044ECB" w14:textId="33A03028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6" w:author="Nada" w:date="2022-06-08T11:02:00Z">
              <w:r>
                <w:t>O</w:t>
              </w:r>
            </w:ins>
            <w:del w:id="17" w:author="Nada" w:date="2022-06-08T11:02:00Z">
              <w:r w:rsidR="00BE098E" w:rsidDel="005957B4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8" w:author="Nada" w:date="2022-06-08T11:03:00Z">
              <w:r>
                <w:t>T</w:t>
              </w:r>
            </w:ins>
            <w:del w:id="19" w:author="Nada" w:date="2022-06-08T11:03:00Z">
              <w:r w:rsidR="00BE098E" w:rsidDel="005957B4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444F9810" w14:textId="5F09FF03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Nada" w:date="2022-06-08T11:02:00Z">
              <w:r>
                <w:t>I</w:t>
              </w:r>
            </w:ins>
            <w:del w:id="21" w:author="Nada" w:date="2022-06-08T11:02:00Z">
              <w:r w:rsidR="00BE098E" w:rsidDel="005957B4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2" w:author="Nada" w:date="2022-06-08T11:03:00Z">
              <w:r>
                <w:t>M</w:t>
              </w:r>
            </w:ins>
            <w:del w:id="23" w:author="Nada" w:date="2022-06-08T11:03:00Z">
              <w:r w:rsidR="00BE098E" w:rsidDel="005957B4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3C89813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23002CA" w14:textId="7358ED5A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4" w:author="Nada" w:date="2022-06-08T11:02:00Z">
              <w:r>
                <w:t>K</w:t>
              </w:r>
            </w:ins>
            <w:del w:id="25" w:author="Nada" w:date="2022-06-08T11:02:00Z">
              <w:r w:rsidR="00BE098E" w:rsidDel="005957B4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6" w:author="Nada" w:date="2022-06-08T11:03:00Z">
              <w:r>
                <w:t>B</w:t>
              </w:r>
            </w:ins>
            <w:del w:id="27" w:author="Nada" w:date="2022-06-08T11:03:00Z">
              <w:r w:rsidR="00BE098E" w:rsidDel="005957B4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06E7BC01" w14:textId="0C984A4F" w:rsidR="00BE098E" w:rsidRDefault="005957B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8" w:author="Nada" w:date="2022-06-08T11:02:00Z">
              <w:r>
                <w:t>P</w:t>
              </w:r>
            </w:ins>
            <w:del w:id="29" w:author="Nada" w:date="2022-06-08T11:02:00Z">
              <w:r w:rsidR="00BE098E" w:rsidDel="005957B4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0" w:author="Nada" w:date="2022-06-08T11:04:00Z">
              <w:r>
                <w:t>R</w:t>
              </w:r>
            </w:ins>
            <w:del w:id="31" w:author="Nada" w:date="2022-06-08T11:04:00Z">
              <w:r w:rsidR="00BE098E" w:rsidDel="005957B4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32423D3" w14:textId="66163E4A" w:rsidR="00BE098E" w:rsidRDefault="005957B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2" w:author="Nada" w:date="2022-06-08T11:02:00Z">
              <w:r>
                <w:t>K</w:t>
              </w:r>
            </w:ins>
            <w:del w:id="33" w:author="Nada" w:date="2022-06-08T11:02:00Z">
              <w:r w:rsidR="00BE098E" w:rsidDel="005957B4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4" w:author="Nada" w:date="2022-06-08T11:04:00Z">
              <w:r>
                <w:t>U</w:t>
              </w:r>
            </w:ins>
            <w:del w:id="35" w:author="Nada" w:date="2022-06-08T11:04:00Z">
              <w:r w:rsidR="00BE098E" w:rsidDel="005957B4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1C7EF544" w14:textId="1F43D016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6" w:author="Nada" w:date="2022-06-08T11:02:00Z">
              <w:r>
                <w:t>M</w:t>
              </w:r>
            </w:ins>
            <w:del w:id="37" w:author="Nada" w:date="2022-06-08T11:02:00Z">
              <w:r w:rsidR="00BE098E" w:rsidDel="005957B4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8" w:author="Nada" w:date="2022-06-08T11:04:00Z">
              <w:r>
                <w:t>I</w:t>
              </w:r>
            </w:ins>
            <w:del w:id="39" w:author="Nada" w:date="2022-06-08T11:04:00Z">
              <w:r w:rsidR="00BE098E" w:rsidDel="005957B4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4D93EEF3" w14:textId="4F4DBF62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0" w:author="Nada" w:date="2022-06-08T11:02:00Z">
              <w:r>
                <w:t>N</w:t>
              </w:r>
            </w:ins>
            <w:del w:id="41" w:author="Nada" w:date="2022-06-08T11:02:00Z">
              <w:r w:rsidR="00BE098E" w:rsidDel="005957B4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2" w:author="Nada" w:date="2022-06-08T11:04:00Z">
              <w:r>
                <w:t>A</w:t>
              </w:r>
            </w:ins>
            <w:del w:id="43" w:author="Nada" w:date="2022-06-08T11:04:00Z">
              <w:r w:rsidR="00BE098E" w:rsidDel="005957B4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3F42C1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F0775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C3DC79A" w14:textId="1D4656DF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4" w:author="Nada" w:date="2022-06-08T11:02:00Z">
              <w:r>
                <w:t>O</w:t>
              </w:r>
            </w:ins>
            <w:del w:id="45" w:author="Nada" w:date="2022-06-08T11:02:00Z">
              <w:r w:rsidR="00BE098E" w:rsidDel="005957B4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6" w:author="Nada" w:date="2022-06-08T11:04:00Z">
              <w:r>
                <w:t>P</w:t>
              </w:r>
            </w:ins>
            <w:del w:id="47" w:author="Nada" w:date="2022-06-08T11:04:00Z">
              <w:r w:rsidR="00BE098E" w:rsidDel="005957B4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491F52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1A39CB8" w14:textId="79B698EA" w:rsidR="00BE098E" w:rsidRDefault="005957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8" w:author="Nada" w:date="2022-06-08T11:02:00Z">
              <w:r>
                <w:t>P</w:t>
              </w:r>
            </w:ins>
            <w:del w:id="49" w:author="Nada" w:date="2022-06-08T11:02:00Z">
              <w:r w:rsidR="00BE098E" w:rsidDel="005957B4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0" w:author="Nada" w:date="2022-06-08T11:07:00Z">
              <w:r w:rsidR="00283961">
                <w:t>T</w:t>
              </w:r>
            </w:ins>
            <w:del w:id="51" w:author="Nada" w:date="2022-06-08T11:06:00Z">
              <w:r w:rsidR="00BE098E" w:rsidDel="00945592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0CC02A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32BE477" w14:textId="0000E7A6" w:rsidR="00BE098E" w:rsidRDefault="005957B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2" w:author="Nada" w:date="2022-06-08T11:02:00Z">
              <w:r>
                <w:t>P</w:t>
              </w:r>
            </w:ins>
            <w:del w:id="53" w:author="Nada" w:date="2022-06-08T11:02:00Z">
              <w:r w:rsidR="00BE098E" w:rsidDel="005957B4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4" w:author="Nada" w:date="2022-06-08T11:07:00Z">
              <w:r w:rsidR="00283961">
                <w:t>P</w:t>
              </w:r>
            </w:ins>
            <w:del w:id="55" w:author="Nada" w:date="2022-06-08T11:07:00Z">
              <w:r w:rsidR="00BE098E" w:rsidDel="00283961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05E8934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665FF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2D94619" w14:textId="77777777" w:rsidTr="00821BA2">
        <w:tc>
          <w:tcPr>
            <w:tcW w:w="9350" w:type="dxa"/>
          </w:tcPr>
          <w:p w14:paraId="425786C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462F87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05204">
    <w:abstractNumId w:val="0"/>
  </w:num>
  <w:num w:numId="2" w16cid:durableId="7865079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da">
    <w15:presenceInfo w15:providerId="None" w15:userId="Na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E4512"/>
    <w:rsid w:val="0012251A"/>
    <w:rsid w:val="00213F35"/>
    <w:rsid w:val="00283961"/>
    <w:rsid w:val="0042167F"/>
    <w:rsid w:val="005957B4"/>
    <w:rsid w:val="00924DF5"/>
    <w:rsid w:val="00945592"/>
    <w:rsid w:val="00BD07AB"/>
    <w:rsid w:val="00BE098E"/>
    <w:rsid w:val="00E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634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3F3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21CF-E9CF-438D-A2E3-36399F391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Nada</cp:lastModifiedBy>
  <cp:revision>6</cp:revision>
  <dcterms:created xsi:type="dcterms:W3CDTF">2020-08-26T21:29:00Z</dcterms:created>
  <dcterms:modified xsi:type="dcterms:W3CDTF">2022-06-08T04:07:00Z</dcterms:modified>
</cp:coreProperties>
</file>