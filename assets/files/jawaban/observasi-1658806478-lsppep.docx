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w:t>
            </w:r>
            <w:ins w:id="0" w:author="Tity" w:date="2022-07-26T11:29:00Z">
              <w:r w:rsidR="007B6B34">
                <w:rPr>
                  <w:rFonts w:ascii="Times New Roman" w:eastAsia="Times New Roman" w:hAnsi="Times New Roman" w:cs="Times New Roman"/>
                  <w:szCs w:val="24"/>
                </w:rPr>
                <w:t>kstrim</w:t>
              </w:r>
            </w:ins>
            <w:del w:id="1" w:author="Tity" w:date="2022-07-26T11:29:00Z">
              <w:r w:rsidRPr="00EC6F38" w:rsidDel="007B6B34">
                <w:rPr>
                  <w:rFonts w:ascii="Times New Roman" w:eastAsia="Times New Roman" w:hAnsi="Times New Roman" w:cs="Times New Roman"/>
                  <w:szCs w:val="24"/>
                </w:rPr>
                <w:delText>xtream</w:delText>
              </w:r>
            </w:del>
            <w:r w:rsidRPr="00EC6F38">
              <w:rPr>
                <w:rFonts w:ascii="Times New Roman" w:eastAsia="Times New Roman" w:hAnsi="Times New Roman" w:cs="Times New Roman"/>
                <w:szCs w:val="24"/>
              </w:rPr>
              <w:t>.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w:t>
            </w:r>
            <w:ins w:id="2" w:author="Tity" w:date="2022-07-26T11:30:00Z">
              <w:r w:rsidR="004A78FA">
                <w:rPr>
                  <w:rFonts w:ascii="Times New Roman" w:eastAsia="Times New Roman" w:hAnsi="Times New Roman" w:cs="Times New Roman"/>
                  <w:szCs w:val="24"/>
                </w:rPr>
                <w:t>pekerja</w:t>
              </w:r>
            </w:ins>
            <w:del w:id="3" w:author="Tity" w:date="2022-07-26T11:30:00Z">
              <w:r w:rsidRPr="00EC6F38" w:rsidDel="004A78FA">
                <w:rPr>
                  <w:rFonts w:ascii="Times New Roman" w:eastAsia="Times New Roman" w:hAnsi="Times New Roman" w:cs="Times New Roman"/>
                  <w:szCs w:val="24"/>
                </w:rPr>
                <w:delText>perkerja</w:delText>
              </w:r>
            </w:del>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4" w:author="Tity" w:date="2022-07-26T11:33:00Z">
              <w:r w:rsidRPr="00EC6F38" w:rsidDel="004A78FA">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w:t>
            </w:r>
            <w:ins w:id="5" w:author="Tity" w:date="2022-07-26T11:30:00Z">
              <w:r w:rsidR="004A78FA">
                <w:rPr>
                  <w:rFonts w:ascii="Times New Roman" w:eastAsia="Times New Roman" w:hAnsi="Times New Roman" w:cs="Times New Roman"/>
                  <w:szCs w:val="24"/>
                </w:rPr>
                <w:t>berpikir</w:t>
              </w:r>
            </w:ins>
            <w:del w:id="6" w:author="Tity" w:date="2022-07-26T11:30:00Z">
              <w:r w:rsidRPr="00EC6F38" w:rsidDel="004A78FA">
                <w:rPr>
                  <w:rFonts w:ascii="Times New Roman" w:eastAsia="Times New Roman" w:hAnsi="Times New Roman" w:cs="Times New Roman"/>
                  <w:szCs w:val="24"/>
                </w:rPr>
                <w:delText>berfikir</w:delText>
              </w:r>
            </w:del>
            <w:r w:rsidRPr="00EC6F38">
              <w:rPr>
                <w:rFonts w:ascii="Times New Roman" w:eastAsia="Times New Roman" w:hAnsi="Times New Roman" w:cs="Times New Roman"/>
                <w:szCs w:val="24"/>
              </w:rPr>
              <w:t xml:space="preserve"> kritis, </w:t>
            </w:r>
            <w:bookmarkStart w:id="7" w:name="_GoBack"/>
            <w:bookmarkEnd w:id="7"/>
            <w:ins w:id="8" w:author="Tity" w:date="2022-07-26T11:33:00Z">
              <w:r w:rsidR="004A78FA">
                <w:rPr>
                  <w:rFonts w:ascii="Times New Roman" w:eastAsia="Times New Roman" w:hAnsi="Times New Roman" w:cs="Times New Roman"/>
                  <w:szCs w:val="24"/>
                </w:rPr>
                <w:t xml:space="preserve">dan </w:t>
              </w:r>
            </w:ins>
            <w:r w:rsidRPr="00EC6F38">
              <w:rPr>
                <w:rFonts w:ascii="Times New Roman" w:eastAsia="Times New Roman" w:hAnsi="Times New Roman" w:cs="Times New Roman"/>
                <w:szCs w:val="24"/>
              </w:rPr>
              <w:t>kreatif. Mengapa demikian pendidikan 4.0 ini 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w:t>
            </w:r>
            <w:del w:id="9" w:author="Tity" w:date="2022-07-26T11:31:00Z">
              <w:r w:rsidRPr="00EC6F38" w:rsidDel="004A78FA">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w:t>
            </w:r>
            <w:ins w:id="10" w:author="Tity" w:date="2022-07-26T11:31:00Z">
              <w:r w:rsidR="004A78FA">
                <w:rPr>
                  <w:rFonts w:ascii="Times New Roman" w:eastAsia="Times New Roman" w:hAnsi="Times New Roman" w:cs="Times New Roman"/>
                  <w:szCs w:val="24"/>
                </w:rPr>
                <w:t>ntut</w:t>
              </w:r>
            </w:ins>
            <w:del w:id="11" w:author="Tity" w:date="2022-07-26T11:31:00Z">
              <w:r w:rsidRPr="00EC6F38" w:rsidDel="004A78FA">
                <w:rPr>
                  <w:rFonts w:ascii="Times New Roman" w:eastAsia="Times New Roman" w:hAnsi="Times New Roman" w:cs="Times New Roman"/>
                  <w:szCs w:val="24"/>
                </w:rPr>
                <w:delText>tut</w:delText>
              </w:r>
            </w:del>
            <w:r w:rsidRPr="00EC6F38">
              <w:rPr>
                <w:rFonts w:ascii="Times New Roman" w:eastAsia="Times New Roman" w:hAnsi="Times New Roman" w:cs="Times New Roman"/>
                <w:szCs w:val="24"/>
              </w:rPr>
              <w:t xml:space="preserve">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w:t>
            </w:r>
            <w:del w:id="12" w:author="Tity" w:date="2022-07-26T11:31:00Z">
              <w:r w:rsidRPr="00EC6F38" w:rsidDel="004A78FA">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ins w:id="13" w:author="Tity" w:date="2022-07-26T11:32:00Z">
              <w:r w:rsidR="004A78FA">
                <w:rPr>
                  <w:rFonts w:ascii="Times New Roman" w:eastAsia="Times New Roman" w:hAnsi="Times New Roman" w:cs="Times New Roman"/>
                  <w:szCs w:val="24"/>
                </w:rPr>
                <w:t>terakhir</w:t>
              </w:r>
            </w:ins>
            <w:del w:id="14" w:author="Tity" w:date="2022-07-26T11:32:00Z">
              <w:r w:rsidRPr="00EC6F38" w:rsidDel="004A78FA">
                <w:rPr>
                  <w:rFonts w:ascii="Times New Roman" w:eastAsia="Times New Roman" w:hAnsi="Times New Roman" w:cs="Times New Roman"/>
                  <w:szCs w:val="24"/>
                </w:rPr>
                <w:delText>terah</w:delText>
              </w:r>
            </w:del>
            <w:del w:id="15" w:author="Tity" w:date="2022-07-26T11:31:00Z">
              <w:r w:rsidRPr="00EC6F38" w:rsidDel="004A78FA">
                <w:rPr>
                  <w:rFonts w:ascii="Times New Roman" w:eastAsia="Times New Roman" w:hAnsi="Times New Roman" w:cs="Times New Roman"/>
                  <w:szCs w:val="24"/>
                </w:rPr>
                <w:delText>ir</w:delText>
              </w:r>
            </w:del>
            <w:r w:rsidRPr="00EC6F38">
              <w:rPr>
                <w:rFonts w:ascii="Times New Roman" w:eastAsia="Times New Roman" w:hAnsi="Times New Roman" w:cs="Times New Roman"/>
                <w:szCs w:val="24"/>
              </w:rPr>
              <w:t xml:space="preserve">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ty">
    <w15:presenceInfo w15:providerId="None" w15:userId="T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4A78FA"/>
    <w:rsid w:val="007B6B34"/>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Tity</cp:lastModifiedBy>
  <cp:revision>4</cp:revision>
  <dcterms:created xsi:type="dcterms:W3CDTF">2020-08-26T22:03:00Z</dcterms:created>
  <dcterms:modified xsi:type="dcterms:W3CDTF">2022-07-26T03:33:00Z</dcterms:modified>
</cp:coreProperties>
</file>