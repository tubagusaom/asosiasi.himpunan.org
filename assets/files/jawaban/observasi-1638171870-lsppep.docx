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BC1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EACE2D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8840C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B2AF6B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A4819E1" w14:textId="77777777" w:rsidR="00927764" w:rsidRPr="0094076B" w:rsidRDefault="00927764" w:rsidP="00927764">
      <w:pPr>
        <w:rPr>
          <w:rFonts w:ascii="Cambria" w:hAnsi="Cambria"/>
        </w:rPr>
      </w:pPr>
    </w:p>
    <w:p w14:paraId="3B15C48D" w14:textId="77777777" w:rsidR="00927764" w:rsidRPr="00C50A1E" w:rsidRDefault="00927764" w:rsidP="00AD72C2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Microsoft Office User" w:date="2021-11-29T14:26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D2219C8" w14:textId="63A97B29" w:rsidR="00927764" w:rsidRDefault="00927764" w:rsidP="00927764">
      <w:pPr>
        <w:shd w:val="clear" w:color="auto" w:fill="F5F5F5"/>
        <w:spacing w:line="270" w:lineRule="atLeast"/>
        <w:rPr>
          <w:ins w:id="1" w:author="Microsoft Office User" w:date="2021-11-29T14:26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ins w:id="2" w:author="Microsoft Office User" w:date="2021-11-29T14:26:00Z">
        <w:r w:rsidR="00AD72C2">
          <w:rPr>
            <w:rFonts w:ascii="Roboto" w:eastAsia="Times New Roman" w:hAnsi="Roboto" w:cs="Times New Roman"/>
            <w:sz w:val="17"/>
            <w:szCs w:val="17"/>
          </w:rPr>
          <w:t xml:space="preserve">, </w:t>
        </w:r>
      </w:ins>
      <w:del w:id="3" w:author="Microsoft Office User" w:date="2021-11-29T14:26:00Z">
        <w:r w:rsidRPr="00C50A1E" w:rsidDel="00AD72C2">
          <w:rPr>
            <w:rFonts w:ascii="Roboto" w:eastAsia="Times New Roman" w:hAnsi="Roboto" w:cs="Times New Roman"/>
            <w:sz w:val="17"/>
            <w:szCs w:val="17"/>
          </w:rPr>
          <w:delText xml:space="preserve">   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20</w:t>
      </w:r>
      <w:ins w:id="4" w:author="Microsoft Office User" w:date="2021-11-29T14:26:00Z">
        <w:r w:rsidR="00AD72C2">
          <w:rPr>
            <w:rFonts w:ascii="Roboto" w:eastAsia="Times New Roman" w:hAnsi="Roboto" w:cs="Times New Roman"/>
            <w:sz w:val="17"/>
            <w:szCs w:val="17"/>
          </w:rPr>
          <w:t>.</w:t>
        </w:r>
      </w:ins>
      <w:del w:id="5" w:author="Microsoft Office User" w:date="2021-11-29T14:26:00Z">
        <w:r w:rsidRPr="00C50A1E" w:rsidDel="00AD72C2">
          <w:rPr>
            <w:rFonts w:ascii="Roboto" w:eastAsia="Times New Roman" w:hAnsi="Roboto" w:cs="Times New Roman"/>
            <w:sz w:val="17"/>
            <w:szCs w:val="17"/>
          </w:rPr>
          <w:delText>: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</w:t>
      </w:r>
      <w:ins w:id="6" w:author="Microsoft Office User" w:date="2021-11-29T14:26:00Z">
        <w:r w:rsidR="00AD72C2">
          <w:rPr>
            <w:rFonts w:ascii="Roboto" w:eastAsia="Times New Roman" w:hAnsi="Roboto" w:cs="Times New Roman"/>
            <w:sz w:val="17"/>
            <w:szCs w:val="17"/>
          </w:rPr>
          <w:t>.</w:t>
        </w:r>
      </w:ins>
      <w:del w:id="7" w:author="Microsoft Office User" w:date="2021-11-29T14:26:00Z">
        <w:r w:rsidRPr="00C50A1E" w:rsidDel="00AD72C2">
          <w:rPr>
            <w:rFonts w:ascii="Roboto" w:eastAsia="Times New Roman" w:hAnsi="Roboto" w:cs="Times New Roman"/>
            <w:sz w:val="17"/>
            <w:szCs w:val="17"/>
          </w:rPr>
          <w:delText>:</w:delText>
        </w:r>
      </w:del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D22E4F1" w14:textId="77777777" w:rsidR="00AD72C2" w:rsidRPr="00C50A1E" w:rsidRDefault="00AD72C2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3043EF3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451AACA" wp14:editId="7C120E7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D77D" w14:textId="7EB5BE46" w:rsidR="00927764" w:rsidRDefault="00927764" w:rsidP="00927764">
      <w:pPr>
        <w:spacing w:line="270" w:lineRule="atLeast"/>
        <w:jc w:val="center"/>
        <w:rPr>
          <w:ins w:id="8" w:author="Microsoft Office User" w:date="2021-11-29T14:26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D5183A2" w14:textId="77777777" w:rsidR="00AD72C2" w:rsidRPr="00C50A1E" w:rsidRDefault="00AD72C2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E23AD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9BD3D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FF0D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454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268D72" w14:textId="4E2A3E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9" w:author="Microsoft Office User" w:date="2021-11-29T14:25:00Z">
        <w:r w:rsidR="00AD72C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0D3F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ACF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10"/>
      <w:r w:rsidR="00AD72C2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F444D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605A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D84EA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F1DAB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11"/>
      <w:proofErr w:type="spellEnd"/>
      <w:r w:rsidR="00AD72C2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EB5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2" w:author="Microsoft Office User" w:date="2021-11-29T14:29:00Z">
        <w:r w:rsidDel="00AD72C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A06F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AD72C2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D7FF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6DEB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commentRangeEnd w:id="14"/>
      <w:proofErr w:type="spellEnd"/>
      <w:r w:rsidR="00AD72C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3F0B2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15"/>
      <w:proofErr w:type="spellEnd"/>
      <w:r w:rsidR="00AD72C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D72C2">
        <w:rPr>
          <w:rFonts w:ascii="Times New Roman" w:eastAsia="Times New Roman" w:hAnsi="Times New Roman" w:cs="Times New Roman"/>
          <w:i/>
          <w:iCs/>
          <w:sz w:val="24"/>
          <w:szCs w:val="24"/>
          <w:rPrChange w:id="16" w:author="Microsoft Office User" w:date="2021-11-29T14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0DA3C9" w14:textId="2EAF35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7" w:author="Microsoft Office User" w:date="2021-11-29T14:31:00Z">
        <w:r w:rsidR="00AD72C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A5146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1B34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DC6D2C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F91F33D" w14:textId="77777777" w:rsidR="00927764" w:rsidRPr="00C50A1E" w:rsidRDefault="00927764" w:rsidP="00927764"/>
    <w:p w14:paraId="7D2D5328" w14:textId="77777777" w:rsidR="00927764" w:rsidRPr="005A045A" w:rsidRDefault="00927764" w:rsidP="00927764">
      <w:pPr>
        <w:rPr>
          <w:i/>
        </w:rPr>
      </w:pPr>
    </w:p>
    <w:p w14:paraId="4EDC2A3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F4CE748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icrosoft Office User" w:date="2021-11-29T14:33:00Z" w:initials="MOU">
    <w:p w14:paraId="7147BED9" w14:textId="2D5E0B98" w:rsidR="00AD72C2" w:rsidRDefault="00AD72C2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</w:p>
  </w:comment>
  <w:comment w:id="11" w:author="Microsoft Office User" w:date="2021-11-29T14:34:00Z" w:initials="MOU">
    <w:p w14:paraId="0BEF97F8" w14:textId="33A91ABF" w:rsidR="00AD72C2" w:rsidRDefault="00AD72C2">
      <w:pPr>
        <w:pStyle w:val="CommentText"/>
      </w:pPr>
      <w:r>
        <w:rPr>
          <w:rStyle w:val="CommentReference"/>
        </w:rPr>
        <w:annotationRef/>
      </w:r>
      <w:proofErr w:type="spellStart"/>
      <w:r>
        <w:t>Penyebabnya</w:t>
      </w:r>
      <w:proofErr w:type="spellEnd"/>
    </w:p>
  </w:comment>
  <w:comment w:id="13" w:author="Microsoft Office User" w:date="2021-11-29T14:29:00Z" w:initials="MOU">
    <w:p w14:paraId="6B80AA7A" w14:textId="1E753554" w:rsidR="00AD72C2" w:rsidRDefault="00AD72C2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14" w:author="Microsoft Office User" w:date="2021-11-29T14:30:00Z" w:initials="MOU">
    <w:p w14:paraId="118BA705" w14:textId="4F9F55E6" w:rsidR="00AD72C2" w:rsidRDefault="00AD72C2">
      <w:pPr>
        <w:pStyle w:val="CommentText"/>
      </w:pPr>
      <w:r>
        <w:rPr>
          <w:rStyle w:val="CommentReference"/>
        </w:rPr>
        <w:annotationRef/>
      </w:r>
      <w:proofErr w:type="spellStart"/>
      <w:r>
        <w:t>angat-angat</w:t>
      </w:r>
      <w:proofErr w:type="spellEnd"/>
    </w:p>
  </w:comment>
  <w:comment w:id="15" w:author="Microsoft Office User" w:date="2021-11-29T14:35:00Z" w:initials="MOU">
    <w:p w14:paraId="1ECF3DB6" w14:textId="77777777" w:rsidR="00AD72C2" w:rsidRDefault="00AD72C2">
      <w:pPr>
        <w:pStyle w:val="CommentText"/>
      </w:pPr>
      <w:r>
        <w:rPr>
          <w:rStyle w:val="CommentReference"/>
        </w:rPr>
        <w:annotationRef/>
      </w:r>
      <w:proofErr w:type="spellStart"/>
      <w:r>
        <w:t>redaksi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:</w:t>
      </w:r>
    </w:p>
    <w:p w14:paraId="2007DD39" w14:textId="77777777" w:rsidR="00AD72C2" w:rsidRDefault="00AD72C2">
      <w:pPr>
        <w:pStyle w:val="CommentText"/>
      </w:pPr>
    </w:p>
    <w:p w14:paraId="7973D7AB" w14:textId="5DE79C57" w:rsidR="00AD72C2" w:rsidRDefault="00AD72C2">
      <w:pPr>
        <w:pStyle w:val="CommentText"/>
      </w:pPr>
      <w:r>
        <w:t xml:space="preserve">rasa malas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naiknya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7BED9" w15:done="0"/>
  <w15:commentEx w15:paraId="0BEF97F8" w15:done="0"/>
  <w15:commentEx w15:paraId="6B80AA7A" w15:done="0"/>
  <w15:commentEx w15:paraId="118BA705" w15:done="0"/>
  <w15:commentEx w15:paraId="7973D7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6350" w16cex:dateUtc="2021-11-29T07:33:00Z"/>
  <w16cex:commentExtensible w16cex:durableId="254F6385" w16cex:dateUtc="2021-11-29T07:34:00Z"/>
  <w16cex:commentExtensible w16cex:durableId="254F6255" w16cex:dateUtc="2021-11-29T07:29:00Z"/>
  <w16cex:commentExtensible w16cex:durableId="254F627B" w16cex:dateUtc="2021-11-29T07:30:00Z"/>
  <w16cex:commentExtensible w16cex:durableId="254F63C5" w16cex:dateUtc="2021-11-29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7BED9" w16cid:durableId="254F6350"/>
  <w16cid:commentId w16cid:paraId="0BEF97F8" w16cid:durableId="254F6385"/>
  <w16cid:commentId w16cid:paraId="6B80AA7A" w16cid:durableId="254F6255"/>
  <w16cid:commentId w16cid:paraId="118BA705" w16cid:durableId="254F627B"/>
  <w16cid:commentId w16cid:paraId="7973D7AB" w16cid:durableId="254F63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6E9FB" w14:textId="77777777" w:rsidR="00FE1079" w:rsidRDefault="00FE1079">
      <w:r>
        <w:separator/>
      </w:r>
    </w:p>
  </w:endnote>
  <w:endnote w:type="continuationSeparator" w:id="0">
    <w:p w14:paraId="1DF05AE4" w14:textId="77777777" w:rsidR="00FE1079" w:rsidRDefault="00FE1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EE71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7854BFB" w14:textId="77777777" w:rsidR="00941E77" w:rsidRDefault="00FE1079">
    <w:pPr>
      <w:pStyle w:val="Footer"/>
    </w:pPr>
  </w:p>
  <w:p w14:paraId="5FC0B89B" w14:textId="77777777" w:rsidR="00941E77" w:rsidRDefault="00FE1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3683" w14:textId="77777777" w:rsidR="00FE1079" w:rsidRDefault="00FE1079">
      <w:r>
        <w:separator/>
      </w:r>
    </w:p>
  </w:footnote>
  <w:footnote w:type="continuationSeparator" w:id="0">
    <w:p w14:paraId="79C6B795" w14:textId="77777777" w:rsidR="00FE1079" w:rsidRDefault="00FE1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AD72C2"/>
    <w:rsid w:val="00F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119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D7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2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2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2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591</Words>
  <Characters>3322</Characters>
  <Application>Microsoft Office Word</Application>
  <DocSecurity>0</DocSecurity>
  <Lines>114</Lines>
  <Paragraphs>93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2020-07-24T23:46:00Z</dcterms:created>
  <dcterms:modified xsi:type="dcterms:W3CDTF">2021-11-29T07:36:00Z</dcterms:modified>
</cp:coreProperties>
</file>