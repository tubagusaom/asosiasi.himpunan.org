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F0DE5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144CA1B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70A4553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01260FC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3ADA9D90" w14:textId="77777777" w:rsidTr="00821BA2">
        <w:tc>
          <w:tcPr>
            <w:tcW w:w="9350" w:type="dxa"/>
          </w:tcPr>
          <w:p w14:paraId="1C1F899A" w14:textId="77777777" w:rsidR="00125355" w:rsidRDefault="00125355" w:rsidP="00C235B5">
            <w:pPr>
              <w:pStyle w:val="Heading3"/>
              <w:jc w:val="both"/>
              <w:rPr>
                <w:rFonts w:ascii="Times New Roman" w:hAnsi="Times New Roman"/>
                <w:sz w:val="48"/>
              </w:rPr>
              <w:pPrChange w:id="0" w:author="winda widiarti" w:date="2022-07-26T14:49:00Z">
                <w:pPr>
                  <w:pStyle w:val="Heading3"/>
                </w:pPr>
              </w:pPrChange>
            </w:pPr>
            <w:r>
              <w:lastRenderedPageBreak/>
              <w:t xml:space="preserve">Pembelajaran di Era "Revolusi Industri 4.0" bagi Anak Usia Dini </w:t>
            </w:r>
          </w:p>
          <w:p w14:paraId="00EE9B90" w14:textId="0F997B08" w:rsidR="00125355" w:rsidRDefault="00125355" w:rsidP="00C235B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" w:author="winda widiarti" w:date="2022-07-26T14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ins w:id="2" w:author="winda widiarti" w:date="2022-07-26T14:49:00Z">
              <w:r w:rsidR="00C235B5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Kodar Akbar</w:t>
            </w:r>
          </w:p>
          <w:p w14:paraId="5CD282C8" w14:textId="77777777" w:rsidR="00125355" w:rsidRPr="00EC6F38" w:rsidRDefault="00125355" w:rsidP="00C235B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" w:author="winda widiarti" w:date="2022-07-26T14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extream. Industri yang tiap menit bahkan detik </w:t>
            </w:r>
            <w:del w:id="4" w:author="winda widiarti" w:date="2022-07-26T14:50:00Z">
              <w:r w:rsidRPr="00EC6F38" w:rsidDel="00C235B5">
                <w:rPr>
                  <w:rFonts w:ascii="Times New Roman" w:eastAsia="Times New Roman" w:hAnsi="Times New Roman" w:cs="Times New Roman"/>
                  <w:szCs w:val="24"/>
                </w:rPr>
                <w:delText>dia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akan berubah semakin maju, yang sering kita sebut dengan revolusi industry 4.0. Istilah yang masih jarang kita dengar bahkan banyak yang masih awam.</w:t>
            </w:r>
          </w:p>
          <w:p w14:paraId="12F01797" w14:textId="053E3873" w:rsidR="00125355" w:rsidRPr="00EC6F38" w:rsidRDefault="00125355" w:rsidP="00C235B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" w:author="winda widiarti" w:date="2022-07-26T14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 hari ini kita di siapkan untuk memasuki dunia kerja</w:t>
            </w:r>
            <w:ins w:id="6" w:author="winda widiarti" w:date="2022-07-26T14:51:00Z">
              <w:r w:rsidR="00C235B5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C235B5" w:rsidRPr="00EC6F38"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amun</w:t>
            </w:r>
            <w:ins w:id="7" w:author="winda widiarti" w:date="2022-07-26T14:51:00Z">
              <w:r w:rsidR="00C235B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bukan lagi perkerja, tetapi kita di</w:t>
            </w:r>
            <w:del w:id="8" w:author="winda widiarti" w:date="2022-07-26T14:51:00Z">
              <w:r w:rsidRPr="00EC6F38" w:rsidDel="00C235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membuat lapangan kerja baru yang belum tercipta, dengan menggunakan kemampuan teknologi dan ide kreatif kita.</w:t>
            </w:r>
          </w:p>
          <w:p w14:paraId="1FC5AE22" w14:textId="77777777" w:rsidR="00125355" w:rsidRPr="00EC6F38" w:rsidRDefault="00125355" w:rsidP="00C235B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" w:author="winda widiarti" w:date="2022-07-26T14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adalah suatu program yang di</w:t>
            </w:r>
            <w:del w:id="10" w:author="winda widiarti" w:date="2022-07-26T14:51:00Z">
              <w:r w:rsidRPr="00EC6F38" w:rsidDel="00C235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 untuk mewujudkan pendidikan yang cerdas dan kreatif. Tujuan dari terciptanya pendidikan 4.0 ini adalah peningkatan dan pemerataan pendidikan, dengan cara memerluas akses dan memanfaatkan teknologi.</w:t>
            </w:r>
          </w:p>
          <w:p w14:paraId="7DB6239E" w14:textId="3AD93A55" w:rsidR="00125355" w:rsidRPr="00EC6F38" w:rsidRDefault="00125355" w:rsidP="00C235B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" w:author="winda widiarti" w:date="2022-07-26T14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 pendidikan 4.0 menghasilkan 4 aspek yang sangat di</w:t>
            </w:r>
            <w:del w:id="12" w:author="winda widiarti" w:date="2022-07-26T14:52:00Z">
              <w:r w:rsidRPr="00EC6F38" w:rsidDel="00C235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 di era milenial ini yaitu kolaboratif, komunikatif, berfikir kritis, kreatif. Mengapa demikian</w:t>
            </w:r>
            <w:ins w:id="13" w:author="winda widiarti" w:date="2022-07-26T14:52:00Z">
              <w:r w:rsidR="00C235B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ini hari ini sedang gencar-gencarnya di </w:t>
            </w:r>
            <w:r w:rsidRPr="00C235B5">
              <w:rPr>
                <w:rFonts w:ascii="Times New Roman" w:eastAsia="Times New Roman" w:hAnsi="Times New Roman" w:cs="Times New Roman"/>
                <w:i/>
                <w:iCs/>
                <w:szCs w:val="24"/>
                <w:rPrChange w:id="14" w:author="winda widiarti" w:date="2022-07-26T14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publis</w:t>
            </w:r>
            <w:ins w:id="15" w:author="winda widiarti" w:date="2022-07-26T14:52:00Z">
              <w:r w:rsidR="00C235B5" w:rsidRPr="00C235B5">
                <w:rPr>
                  <w:rFonts w:ascii="Times New Roman" w:eastAsia="Times New Roman" w:hAnsi="Times New Roman" w:cs="Times New Roman"/>
                  <w:i/>
                  <w:iCs/>
                  <w:szCs w:val="24"/>
                  <w:rPrChange w:id="16" w:author="winda widiarti" w:date="2022-07-26T14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h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, karena di era ini kita harus mempersiapkan diri atau generasi muda untuk memasuki dunia revolusi industri 4.0.</w:t>
            </w:r>
          </w:p>
          <w:p w14:paraId="4F81595C" w14:textId="3626FA73" w:rsidR="00125355" w:rsidRPr="00EC6F38" w:rsidRDefault="00125355" w:rsidP="00C235B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7" w:author="winda widiarti" w:date="2022-07-26T14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  <w:ins w:id="18" w:author="winda widiarti" w:date="2022-07-26T14:52:00Z">
              <w:r w:rsidR="00C235B5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</w:p>
          <w:p w14:paraId="304E0D18" w14:textId="77777777" w:rsidR="00125355" w:rsidRPr="00EC6F38" w:rsidRDefault="00125355" w:rsidP="00C235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9" w:author="winda widiarti" w:date="2022-07-26T14:4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14:paraId="3D59100F" w14:textId="77777777" w:rsidR="00125355" w:rsidRPr="00EC6F38" w:rsidRDefault="00125355" w:rsidP="00C235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0" w:author="winda widiarti" w:date="2022-07-26T14:4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tahab ini guru di</w:t>
            </w:r>
            <w:del w:id="21" w:author="winda widiarti" w:date="2022-07-26T14:52:00Z">
              <w:r w:rsidRPr="00EC6F38" w:rsidDel="00C235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 untuk merancang pembelajaran sesuai dengan minat dan bakat/kebutuhan siswa.</w:t>
            </w:r>
          </w:p>
          <w:p w14:paraId="1CC9EE16" w14:textId="77777777" w:rsidR="00125355" w:rsidRPr="00EC6F38" w:rsidRDefault="00125355" w:rsidP="00C235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2" w:author="winda widiarti" w:date="2022-07-26T14:4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14:paraId="09BF8548" w14:textId="1062EA04" w:rsidR="00125355" w:rsidRPr="00EC6F38" w:rsidRDefault="00125355" w:rsidP="00C235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3" w:author="winda widiarti" w:date="2022-07-26T14:4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Yaitu guru di sini dituntut untuk membantu siwa dalam mencari kemampuan dan bakat siswa.</w:t>
            </w:r>
          </w:p>
          <w:p w14:paraId="1368D2FB" w14:textId="77777777" w:rsidR="00125355" w:rsidRPr="00EC6F38" w:rsidRDefault="00125355" w:rsidP="00C235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4" w:author="winda widiarti" w:date="2022-07-26T14:4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3772A706" w14:textId="77777777" w:rsidR="00125355" w:rsidRPr="00EC6F38" w:rsidRDefault="00125355" w:rsidP="00C235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5" w:author="winda widiarti" w:date="2022-07-26T14:4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Guri dilatih untuk mengembangkan kurikulum dan memberikan kebebasan untuk menentukan cara belajar mengajar siswa.</w:t>
            </w:r>
          </w:p>
          <w:p w14:paraId="447E61BA" w14:textId="77777777" w:rsidR="00125355" w:rsidRPr="00EC6F38" w:rsidRDefault="00125355" w:rsidP="00C235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6" w:author="winda widiarti" w:date="2022-07-26T14:4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3F780086" w14:textId="3DB865EF" w:rsidR="00125355" w:rsidRPr="00EC6F38" w:rsidRDefault="00125355" w:rsidP="00C235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7" w:author="winda widiarti" w:date="2022-07-26T14:4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28" w:author="winda widiarti" w:date="2022-07-26T14:54:00Z">
              <w:r w:rsidR="00C235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mana guru sebagai pendidik di era 4.0 maka guru tidak boleh menetap dengan satu strata, harus selalu berkembang agar dapat mengajarkan pendidikan sesuai dengan eranya.</w:t>
            </w:r>
          </w:p>
          <w:p w14:paraId="79B8FA5B" w14:textId="77777777" w:rsidR="00125355" w:rsidRPr="00EC6F38" w:rsidRDefault="00125355" w:rsidP="00C235B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9" w:author="winda widiarti" w:date="2022-07-26T14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Di dalam pendidikan revolusi industri ini ada 5 aspek yang di</w:t>
            </w:r>
            <w:del w:id="30" w:author="winda widiarti" w:date="2022-07-26T14:54:00Z">
              <w:r w:rsidRPr="00EC6F38" w:rsidDel="00C235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 pada proses pembelajaran yaitu:</w:t>
            </w:r>
          </w:p>
          <w:p w14:paraId="4869618E" w14:textId="77777777" w:rsidR="00125355" w:rsidRPr="00EC6F38" w:rsidRDefault="00125355" w:rsidP="00C235B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1" w:author="winda widiarti" w:date="2022-07-26T14:4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0DD05F07" w14:textId="77777777" w:rsidR="00125355" w:rsidRPr="00EC6F38" w:rsidRDefault="00125355" w:rsidP="00C235B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2" w:author="winda widiarti" w:date="2022-07-26T14:4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0DDA4C3D" w14:textId="77777777" w:rsidR="00125355" w:rsidRPr="00EC6F38" w:rsidRDefault="00125355" w:rsidP="00C235B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3" w:author="winda widiarti" w:date="2022-07-26T14:4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0AAB7896" w14:textId="77777777" w:rsidR="00125355" w:rsidRPr="00EC6F38" w:rsidRDefault="00125355" w:rsidP="00C235B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4" w:author="winda widiarti" w:date="2022-07-26T14:4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6F3DBD59" w14:textId="77777777" w:rsidR="00125355" w:rsidRPr="00EC6F38" w:rsidRDefault="00125355" w:rsidP="00C235B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5" w:author="winda widiarti" w:date="2022-07-26T14:4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bookmarkStart w:id="36" w:name="_GoBack"/>
            <w:bookmarkEnd w:id="36"/>
          </w:p>
          <w:p w14:paraId="2E95FBA4" w14:textId="25D3382D" w:rsidR="00125355" w:rsidRPr="00EC6F38" w:rsidRDefault="00125355" w:rsidP="00C235B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7" w:author="winda widiarti" w:date="2022-07-26T14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dasarnya kita bisa lihat proses mengamati dan memahami ini</w:t>
            </w:r>
            <w:ins w:id="38" w:author="winda widiarti" w:date="2022-07-26T14:54:00Z">
              <w:r w:rsidR="00C235B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sebenarnya jadi satu kesatuan</w:t>
            </w:r>
            <w:del w:id="39" w:author="winda widiarti" w:date="2022-07-26T14:55:00Z">
              <w:r w:rsidRPr="00EC6F38" w:rsidDel="00C235B5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proses mengamati dan memahami kita bisa memiliki pikiran yang kritis.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 kritis sangat di</w:t>
            </w:r>
            <w:del w:id="40" w:author="winda widiarti" w:date="2022-07-26T14:55:00Z">
              <w:r w:rsidRPr="00EC6F38" w:rsidDel="00C235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 karena dengan pikiran yang kritis</w:t>
            </w:r>
            <w:ins w:id="41" w:author="winda widiarti" w:date="2022-07-26T14:55:00Z">
              <w:r w:rsidR="00C235B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maka akan timbul sebuah ide atau gagasan.</w:t>
            </w:r>
          </w:p>
          <w:p w14:paraId="4AE3833E" w14:textId="4330C749" w:rsidR="00125355" w:rsidRPr="00EC6F38" w:rsidRDefault="00125355" w:rsidP="00C235B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2" w:author="winda widiarti" w:date="2022-07-26T14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Dari gagasan yang mucul dari pemikiran kritis tadi</w:t>
            </w:r>
            <w:ins w:id="43" w:author="winda widiarti" w:date="2022-07-26T14:55:00Z">
              <w:r w:rsidR="00C235B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maka proses selanjutnya yaitu mencoba/ pengaplikasian. Pada revolusi 4.0 ini lebih banyak praktek</w:t>
            </w:r>
            <w:ins w:id="44" w:author="winda widiarti" w:date="2022-07-26T14:56:00Z">
              <w:r w:rsidR="00C235B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karena lebih menyiapkan anak pada bagaimana kita menumbuhkan ide baru atau gagasan.</w:t>
            </w:r>
          </w:p>
          <w:p w14:paraId="152EB200" w14:textId="415A0B9E" w:rsidR="00125355" w:rsidRPr="00EC6F38" w:rsidRDefault="00125355" w:rsidP="00C235B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5" w:author="winda widiarti" w:date="2022-07-26T14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 proses selanjutnya yaitu mendiskusikan. Mendiskusikan di sini bukan hanya satu atau dua orang</w:t>
            </w:r>
            <w:ins w:id="46" w:author="winda widiarti" w:date="2022-07-26T14:56:00Z">
              <w:r w:rsidR="00C235B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tapi banyak kolaborasi komunikasi dengan banyak orang. Hal ini dilakukan karena banyak pandangan yang berbeda atau ide-ide yang baru akan muncul.</w:t>
            </w:r>
          </w:p>
          <w:p w14:paraId="3B6F60A0" w14:textId="1D90826E" w:rsidR="00125355" w:rsidRPr="00EC6F38" w:rsidRDefault="00125355" w:rsidP="00C235B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7" w:author="winda widiarti" w:date="2022-07-26T14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terahir adalah melakukan penelitian</w:t>
            </w:r>
            <w:ins w:id="48" w:author="winda widiarti" w:date="2022-07-26T14:56:00Z">
              <w:r w:rsidR="00B25549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49" w:author="winda widiarti" w:date="2022-07-26T14:56:00Z">
              <w:r w:rsidRPr="00EC6F38" w:rsidDel="00B25549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0" w:author="winda widiarti" w:date="2022-07-26T14:57:00Z">
              <w:r w:rsidR="00B25549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51" w:author="winda widiarti" w:date="2022-07-26T14:57:00Z">
              <w:r w:rsidRPr="00EC6F38" w:rsidDel="00B25549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 4.0 ini adalah kreatif dan inovatif. Dengan melakukan penelitian kita bisa lihat proses kreatif dan inovatif kita. </w:t>
            </w:r>
          </w:p>
        </w:tc>
      </w:tr>
    </w:tbl>
    <w:p w14:paraId="6FDB6311" w14:textId="77777777" w:rsidR="00924DF5" w:rsidRDefault="00924DF5" w:rsidP="00C235B5">
      <w:pPr>
        <w:jc w:val="both"/>
        <w:pPrChange w:id="52" w:author="winda widiarti" w:date="2022-07-26T14:49:00Z">
          <w:pPr/>
        </w:pPrChange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nda widiarti">
    <w15:presenceInfo w15:providerId="Windows Live" w15:userId="f40bb5eb14249e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B25549"/>
    <w:rsid w:val="00C235B5"/>
    <w:rsid w:val="00E9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F0AF2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5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winda widiarti</cp:lastModifiedBy>
  <cp:revision>2</cp:revision>
  <dcterms:created xsi:type="dcterms:W3CDTF">2022-07-26T07:59:00Z</dcterms:created>
  <dcterms:modified xsi:type="dcterms:W3CDTF">2022-07-26T07:59:00Z</dcterms:modified>
</cp:coreProperties>
</file>