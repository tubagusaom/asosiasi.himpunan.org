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2E9DC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1FD25DD0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465B393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2CA70564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1E8691E4" w14:textId="77777777" w:rsidR="00927764" w:rsidRPr="0094076B" w:rsidRDefault="00927764" w:rsidP="00927764">
      <w:pPr>
        <w:rPr>
          <w:rFonts w:ascii="Cambria" w:hAnsi="Cambria"/>
        </w:rPr>
      </w:pPr>
    </w:p>
    <w:p w14:paraId="2B979306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70F013AF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45301DDB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0361EEB2" wp14:editId="5F0ED34A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62902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3B901262" w14:textId="77777777" w:rsidR="00927764" w:rsidRPr="00C50A1E" w:rsidDel="00FE54A1" w:rsidRDefault="00927764" w:rsidP="00927764">
      <w:pPr>
        <w:shd w:val="clear" w:color="auto" w:fill="F5F5F5"/>
        <w:spacing w:after="375"/>
        <w:rPr>
          <w:del w:id="0" w:author="ACER" w:date="2020-08-07T17:23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Huft.</w:t>
      </w:r>
    </w:p>
    <w:p w14:paraId="211E1F95" w14:textId="1F658DB7" w:rsidR="00927764" w:rsidRPr="00C50A1E" w:rsidRDefault="00927764" w:rsidP="00FE54A1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</w:t>
      </w:r>
      <w:del w:id="1" w:author="ACER" w:date="2020-08-07T17:24:00Z">
        <w:r w:rsidRPr="00C50A1E" w:rsidDel="00FE54A1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ins w:id="2" w:author="ACER" w:date="2020-08-07T17:25:00Z">
        <w:r w:rsidR="00FE54A1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, </w:t>
        </w:r>
      </w:ins>
      <w:del w:id="3" w:author="ACER" w:date="2020-08-07T17:25:00Z">
        <w:r w:rsidRPr="00C50A1E" w:rsidDel="00FE54A1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del w:id="4" w:author="ACER" w:date="2020-08-07T17:24:00Z">
        <w:r w:rsidRPr="00C50A1E" w:rsidDel="00FE54A1">
          <w:rPr>
            <w:rFonts w:ascii="Times New Roman" w:eastAsia="Times New Roman" w:hAnsi="Times New Roman" w:cs="Times New Roman"/>
            <w:sz w:val="24"/>
            <w:szCs w:val="24"/>
          </w:rPr>
          <w:delText xml:space="preserve">itu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BAE52C6" w14:textId="13B840A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" w:author="ACER" w:date="2020-08-07T17:25:00Z">
        <w:r w:rsidDel="00FE54A1">
          <w:rPr>
            <w:rFonts w:ascii="Times New Roman" w:eastAsia="Times New Roman" w:hAnsi="Times New Roman" w:cs="Times New Roman"/>
            <w:sz w:val="24"/>
            <w:szCs w:val="24"/>
          </w:rPr>
          <w:delText xml:space="preserve">di </w:delText>
        </w:r>
      </w:del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AA3FE3" w14:textId="0F86A15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ins w:id="6" w:author="ACER" w:date="2020-08-07T17:26:00Z">
        <w:r w:rsidR="00FE54A1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</w:t>
        </w:r>
      </w:ins>
      <w:del w:id="7" w:author="ACER" w:date="2020-08-07T17:26:00Z">
        <w:r w:rsidRPr="00C50A1E" w:rsidDel="00FE54A1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ins w:id="8" w:author="ACER" w:date="2020-08-07T17:26:00Z">
        <w:r w:rsidR="00FE54A1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y</w:t>
        </w:r>
      </w:ins>
      <w:del w:id="9" w:author="ACER" w:date="2020-08-07T17:26:00Z">
        <w:r w:rsidRPr="00C50A1E" w:rsidDel="00FE54A1">
          <w:rPr>
            <w:rFonts w:ascii="Times New Roman" w:eastAsia="Times New Roman" w:hAnsi="Times New Roman" w:cs="Times New Roman"/>
            <w:sz w:val="24"/>
            <w:szCs w:val="24"/>
          </w:rPr>
          <w:delText>Y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361A5A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41CEEB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FF4776" w14:textId="48B7438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</w:t>
      </w:r>
      <w:del w:id="10" w:author="ACER" w:date="2020-08-07T17:28:00Z">
        <w:r w:rsidRPr="00C50A1E" w:rsidDel="0085195B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ins w:id="11" w:author="ACER" w:date="2020-08-07T17:28:00Z">
        <w:r w:rsidR="0085195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(empat)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6065574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AD3123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E6EC1B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7A0B4FD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03DA2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1D5EB2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AB2C3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FCBBC9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260F478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3336AE0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53BF02A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1D6B9A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059C4F53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589BE3F7" w14:textId="77777777" w:rsidR="00927764" w:rsidRPr="00C50A1E" w:rsidRDefault="00927764" w:rsidP="00927764"/>
    <w:p w14:paraId="6F855923" w14:textId="77777777" w:rsidR="00927764" w:rsidRPr="005A045A" w:rsidRDefault="00927764" w:rsidP="00927764">
      <w:pPr>
        <w:rPr>
          <w:i/>
        </w:rPr>
      </w:pPr>
    </w:p>
    <w:p w14:paraId="69B98ED2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0EA8F8EA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2D5FF6" w14:textId="77777777" w:rsidR="002C74BA" w:rsidRDefault="002C74BA">
      <w:r>
        <w:separator/>
      </w:r>
    </w:p>
  </w:endnote>
  <w:endnote w:type="continuationSeparator" w:id="0">
    <w:p w14:paraId="6675F2ED" w14:textId="77777777" w:rsidR="002C74BA" w:rsidRDefault="002C7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5B11C2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4DC52FA5" w14:textId="77777777" w:rsidR="00941E77" w:rsidRDefault="002C74BA">
    <w:pPr>
      <w:pStyle w:val="Footer"/>
    </w:pPr>
  </w:p>
  <w:p w14:paraId="20C1A3A3" w14:textId="77777777" w:rsidR="00941E77" w:rsidRDefault="002C74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33B2DE" w14:textId="77777777" w:rsidR="002C74BA" w:rsidRDefault="002C74BA">
      <w:r>
        <w:separator/>
      </w:r>
    </w:p>
  </w:footnote>
  <w:footnote w:type="continuationSeparator" w:id="0">
    <w:p w14:paraId="22DE80D6" w14:textId="77777777" w:rsidR="002C74BA" w:rsidRDefault="002C74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CER">
    <w15:presenceInfo w15:providerId="None" w15:userId="AC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13467D"/>
    <w:rsid w:val="002C74BA"/>
    <w:rsid w:val="0042167F"/>
    <w:rsid w:val="0085195B"/>
    <w:rsid w:val="00924DF5"/>
    <w:rsid w:val="00927764"/>
    <w:rsid w:val="00FE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49A7C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FE54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4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ACER</cp:lastModifiedBy>
  <cp:revision>2</cp:revision>
  <dcterms:created xsi:type="dcterms:W3CDTF">2020-07-24T23:46:00Z</dcterms:created>
  <dcterms:modified xsi:type="dcterms:W3CDTF">2020-08-07T10:30:00Z</dcterms:modified>
</cp:coreProperties>
</file>