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F28" w:rsidRPr="00F21759" w:rsidRDefault="00005F28" w:rsidP="00AB3CE2">
      <w:pPr>
        <w:pStyle w:val="Heading3"/>
        <w:jc w:val="center"/>
        <w:rPr>
          <w:ins w:id="0" w:author="Acer" w:date="2020-09-01T11:49:00Z"/>
          <w:rFonts w:asciiTheme="majorBidi" w:hAnsiTheme="majorBidi"/>
          <w:color w:val="auto"/>
          <w:sz w:val="48"/>
          <w:rPrChange w:id="1" w:author="Acer" w:date="2020-09-01T11:51:00Z">
            <w:rPr>
              <w:ins w:id="2" w:author="Acer" w:date="2020-09-01T11:49:00Z"/>
              <w:rFonts w:ascii="Times New Roman" w:hAnsi="Times New Roman"/>
              <w:sz w:val="48"/>
            </w:rPr>
          </w:rPrChange>
        </w:rPr>
        <w:pPrChange w:id="3" w:author="Acer" w:date="2020-09-01T11:52:00Z">
          <w:pPr>
            <w:pStyle w:val="Heading3"/>
          </w:pPr>
        </w:pPrChange>
      </w:pPr>
      <w:proofErr w:type="spellStart"/>
      <w:ins w:id="4" w:author="Acer" w:date="2020-09-01T11:49:00Z">
        <w:r w:rsidRPr="00F21759">
          <w:rPr>
            <w:rFonts w:asciiTheme="majorBidi" w:hAnsiTheme="majorBidi"/>
            <w:color w:val="auto"/>
            <w:rPrChange w:id="5" w:author="Acer" w:date="2020-09-01T11:51:00Z">
              <w:rPr/>
            </w:rPrChange>
          </w:rPr>
          <w:t>Pembelajaran</w:t>
        </w:r>
        <w:proofErr w:type="spellEnd"/>
        <w:r w:rsidRPr="00F21759">
          <w:rPr>
            <w:rFonts w:asciiTheme="majorBidi" w:hAnsiTheme="majorBidi"/>
            <w:color w:val="auto"/>
            <w:rPrChange w:id="6" w:author="Acer" w:date="2020-09-01T11:51:00Z">
              <w:rPr/>
            </w:rPrChange>
          </w:rPr>
          <w:t xml:space="preserve"> di Era "</w:t>
        </w:r>
        <w:proofErr w:type="spellStart"/>
        <w:r w:rsidRPr="00F21759">
          <w:rPr>
            <w:rFonts w:asciiTheme="majorBidi" w:hAnsiTheme="majorBidi"/>
            <w:color w:val="auto"/>
            <w:rPrChange w:id="7" w:author="Acer" w:date="2020-09-01T11:51:00Z">
              <w:rPr/>
            </w:rPrChange>
          </w:rPr>
          <w:t>Revolusi</w:t>
        </w:r>
        <w:proofErr w:type="spellEnd"/>
        <w:r w:rsidRPr="00F21759">
          <w:rPr>
            <w:rFonts w:asciiTheme="majorBidi" w:hAnsiTheme="majorBidi"/>
            <w:color w:val="auto"/>
            <w:rPrChange w:id="8" w:author="Acer" w:date="2020-09-01T11:51:00Z">
              <w:rPr/>
            </w:rPrChange>
          </w:rPr>
          <w:t xml:space="preserve"> </w:t>
        </w:r>
        <w:proofErr w:type="spellStart"/>
        <w:r w:rsidRPr="00F21759">
          <w:rPr>
            <w:rFonts w:asciiTheme="majorBidi" w:hAnsiTheme="majorBidi"/>
            <w:color w:val="auto"/>
            <w:rPrChange w:id="9" w:author="Acer" w:date="2020-09-01T11:51:00Z">
              <w:rPr/>
            </w:rPrChange>
          </w:rPr>
          <w:t>Industri</w:t>
        </w:r>
        <w:proofErr w:type="spellEnd"/>
        <w:r w:rsidRPr="00F21759">
          <w:rPr>
            <w:rFonts w:asciiTheme="majorBidi" w:hAnsiTheme="majorBidi"/>
            <w:color w:val="auto"/>
            <w:rPrChange w:id="10" w:author="Acer" w:date="2020-09-01T11:51:00Z">
              <w:rPr/>
            </w:rPrChange>
          </w:rPr>
          <w:t xml:space="preserve"> 4.0" </w:t>
        </w:r>
        <w:proofErr w:type="spellStart"/>
        <w:r w:rsidRPr="00F21759">
          <w:rPr>
            <w:rFonts w:asciiTheme="majorBidi" w:hAnsiTheme="majorBidi"/>
            <w:color w:val="auto"/>
            <w:rPrChange w:id="11" w:author="Acer" w:date="2020-09-01T11:51:00Z">
              <w:rPr/>
            </w:rPrChange>
          </w:rPr>
          <w:t>bagi</w:t>
        </w:r>
        <w:proofErr w:type="spellEnd"/>
        <w:r w:rsidRPr="00F21759">
          <w:rPr>
            <w:rFonts w:asciiTheme="majorBidi" w:hAnsiTheme="majorBidi"/>
            <w:color w:val="auto"/>
            <w:rPrChange w:id="12" w:author="Acer" w:date="2020-09-01T11:51:00Z">
              <w:rPr/>
            </w:rPrChange>
          </w:rPr>
          <w:t xml:space="preserve"> </w:t>
        </w:r>
        <w:proofErr w:type="spellStart"/>
        <w:r w:rsidRPr="00F21759">
          <w:rPr>
            <w:rFonts w:asciiTheme="majorBidi" w:hAnsiTheme="majorBidi"/>
            <w:color w:val="auto"/>
            <w:rPrChange w:id="13" w:author="Acer" w:date="2020-09-01T11:51:00Z">
              <w:rPr/>
            </w:rPrChange>
          </w:rPr>
          <w:t>Anak</w:t>
        </w:r>
        <w:proofErr w:type="spellEnd"/>
        <w:r w:rsidRPr="00F21759">
          <w:rPr>
            <w:rFonts w:asciiTheme="majorBidi" w:hAnsiTheme="majorBidi"/>
            <w:color w:val="auto"/>
            <w:rPrChange w:id="14" w:author="Acer" w:date="2020-09-01T11:51:00Z">
              <w:rPr/>
            </w:rPrChange>
          </w:rPr>
          <w:t xml:space="preserve"> </w:t>
        </w:r>
        <w:proofErr w:type="spellStart"/>
        <w:proofErr w:type="gramStart"/>
        <w:r w:rsidRPr="00F21759">
          <w:rPr>
            <w:rFonts w:asciiTheme="majorBidi" w:hAnsiTheme="majorBidi"/>
            <w:color w:val="auto"/>
            <w:rPrChange w:id="15" w:author="Acer" w:date="2020-09-01T11:51:00Z">
              <w:rPr/>
            </w:rPrChange>
          </w:rPr>
          <w:t>Usia</w:t>
        </w:r>
        <w:proofErr w:type="spellEnd"/>
        <w:proofErr w:type="gramEnd"/>
        <w:r w:rsidRPr="00F21759">
          <w:rPr>
            <w:rFonts w:asciiTheme="majorBidi" w:hAnsiTheme="majorBidi"/>
            <w:color w:val="auto"/>
            <w:rPrChange w:id="16" w:author="Acer" w:date="2020-09-01T11:51:00Z">
              <w:rPr/>
            </w:rPrChange>
          </w:rPr>
          <w:t xml:space="preserve"> </w:t>
        </w:r>
        <w:proofErr w:type="spellStart"/>
        <w:r w:rsidRPr="00F21759">
          <w:rPr>
            <w:rFonts w:asciiTheme="majorBidi" w:hAnsiTheme="majorBidi"/>
            <w:color w:val="auto"/>
            <w:rPrChange w:id="17" w:author="Acer" w:date="2020-09-01T11:51:00Z">
              <w:rPr/>
            </w:rPrChange>
          </w:rPr>
          <w:t>Dini</w:t>
        </w:r>
        <w:proofErr w:type="spellEnd"/>
      </w:ins>
    </w:p>
    <w:p w:rsidR="00005F28" w:rsidRPr="00F21759" w:rsidRDefault="00005F28" w:rsidP="00AB3CE2">
      <w:pPr>
        <w:spacing w:before="100" w:beforeAutospacing="1" w:after="100" w:afterAutospacing="1" w:line="240" w:lineRule="auto"/>
        <w:jc w:val="center"/>
        <w:rPr>
          <w:ins w:id="18" w:author="Acer" w:date="2020-09-01T11:49:00Z"/>
          <w:rFonts w:asciiTheme="majorBidi" w:eastAsia="Times New Roman" w:hAnsiTheme="majorBidi" w:cstheme="majorBidi"/>
          <w:szCs w:val="24"/>
          <w:rPrChange w:id="19" w:author="Acer" w:date="2020-09-01T11:51:00Z">
            <w:rPr>
              <w:ins w:id="20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21" w:author="Acer" w:date="2020-09-01T11:52:00Z">
          <w:pPr>
            <w:spacing w:before="100" w:beforeAutospacing="1" w:after="100" w:afterAutospacing="1" w:line="240" w:lineRule="auto"/>
          </w:pPr>
        </w:pPrChange>
      </w:pPr>
      <w:proofErr w:type="spellStart"/>
      <w:ins w:id="22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2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Oleh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Kodar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Akbar</w:t>
        </w:r>
      </w:ins>
    </w:p>
    <w:p w:rsidR="00005F28" w:rsidRPr="00F21759" w:rsidRDefault="00005F28" w:rsidP="00AB3CE2">
      <w:pPr>
        <w:spacing w:before="100" w:beforeAutospacing="1" w:after="100" w:afterAutospacing="1" w:line="240" w:lineRule="auto"/>
        <w:ind w:firstLine="720"/>
        <w:jc w:val="both"/>
        <w:rPr>
          <w:ins w:id="27" w:author="Acer" w:date="2020-09-01T11:49:00Z"/>
          <w:rFonts w:asciiTheme="majorBidi" w:eastAsia="Times New Roman" w:hAnsiTheme="majorBidi" w:cstheme="majorBidi"/>
          <w:szCs w:val="24"/>
          <w:rPrChange w:id="28" w:author="Acer" w:date="2020-09-01T11:51:00Z">
            <w:rPr>
              <w:ins w:id="29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30" w:author="Acer" w:date="2020-09-01T11:52:00Z">
          <w:pPr>
            <w:spacing w:before="100" w:beforeAutospacing="1" w:after="100" w:afterAutospacing="1" w:line="240" w:lineRule="auto"/>
          </w:pPr>
        </w:pPrChange>
      </w:pPr>
      <w:proofErr w:type="spellStart"/>
      <w:proofErr w:type="gramStart"/>
      <w:ins w:id="31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3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Pada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zaman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ini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kita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berada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pada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zona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industri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yang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sangat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extream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.</w:t>
        </w:r>
        <w:proofErr w:type="gramEnd"/>
        <w:r w:rsidRPr="00F21759">
          <w:rPr>
            <w:rFonts w:asciiTheme="majorBidi" w:eastAsia="Times New Roman" w:hAnsiTheme="majorBidi" w:cstheme="majorBidi"/>
            <w:szCs w:val="24"/>
            <w:rPrChange w:id="5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Industri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yang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tiap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menit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bahkan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detik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dia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proofErr w:type="gramStart"/>
        <w:r w:rsidRPr="00F21759">
          <w:rPr>
            <w:rFonts w:asciiTheme="majorBidi" w:eastAsia="Times New Roman" w:hAnsiTheme="majorBidi" w:cstheme="majorBidi"/>
            <w:szCs w:val="24"/>
            <w:rPrChange w:id="6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akan</w:t>
        </w:r>
        <w:proofErr w:type="spellEnd"/>
        <w:proofErr w:type="gramEnd"/>
        <w:r w:rsidRPr="00F21759">
          <w:rPr>
            <w:rFonts w:asciiTheme="majorBidi" w:eastAsia="Times New Roman" w:hAnsiTheme="majorBidi" w:cstheme="majorBidi"/>
            <w:szCs w:val="24"/>
            <w:rPrChange w:id="6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berubah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semakin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maju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, yang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sering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kita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sebut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dengan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8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8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revolusi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8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industry 4.0. </w:t>
        </w:r>
        <w:proofErr w:type="spellStart"/>
        <w:proofErr w:type="gramStart"/>
        <w:r w:rsidRPr="00F21759">
          <w:rPr>
            <w:rFonts w:asciiTheme="majorBidi" w:eastAsia="Times New Roman" w:hAnsiTheme="majorBidi" w:cstheme="majorBidi"/>
            <w:szCs w:val="24"/>
            <w:rPrChange w:id="8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Istilah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8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yang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8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masih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8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8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jarang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8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8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kita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9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9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dengar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9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9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bahkan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9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9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banyak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9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yang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9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masih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9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9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awam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0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.</w:t>
        </w:r>
        <w:proofErr w:type="gramEnd"/>
      </w:ins>
    </w:p>
    <w:p w:rsidR="00005F28" w:rsidRPr="00F21759" w:rsidRDefault="00005F28" w:rsidP="00AB3CE2">
      <w:pPr>
        <w:spacing w:before="100" w:beforeAutospacing="1" w:after="100" w:afterAutospacing="1" w:line="240" w:lineRule="auto"/>
        <w:ind w:firstLine="720"/>
        <w:jc w:val="both"/>
        <w:rPr>
          <w:ins w:id="101" w:author="Acer" w:date="2020-09-01T11:49:00Z"/>
          <w:rFonts w:asciiTheme="majorBidi" w:eastAsia="Times New Roman" w:hAnsiTheme="majorBidi" w:cstheme="majorBidi"/>
          <w:szCs w:val="24"/>
          <w:rPrChange w:id="102" w:author="Acer" w:date="2020-09-01T11:51:00Z">
            <w:rPr>
              <w:ins w:id="103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104" w:author="Acer" w:date="2020-09-01T11:52:00Z">
          <w:pPr>
            <w:spacing w:before="100" w:beforeAutospacing="1" w:after="100" w:afterAutospacing="1" w:line="240" w:lineRule="auto"/>
          </w:pPr>
        </w:pPrChange>
      </w:pPr>
      <w:proofErr w:type="spellStart"/>
      <w:proofErr w:type="gramStart"/>
      <w:ins w:id="105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10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Bagi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0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0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pendidik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0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1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maupun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1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1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peserta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1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1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didik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1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1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hari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1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1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ini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1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2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kita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2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di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2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siapkan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2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2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untuk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2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2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memasuki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2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2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dunia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2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3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kerja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3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3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namun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3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3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bukan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3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3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lagi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3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3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perkerja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3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,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4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tetapi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4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4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kita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4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di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4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siapkan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4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4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untuk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4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4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membuat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4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5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lapangan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5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5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kerja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5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5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baru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5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yang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5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belum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5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5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tercipta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5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,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6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dengan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6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6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menggunakan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6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6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kemampuan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6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6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teknologi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6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6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6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ide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7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kreatif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7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7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kita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7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.</w:t>
        </w:r>
        <w:proofErr w:type="gramEnd"/>
      </w:ins>
    </w:p>
    <w:p w:rsidR="00005F28" w:rsidRPr="00F21759" w:rsidRDefault="00005F28" w:rsidP="00CB4968">
      <w:pPr>
        <w:spacing w:before="100" w:beforeAutospacing="1" w:after="100" w:afterAutospacing="1" w:line="240" w:lineRule="auto"/>
        <w:ind w:firstLine="720"/>
        <w:jc w:val="both"/>
        <w:rPr>
          <w:ins w:id="174" w:author="Acer" w:date="2020-09-01T11:49:00Z"/>
          <w:rFonts w:asciiTheme="majorBidi" w:eastAsia="Times New Roman" w:hAnsiTheme="majorBidi" w:cstheme="majorBidi"/>
          <w:szCs w:val="24"/>
          <w:rPrChange w:id="175" w:author="Acer" w:date="2020-09-01T11:51:00Z">
            <w:rPr>
              <w:ins w:id="176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177" w:author="Acer" w:date="2020-09-01T11:53:00Z">
          <w:pPr>
            <w:spacing w:before="100" w:beforeAutospacing="1" w:after="100" w:afterAutospacing="1" w:line="240" w:lineRule="auto"/>
          </w:pPr>
        </w:pPrChange>
      </w:pPr>
      <w:proofErr w:type="spellStart"/>
      <w:proofErr w:type="gramStart"/>
      <w:ins w:id="178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17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Pendidikan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8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4.0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8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adalah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8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8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suatu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8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program yang di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8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buat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8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8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untuk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8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8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mewujudkan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9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9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pendidikan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9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bookmarkStart w:id="193" w:name="_GoBack"/>
        <w:bookmarkEnd w:id="193"/>
        <w:r w:rsidRPr="00F21759">
          <w:rPr>
            <w:rFonts w:asciiTheme="majorBidi" w:eastAsia="Times New Roman" w:hAnsiTheme="majorBidi" w:cstheme="majorBidi"/>
            <w:szCs w:val="24"/>
            <w:rPrChange w:id="19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yang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9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cerdas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9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9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19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19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kreatif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0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.</w:t>
        </w:r>
        <w:proofErr w:type="gramEnd"/>
        <w:r w:rsidRPr="00F21759">
          <w:rPr>
            <w:rFonts w:asciiTheme="majorBidi" w:eastAsia="Times New Roman" w:hAnsiTheme="majorBidi" w:cstheme="majorBidi"/>
            <w:szCs w:val="24"/>
            <w:rPrChange w:id="20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0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Tujuan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0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0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dari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0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0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terciptanya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0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0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pendidikan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0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4.0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1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ini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1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1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adalah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1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1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peningkatan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1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1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1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1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pemerataan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1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2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pendidikan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2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,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2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dengan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2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proofErr w:type="gramStart"/>
        <w:r w:rsidRPr="00F21759">
          <w:rPr>
            <w:rFonts w:asciiTheme="majorBidi" w:eastAsia="Times New Roman" w:hAnsiTheme="majorBidi" w:cstheme="majorBidi"/>
            <w:szCs w:val="24"/>
            <w:rPrChange w:id="22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cara</w:t>
        </w:r>
        <w:proofErr w:type="spellEnd"/>
        <w:proofErr w:type="gramEnd"/>
        <w:r w:rsidRPr="00F21759">
          <w:rPr>
            <w:rFonts w:asciiTheme="majorBidi" w:eastAsia="Times New Roman" w:hAnsiTheme="majorBidi" w:cstheme="majorBidi"/>
            <w:szCs w:val="24"/>
            <w:rPrChange w:id="22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2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memerluas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2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2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akses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2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3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3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3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memanfaatkan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3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3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teknologi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3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.</w:t>
        </w:r>
      </w:ins>
    </w:p>
    <w:p w:rsidR="00005F28" w:rsidRPr="00F21759" w:rsidRDefault="00005F28" w:rsidP="00CB4968">
      <w:pPr>
        <w:spacing w:before="100" w:beforeAutospacing="1" w:after="100" w:afterAutospacing="1" w:line="240" w:lineRule="auto"/>
        <w:ind w:firstLine="720"/>
        <w:jc w:val="both"/>
        <w:rPr>
          <w:ins w:id="236" w:author="Acer" w:date="2020-09-01T11:49:00Z"/>
          <w:rFonts w:asciiTheme="majorBidi" w:eastAsia="Times New Roman" w:hAnsiTheme="majorBidi" w:cstheme="majorBidi"/>
          <w:szCs w:val="24"/>
          <w:rPrChange w:id="237" w:author="Acer" w:date="2020-09-01T11:51:00Z">
            <w:rPr>
              <w:ins w:id="238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239" w:author="Acer" w:date="2020-09-01T11:53:00Z">
          <w:pPr>
            <w:spacing w:before="100" w:beforeAutospacing="1" w:after="100" w:afterAutospacing="1" w:line="240" w:lineRule="auto"/>
          </w:pPr>
        </w:pPrChange>
      </w:pPr>
      <w:proofErr w:type="spellStart"/>
      <w:proofErr w:type="gramStart"/>
      <w:ins w:id="240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24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Tidak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4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4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hanya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4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4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itu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4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4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pendidikan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4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4.0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4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menghasilkan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5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4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5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aspek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5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yang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5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sangat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5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di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5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butuhkan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5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di era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5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milenial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5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5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ini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6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6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yaitu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6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6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kolaboratif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6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,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6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komunikatif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6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,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6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berfikir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6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6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kritis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7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,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7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kreatif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7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.</w:t>
        </w:r>
        <w:proofErr w:type="gramEnd"/>
        <w:r w:rsidRPr="00F21759">
          <w:rPr>
            <w:rFonts w:asciiTheme="majorBidi" w:eastAsia="Times New Roman" w:hAnsiTheme="majorBidi" w:cstheme="majorBidi"/>
            <w:szCs w:val="24"/>
            <w:rPrChange w:id="27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proofErr w:type="gramStart"/>
        <w:r w:rsidRPr="00F21759">
          <w:rPr>
            <w:rFonts w:asciiTheme="majorBidi" w:eastAsia="Times New Roman" w:hAnsiTheme="majorBidi" w:cstheme="majorBidi"/>
            <w:szCs w:val="24"/>
            <w:rPrChange w:id="27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Mengapa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7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7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demikian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7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7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pendidikan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7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4.0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8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ini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8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8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hari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8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8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ini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8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8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sedang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8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8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gencar-gencarnya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8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di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9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publis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9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,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9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karena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9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di era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9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ini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9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9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kita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9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29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harus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29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0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mempersiapkan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0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0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diri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0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0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atau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0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0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generasi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0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0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muda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0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1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untuk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1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1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memasuki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1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1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dunia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1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1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revolusi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1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1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industri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1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4.0.</w:t>
        </w:r>
        <w:proofErr w:type="gramEnd"/>
      </w:ins>
    </w:p>
    <w:p w:rsidR="00005F28" w:rsidRPr="00F21759" w:rsidRDefault="00005F28" w:rsidP="00F21759">
      <w:pPr>
        <w:spacing w:before="100" w:beforeAutospacing="1" w:after="100" w:afterAutospacing="1" w:line="240" w:lineRule="auto"/>
        <w:jc w:val="both"/>
        <w:rPr>
          <w:ins w:id="320" w:author="Acer" w:date="2020-09-01T11:49:00Z"/>
          <w:rFonts w:asciiTheme="majorBidi" w:eastAsia="Times New Roman" w:hAnsiTheme="majorBidi" w:cstheme="majorBidi"/>
          <w:szCs w:val="24"/>
          <w:rPrChange w:id="321" w:author="Acer" w:date="2020-09-01T11:51:00Z">
            <w:rPr>
              <w:ins w:id="322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323" w:author="Acer" w:date="2020-09-01T11:51:00Z">
          <w:pPr>
            <w:spacing w:before="100" w:beforeAutospacing="1" w:after="100" w:afterAutospacing="1" w:line="240" w:lineRule="auto"/>
          </w:pPr>
        </w:pPrChange>
      </w:pPr>
      <w:proofErr w:type="spellStart"/>
      <w:ins w:id="324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32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Karakteristik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2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2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pendidikan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2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4.0</w:t>
        </w:r>
      </w:ins>
    </w:p>
    <w:p w:rsidR="00005F28" w:rsidRPr="00F21759" w:rsidRDefault="00005F28" w:rsidP="00F2175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ns w:id="329" w:author="Acer" w:date="2020-09-01T11:49:00Z"/>
          <w:rFonts w:asciiTheme="majorBidi" w:eastAsia="Times New Roman" w:hAnsiTheme="majorBidi" w:cstheme="majorBidi"/>
          <w:szCs w:val="24"/>
          <w:rPrChange w:id="330" w:author="Acer" w:date="2020-09-01T11:51:00Z">
            <w:rPr>
              <w:ins w:id="331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332" w:author="Acer" w:date="2020-09-01T11:51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proofErr w:type="spellStart"/>
      <w:ins w:id="333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33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Tahapan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3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3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belajar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3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3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sesuai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3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4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dengan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4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4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kemampuan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4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4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4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4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minat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4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/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4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kebutuhan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4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5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siswa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5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.</w:t>
        </w:r>
      </w:ins>
    </w:p>
    <w:p w:rsidR="00005F28" w:rsidRPr="00F21759" w:rsidRDefault="00005F28" w:rsidP="00F2175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ns w:id="352" w:author="Acer" w:date="2020-09-01T11:49:00Z"/>
          <w:rFonts w:asciiTheme="majorBidi" w:eastAsia="Times New Roman" w:hAnsiTheme="majorBidi" w:cstheme="majorBidi"/>
          <w:szCs w:val="24"/>
          <w:rPrChange w:id="353" w:author="Acer" w:date="2020-09-01T11:51:00Z">
            <w:rPr>
              <w:ins w:id="354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355" w:author="Acer" w:date="2020-09-01T11:51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proofErr w:type="spellStart"/>
      <w:ins w:id="356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35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Pada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5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5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tahab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6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6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ini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6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guru di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6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tutut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6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6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untuk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6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6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merancang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6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6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pembelajaran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7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7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sesuai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7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7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dengan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7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7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minat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7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7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7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7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bakat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8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/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8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kebutuhan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8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8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siswa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8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.</w:t>
        </w:r>
      </w:ins>
    </w:p>
    <w:p w:rsidR="00005F28" w:rsidRPr="00F21759" w:rsidRDefault="00005F28" w:rsidP="00F2175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ns w:id="385" w:author="Acer" w:date="2020-09-01T11:49:00Z"/>
          <w:rFonts w:asciiTheme="majorBidi" w:eastAsia="Times New Roman" w:hAnsiTheme="majorBidi" w:cstheme="majorBidi"/>
          <w:szCs w:val="24"/>
          <w:rPrChange w:id="386" w:author="Acer" w:date="2020-09-01T11:51:00Z">
            <w:rPr>
              <w:ins w:id="387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388" w:author="Acer" w:date="2020-09-01T11:51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proofErr w:type="spellStart"/>
      <w:ins w:id="389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39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Menggunakan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9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9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penilaian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9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39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formatif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39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.</w:t>
        </w:r>
      </w:ins>
    </w:p>
    <w:p w:rsidR="00005F28" w:rsidRPr="00F21759" w:rsidRDefault="00005F28" w:rsidP="00F2175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ns w:id="396" w:author="Acer" w:date="2020-09-01T11:49:00Z"/>
          <w:rFonts w:asciiTheme="majorBidi" w:eastAsia="Times New Roman" w:hAnsiTheme="majorBidi" w:cstheme="majorBidi"/>
          <w:szCs w:val="24"/>
          <w:rPrChange w:id="397" w:author="Acer" w:date="2020-09-01T11:51:00Z">
            <w:rPr>
              <w:ins w:id="398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399" w:author="Acer" w:date="2020-09-01T11:51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proofErr w:type="spellStart"/>
      <w:ins w:id="400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40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Yaitu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0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guru di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0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sini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0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di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0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tuntut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0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0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untuk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0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0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membantu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1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1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siwa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1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1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dalam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1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1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mencari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1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1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kemampuan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1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1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2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2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bakat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2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2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siswa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2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.</w:t>
        </w:r>
      </w:ins>
    </w:p>
    <w:p w:rsidR="00005F28" w:rsidRPr="00F21759" w:rsidRDefault="00005F28" w:rsidP="00F2175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ns w:id="425" w:author="Acer" w:date="2020-09-01T11:49:00Z"/>
          <w:rFonts w:asciiTheme="majorBidi" w:eastAsia="Times New Roman" w:hAnsiTheme="majorBidi" w:cstheme="majorBidi"/>
          <w:szCs w:val="24"/>
          <w:rPrChange w:id="426" w:author="Acer" w:date="2020-09-01T11:51:00Z">
            <w:rPr>
              <w:ins w:id="427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428" w:author="Acer" w:date="2020-09-01T11:51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proofErr w:type="spellStart"/>
      <w:ins w:id="429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43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Menempatkan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3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guru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3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sebagai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3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mentor.</w:t>
        </w:r>
      </w:ins>
    </w:p>
    <w:p w:rsidR="00005F28" w:rsidRPr="00F21759" w:rsidRDefault="00005F28" w:rsidP="00F2175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ns w:id="434" w:author="Acer" w:date="2020-09-01T11:49:00Z"/>
          <w:rFonts w:asciiTheme="majorBidi" w:eastAsia="Times New Roman" w:hAnsiTheme="majorBidi" w:cstheme="majorBidi"/>
          <w:szCs w:val="24"/>
          <w:rPrChange w:id="435" w:author="Acer" w:date="2020-09-01T11:51:00Z">
            <w:rPr>
              <w:ins w:id="436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437" w:author="Acer" w:date="2020-09-01T11:51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proofErr w:type="spellStart"/>
      <w:ins w:id="438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43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Guri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4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4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dilatih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4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4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untuk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4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4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mengembangkan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4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4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kurikulum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4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4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5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5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memberikan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5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5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kebebasan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5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5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untuk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5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5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menentukan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5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proofErr w:type="gramStart"/>
        <w:r w:rsidRPr="00F21759">
          <w:rPr>
            <w:rFonts w:asciiTheme="majorBidi" w:eastAsia="Times New Roman" w:hAnsiTheme="majorBidi" w:cstheme="majorBidi"/>
            <w:szCs w:val="24"/>
            <w:rPrChange w:id="45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cara</w:t>
        </w:r>
        <w:proofErr w:type="spellEnd"/>
        <w:proofErr w:type="gramEnd"/>
        <w:r w:rsidRPr="00F21759">
          <w:rPr>
            <w:rFonts w:asciiTheme="majorBidi" w:eastAsia="Times New Roman" w:hAnsiTheme="majorBidi" w:cstheme="majorBidi"/>
            <w:szCs w:val="24"/>
            <w:rPrChange w:id="46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6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belajar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6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6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mengajar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6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6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siswa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6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.</w:t>
        </w:r>
      </w:ins>
    </w:p>
    <w:p w:rsidR="00005F28" w:rsidRPr="00F21759" w:rsidRDefault="00005F28" w:rsidP="00F2175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ns w:id="467" w:author="Acer" w:date="2020-09-01T11:49:00Z"/>
          <w:rFonts w:asciiTheme="majorBidi" w:eastAsia="Times New Roman" w:hAnsiTheme="majorBidi" w:cstheme="majorBidi"/>
          <w:szCs w:val="24"/>
          <w:rPrChange w:id="468" w:author="Acer" w:date="2020-09-01T11:51:00Z">
            <w:rPr>
              <w:ins w:id="469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470" w:author="Acer" w:date="2020-09-01T11:51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proofErr w:type="spellStart"/>
      <w:ins w:id="471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47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Pengembangan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7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7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profesi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7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guru.</w:t>
        </w:r>
      </w:ins>
    </w:p>
    <w:p w:rsidR="00005F28" w:rsidRPr="00F21759" w:rsidRDefault="00005F28" w:rsidP="00F2175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ns w:id="476" w:author="Acer" w:date="2020-09-01T11:49:00Z"/>
          <w:rFonts w:asciiTheme="majorBidi" w:eastAsia="Times New Roman" w:hAnsiTheme="majorBidi" w:cstheme="majorBidi"/>
          <w:szCs w:val="24"/>
          <w:rPrChange w:id="477" w:author="Acer" w:date="2020-09-01T11:51:00Z">
            <w:rPr>
              <w:ins w:id="478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479" w:author="Acer" w:date="2020-09-01T11:51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proofErr w:type="spellStart"/>
      <w:ins w:id="480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48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Dimana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8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guru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8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sebagai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8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8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pendidik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8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di era 4.0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8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maka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8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guru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8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tidak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9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9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boleh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9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9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menetap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9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9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dengan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9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9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satu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49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strata,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49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harus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0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0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selalu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0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0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berkembang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0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agar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0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dapat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0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0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mengajarkan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0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0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pendidikan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1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1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sesuai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1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1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dengan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1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1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eranya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1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.</w:t>
        </w:r>
      </w:ins>
    </w:p>
    <w:p w:rsidR="00005F28" w:rsidRPr="00F21759" w:rsidRDefault="00005F28" w:rsidP="00CB4968">
      <w:pPr>
        <w:spacing w:before="100" w:beforeAutospacing="1" w:after="100" w:afterAutospacing="1" w:line="240" w:lineRule="auto"/>
        <w:ind w:firstLine="360"/>
        <w:jc w:val="both"/>
        <w:rPr>
          <w:ins w:id="517" w:author="Acer" w:date="2020-09-01T11:49:00Z"/>
          <w:rFonts w:asciiTheme="majorBidi" w:eastAsia="Times New Roman" w:hAnsiTheme="majorBidi" w:cstheme="majorBidi"/>
          <w:szCs w:val="24"/>
          <w:rPrChange w:id="518" w:author="Acer" w:date="2020-09-01T11:51:00Z">
            <w:rPr>
              <w:ins w:id="519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520" w:author="Acer" w:date="2020-09-01T11:53:00Z">
          <w:pPr>
            <w:spacing w:before="100" w:beforeAutospacing="1" w:after="100" w:afterAutospacing="1" w:line="240" w:lineRule="auto"/>
          </w:pPr>
        </w:pPrChange>
      </w:pPr>
      <w:ins w:id="521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52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 Di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2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dalam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2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2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pendidikan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2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2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revolusi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2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2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industri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3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3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ini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3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3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ada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3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5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3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aspek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3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yang di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3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tekankan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3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3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pada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4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proses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4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pembelajaran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4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4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yaitu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4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:</w:t>
        </w:r>
      </w:ins>
    </w:p>
    <w:p w:rsidR="00005F28" w:rsidRPr="00F21759" w:rsidRDefault="00005F28" w:rsidP="00F2175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ins w:id="545" w:author="Acer" w:date="2020-09-01T11:49:00Z"/>
          <w:rFonts w:asciiTheme="majorBidi" w:eastAsia="Times New Roman" w:hAnsiTheme="majorBidi" w:cstheme="majorBidi"/>
          <w:szCs w:val="24"/>
          <w:rPrChange w:id="546" w:author="Acer" w:date="2020-09-01T11:51:00Z">
            <w:rPr>
              <w:ins w:id="547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548" w:author="Acer" w:date="2020-09-01T11:51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proofErr w:type="spellStart"/>
      <w:ins w:id="549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55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Mengamati</w:t>
        </w:r>
        <w:proofErr w:type="spellEnd"/>
      </w:ins>
    </w:p>
    <w:p w:rsidR="00005F28" w:rsidRPr="00F21759" w:rsidRDefault="00005F28" w:rsidP="00F2175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ins w:id="551" w:author="Acer" w:date="2020-09-01T11:49:00Z"/>
          <w:rFonts w:asciiTheme="majorBidi" w:eastAsia="Times New Roman" w:hAnsiTheme="majorBidi" w:cstheme="majorBidi"/>
          <w:szCs w:val="24"/>
          <w:rPrChange w:id="552" w:author="Acer" w:date="2020-09-01T11:51:00Z">
            <w:rPr>
              <w:ins w:id="553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554" w:author="Acer" w:date="2020-09-01T11:51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proofErr w:type="spellStart"/>
      <w:ins w:id="555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55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Memahami</w:t>
        </w:r>
        <w:proofErr w:type="spellEnd"/>
      </w:ins>
    </w:p>
    <w:p w:rsidR="00005F28" w:rsidRPr="00F21759" w:rsidRDefault="00005F28" w:rsidP="00F2175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ins w:id="557" w:author="Acer" w:date="2020-09-01T11:49:00Z"/>
          <w:rFonts w:asciiTheme="majorBidi" w:eastAsia="Times New Roman" w:hAnsiTheme="majorBidi" w:cstheme="majorBidi"/>
          <w:szCs w:val="24"/>
          <w:rPrChange w:id="558" w:author="Acer" w:date="2020-09-01T11:51:00Z">
            <w:rPr>
              <w:ins w:id="559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560" w:author="Acer" w:date="2020-09-01T11:51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proofErr w:type="spellStart"/>
      <w:ins w:id="561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56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Mencoba</w:t>
        </w:r>
        <w:proofErr w:type="spellEnd"/>
      </w:ins>
    </w:p>
    <w:p w:rsidR="00005F28" w:rsidRPr="00F21759" w:rsidRDefault="00005F28" w:rsidP="00F2175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ins w:id="563" w:author="Acer" w:date="2020-09-01T11:49:00Z"/>
          <w:rFonts w:asciiTheme="majorBidi" w:eastAsia="Times New Roman" w:hAnsiTheme="majorBidi" w:cstheme="majorBidi"/>
          <w:szCs w:val="24"/>
          <w:rPrChange w:id="564" w:author="Acer" w:date="2020-09-01T11:51:00Z">
            <w:rPr>
              <w:ins w:id="565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566" w:author="Acer" w:date="2020-09-01T11:51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proofErr w:type="spellStart"/>
      <w:ins w:id="567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56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Mendiskusikan</w:t>
        </w:r>
        <w:proofErr w:type="spellEnd"/>
      </w:ins>
    </w:p>
    <w:p w:rsidR="00005F28" w:rsidRPr="00F21759" w:rsidRDefault="00005F28" w:rsidP="00F2175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ins w:id="569" w:author="Acer" w:date="2020-09-01T11:49:00Z"/>
          <w:rFonts w:asciiTheme="majorBidi" w:eastAsia="Times New Roman" w:hAnsiTheme="majorBidi" w:cstheme="majorBidi"/>
          <w:szCs w:val="24"/>
          <w:rPrChange w:id="570" w:author="Acer" w:date="2020-09-01T11:51:00Z">
            <w:rPr>
              <w:ins w:id="571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572" w:author="Acer" w:date="2020-09-01T11:51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proofErr w:type="spellStart"/>
      <w:ins w:id="573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57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Penelitian</w:t>
        </w:r>
        <w:proofErr w:type="spellEnd"/>
      </w:ins>
    </w:p>
    <w:p w:rsidR="00005F28" w:rsidRPr="00F21759" w:rsidRDefault="00005F28" w:rsidP="00CB4968">
      <w:pPr>
        <w:spacing w:before="100" w:beforeAutospacing="1" w:after="100" w:afterAutospacing="1" w:line="240" w:lineRule="auto"/>
        <w:ind w:firstLine="360"/>
        <w:jc w:val="both"/>
        <w:rPr>
          <w:ins w:id="575" w:author="Acer" w:date="2020-09-01T11:49:00Z"/>
          <w:rFonts w:asciiTheme="majorBidi" w:eastAsia="Times New Roman" w:hAnsiTheme="majorBidi" w:cstheme="majorBidi"/>
          <w:szCs w:val="24"/>
          <w:rPrChange w:id="576" w:author="Acer" w:date="2020-09-01T11:51:00Z">
            <w:rPr>
              <w:ins w:id="577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578" w:author="Acer" w:date="2020-09-01T11:54:00Z">
          <w:pPr>
            <w:spacing w:before="100" w:beforeAutospacing="1" w:after="100" w:afterAutospacing="1" w:line="240" w:lineRule="auto"/>
          </w:pPr>
        </w:pPrChange>
      </w:pPr>
      <w:proofErr w:type="spellStart"/>
      <w:ins w:id="579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58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Pada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8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8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dasarnya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8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8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kita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8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8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bisa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8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8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lihat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8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proses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9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mengamati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9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9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9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9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memahami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9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9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ini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9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59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sebenarnya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59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0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jadi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0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0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satu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0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0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kesatuan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0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,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0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pada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0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proses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0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mengamati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0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1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1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1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memahami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1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1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kita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1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1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bisa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1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1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memiliki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1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2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pikiran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2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yang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2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kritis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2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.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2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Pikiran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2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2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kritis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2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2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sangat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2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di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3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butuhkan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3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3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karena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3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3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dengan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3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3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pikiran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3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yang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3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kritis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3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4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maka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4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proofErr w:type="gramStart"/>
        <w:r w:rsidRPr="00F21759">
          <w:rPr>
            <w:rFonts w:asciiTheme="majorBidi" w:eastAsia="Times New Roman" w:hAnsiTheme="majorBidi" w:cstheme="majorBidi"/>
            <w:szCs w:val="24"/>
            <w:rPrChange w:id="64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akan</w:t>
        </w:r>
        <w:proofErr w:type="spellEnd"/>
        <w:proofErr w:type="gramEnd"/>
        <w:r w:rsidRPr="00F21759">
          <w:rPr>
            <w:rFonts w:asciiTheme="majorBidi" w:eastAsia="Times New Roman" w:hAnsiTheme="majorBidi" w:cstheme="majorBidi"/>
            <w:szCs w:val="24"/>
            <w:rPrChange w:id="64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4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timbul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4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4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sebuah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4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ide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4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atau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4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5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gagasan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5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.</w:t>
        </w:r>
      </w:ins>
    </w:p>
    <w:p w:rsidR="00005F28" w:rsidRPr="00F21759" w:rsidRDefault="00005F28" w:rsidP="00CB4968">
      <w:pPr>
        <w:spacing w:before="100" w:beforeAutospacing="1" w:after="100" w:afterAutospacing="1" w:line="240" w:lineRule="auto"/>
        <w:ind w:firstLine="360"/>
        <w:jc w:val="both"/>
        <w:rPr>
          <w:ins w:id="652" w:author="Acer" w:date="2020-09-01T11:49:00Z"/>
          <w:rFonts w:asciiTheme="majorBidi" w:eastAsia="Times New Roman" w:hAnsiTheme="majorBidi" w:cstheme="majorBidi"/>
          <w:szCs w:val="24"/>
          <w:rPrChange w:id="653" w:author="Acer" w:date="2020-09-01T11:51:00Z">
            <w:rPr>
              <w:ins w:id="654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655" w:author="Acer" w:date="2020-09-01T11:54:00Z">
          <w:pPr>
            <w:spacing w:before="100" w:beforeAutospacing="1" w:after="100" w:afterAutospacing="1" w:line="240" w:lineRule="auto"/>
          </w:pPr>
        </w:pPrChange>
      </w:pPr>
      <w:ins w:id="656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65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Dari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5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gagasan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5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yang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6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mucul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6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6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dari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6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6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pemikiran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6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6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kritis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6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6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tadi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6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7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maka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7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proses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7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selanjutnya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7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7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yaitu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7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7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mencoba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7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/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7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pengaplikasian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7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. </w:t>
        </w:r>
        <w:proofErr w:type="spellStart"/>
        <w:proofErr w:type="gramStart"/>
        <w:r w:rsidRPr="00F21759">
          <w:rPr>
            <w:rFonts w:asciiTheme="majorBidi" w:eastAsia="Times New Roman" w:hAnsiTheme="majorBidi" w:cstheme="majorBidi"/>
            <w:szCs w:val="24"/>
            <w:rPrChange w:id="68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Pada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8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8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revolusi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8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4.0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8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ini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8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8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lebih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8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8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banyak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8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9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praktek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9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9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karena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9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9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lebih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9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9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menyiapkan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9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69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anak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69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0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pada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0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0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bagaimana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0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0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kita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0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0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menumbuhkan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0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ide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0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baru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0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1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atau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1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1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gagasan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1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.</w:t>
        </w:r>
        <w:proofErr w:type="gramEnd"/>
      </w:ins>
    </w:p>
    <w:p w:rsidR="00005F28" w:rsidRPr="00F21759" w:rsidRDefault="00005F28" w:rsidP="00CB4968">
      <w:pPr>
        <w:spacing w:before="100" w:beforeAutospacing="1" w:after="100" w:afterAutospacing="1" w:line="240" w:lineRule="auto"/>
        <w:ind w:firstLine="360"/>
        <w:jc w:val="both"/>
        <w:rPr>
          <w:ins w:id="714" w:author="Acer" w:date="2020-09-01T11:49:00Z"/>
          <w:rFonts w:asciiTheme="majorBidi" w:eastAsia="Times New Roman" w:hAnsiTheme="majorBidi" w:cstheme="majorBidi"/>
          <w:szCs w:val="24"/>
          <w:rPrChange w:id="715" w:author="Acer" w:date="2020-09-01T11:51:00Z">
            <w:rPr>
              <w:ins w:id="716" w:author="Acer" w:date="2020-09-01T11:49:00Z"/>
              <w:rFonts w:ascii="Times New Roman" w:eastAsia="Times New Roman" w:hAnsi="Times New Roman" w:cs="Times New Roman"/>
              <w:szCs w:val="24"/>
            </w:rPr>
          </w:rPrChange>
        </w:rPr>
        <w:pPrChange w:id="717" w:author="Acer" w:date="2020-09-01T11:54:00Z">
          <w:pPr>
            <w:spacing w:before="100" w:beforeAutospacing="1" w:after="100" w:afterAutospacing="1" w:line="240" w:lineRule="auto"/>
          </w:pPr>
        </w:pPrChange>
      </w:pPr>
      <w:proofErr w:type="spellStart"/>
      <w:ins w:id="718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71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Setelah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2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proses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2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mencoba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2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proses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2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selanjutnya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2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2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yaitu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2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2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mendiskusikan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2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. </w:t>
        </w:r>
        <w:proofErr w:type="spellStart"/>
        <w:proofErr w:type="gramStart"/>
        <w:r w:rsidRPr="00F21759">
          <w:rPr>
            <w:rFonts w:asciiTheme="majorBidi" w:eastAsia="Times New Roman" w:hAnsiTheme="majorBidi" w:cstheme="majorBidi"/>
            <w:szCs w:val="24"/>
            <w:rPrChange w:id="72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Mendiskusikan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3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di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3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sini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3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3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bukan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3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3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hanya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3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3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satu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3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3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atau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4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4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dua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4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orang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4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tapi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4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4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banyak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4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4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kolaborasi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4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4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komunikasi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5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5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dengan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5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5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banyak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5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orang.</w:t>
        </w:r>
        <w:proofErr w:type="gramEnd"/>
        <w:r w:rsidRPr="00F21759">
          <w:rPr>
            <w:rFonts w:asciiTheme="majorBidi" w:eastAsia="Times New Roman" w:hAnsiTheme="majorBidi" w:cstheme="majorBidi"/>
            <w:szCs w:val="24"/>
            <w:rPrChange w:id="75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Hal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5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ini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5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5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dilakukan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5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6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karena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6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6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banyak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6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6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pandangan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6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yang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6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berbeda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6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6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atau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6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ide-ide yang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7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baru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7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proofErr w:type="gramStart"/>
        <w:r w:rsidRPr="00F21759">
          <w:rPr>
            <w:rFonts w:asciiTheme="majorBidi" w:eastAsia="Times New Roman" w:hAnsiTheme="majorBidi" w:cstheme="majorBidi"/>
            <w:szCs w:val="24"/>
            <w:rPrChange w:id="77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akan</w:t>
        </w:r>
        <w:proofErr w:type="spellEnd"/>
        <w:proofErr w:type="gramEnd"/>
        <w:r w:rsidRPr="00F21759">
          <w:rPr>
            <w:rFonts w:asciiTheme="majorBidi" w:eastAsia="Times New Roman" w:hAnsiTheme="majorBidi" w:cstheme="majorBidi"/>
            <w:szCs w:val="24"/>
            <w:rPrChange w:id="77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7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muncul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7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.</w:t>
        </w:r>
      </w:ins>
    </w:p>
    <w:p w:rsidR="005E42F4" w:rsidRPr="00F21759" w:rsidRDefault="00005F28" w:rsidP="00CB4968">
      <w:pPr>
        <w:ind w:firstLine="360"/>
        <w:jc w:val="both"/>
        <w:rPr>
          <w:rFonts w:asciiTheme="majorBidi" w:hAnsiTheme="majorBidi" w:cstheme="majorBidi"/>
          <w:rPrChange w:id="776" w:author="Acer" w:date="2020-09-01T11:51:00Z">
            <w:rPr/>
          </w:rPrChange>
        </w:rPr>
        <w:pPrChange w:id="777" w:author="Acer" w:date="2020-09-01T11:54:00Z">
          <w:pPr/>
        </w:pPrChange>
      </w:pPr>
      <w:proofErr w:type="gramStart"/>
      <w:ins w:id="778" w:author="Acer" w:date="2020-09-01T11:49:00Z">
        <w:r w:rsidRPr="00F21759">
          <w:rPr>
            <w:rFonts w:asciiTheme="majorBidi" w:eastAsia="Times New Roman" w:hAnsiTheme="majorBidi" w:cstheme="majorBidi"/>
            <w:szCs w:val="24"/>
            <w:rPrChange w:id="77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lastRenderedPageBreak/>
          <w:t xml:space="preserve">Yang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8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terahir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8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8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adalah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8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8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melakukan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8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8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penelitian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8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,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8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tuntutan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8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4.0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9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ini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9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9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adalah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9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9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kreatif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9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9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9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79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inovatif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79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.</w:t>
        </w:r>
        <w:proofErr w:type="gramEnd"/>
        <w:r w:rsidRPr="00F21759">
          <w:rPr>
            <w:rFonts w:asciiTheme="majorBidi" w:eastAsia="Times New Roman" w:hAnsiTheme="majorBidi" w:cstheme="majorBidi"/>
            <w:szCs w:val="24"/>
            <w:rPrChange w:id="80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80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Dengan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80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80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melakukan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80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80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penelitian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80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80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kita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80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80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bisa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81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811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lihat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812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proses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813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kreatif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814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815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dan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816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817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inovatif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818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proofErr w:type="spellStart"/>
        <w:r w:rsidRPr="00F21759">
          <w:rPr>
            <w:rFonts w:asciiTheme="majorBidi" w:eastAsia="Times New Roman" w:hAnsiTheme="majorBidi" w:cstheme="majorBidi"/>
            <w:szCs w:val="24"/>
            <w:rPrChange w:id="819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kita</w:t>
        </w:r>
        <w:proofErr w:type="spellEnd"/>
        <w:r w:rsidRPr="00F21759">
          <w:rPr>
            <w:rFonts w:asciiTheme="majorBidi" w:eastAsia="Times New Roman" w:hAnsiTheme="majorBidi" w:cstheme="majorBidi"/>
            <w:szCs w:val="24"/>
            <w:rPrChange w:id="820" w:author="Acer" w:date="2020-09-01T11:5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. </w:t>
        </w:r>
      </w:ins>
    </w:p>
    <w:sectPr w:rsidR="005E42F4" w:rsidRPr="00F21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3CF015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3432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28"/>
    <w:rsid w:val="00005F28"/>
    <w:rsid w:val="005E42F4"/>
    <w:rsid w:val="009751FA"/>
    <w:rsid w:val="00AB3CE2"/>
    <w:rsid w:val="00CB4968"/>
    <w:rsid w:val="00E86A80"/>
    <w:rsid w:val="00F2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F28"/>
    <w:pPr>
      <w:spacing w:after="160" w:line="288" w:lineRule="auto"/>
      <w:contextualSpacing/>
    </w:pPr>
    <w:rPr>
      <w:rFonts w:ascii="Arial" w:hAnsi="Arial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F28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05F28"/>
    <w:rPr>
      <w:rFonts w:ascii="Bookman Old Style" w:eastAsiaTheme="majorEastAsia" w:hAnsi="Bookman Old Style" w:cstheme="majorBidi"/>
      <w:b/>
      <w:color w:val="000000" w:themeColor="tex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A8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F28"/>
    <w:pPr>
      <w:spacing w:after="160" w:line="288" w:lineRule="auto"/>
      <w:contextualSpacing/>
    </w:pPr>
    <w:rPr>
      <w:rFonts w:ascii="Arial" w:hAnsi="Arial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F28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05F28"/>
    <w:rPr>
      <w:rFonts w:ascii="Bookman Old Style" w:eastAsiaTheme="majorEastAsia" w:hAnsi="Bookman Old Style" w:cstheme="majorBidi"/>
      <w:b/>
      <w:color w:val="000000" w:themeColor="tex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A8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5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2020-09-01T04:47:00Z</dcterms:created>
  <dcterms:modified xsi:type="dcterms:W3CDTF">2020-09-01T04:56:00Z</dcterms:modified>
</cp:coreProperties>
</file>