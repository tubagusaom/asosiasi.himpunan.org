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3E" w:rsidRPr="00F52FA1" w:rsidRDefault="0058513E" w:rsidP="0058513E">
      <w:pPr>
        <w:spacing w:line="480" w:lineRule="auto"/>
        <w:ind w:firstLine="567"/>
        <w:jc w:val="both"/>
        <w:rPr>
          <w:szCs w:val="24"/>
          <w:lang w:eastAsia="id-ID"/>
        </w:rPr>
      </w:pPr>
      <w:bookmarkStart w:id="0" w:name="_GoBack"/>
      <w:proofErr w:type="spellStart"/>
      <w:r w:rsidRPr="00F52FA1">
        <w:rPr>
          <w:b/>
          <w:szCs w:val="24"/>
          <w:lang w:eastAsia="id-ID"/>
        </w:rPr>
        <w:t>Karnaen</w:t>
      </w:r>
      <w:proofErr w:type="spellEnd"/>
      <w:r w:rsidRPr="00F52FA1">
        <w:rPr>
          <w:b/>
          <w:szCs w:val="24"/>
          <w:lang w:eastAsia="id-ID"/>
        </w:rPr>
        <w:t xml:space="preserve"> </w:t>
      </w:r>
      <w:proofErr w:type="spellStart"/>
      <w:r w:rsidRPr="00F52FA1">
        <w:rPr>
          <w:b/>
          <w:szCs w:val="24"/>
          <w:lang w:eastAsia="id-ID"/>
        </w:rPr>
        <w:t>Perwataatmadja</w:t>
      </w:r>
      <w:proofErr w:type="spellEnd"/>
      <w:r w:rsidRPr="00F52FA1">
        <w:rPr>
          <w:b/>
          <w:szCs w:val="24"/>
          <w:lang w:eastAsia="id-ID"/>
        </w:rPr>
        <w:t xml:space="preserve"> </w:t>
      </w:r>
      <w:proofErr w:type="spellStart"/>
      <w:r w:rsidRPr="00F52FA1">
        <w:rPr>
          <w:szCs w:val="24"/>
          <w:lang w:eastAsia="id-ID"/>
        </w:rPr>
        <w:t>dan</w:t>
      </w:r>
      <w:proofErr w:type="spellEnd"/>
      <w:r w:rsidRPr="00F52FA1">
        <w:rPr>
          <w:b/>
          <w:szCs w:val="24"/>
          <w:lang w:eastAsia="id-ID"/>
        </w:rPr>
        <w:t xml:space="preserve"> Muhammad </w:t>
      </w:r>
      <w:proofErr w:type="spellStart"/>
      <w:r w:rsidRPr="00F52FA1">
        <w:rPr>
          <w:b/>
          <w:szCs w:val="24"/>
          <w:lang w:eastAsia="id-ID"/>
        </w:rPr>
        <w:t>Syafi’i</w:t>
      </w:r>
      <w:proofErr w:type="spellEnd"/>
      <w:r w:rsidRPr="00F52FA1">
        <w:rPr>
          <w:b/>
          <w:szCs w:val="24"/>
          <w:lang w:eastAsia="id-ID"/>
        </w:rPr>
        <w:t xml:space="preserve"> </w:t>
      </w:r>
      <w:proofErr w:type="gramStart"/>
      <w:r w:rsidRPr="00F52FA1">
        <w:rPr>
          <w:b/>
          <w:szCs w:val="24"/>
          <w:lang w:eastAsia="id-ID"/>
        </w:rPr>
        <w:t>Antonio</w:t>
      </w:r>
      <w:r w:rsidRPr="00F52FA1">
        <w:rPr>
          <w:szCs w:val="24"/>
          <w:lang w:val="id-ID" w:eastAsia="id-ID"/>
        </w:rPr>
        <w:t xml:space="preserve">  menguraikan</w:t>
      </w:r>
      <w:proofErr w:type="gramEnd"/>
      <w:r w:rsidRPr="00F52FA1">
        <w:rPr>
          <w:szCs w:val="24"/>
          <w:lang w:val="id-ID" w:eastAsia="id-ID"/>
        </w:rPr>
        <w:t xml:space="preserve"> </w:t>
      </w:r>
      <w:proofErr w:type="spellStart"/>
      <w:ins w:id="1" w:author="ismail - [2010]" w:date="2020-09-28T10:22:00Z">
        <w:r>
          <w:rPr>
            <w:szCs w:val="24"/>
            <w:lang w:eastAsia="id-ID"/>
          </w:rPr>
          <w:t>beberapa</w:t>
        </w:r>
        <w:proofErr w:type="spellEnd"/>
        <w:r>
          <w:rPr>
            <w:szCs w:val="24"/>
            <w:lang w:eastAsia="id-ID"/>
          </w:rPr>
          <w:t xml:space="preserve"> </w:t>
        </w:r>
      </w:ins>
      <w:r w:rsidRPr="00F52FA1">
        <w:rPr>
          <w:szCs w:val="24"/>
          <w:lang w:val="id-ID" w:eastAsia="id-ID"/>
        </w:rPr>
        <w:t>perbedaan a</w:t>
      </w:r>
      <w:proofErr w:type="spellStart"/>
      <w:r w:rsidRPr="00F52FA1">
        <w:rPr>
          <w:szCs w:val="24"/>
          <w:lang w:eastAsia="id-ID"/>
        </w:rPr>
        <w:t>ntara</w:t>
      </w:r>
      <w:proofErr w:type="spellEnd"/>
      <w:r w:rsidRPr="00F52FA1">
        <w:rPr>
          <w:szCs w:val="24"/>
          <w:lang w:eastAsia="id-ID"/>
        </w:rPr>
        <w:t xml:space="preserve"> bank </w:t>
      </w:r>
      <w:proofErr w:type="spellStart"/>
      <w:r w:rsidRPr="00F52FA1">
        <w:rPr>
          <w:szCs w:val="24"/>
          <w:lang w:eastAsia="id-ID"/>
        </w:rPr>
        <w:t>konvensional</w:t>
      </w:r>
      <w:proofErr w:type="spellEnd"/>
      <w:r w:rsidRPr="00F52FA1">
        <w:rPr>
          <w:szCs w:val="24"/>
          <w:lang w:eastAsia="id-ID"/>
        </w:rPr>
        <w:t xml:space="preserve"> </w:t>
      </w:r>
      <w:proofErr w:type="spellStart"/>
      <w:r w:rsidRPr="00F52FA1">
        <w:rPr>
          <w:szCs w:val="24"/>
          <w:lang w:eastAsia="id-ID"/>
        </w:rPr>
        <w:t>dan</w:t>
      </w:r>
      <w:proofErr w:type="spellEnd"/>
      <w:r w:rsidRPr="00F52FA1">
        <w:rPr>
          <w:szCs w:val="24"/>
          <w:lang w:eastAsia="id-ID"/>
        </w:rPr>
        <w:t xml:space="preserve"> bank </w:t>
      </w:r>
      <w:proofErr w:type="spellStart"/>
      <w:r w:rsidRPr="00F52FA1">
        <w:rPr>
          <w:szCs w:val="24"/>
          <w:lang w:eastAsia="id-ID"/>
        </w:rPr>
        <w:t>syariah</w:t>
      </w:r>
      <w:proofErr w:type="spellEnd"/>
      <w:r w:rsidRPr="00F52FA1">
        <w:rPr>
          <w:szCs w:val="24"/>
          <w:lang w:val="id-ID" w:eastAsia="id-ID"/>
        </w:rPr>
        <w:t xml:space="preserve"> </w:t>
      </w:r>
      <w:proofErr w:type="spellStart"/>
      <w:r w:rsidRPr="00F52FA1">
        <w:rPr>
          <w:szCs w:val="24"/>
          <w:lang w:eastAsia="id-ID"/>
        </w:rPr>
        <w:t>sebagai</w:t>
      </w:r>
      <w:proofErr w:type="spellEnd"/>
      <w:r w:rsidRPr="00F52FA1">
        <w:rPr>
          <w:szCs w:val="24"/>
          <w:lang w:eastAsia="id-ID"/>
        </w:rPr>
        <w:t xml:space="preserve"> </w:t>
      </w:r>
      <w:proofErr w:type="spellStart"/>
      <w:r w:rsidRPr="00F52FA1">
        <w:rPr>
          <w:szCs w:val="24"/>
          <w:lang w:eastAsia="id-ID"/>
        </w:rPr>
        <w:t>berikut</w:t>
      </w:r>
      <w:proofErr w:type="spellEnd"/>
      <w:r w:rsidRPr="00F52FA1">
        <w:rPr>
          <w:szCs w:val="24"/>
          <w:lang w:val="id-ID" w:eastAsia="id-ID"/>
        </w:rPr>
        <w:t xml:space="preserve"> </w:t>
      </w:r>
      <w:r w:rsidRPr="00F52FA1">
        <w:rPr>
          <w:szCs w:val="24"/>
          <w:lang w:eastAsia="id-ID"/>
        </w:rPr>
        <w:t>:</w:t>
      </w:r>
    </w:p>
    <w:p w:rsidR="0058513E" w:rsidRPr="00F52FA1" w:rsidRDefault="0058513E" w:rsidP="0058513E">
      <w:pPr>
        <w:pStyle w:val="ListParagraph"/>
        <w:numPr>
          <w:ilvl w:val="0"/>
          <w:numId w:val="1"/>
        </w:numPr>
        <w:tabs>
          <w:tab w:val="left" w:pos="720"/>
        </w:tabs>
        <w:spacing w:after="0" w:line="240" w:lineRule="auto"/>
        <w:ind w:left="720" w:hanging="360"/>
        <w:jc w:val="both"/>
        <w:rPr>
          <w:rFonts w:ascii="Times New Roman" w:hAnsi="Times New Roman"/>
          <w:sz w:val="24"/>
          <w:szCs w:val="24"/>
          <w:lang w:eastAsia="id-ID"/>
        </w:rPr>
      </w:pPr>
      <w:r w:rsidRPr="00F52FA1">
        <w:rPr>
          <w:rFonts w:ascii="Times New Roman" w:hAnsi="Times New Roman"/>
          <w:sz w:val="24"/>
          <w:szCs w:val="24"/>
          <w:lang w:eastAsia="id-ID"/>
        </w:rPr>
        <w:t xml:space="preserve">Bank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mendasarkan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perhitungan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pada</w:t>
      </w:r>
      <w:proofErr w:type="spellEnd"/>
      <w:r w:rsidRPr="00F52FA1">
        <w:rPr>
          <w:rFonts w:ascii="Times New Roman" w:hAnsi="Times New Roman"/>
          <w:sz w:val="24"/>
          <w:szCs w:val="24"/>
          <w:lang w:eastAsia="id-ID"/>
        </w:rPr>
        <w:t xml:space="preserve"> margin </w:t>
      </w:r>
      <w:proofErr w:type="spellStart"/>
      <w:r w:rsidRPr="00F52FA1">
        <w:rPr>
          <w:rFonts w:ascii="Times New Roman" w:hAnsi="Times New Roman"/>
          <w:sz w:val="24"/>
          <w:szCs w:val="24"/>
          <w:lang w:eastAsia="id-ID"/>
        </w:rPr>
        <w:t>keuntungan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bagi</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hasil</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sedangkan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pada</w:t>
      </w:r>
      <w:proofErr w:type="spellEnd"/>
      <w:r w:rsidRPr="00F52FA1">
        <w:rPr>
          <w:rFonts w:ascii="Times New Roman" w:hAnsi="Times New Roman"/>
          <w:sz w:val="24"/>
          <w:szCs w:val="24"/>
          <w:lang w:eastAsia="id-ID"/>
        </w:rPr>
        <w:t xml:space="preserve"> bank </w:t>
      </w:r>
      <w:proofErr w:type="spellStart"/>
      <w:r w:rsidRPr="00F52FA1">
        <w:rPr>
          <w:rFonts w:ascii="Times New Roman" w:hAnsi="Times New Roman"/>
          <w:sz w:val="24"/>
          <w:szCs w:val="24"/>
          <w:lang w:eastAsia="id-ID"/>
        </w:rPr>
        <w:t>konvensional</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memakai</w:t>
      </w:r>
      <w:proofErr w:type="spellEnd"/>
      <w:r w:rsidRPr="00F52FA1">
        <w:rPr>
          <w:rFonts w:ascii="Times New Roman" w:hAnsi="Times New Roman"/>
          <w:sz w:val="24"/>
          <w:szCs w:val="24"/>
          <w:lang w:eastAsia="id-ID"/>
        </w:rPr>
        <w:t xml:space="preserve"> </w:t>
      </w:r>
      <w:r w:rsidRPr="00F52FA1">
        <w:rPr>
          <w:rFonts w:ascii="Times New Roman" w:hAnsi="Times New Roman"/>
          <w:sz w:val="24"/>
          <w:szCs w:val="24"/>
          <w:lang w:val="id-ID" w:eastAsia="id-ID"/>
        </w:rPr>
        <w:t xml:space="preserve">perangkat </w:t>
      </w:r>
      <w:proofErr w:type="spellStart"/>
      <w:r w:rsidRPr="00F52FA1">
        <w:rPr>
          <w:rFonts w:ascii="Times New Roman" w:hAnsi="Times New Roman"/>
          <w:sz w:val="24"/>
          <w:szCs w:val="24"/>
          <w:lang w:eastAsia="id-ID"/>
        </w:rPr>
        <w:t>bunga</w:t>
      </w:r>
      <w:proofErr w:type="spellEnd"/>
      <w:r w:rsidRPr="00F52FA1">
        <w:rPr>
          <w:rFonts w:ascii="Times New Roman" w:hAnsi="Times New Roman"/>
          <w:sz w:val="24"/>
          <w:szCs w:val="24"/>
          <w:lang w:eastAsia="id-ID"/>
        </w:rPr>
        <w:t>.</w:t>
      </w:r>
    </w:p>
    <w:p w:rsidR="0058513E" w:rsidRPr="00F52FA1" w:rsidRDefault="0058513E" w:rsidP="0058513E">
      <w:pPr>
        <w:pStyle w:val="ListParagraph"/>
        <w:numPr>
          <w:ilvl w:val="0"/>
          <w:numId w:val="1"/>
        </w:numPr>
        <w:tabs>
          <w:tab w:val="left" w:pos="720"/>
        </w:tabs>
        <w:spacing w:after="0" w:line="240" w:lineRule="auto"/>
        <w:ind w:left="720" w:hanging="360"/>
        <w:jc w:val="both"/>
        <w:rPr>
          <w:rFonts w:ascii="Times New Roman" w:hAnsi="Times New Roman"/>
          <w:sz w:val="24"/>
          <w:szCs w:val="24"/>
          <w:lang w:eastAsia="id-ID"/>
        </w:rPr>
      </w:pPr>
      <w:r w:rsidRPr="00F52FA1">
        <w:rPr>
          <w:rFonts w:ascii="Times New Roman" w:hAnsi="Times New Roman"/>
          <w:sz w:val="24"/>
          <w:szCs w:val="24"/>
          <w:lang w:eastAsia="id-ID"/>
        </w:rPr>
        <w:t xml:space="preserve">Bank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tidak</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saja</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berorientasi</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pada</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keuntungan</w:t>
      </w:r>
      <w:proofErr w:type="spellEnd"/>
      <w:r w:rsidRPr="00F52FA1">
        <w:rPr>
          <w:rFonts w:ascii="Times New Roman" w:hAnsi="Times New Roman"/>
          <w:sz w:val="24"/>
          <w:szCs w:val="24"/>
          <w:lang w:eastAsia="id-ID"/>
        </w:rPr>
        <w:t xml:space="preserve"> (</w:t>
      </w:r>
      <w:r w:rsidRPr="00F52FA1">
        <w:rPr>
          <w:rFonts w:ascii="Times New Roman" w:hAnsi="Times New Roman"/>
          <w:i/>
          <w:iCs/>
          <w:sz w:val="24"/>
          <w:szCs w:val="24"/>
          <w:lang w:eastAsia="id-ID"/>
        </w:rPr>
        <w:t>profit</w:t>
      </w:r>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tetapi</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juga</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pada</w:t>
      </w:r>
      <w:proofErr w:type="spellEnd"/>
      <w:r w:rsidRPr="00F52FA1">
        <w:rPr>
          <w:rFonts w:ascii="Times New Roman" w:hAnsi="Times New Roman"/>
          <w:sz w:val="24"/>
          <w:szCs w:val="24"/>
          <w:lang w:eastAsia="id-ID"/>
        </w:rPr>
        <w:t xml:space="preserve"> </w:t>
      </w:r>
      <w:r w:rsidRPr="00F52FA1">
        <w:rPr>
          <w:rFonts w:ascii="Times New Roman" w:hAnsi="Times New Roman"/>
          <w:i/>
          <w:iCs/>
          <w:sz w:val="24"/>
          <w:szCs w:val="24"/>
          <w:lang w:eastAsia="id-ID"/>
        </w:rPr>
        <w:t xml:space="preserve">al </w:t>
      </w:r>
      <w:proofErr w:type="spellStart"/>
      <w:r w:rsidRPr="00F52FA1">
        <w:rPr>
          <w:rFonts w:ascii="Times New Roman" w:hAnsi="Times New Roman"/>
          <w:i/>
          <w:iCs/>
          <w:sz w:val="24"/>
          <w:szCs w:val="24"/>
          <w:lang w:eastAsia="id-ID"/>
        </w:rPr>
        <w:t>falah</w:t>
      </w:r>
      <w:proofErr w:type="spellEnd"/>
      <w:r w:rsidRPr="00F52FA1">
        <w:rPr>
          <w:rFonts w:ascii="Times New Roman" w:hAnsi="Times New Roman"/>
          <w:i/>
          <w:iCs/>
          <w:sz w:val="24"/>
          <w:szCs w:val="24"/>
          <w:lang w:eastAsia="id-ID"/>
        </w:rPr>
        <w:t xml:space="preserve"> oriented</w:t>
      </w:r>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Adapun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pada</w:t>
      </w:r>
      <w:proofErr w:type="spellEnd"/>
      <w:r w:rsidRPr="00F52FA1">
        <w:rPr>
          <w:rFonts w:ascii="Times New Roman" w:hAnsi="Times New Roman"/>
          <w:sz w:val="24"/>
          <w:szCs w:val="24"/>
          <w:lang w:eastAsia="id-ID"/>
        </w:rPr>
        <w:t xml:space="preserve"> bank </w:t>
      </w:r>
      <w:r w:rsidRPr="00F52FA1">
        <w:rPr>
          <w:rFonts w:ascii="Times New Roman" w:hAnsi="Times New Roman"/>
          <w:sz w:val="24"/>
          <w:szCs w:val="24"/>
          <w:lang w:val="id-ID" w:eastAsia="id-ID"/>
        </w:rPr>
        <w:t xml:space="preserve">konvensional </w:t>
      </w:r>
      <w:proofErr w:type="spellStart"/>
      <w:r w:rsidRPr="00F52FA1">
        <w:rPr>
          <w:rFonts w:ascii="Times New Roman" w:hAnsi="Times New Roman"/>
          <w:sz w:val="24"/>
          <w:szCs w:val="24"/>
          <w:lang w:eastAsia="id-ID"/>
        </w:rPr>
        <w:t>semata-mata</w:t>
      </w:r>
      <w:proofErr w:type="spellEnd"/>
      <w:r w:rsidRPr="00F52FA1">
        <w:rPr>
          <w:rFonts w:ascii="Times New Roman" w:hAnsi="Times New Roman"/>
          <w:sz w:val="24"/>
          <w:szCs w:val="24"/>
          <w:lang w:eastAsia="id-ID"/>
        </w:rPr>
        <w:t xml:space="preserve"> </w:t>
      </w:r>
      <w:r w:rsidRPr="00F52FA1">
        <w:rPr>
          <w:rFonts w:ascii="Times New Roman" w:hAnsi="Times New Roman"/>
          <w:i/>
          <w:iCs/>
          <w:sz w:val="24"/>
          <w:szCs w:val="24"/>
          <w:lang w:eastAsia="id-ID"/>
        </w:rPr>
        <w:t>profit oriented</w:t>
      </w:r>
      <w:r w:rsidRPr="00F52FA1">
        <w:rPr>
          <w:rFonts w:ascii="Times New Roman" w:hAnsi="Times New Roman"/>
          <w:sz w:val="24"/>
          <w:szCs w:val="24"/>
          <w:lang w:eastAsia="id-ID"/>
        </w:rPr>
        <w:t>.</w:t>
      </w:r>
    </w:p>
    <w:p w:rsidR="0058513E" w:rsidRPr="00F52FA1" w:rsidRDefault="0058513E" w:rsidP="0058513E">
      <w:pPr>
        <w:pStyle w:val="ListParagraph"/>
        <w:numPr>
          <w:ilvl w:val="0"/>
          <w:numId w:val="1"/>
        </w:numPr>
        <w:tabs>
          <w:tab w:val="left" w:pos="720"/>
        </w:tabs>
        <w:spacing w:after="0" w:line="240" w:lineRule="auto"/>
        <w:ind w:left="720" w:hanging="360"/>
        <w:jc w:val="both"/>
        <w:rPr>
          <w:rFonts w:ascii="Times New Roman" w:hAnsi="Times New Roman"/>
          <w:sz w:val="24"/>
          <w:szCs w:val="24"/>
          <w:lang w:eastAsia="id-ID"/>
        </w:rPr>
      </w:pPr>
      <w:r w:rsidRPr="00F52FA1">
        <w:rPr>
          <w:rFonts w:ascii="Times New Roman" w:hAnsi="Times New Roman"/>
          <w:sz w:val="24"/>
          <w:szCs w:val="24"/>
          <w:lang w:eastAsia="id-ID"/>
        </w:rPr>
        <w:t xml:space="preserve">Bank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melakukan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hubungan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dengan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nasabah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dalam</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bentuk</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hubungan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kemitraan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Adapun</w:t>
      </w:r>
      <w:proofErr w:type="spellEnd"/>
      <w:r w:rsidRPr="00F52FA1">
        <w:rPr>
          <w:rFonts w:ascii="Times New Roman" w:hAnsi="Times New Roman"/>
          <w:sz w:val="24"/>
          <w:szCs w:val="24"/>
          <w:lang w:eastAsia="id-ID"/>
        </w:rPr>
        <w:t xml:space="preserve"> bank </w:t>
      </w:r>
      <w:proofErr w:type="spellStart"/>
      <w:r w:rsidRPr="00F52FA1">
        <w:rPr>
          <w:rFonts w:ascii="Times New Roman" w:hAnsi="Times New Roman"/>
          <w:sz w:val="24"/>
          <w:szCs w:val="24"/>
          <w:lang w:eastAsia="id-ID"/>
        </w:rPr>
        <w:t>konvensional</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melakukan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hubungan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dengan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nasabah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dalam</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bentuk</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hubungan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debitur</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kreditur</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saja</w:t>
      </w:r>
      <w:proofErr w:type="spellEnd"/>
      <w:r w:rsidRPr="00F52FA1">
        <w:rPr>
          <w:rFonts w:ascii="Times New Roman" w:hAnsi="Times New Roman"/>
          <w:sz w:val="24"/>
          <w:szCs w:val="24"/>
          <w:lang w:eastAsia="id-ID"/>
        </w:rPr>
        <w:t>.</w:t>
      </w:r>
    </w:p>
    <w:p w:rsidR="0058513E" w:rsidRPr="00F52FA1" w:rsidRDefault="0058513E" w:rsidP="0058513E">
      <w:pPr>
        <w:pStyle w:val="ListParagraph"/>
        <w:numPr>
          <w:ilvl w:val="0"/>
          <w:numId w:val="1"/>
        </w:numPr>
        <w:tabs>
          <w:tab w:val="left" w:pos="720"/>
        </w:tabs>
        <w:spacing w:after="0" w:line="240" w:lineRule="auto"/>
        <w:ind w:left="720" w:hanging="360"/>
        <w:jc w:val="both"/>
        <w:rPr>
          <w:rFonts w:ascii="Times New Roman" w:hAnsi="Times New Roman"/>
          <w:sz w:val="24"/>
          <w:szCs w:val="24"/>
          <w:lang w:eastAsia="id-ID"/>
        </w:rPr>
      </w:pPr>
      <w:r w:rsidRPr="00F52FA1">
        <w:rPr>
          <w:rFonts w:ascii="Times New Roman" w:hAnsi="Times New Roman"/>
          <w:sz w:val="24"/>
          <w:szCs w:val="24"/>
          <w:lang w:eastAsia="id-ID"/>
        </w:rPr>
        <w:t xml:space="preserve">Bank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meletakkan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penggunaan</w:t>
      </w:r>
      <w:proofErr w:type="spellEnd"/>
      <w:r w:rsidRPr="00F52FA1">
        <w:rPr>
          <w:rFonts w:ascii="Times New Roman" w:hAnsi="Times New Roman"/>
          <w:sz w:val="24"/>
          <w:szCs w:val="24"/>
          <w:lang w:eastAsia="id-ID"/>
        </w:rPr>
        <w:t xml:space="preserve"> </w:t>
      </w:r>
      <w:proofErr w:type="spellStart"/>
      <w:proofErr w:type="gramStart"/>
      <w:r w:rsidRPr="00F52FA1">
        <w:rPr>
          <w:rFonts w:ascii="Times New Roman" w:hAnsi="Times New Roman"/>
          <w:sz w:val="24"/>
          <w:szCs w:val="24"/>
          <w:lang w:eastAsia="id-ID"/>
        </w:rPr>
        <w:t>dana</w:t>
      </w:r>
      <w:proofErr w:type="spellEnd"/>
      <w:proofErr w:type="gram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secara</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riil</w:t>
      </w:r>
      <w:proofErr w:type="spellEnd"/>
      <w:r w:rsidRPr="00F52FA1">
        <w:rPr>
          <w:rFonts w:ascii="Times New Roman" w:hAnsi="Times New Roman"/>
          <w:sz w:val="24"/>
          <w:szCs w:val="24"/>
          <w:lang w:eastAsia="id-ID"/>
        </w:rPr>
        <w:t xml:space="preserve"> (</w:t>
      </w:r>
      <w:r w:rsidRPr="00F52FA1">
        <w:rPr>
          <w:rFonts w:ascii="Times New Roman" w:hAnsi="Times New Roman"/>
          <w:i/>
          <w:iCs/>
          <w:sz w:val="24"/>
          <w:szCs w:val="24"/>
          <w:lang w:eastAsia="id-ID"/>
        </w:rPr>
        <w:t>user of real funds</w:t>
      </w:r>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Adapun</w:t>
      </w:r>
      <w:proofErr w:type="spellEnd"/>
      <w:r w:rsidRPr="00F52FA1">
        <w:rPr>
          <w:rFonts w:ascii="Times New Roman" w:hAnsi="Times New Roman"/>
          <w:sz w:val="24"/>
          <w:szCs w:val="24"/>
          <w:lang w:eastAsia="id-ID"/>
        </w:rPr>
        <w:t xml:space="preserve"> bank </w:t>
      </w:r>
      <w:proofErr w:type="spellStart"/>
      <w:r w:rsidRPr="00F52FA1">
        <w:rPr>
          <w:rFonts w:ascii="Times New Roman" w:hAnsi="Times New Roman"/>
          <w:sz w:val="24"/>
          <w:szCs w:val="24"/>
          <w:lang w:eastAsia="id-ID"/>
        </w:rPr>
        <w:t>konvensional</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sebagai</w:t>
      </w:r>
      <w:proofErr w:type="spellEnd"/>
      <w:r w:rsidRPr="00F52FA1">
        <w:rPr>
          <w:rFonts w:ascii="Times New Roman" w:hAnsi="Times New Roman"/>
          <w:sz w:val="24"/>
          <w:szCs w:val="24"/>
          <w:lang w:eastAsia="id-ID"/>
        </w:rPr>
        <w:t xml:space="preserve"> </w:t>
      </w:r>
      <w:r w:rsidRPr="00F52FA1">
        <w:rPr>
          <w:rFonts w:ascii="Times New Roman" w:hAnsi="Times New Roman"/>
          <w:sz w:val="24"/>
          <w:szCs w:val="24"/>
          <w:lang w:val="id-ID" w:eastAsia="id-ID"/>
        </w:rPr>
        <w:t>(</w:t>
      </w:r>
      <w:r w:rsidRPr="00F52FA1">
        <w:rPr>
          <w:rFonts w:ascii="Times New Roman" w:hAnsi="Times New Roman"/>
          <w:i/>
          <w:iCs/>
          <w:sz w:val="24"/>
          <w:szCs w:val="24"/>
          <w:lang w:eastAsia="id-ID"/>
        </w:rPr>
        <w:t>creator of money supply</w:t>
      </w:r>
      <w:r w:rsidRPr="00F52FA1">
        <w:rPr>
          <w:rFonts w:ascii="Times New Roman" w:hAnsi="Times New Roman"/>
          <w:sz w:val="24"/>
          <w:szCs w:val="24"/>
          <w:lang w:eastAsia="id-ID"/>
        </w:rPr>
        <w:t>).</w:t>
      </w:r>
    </w:p>
    <w:p w:rsidR="0058513E" w:rsidRPr="00F52FA1" w:rsidRDefault="0058513E" w:rsidP="0058513E">
      <w:pPr>
        <w:pStyle w:val="ListParagraph"/>
        <w:numPr>
          <w:ilvl w:val="0"/>
          <w:numId w:val="1"/>
        </w:numPr>
        <w:tabs>
          <w:tab w:val="left" w:pos="720"/>
        </w:tabs>
        <w:spacing w:after="0" w:line="240" w:lineRule="auto"/>
        <w:ind w:left="720" w:hanging="360"/>
        <w:jc w:val="both"/>
        <w:rPr>
          <w:rFonts w:ascii="Times New Roman" w:hAnsi="Times New Roman"/>
          <w:sz w:val="24"/>
          <w:szCs w:val="24"/>
          <w:lang w:eastAsia="id-ID"/>
        </w:rPr>
      </w:pPr>
      <w:r w:rsidRPr="00F52FA1">
        <w:rPr>
          <w:rFonts w:ascii="Times New Roman" w:hAnsi="Times New Roman"/>
          <w:sz w:val="24"/>
          <w:szCs w:val="24"/>
          <w:lang w:eastAsia="id-ID"/>
        </w:rPr>
        <w:t xml:space="preserve">Bank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melakukan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investasi</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dalam</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bidang</w:t>
      </w:r>
      <w:proofErr w:type="spellEnd"/>
      <w:r w:rsidRPr="00F52FA1">
        <w:rPr>
          <w:rFonts w:ascii="Times New Roman" w:hAnsi="Times New Roman"/>
          <w:sz w:val="24"/>
          <w:szCs w:val="24"/>
          <w:lang w:eastAsia="id-ID"/>
        </w:rPr>
        <w:t xml:space="preserve"> yang halal </w:t>
      </w:r>
      <w:proofErr w:type="spellStart"/>
      <w:r w:rsidRPr="00F52FA1">
        <w:rPr>
          <w:rFonts w:ascii="Times New Roman" w:hAnsi="Times New Roman"/>
          <w:sz w:val="24"/>
          <w:szCs w:val="24"/>
          <w:lang w:eastAsia="id-ID"/>
        </w:rPr>
        <w:t>saja</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Adapun</w:t>
      </w:r>
      <w:proofErr w:type="spellEnd"/>
      <w:r w:rsidRPr="00F52FA1">
        <w:rPr>
          <w:rFonts w:ascii="Times New Roman" w:hAnsi="Times New Roman"/>
          <w:sz w:val="24"/>
          <w:szCs w:val="24"/>
          <w:lang w:eastAsia="id-ID"/>
        </w:rPr>
        <w:t xml:space="preserve"> bank </w:t>
      </w:r>
      <w:proofErr w:type="spellStart"/>
      <w:r w:rsidRPr="00F52FA1">
        <w:rPr>
          <w:rFonts w:ascii="Times New Roman" w:hAnsi="Times New Roman"/>
          <w:sz w:val="24"/>
          <w:szCs w:val="24"/>
          <w:lang w:eastAsia="id-ID"/>
        </w:rPr>
        <w:t>konvensional</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melakukan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investasi</w:t>
      </w:r>
      <w:proofErr w:type="spellEnd"/>
      <w:r w:rsidRPr="00F52FA1">
        <w:rPr>
          <w:rFonts w:ascii="Times New Roman" w:hAnsi="Times New Roman"/>
          <w:sz w:val="24"/>
          <w:szCs w:val="24"/>
          <w:lang w:eastAsia="id-ID"/>
        </w:rPr>
        <w:t xml:space="preserve"> yang halal </w:t>
      </w:r>
      <w:proofErr w:type="spellStart"/>
      <w:r w:rsidRPr="00F52FA1">
        <w:rPr>
          <w:rFonts w:ascii="Times New Roman" w:hAnsi="Times New Roman"/>
          <w:sz w:val="24"/>
          <w:szCs w:val="24"/>
          <w:lang w:eastAsia="id-ID"/>
        </w:rPr>
        <w:t>dan</w:t>
      </w:r>
      <w:proofErr w:type="spellEnd"/>
      <w:r w:rsidRPr="00F52FA1">
        <w:rPr>
          <w:rFonts w:ascii="Times New Roman" w:hAnsi="Times New Roman"/>
          <w:sz w:val="24"/>
          <w:szCs w:val="24"/>
          <w:lang w:eastAsia="id-ID"/>
        </w:rPr>
        <w:t xml:space="preserve"> haram.</w:t>
      </w:r>
    </w:p>
    <w:p w:rsidR="0058513E" w:rsidRPr="00F52FA1" w:rsidRDefault="0058513E" w:rsidP="0058513E">
      <w:pPr>
        <w:pStyle w:val="ListParagraph"/>
        <w:numPr>
          <w:ilvl w:val="0"/>
          <w:numId w:val="1"/>
        </w:numPr>
        <w:tabs>
          <w:tab w:val="left" w:pos="720"/>
        </w:tabs>
        <w:spacing w:after="0" w:line="240" w:lineRule="auto"/>
        <w:ind w:left="720" w:hanging="360"/>
        <w:jc w:val="both"/>
        <w:rPr>
          <w:rFonts w:ascii="Times New Roman" w:hAnsi="Times New Roman"/>
          <w:sz w:val="24"/>
          <w:szCs w:val="24"/>
          <w:lang w:eastAsia="id-ID"/>
        </w:rPr>
      </w:pPr>
      <w:r w:rsidRPr="00F52FA1">
        <w:rPr>
          <w:rFonts w:ascii="Times New Roman" w:hAnsi="Times New Roman"/>
          <w:sz w:val="24"/>
          <w:szCs w:val="24"/>
          <w:lang w:eastAsia="id-ID"/>
        </w:rPr>
        <w:t xml:space="preserve">Bank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dalam</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melakukan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pergerakan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penyaluran</w:t>
      </w:r>
      <w:proofErr w:type="spellEnd"/>
      <w:r w:rsidRPr="00F52FA1">
        <w:rPr>
          <w:rFonts w:ascii="Times New Roman" w:hAnsi="Times New Roman"/>
          <w:sz w:val="24"/>
          <w:szCs w:val="24"/>
          <w:lang w:eastAsia="id-ID"/>
        </w:rPr>
        <w:t xml:space="preserve"> </w:t>
      </w:r>
      <w:proofErr w:type="spellStart"/>
      <w:proofErr w:type="gramStart"/>
      <w:r w:rsidRPr="00F52FA1">
        <w:rPr>
          <w:rFonts w:ascii="Times New Roman" w:hAnsi="Times New Roman"/>
          <w:sz w:val="24"/>
          <w:szCs w:val="24"/>
          <w:lang w:eastAsia="id-ID"/>
        </w:rPr>
        <w:t>dana</w:t>
      </w:r>
      <w:proofErr w:type="spellEnd"/>
      <w:proofErr w:type="gram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harus</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sesuai</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dengan</w:t>
      </w:r>
      <w:proofErr w:type="spellEnd"/>
      <w:r w:rsidRPr="00F52FA1">
        <w:rPr>
          <w:rFonts w:ascii="Times New Roman" w:hAnsi="Times New Roman"/>
          <w:sz w:val="24"/>
          <w:szCs w:val="24"/>
          <w:lang w:eastAsia="id-ID"/>
        </w:rPr>
        <w:t xml:space="preserve"> </w:t>
      </w:r>
      <w:del w:id="2" w:author="ismail - [2010]" w:date="2020-09-28T10:23:00Z">
        <w:r w:rsidRPr="00F52FA1" w:rsidDel="0058513E">
          <w:rPr>
            <w:rFonts w:ascii="Times New Roman" w:hAnsi="Times New Roman"/>
            <w:sz w:val="24"/>
            <w:szCs w:val="24"/>
            <w:lang w:eastAsia="id-ID"/>
          </w:rPr>
          <w:delText xml:space="preserve">pendapat </w:delText>
        </w:r>
      </w:del>
      <w:ins w:id="3" w:author="ismail - [2010]" w:date="2020-09-28T10:24:00Z">
        <w:r>
          <w:rPr>
            <w:rFonts w:ascii="Times New Roman" w:hAnsi="Times New Roman"/>
            <w:sz w:val="24"/>
            <w:szCs w:val="24"/>
            <w:lang w:eastAsia="id-ID"/>
          </w:rPr>
          <w:t xml:space="preserve"> </w:t>
        </w:r>
        <w:proofErr w:type="spellStart"/>
        <w:r>
          <w:rPr>
            <w:rFonts w:ascii="Times New Roman" w:hAnsi="Times New Roman"/>
            <w:sz w:val="24"/>
            <w:szCs w:val="24"/>
            <w:lang w:eastAsia="id-ID"/>
          </w:rPr>
          <w:t>ketentuan</w:t>
        </w:r>
        <w:proofErr w:type="spellEnd"/>
        <w:r>
          <w:rPr>
            <w:rFonts w:ascii="Times New Roman" w:hAnsi="Times New Roman"/>
            <w:sz w:val="24"/>
            <w:szCs w:val="24"/>
            <w:lang w:eastAsia="id-ID"/>
          </w:rPr>
          <w:t xml:space="preserve"> </w:t>
        </w:r>
      </w:ins>
      <w:proofErr w:type="spellStart"/>
      <w:r w:rsidRPr="00F52FA1">
        <w:rPr>
          <w:rFonts w:ascii="Times New Roman" w:hAnsi="Times New Roman"/>
          <w:sz w:val="24"/>
          <w:szCs w:val="24"/>
          <w:lang w:eastAsia="id-ID"/>
        </w:rPr>
        <w:t>Dewan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Pengawas</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Syariah</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Adapun</w:t>
      </w:r>
      <w:proofErr w:type="spellEnd"/>
      <w:ins w:id="4" w:author="ismail - [2010]" w:date="2020-09-28T10:24:00Z">
        <w:r>
          <w:rPr>
            <w:rFonts w:ascii="Times New Roman" w:hAnsi="Times New Roman"/>
            <w:sz w:val="24"/>
            <w:szCs w:val="24"/>
            <w:lang w:eastAsia="id-ID"/>
          </w:rPr>
          <w:t xml:space="preserve"> </w:t>
        </w:r>
        <w:proofErr w:type="spellStart"/>
        <w:r>
          <w:rPr>
            <w:rFonts w:ascii="Times New Roman" w:hAnsi="Times New Roman"/>
            <w:sz w:val="24"/>
            <w:szCs w:val="24"/>
            <w:lang w:eastAsia="id-ID"/>
          </w:rPr>
          <w:t>pada</w:t>
        </w:r>
      </w:ins>
      <w:proofErr w:type="spellEnd"/>
      <w:r w:rsidRPr="00F52FA1">
        <w:rPr>
          <w:rFonts w:ascii="Times New Roman" w:hAnsi="Times New Roman"/>
          <w:sz w:val="24"/>
          <w:szCs w:val="24"/>
          <w:lang w:eastAsia="id-ID"/>
        </w:rPr>
        <w:t xml:space="preserve"> bank </w:t>
      </w:r>
      <w:proofErr w:type="spellStart"/>
      <w:r w:rsidRPr="00F52FA1">
        <w:rPr>
          <w:rFonts w:ascii="Times New Roman" w:hAnsi="Times New Roman"/>
          <w:sz w:val="24"/>
          <w:szCs w:val="24"/>
          <w:lang w:eastAsia="id-ID"/>
        </w:rPr>
        <w:t>konvensional</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tidak</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terdapat</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dewan</w:t>
      </w:r>
      <w:proofErr w:type="spellEnd"/>
      <w:r w:rsidRPr="00F52FA1">
        <w:rPr>
          <w:rFonts w:ascii="Times New Roman" w:hAnsi="Times New Roman"/>
          <w:sz w:val="24"/>
          <w:szCs w:val="24"/>
          <w:lang w:eastAsia="id-ID"/>
        </w:rPr>
        <w:t xml:space="preserve"> </w:t>
      </w:r>
      <w:proofErr w:type="spellStart"/>
      <w:r w:rsidRPr="00F52FA1">
        <w:rPr>
          <w:rFonts w:ascii="Times New Roman" w:hAnsi="Times New Roman"/>
          <w:sz w:val="24"/>
          <w:szCs w:val="24"/>
          <w:lang w:eastAsia="id-ID"/>
        </w:rPr>
        <w:t>sejenis</w:t>
      </w:r>
      <w:proofErr w:type="spellEnd"/>
      <w:r w:rsidRPr="00F52FA1">
        <w:rPr>
          <w:rFonts w:ascii="Times New Roman" w:hAnsi="Times New Roman"/>
          <w:sz w:val="24"/>
          <w:szCs w:val="24"/>
          <w:lang w:eastAsia="id-ID"/>
        </w:rPr>
        <w:t xml:space="preserve"> yang </w:t>
      </w:r>
      <w:proofErr w:type="spellStart"/>
      <w:r w:rsidRPr="00F52FA1">
        <w:rPr>
          <w:rFonts w:ascii="Times New Roman" w:hAnsi="Times New Roman"/>
          <w:sz w:val="24"/>
          <w:szCs w:val="24"/>
          <w:lang w:eastAsia="id-ID"/>
        </w:rPr>
        <w:t>mengawali</w:t>
      </w:r>
      <w:proofErr w:type="spellEnd"/>
      <w:r w:rsidRPr="00F52FA1">
        <w:rPr>
          <w:rFonts w:ascii="Times New Roman" w:hAnsi="Times New Roman"/>
          <w:sz w:val="24"/>
          <w:szCs w:val="24"/>
          <w:lang w:eastAsia="id-ID"/>
        </w:rPr>
        <w:t xml:space="preserve"> bank </w:t>
      </w:r>
      <w:proofErr w:type="spellStart"/>
      <w:r w:rsidRPr="00F52FA1">
        <w:rPr>
          <w:rFonts w:ascii="Times New Roman" w:hAnsi="Times New Roman"/>
          <w:sz w:val="24"/>
          <w:szCs w:val="24"/>
          <w:lang w:eastAsia="id-ID"/>
        </w:rPr>
        <w:t>tersebut</w:t>
      </w:r>
      <w:proofErr w:type="spellEnd"/>
      <w:r w:rsidRPr="00F52FA1">
        <w:rPr>
          <w:rFonts w:ascii="Times New Roman" w:hAnsi="Times New Roman"/>
          <w:sz w:val="24"/>
          <w:szCs w:val="24"/>
          <w:lang w:eastAsia="id-ID"/>
        </w:rPr>
        <w:t>.</w:t>
      </w:r>
      <w:r w:rsidRPr="00F52FA1">
        <w:rPr>
          <w:rStyle w:val="FootnoteReference"/>
          <w:sz w:val="24"/>
          <w:szCs w:val="24"/>
          <w:lang w:eastAsia="id-ID"/>
        </w:rPr>
        <w:footnoteReference w:id="1"/>
      </w:r>
    </w:p>
    <w:p w:rsidR="0058513E" w:rsidRPr="00F52FA1" w:rsidRDefault="0058513E" w:rsidP="0058513E">
      <w:pPr>
        <w:tabs>
          <w:tab w:val="left" w:pos="720"/>
        </w:tabs>
        <w:ind w:left="720" w:hanging="360"/>
        <w:jc w:val="center"/>
        <w:rPr>
          <w:szCs w:val="24"/>
        </w:rPr>
      </w:pPr>
    </w:p>
    <w:p w:rsidR="0058513E" w:rsidRDefault="0058513E" w:rsidP="0058513E">
      <w:pPr>
        <w:autoSpaceDE w:val="0"/>
        <w:autoSpaceDN w:val="0"/>
        <w:adjustRightInd w:val="0"/>
        <w:spacing w:line="480" w:lineRule="auto"/>
        <w:ind w:firstLine="567"/>
        <w:jc w:val="both"/>
        <w:rPr>
          <w:szCs w:val="24"/>
        </w:rPr>
      </w:pPr>
      <w:proofErr w:type="spellStart"/>
      <w:r w:rsidRPr="00F52FA1">
        <w:rPr>
          <w:szCs w:val="24"/>
        </w:rPr>
        <w:t>Adapun</w:t>
      </w:r>
      <w:proofErr w:type="spellEnd"/>
      <w:r w:rsidRPr="00F52FA1">
        <w:rPr>
          <w:szCs w:val="24"/>
        </w:rPr>
        <w:t xml:space="preserve"> </w:t>
      </w:r>
      <w:proofErr w:type="spellStart"/>
      <w:r w:rsidRPr="00F52FA1">
        <w:rPr>
          <w:szCs w:val="24"/>
        </w:rPr>
        <w:t>perbedaan</w:t>
      </w:r>
      <w:proofErr w:type="spellEnd"/>
      <w:r w:rsidRPr="00F52FA1">
        <w:rPr>
          <w:szCs w:val="24"/>
        </w:rPr>
        <w:t xml:space="preserve"> </w:t>
      </w:r>
      <w:r w:rsidRPr="00F52FA1">
        <w:rPr>
          <w:szCs w:val="24"/>
          <w:lang w:val="id-ID"/>
        </w:rPr>
        <w:t xml:space="preserve">tersebut di atas dapat digambarkan dalam tabel sebagai </w:t>
      </w:r>
      <w:proofErr w:type="gramStart"/>
      <w:r w:rsidRPr="00F52FA1">
        <w:rPr>
          <w:szCs w:val="24"/>
          <w:lang w:val="id-ID"/>
        </w:rPr>
        <w:t>berikut :</w:t>
      </w:r>
      <w:proofErr w:type="gramEnd"/>
      <w:r w:rsidRPr="00F52FA1">
        <w:rPr>
          <w:rStyle w:val="FootnoteReference"/>
          <w:szCs w:val="24"/>
        </w:rPr>
        <w:footnoteReference w:id="2"/>
      </w:r>
    </w:p>
    <w:p w:rsidR="0058513E" w:rsidRPr="00F52FA1" w:rsidRDefault="0058513E" w:rsidP="0058513E">
      <w:pPr>
        <w:autoSpaceDE w:val="0"/>
        <w:autoSpaceDN w:val="0"/>
        <w:adjustRightInd w:val="0"/>
        <w:spacing w:line="480" w:lineRule="auto"/>
        <w:ind w:firstLine="567"/>
        <w:rPr>
          <w:b/>
          <w:szCs w:val="24"/>
        </w:rPr>
      </w:pPr>
      <w:r>
        <w:rPr>
          <w:szCs w:val="24"/>
        </w:rPr>
        <w:t xml:space="preserve">     </w:t>
      </w:r>
      <w:r w:rsidRPr="00F52FA1">
        <w:rPr>
          <w:b/>
          <w:szCs w:val="24"/>
          <w:lang w:val="id-ID"/>
        </w:rPr>
        <w:t>Tabel 2. Perbedaan Bank Konvensional dengan Bank Syariah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686"/>
        <w:gridCol w:w="3651"/>
      </w:tblGrid>
      <w:tr w:rsidR="0058513E" w:rsidRPr="00F52FA1" w:rsidTr="00286CC6">
        <w:tc>
          <w:tcPr>
            <w:tcW w:w="709" w:type="dxa"/>
          </w:tcPr>
          <w:p w:rsidR="0058513E" w:rsidRPr="00F52FA1" w:rsidRDefault="0058513E" w:rsidP="00286CC6">
            <w:pPr>
              <w:autoSpaceDE w:val="0"/>
              <w:autoSpaceDN w:val="0"/>
              <w:adjustRightInd w:val="0"/>
              <w:spacing w:line="480" w:lineRule="auto"/>
              <w:jc w:val="center"/>
              <w:rPr>
                <w:b/>
                <w:szCs w:val="24"/>
              </w:rPr>
            </w:pPr>
            <w:r w:rsidRPr="00F52FA1">
              <w:rPr>
                <w:b/>
                <w:szCs w:val="24"/>
              </w:rPr>
              <w:t>NO</w:t>
            </w:r>
          </w:p>
        </w:tc>
        <w:tc>
          <w:tcPr>
            <w:tcW w:w="3686" w:type="dxa"/>
          </w:tcPr>
          <w:p w:rsidR="0058513E" w:rsidRPr="00F52FA1" w:rsidRDefault="0058513E" w:rsidP="00286CC6">
            <w:pPr>
              <w:autoSpaceDE w:val="0"/>
              <w:autoSpaceDN w:val="0"/>
              <w:adjustRightInd w:val="0"/>
              <w:spacing w:line="480" w:lineRule="auto"/>
              <w:jc w:val="center"/>
              <w:rPr>
                <w:b/>
                <w:szCs w:val="24"/>
              </w:rPr>
            </w:pPr>
            <w:r w:rsidRPr="00F52FA1">
              <w:rPr>
                <w:b/>
                <w:szCs w:val="24"/>
              </w:rPr>
              <w:t>BANK SYARIAH</w:t>
            </w:r>
          </w:p>
        </w:tc>
        <w:tc>
          <w:tcPr>
            <w:tcW w:w="3651" w:type="dxa"/>
          </w:tcPr>
          <w:p w:rsidR="0058513E" w:rsidRPr="00F52FA1" w:rsidRDefault="0058513E" w:rsidP="00286CC6">
            <w:pPr>
              <w:autoSpaceDE w:val="0"/>
              <w:autoSpaceDN w:val="0"/>
              <w:adjustRightInd w:val="0"/>
              <w:spacing w:line="480" w:lineRule="auto"/>
              <w:jc w:val="center"/>
              <w:rPr>
                <w:b/>
                <w:szCs w:val="24"/>
              </w:rPr>
            </w:pPr>
            <w:r w:rsidRPr="00F52FA1">
              <w:rPr>
                <w:b/>
                <w:szCs w:val="24"/>
              </w:rPr>
              <w:t>BANK KONVENSIONAL</w:t>
            </w:r>
          </w:p>
        </w:tc>
      </w:tr>
      <w:tr w:rsidR="0058513E" w:rsidRPr="00F52FA1" w:rsidTr="00286CC6">
        <w:trPr>
          <w:trHeight w:val="852"/>
        </w:trPr>
        <w:tc>
          <w:tcPr>
            <w:tcW w:w="709" w:type="dxa"/>
          </w:tcPr>
          <w:p w:rsidR="0058513E" w:rsidRPr="00F52FA1" w:rsidRDefault="0058513E" w:rsidP="00286CC6">
            <w:pPr>
              <w:autoSpaceDE w:val="0"/>
              <w:autoSpaceDN w:val="0"/>
              <w:adjustRightInd w:val="0"/>
              <w:spacing w:line="360" w:lineRule="auto"/>
              <w:jc w:val="center"/>
              <w:rPr>
                <w:szCs w:val="24"/>
              </w:rPr>
            </w:pPr>
            <w:r w:rsidRPr="00F52FA1">
              <w:rPr>
                <w:szCs w:val="24"/>
              </w:rPr>
              <w:t>1</w:t>
            </w:r>
          </w:p>
        </w:tc>
        <w:tc>
          <w:tcPr>
            <w:tcW w:w="3686" w:type="dxa"/>
          </w:tcPr>
          <w:p w:rsidR="0058513E" w:rsidRPr="00F52FA1" w:rsidRDefault="0058513E" w:rsidP="00286CC6">
            <w:pPr>
              <w:autoSpaceDE w:val="0"/>
              <w:autoSpaceDN w:val="0"/>
              <w:adjustRightInd w:val="0"/>
              <w:spacing w:line="360" w:lineRule="auto"/>
              <w:rPr>
                <w:szCs w:val="24"/>
              </w:rPr>
            </w:pPr>
            <w:proofErr w:type="spellStart"/>
            <w:r w:rsidRPr="00F52FA1">
              <w:rPr>
                <w:szCs w:val="24"/>
              </w:rPr>
              <w:t>Melakukan</w:t>
            </w:r>
            <w:proofErr w:type="spellEnd"/>
            <w:r w:rsidRPr="00F52FA1">
              <w:rPr>
                <w:szCs w:val="24"/>
              </w:rPr>
              <w:t xml:space="preserve"> </w:t>
            </w:r>
            <w:proofErr w:type="spellStart"/>
            <w:r w:rsidRPr="00F52FA1">
              <w:rPr>
                <w:szCs w:val="24"/>
              </w:rPr>
              <w:t>investasi-investasi</w:t>
            </w:r>
            <w:proofErr w:type="spellEnd"/>
            <w:r w:rsidRPr="00F52FA1">
              <w:rPr>
                <w:szCs w:val="24"/>
              </w:rPr>
              <w:t xml:space="preserve"> yang halal </w:t>
            </w:r>
            <w:proofErr w:type="spellStart"/>
            <w:r w:rsidRPr="00F52FA1">
              <w:rPr>
                <w:szCs w:val="24"/>
              </w:rPr>
              <w:t>saja</w:t>
            </w:r>
            <w:proofErr w:type="spellEnd"/>
          </w:p>
        </w:tc>
        <w:tc>
          <w:tcPr>
            <w:tcW w:w="3651" w:type="dxa"/>
          </w:tcPr>
          <w:p w:rsidR="0058513E" w:rsidRPr="00F52FA1" w:rsidRDefault="0058513E" w:rsidP="00286CC6">
            <w:pPr>
              <w:autoSpaceDE w:val="0"/>
              <w:autoSpaceDN w:val="0"/>
              <w:adjustRightInd w:val="0"/>
              <w:spacing w:line="360" w:lineRule="auto"/>
              <w:rPr>
                <w:szCs w:val="24"/>
              </w:rPr>
            </w:pPr>
            <w:proofErr w:type="spellStart"/>
            <w:r w:rsidRPr="00F52FA1">
              <w:rPr>
                <w:szCs w:val="24"/>
              </w:rPr>
              <w:t>Investasi</w:t>
            </w:r>
            <w:proofErr w:type="spellEnd"/>
            <w:r w:rsidRPr="00F52FA1">
              <w:rPr>
                <w:szCs w:val="24"/>
              </w:rPr>
              <w:t xml:space="preserve"> yang halal </w:t>
            </w:r>
            <w:proofErr w:type="spellStart"/>
            <w:r w:rsidRPr="00F52FA1">
              <w:rPr>
                <w:szCs w:val="24"/>
              </w:rPr>
              <w:t>dan</w:t>
            </w:r>
            <w:proofErr w:type="spellEnd"/>
            <w:r w:rsidRPr="00F52FA1">
              <w:rPr>
                <w:szCs w:val="24"/>
              </w:rPr>
              <w:t xml:space="preserve"> haram</w:t>
            </w:r>
          </w:p>
        </w:tc>
      </w:tr>
      <w:tr w:rsidR="0058513E" w:rsidRPr="00F52FA1" w:rsidTr="00286CC6">
        <w:tc>
          <w:tcPr>
            <w:tcW w:w="709" w:type="dxa"/>
          </w:tcPr>
          <w:p w:rsidR="0058513E" w:rsidRPr="00F52FA1" w:rsidRDefault="0058513E" w:rsidP="00286CC6">
            <w:pPr>
              <w:autoSpaceDE w:val="0"/>
              <w:autoSpaceDN w:val="0"/>
              <w:adjustRightInd w:val="0"/>
              <w:spacing w:line="360" w:lineRule="auto"/>
              <w:jc w:val="center"/>
              <w:rPr>
                <w:szCs w:val="24"/>
              </w:rPr>
            </w:pPr>
            <w:r w:rsidRPr="00F52FA1">
              <w:rPr>
                <w:szCs w:val="24"/>
              </w:rPr>
              <w:t>2</w:t>
            </w:r>
          </w:p>
        </w:tc>
        <w:tc>
          <w:tcPr>
            <w:tcW w:w="3686" w:type="dxa"/>
          </w:tcPr>
          <w:p w:rsidR="0058513E" w:rsidRPr="00F52FA1" w:rsidRDefault="0058513E" w:rsidP="00286CC6">
            <w:pPr>
              <w:autoSpaceDE w:val="0"/>
              <w:autoSpaceDN w:val="0"/>
              <w:adjustRightInd w:val="0"/>
              <w:spacing w:line="360" w:lineRule="auto"/>
              <w:jc w:val="both"/>
              <w:rPr>
                <w:szCs w:val="24"/>
              </w:rPr>
            </w:pPr>
            <w:proofErr w:type="spellStart"/>
            <w:r w:rsidRPr="00F52FA1">
              <w:rPr>
                <w:szCs w:val="24"/>
              </w:rPr>
              <w:t>Berdasarkan</w:t>
            </w:r>
            <w:proofErr w:type="spellEnd"/>
            <w:r w:rsidRPr="00F52FA1">
              <w:rPr>
                <w:szCs w:val="24"/>
              </w:rPr>
              <w:t xml:space="preserve"> </w:t>
            </w:r>
            <w:proofErr w:type="spellStart"/>
            <w:r w:rsidRPr="00F52FA1">
              <w:rPr>
                <w:szCs w:val="24"/>
              </w:rPr>
              <w:t>prinsip</w:t>
            </w:r>
            <w:proofErr w:type="spellEnd"/>
            <w:r w:rsidRPr="00F52FA1">
              <w:rPr>
                <w:szCs w:val="24"/>
              </w:rPr>
              <w:t xml:space="preserve"> </w:t>
            </w:r>
            <w:proofErr w:type="spellStart"/>
            <w:r w:rsidRPr="00F52FA1">
              <w:rPr>
                <w:szCs w:val="24"/>
              </w:rPr>
              <w:t>bagi</w:t>
            </w:r>
            <w:proofErr w:type="spellEnd"/>
            <w:r w:rsidRPr="00F52FA1">
              <w:rPr>
                <w:szCs w:val="24"/>
              </w:rPr>
              <w:t xml:space="preserve"> </w:t>
            </w:r>
            <w:proofErr w:type="spellStart"/>
            <w:r w:rsidRPr="00F52FA1">
              <w:rPr>
                <w:szCs w:val="24"/>
              </w:rPr>
              <w:t>hasil</w:t>
            </w:r>
            <w:proofErr w:type="spellEnd"/>
            <w:r w:rsidRPr="00F52FA1">
              <w:rPr>
                <w:szCs w:val="24"/>
              </w:rPr>
              <w:t xml:space="preserve">, </w:t>
            </w:r>
            <w:proofErr w:type="spellStart"/>
            <w:r w:rsidRPr="00F52FA1">
              <w:rPr>
                <w:szCs w:val="24"/>
              </w:rPr>
              <w:t>jual</w:t>
            </w:r>
            <w:proofErr w:type="spellEnd"/>
            <w:r w:rsidRPr="00F52FA1">
              <w:rPr>
                <w:szCs w:val="24"/>
              </w:rPr>
              <w:t xml:space="preserve"> </w:t>
            </w:r>
            <w:proofErr w:type="spellStart"/>
            <w:r w:rsidRPr="00F52FA1">
              <w:rPr>
                <w:szCs w:val="24"/>
              </w:rPr>
              <w:t>beli</w:t>
            </w:r>
            <w:proofErr w:type="spellEnd"/>
            <w:r w:rsidRPr="00F52FA1">
              <w:rPr>
                <w:szCs w:val="24"/>
              </w:rPr>
              <w:t xml:space="preserve">, </w:t>
            </w:r>
            <w:proofErr w:type="spellStart"/>
            <w:r w:rsidRPr="00F52FA1">
              <w:rPr>
                <w:szCs w:val="24"/>
              </w:rPr>
              <w:t>atau</w:t>
            </w:r>
            <w:proofErr w:type="spellEnd"/>
            <w:r w:rsidRPr="00F52FA1">
              <w:rPr>
                <w:szCs w:val="24"/>
              </w:rPr>
              <w:t xml:space="preserve"> </w:t>
            </w:r>
            <w:proofErr w:type="spellStart"/>
            <w:r w:rsidRPr="00F52FA1">
              <w:rPr>
                <w:szCs w:val="24"/>
              </w:rPr>
              <w:t>sewa</w:t>
            </w:r>
            <w:proofErr w:type="spellEnd"/>
          </w:p>
        </w:tc>
        <w:tc>
          <w:tcPr>
            <w:tcW w:w="3651" w:type="dxa"/>
          </w:tcPr>
          <w:p w:rsidR="0058513E" w:rsidRPr="00F52FA1" w:rsidRDefault="0058513E" w:rsidP="00286CC6">
            <w:pPr>
              <w:autoSpaceDE w:val="0"/>
              <w:autoSpaceDN w:val="0"/>
              <w:adjustRightInd w:val="0"/>
              <w:spacing w:line="360" w:lineRule="auto"/>
              <w:jc w:val="both"/>
              <w:rPr>
                <w:szCs w:val="24"/>
              </w:rPr>
            </w:pPr>
            <w:proofErr w:type="spellStart"/>
            <w:r w:rsidRPr="00F52FA1">
              <w:rPr>
                <w:szCs w:val="24"/>
              </w:rPr>
              <w:t>Memakai</w:t>
            </w:r>
            <w:proofErr w:type="spellEnd"/>
            <w:r w:rsidRPr="00F52FA1">
              <w:rPr>
                <w:szCs w:val="24"/>
              </w:rPr>
              <w:t xml:space="preserve"> </w:t>
            </w:r>
            <w:proofErr w:type="spellStart"/>
            <w:r w:rsidRPr="00F52FA1">
              <w:rPr>
                <w:szCs w:val="24"/>
              </w:rPr>
              <w:t>perangkat</w:t>
            </w:r>
            <w:proofErr w:type="spellEnd"/>
            <w:r w:rsidRPr="00F52FA1">
              <w:rPr>
                <w:szCs w:val="24"/>
              </w:rPr>
              <w:t xml:space="preserve"> </w:t>
            </w:r>
            <w:proofErr w:type="spellStart"/>
            <w:r w:rsidRPr="00F52FA1">
              <w:rPr>
                <w:szCs w:val="24"/>
              </w:rPr>
              <w:t>bunga</w:t>
            </w:r>
            <w:proofErr w:type="spellEnd"/>
          </w:p>
          <w:p w:rsidR="0058513E" w:rsidRPr="00F52FA1" w:rsidRDefault="0058513E" w:rsidP="00286CC6">
            <w:pPr>
              <w:spacing w:line="360" w:lineRule="auto"/>
              <w:jc w:val="right"/>
              <w:rPr>
                <w:szCs w:val="24"/>
              </w:rPr>
            </w:pPr>
          </w:p>
        </w:tc>
      </w:tr>
      <w:tr w:rsidR="0058513E" w:rsidRPr="00F52FA1" w:rsidTr="00286CC6">
        <w:tc>
          <w:tcPr>
            <w:tcW w:w="709" w:type="dxa"/>
          </w:tcPr>
          <w:p w:rsidR="0058513E" w:rsidRPr="00F52FA1" w:rsidRDefault="0058513E" w:rsidP="00286CC6">
            <w:pPr>
              <w:autoSpaceDE w:val="0"/>
              <w:autoSpaceDN w:val="0"/>
              <w:adjustRightInd w:val="0"/>
              <w:spacing w:line="360" w:lineRule="auto"/>
              <w:jc w:val="center"/>
              <w:rPr>
                <w:szCs w:val="24"/>
              </w:rPr>
            </w:pPr>
            <w:r w:rsidRPr="00F52FA1">
              <w:rPr>
                <w:szCs w:val="24"/>
              </w:rPr>
              <w:t>3</w:t>
            </w:r>
          </w:p>
        </w:tc>
        <w:tc>
          <w:tcPr>
            <w:tcW w:w="3686" w:type="dxa"/>
          </w:tcPr>
          <w:p w:rsidR="0058513E" w:rsidRPr="00F52FA1" w:rsidRDefault="0058513E" w:rsidP="00286CC6">
            <w:pPr>
              <w:autoSpaceDE w:val="0"/>
              <w:autoSpaceDN w:val="0"/>
              <w:adjustRightInd w:val="0"/>
              <w:spacing w:line="360" w:lineRule="auto"/>
              <w:jc w:val="both"/>
              <w:rPr>
                <w:i/>
                <w:szCs w:val="24"/>
              </w:rPr>
            </w:pPr>
            <w:r w:rsidRPr="00F52FA1">
              <w:rPr>
                <w:i/>
                <w:szCs w:val="24"/>
              </w:rPr>
              <w:t xml:space="preserve">Profit </w:t>
            </w:r>
            <w:proofErr w:type="spellStart"/>
            <w:r w:rsidRPr="00F52FA1">
              <w:rPr>
                <w:i/>
                <w:szCs w:val="24"/>
              </w:rPr>
              <w:t>dan</w:t>
            </w:r>
            <w:proofErr w:type="spellEnd"/>
            <w:r w:rsidRPr="00F52FA1">
              <w:rPr>
                <w:i/>
                <w:szCs w:val="24"/>
              </w:rPr>
              <w:t xml:space="preserve"> </w:t>
            </w:r>
            <w:proofErr w:type="spellStart"/>
            <w:r w:rsidRPr="00F52FA1">
              <w:rPr>
                <w:i/>
                <w:szCs w:val="24"/>
              </w:rPr>
              <w:t>Falah</w:t>
            </w:r>
            <w:proofErr w:type="spellEnd"/>
            <w:r w:rsidRPr="00F52FA1">
              <w:rPr>
                <w:i/>
                <w:szCs w:val="24"/>
              </w:rPr>
              <w:t xml:space="preserve"> oriented</w:t>
            </w:r>
          </w:p>
        </w:tc>
        <w:tc>
          <w:tcPr>
            <w:tcW w:w="3651" w:type="dxa"/>
          </w:tcPr>
          <w:p w:rsidR="0058513E" w:rsidRPr="00F52FA1" w:rsidRDefault="0058513E" w:rsidP="00286CC6">
            <w:pPr>
              <w:autoSpaceDE w:val="0"/>
              <w:autoSpaceDN w:val="0"/>
              <w:adjustRightInd w:val="0"/>
              <w:spacing w:line="360" w:lineRule="auto"/>
              <w:jc w:val="both"/>
              <w:rPr>
                <w:i/>
                <w:szCs w:val="24"/>
              </w:rPr>
            </w:pPr>
            <w:r w:rsidRPr="00F52FA1">
              <w:rPr>
                <w:i/>
                <w:szCs w:val="24"/>
              </w:rPr>
              <w:t>Profit oriented</w:t>
            </w:r>
          </w:p>
        </w:tc>
      </w:tr>
      <w:bookmarkEnd w:id="0"/>
    </w:tbl>
    <w:p w:rsidR="000E5F3D" w:rsidRDefault="000E5F3D"/>
    <w:sectPr w:rsidR="000E5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198" w:rsidRDefault="00171198" w:rsidP="0058513E">
      <w:r>
        <w:separator/>
      </w:r>
    </w:p>
  </w:endnote>
  <w:endnote w:type="continuationSeparator" w:id="0">
    <w:p w:rsidR="00171198" w:rsidRDefault="00171198" w:rsidP="0058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198" w:rsidRDefault="00171198" w:rsidP="0058513E">
      <w:r>
        <w:separator/>
      </w:r>
    </w:p>
  </w:footnote>
  <w:footnote w:type="continuationSeparator" w:id="0">
    <w:p w:rsidR="00171198" w:rsidRDefault="00171198" w:rsidP="0058513E">
      <w:r>
        <w:continuationSeparator/>
      </w:r>
    </w:p>
  </w:footnote>
  <w:footnote w:id="1">
    <w:p w:rsidR="0058513E" w:rsidRDefault="0058513E" w:rsidP="0058513E">
      <w:pPr>
        <w:pStyle w:val="FootnoteText"/>
        <w:tabs>
          <w:tab w:val="left" w:pos="532"/>
        </w:tabs>
        <w:ind w:firstLine="540"/>
        <w:jc w:val="both"/>
      </w:pPr>
      <w:r w:rsidRPr="00FA136E">
        <w:rPr>
          <w:rStyle w:val="FootnoteReference"/>
        </w:rPr>
        <w:footnoteRef/>
      </w:r>
      <w:proofErr w:type="spellStart"/>
      <w:r w:rsidRPr="00FA136E">
        <w:t>Karnaen</w:t>
      </w:r>
      <w:proofErr w:type="spellEnd"/>
      <w:r w:rsidRPr="00FA136E">
        <w:t xml:space="preserve"> </w:t>
      </w:r>
      <w:proofErr w:type="spellStart"/>
      <w:r w:rsidRPr="00FA136E">
        <w:t>Perwataatmadja</w:t>
      </w:r>
      <w:proofErr w:type="spellEnd"/>
      <w:r w:rsidRPr="00FA136E">
        <w:t xml:space="preserve"> </w:t>
      </w:r>
      <w:proofErr w:type="spellStart"/>
      <w:r w:rsidRPr="00FA136E">
        <w:t>dan</w:t>
      </w:r>
      <w:proofErr w:type="spellEnd"/>
      <w:r w:rsidRPr="00FA136E">
        <w:t xml:space="preserve"> Muhammad </w:t>
      </w:r>
      <w:proofErr w:type="spellStart"/>
      <w:r w:rsidRPr="00FA136E">
        <w:t>Syafi’i</w:t>
      </w:r>
      <w:proofErr w:type="spellEnd"/>
      <w:r w:rsidRPr="00FA136E">
        <w:t xml:space="preserve"> Antonio</w:t>
      </w:r>
      <w:r w:rsidRPr="00E37438">
        <w:t xml:space="preserve">, </w:t>
      </w:r>
      <w:proofErr w:type="spellStart"/>
      <w:proofErr w:type="gramStart"/>
      <w:r w:rsidRPr="00E37438">
        <w:rPr>
          <w:bCs/>
          <w:i/>
          <w:iCs/>
        </w:rPr>
        <w:t>Apa</w:t>
      </w:r>
      <w:proofErr w:type="spellEnd"/>
      <w:proofErr w:type="gramEnd"/>
      <w:r w:rsidRPr="00E37438">
        <w:rPr>
          <w:bCs/>
          <w:i/>
          <w:iCs/>
        </w:rPr>
        <w:t xml:space="preserve"> </w:t>
      </w:r>
      <w:proofErr w:type="spellStart"/>
      <w:r w:rsidRPr="00E37438">
        <w:rPr>
          <w:bCs/>
          <w:i/>
          <w:iCs/>
        </w:rPr>
        <w:t>dan</w:t>
      </w:r>
      <w:proofErr w:type="spellEnd"/>
      <w:r w:rsidRPr="00E37438">
        <w:rPr>
          <w:bCs/>
          <w:i/>
          <w:iCs/>
        </w:rPr>
        <w:t xml:space="preserve"> </w:t>
      </w:r>
      <w:proofErr w:type="spellStart"/>
      <w:r w:rsidRPr="00E37438">
        <w:rPr>
          <w:bCs/>
          <w:i/>
          <w:iCs/>
        </w:rPr>
        <w:t>Bagaimana</w:t>
      </w:r>
      <w:proofErr w:type="spellEnd"/>
      <w:r w:rsidRPr="00E37438">
        <w:rPr>
          <w:bCs/>
          <w:i/>
          <w:iCs/>
        </w:rPr>
        <w:t xml:space="preserve"> Bank Islam</w:t>
      </w:r>
      <w:r w:rsidRPr="00E37438">
        <w:t>,</w:t>
      </w:r>
      <w:r w:rsidRPr="00FA136E">
        <w:t xml:space="preserve"> Dana </w:t>
      </w:r>
      <w:proofErr w:type="spellStart"/>
      <w:r w:rsidRPr="00FA136E">
        <w:t>Bakti</w:t>
      </w:r>
      <w:proofErr w:type="spellEnd"/>
      <w:r w:rsidRPr="00FA136E">
        <w:t xml:space="preserve"> </w:t>
      </w:r>
      <w:proofErr w:type="spellStart"/>
      <w:r w:rsidRPr="00FA136E">
        <w:t>Wakaf</w:t>
      </w:r>
      <w:proofErr w:type="spellEnd"/>
      <w:r w:rsidRPr="00FA136E">
        <w:t>, Yogyakarta, 1992, h. 53.</w:t>
      </w:r>
    </w:p>
  </w:footnote>
  <w:footnote w:id="2">
    <w:p w:rsidR="0058513E" w:rsidRDefault="0058513E" w:rsidP="0058513E">
      <w:pPr>
        <w:pStyle w:val="FootnoteText"/>
        <w:tabs>
          <w:tab w:val="left" w:pos="532"/>
        </w:tabs>
        <w:ind w:firstLine="540"/>
        <w:jc w:val="both"/>
      </w:pPr>
      <w:r>
        <w:rPr>
          <w:lang w:val="id-ID"/>
        </w:rPr>
        <w:t xml:space="preserve"> </w:t>
      </w:r>
      <w:r w:rsidRPr="00423D2F">
        <w:rPr>
          <w:rStyle w:val="FootnoteReference"/>
        </w:rPr>
        <w:footnoteRef/>
      </w:r>
      <w:proofErr w:type="gramStart"/>
      <w:r>
        <w:t xml:space="preserve">Muhammad </w:t>
      </w:r>
      <w:proofErr w:type="spellStart"/>
      <w:r>
        <w:t>Syafi</w:t>
      </w:r>
      <w:proofErr w:type="spellEnd"/>
      <w:r>
        <w:t>’</w:t>
      </w:r>
      <w:r>
        <w:rPr>
          <w:lang w:val="id-ID"/>
        </w:rPr>
        <w:t>i</w:t>
      </w:r>
      <w:r w:rsidRPr="00423D2F">
        <w:t xml:space="preserve"> Antonio, </w:t>
      </w:r>
      <w:r w:rsidRPr="00423D2F">
        <w:rPr>
          <w:i/>
        </w:rPr>
        <w:t xml:space="preserve">Bank </w:t>
      </w:r>
      <w:proofErr w:type="spellStart"/>
      <w:r w:rsidRPr="00423D2F">
        <w:rPr>
          <w:i/>
        </w:rPr>
        <w:t>Syariah</w:t>
      </w:r>
      <w:proofErr w:type="spellEnd"/>
      <w:r w:rsidRPr="00423D2F">
        <w:rPr>
          <w:i/>
        </w:rPr>
        <w:t xml:space="preserve"> Dari </w:t>
      </w:r>
      <w:proofErr w:type="spellStart"/>
      <w:r w:rsidRPr="00423D2F">
        <w:rPr>
          <w:i/>
        </w:rPr>
        <w:t>Teori</w:t>
      </w:r>
      <w:proofErr w:type="spellEnd"/>
      <w:r w:rsidRPr="00423D2F">
        <w:rPr>
          <w:i/>
        </w:rPr>
        <w:t xml:space="preserve"> </w:t>
      </w:r>
      <w:proofErr w:type="spellStart"/>
      <w:r w:rsidRPr="00423D2F">
        <w:rPr>
          <w:i/>
        </w:rPr>
        <w:t>Ke</w:t>
      </w:r>
      <w:proofErr w:type="spellEnd"/>
      <w:r w:rsidRPr="00423D2F">
        <w:rPr>
          <w:i/>
        </w:rPr>
        <w:t xml:space="preserve"> </w:t>
      </w:r>
      <w:proofErr w:type="spellStart"/>
      <w:r w:rsidRPr="00423D2F">
        <w:rPr>
          <w:i/>
        </w:rPr>
        <w:t>Prakteki</w:t>
      </w:r>
      <w:proofErr w:type="spellEnd"/>
      <w:r w:rsidRPr="00423D2F">
        <w:t xml:space="preserve">, </w:t>
      </w:r>
      <w:proofErr w:type="spellStart"/>
      <w:r w:rsidRPr="00423D2F">
        <w:t>Gema</w:t>
      </w:r>
      <w:proofErr w:type="spellEnd"/>
      <w:r w:rsidRPr="00423D2F">
        <w:t xml:space="preserve"> </w:t>
      </w:r>
      <w:proofErr w:type="spellStart"/>
      <w:r w:rsidRPr="00423D2F">
        <w:t>Insani</w:t>
      </w:r>
      <w:proofErr w:type="spellEnd"/>
      <w:r w:rsidRPr="00423D2F">
        <w:t xml:space="preserve"> Press, Jakarta, 2001, h. 34.</w:t>
      </w:r>
      <w:proofErr w:type="gramEnd"/>
      <w:r w:rsidRPr="00423D2F">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31C5"/>
    <w:multiLevelType w:val="hybridMultilevel"/>
    <w:tmpl w:val="60D6507A"/>
    <w:lvl w:ilvl="0" w:tplc="4A26EE24">
      <w:start w:val="1"/>
      <w:numFmt w:val="lowerLetter"/>
      <w:lvlText w:val="%1."/>
      <w:lvlJc w:val="left"/>
      <w:pPr>
        <w:ind w:left="1725" w:hanging="1005"/>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3E"/>
    <w:rsid w:val="000E5F3D"/>
    <w:rsid w:val="00171198"/>
    <w:rsid w:val="0058513E"/>
    <w:rsid w:val="008C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3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1 Char,Footnote Text Char Char1 Char,Footnote Text Char1 Char Char Char,Footnote Text Char Char1 Char Char Char,Footnote Text Char Char2 Char,Footnote Text Char1 Char1,Footnote Text Char Char1 Char1,Footnote Text Char Char"/>
    <w:basedOn w:val="Normal"/>
    <w:link w:val="FootnoteTextChar"/>
    <w:rsid w:val="0058513E"/>
    <w:rPr>
      <w:sz w:val="20"/>
    </w:rPr>
  </w:style>
  <w:style w:type="character" w:customStyle="1" w:styleId="FootnoteTextChar">
    <w:name w:val="Footnote Text Char"/>
    <w:aliases w:val="Footnote Text Char1 Char Char,Footnote Text Char Char1 Char Char,Footnote Text Char1 Char Char Char Char,Footnote Text Char Char1 Char Char Char Char,Footnote Text Char Char2 Char Char,Footnote Text Char1 Char1 Char"/>
    <w:basedOn w:val="DefaultParagraphFont"/>
    <w:link w:val="FootnoteText"/>
    <w:rsid w:val="0058513E"/>
    <w:rPr>
      <w:rFonts w:ascii="Times New Roman" w:eastAsia="Times New Roman" w:hAnsi="Times New Roman" w:cs="Times New Roman"/>
      <w:sz w:val="20"/>
      <w:szCs w:val="20"/>
    </w:rPr>
  </w:style>
  <w:style w:type="character" w:styleId="FootnoteReference">
    <w:name w:val="footnote reference"/>
    <w:uiPriority w:val="99"/>
    <w:rsid w:val="0058513E"/>
    <w:rPr>
      <w:vertAlign w:val="superscript"/>
    </w:rPr>
  </w:style>
  <w:style w:type="paragraph" w:styleId="ListParagraph">
    <w:name w:val="List Paragraph"/>
    <w:basedOn w:val="Normal"/>
    <w:uiPriority w:val="34"/>
    <w:qFormat/>
    <w:rsid w:val="0058513E"/>
    <w:pPr>
      <w:spacing w:after="200" w:line="276"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3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1 Char,Footnote Text Char Char1 Char,Footnote Text Char1 Char Char Char,Footnote Text Char Char1 Char Char Char,Footnote Text Char Char2 Char,Footnote Text Char1 Char1,Footnote Text Char Char1 Char1,Footnote Text Char Char"/>
    <w:basedOn w:val="Normal"/>
    <w:link w:val="FootnoteTextChar"/>
    <w:rsid w:val="0058513E"/>
    <w:rPr>
      <w:sz w:val="20"/>
    </w:rPr>
  </w:style>
  <w:style w:type="character" w:customStyle="1" w:styleId="FootnoteTextChar">
    <w:name w:val="Footnote Text Char"/>
    <w:aliases w:val="Footnote Text Char1 Char Char,Footnote Text Char Char1 Char Char,Footnote Text Char1 Char Char Char Char,Footnote Text Char Char1 Char Char Char Char,Footnote Text Char Char2 Char Char,Footnote Text Char1 Char1 Char"/>
    <w:basedOn w:val="DefaultParagraphFont"/>
    <w:link w:val="FootnoteText"/>
    <w:rsid w:val="0058513E"/>
    <w:rPr>
      <w:rFonts w:ascii="Times New Roman" w:eastAsia="Times New Roman" w:hAnsi="Times New Roman" w:cs="Times New Roman"/>
      <w:sz w:val="20"/>
      <w:szCs w:val="20"/>
    </w:rPr>
  </w:style>
  <w:style w:type="character" w:styleId="FootnoteReference">
    <w:name w:val="footnote reference"/>
    <w:uiPriority w:val="99"/>
    <w:rsid w:val="0058513E"/>
    <w:rPr>
      <w:vertAlign w:val="superscript"/>
    </w:rPr>
  </w:style>
  <w:style w:type="paragraph" w:styleId="ListParagraph">
    <w:name w:val="List Paragraph"/>
    <w:basedOn w:val="Normal"/>
    <w:uiPriority w:val="34"/>
    <w:qFormat/>
    <w:rsid w:val="0058513E"/>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2020-09-28T03:27:00Z</dcterms:created>
  <dcterms:modified xsi:type="dcterms:W3CDTF">2020-09-28T03:27:00Z</dcterms:modified>
</cp:coreProperties>
</file>