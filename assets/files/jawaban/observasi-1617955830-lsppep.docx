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  <w:ins w:id="0" w:author="Windows User" w:date="2021-04-09T15:58:00Z">
        <w:r w:rsidR="004E655D">
          <w:rPr>
            <w:rFonts w:ascii="Cambria" w:hAnsi="Cambria" w:cs="Cambria"/>
            <w:color w:val="auto"/>
            <w:sz w:val="23"/>
            <w:szCs w:val="23"/>
          </w:rPr>
          <w:t>Agama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  <w:proofErr w:type="spellStart"/>
      <w:ins w:id="1" w:author="Windows User" w:date="2021-04-09T15:34:00Z">
        <w:r w:rsidR="00021E08">
          <w:rPr>
            <w:rFonts w:ascii="Cambria" w:hAnsi="Cambria" w:cs="Cambria"/>
            <w:color w:val="auto"/>
            <w:sz w:val="23"/>
            <w:szCs w:val="23"/>
          </w:rPr>
          <w:t>Akta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  <w:proofErr w:type="spellStart"/>
      <w:ins w:id="2" w:author="Windows User" w:date="2021-04-09T15:34:00Z">
        <w:r w:rsidR="00021E08">
          <w:rPr>
            <w:rFonts w:ascii="Cambria" w:hAnsi="Cambria" w:cs="Cambria"/>
            <w:color w:val="auto"/>
            <w:sz w:val="23"/>
            <w:szCs w:val="23"/>
          </w:rPr>
          <w:t>Aktivitas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ins w:id="3" w:author="Windows User" w:date="2021-04-09T15:58:00Z">
        <w:r w:rsidR="004E655D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4E655D">
          <w:rPr>
            <w:rFonts w:ascii="Cambria" w:hAnsi="Cambria" w:cs="Cambria"/>
            <w:color w:val="auto"/>
            <w:sz w:val="23"/>
            <w:szCs w:val="23"/>
          </w:rPr>
          <w:t>amandemen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  <w:proofErr w:type="spellStart"/>
      <w:ins w:id="4" w:author="Windows User" w:date="2021-04-09T15:34:00Z">
        <w:r w:rsidR="00021E08">
          <w:rPr>
            <w:rFonts w:ascii="Cambria" w:hAnsi="Cambria" w:cs="Cambria"/>
            <w:color w:val="auto"/>
            <w:sz w:val="23"/>
            <w:szCs w:val="23"/>
          </w:rPr>
          <w:t>Asas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proofErr w:type="spellStart"/>
      <w:ins w:id="5" w:author="Windows User" w:date="2021-04-09T15:58:00Z">
        <w:r w:rsidR="004E655D">
          <w:rPr>
            <w:rFonts w:ascii="Cambria" w:hAnsi="Cambria" w:cs="Cambria"/>
            <w:color w:val="auto"/>
            <w:sz w:val="23"/>
            <w:szCs w:val="23"/>
          </w:rPr>
          <w:t>Cabe</w:t>
        </w:r>
      </w:ins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  <w:proofErr w:type="spellStart"/>
      <w:ins w:id="6" w:author="Windows User" w:date="2021-04-09T15:35:00Z">
        <w:r w:rsidR="00021E08">
          <w:rPr>
            <w:rFonts w:ascii="Cambria" w:hAnsi="Cambria" w:cs="Cambria"/>
            <w:color w:val="auto"/>
            <w:sz w:val="23"/>
            <w:szCs w:val="23"/>
          </w:rPr>
          <w:t>Lelah</w:t>
        </w:r>
      </w:ins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  <w:proofErr w:type="spellStart"/>
      <w:ins w:id="7" w:author="Windows User" w:date="2021-04-09T15:58:00Z">
        <w:r w:rsidR="004E655D">
          <w:rPr>
            <w:rFonts w:ascii="Cambria" w:hAnsi="Cambria" w:cs="Cambria"/>
            <w:color w:val="auto"/>
            <w:sz w:val="23"/>
            <w:szCs w:val="23"/>
          </w:rPr>
          <w:t>Deviden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ins w:id="8" w:author="Windows User" w:date="2021-04-09T15:35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ins w:id="9" w:author="Windows User" w:date="2021-04-09T15:58:00Z">
        <w:r w:rsidR="004E655D">
          <w:rPr>
            <w:rFonts w:ascii="Cambria" w:hAnsi="Cambria" w:cs="Cambria"/>
            <w:color w:val="auto"/>
            <w:sz w:val="23"/>
            <w:szCs w:val="23"/>
          </w:rPr>
          <w:t>Ekstrim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proofErr w:type="spellStart"/>
      <w:ins w:id="10" w:author="Windows User" w:date="2021-04-09T15:35:00Z">
        <w:r w:rsidR="00021E08">
          <w:rPr>
            <w:rFonts w:ascii="Cambria" w:hAnsi="Cambria" w:cs="Cambria"/>
            <w:color w:val="auto"/>
            <w:sz w:val="23"/>
            <w:szCs w:val="23"/>
          </w:rPr>
          <w:t>Esai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  <w:proofErr w:type="spellStart"/>
      <w:ins w:id="11" w:author="Windows User" w:date="2021-04-09T15:35:00Z">
        <w:r w:rsidR="00021E08">
          <w:rPr>
            <w:rFonts w:ascii="Cambria" w:hAnsi="Cambria" w:cs="Cambria"/>
            <w:color w:val="auto"/>
            <w:sz w:val="23"/>
            <w:szCs w:val="23"/>
          </w:rPr>
          <w:t>Mewah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  <w:proofErr w:type="spellStart"/>
      <w:ins w:id="12" w:author="Windows User" w:date="2021-04-09T15:35:00Z">
        <w:r w:rsidR="00021E08">
          <w:rPr>
            <w:rFonts w:ascii="Cambria" w:hAnsi="Cambria" w:cs="Cambria"/>
            <w:color w:val="auto"/>
            <w:sz w:val="23"/>
            <w:szCs w:val="23"/>
          </w:rPr>
          <w:t>Hakikat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  <w:proofErr w:type="spellStart"/>
      <w:ins w:id="13" w:author="Windows User" w:date="2021-04-09T15:35:00Z">
        <w:r w:rsidR="00021E08">
          <w:rPr>
            <w:rFonts w:ascii="Cambria" w:hAnsi="Cambria" w:cs="Cambria"/>
            <w:color w:val="auto"/>
            <w:sz w:val="23"/>
            <w:szCs w:val="23"/>
          </w:rPr>
          <w:t>Utang</w:t>
        </w:r>
      </w:ins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  <w:proofErr w:type="spellStart"/>
      <w:ins w:id="14" w:author="Windows User" w:date="2021-04-09T16:02:00Z">
        <w:r w:rsidR="00756360">
          <w:rPr>
            <w:rFonts w:ascii="Cambria" w:hAnsi="Cambria" w:cs="Cambria"/>
            <w:color w:val="auto"/>
            <w:sz w:val="23"/>
            <w:szCs w:val="23"/>
          </w:rPr>
          <w:t>Idul</w:t>
        </w:r>
        <w:proofErr w:type="spellEnd"/>
        <w:r w:rsidR="00756360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756360">
          <w:rPr>
            <w:rFonts w:ascii="Cambria" w:hAnsi="Cambria" w:cs="Cambria"/>
            <w:color w:val="auto"/>
            <w:sz w:val="23"/>
            <w:szCs w:val="23"/>
          </w:rPr>
          <w:t>Fitri</w:t>
        </w:r>
      </w:ins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  <w:ins w:id="15" w:author="Windows User" w:date="2021-04-09T15:35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Masjid</w:t>
        </w:r>
      </w:ins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ins w:id="16" w:author="Windows User" w:date="2021-04-09T16:01:00Z">
        <w:r w:rsidR="004E655D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4E655D">
          <w:rPr>
            <w:rFonts w:ascii="Cambria" w:hAnsi="Cambria" w:cs="Cambria"/>
            <w:color w:val="auto"/>
            <w:sz w:val="23"/>
            <w:szCs w:val="23"/>
          </w:rPr>
          <w:t>Adi</w:t>
        </w:r>
        <w:proofErr w:type="spellEnd"/>
        <w:r w:rsidR="004E655D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4E655D">
          <w:rPr>
            <w:rFonts w:ascii="Cambria" w:hAnsi="Cambria" w:cs="Cambria"/>
            <w:color w:val="auto"/>
            <w:sz w:val="23"/>
            <w:szCs w:val="23"/>
          </w:rPr>
          <w:t>luhung</w:t>
        </w:r>
      </w:ins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ins w:id="17" w:author="Windows User" w:date="2021-04-09T16:02:00Z">
        <w:r w:rsidR="004E655D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4E655D">
          <w:rPr>
            <w:rFonts w:ascii="Cambria" w:hAnsi="Cambria" w:cs="Cambria"/>
            <w:color w:val="auto"/>
            <w:sz w:val="23"/>
            <w:szCs w:val="23"/>
          </w:rPr>
          <w:t>Ajektif</w:t>
        </w:r>
      </w:ins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ins w:id="18" w:author="Windows User" w:date="2021-04-09T15:36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Analisis</w:t>
        </w:r>
      </w:ins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ins w:id="19" w:author="Windows User" w:date="2021-04-09T15:36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  <w:proofErr w:type="spellStart"/>
      <w:ins w:id="20" w:author="Windows User" w:date="2021-04-09T16:01:00Z">
        <w:r w:rsidR="004E655D">
          <w:rPr>
            <w:rFonts w:ascii="Cambria" w:hAnsi="Cambria" w:cs="Cambria"/>
            <w:color w:val="auto"/>
            <w:sz w:val="23"/>
            <w:szCs w:val="23"/>
          </w:rPr>
          <w:t>Absorsi</w:t>
        </w:r>
      </w:ins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  <w:ins w:id="21" w:author="Windows User" w:date="2021-04-09T15:36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Lemari</w:t>
        </w:r>
      </w:ins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  <w:ins w:id="22" w:author="Windows User" w:date="2021-04-09T15:36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  <w:proofErr w:type="spellStart"/>
      <w:ins w:id="23" w:author="Windows User" w:date="2021-04-09T15:59:00Z">
        <w:r w:rsidR="004E655D">
          <w:rPr>
            <w:rFonts w:ascii="Cambria" w:hAnsi="Cambria" w:cs="Cambria"/>
            <w:color w:val="auto"/>
            <w:sz w:val="23"/>
            <w:szCs w:val="23"/>
          </w:rPr>
          <w:t>Lihai</w:t>
        </w:r>
      </w:ins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ins w:id="24" w:author="Windows User" w:date="2021-04-09T15:36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  <w:proofErr w:type="spellStart"/>
      <w:ins w:id="25" w:author="Windows User" w:date="2021-04-09T15:59:00Z">
        <w:r w:rsidR="004E655D">
          <w:rPr>
            <w:rFonts w:ascii="Cambria" w:hAnsi="Cambria" w:cs="Cambria"/>
            <w:color w:val="auto"/>
            <w:sz w:val="23"/>
            <w:szCs w:val="23"/>
          </w:rPr>
          <w:t>Antena</w:t>
        </w:r>
      </w:ins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ins w:id="26" w:author="Windows User" w:date="2021-04-09T15:36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Antre</w:t>
        </w:r>
      </w:ins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  <w:ins w:id="27" w:author="Windows User" w:date="2021-04-09T15:36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Apotek</w:t>
        </w:r>
      </w:ins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proofErr w:type="spellStart"/>
      <w:ins w:id="28" w:author="Windows User" w:date="2021-04-09T16:00:00Z">
        <w:r w:rsidR="004E655D">
          <w:rPr>
            <w:rFonts w:ascii="Cambria" w:hAnsi="Cambria" w:cs="Cambria"/>
            <w:color w:val="auto"/>
            <w:sz w:val="23"/>
            <w:szCs w:val="23"/>
          </w:rPr>
          <w:t>Indera</w:t>
        </w:r>
      </w:ins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ins w:id="29" w:author="Windows User" w:date="2021-04-09T15:37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Atlet</w:t>
        </w:r>
      </w:ins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ins w:id="30" w:author="Windows User" w:date="2021-04-09T15:56:00Z">
        <w:r w:rsidR="004E655D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4E655D">
          <w:rPr>
            <w:rFonts w:ascii="Cambria" w:hAnsi="Cambria" w:cs="Cambria"/>
            <w:color w:val="auto"/>
            <w:sz w:val="23"/>
            <w:szCs w:val="23"/>
          </w:rPr>
          <w:t>baterai</w:t>
        </w:r>
      </w:ins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ins w:id="31" w:author="Windows User" w:date="2021-04-09T15:37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Beterbangan</w:t>
        </w:r>
      </w:ins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ins w:id="32" w:author="Windows User" w:date="2021-04-09T15:37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Materai</w:t>
        </w:r>
      </w:ins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ins w:id="33" w:author="Windows User" w:date="2021-04-09T15:37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  <w:proofErr w:type="spellStart"/>
      <w:ins w:id="34" w:author="Windows User" w:date="2021-04-09T16:00:00Z">
        <w:r w:rsidR="004E655D">
          <w:rPr>
            <w:rFonts w:ascii="Cambria" w:hAnsi="Cambria" w:cs="Cambria"/>
            <w:color w:val="auto"/>
            <w:sz w:val="23"/>
            <w:szCs w:val="23"/>
          </w:rPr>
          <w:t>Donatur</w:t>
        </w:r>
      </w:ins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ins w:id="35" w:author="Windows User" w:date="2021-04-09T15:56:00Z">
        <w:r w:rsidR="004E655D">
          <w:rPr>
            <w:rFonts w:ascii="Cambria" w:hAnsi="Cambria" w:cs="Cambria"/>
            <w:color w:val="auto"/>
            <w:sz w:val="23"/>
            <w:szCs w:val="23"/>
          </w:rPr>
          <w:t xml:space="preserve"> kaya</w:t>
        </w:r>
      </w:ins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ins w:id="36" w:author="Windows User" w:date="2021-04-09T15:37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Kuitansi</w:t>
        </w:r>
      </w:ins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ins w:id="37" w:author="Windows User" w:date="2021-04-09T15:37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Hipotesis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ins w:id="38" w:author="Windows User" w:date="2021-04-09T15:37:00Z">
        <w:r w:rsidR="00021E08">
          <w:rPr>
            <w:rFonts w:ascii="Cambria" w:hAnsi="Cambria" w:cs="Cambria"/>
            <w:color w:val="auto"/>
            <w:sz w:val="23"/>
            <w:szCs w:val="23"/>
          </w:rPr>
          <w:t>Era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  <w:proofErr w:type="spellStart"/>
      <w:ins w:id="39" w:author="Windows User" w:date="2021-04-09T16:00:00Z">
        <w:r w:rsidR="004E655D">
          <w:rPr>
            <w:rFonts w:ascii="Cambria" w:hAnsi="Cambria" w:cs="Cambria"/>
            <w:color w:val="auto"/>
            <w:sz w:val="23"/>
            <w:szCs w:val="23"/>
          </w:rPr>
          <w:t>karier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  <w:proofErr w:type="spellStart"/>
      <w:ins w:id="40" w:author="Windows User" w:date="2021-04-09T16:00:00Z">
        <w:r w:rsidR="004E655D">
          <w:rPr>
            <w:rFonts w:ascii="Cambria" w:hAnsi="Cambria" w:cs="Cambria"/>
            <w:color w:val="auto"/>
            <w:sz w:val="23"/>
            <w:szCs w:val="23"/>
          </w:rPr>
          <w:t>lembab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  <w:proofErr w:type="spellStart"/>
      <w:ins w:id="41" w:author="Windows User" w:date="2021-04-09T16:00:00Z">
        <w:r w:rsidR="004E655D">
          <w:rPr>
            <w:rFonts w:ascii="Cambria" w:hAnsi="Cambria" w:cs="Cambria"/>
            <w:color w:val="auto"/>
            <w:sz w:val="23"/>
            <w:szCs w:val="23"/>
          </w:rPr>
          <w:t>mengubah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  <w:proofErr w:type="spellStart"/>
      <w:ins w:id="42" w:author="Windows User" w:date="2021-04-09T15:38:00Z">
        <w:r w:rsidR="00021E08">
          <w:rPr>
            <w:rFonts w:ascii="Cambria" w:hAnsi="Cambria" w:cs="Cambria"/>
            <w:color w:val="auto"/>
            <w:sz w:val="23"/>
            <w:szCs w:val="23"/>
          </w:rPr>
          <w:t>Terlihat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  <w:proofErr w:type="spellStart"/>
      <w:ins w:id="43" w:author="Windows User" w:date="2021-04-09T15:38:00Z">
        <w:r w:rsidR="00021E08">
          <w:rPr>
            <w:rFonts w:ascii="Cambria" w:hAnsi="Cambria" w:cs="Cambria"/>
            <w:color w:val="auto"/>
            <w:sz w:val="23"/>
            <w:szCs w:val="23"/>
          </w:rPr>
          <w:t>Asli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______________________________</w:t>
      </w:r>
      <w:ins w:id="44" w:author="Windows User" w:date="2021-04-09T15:38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ins w:id="45" w:author="Windows User" w:date="2021-04-09T16:00:00Z">
        <w:r w:rsidR="004E655D">
          <w:rPr>
            <w:rFonts w:ascii="Cambria" w:hAnsi="Cambria" w:cs="Cambria"/>
            <w:color w:val="auto"/>
            <w:sz w:val="23"/>
            <w:szCs w:val="23"/>
          </w:rPr>
          <w:t>rezeki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  <w:proofErr w:type="spellStart"/>
      <w:ins w:id="46" w:author="Windows User" w:date="2021-04-09T15:38:00Z">
        <w:r w:rsidR="00021E08">
          <w:rPr>
            <w:rFonts w:ascii="Cambria" w:hAnsi="Cambria" w:cs="Cambria"/>
            <w:color w:val="auto"/>
            <w:sz w:val="23"/>
            <w:szCs w:val="23"/>
          </w:rPr>
          <w:t>Religius</w:t>
        </w:r>
      </w:ins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ins w:id="47" w:author="Windows User" w:date="2021-04-09T15:38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  <w:proofErr w:type="spellStart"/>
      <w:ins w:id="48" w:author="Windows User" w:date="2021-04-09T16:01:00Z">
        <w:r w:rsidR="004E655D">
          <w:rPr>
            <w:rFonts w:ascii="Cambria" w:hAnsi="Cambria" w:cs="Cambria"/>
            <w:color w:val="auto"/>
            <w:sz w:val="23"/>
            <w:szCs w:val="23"/>
          </w:rPr>
          <w:t>silahkan</w:t>
        </w:r>
      </w:ins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ins w:id="49" w:author="Windows User" w:date="2021-04-09T16:01:00Z">
        <w:r w:rsidR="004E655D">
          <w:rPr>
            <w:rFonts w:ascii="Cambria" w:hAnsi="Cambria" w:cs="Cambria"/>
            <w:color w:val="auto"/>
            <w:sz w:val="23"/>
            <w:szCs w:val="23"/>
          </w:rPr>
          <w:t>kadaluarsa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  <w:proofErr w:type="spellStart"/>
      <w:ins w:id="50" w:author="Windows User" w:date="2021-04-09T15:54:00Z">
        <w:r w:rsidR="004E655D">
          <w:rPr>
            <w:rFonts w:ascii="Cambria" w:hAnsi="Cambria" w:cs="Cambria"/>
            <w:color w:val="auto"/>
            <w:sz w:val="23"/>
            <w:szCs w:val="23"/>
          </w:rPr>
          <w:t>Standar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  <w:proofErr w:type="spellStart"/>
      <w:ins w:id="51" w:author="Windows User" w:date="2021-04-09T15:54:00Z">
        <w:r w:rsidR="004E655D">
          <w:rPr>
            <w:rFonts w:ascii="Cambria" w:hAnsi="Cambria" w:cs="Cambria"/>
            <w:color w:val="auto"/>
            <w:sz w:val="23"/>
            <w:szCs w:val="23"/>
          </w:rPr>
          <w:t>pengemudi</w:t>
        </w:r>
      </w:ins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  <w:proofErr w:type="spellStart"/>
      <w:ins w:id="52" w:author="Windows User" w:date="2021-04-09T15:55:00Z">
        <w:r w:rsidR="004E655D">
          <w:rPr>
            <w:rFonts w:ascii="Cambria" w:hAnsi="Cambria" w:cs="Cambria"/>
            <w:color w:val="auto"/>
            <w:sz w:val="23"/>
            <w:szCs w:val="23"/>
          </w:rPr>
          <w:t>teori</w:t>
        </w:r>
      </w:ins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  <w:ins w:id="53" w:author="Windows User" w:date="2021-04-09T15:55:00Z">
        <w:r w:rsidR="004E655D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4E655D">
          <w:rPr>
            <w:rFonts w:ascii="Cambria" w:hAnsi="Cambria" w:cs="Cambria"/>
            <w:color w:val="auto"/>
            <w:sz w:val="23"/>
            <w:szCs w:val="23"/>
          </w:rPr>
          <w:t>surga</w:t>
        </w:r>
      </w:ins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ins w:id="54" w:author="Windows User" w:date="2021-04-09T15:39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  <w:proofErr w:type="spellStart"/>
      <w:ins w:id="55" w:author="Windows User" w:date="2021-04-09T16:01:00Z">
        <w:r w:rsidR="004E655D">
          <w:rPr>
            <w:rFonts w:ascii="Cambria" w:hAnsi="Cambria" w:cs="Cambria"/>
            <w:color w:val="auto"/>
            <w:sz w:val="23"/>
            <w:szCs w:val="23"/>
          </w:rPr>
          <w:t>milyar</w:t>
        </w:r>
      </w:ins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ins w:id="56" w:author="Windows User" w:date="2021-04-09T15:39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Paham</w:t>
        </w:r>
      </w:ins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ins w:id="57" w:author="Windows User" w:date="2021-04-09T15:39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Pernapasan</w:t>
        </w:r>
      </w:ins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ins w:id="58" w:author="Windows User" w:date="2021-04-09T16:01:00Z">
        <w:r w:rsidR="004E655D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4E655D">
          <w:rPr>
            <w:rFonts w:ascii="Cambria" w:hAnsi="Cambria" w:cs="Cambria"/>
            <w:color w:val="auto"/>
            <w:sz w:val="23"/>
            <w:szCs w:val="23"/>
          </w:rPr>
          <w:t>risiko</w:t>
        </w:r>
      </w:ins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ins w:id="59" w:author="Windows User" w:date="2021-04-09T15:39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  <w:proofErr w:type="spellStart"/>
      <w:ins w:id="60" w:author="Windows User" w:date="2021-04-09T16:01:00Z">
        <w:r w:rsidR="004E655D">
          <w:rPr>
            <w:rFonts w:ascii="Cambria" w:hAnsi="Cambria" w:cs="Cambria"/>
            <w:color w:val="auto"/>
            <w:sz w:val="23"/>
            <w:szCs w:val="23"/>
          </w:rPr>
          <w:t>saklar</w:t>
        </w:r>
      </w:ins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ins w:id="61" w:author="Windows User" w:date="2021-04-09T15:39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Saraft</w:t>
        </w:r>
      </w:ins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  <w:ins w:id="62" w:author="Windows User" w:date="2021-04-09T15:39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  <w:ins w:id="63" w:author="Windows User" w:date="2021-04-09T15:39:00Z"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Songkok</w:t>
        </w:r>
        <w:proofErr w:type="spellEnd"/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atau</w:t>
        </w:r>
        <w:proofErr w:type="spellEnd"/>
        <w:r w:rsidR="00021E08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  <w:proofErr w:type="spellStart"/>
        <w:r w:rsidR="00021E08">
          <w:rPr>
            <w:rFonts w:ascii="Cambria" w:hAnsi="Cambria" w:cs="Cambria"/>
            <w:color w:val="auto"/>
            <w:sz w:val="23"/>
            <w:szCs w:val="23"/>
          </w:rPr>
          <w:t>Kopiah</w:t>
        </w:r>
      </w:ins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ins w:id="64" w:author="Windows User" w:date="2021-04-09T15:57:00Z">
        <w:r w:rsidR="004E655D">
          <w:rPr>
            <w:rFonts w:ascii="Cambria" w:hAnsi="Cambria" w:cs="Cambria"/>
            <w:color w:val="auto"/>
            <w:sz w:val="23"/>
            <w:szCs w:val="23"/>
          </w:rPr>
          <w:t xml:space="preserve"> zona</w:t>
        </w:r>
      </w:ins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  <w:ins w:id="65" w:author="Windows User" w:date="2021-04-09T16:03:00Z">
        <w:r w:rsidR="00756360">
          <w:rPr>
            <w:rFonts w:ascii="Cambria" w:hAnsi="Cambria" w:cs="Cambria"/>
            <w:color w:val="auto"/>
            <w:sz w:val="23"/>
            <w:szCs w:val="23"/>
          </w:rPr>
          <w:t xml:space="preserve"> Walikota</w:t>
        </w:r>
      </w:ins>
      <w:bookmarkStart w:id="66" w:name="_GoBack"/>
      <w:bookmarkEnd w:id="66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5A0" w:rsidRDefault="00B635A0">
      <w:r>
        <w:separator/>
      </w:r>
    </w:p>
  </w:endnote>
  <w:endnote w:type="continuationSeparator" w:id="0">
    <w:p w:rsidR="00B635A0" w:rsidRDefault="00B63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635A0">
    <w:pPr>
      <w:pStyle w:val="Footer"/>
    </w:pPr>
  </w:p>
  <w:p w:rsidR="00941E77" w:rsidRDefault="00B635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5A0" w:rsidRDefault="00B635A0">
      <w:r>
        <w:separator/>
      </w:r>
    </w:p>
  </w:footnote>
  <w:footnote w:type="continuationSeparator" w:id="0">
    <w:p w:rsidR="00B635A0" w:rsidRDefault="00B63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Windows Live" w15:userId="6d05f92b4f70aa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21E08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E655D"/>
    <w:rsid w:val="00756360"/>
    <w:rsid w:val="00872F27"/>
    <w:rsid w:val="008A1591"/>
    <w:rsid w:val="00924DF5"/>
    <w:rsid w:val="00A30416"/>
    <w:rsid w:val="00A63B20"/>
    <w:rsid w:val="00B635A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13</cp:revision>
  <dcterms:created xsi:type="dcterms:W3CDTF">2020-07-24T22:55:00Z</dcterms:created>
  <dcterms:modified xsi:type="dcterms:W3CDTF">2021-04-09T08:03:00Z</dcterms:modified>
</cp:coreProperties>
</file>