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2DA05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A52BAB8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2D21AE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160007E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1AFFA80F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CDF0976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37ACEA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FDE3DC5" wp14:editId="2BF46A7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7C8BF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7BD11A4" w14:textId="19057052" w:rsidR="00927764" w:rsidRPr="008630B8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30B8">
        <w:rPr>
          <w:rFonts w:ascii="Times New Roman" w:eastAsia="Times New Roman" w:hAnsi="Times New Roman" w:cs="Times New Roman"/>
          <w:sz w:val="24"/>
          <w:szCs w:val="24"/>
          <w:rPrChange w:id="0" w:author="ASUS" w:date="2020-12-22T09:4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</w:t>
      </w:r>
      <w:proofErr w:type="spellEnd"/>
      <w:r w:rsidRPr="008630B8">
        <w:rPr>
          <w:rFonts w:ascii="Times New Roman" w:eastAsia="Times New Roman" w:hAnsi="Times New Roman" w:cs="Times New Roman"/>
          <w:sz w:val="24"/>
          <w:szCs w:val="24"/>
          <w:rPrChange w:id="1" w:author="ASUS" w:date="2020-12-22T09:4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8630B8">
        <w:rPr>
          <w:rFonts w:ascii="Times New Roman" w:eastAsia="Times New Roman" w:hAnsi="Times New Roman" w:cs="Times New Roman"/>
          <w:sz w:val="24"/>
          <w:szCs w:val="24"/>
          <w:rPrChange w:id="2" w:author="ASUS" w:date="2020-12-22T09:4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turun</w:t>
      </w:r>
      <w:proofErr w:type="spellEnd"/>
      <w:r w:rsidRPr="008630B8">
        <w:rPr>
          <w:rFonts w:ascii="Times New Roman" w:eastAsia="Times New Roman" w:hAnsi="Times New Roman" w:cs="Times New Roman"/>
          <w:sz w:val="24"/>
          <w:szCs w:val="24"/>
          <w:rPrChange w:id="3" w:author="ASUS" w:date="2020-12-22T09:4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8630B8">
        <w:rPr>
          <w:rFonts w:ascii="Times New Roman" w:eastAsia="Times New Roman" w:hAnsi="Times New Roman" w:cs="Times New Roman"/>
          <w:sz w:val="24"/>
          <w:szCs w:val="24"/>
          <w:rPrChange w:id="4" w:author="ASUS" w:date="2020-12-22T09:4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berat</w:t>
      </w:r>
      <w:proofErr w:type="spellEnd"/>
      <w:r w:rsidRPr="008630B8">
        <w:rPr>
          <w:rFonts w:ascii="Times New Roman" w:eastAsia="Times New Roman" w:hAnsi="Times New Roman" w:cs="Times New Roman"/>
          <w:sz w:val="24"/>
          <w:szCs w:val="24"/>
          <w:rPrChange w:id="5" w:author="ASUS" w:date="2020-12-22T09:4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badan naik, </w:t>
      </w:r>
      <w:proofErr w:type="spellStart"/>
      <w:r w:rsidRPr="008630B8">
        <w:rPr>
          <w:rFonts w:ascii="Times New Roman" w:eastAsia="Times New Roman" w:hAnsi="Times New Roman" w:cs="Times New Roman"/>
          <w:sz w:val="24"/>
          <w:szCs w:val="24"/>
          <w:rPrChange w:id="6" w:author="ASUS" w:date="2020-12-22T09:4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hubungan</w:t>
      </w:r>
      <w:proofErr w:type="spellEnd"/>
      <w:r w:rsidRPr="008630B8">
        <w:rPr>
          <w:rFonts w:ascii="Times New Roman" w:eastAsia="Times New Roman" w:hAnsi="Times New Roman" w:cs="Times New Roman"/>
          <w:sz w:val="24"/>
          <w:szCs w:val="24"/>
          <w:rPrChange w:id="7" w:author="ASUS" w:date="2020-12-22T09:4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ins w:id="8" w:author="ASUS" w:date="2020-12-22T09:48:00Z">
        <w:r w:rsidR="008630B8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8630B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" w:author="ASUS" w:date="2020-12-22T09:48:00Z">
        <w:r w:rsidRPr="008630B8" w:rsidDel="008630B8">
          <w:rPr>
            <w:rFonts w:ascii="Times New Roman" w:eastAsia="Times New Roman" w:hAnsi="Times New Roman" w:cs="Times New Roman"/>
            <w:sz w:val="24"/>
            <w:szCs w:val="24"/>
            <w:rPrChange w:id="10" w:author="ASUS" w:date="2020-12-22T09:47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sama</w:delText>
        </w:r>
      </w:del>
      <w:r w:rsidRPr="008630B8">
        <w:rPr>
          <w:rFonts w:ascii="Times New Roman" w:eastAsia="Times New Roman" w:hAnsi="Times New Roman" w:cs="Times New Roman"/>
          <w:sz w:val="24"/>
          <w:szCs w:val="24"/>
          <w:rPrChange w:id="11" w:author="ASUS" w:date="2020-12-22T09:4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8630B8">
        <w:rPr>
          <w:rFonts w:ascii="Times New Roman" w:eastAsia="Times New Roman" w:hAnsi="Times New Roman" w:cs="Times New Roman"/>
          <w:sz w:val="24"/>
          <w:szCs w:val="24"/>
          <w:rPrChange w:id="12" w:author="ASUS" w:date="2020-12-22T09:4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dia</w:t>
      </w:r>
      <w:proofErr w:type="spellEnd"/>
      <w:r w:rsidRPr="008630B8">
        <w:rPr>
          <w:rFonts w:ascii="Times New Roman" w:eastAsia="Times New Roman" w:hAnsi="Times New Roman" w:cs="Times New Roman"/>
          <w:sz w:val="24"/>
          <w:szCs w:val="24"/>
          <w:rPrChange w:id="13" w:author="ASUS" w:date="2020-12-22T09:4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8630B8">
        <w:rPr>
          <w:rFonts w:ascii="Times New Roman" w:eastAsia="Times New Roman" w:hAnsi="Times New Roman" w:cs="Times New Roman"/>
          <w:sz w:val="24"/>
          <w:szCs w:val="24"/>
          <w:rPrChange w:id="14" w:author="ASUS" w:date="2020-12-22T09:4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tet</w:t>
      </w:r>
      <w:ins w:id="15" w:author="ASUS" w:date="2020-12-22T09:48:00Z">
        <w:r w:rsidR="008630B8">
          <w:rPr>
            <w:rFonts w:ascii="Times New Roman" w:eastAsia="Times New Roman" w:hAnsi="Times New Roman" w:cs="Times New Roman"/>
            <w:sz w:val="24"/>
            <w:szCs w:val="24"/>
          </w:rPr>
          <w:t>ap</w:t>
        </w:r>
      </w:ins>
      <w:proofErr w:type="spellEnd"/>
      <w:del w:id="16" w:author="ASUS" w:date="2020-12-22T09:48:00Z">
        <w:r w:rsidRPr="008630B8" w:rsidDel="008630B8">
          <w:rPr>
            <w:rFonts w:ascii="Times New Roman" w:eastAsia="Times New Roman" w:hAnsi="Times New Roman" w:cs="Times New Roman"/>
            <w:sz w:val="24"/>
            <w:szCs w:val="24"/>
            <w:rPrChange w:id="17" w:author="ASUS" w:date="2020-12-22T09:47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ep</w:delText>
        </w:r>
      </w:del>
      <w:r w:rsidRPr="008630B8">
        <w:rPr>
          <w:rFonts w:ascii="Times New Roman" w:eastAsia="Times New Roman" w:hAnsi="Times New Roman" w:cs="Times New Roman"/>
          <w:sz w:val="24"/>
          <w:szCs w:val="24"/>
          <w:rPrChange w:id="18" w:author="ASUS" w:date="2020-12-22T09:4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ins w:id="19" w:author="ASUS" w:date="2020-12-22T09:48:00Z">
        <w:r w:rsidR="008630B8">
          <w:rPr>
            <w:rFonts w:ascii="Times New Roman" w:eastAsia="Times New Roman" w:hAnsi="Times New Roman" w:cs="Times New Roman"/>
            <w:sz w:val="24"/>
            <w:szCs w:val="24"/>
          </w:rPr>
          <w:t>berteman</w:t>
        </w:r>
        <w:proofErr w:type="spellEnd"/>
        <w:r w:rsidR="008630B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0" w:author="ASUS" w:date="2020-12-22T09:48:00Z">
        <w:r w:rsidRPr="008630B8" w:rsidDel="008630B8">
          <w:rPr>
            <w:rFonts w:ascii="Times New Roman" w:eastAsia="Times New Roman" w:hAnsi="Times New Roman" w:cs="Times New Roman"/>
            <w:sz w:val="24"/>
            <w:szCs w:val="24"/>
            <w:rPrChange w:id="21" w:author="ASUS" w:date="2020-12-22T09:47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temenan</w:delText>
        </w:r>
      </w:del>
      <w:r w:rsidRPr="008630B8">
        <w:rPr>
          <w:rFonts w:ascii="Times New Roman" w:eastAsia="Times New Roman" w:hAnsi="Times New Roman" w:cs="Times New Roman"/>
          <w:sz w:val="24"/>
          <w:szCs w:val="24"/>
          <w:rPrChange w:id="22" w:author="ASUS" w:date="2020-12-22T09:4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ins w:id="23" w:author="ASUS" w:date="2020-12-22T09:48:00Z">
        <w:r w:rsidR="008630B8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8630B8">
        <w:rPr>
          <w:rFonts w:ascii="Times New Roman" w:eastAsia="Times New Roman" w:hAnsi="Times New Roman" w:cs="Times New Roman"/>
          <w:sz w:val="24"/>
          <w:szCs w:val="24"/>
          <w:rPrChange w:id="24" w:author="ASUS" w:date="2020-12-22T09:4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aja</w:t>
      </w:r>
      <w:proofErr w:type="spellEnd"/>
      <w:r w:rsidRPr="008630B8">
        <w:rPr>
          <w:rFonts w:ascii="Times New Roman" w:eastAsia="Times New Roman" w:hAnsi="Times New Roman" w:cs="Times New Roman"/>
          <w:sz w:val="24"/>
          <w:szCs w:val="24"/>
          <w:rPrChange w:id="25" w:author="ASUS" w:date="2020-12-22T09:47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. </w:t>
      </w:r>
      <w:del w:id="26" w:author="ASUS" w:date="2020-12-22T09:48:00Z">
        <w:r w:rsidRPr="008630B8" w:rsidDel="008630B8">
          <w:rPr>
            <w:rFonts w:ascii="Times New Roman" w:eastAsia="Times New Roman" w:hAnsi="Times New Roman" w:cs="Times New Roman"/>
            <w:sz w:val="24"/>
            <w:szCs w:val="24"/>
            <w:rPrChange w:id="27" w:author="ASUS" w:date="2020-12-22T09:47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Huft.</w:delText>
        </w:r>
      </w:del>
    </w:p>
    <w:p w14:paraId="3B5A9AA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8" w:author="ASUS" w:date="2020-12-22T09:49:00Z">
        <w:r w:rsidRPr="00C50A1E" w:rsidDel="008630B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DEB6C28" w14:textId="00B2B03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del w:id="29" w:author="ASUS" w:date="2020-12-22T09:49:00Z">
        <w:r w:rsidRPr="00C50A1E" w:rsidDel="008630B8">
          <w:rPr>
            <w:rFonts w:ascii="Times New Roman" w:eastAsia="Times New Roman" w:hAnsi="Times New Roman" w:cs="Times New Roman"/>
            <w:sz w:val="24"/>
            <w:szCs w:val="24"/>
          </w:rPr>
          <w:delText>ehari-hari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0" w:author="ASUS" w:date="2020-12-22T09:49:00Z">
        <w:r w:rsidR="008630B8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31" w:author="ASUS" w:date="2020-12-22T09:49:00Z">
        <w:r w:rsidDel="008630B8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2" w:author="ASUS" w:date="2020-12-22T09:50:00Z">
        <w:r w:rsidRPr="00C50A1E" w:rsidDel="008630B8">
          <w:rPr>
            <w:rFonts w:ascii="Times New Roman" w:eastAsia="Times New Roman" w:hAnsi="Times New Roman" w:cs="Times New Roman"/>
            <w:sz w:val="24"/>
            <w:szCs w:val="24"/>
          </w:rPr>
          <w:delText>kita.</w:delText>
        </w:r>
      </w:del>
    </w:p>
    <w:p w14:paraId="6BA1078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BABC84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82FF33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33" w:author="ASUS" w:date="2020-12-22T09:50:00Z">
        <w:r w:rsidRPr="00C50A1E" w:rsidDel="008630B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9326A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23EB70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B01342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34" w:author="ASUS" w:date="2020-12-22T09:51:00Z">
        <w:r w:rsidRPr="00C50A1E" w:rsidDel="008630B8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83AB27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6EDDEB5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5" w:author="ASUS" w:date="2020-12-22T09:52:00Z">
        <w:r w:rsidRPr="00C50A1E" w:rsidDel="008630B8">
          <w:rPr>
            <w:rFonts w:ascii="Times New Roman" w:eastAsia="Times New Roman" w:hAnsi="Times New Roman" w:cs="Times New Roman"/>
            <w:sz w:val="24"/>
            <w:szCs w:val="24"/>
          </w:rPr>
          <w:delText>suka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36" w:author="ASUS" w:date="2020-12-22T09:52:00Z">
        <w:r w:rsidRPr="00C50A1E" w:rsidDel="008630B8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37" w:author="ASUS" w:date="2020-12-22T09:52:00Z">
        <w:r w:rsidRPr="00C50A1E" w:rsidDel="008630B8">
          <w:rPr>
            <w:rFonts w:ascii="Times New Roman" w:eastAsia="Times New Roman" w:hAnsi="Times New Roman" w:cs="Times New Roman"/>
            <w:sz w:val="24"/>
            <w:szCs w:val="24"/>
          </w:rPr>
          <w:delText>Ehem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99DCC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38" w:author="ASUS" w:date="2020-12-22T09:52:00Z">
        <w:r w:rsidDel="008630B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3B730BA" w14:textId="621DF65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9" w:author="ASUS" w:date="2020-12-22T09:53:00Z">
        <w:r w:rsidRPr="00C50A1E" w:rsidDel="008630B8">
          <w:rPr>
            <w:rFonts w:ascii="Times New Roman" w:eastAsia="Times New Roman" w:hAnsi="Times New Roman" w:cs="Times New Roman"/>
            <w:sz w:val="24"/>
            <w:szCs w:val="24"/>
          </w:rPr>
          <w:delText>mau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40" w:author="ASUS" w:date="2020-12-22T09:53:00Z">
        <w:r w:rsidR="008630B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D5547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Yang s</w:t>
      </w:r>
      <w:del w:id="41" w:author="ASUS" w:date="2020-12-22T09:53:00Z">
        <w:r w:rsidRPr="00C50A1E" w:rsidDel="008630B8">
          <w:rPr>
            <w:rFonts w:ascii="Times New Roman" w:eastAsia="Times New Roman" w:hAnsi="Times New Roman" w:cs="Times New Roman"/>
            <w:sz w:val="24"/>
            <w:szCs w:val="24"/>
          </w:rPr>
          <w:delText>ering membuatnya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417489A" w14:textId="31E5C7A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2" w:author="ASUS" w:date="2020-12-22T09:54:00Z">
        <w:r w:rsidR="008630B8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3" w:author="ASUS" w:date="2020-12-22T09:54:00Z">
        <w:r w:rsidRPr="00C50A1E" w:rsidDel="008630B8">
          <w:rPr>
            <w:rFonts w:ascii="Times New Roman" w:eastAsia="Times New Roman" w:hAnsi="Times New Roman" w:cs="Times New Roman"/>
            <w:sz w:val="24"/>
            <w:szCs w:val="24"/>
          </w:rPr>
          <w:delText xml:space="preserve">kamu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4" w:author="ASUS" w:date="2020-12-22T09:54:00Z">
        <w:r w:rsidR="008630B8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del w:id="45" w:author="ASUS" w:date="2020-12-22T09:54:00Z">
        <w:r w:rsidRPr="00C50A1E" w:rsidDel="008630B8">
          <w:rPr>
            <w:rFonts w:ascii="Times New Roman" w:eastAsia="Times New Roman" w:hAnsi="Times New Roman" w:cs="Times New Roman"/>
            <w:sz w:val="24"/>
            <w:szCs w:val="24"/>
          </w:rPr>
          <w:delText>kele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6" w:author="ASUS" w:date="2020-12-22T09:55:00Z">
        <w:r w:rsidRPr="00C50A1E" w:rsidDel="008630B8">
          <w:rPr>
            <w:rFonts w:ascii="Times New Roman" w:eastAsia="Times New Roman" w:hAnsi="Times New Roman" w:cs="Times New Roman"/>
            <w:sz w:val="24"/>
            <w:szCs w:val="24"/>
          </w:rPr>
          <w:delText>Sebab kamu sudah terlalu manis, kata dia </w:delText>
        </w:r>
        <w:r w:rsidRPr="00C50A1E" w:rsidDel="008630B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14:paraId="3C492C30" w14:textId="5C127B6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del w:id="47" w:author="ASUS" w:date="2020-12-22T09:55:00Z">
        <w:r w:rsidRPr="00C50A1E" w:rsidDel="00007401">
          <w:rPr>
            <w:rFonts w:ascii="Times New Roman" w:eastAsia="Times New Roman" w:hAnsi="Times New Roman" w:cs="Times New Roman"/>
            <w:sz w:val="24"/>
            <w:szCs w:val="24"/>
          </w:rPr>
          <w:delText>yang lebih suka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naik</w:t>
      </w:r>
      <w:del w:id="48" w:author="ASUS" w:date="2020-12-22T09:55:00Z">
        <w:r w:rsidRPr="00C50A1E" w:rsidDel="00007401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49" w:author="ASUS" w:date="2020-12-22T09:55:00Z">
        <w:r w:rsidR="00007401">
          <w:rPr>
            <w:rFonts w:ascii="Times New Roman" w:eastAsia="Times New Roman" w:hAnsi="Times New Roman" w:cs="Times New Roman"/>
            <w:sz w:val="24"/>
            <w:szCs w:val="24"/>
          </w:rPr>
          <w:t>me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E310B2C" w14:textId="4C15D10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0" w:author="ASUS" w:date="2020-12-22T09:56:00Z">
        <w:r w:rsidRPr="00C50A1E" w:rsidDel="00007401">
          <w:rPr>
            <w:rFonts w:ascii="Times New Roman" w:eastAsia="Times New Roman" w:hAnsi="Times New Roman" w:cs="Times New Roman"/>
            <w:sz w:val="24"/>
            <w:szCs w:val="24"/>
          </w:rPr>
          <w:delText xml:space="preserve">jadi memilih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del w:id="51" w:author="ASUS" w:date="2020-12-22T09:56:00Z">
        <w:r w:rsidRPr="00C50A1E" w:rsidDel="00007401">
          <w:rPr>
            <w:rFonts w:ascii="Times New Roman" w:eastAsia="Times New Roman" w:hAnsi="Times New Roman" w:cs="Times New Roman"/>
            <w:sz w:val="24"/>
            <w:szCs w:val="24"/>
          </w:rPr>
          <w:delText>kut</w:delText>
        </w:r>
        <w:r w:rsidDel="00007401">
          <w:rPr>
            <w:rFonts w:ascii="Times New Roman" w:eastAsia="Times New Roman" w:hAnsi="Times New Roman" w:cs="Times New Roman"/>
            <w:sz w:val="24"/>
            <w:szCs w:val="24"/>
          </w:rPr>
          <w:delText>an mager saja.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2" w:author="ASUS" w:date="2020-12-22T09:56:00Z">
        <w:r w:rsidR="00007401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53" w:author="ASUS" w:date="2020-12-22T09:56:00Z">
        <w:r w:rsidDel="00007401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54" w:author="ASUS" w:date="2020-12-22T09:57:00Z">
        <w:r w:rsidRPr="00C50A1E" w:rsidDel="00007401">
          <w:rPr>
            <w:rFonts w:ascii="Times New Roman" w:eastAsia="Times New Roman" w:hAnsi="Times New Roman" w:cs="Times New Roman"/>
            <w:sz w:val="24"/>
            <w:szCs w:val="24"/>
          </w:rPr>
          <w:delText>dimana-mana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8679B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55" w:author="ASUS" w:date="2020-12-22T09:57:00Z">
        <w:r w:rsidRPr="00C50A1E" w:rsidDel="00007401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</w:t>
      </w:r>
      <w:del w:id="56" w:author="ASUS" w:date="2020-12-22T09:57:00Z">
        <w:r w:rsidRPr="00C50A1E" w:rsidDel="00007401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7" w:author="ASUS" w:date="2020-12-22T09:57:00Z">
        <w:r w:rsidRPr="00C50A1E" w:rsidDel="00007401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kamu.</w:t>
      </w:r>
      <w:del w:id="58" w:author="ASUS" w:date="2020-12-22T09:57:00Z">
        <w:r w:rsidRPr="00C50A1E" w:rsidDel="00007401">
          <w:rPr>
            <w:rFonts w:ascii="Times New Roman" w:eastAsia="Times New Roman" w:hAnsi="Times New Roman" w:cs="Times New Roman"/>
            <w:sz w:val="24"/>
            <w:szCs w:val="24"/>
          </w:rPr>
          <w:delText xml:space="preserve"> Kamu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bookmarkStart w:id="59" w:name="_GoBack"/>
      <w:bookmarkEnd w:id="59"/>
      <w:del w:id="60" w:author="ASUS" w:date="2020-12-22T09:58:00Z">
        <w:r w:rsidDel="00007401">
          <w:rPr>
            <w:rFonts w:ascii="Times New Roman" w:eastAsia="Times New Roman" w:hAnsi="Times New Roman" w:cs="Times New Roman"/>
            <w:sz w:val="24"/>
            <w:szCs w:val="24"/>
          </w:rPr>
          <w:delText>ikut terg</w:delText>
        </w:r>
      </w:del>
      <w:del w:id="61" w:author="ASUS" w:date="2020-12-22T09:57:00Z">
        <w:r w:rsidDel="00007401">
          <w:rPr>
            <w:rFonts w:ascii="Times New Roman" w:eastAsia="Times New Roman" w:hAnsi="Times New Roman" w:cs="Times New Roman"/>
            <w:sz w:val="24"/>
            <w:szCs w:val="24"/>
          </w:rPr>
          <w:delText>elincir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3F930E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79D7228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D548FDA" w14:textId="77777777" w:rsidR="00927764" w:rsidRPr="00C50A1E" w:rsidRDefault="00927764" w:rsidP="00927764"/>
    <w:p w14:paraId="401F6CF2" w14:textId="77777777" w:rsidR="00927764" w:rsidRPr="005A045A" w:rsidRDefault="00927764" w:rsidP="00927764">
      <w:pPr>
        <w:rPr>
          <w:i/>
        </w:rPr>
      </w:pPr>
    </w:p>
    <w:p w14:paraId="10A35616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52A391F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2BC41" w14:textId="77777777" w:rsidR="002025F6" w:rsidRDefault="002025F6">
      <w:r>
        <w:separator/>
      </w:r>
    </w:p>
  </w:endnote>
  <w:endnote w:type="continuationSeparator" w:id="0">
    <w:p w14:paraId="139F79F7" w14:textId="77777777" w:rsidR="002025F6" w:rsidRDefault="00202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B315F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6F1C2E9" w14:textId="77777777" w:rsidR="00941E77" w:rsidRDefault="002025F6">
    <w:pPr>
      <w:pStyle w:val="Footer"/>
    </w:pPr>
  </w:p>
  <w:p w14:paraId="53CF1D5D" w14:textId="77777777" w:rsidR="00941E77" w:rsidRDefault="00202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EA1F8" w14:textId="77777777" w:rsidR="002025F6" w:rsidRDefault="002025F6">
      <w:r>
        <w:separator/>
      </w:r>
    </w:p>
  </w:footnote>
  <w:footnote w:type="continuationSeparator" w:id="0">
    <w:p w14:paraId="0A7448C8" w14:textId="77777777" w:rsidR="002025F6" w:rsidRDefault="00202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07401"/>
    <w:rsid w:val="000728F3"/>
    <w:rsid w:val="0012251A"/>
    <w:rsid w:val="002025F6"/>
    <w:rsid w:val="002318A3"/>
    <w:rsid w:val="0042167F"/>
    <w:rsid w:val="008630B8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5CD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8630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0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2020-12-22T02:59:00Z</dcterms:created>
  <dcterms:modified xsi:type="dcterms:W3CDTF">2020-12-22T02:59:00Z</dcterms:modified>
</cp:coreProperties>
</file>