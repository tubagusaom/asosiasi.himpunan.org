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747E2"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064D4E58"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5EC34402" w14:textId="77777777" w:rsidR="00927764" w:rsidRDefault="00927764" w:rsidP="00927764">
      <w:pPr>
        <w:jc w:val="center"/>
        <w:rPr>
          <w:rFonts w:ascii="Cambria" w:hAnsi="Cambria" w:cs="Times New Roman"/>
          <w:sz w:val="24"/>
          <w:szCs w:val="24"/>
        </w:rPr>
      </w:pPr>
    </w:p>
    <w:p w14:paraId="0414E9DB"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315C23F7" w14:textId="77777777" w:rsidR="00927764" w:rsidRPr="0094076B" w:rsidRDefault="00927764" w:rsidP="00927764">
      <w:pPr>
        <w:rPr>
          <w:rFonts w:ascii="Cambria" w:hAnsi="Cambria"/>
        </w:rPr>
      </w:pPr>
    </w:p>
    <w:p w14:paraId="36DC976B"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47A9B1CC"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5416B55A"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610F0F42" wp14:editId="19C933AA">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06381A29"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31504FEB" w14:textId="7B9E90CF"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w:t>
      </w:r>
      <w:ins w:id="0" w:author="Asus ZenBook" w:date="2021-11-12T10:13:00Z">
        <w:r w:rsidR="00A97273">
          <w:rPr>
            <w:rFonts w:ascii="Times New Roman" w:eastAsia="Times New Roman" w:hAnsi="Times New Roman" w:cs="Times New Roman"/>
            <w:i/>
            <w:iCs/>
            <w:sz w:val="24"/>
            <w:szCs w:val="24"/>
          </w:rPr>
          <w:t>a</w:t>
        </w:r>
      </w:ins>
      <w:del w:id="1" w:author="Asus ZenBook" w:date="2021-11-12T10:13:00Z">
        <w:r w:rsidRPr="00C50A1E" w:rsidDel="00A97273">
          <w:rPr>
            <w:rFonts w:ascii="Times New Roman" w:eastAsia="Times New Roman" w:hAnsi="Times New Roman" w:cs="Times New Roman"/>
            <w:i/>
            <w:iCs/>
            <w:sz w:val="24"/>
            <w:szCs w:val="24"/>
          </w:rPr>
          <w:delText>e</w:delText>
        </w:r>
      </w:del>
      <w:r w:rsidRPr="00C50A1E">
        <w:rPr>
          <w:rFonts w:ascii="Times New Roman" w:eastAsia="Times New Roman" w:hAnsi="Times New Roman" w:cs="Times New Roman"/>
          <w:i/>
          <w:iCs/>
          <w:sz w:val="24"/>
          <w:szCs w:val="24"/>
        </w:rPr>
        <w:t>p tem</w:t>
      </w:r>
      <w:del w:id="2" w:author="Asus ZenBook" w:date="2021-11-12T10:13:00Z">
        <w:r w:rsidRPr="00C50A1E" w:rsidDel="00A97273">
          <w:rPr>
            <w:rFonts w:ascii="Times New Roman" w:eastAsia="Times New Roman" w:hAnsi="Times New Roman" w:cs="Times New Roman"/>
            <w:i/>
            <w:iCs/>
            <w:sz w:val="24"/>
            <w:szCs w:val="24"/>
          </w:rPr>
          <w:delText>e</w:delText>
        </w:r>
      </w:del>
      <w:ins w:id="3" w:author="Asus ZenBook" w:date="2021-11-12T10:13:00Z">
        <w:r w:rsidR="00A97273">
          <w:rPr>
            <w:rFonts w:ascii="Times New Roman" w:eastAsia="Times New Roman" w:hAnsi="Times New Roman" w:cs="Times New Roman"/>
            <w:i/>
            <w:iCs/>
            <w:sz w:val="24"/>
            <w:szCs w:val="24"/>
          </w:rPr>
          <w:t>a</w:t>
        </w:r>
      </w:ins>
      <w:r w:rsidRPr="00C50A1E">
        <w:rPr>
          <w:rFonts w:ascii="Times New Roman" w:eastAsia="Times New Roman" w:hAnsi="Times New Roman" w:cs="Times New Roman"/>
          <w:i/>
          <w:iCs/>
          <w:sz w:val="24"/>
          <w:szCs w:val="24"/>
        </w:rPr>
        <w:t>nan aja. Huft.</w:t>
      </w:r>
    </w:p>
    <w:p w14:paraId="7116A69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p>
    <w:p w14:paraId="0D02B060" w14:textId="0F54487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 xml:space="preserve">mundur di antara </w:t>
      </w:r>
      <w:del w:id="4" w:author="Asus ZenBook" w:date="2021-11-12T10:14:00Z">
        <w:r w:rsidDel="00A97273">
          <w:rPr>
            <w:rFonts w:ascii="Times New Roman" w:eastAsia="Times New Roman" w:hAnsi="Times New Roman" w:cs="Times New Roman"/>
            <w:sz w:val="24"/>
            <w:szCs w:val="24"/>
          </w:rPr>
          <w:delText>B</w:delText>
        </w:r>
      </w:del>
      <w:ins w:id="5" w:author="Asus ZenBook" w:date="2021-11-12T10:14:00Z">
        <w:r w:rsidR="00A97273">
          <w:rPr>
            <w:rFonts w:ascii="Times New Roman" w:eastAsia="Times New Roman" w:hAnsi="Times New Roman" w:cs="Times New Roman"/>
            <w:sz w:val="24"/>
            <w:szCs w:val="24"/>
          </w:rPr>
          <w:t>b</w:t>
        </w:r>
      </w:ins>
      <w:r>
        <w:rPr>
          <w:rFonts w:ascii="Times New Roman" w:eastAsia="Times New Roman" w:hAnsi="Times New Roman" w:cs="Times New Roman"/>
          <w:sz w:val="24"/>
          <w:szCs w:val="24"/>
        </w:rPr>
        <w:t>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3B35168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7EAE606E" w14:textId="08C112AF"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 xml:space="preserve">Mengapa </w:t>
      </w:r>
      <w:del w:id="6" w:author="Asus ZenBook" w:date="2021-11-12T10:21:00Z">
        <w:r w:rsidRPr="00C50A1E" w:rsidDel="00A97273">
          <w:rPr>
            <w:rFonts w:ascii="Times New Roman" w:eastAsia="Times New Roman" w:hAnsi="Times New Roman" w:cs="Times New Roman"/>
            <w:b/>
            <w:bCs/>
            <w:sz w:val="24"/>
            <w:szCs w:val="24"/>
          </w:rPr>
          <w:delText>K</w:delText>
        </w:r>
      </w:del>
      <w:ins w:id="7" w:author="Asus ZenBook" w:date="2021-11-12T10:22:00Z">
        <w:r w:rsidR="00A97273">
          <w:rPr>
            <w:rFonts w:ascii="Times New Roman" w:eastAsia="Times New Roman" w:hAnsi="Times New Roman" w:cs="Times New Roman"/>
            <w:b/>
            <w:bCs/>
            <w:sz w:val="24"/>
            <w:szCs w:val="24"/>
          </w:rPr>
          <w:t>K</w:t>
        </w:r>
      </w:ins>
      <w:r w:rsidRPr="00C50A1E">
        <w:rPr>
          <w:rFonts w:ascii="Times New Roman" w:eastAsia="Times New Roman" w:hAnsi="Times New Roman" w:cs="Times New Roman"/>
          <w:b/>
          <w:bCs/>
          <w:sz w:val="24"/>
          <w:szCs w:val="24"/>
        </w:rPr>
        <w:t xml:space="preserve">ita </w:t>
      </w:r>
      <w:del w:id="8" w:author="Asus ZenBook" w:date="2021-11-12T10:21:00Z">
        <w:r w:rsidRPr="00C50A1E" w:rsidDel="00A97273">
          <w:rPr>
            <w:rFonts w:ascii="Times New Roman" w:eastAsia="Times New Roman" w:hAnsi="Times New Roman" w:cs="Times New Roman"/>
            <w:b/>
            <w:bCs/>
            <w:sz w:val="24"/>
            <w:szCs w:val="24"/>
          </w:rPr>
          <w:delText>M</w:delText>
        </w:r>
      </w:del>
      <w:ins w:id="9" w:author="Asus ZenBook" w:date="2021-11-12T10:22:00Z">
        <w:r w:rsidR="00A97273">
          <w:rPr>
            <w:rFonts w:ascii="Times New Roman" w:eastAsia="Times New Roman" w:hAnsi="Times New Roman" w:cs="Times New Roman"/>
            <w:b/>
            <w:bCs/>
            <w:sz w:val="24"/>
            <w:szCs w:val="24"/>
          </w:rPr>
          <w:t>M</w:t>
        </w:r>
      </w:ins>
      <w:r w:rsidRPr="00C50A1E">
        <w:rPr>
          <w:rFonts w:ascii="Times New Roman" w:eastAsia="Times New Roman" w:hAnsi="Times New Roman" w:cs="Times New Roman"/>
          <w:b/>
          <w:bCs/>
          <w:sz w:val="24"/>
          <w:szCs w:val="24"/>
        </w:rPr>
        <w:t xml:space="preserve">erasa </w:t>
      </w:r>
      <w:del w:id="10" w:author="Asus ZenBook" w:date="2021-11-12T10:21:00Z">
        <w:r w:rsidRPr="00C50A1E" w:rsidDel="00A97273">
          <w:rPr>
            <w:rFonts w:ascii="Times New Roman" w:eastAsia="Times New Roman" w:hAnsi="Times New Roman" w:cs="Times New Roman"/>
            <w:b/>
            <w:bCs/>
            <w:sz w:val="24"/>
            <w:szCs w:val="24"/>
          </w:rPr>
          <w:delText>L</w:delText>
        </w:r>
      </w:del>
      <w:ins w:id="11" w:author="Asus ZenBook" w:date="2021-11-12T10:22:00Z">
        <w:r w:rsidR="00A97273">
          <w:rPr>
            <w:rFonts w:ascii="Times New Roman" w:eastAsia="Times New Roman" w:hAnsi="Times New Roman" w:cs="Times New Roman"/>
            <w:b/>
            <w:bCs/>
            <w:sz w:val="24"/>
            <w:szCs w:val="24"/>
          </w:rPr>
          <w:t>L</w:t>
        </w:r>
      </w:ins>
      <w:r w:rsidRPr="00C50A1E">
        <w:rPr>
          <w:rFonts w:ascii="Times New Roman" w:eastAsia="Times New Roman" w:hAnsi="Times New Roman" w:cs="Times New Roman"/>
          <w:b/>
          <w:bCs/>
          <w:sz w:val="24"/>
          <w:szCs w:val="24"/>
        </w:rPr>
        <w:t xml:space="preserve">apar </w:t>
      </w:r>
      <w:del w:id="12" w:author="Asus ZenBook" w:date="2021-11-12T10:21:00Z">
        <w:r w:rsidRPr="00C50A1E" w:rsidDel="00A97273">
          <w:rPr>
            <w:rFonts w:ascii="Times New Roman" w:eastAsia="Times New Roman" w:hAnsi="Times New Roman" w:cs="Times New Roman"/>
            <w:b/>
            <w:bCs/>
            <w:sz w:val="24"/>
            <w:szCs w:val="24"/>
          </w:rPr>
          <w:delText>K</w:delText>
        </w:r>
      </w:del>
      <w:ins w:id="13" w:author="Asus ZenBook" w:date="2021-11-12T10:24:00Z">
        <w:r w:rsidR="004F0981">
          <w:rPr>
            <w:rFonts w:ascii="Times New Roman" w:eastAsia="Times New Roman" w:hAnsi="Times New Roman" w:cs="Times New Roman"/>
            <w:b/>
            <w:bCs/>
            <w:sz w:val="24"/>
            <w:szCs w:val="24"/>
          </w:rPr>
          <w:t>k</w:t>
        </w:r>
      </w:ins>
      <w:r w:rsidRPr="00C50A1E">
        <w:rPr>
          <w:rFonts w:ascii="Times New Roman" w:eastAsia="Times New Roman" w:hAnsi="Times New Roman" w:cs="Times New Roman"/>
          <w:b/>
          <w:bCs/>
          <w:sz w:val="24"/>
          <w:szCs w:val="24"/>
        </w:rPr>
        <w:t xml:space="preserve">etika </w:t>
      </w:r>
      <w:del w:id="14" w:author="Asus ZenBook" w:date="2021-11-12T10:21:00Z">
        <w:r w:rsidRPr="00C50A1E" w:rsidDel="00A97273">
          <w:rPr>
            <w:rFonts w:ascii="Times New Roman" w:eastAsia="Times New Roman" w:hAnsi="Times New Roman" w:cs="Times New Roman"/>
            <w:b/>
            <w:bCs/>
            <w:sz w:val="24"/>
            <w:szCs w:val="24"/>
          </w:rPr>
          <w:delText>H</w:delText>
        </w:r>
      </w:del>
      <w:ins w:id="15" w:author="Asus ZenBook" w:date="2021-11-12T10:22:00Z">
        <w:r w:rsidR="00A97273">
          <w:rPr>
            <w:rFonts w:ascii="Times New Roman" w:eastAsia="Times New Roman" w:hAnsi="Times New Roman" w:cs="Times New Roman"/>
            <w:b/>
            <w:bCs/>
            <w:sz w:val="24"/>
            <w:szCs w:val="24"/>
          </w:rPr>
          <w:t>H</w:t>
        </w:r>
      </w:ins>
      <w:r w:rsidRPr="00C50A1E">
        <w:rPr>
          <w:rFonts w:ascii="Times New Roman" w:eastAsia="Times New Roman" w:hAnsi="Times New Roman" w:cs="Times New Roman"/>
          <w:b/>
          <w:bCs/>
          <w:sz w:val="24"/>
          <w:szCs w:val="24"/>
        </w:rPr>
        <w:t>ujan</w:t>
      </w:r>
      <w:ins w:id="16" w:author="Asus ZenBook" w:date="2021-11-12T10:21:00Z">
        <w:r w:rsidR="00A97273">
          <w:rPr>
            <w:rFonts w:ascii="Times New Roman" w:eastAsia="Times New Roman" w:hAnsi="Times New Roman" w:cs="Times New Roman"/>
            <w:b/>
            <w:bCs/>
            <w:sz w:val="24"/>
            <w:szCs w:val="24"/>
          </w:rPr>
          <w:t>?</w:t>
        </w:r>
      </w:ins>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w:t>
      </w:r>
      <w:ins w:id="17" w:author="Asus ZenBook" w:date="2021-11-12T10:15:00Z">
        <w:r w:rsidR="00A97273">
          <w:rPr>
            <w:rFonts w:ascii="Times New Roman" w:eastAsia="Times New Roman" w:hAnsi="Times New Roman" w:cs="Times New Roman"/>
            <w:sz w:val="24"/>
            <w:szCs w:val="24"/>
          </w:rPr>
          <w:t>f</w:t>
        </w:r>
      </w:ins>
      <w:del w:id="18" w:author="Asus ZenBook" w:date="2021-11-12T10:15:00Z">
        <w:r w:rsidDel="00A97273">
          <w:rPr>
            <w:rFonts w:ascii="Times New Roman" w:eastAsia="Times New Roman" w:hAnsi="Times New Roman" w:cs="Times New Roman"/>
            <w:sz w:val="24"/>
            <w:szCs w:val="24"/>
          </w:rPr>
          <w:delText>p</w:delText>
        </w:r>
      </w:del>
      <w:r w:rsidRPr="00C50A1E">
        <w:rPr>
          <w:rFonts w:ascii="Times New Roman" w:eastAsia="Times New Roman" w:hAnsi="Times New Roman" w:cs="Times New Roman"/>
          <w:sz w:val="24"/>
          <w:szCs w:val="24"/>
        </w:rPr>
        <w:t>su makan yang tiba-tiba ikut meningkat?</w:t>
      </w:r>
    </w:p>
    <w:p w14:paraId="02B653E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27BE573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 eh kok jadi lima?</w:t>
      </w:r>
    </w:p>
    <w:p w14:paraId="4C254BC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4DD7E30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6E2CB0E5" w14:textId="60940C7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ins w:id="19" w:author="Asus ZenBook" w:date="2021-11-12T10:17:00Z">
        <w:r w:rsidR="00A97273">
          <w:rPr>
            <w:rFonts w:ascii="Times New Roman" w:eastAsia="Times New Roman" w:hAnsi="Times New Roman" w:cs="Times New Roman"/>
            <w:sz w:val="24"/>
            <w:szCs w:val="24"/>
          </w:rPr>
          <w:t>.</w:t>
        </w:r>
      </w:ins>
      <w:del w:id="20" w:author="Asus ZenBook" w:date="2021-11-12T10:17:00Z">
        <w:r w:rsidRPr="00C50A1E" w:rsidDel="00A97273">
          <w:rPr>
            <w:rFonts w:ascii="Times New Roman" w:eastAsia="Times New Roman" w:hAnsi="Times New Roman" w:cs="Times New Roman"/>
            <w:sz w:val="24"/>
            <w:szCs w:val="24"/>
          </w:rPr>
          <w:delText>~</w:delText>
        </w:r>
      </w:del>
    </w:p>
    <w:p w14:paraId="438B33FB" w14:textId="739FF022"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 xml:space="preserve">Ternyata </w:t>
      </w:r>
      <w:ins w:id="21" w:author="Asus ZenBook" w:date="2021-11-12T10:17:00Z">
        <w:r w:rsidR="00A97273">
          <w:rPr>
            <w:rFonts w:ascii="Times New Roman" w:eastAsia="Times New Roman" w:hAnsi="Times New Roman" w:cs="Times New Roman"/>
            <w:b/>
            <w:bCs/>
            <w:sz w:val="24"/>
            <w:szCs w:val="24"/>
          </w:rPr>
          <w:t>i</w:t>
        </w:r>
      </w:ins>
      <w:del w:id="22" w:author="Asus ZenBook" w:date="2021-11-12T10:17:00Z">
        <w:r w:rsidRPr="00C50A1E" w:rsidDel="00A97273">
          <w:rPr>
            <w:rFonts w:ascii="Times New Roman" w:eastAsia="Times New Roman" w:hAnsi="Times New Roman" w:cs="Times New Roman"/>
            <w:b/>
            <w:bCs/>
            <w:sz w:val="24"/>
            <w:szCs w:val="24"/>
          </w:rPr>
          <w:delText>I</w:delText>
        </w:r>
      </w:del>
      <w:r w:rsidRPr="00C50A1E">
        <w:rPr>
          <w:rFonts w:ascii="Times New Roman" w:eastAsia="Times New Roman" w:hAnsi="Times New Roman" w:cs="Times New Roman"/>
          <w:b/>
          <w:bCs/>
          <w:sz w:val="24"/>
          <w:szCs w:val="24"/>
        </w:rPr>
        <w:t xml:space="preserve">ni yang </w:t>
      </w:r>
      <w:ins w:id="23" w:author="Asus ZenBook" w:date="2021-11-12T10:24:00Z">
        <w:r w:rsidR="004F0981">
          <w:rPr>
            <w:rFonts w:ascii="Times New Roman" w:eastAsia="Times New Roman" w:hAnsi="Times New Roman" w:cs="Times New Roman"/>
            <w:b/>
            <w:bCs/>
            <w:sz w:val="24"/>
            <w:szCs w:val="24"/>
          </w:rPr>
          <w:t>B</w:t>
        </w:r>
      </w:ins>
      <w:del w:id="24" w:author="Asus ZenBook" w:date="2021-11-12T10:18:00Z">
        <w:r w:rsidRPr="00C50A1E" w:rsidDel="00A97273">
          <w:rPr>
            <w:rFonts w:ascii="Times New Roman" w:eastAsia="Times New Roman" w:hAnsi="Times New Roman" w:cs="Times New Roman"/>
            <w:b/>
            <w:bCs/>
            <w:sz w:val="24"/>
            <w:szCs w:val="24"/>
          </w:rPr>
          <w:delText>B</w:delText>
        </w:r>
      </w:del>
      <w:r w:rsidRPr="00C50A1E">
        <w:rPr>
          <w:rFonts w:ascii="Times New Roman" w:eastAsia="Times New Roman" w:hAnsi="Times New Roman" w:cs="Times New Roman"/>
          <w:b/>
          <w:bCs/>
          <w:sz w:val="24"/>
          <w:szCs w:val="24"/>
        </w:rPr>
        <w:t xml:space="preserve">isa </w:t>
      </w:r>
      <w:ins w:id="25" w:author="Asus ZenBook" w:date="2021-11-12T10:24:00Z">
        <w:r w:rsidR="004F0981">
          <w:rPr>
            <w:rFonts w:ascii="Times New Roman" w:eastAsia="Times New Roman" w:hAnsi="Times New Roman" w:cs="Times New Roman"/>
            <w:b/>
            <w:bCs/>
            <w:sz w:val="24"/>
            <w:szCs w:val="24"/>
          </w:rPr>
          <w:t>J</w:t>
        </w:r>
      </w:ins>
      <w:del w:id="26" w:author="Asus ZenBook" w:date="2021-11-12T10:18:00Z">
        <w:r w:rsidRPr="00C50A1E" w:rsidDel="00A97273">
          <w:rPr>
            <w:rFonts w:ascii="Times New Roman" w:eastAsia="Times New Roman" w:hAnsi="Times New Roman" w:cs="Times New Roman"/>
            <w:b/>
            <w:bCs/>
            <w:sz w:val="24"/>
            <w:szCs w:val="24"/>
          </w:rPr>
          <w:delText>J</w:delText>
        </w:r>
      </w:del>
      <w:r w:rsidRPr="00C50A1E">
        <w:rPr>
          <w:rFonts w:ascii="Times New Roman" w:eastAsia="Times New Roman" w:hAnsi="Times New Roman" w:cs="Times New Roman"/>
          <w:b/>
          <w:bCs/>
          <w:sz w:val="24"/>
          <w:szCs w:val="24"/>
        </w:rPr>
        <w:t xml:space="preserve">adi </w:t>
      </w:r>
      <w:ins w:id="27" w:author="Asus ZenBook" w:date="2021-11-12T10:24:00Z">
        <w:r w:rsidR="004F0981">
          <w:rPr>
            <w:rFonts w:ascii="Times New Roman" w:eastAsia="Times New Roman" w:hAnsi="Times New Roman" w:cs="Times New Roman"/>
            <w:b/>
            <w:bCs/>
            <w:sz w:val="24"/>
            <w:szCs w:val="24"/>
          </w:rPr>
          <w:t>S</w:t>
        </w:r>
      </w:ins>
      <w:del w:id="28" w:author="Asus ZenBook" w:date="2021-11-12T10:18:00Z">
        <w:r w:rsidRPr="00C50A1E" w:rsidDel="00A97273">
          <w:rPr>
            <w:rFonts w:ascii="Times New Roman" w:eastAsia="Times New Roman" w:hAnsi="Times New Roman" w:cs="Times New Roman"/>
            <w:b/>
            <w:bCs/>
            <w:sz w:val="24"/>
            <w:szCs w:val="24"/>
          </w:rPr>
          <w:delText>S</w:delText>
        </w:r>
      </w:del>
      <w:r w:rsidRPr="00C50A1E">
        <w:rPr>
          <w:rFonts w:ascii="Times New Roman" w:eastAsia="Times New Roman" w:hAnsi="Times New Roman" w:cs="Times New Roman"/>
          <w:b/>
          <w:bCs/>
          <w:sz w:val="24"/>
          <w:szCs w:val="24"/>
        </w:rPr>
        <w:t>ebabnya.</w:t>
      </w:r>
      <w:del w:id="29" w:author="Asus ZenBook" w:date="2021-11-12T10:18:00Z">
        <w:r w:rsidRPr="00C50A1E" w:rsidDel="00A97273">
          <w:rPr>
            <w:rFonts w:ascii="Times New Roman" w:eastAsia="Times New Roman" w:hAnsi="Times New Roman" w:cs="Times New Roman"/>
            <w:b/>
            <w:bCs/>
            <w:sz w:val="24"/>
            <w:szCs w:val="24"/>
          </w:rPr>
          <w:delText>..</w:delText>
        </w:r>
      </w:del>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4E56088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55916BBF" w14:textId="04DB4C5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ins w:id="30" w:author="Asus ZenBook" w:date="2021-11-12T10:18:00Z">
        <w:r w:rsidR="00A97273">
          <w:rPr>
            <w:rFonts w:ascii="Times New Roman" w:eastAsia="Times New Roman" w:hAnsi="Times New Roman" w:cs="Times New Roman"/>
            <w:sz w:val="24"/>
            <w:szCs w:val="24"/>
          </w:rPr>
          <w:t>lemari</w:t>
        </w:r>
      </w:ins>
      <w:del w:id="31" w:author="Asus ZenBook" w:date="2021-11-12T10:18:00Z">
        <w:r w:rsidDel="00A97273">
          <w:rPr>
            <w:rFonts w:ascii="Times New Roman" w:eastAsia="Times New Roman" w:hAnsi="Times New Roman" w:cs="Times New Roman"/>
            <w:sz w:val="24"/>
            <w:szCs w:val="24"/>
          </w:rPr>
          <w:delText>almari</w:delText>
        </w:r>
      </w:del>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46DF5647"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00FDBE1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2172E342" w14:textId="6C0CF35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w:t>
      </w:r>
      <w:ins w:id="32" w:author="Asus ZenBook" w:date="2021-11-12T10:20:00Z">
        <w:r w:rsidR="00A97273">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hal tidak ada yang nge-chat. </w:t>
      </w:r>
    </w:p>
    <w:p w14:paraId="4F851F76" w14:textId="194BAC51"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ins w:id="33" w:author="Asus ZenBook" w:date="2021-11-12T10:20:00Z">
        <w:r w:rsidR="00A97273">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tubuhmu, di</w:t>
      </w:r>
      <w:ins w:id="34" w:author="Asus ZenBook" w:date="2021-11-12T10:20:00Z">
        <w:r w:rsidR="00A97273">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mana-mana.</w:t>
      </w:r>
    </w:p>
    <w:p w14:paraId="4114D7F5" w14:textId="071E5261"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ins w:id="35" w:author="Asus ZenBook" w:date="2021-11-12T10:20:00Z">
        <w:r w:rsidR="00A97273">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kanan di saat hujan. Coba ingat-ingat apa yang kamu makan saat hujan?</w:t>
      </w:r>
    </w:p>
    <w:p w14:paraId="57ADAB51" w14:textId="0A3767DE"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w:t>
      </w:r>
      <w:del w:id="36" w:author="Asus ZenBook" w:date="2021-11-12T10:25:00Z">
        <w:r w:rsidRPr="00C50A1E" w:rsidDel="004F0981">
          <w:rPr>
            <w:rFonts w:ascii="Times New Roman" w:eastAsia="Times New Roman" w:hAnsi="Times New Roman" w:cs="Times New Roman"/>
            <w:sz w:val="24"/>
            <w:szCs w:val="24"/>
          </w:rPr>
          <w:delText>AHA</w:delText>
        </w:r>
      </w:del>
      <w:ins w:id="37" w:author="Asus ZenBook" w:date="2021-11-12T10:25:00Z">
        <w:r w:rsidR="004F0981">
          <w:rPr>
            <w:rFonts w:ascii="Times New Roman" w:eastAsia="Times New Roman" w:hAnsi="Times New Roman" w:cs="Times New Roman"/>
            <w:sz w:val="24"/>
            <w:szCs w:val="24"/>
          </w:rPr>
          <w:t>aha</w:t>
        </w:r>
      </w:ins>
      <w:bookmarkStart w:id="38" w:name="_GoBack"/>
      <w:bookmarkEnd w:id="38"/>
      <w:r w:rsidRPr="00C50A1E">
        <w:rPr>
          <w:rFonts w:ascii="Times New Roman" w:eastAsia="Times New Roman" w:hAnsi="Times New Roman" w:cs="Times New Roman"/>
          <w:sz w:val="24"/>
          <w:szCs w:val="24"/>
        </w:rPr>
        <w:t>. </w:t>
      </w:r>
    </w:p>
    <w:p w14:paraId="3C92300C"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4F4A0C3B" w14:textId="77777777" w:rsidR="00927764" w:rsidRPr="00C50A1E" w:rsidRDefault="00927764" w:rsidP="00927764"/>
    <w:p w14:paraId="66C42566" w14:textId="77777777" w:rsidR="00927764" w:rsidRPr="005A045A" w:rsidRDefault="00927764" w:rsidP="00927764">
      <w:pPr>
        <w:rPr>
          <w:i/>
        </w:rPr>
      </w:pPr>
    </w:p>
    <w:p w14:paraId="0DDB9E76"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3D5AD7A1"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A8931" w14:textId="77777777" w:rsidR="007F5428" w:rsidRDefault="007F5428">
      <w:r>
        <w:separator/>
      </w:r>
    </w:p>
  </w:endnote>
  <w:endnote w:type="continuationSeparator" w:id="0">
    <w:p w14:paraId="0EA327E5" w14:textId="77777777" w:rsidR="007F5428" w:rsidRDefault="007F5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58C7F"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17ABBA4F" w14:textId="77777777" w:rsidR="00941E77" w:rsidRDefault="007F5428">
    <w:pPr>
      <w:pStyle w:val="Footer"/>
    </w:pPr>
  </w:p>
  <w:p w14:paraId="321717D5" w14:textId="77777777" w:rsidR="00941E77" w:rsidRDefault="007F5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33C3D" w14:textId="77777777" w:rsidR="007F5428" w:rsidRDefault="007F5428">
      <w:r>
        <w:separator/>
      </w:r>
    </w:p>
  </w:footnote>
  <w:footnote w:type="continuationSeparator" w:id="0">
    <w:p w14:paraId="1F6E37DE" w14:textId="77777777" w:rsidR="007F5428" w:rsidRDefault="007F54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ZenBook">
    <w15:presenceInfo w15:providerId="None" w15:userId="Asus ZenBoo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12251A"/>
    <w:rsid w:val="0042167F"/>
    <w:rsid w:val="004F0981"/>
    <w:rsid w:val="007F5428"/>
    <w:rsid w:val="00924DF5"/>
    <w:rsid w:val="00927764"/>
    <w:rsid w:val="00A97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79F09"/>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531</Words>
  <Characters>3397</Characters>
  <Application>Microsoft Office Word</Application>
  <DocSecurity>0</DocSecurity>
  <Lines>94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 ZenBook</cp:lastModifiedBy>
  <cp:revision>2</cp:revision>
  <dcterms:created xsi:type="dcterms:W3CDTF">2020-07-24T23:46:00Z</dcterms:created>
  <dcterms:modified xsi:type="dcterms:W3CDTF">2021-11-12T03:25:00Z</dcterms:modified>
</cp:coreProperties>
</file>