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927764" w:rsidRPr="00C50A1E" w:rsidRDefault="00927764" w:rsidP="00EE418E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0" w:author="ASUS" w:date="2021-05-04T09:17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del w:id="1" w:author="ASUS" w:date="2021-05-04T09:14:00Z">
        <w:r w:rsidRPr="00C50A1E" w:rsidDel="00EE418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2" w:author="ASUS" w:date="2021-05-04T09:14:00Z">
        <w:r w:rsidR="00EE418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r w:rsidRPr="00EE418E">
        <w:rPr>
          <w:rFonts w:ascii="Times New Roman" w:eastAsia="Times New Roman" w:hAnsi="Times New Roman" w:cs="Times New Roman"/>
          <w:strike/>
          <w:sz w:val="24"/>
          <w:szCs w:val="24"/>
          <w:rPrChange w:id="3" w:author="ASUS" w:date="2021-05-04T09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4" w:author="ASUS" w:date="2021-05-04T09:15:00Z">
        <w:r w:rsidR="00EE418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EE418E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5" w:author="ASUS" w:date="2021-05-04T09:17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del w:id="6" w:author="ASUS" w:date="2021-05-04T09:16:00Z">
        <w:r w:rsidRPr="00C50A1E" w:rsidDel="00EE418E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7" w:author="ASUS" w:date="2021-05-04T09:16:00Z">
        <w:r w:rsidR="00EE418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ASUS" w:date="2021-05-04T09:16:00Z">
        <w:r w:rsidRPr="00C50A1E" w:rsidDel="00EE418E">
          <w:rPr>
            <w:rFonts w:ascii="Times New Roman" w:eastAsia="Times New Roman" w:hAnsi="Times New Roman" w:cs="Times New Roman"/>
            <w:sz w:val="24"/>
            <w:szCs w:val="24"/>
          </w:rPr>
          <w:delText>begitu</w:delText>
        </w:r>
      </w:del>
      <w:ins w:id="9" w:author="ASUS" w:date="2021-05-04T09:16:00Z">
        <w:r w:rsidR="00EE418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EE418E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  <w:proofErr w:type="spellEnd"/>
        <w:r w:rsidR="00EE418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" w:author="ASUS" w:date="2021-05-04T09:16:00Z">
        <w:r w:rsidRPr="00C50A1E" w:rsidDel="00EE418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1" w:author="ASUS" w:date="2021-05-04T09:18:00Z">
        <w:r w:rsidRPr="00C50A1E" w:rsidDel="00EE418E">
          <w:rPr>
            <w:rFonts w:ascii="Times New Roman" w:eastAsia="Times New Roman" w:hAnsi="Times New Roman" w:cs="Times New Roman"/>
            <w:sz w:val="24"/>
            <w:szCs w:val="24"/>
          </w:rPr>
          <w:delText xml:space="preserve">Sudah sangat terasa </w:delText>
        </w:r>
      </w:del>
      <w:del w:id="12" w:author="ASUS" w:date="2021-05-04T09:19:00Z">
        <w:r w:rsidRPr="00C50A1E" w:rsidDel="00EE418E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proofErr w:type="gramStart"/>
      <w:ins w:id="13" w:author="ASUS" w:date="2021-05-04T09:19:00Z">
        <w:r w:rsidR="00EE418E">
          <w:rPr>
            <w:rFonts w:ascii="Times New Roman" w:eastAsia="Times New Roman" w:hAnsi="Times New Roman" w:cs="Times New Roman"/>
            <w:sz w:val="24"/>
            <w:szCs w:val="24"/>
          </w:rPr>
          <w:t>Apalagi</w:t>
        </w:r>
        <w:proofErr w:type="spellEnd"/>
        <w:r w:rsidR="00EE418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4" w:author="ASUS" w:date="2021-05-04T09:18:00Z">
        <w:r w:rsidRPr="00C50A1E" w:rsidDel="00EE418E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EE418E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15" w:author="ASUS" w:date="2021-05-04T09:1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6" w:author="ASUS" w:date="2021-05-04T09:19:00Z">
        <w:r w:rsidRPr="00C50A1E" w:rsidDel="00EE418E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ins w:id="17" w:author="ASUS" w:date="2021-05-04T09:19:00Z">
        <w:r w:rsidR="00EE418E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EE418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E418E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 w:rsidR="00EE418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Del="00EE418E" w:rsidRDefault="00927764" w:rsidP="00EE418E">
      <w:pPr>
        <w:shd w:val="clear" w:color="auto" w:fill="F5F5F5"/>
        <w:spacing w:after="375"/>
        <w:rPr>
          <w:del w:id="18" w:author="ASUS" w:date="2021-05-04T09:20:00Z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ins w:id="19" w:author="ASUS" w:date="2021-05-04T09:20:00Z">
        <w:r w:rsidR="00EE418E">
          <w:rPr>
            <w:rFonts w:ascii="Times New Roman" w:eastAsia="Times New Roman" w:hAnsi="Times New Roman" w:cs="Times New Roman"/>
            <w:sz w:val="24"/>
            <w:szCs w:val="24"/>
          </w:rPr>
          <w:tab/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  <w:proofErr w:type="gramEnd"/>
    </w:p>
    <w:p w:rsidR="00927764" w:rsidRPr="00C50A1E" w:rsidDel="00EE418E" w:rsidRDefault="00927764" w:rsidP="00927764">
      <w:pPr>
        <w:shd w:val="clear" w:color="auto" w:fill="F5F5F5"/>
        <w:spacing w:after="375"/>
        <w:rPr>
          <w:del w:id="20" w:author="ASUS" w:date="2021-05-04T09:22:00Z"/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  <w:proofErr w:type="gramEnd"/>
    </w:p>
    <w:p w:rsidR="00927764" w:rsidRPr="00C50A1E" w:rsidDel="00EE418E" w:rsidRDefault="00927764" w:rsidP="00927764">
      <w:pPr>
        <w:shd w:val="clear" w:color="auto" w:fill="F5F5F5"/>
        <w:spacing w:after="375"/>
        <w:rPr>
          <w:del w:id="21" w:author="ASUS" w:date="2021-05-04T09:21:00Z"/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Del="00EE418E" w:rsidRDefault="00927764" w:rsidP="00927764">
      <w:pPr>
        <w:shd w:val="clear" w:color="auto" w:fill="F5F5F5"/>
        <w:spacing w:after="375"/>
        <w:rPr>
          <w:del w:id="22" w:author="ASUS" w:date="2021-05-04T09:21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del w:id="23" w:author="ASUS" w:date="2021-05-04T09:22:00Z">
        <w:r w:rsidRPr="00C50A1E" w:rsidDel="001B346F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:rsidR="00927764" w:rsidRPr="00C50A1E" w:rsidDel="001B346F" w:rsidRDefault="00927764" w:rsidP="001B346F">
      <w:pPr>
        <w:shd w:val="clear" w:color="auto" w:fill="F5F5F5"/>
        <w:spacing w:after="375"/>
        <w:rPr>
          <w:del w:id="24" w:author="ASUS" w:date="2021-05-04T09:25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25" w:author="ASUS" w:date="2021-05-04T09:24:00Z">
        <w:r w:rsidRPr="00C50A1E" w:rsidDel="001B346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ins w:id="26" w:author="ASUS" w:date="2021-05-04T09:24:00Z">
        <w:r w:rsidR="001B346F">
          <w:rPr>
            <w:rFonts w:ascii="Times New Roman" w:eastAsia="Times New Roman" w:hAnsi="Times New Roman" w:cs="Times New Roman"/>
            <w:sz w:val="24"/>
            <w:szCs w:val="24"/>
          </w:rPr>
          <w:tab/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7" w:author="ASUS" w:date="2021-05-04T09:25:00Z">
        <w:r w:rsidRPr="00C50A1E" w:rsidDel="001B346F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Del="001B346F" w:rsidRDefault="00927764" w:rsidP="00927764">
      <w:pPr>
        <w:shd w:val="clear" w:color="auto" w:fill="F5F5F5"/>
        <w:spacing w:after="375"/>
        <w:rPr>
          <w:del w:id="28" w:author="ASUS" w:date="2021-05-04T09:25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del w:id="29" w:author="ASUS" w:date="2021-05-04T09:25:00Z">
        <w:r w:rsidRPr="00C50A1E" w:rsidDel="001B346F">
          <w:rPr>
            <w:rFonts w:ascii="Times New Roman" w:eastAsia="Times New Roman" w:hAnsi="Times New Roman" w:cs="Times New Roman"/>
            <w:sz w:val="24"/>
            <w:szCs w:val="24"/>
          </w:rPr>
          <w:delText xml:space="preserve"> Akan merepotkan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</w:p>
    <w:p w:rsidR="00927764" w:rsidRPr="00C50A1E" w:rsidRDefault="00927764" w:rsidP="001B346F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30" w:author="ASUS" w:date="2021-05-04T09:25:00Z">
          <w:pPr>
            <w:shd w:val="clear" w:color="auto" w:fill="F5F5F5"/>
            <w:spacing w:after="375"/>
          </w:pPr>
        </w:pPrChange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31" w:author="ASUS" w:date="2021-05-04T09:26:00Z">
        <w:r w:rsidR="001B346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  <w:del w:id="32" w:author="ASUS" w:date="2021-05-04T09:26:00Z">
        <w:r w:rsidRPr="00C50A1E" w:rsidDel="001B346F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927764" w:rsidP="001B346F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33" w:author="ASUS" w:date="2021-05-04T09:26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ins w:id="34" w:author="ASUS" w:date="2021-05-04T09:26:00Z">
        <w:r w:rsidR="001B346F">
          <w:rPr>
            <w:rFonts w:ascii="Times New Roman" w:eastAsia="Times New Roman" w:hAnsi="Times New Roman" w:cs="Times New Roman"/>
            <w:iCs/>
            <w:sz w:val="24"/>
            <w:szCs w:val="24"/>
          </w:rPr>
          <w:t>gitu</w:t>
        </w:r>
        <w:proofErr w:type="spellEnd"/>
        <w:r w:rsidR="001B346F">
          <w:rPr>
            <w:rFonts w:ascii="Times New Roman" w:eastAsia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="001B346F">
          <w:rPr>
            <w:rFonts w:ascii="Times New Roman" w:eastAsia="Times New Roman" w:hAnsi="Times New Roman" w:cs="Times New Roman"/>
            <w:iCs/>
            <w:sz w:val="24"/>
            <w:szCs w:val="24"/>
          </w:rPr>
          <w:t>kan</w:t>
        </w:r>
        <w:proofErr w:type="spellEnd"/>
        <w:r w:rsidR="001B346F">
          <w:rPr>
            <w:rFonts w:ascii="Times New Roman" w:eastAsia="Times New Roman" w:hAnsi="Times New Roman" w:cs="Times New Roman"/>
            <w:iCs/>
            <w:sz w:val="24"/>
            <w:szCs w:val="24"/>
          </w:rPr>
          <w:t>?</w:t>
        </w:r>
      </w:ins>
      <w:del w:id="35" w:author="ASUS" w:date="2021-05-04T09:26:00Z">
        <w:r w:rsidRPr="00C50A1E" w:rsidDel="001B346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Del="001B346F" w:rsidRDefault="00927764" w:rsidP="001B346F">
      <w:pPr>
        <w:shd w:val="clear" w:color="auto" w:fill="F5F5F5"/>
        <w:spacing w:after="375"/>
        <w:ind w:firstLine="720"/>
        <w:rPr>
          <w:del w:id="36" w:author="ASUS" w:date="2021-05-04T09:27:00Z"/>
          <w:rFonts w:ascii="Times New Roman" w:eastAsia="Times New Roman" w:hAnsi="Times New Roman" w:cs="Times New Roman"/>
          <w:sz w:val="24"/>
          <w:szCs w:val="24"/>
        </w:rPr>
        <w:pPrChange w:id="37" w:author="ASUS" w:date="2021-05-04T09:26:00Z">
          <w:pPr>
            <w:shd w:val="clear" w:color="auto" w:fill="F5F5F5"/>
            <w:spacing w:after="375"/>
          </w:pPr>
        </w:pPrChange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B346F">
        <w:rPr>
          <w:rFonts w:ascii="Times New Roman" w:eastAsia="Times New Roman" w:hAnsi="Times New Roman" w:cs="Times New Roman"/>
          <w:i/>
          <w:sz w:val="24"/>
          <w:szCs w:val="24"/>
          <w:rPrChange w:id="38" w:author="ASUS" w:date="2021-05-04T09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</w:p>
    <w:p w:rsidR="00927764" w:rsidRPr="00C50A1E" w:rsidRDefault="00927764" w:rsidP="001B346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39" w:author="ASUS" w:date="2021-05-04T09:27:00Z">
        <w:r w:rsidRPr="00C50A1E" w:rsidDel="001B346F">
          <w:rPr>
            <w:rFonts w:ascii="Times New Roman" w:eastAsia="Times New Roman" w:hAnsi="Times New Roman" w:cs="Times New Roman"/>
            <w:sz w:val="24"/>
            <w:szCs w:val="24"/>
          </w:rPr>
          <w:delText>, dimana-mana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Del="001B346F" w:rsidRDefault="00927764" w:rsidP="001B346F">
      <w:pPr>
        <w:shd w:val="clear" w:color="auto" w:fill="F5F5F5"/>
        <w:spacing w:after="375"/>
        <w:ind w:firstLine="720"/>
        <w:rPr>
          <w:del w:id="40" w:author="ASUS" w:date="2021-05-04T09:28:00Z"/>
          <w:rFonts w:ascii="Times New Roman" w:eastAsia="Times New Roman" w:hAnsi="Times New Roman" w:cs="Times New Roman"/>
          <w:sz w:val="24"/>
          <w:szCs w:val="24"/>
        </w:rPr>
        <w:pPrChange w:id="41" w:author="ASUS" w:date="2021-05-04T09:28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:rsidR="00927764" w:rsidRPr="00C50A1E" w:rsidRDefault="00927764" w:rsidP="001B346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ins w:id="42" w:author="ASUS" w:date="2021-05-04T09:28:00Z">
        <w:r w:rsidR="001B346F">
          <w:rPr>
            <w:rFonts w:ascii="Times New Roman" w:eastAsia="Times New Roman" w:hAnsi="Times New Roman" w:cs="Times New Roman"/>
            <w:sz w:val="24"/>
            <w:szCs w:val="24"/>
          </w:rPr>
          <w:t xml:space="preserve"> Hahaha.</w:t>
        </w:r>
      </w:ins>
      <w:bookmarkStart w:id="43" w:name="_GoBack"/>
      <w:bookmarkEnd w:id="4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4" w:author="ASUS" w:date="2021-05-04T09:28:00Z">
        <w:r w:rsidRPr="00C50A1E" w:rsidDel="001B346F">
          <w:rPr>
            <w:rFonts w:ascii="Times New Roman" w:eastAsia="Times New Roman" w:hAnsi="Times New Roman" w:cs="Times New Roman"/>
            <w:sz w:val="24"/>
            <w:szCs w:val="24"/>
          </w:rPr>
          <w:delText>HAHA. </w:delText>
        </w:r>
      </w:del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757" w:rsidRDefault="007F5757">
      <w:r>
        <w:separator/>
      </w:r>
    </w:p>
  </w:endnote>
  <w:endnote w:type="continuationSeparator" w:id="0">
    <w:p w:rsidR="007F5757" w:rsidRDefault="007F5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F5757">
    <w:pPr>
      <w:pStyle w:val="Footer"/>
    </w:pPr>
  </w:p>
  <w:p w:rsidR="00941E77" w:rsidRDefault="007F57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757" w:rsidRDefault="007F5757">
      <w:r>
        <w:separator/>
      </w:r>
    </w:p>
  </w:footnote>
  <w:footnote w:type="continuationSeparator" w:id="0">
    <w:p w:rsidR="007F5757" w:rsidRDefault="007F5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1B346F"/>
    <w:rsid w:val="00415EF1"/>
    <w:rsid w:val="0042167F"/>
    <w:rsid w:val="00777777"/>
    <w:rsid w:val="007F5757"/>
    <w:rsid w:val="00924DF5"/>
    <w:rsid w:val="00927764"/>
    <w:rsid w:val="00EE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7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77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77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7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7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7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777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15E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7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77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77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7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7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7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777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15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2020-07-24T23:46:00Z</dcterms:created>
  <dcterms:modified xsi:type="dcterms:W3CDTF">2021-05-04T02:28:00Z</dcterms:modified>
</cp:coreProperties>
</file>