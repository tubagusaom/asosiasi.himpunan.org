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9F0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2AA81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80087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D1DCAD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310BDE1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F5330E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587078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156F66" wp14:editId="5E5F802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7238" w14:textId="787E1195" w:rsidR="00927764" w:rsidRPr="00C50A1E" w:rsidDel="007F2637" w:rsidRDefault="00927764" w:rsidP="00927764">
      <w:pPr>
        <w:spacing w:line="270" w:lineRule="atLeast"/>
        <w:jc w:val="center"/>
        <w:rPr>
          <w:del w:id="0" w:author="Intan Erlina" w:date="2021-02-17T12:08:00Z"/>
          <w:rFonts w:ascii="Times New Roman" w:eastAsia="Times New Roman" w:hAnsi="Times New Roman" w:cs="Times New Roman"/>
          <w:sz w:val="18"/>
          <w:szCs w:val="18"/>
        </w:rPr>
      </w:pPr>
      <w:del w:id="1" w:author="Intan Erlina" w:date="2021-02-17T12:08:00Z">
        <w:r w:rsidRPr="00C50A1E" w:rsidDel="007F2637">
          <w:rPr>
            <w:rFonts w:ascii="Times New Roman" w:eastAsia="Times New Roman" w:hAnsi="Times New Roman" w:cs="Times New Roman"/>
            <w:sz w:val="18"/>
            <w:szCs w:val="18"/>
          </w:rPr>
          <w:delText xml:space="preserve">Ilustrasi | </w:delText>
        </w:r>
        <w:r w:rsidRPr="007F2637" w:rsidDel="007F2637">
          <w:rPr>
            <w:rFonts w:ascii="Times New Roman" w:eastAsia="Times New Roman" w:hAnsi="Times New Roman" w:cs="Times New Roman"/>
            <w:i/>
            <w:iCs/>
            <w:sz w:val="18"/>
            <w:szCs w:val="18"/>
            <w:rPrChange w:id="2" w:author="Intan Erlina" w:date="2021-02-17T12:08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delText>unsplash.com</w:delText>
        </w:r>
      </w:del>
    </w:p>
    <w:p w14:paraId="17758B00" w14:textId="3A793582" w:rsidR="007F2637" w:rsidRPr="00C50A1E" w:rsidRDefault="00927764" w:rsidP="007F2637">
      <w:pPr>
        <w:spacing w:line="270" w:lineRule="atLeast"/>
        <w:jc w:val="center"/>
        <w:rPr>
          <w:ins w:id="3" w:author="Intan Erlina" w:date="2021-02-17T12:08:00Z"/>
          <w:rFonts w:ascii="Times New Roman" w:eastAsia="Times New Roman" w:hAnsi="Times New Roman" w:cs="Times New Roman"/>
          <w:sz w:val="18"/>
          <w:szCs w:val="18"/>
        </w:rPr>
      </w:pPr>
      <w:r w:rsidRPr="00F86502">
        <w:rPr>
          <w:rFonts w:ascii="Times New Roman" w:eastAsia="Times New Roman" w:hAnsi="Times New Roman" w:cs="Times New Roman"/>
          <w:i/>
          <w:iCs/>
          <w:rPrChange w:id="4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Hujan turun, berat badan naik, hubungan sama dia </w:t>
      </w:r>
      <w:proofErr w:type="spellStart"/>
      <w:r w:rsidRPr="00F86502">
        <w:rPr>
          <w:rFonts w:ascii="Times New Roman" w:eastAsia="Times New Roman" w:hAnsi="Times New Roman" w:cs="Times New Roman"/>
          <w:i/>
          <w:iCs/>
          <w:rPrChange w:id="5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F86502">
        <w:rPr>
          <w:rFonts w:ascii="Times New Roman" w:eastAsia="Times New Roman" w:hAnsi="Times New Roman" w:cs="Times New Roman"/>
          <w:i/>
          <w:iCs/>
          <w:rPrChange w:id="6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F86502">
        <w:rPr>
          <w:rFonts w:ascii="Times New Roman" w:eastAsia="Times New Roman" w:hAnsi="Times New Roman" w:cs="Times New Roman"/>
          <w:i/>
          <w:iCs/>
          <w:rPrChange w:id="7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F86502">
        <w:rPr>
          <w:rFonts w:ascii="Times New Roman" w:eastAsia="Times New Roman" w:hAnsi="Times New Roman" w:cs="Times New Roman"/>
          <w:i/>
          <w:iCs/>
          <w:rPrChange w:id="8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aja. </w:t>
      </w:r>
      <w:proofErr w:type="spellStart"/>
      <w:r w:rsidRPr="00F86502">
        <w:rPr>
          <w:rFonts w:ascii="Times New Roman" w:eastAsia="Times New Roman" w:hAnsi="Times New Roman" w:cs="Times New Roman"/>
          <w:i/>
          <w:iCs/>
          <w:rPrChange w:id="9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F86502">
        <w:rPr>
          <w:rFonts w:ascii="Times New Roman" w:eastAsia="Times New Roman" w:hAnsi="Times New Roman" w:cs="Times New Roman"/>
          <w:i/>
          <w:iCs/>
          <w:rPrChange w:id="10" w:author="Intan Erlina" w:date="2021-02-17T12:1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ins w:id="11" w:author="Intan Erlina" w:date="2021-02-17T12:08:00Z">
        <w:r w:rsidR="007F2637" w:rsidRPr="00F86502">
          <w:rPr>
            <w:rFonts w:ascii="Times New Roman" w:eastAsia="Times New Roman" w:hAnsi="Times New Roman" w:cs="Times New Roman"/>
            <w:i/>
            <w:iCs/>
            <w:rPrChange w:id="12" w:author="Intan Erlina" w:date="2021-02-17T12:1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r w:rsidR="007F2637" w:rsidRPr="00F86502">
          <w:rPr>
            <w:rFonts w:ascii="Times New Roman" w:eastAsia="Times New Roman" w:hAnsi="Times New Roman" w:cs="Times New Roman"/>
            <w:rPrChange w:id="13" w:author="Intan Erlina" w:date="2021-02-17T12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(</w:t>
        </w:r>
        <w:r w:rsidR="007F2637" w:rsidRPr="00C50A1E">
          <w:rPr>
            <w:rFonts w:ascii="Times New Roman" w:eastAsia="Times New Roman" w:hAnsi="Times New Roman" w:cs="Times New Roman"/>
            <w:sz w:val="18"/>
            <w:szCs w:val="18"/>
          </w:rPr>
          <w:t>Ilustrasi</w:t>
        </w:r>
        <w:r w:rsidR="007F2637">
          <w:rPr>
            <w:rFonts w:ascii="Times New Roman" w:eastAsia="Times New Roman" w:hAnsi="Times New Roman" w:cs="Times New Roman"/>
            <w:sz w:val="18"/>
            <w:szCs w:val="18"/>
          </w:rPr>
          <w:t>:</w:t>
        </w:r>
        <w:r w:rsidR="007F2637" w:rsidRPr="00C50A1E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r w:rsidR="007F2637" w:rsidRPr="0080738E">
          <w:rPr>
            <w:rFonts w:ascii="Times New Roman" w:eastAsia="Times New Roman" w:hAnsi="Times New Roman" w:cs="Times New Roman"/>
            <w:i/>
            <w:iCs/>
            <w:sz w:val="18"/>
            <w:szCs w:val="18"/>
          </w:rPr>
          <w:t>unsplash.com</w:t>
        </w:r>
        <w:r w:rsidR="007F2637" w:rsidRPr="007F2637">
          <w:rPr>
            <w:rFonts w:ascii="Times New Roman" w:eastAsia="Times New Roman" w:hAnsi="Times New Roman" w:cs="Times New Roman"/>
            <w:sz w:val="18"/>
            <w:szCs w:val="18"/>
            <w:rPrChange w:id="14" w:author="Intan Erlina" w:date="2021-02-17T12:08:00Z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rPrChange>
          </w:rPr>
          <w:t>)</w:t>
        </w:r>
      </w:ins>
    </w:p>
    <w:p w14:paraId="1225BB71" w14:textId="13623ADF" w:rsidR="00927764" w:rsidRPr="007F2637" w:rsidRDefault="00927764" w:rsidP="007F2637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15" w:author="Intan Erlina" w:date="2021-02-17T12:08:00Z">
          <w:pPr>
            <w:shd w:val="clear" w:color="auto" w:fill="F5F5F5"/>
            <w:spacing w:after="375"/>
          </w:pPr>
        </w:pPrChange>
      </w:pPr>
    </w:p>
    <w:p w14:paraId="4C94A382" w14:textId="347630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</w:t>
      </w:r>
      <w:ins w:id="16" w:author="Intan Erlina" w:date="2021-02-17T11:49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sepiring mi</w:t>
      </w:r>
      <w:del w:id="17" w:author="Intan Erlina" w:date="2021-02-17T11:48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</w:t>
      </w:r>
      <w:r w:rsidRPr="00EF3F47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Intan Erlina" w:date="2021-02-17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menggoda ind</w:t>
      </w:r>
      <w:del w:id="19" w:author="Intan Erlina" w:date="2021-02-17T11:49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 penciuman </w:t>
      </w:r>
      <w:del w:id="20" w:author="Intan Erlina" w:date="2021-02-17T11:53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bakwan yang baru diangkat dari penggorengan </w:t>
      </w:r>
      <w:del w:id="21" w:author="Intan Erlina" w:date="2021-02-17T11:49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 hujan?</w:t>
      </w:r>
    </w:p>
    <w:p w14:paraId="7D519AAC" w14:textId="3723A5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22" w:author="Intan Erlina" w:date="2021-02-17T11:49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sering mengartikannya. Benar saja. Meski </w:t>
      </w:r>
      <w:del w:id="23" w:author="Intan Erlina" w:date="2021-02-17T11:50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</w:t>
      </w:r>
      <w:del w:id="24" w:author="Intan Erlina" w:date="2021-02-17T11:50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awal </w:delText>
        </w:r>
      </w:del>
      <w:ins w:id="25" w:author="Intan Erlina" w:date="2021-02-17T11:50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permulaan</w:t>
        </w:r>
        <w:r w:rsidR="00EF3F4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</w:t>
      </w:r>
      <w:del w:id="26" w:author="Intan Erlina" w:date="2021-02-17T11:50:00Z">
        <w:r w:rsidDel="00EF3F47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27" w:author="Intan Erlina" w:date="2021-02-17T11:51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</w:t>
      </w:r>
      <w:del w:id="28" w:author="Intan Erlina" w:date="2021-02-17T11:51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ins w:id="29" w:author="Intan Erlina" w:date="2021-02-17T11:51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sesuai dengan</w:t>
        </w:r>
        <w:r w:rsidR="00EF3F4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perkiraan. </w:t>
      </w:r>
      <w:del w:id="30" w:author="Intan Erlina" w:date="2021-02-17T11:51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sangat </w:delText>
        </w:r>
      </w:del>
      <w:ins w:id="31" w:author="Intan Erlina" w:date="2021-02-17T11:51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EF3F4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angat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del w:id="32" w:author="Intan Erlina" w:date="2021-02-17T11:51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awal tahun baru</w:t>
      </w:r>
      <w:del w:id="33" w:author="Intan Erlina" w:date="2021-02-17T11:51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7C0A1" w14:textId="126B2B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34" w:author="Intan Erlina" w:date="2021-02-17T11:51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sering disalahkan karena mengundang kenangan</w:t>
      </w:r>
      <w:ins w:id="35" w:author="Intan Erlina" w:date="2021-02-17T11:52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</w:t>
      </w:r>
      <w:del w:id="36" w:author="Intan Erlina" w:date="2021-02-17T11:52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ambyar, pun perilaku kita yang lain. Soal makan</w:t>
      </w:r>
      <w:del w:id="37" w:author="Intan Erlina" w:date="2021-02-17T11:52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8" w:author="Intan Erlina" w:date="2021-02-17T11:52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EF3F4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Intan Erlina" w:date="2021-02-17T11:52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ins w:id="40" w:author="Intan Erlina" w:date="2021-02-17T11:52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EF3F47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</w:t>
      </w:r>
      <w:del w:id="41" w:author="Intan Erlina" w:date="2021-02-17T11:52:00Z">
        <w:r w:rsidRPr="00C50A1E" w:rsidDel="00EF3F4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jadi sering lapar. </w:t>
      </w:r>
      <w:r w:rsidRPr="00EF3F47"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Intan Erlina" w:date="2021-02-17T11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</w:t>
      </w:r>
      <w:ins w:id="43" w:author="Intan Erlina" w:date="2021-02-17T11:52:00Z">
        <w:r w:rsidR="00EF3F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ya?</w:t>
      </w:r>
    </w:p>
    <w:p w14:paraId="4495BBFA" w14:textId="207666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</w:t>
      </w:r>
      <w:del w:id="44" w:author="Intan Erlina" w:date="2021-02-17T11:54:00Z">
        <w:r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45" w:author="Intan Erlina" w:date="2021-02-17T11:53:00Z">
        <w:r w:rsidDel="00470B41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46" w:author="Intan Erlina" w:date="2021-02-17T11:55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 xml:space="preserve"> nafsu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 yang tiba-tiba </w:t>
      </w:r>
      <w:del w:id="47" w:author="Intan Erlina" w:date="2021-02-17T11:54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3F593758" w14:textId="25E422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del w:id="48" w:author="Intan Erlina" w:date="2021-02-17T11:54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49" w:author="Intan Erlina" w:date="2021-02-17T12:10:00Z">
        <w:r w:rsidR="00242186"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</w:ins>
      <w:ins w:id="50" w:author="Intan Erlina" w:date="2021-02-17T11:54:00Z">
        <w:r w:rsidR="00470B4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turun adalah makan. Sering disebut </w:t>
      </w:r>
      <w:del w:id="51" w:author="Intan Erlina" w:date="2021-02-17T11:55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ins w:id="52" w:author="Intan Erlina" w:date="2021-02-17T11:54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tapi jumlah kalorinya </w:t>
      </w:r>
      <w:del w:id="53" w:author="Intan Erlina" w:date="2021-02-17T11:55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54" w:author="Intan Erlina" w:date="2021-02-17T11:55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 xml:space="preserve">hampir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</w:t>
      </w:r>
      <w:ins w:id="55" w:author="Intan Erlina" w:date="2021-02-17T11:55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</w:p>
    <w:p w14:paraId="5CACF66C" w14:textId="6B8305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6" w:author="Intan Erlina" w:date="2021-02-17T12:11:00Z">
        <w:r w:rsidRPr="00C50A1E" w:rsidDel="00242186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</w:delText>
        </w:r>
      </w:del>
      <w:ins w:id="57" w:author="Intan Erlina" w:date="2021-02-17T12:11:00Z">
        <w:r w:rsidR="00242186">
          <w:rPr>
            <w:rFonts w:ascii="Times New Roman" w:eastAsia="Times New Roman" w:hAnsi="Times New Roman" w:cs="Times New Roman"/>
            <w:sz w:val="24"/>
            <w:szCs w:val="24"/>
          </w:rPr>
          <w:t xml:space="preserve">Empat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bungkus keripik </w:t>
      </w:r>
      <w:del w:id="58" w:author="Intan Erlina" w:date="2021-02-17T11:55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</w:t>
      </w:r>
      <w:del w:id="59" w:author="Intan Erlina" w:date="2021-02-17T11:55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del w:id="60" w:author="Intan Erlina" w:date="2021-02-17T12:11:00Z">
        <w:r w:rsidRPr="00C50A1E" w:rsidDel="00242186">
          <w:rPr>
            <w:rFonts w:ascii="Times New Roman" w:eastAsia="Times New Roman" w:hAnsi="Times New Roman" w:cs="Times New Roman"/>
            <w:sz w:val="24"/>
            <w:szCs w:val="24"/>
          </w:rPr>
          <w:delText xml:space="preserve"> porsi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habis sekali duduk. Belum cukup, tambah lagi gorengan</w:t>
      </w:r>
      <w:del w:id="61" w:author="Intan Erlina" w:date="2021-02-17T11:56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satu</w:t>
      </w:r>
      <w:del w:id="62" w:author="Intan Erlina" w:date="2021-02-17T11:56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63" w:author="Intan Erlina" w:date="2021-02-17T11:56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dua biji</w:t>
      </w:r>
      <w:ins w:id="64" w:author="Intan Erlina" w:date="2021-02-17T11:56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B41">
        <w:rPr>
          <w:rFonts w:ascii="Times New Roman" w:eastAsia="Times New Roman" w:hAnsi="Times New Roman" w:cs="Times New Roman"/>
          <w:i/>
          <w:iCs/>
          <w:sz w:val="24"/>
          <w:szCs w:val="24"/>
          <w:rPrChange w:id="65" w:author="Intan Erlina" w:date="2021-02-17T11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ins w:id="66" w:author="Intan Erlina" w:date="2021-02-17T11:56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B41">
        <w:rPr>
          <w:rFonts w:ascii="Times New Roman" w:eastAsia="Times New Roman" w:hAnsi="Times New Roman" w:cs="Times New Roman"/>
          <w:i/>
          <w:iCs/>
          <w:sz w:val="24"/>
          <w:szCs w:val="24"/>
          <w:rPrChange w:id="67" w:author="Intan Erlina" w:date="2021-02-17T11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14:paraId="727663B3" w14:textId="583FC1B4" w:rsidR="00927764" w:rsidRPr="00C50A1E" w:rsidDel="00470B41" w:rsidRDefault="00927764" w:rsidP="00927764">
      <w:pPr>
        <w:shd w:val="clear" w:color="auto" w:fill="F5F5F5"/>
        <w:spacing w:after="375"/>
        <w:rPr>
          <w:del w:id="68" w:author="Intan Erlina" w:date="2021-02-17T11:5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69" w:author="Intan Erlina" w:date="2021-02-17T11:57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pencetus </w:t>
      </w:r>
      <w:del w:id="70" w:author="Intan Erlina" w:date="2021-02-17T11:57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jadi suka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71" w:author="Intan Erlina" w:date="2021-02-17T11:57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2" w:author="Intan Erlina" w:date="2021-02-17T11:57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42DBBB65" w14:textId="34C41DD1" w:rsidR="00927764" w:rsidRPr="00C50A1E" w:rsidRDefault="00927764" w:rsidP="00470B4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3" w:author="Intan Erlina" w:date="2021-02-17T11:57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74" w:author="Intan Erlina" w:date="2021-02-17T11:57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yang seperti tahu bulat digoreng dadakan alias yang masih hangat. </w:t>
      </w:r>
      <w:del w:id="75" w:author="Intan Erlina" w:date="2021-02-17T11:57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ins w:id="76" w:author="Intan Erlina" w:date="2021-02-17T11:57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engan makan, tubuh akan mendapat "panas" akibat terjadinya peningkatan metabolisme dalam tubuh. </w:t>
      </w:r>
    </w:p>
    <w:p w14:paraId="02B0E4CA" w14:textId="4528F3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7" w:author="Intan Erlina" w:date="2021-02-17T11:58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78" w:author="Intan Erlina" w:date="2021-02-17T11:58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 akibat hujan</w:t>
      </w:r>
      <w:ins w:id="79" w:author="Intan Erlina" w:date="2021-02-17T11:58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benar-benar membuat tubuh memerlukan kalori tambahan dari makananmu, </w:t>
      </w:r>
      <w:r w:rsidRPr="00470B41">
        <w:rPr>
          <w:rFonts w:ascii="Times New Roman" w:eastAsia="Times New Roman" w:hAnsi="Times New Roman" w:cs="Times New Roman"/>
          <w:i/>
          <w:iCs/>
          <w:sz w:val="24"/>
          <w:szCs w:val="24"/>
          <w:rPrChange w:id="80" w:author="Intan Erlina" w:date="2021-02-17T11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</w:t>
      </w:r>
      <w:del w:id="81" w:author="Intan Erlina" w:date="2021-02-17T11:58:00Z">
        <w:r w:rsidRPr="00470B41" w:rsidDel="00470B4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2" w:author="Intan Erlina" w:date="2021-02-17T11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</w:delText>
        </w:r>
      </w:del>
      <w:r w:rsidRPr="00470B41">
        <w:rPr>
          <w:rFonts w:ascii="Times New Roman" w:eastAsia="Times New Roman" w:hAnsi="Times New Roman" w:cs="Times New Roman"/>
          <w:i/>
          <w:iCs/>
          <w:sz w:val="24"/>
          <w:szCs w:val="24"/>
          <w:rPrChange w:id="83" w:author="Intan Erlina" w:date="2021-02-17T11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84" w:author="Intan Erlina" w:date="2021-02-17T11:58:00Z">
        <w:r w:rsidRPr="00C50A1E" w:rsidDel="00470B41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85" w:author="Intan Erlina" w:date="2021-02-17T11:58:00Z">
        <w:r w:rsidR="00470B41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r w:rsidR="000010E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tidak sedingin kenyataannya, </w:t>
      </w:r>
      <w:r w:rsidRPr="000010E0">
        <w:rPr>
          <w:rFonts w:ascii="Times New Roman" w:eastAsia="Times New Roman" w:hAnsi="Times New Roman" w:cs="Times New Roman"/>
          <w:i/>
          <w:iCs/>
          <w:sz w:val="24"/>
          <w:szCs w:val="24"/>
          <w:rPrChange w:id="86" w:author="Intan Erlina" w:date="2021-02-17T11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del w:id="87" w:author="Intan Erlina" w:date="2021-02-17T11:58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88" w:author="Intan Erlina" w:date="2021-02-17T11:58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745DDB7" w14:textId="5D965B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</w:t>
      </w:r>
      <w:del w:id="89" w:author="Intan Erlina" w:date="2021-02-17T12:13:00Z">
        <w:r w:rsidRPr="00C50A1E" w:rsidDel="0024218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del w:id="90" w:author="Intan Erlina" w:date="2021-02-17T12:12:00Z">
        <w:r w:rsidRPr="00C50A1E" w:rsidDel="0024218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del w:id="91" w:author="Intan Erlina" w:date="2021-02-17T12:13:00Z">
        <w:r w:rsidRPr="00C50A1E" w:rsidDel="0024218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del w:id="92" w:author="Intan Erlina" w:date="2021-02-17T11:59:00Z">
        <w:r w:rsidRPr="00C50A1E" w:rsidDel="000010E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</w:t>
      </w:r>
      <w:del w:id="93" w:author="Intan Erlina" w:date="2021-02-17T11:59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 suka berlindung dalam ruangan</w:t>
      </w:r>
      <w:del w:id="94" w:author="Intan Erlina" w:date="2021-02-17T11:59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Ruangan yang membuat jarak kita dengan makanan makin dekat</w:t>
      </w:r>
      <w:del w:id="95" w:author="Intan Erlina" w:date="2021-02-17T11:59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jadi tak lagi berjarak. </w:t>
      </w:r>
      <w:proofErr w:type="spellStart"/>
      <w:r w:rsidRPr="000010E0">
        <w:rPr>
          <w:rFonts w:ascii="Times New Roman" w:eastAsia="Times New Roman" w:hAnsi="Times New Roman" w:cs="Times New Roman"/>
          <w:i/>
          <w:iCs/>
          <w:sz w:val="24"/>
          <w:szCs w:val="24"/>
          <w:rPrChange w:id="96" w:author="Intan Erlina" w:date="2021-02-17T11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7A880" w14:textId="1F4C9B07" w:rsidR="00927764" w:rsidRPr="00C50A1E" w:rsidDel="000010E0" w:rsidRDefault="00927764" w:rsidP="00242186">
      <w:pPr>
        <w:shd w:val="clear" w:color="auto" w:fill="F5F5F5"/>
        <w:spacing w:after="375"/>
        <w:rPr>
          <w:del w:id="97" w:author="Intan Erlina" w:date="2021-02-17T12:00:00Z"/>
          <w:rFonts w:ascii="Times New Roman" w:eastAsia="Times New Roman" w:hAnsi="Times New Roman" w:cs="Times New Roman"/>
          <w:sz w:val="24"/>
          <w:szCs w:val="24"/>
        </w:rPr>
      </w:pPr>
      <w:del w:id="98" w:author="Intan Erlina" w:date="2021-02-17T12:00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ins w:id="99" w:author="Intan Erlina" w:date="2021-02-17T12:00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egala jenis masakan dalam bentuk mi</w:t>
      </w:r>
      <w:del w:id="100" w:author="Intan Erlina" w:date="2021-02-17T12:00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yang di</w:t>
      </w:r>
      <w:del w:id="101" w:author="Intan Erlina" w:date="2021-02-17T12:00:00Z">
        <w:r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</w:t>
      </w:r>
      <w:ins w:id="102" w:author="Intan Erlina" w:date="2021-02-17T12:00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 cantik, atau bubuk-bubuk minuman manis dalam kemasan ekonomis</w:t>
      </w:r>
      <w:del w:id="103" w:author="Intan Erlina" w:date="2021-02-17T12:13:00Z">
        <w:r w:rsidRPr="00C50A1E" w:rsidDel="0024218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104" w:author="Intan Erlina" w:date="2021-02-17T12:01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3E7FA02" w14:textId="58E4201A" w:rsidR="00927764" w:rsidRPr="00C50A1E" w:rsidRDefault="00927764" w:rsidP="0024218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105" w:author="Intan Erlina" w:date="2021-02-17T12:13:00Z">
          <w:pPr>
            <w:shd w:val="clear" w:color="auto" w:fill="F5F5F5"/>
            <w:spacing w:after="375"/>
          </w:pPr>
        </w:pPrChange>
      </w:pPr>
      <w:del w:id="106" w:author="Intan Erlina" w:date="2021-02-17T12:13:00Z">
        <w:r w:rsidRPr="00C50A1E" w:rsidDel="00242186">
          <w:rPr>
            <w:rFonts w:ascii="Times New Roman" w:eastAsia="Times New Roman" w:hAnsi="Times New Roman" w:cs="Times New Roman"/>
            <w:sz w:val="24"/>
            <w:szCs w:val="24"/>
          </w:rPr>
          <w:delText>Semua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del w:id="107" w:author="Intan Erlina" w:date="2021-02-17T12:01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108" w:author="Intan Erlina" w:date="2021-02-17T12:01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109" w:author="Intan Erlina" w:date="2021-02-17T12:01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0" w:author="Intan Erlina" w:date="2021-02-17T12:01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</w:delText>
        </w:r>
      </w:del>
      <w:del w:id="111" w:author="Intan Erlina" w:date="2021-02-17T12:02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keluar </w:delText>
        </w:r>
      </w:del>
      <w:ins w:id="112" w:author="Intan Erlina" w:date="2021-02-17T12:02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0010E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eluar </w:t>
        </w:r>
      </w:ins>
      <w:del w:id="113" w:author="Intan Erlina" w:date="2021-02-17T12:02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14" w:author="Intan Erlina" w:date="2021-02-17T12:02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0010E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waktu hujan </w:t>
      </w:r>
      <w:del w:id="115" w:author="Intan Erlina" w:date="2021-02-17T12:02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berkali-kali. </w:t>
      </w:r>
      <w:ins w:id="116" w:author="Intan Erlina" w:date="2021-02-17T12:02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 xml:space="preserve">Hal itu </w:t>
        </w:r>
      </w:ins>
      <w:del w:id="117" w:author="Intan Erlina" w:date="2021-02-17T12:02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118" w:author="Intan Erlina" w:date="2021-02-17T12:02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256F11D2" w14:textId="5D96DBD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</w:t>
      </w:r>
      <w:ins w:id="119" w:author="Intan Erlina" w:date="2021-02-17T12:02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 xml:space="preserve">kita terhadap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</w:t>
      </w:r>
      <w:del w:id="120" w:author="Intan Erlina" w:date="2021-02-17T12:02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tidak tahu diri. Yang penting enak, kalori belakangan</w:t>
      </w:r>
      <w:del w:id="121" w:author="Intan Erlina" w:date="2021-02-17T12:03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22" w:author="Intan Erlina" w:date="2021-02-17T12:03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310B58C4" w14:textId="5303C7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123" w:author="Intan Erlina" w:date="2021-02-17T12:03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0E0">
        <w:rPr>
          <w:rFonts w:ascii="Times New Roman" w:eastAsia="Times New Roman" w:hAnsi="Times New Roman" w:cs="Times New Roman"/>
          <w:i/>
          <w:iCs/>
          <w:sz w:val="24"/>
          <w:szCs w:val="24"/>
          <w:rPrChange w:id="124" w:author="Intan Erlina" w:date="2021-02-17T12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ins w:id="125" w:author="Intan Erlina" w:date="2021-02-17T12:03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dulu dengan memperhatikan label informasi gizi ketika kamu memakan makanan kemasan. </w:t>
      </w:r>
      <w:del w:id="126" w:author="Intan Erlina" w:date="2021-02-17T12:03:00Z">
        <w:r w:rsidRPr="00C50A1E" w:rsidDel="000010E0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127" w:author="Intan Erlina" w:date="2021-02-17T12:03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 yang hangat-hangat, takar gulanya</w:t>
      </w:r>
      <w:ins w:id="128" w:author="Intan Erlina" w:date="2021-02-17T12:03:00Z">
        <w:r w:rsidR="000010E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</w:t>
      </w:r>
      <w:del w:id="129" w:author="Intan Erlina" w:date="2021-02-17T12:03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ins w:id="130" w:author="Intan Erlina" w:date="2021-02-17T12:03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</w:t>
      </w:r>
      <w:ins w:id="131" w:author="Intan Erlina" w:date="2021-02-17T12:14:00Z">
        <w:r w:rsidR="00F865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manis, kata dia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ins w:id="132" w:author="Intan Erlina" w:date="2021-02-17T12:04:00Z">
        <w:r w:rsidR="007F26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133" w:author="Intan Erlina" w:date="2021-02-17T12:04:00Z">
        <w:r w:rsidRPr="00C50A1E" w:rsidDel="007F26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spellEnd"/>
      <w:del w:id="134" w:author="Intan Erlina" w:date="2021-02-17T12:04:00Z">
        <w:r w:rsidRPr="00C50A1E" w:rsidDel="007F26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135" w:author="Intan Erlina" w:date="2021-02-17T12:04:00Z">
        <w:r w:rsidR="007F26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</w:p>
    <w:p w14:paraId="1B5928E1" w14:textId="44C72D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36" w:author="Intan Erlina" w:date="2021-02-17T12:04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37" w:author="Intan Erlina" w:date="2021-02-17T12:04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7F26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musim hujan, rasa malas bergerak juga bisa jadi biang berat badan </w:t>
      </w:r>
      <w:del w:id="138" w:author="Intan Erlina" w:date="2021-02-17T12:04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39" w:author="Intan Erlina" w:date="2021-02-17T12:04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</w:t>
      </w:r>
      <w:ins w:id="140" w:author="Intan Erlina" w:date="2021-02-17T12:15:00Z">
        <w:r w:rsidR="00F865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</w:t>
      </w:r>
      <w:del w:id="141" w:author="Intan Erlina" w:date="2021-02-17T12:15:00Z">
        <w:r w:rsidRPr="00C50A1E" w:rsidDel="00F8650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kaum</w:t>
      </w:r>
      <w:del w:id="142" w:author="Intan Erlina" w:date="2021-02-17T12:15:00Z">
        <w:r w:rsidRPr="00C50A1E" w:rsidDel="00F86502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rebahan yang </w:t>
      </w:r>
      <w:proofErr w:type="spellStart"/>
      <w:r w:rsidRPr="00F86502">
        <w:rPr>
          <w:rFonts w:ascii="Times New Roman" w:eastAsia="Times New Roman" w:hAnsi="Times New Roman" w:cs="Times New Roman"/>
          <w:i/>
          <w:iCs/>
          <w:sz w:val="24"/>
          <w:szCs w:val="24"/>
          <w:rPrChange w:id="143" w:author="Intan Erlina" w:date="2021-02-17T12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tiduran dan hanya buka tutup media sosial atau pura-pura sibuk</w:t>
      </w:r>
      <w:ins w:id="144" w:author="Intan Erlina" w:date="2021-02-17T12:05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padahal tidak ada yang </w:t>
      </w:r>
      <w:proofErr w:type="spellStart"/>
      <w:r w:rsidRPr="007F2637">
        <w:rPr>
          <w:rFonts w:ascii="Times New Roman" w:eastAsia="Times New Roman" w:hAnsi="Times New Roman" w:cs="Times New Roman"/>
          <w:i/>
          <w:iCs/>
          <w:sz w:val="24"/>
          <w:szCs w:val="24"/>
          <w:rPrChange w:id="145" w:author="Intan Erlina" w:date="2021-02-17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7F2637">
        <w:rPr>
          <w:rFonts w:ascii="Times New Roman" w:eastAsia="Times New Roman" w:hAnsi="Times New Roman" w:cs="Times New Roman"/>
          <w:i/>
          <w:iCs/>
          <w:sz w:val="24"/>
          <w:szCs w:val="24"/>
          <w:rPrChange w:id="146" w:author="Intan Erlina" w:date="2021-02-17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81F2C4" w14:textId="719790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del w:id="147" w:author="Intan Erlina" w:date="2021-02-17T12:05:00Z">
        <w:r w:rsidDel="007F2637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637">
        <w:rPr>
          <w:rFonts w:ascii="Times New Roman" w:eastAsia="Times New Roman" w:hAnsi="Times New Roman" w:cs="Times New Roman"/>
          <w:i/>
          <w:iCs/>
          <w:sz w:val="24"/>
          <w:szCs w:val="24"/>
          <w:rPrChange w:id="148" w:author="Intan Erlina" w:date="2021-02-17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saja. Jadi</w:t>
      </w:r>
      <w:ins w:id="149" w:author="Intan Erlina" w:date="2021-02-17T12:05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simpanan </w:t>
      </w:r>
      <w:ins w:id="150" w:author="Intan Erlina" w:date="2021-02-17T12:16:00Z">
        <w:r w:rsidR="00F86502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51" w:author="Intan Erlina" w:date="2021-02-17T12:05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152" w:author="Intan Erlina" w:date="2021-02-17T12:05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53" w:author="Intan Erlina" w:date="2021-02-17T12:05:00Z">
        <w:r w:rsidR="007F26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54" w:author="Intan Erlina" w:date="2021-02-17T12:05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024B176F" w14:textId="4639E291" w:rsidR="00927764" w:rsidRPr="00C50A1E" w:rsidDel="007F2637" w:rsidRDefault="00927764" w:rsidP="00927764">
      <w:pPr>
        <w:shd w:val="clear" w:color="auto" w:fill="F5F5F5"/>
        <w:spacing w:after="375"/>
        <w:rPr>
          <w:del w:id="155" w:author="Intan Erlina" w:date="2021-02-17T12:0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 Soal nafsu makan ini</w:t>
      </w:r>
      <w:ins w:id="156" w:author="Intan Erlina" w:date="2021-02-17T12:16:00Z">
        <w:r w:rsidR="00F865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157" w:author="Intan Erlina" w:date="2021-02-17T12:06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del w:id="158" w:author="Intan Erlina" w:date="2021-02-17T12:06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 hujan. Coba ingat-ingat</w:t>
      </w:r>
      <w:ins w:id="159" w:author="Intan Erlina" w:date="2021-02-17T12:18:00Z">
        <w:r w:rsidR="00F865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</w:t>
      </w:r>
      <w:ins w:id="160" w:author="Intan Erlina" w:date="2021-02-17T12:07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61" w:author="Intan Erlina" w:date="2021-02-17T12:07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62" w:author="Intan Erlina" w:date="2021-02-17T12:07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5CEA2B7" w14:textId="44A3BFFC" w:rsidR="00927764" w:rsidRPr="00C50A1E" w:rsidRDefault="00927764" w:rsidP="007F263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63" w:author="Intan Erlina" w:date="2021-02-17T12:07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telur. Ya</w:t>
      </w:r>
      <w:ins w:id="164" w:author="Intan Erlina" w:date="2021-02-17T12:07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</w:t>
      </w:r>
      <w:del w:id="165" w:author="Intan Erlina" w:date="2021-02-17T12:07:00Z">
        <w:r w:rsidRPr="00C50A1E" w:rsidDel="007F263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  <w:r w:rsidRPr="007F2637" w:rsidDel="007F263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66" w:author="Intan Erlina" w:date="2021-02-17T12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</w:delText>
        </w:r>
      </w:del>
      <w:ins w:id="167" w:author="Intan Erlina" w:date="2021-02-17T12:07:00Z">
        <w:r w:rsidR="007F263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7F2637" w:rsidRPr="007F263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68" w:author="Intan Erlina" w:date="2021-02-17T12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</w:t>
        </w:r>
        <w:r w:rsidR="007F26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127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BE20A63" w14:textId="77777777" w:rsidR="00927764" w:rsidRPr="00C50A1E" w:rsidRDefault="00927764" w:rsidP="00927764"/>
    <w:p w14:paraId="29B569C8" w14:textId="77777777" w:rsidR="00927764" w:rsidRPr="005A045A" w:rsidRDefault="00927764" w:rsidP="00927764">
      <w:pPr>
        <w:rPr>
          <w:i/>
        </w:rPr>
      </w:pPr>
    </w:p>
    <w:p w14:paraId="2FA7F43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9501A7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C9458" w14:textId="77777777" w:rsidR="00546353" w:rsidRDefault="00546353">
      <w:r>
        <w:separator/>
      </w:r>
    </w:p>
  </w:endnote>
  <w:endnote w:type="continuationSeparator" w:id="0">
    <w:p w14:paraId="3CB0EE95" w14:textId="77777777" w:rsidR="00546353" w:rsidRDefault="0054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24AA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5C25A69A" w14:textId="77777777" w:rsidR="00941E77" w:rsidRDefault="00546353">
    <w:pPr>
      <w:pStyle w:val="Footer"/>
    </w:pPr>
  </w:p>
  <w:p w14:paraId="2B7550EA" w14:textId="77777777" w:rsidR="00941E77" w:rsidRDefault="00546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DE855" w14:textId="77777777" w:rsidR="00546353" w:rsidRDefault="00546353">
      <w:r>
        <w:separator/>
      </w:r>
    </w:p>
  </w:footnote>
  <w:footnote w:type="continuationSeparator" w:id="0">
    <w:p w14:paraId="28D95F78" w14:textId="77777777" w:rsidR="00546353" w:rsidRDefault="00546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ntan Erlina">
    <w15:presenceInfo w15:providerId="None" w15:userId="Intan Er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10E0"/>
    <w:rsid w:val="000728F3"/>
    <w:rsid w:val="0012251A"/>
    <w:rsid w:val="002318A3"/>
    <w:rsid w:val="00242186"/>
    <w:rsid w:val="0042167F"/>
    <w:rsid w:val="00466594"/>
    <w:rsid w:val="00470B41"/>
    <w:rsid w:val="00546353"/>
    <w:rsid w:val="007F2637"/>
    <w:rsid w:val="00924DF5"/>
    <w:rsid w:val="00927764"/>
    <w:rsid w:val="00A04A47"/>
    <w:rsid w:val="00C20908"/>
    <w:rsid w:val="00EF3F47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3AD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Erlina</cp:lastModifiedBy>
  <cp:revision>2</cp:revision>
  <dcterms:created xsi:type="dcterms:W3CDTF">2021-02-17T05:22:00Z</dcterms:created>
  <dcterms:modified xsi:type="dcterms:W3CDTF">2021-02-17T05:22:00Z</dcterms:modified>
</cp:coreProperties>
</file>