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1A3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8A597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98025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AA0014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75DE9E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8E3B038" w14:textId="1223D691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ins w:id="0" w:author="Your Majesty" w:date="2021-07-29T11:11:00Z">
        <w:r w:rsidR="00566CF3">
          <w:rPr>
            <w:rFonts w:ascii="Roboto" w:eastAsia="Times New Roman" w:hAnsi="Roboto" w:cs="Times New Roman"/>
            <w:sz w:val="17"/>
            <w:szCs w:val="17"/>
          </w:rPr>
          <w:t>,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ins w:id="1" w:author="Your Majesty" w:date="2021-07-29T11:11:00Z">
        <w:r w:rsidR="00566CF3">
          <w:rPr>
            <w:rFonts w:ascii="Roboto" w:eastAsia="Times New Roman" w:hAnsi="Roboto" w:cs="Times New Roman"/>
            <w:sz w:val="17"/>
            <w:szCs w:val="17"/>
          </w:rPr>
          <w:t>,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1EC11A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E479EDD" wp14:editId="0CA6566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640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7A2EA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00B5D22" w14:textId="0567FB5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" w:author="Your Majesty" w:date="2021-07-29T11:11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" w:author="Your Majesty" w:date="2021-07-29T11:12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" w:author="Your Majesty" w:date="2021-07-29T11:12:00Z">
        <w:r w:rsidRPr="00C50A1E" w:rsidDel="00566CF3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00CE5E" w14:textId="2F6E4D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5" w:author="Your Majesty" w:date="2021-07-29T11:12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" w:author="Your Majesty" w:date="2021-07-29T11:12:00Z">
        <w:r w:rsidRPr="00C50A1E" w:rsidDel="00566CF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Your Majesty" w:date="2021-07-29T11:12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8" w:author="Your Majesty" w:date="2021-07-29T11:12:00Z">
        <w:r w:rsidRPr="00C50A1E" w:rsidDel="00566CF3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</w:t>
      </w:r>
      <w:ins w:id="9" w:author="Your Majesty" w:date="2021-07-29T11:13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6CF3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0" w:author="Your Majesty" w:date="2021-07-29T11:12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9F770" w14:textId="366A0C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1" w:author="Your Majesty" w:date="2021-07-29T11:14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Your Majesty" w:date="2021-07-29T11:13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13" w:author="Your Majesty" w:date="2021-07-29T11:13:00Z">
        <w:r w:rsidRPr="00C50A1E" w:rsidDel="00566CF3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4" w:author="Your Majesty" w:date="2021-07-29T11:14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5" w:author="Your Majesty" w:date="2021-07-29T11:14:00Z">
        <w:r w:rsidRPr="00C50A1E" w:rsidDel="00566CF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Your Majesty" w:date="2021-07-29T11:14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7" w:author="Your Majesty" w:date="2021-07-29T11:14:00Z">
        <w:r w:rsidRPr="00C50A1E" w:rsidDel="00566CF3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96774C" w14:textId="03EAA2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8" w:author="Your Majesty" w:date="2021-07-29T11:14:00Z">
        <w:r w:rsidR="00566CF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19" w:author="Your Majesty" w:date="2021-07-29T11:14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566CF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6CF3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0" w:author="Your Majesty" w:date="2021-07-29T11:15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1" w:author="Your Majesty" w:date="2021-07-29T11:15:00Z">
        <w:r w:rsidDel="00566CF3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6BA9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7F168" w14:textId="5B609DF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Your Majesty" w:date="2021-07-29T11:16:00Z">
        <w:r w:rsidRPr="00C50A1E" w:rsidDel="00566CF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7050C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C635A1" w14:textId="2499DA1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23" w:author="Your Majesty" w:date="2021-07-29T11:18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24" w:author="Your Majesty" w:date="2021-07-29T11:17:00Z">
        <w:r w:rsidRPr="00C50A1E" w:rsidDel="00566CF3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043735" w14:textId="3D505C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5" w:author="Your Majesty" w:date="2021-07-29T11:18:00Z">
        <w:r w:rsidR="00566CF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6" w:author="Your Majesty" w:date="2021-07-29T11:18:00Z">
        <w:r w:rsidRPr="00C50A1E" w:rsidDel="00566CF3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1EC6BE4E" w14:textId="6E3ED2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27" w:author="Your Majesty" w:date="2021-07-29T11:18:00Z">
        <w:r w:rsidR="00566CF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  <w:proofErr w:type="spellEnd"/>
        <w:r w:rsidR="00566CF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</w:t>
        </w:r>
      </w:ins>
      <w:del w:id="28" w:author="Your Majesty" w:date="2021-07-29T11:18:00Z">
        <w:r w:rsidRPr="00C50A1E" w:rsidDel="00566CF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F65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72C917" w14:textId="137EFCC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29" w:author="Your Majesty" w:date="2021-07-29T11:20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Your Majesty" w:date="2021-07-29T11:20:00Z">
        <w:r w:rsidR="0021071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1" w:author="Your Majesty" w:date="2021-07-29T11:20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32" w:author="Your Majesty" w:date="2021-07-29T11:20:00Z">
        <w:r w:rsidR="0021071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3" w:author="Your Majesty" w:date="2021-07-29T11:20:00Z">
        <w:r w:rsidR="00210715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34" w:author="Your Majesty" w:date="2021-07-29T11:20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arena</w:t>
      </w:r>
      <w:ins w:id="35" w:author="Your Majesty" w:date="2021-07-29T11:20:00Z">
        <w:r w:rsidR="0021071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10715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</w:ins>
      <w:proofErr w:type="spellEnd"/>
      <w:del w:id="36" w:author="Your Majesty" w:date="2021-07-29T11:20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 xml:space="preserve"> 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37" w:author="Your Majesty" w:date="2021-07-29T11:21:00Z">
        <w:r w:rsidR="00210715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210715">
          <w:rPr>
            <w:rFonts w:ascii="Times New Roman" w:eastAsia="Times New Roman" w:hAnsi="Times New Roman" w:cs="Times New Roman"/>
            <w:sz w:val="24"/>
            <w:szCs w:val="24"/>
          </w:rPr>
          <w:t>akan</w:t>
        </w:r>
      </w:ins>
      <w:proofErr w:type="spellEnd"/>
      <w:del w:id="38" w:author="Your Majesty" w:date="2021-07-29T11:21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>. 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944FB" w14:textId="1E33E12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Yan</w:t>
      </w:r>
      <w:ins w:id="39" w:author="Your Majesty" w:date="2021-07-29T11:21:00Z">
        <w:r w:rsidR="00210715">
          <w:rPr>
            <w:rFonts w:ascii="Times New Roman" w:eastAsia="Times New Roman" w:hAnsi="Times New Roman" w:cs="Times New Roman"/>
            <w:sz w:val="24"/>
            <w:szCs w:val="24"/>
          </w:rPr>
          <w:t xml:space="preserve">g </w:t>
        </w:r>
      </w:ins>
      <w:del w:id="40" w:author="Your Majesty" w:date="2021-07-29T11:21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 xml:space="preserve">g sering membuatnya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F831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79FCAF5" w14:textId="5E94C29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41" w:author="Your Majesty" w:date="2021-07-29T11:22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ins w:id="42" w:author="Your Majesty" w:date="2021-07-29T11:22:00Z">
        <w:r w:rsidR="00210715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proofErr w:type="spellEnd"/>
      <w:del w:id="43" w:author="Your Majesty" w:date="2021-07-29T11:22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Your Majesty" w:date="2021-07-29T11:22:00Z">
        <w:r w:rsidR="00210715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</w:ins>
      <w:proofErr w:type="spellEnd"/>
      <w:del w:id="45" w:author="Your Majesty" w:date="2021-07-29T11:22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46" w:author="Your Majesty" w:date="2021-07-29T11:22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47" w:author="Your Majesty" w:date="2021-07-29T11:22:00Z">
        <w:r w:rsidR="0021071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10715">
        <w:rPr>
          <w:rFonts w:ascii="Times New Roman" w:eastAsia="Times New Roman" w:hAnsi="Times New Roman" w:cs="Times New Roman"/>
          <w:i/>
          <w:iCs/>
          <w:sz w:val="24"/>
          <w:szCs w:val="24"/>
          <w:rPrChange w:id="48" w:author="Your Majesty" w:date="2021-07-29T11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210715">
        <w:rPr>
          <w:rFonts w:ascii="Times New Roman" w:eastAsia="Times New Roman" w:hAnsi="Times New Roman" w:cs="Times New Roman"/>
          <w:i/>
          <w:iCs/>
          <w:sz w:val="24"/>
          <w:szCs w:val="24"/>
          <w:rPrChange w:id="49" w:author="Your Majesty" w:date="2021-07-29T11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39D08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D0195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CC3E8B" w14:textId="0BF901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50" w:author="Your Majesty" w:date="2021-07-29T11:24:00Z">
        <w:r w:rsidR="00210715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51" w:author="Your Majesty" w:date="2021-07-29T11:24:00Z">
        <w:r w:rsidRPr="00C50A1E" w:rsidDel="0021071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6883CF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3972A0C" w14:textId="77777777" w:rsidR="00927764" w:rsidRPr="00C50A1E" w:rsidRDefault="00927764" w:rsidP="00927764"/>
    <w:p w14:paraId="5934B3D3" w14:textId="77777777" w:rsidR="00927764" w:rsidRPr="005A045A" w:rsidRDefault="00927764" w:rsidP="00927764">
      <w:pPr>
        <w:rPr>
          <w:i/>
        </w:rPr>
      </w:pPr>
    </w:p>
    <w:p w14:paraId="55E3789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296625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A83B" w14:textId="77777777" w:rsidR="009030EC" w:rsidRDefault="009030EC">
      <w:r>
        <w:separator/>
      </w:r>
    </w:p>
  </w:endnote>
  <w:endnote w:type="continuationSeparator" w:id="0">
    <w:p w14:paraId="771C8F89" w14:textId="77777777" w:rsidR="009030EC" w:rsidRDefault="0090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E53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3D5E038" w14:textId="77777777" w:rsidR="00941E77" w:rsidRDefault="009030EC">
    <w:pPr>
      <w:pStyle w:val="Footer"/>
    </w:pPr>
  </w:p>
  <w:p w14:paraId="1F07A694" w14:textId="77777777" w:rsidR="00941E77" w:rsidRDefault="00903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74A5" w14:textId="77777777" w:rsidR="009030EC" w:rsidRDefault="009030EC">
      <w:r>
        <w:separator/>
      </w:r>
    </w:p>
  </w:footnote>
  <w:footnote w:type="continuationSeparator" w:id="0">
    <w:p w14:paraId="0FA3550A" w14:textId="77777777" w:rsidR="009030EC" w:rsidRDefault="00903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r Majesty">
    <w15:presenceInfo w15:providerId="Windows Live" w15:userId="3a136d0455c334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10715"/>
    <w:rsid w:val="002318A3"/>
    <w:rsid w:val="0042167F"/>
    <w:rsid w:val="00566CF3"/>
    <w:rsid w:val="009030EC"/>
    <w:rsid w:val="00924DF5"/>
    <w:rsid w:val="00927764"/>
    <w:rsid w:val="00C20908"/>
    <w:rsid w:val="00F0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956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Your Majesty</cp:lastModifiedBy>
  <cp:revision>2</cp:revision>
  <dcterms:created xsi:type="dcterms:W3CDTF">2021-07-29T04:24:00Z</dcterms:created>
  <dcterms:modified xsi:type="dcterms:W3CDTF">2021-07-29T04:24:00Z</dcterms:modified>
</cp:coreProperties>
</file>