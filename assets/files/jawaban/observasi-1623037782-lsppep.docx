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del w:id="0" w:author="LENOVO" w:date="2021-06-07T10:50:00Z">
              <w:r w:rsidDel="00094275">
                <w:tab/>
                <w:delText xml:space="preserve">:  </w:delText>
              </w:r>
              <w:r w:rsidDel="00094275">
                <w:tab/>
              </w:r>
            </w:del>
            <w:ins w:id="1" w:author="LENOVO" w:date="2021-06-07T10:50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del w:id="2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3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del w:id="4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5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del w:id="6" w:author="LENOVO" w:date="2021-06-07T10:49:00Z">
              <w:r w:rsidDel="00094275">
                <w:tab/>
                <w:delText>:</w:delText>
              </w:r>
              <w:r w:rsidDel="00094275">
                <w:tab/>
              </w:r>
            </w:del>
            <w:ins w:id="7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del w:id="8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9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del w:id="10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11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0942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ins w:id="12" w:author="LENOVO" w:date="2021-06-07T10:49:00Z">
              <w:r>
                <w:rPr>
                  <w:lang w:val="id-ID"/>
                </w:rPr>
                <w:t xml:space="preserve"> </w:t>
              </w:r>
            </w:ins>
            <w:r w:rsidR="00BE098E">
              <w:t xml:space="preserve"> </w:t>
            </w:r>
            <w:del w:id="13" w:author="LENOVO" w:date="2021-06-07T10:49:00Z">
              <w:r w:rsidR="00BE098E" w:rsidDel="00094275">
                <w:tab/>
                <w:delText xml:space="preserve">: </w:delText>
              </w:r>
              <w:r w:rsidR="00BE098E" w:rsidDel="00094275">
                <w:tab/>
              </w:r>
            </w:del>
            <w:ins w:id="14" w:author="LENOVO" w:date="2021-06-07T10:49:00Z">
              <w:r>
                <w:rPr>
                  <w:lang w:val="id-ID"/>
                </w:rPr>
                <w:t xml:space="preserve"> </w:t>
              </w:r>
            </w:ins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LENOVO" w:date="2021-06-07T10:51:00Z"/>
                <w:lang w:val="id-ID"/>
              </w:rPr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</w:r>
            <w:del w:id="16" w:author="LENOVO" w:date="2021-06-07T10:49:00Z">
              <w:r w:rsidDel="00094275">
                <w:delText xml:space="preserve">: </w:delText>
              </w:r>
              <w:r w:rsidDel="00094275">
                <w:tab/>
              </w:r>
            </w:del>
            <w:ins w:id="17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094275" w:rsidRDefault="00094275" w:rsidP="000942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LENOVO" w:date="2021-06-07T10:51:00Z"/>
              </w:rPr>
            </w:pPr>
            <w:proofErr w:type="spellStart"/>
            <w:ins w:id="19" w:author="LENOVO" w:date="2021-06-07T10:51:00Z">
              <w:r>
                <w:t>inklusif</w:t>
              </w:r>
              <w:proofErr w:type="spellEnd"/>
              <w:r>
                <w:t xml:space="preserve"> </w:t>
              </w:r>
              <w:r>
                <w:rPr>
                  <w:lang w:val="id-ID"/>
                </w:rPr>
                <w:t xml:space="preserve"> </w:t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094275" w:rsidRDefault="00094275" w:rsidP="000942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LENOVO" w:date="2021-06-07T10:51:00Z"/>
              </w:rPr>
            </w:pPr>
            <w:ins w:id="21" w:author="LENOVO" w:date="2021-06-07T10:51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094275" w:rsidRPr="00094275" w:rsidRDefault="0009427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22" w:author="LENOVO" w:date="2021-06-07T10:51:00Z">
                  <w:rPr/>
                </w:rPrChange>
              </w:rPr>
            </w:pPr>
            <w:bookmarkStart w:id="23" w:name="_GoBack"/>
            <w:bookmarkEnd w:id="23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del w:id="24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25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del w:id="26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27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del w:id="28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29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LENOVO" w:date="2021-06-07T10:50:00Z"/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094275" w:rsidRDefault="00094275" w:rsidP="000942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LENOVO" w:date="2021-06-07T10:50:00Z"/>
              </w:rPr>
            </w:pPr>
            <w:proofErr w:type="spellStart"/>
            <w:ins w:id="32" w:author="LENOVO" w:date="2021-06-07T10:50:00Z">
              <w:r>
                <w:t>manajemen</w:t>
              </w:r>
              <w:proofErr w:type="spellEnd"/>
              <w:r>
                <w:t xml:space="preserve"> </w:t>
              </w:r>
              <w:r>
                <w:rPr>
                  <w:lang w:val="id-ID"/>
                </w:rPr>
                <w:t xml:space="preserve">  </w:t>
              </w:r>
              <w:r>
                <w:rPr>
                  <w:lang w:val="id-ID"/>
                </w:rPr>
                <w:t xml:space="preserve"> </w:t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094275" w:rsidRDefault="00094275" w:rsidP="000942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LENOVO" w:date="2021-06-07T10:50:00Z"/>
              </w:rPr>
            </w:pPr>
            <w:ins w:id="34" w:author="LENOVO" w:date="2021-06-07T10:50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094275" w:rsidRPr="00094275" w:rsidRDefault="000942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35" w:author="LENOVO" w:date="2021-06-07T10:50:00Z">
                  <w:rPr/>
                </w:rPrChange>
              </w:rPr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del w:id="36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37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del w:id="38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39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del w:id="40" w:author="LENOVO" w:date="2021-06-07T10:49:00Z">
              <w:r w:rsidDel="00094275">
                <w:tab/>
                <w:delText xml:space="preserve">: </w:delText>
              </w:r>
              <w:r w:rsidDel="00094275">
                <w:tab/>
              </w:r>
            </w:del>
            <w:ins w:id="41" w:author="LENOVO" w:date="2021-06-07T10:49:00Z">
              <w:r w:rsidR="00094275">
                <w:rPr>
                  <w:lang w:val="id-ID"/>
                </w:rPr>
                <w:t xml:space="preserve"> </w:t>
              </w:r>
            </w:ins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94275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2021-06-07T03:51:00Z</dcterms:modified>
</cp:coreProperties>
</file>