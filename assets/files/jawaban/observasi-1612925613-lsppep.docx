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6E0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94E78E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801905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574CA10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D23D703" w14:textId="77777777" w:rsidTr="00D810B0">
        <w:tc>
          <w:tcPr>
            <w:tcW w:w="9350" w:type="dxa"/>
          </w:tcPr>
          <w:p w14:paraId="31CA0C3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46EA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6F56DFF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B60B2" w14:textId="4E6B056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ins w:id="0" w:author="Hendy" w:date="2021-02-10T10:45:00Z">
              <w:r w:rsidR="00634DC9" w:rsidRPr="00634DC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" w:author="Hendy" w:date="2021-02-10T10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del w:id="2" w:author="Hendy" w:date="2021-02-10T10:45:00Z">
              <w:r w:rsidRPr="00634DC9" w:rsidDel="00634DC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" w:author="Hendy" w:date="2021-02-10T10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</w:delText>
              </w:r>
            </w:del>
            <w:r w:rsidRPr="00634DC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" w:author="Hendy" w:date="2021-02-10T10:4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651975A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2DA7D" w14:textId="3DD7F5AB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del w:id="5" w:author="Hendy" w:date="2021-02-10T10:46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 </w:delText>
              </w:r>
            </w:del>
            <w:ins w:id="6" w:author="Hendy" w:date="2021-02-10T10:46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  <w:r w:rsidR="00634DC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raktikum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program  D3/D4 di Politeknik Elektronika Negeri Surabaya. Sasaran dari </w:t>
            </w:r>
            <w:del w:id="7" w:author="Hendy" w:date="2021-02-10T10:46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8" w:author="Hendy" w:date="2021-02-10T10:47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</w:t>
            </w:r>
            <w:del w:id="9" w:author="Hendy" w:date="2021-02-10T10:47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</w:delText>
              </w:r>
            </w:del>
            <w:ins w:id="10" w:author="Hendy" w:date="2021-02-10T10:47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634DC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</w:t>
              </w:r>
            </w:ins>
            <w:del w:id="11" w:author="Hendy" w:date="2021-02-10T10:47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</w:delText>
              </w:r>
            </w:del>
            <w:ins w:id="12" w:author="Hendy" w:date="2021-02-10T10:47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634DC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del w:id="13" w:author="Hendy" w:date="2021-02-10T10:48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14" w:author="Hendy" w:date="2021-02-10T10:48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634DC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</w:ins>
            <w:del w:id="15" w:author="Hendy" w:date="2021-02-10T10:48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16" w:author="Hendy" w:date="2021-02-10T10:48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634DC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Linux  mulai  dari  instalasi  sistem  operasi,  perintah-perintah  dasar  Linux sampai dengan membangun internet server yang meliputi mail </w:t>
            </w:r>
            <w:r w:rsidRPr="00634DC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7" w:author="Hendy" w:date="2021-02-10T10:5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server, 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del w:id="18" w:author="Hendy" w:date="2021-02-10T10:54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>lain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sebagainya.  Selain </w:t>
            </w:r>
            <w:ins w:id="19" w:author="Hendy" w:date="2021-02-10T10:54:00Z">
              <w:r w:rsidR="004A559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itu  buku  </w:t>
            </w:r>
            <w:del w:id="20" w:author="Hendy" w:date="2021-02-10T10:49:00Z">
              <w:r w:rsidRPr="00A16D9B" w:rsidDel="00634D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 </w:delText>
              </w:r>
            </w:del>
            <w:ins w:id="21" w:author="Hendy" w:date="2021-02-10T10:49:00Z">
              <w:r w:rsidR="00634DC9" w:rsidRPr="00634DC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2" w:author="Hendy" w:date="2021-02-10T10:4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  <w:r w:rsidR="00634DC9" w:rsidRPr="00634DC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3" w:author="Hendy" w:date="2021-02-10T10:4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raktikum  </w:t>
              </w:r>
            </w:ins>
            <w:r w:rsidRPr="00634DC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4" w:author="Hendy" w:date="2021-02-10T10:4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14:paraId="7A44B2F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1B6F8" w14:textId="537F8371" w:rsidR="00D80F46" w:rsidRPr="00634DC9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25" w:author="Hendy" w:date="2021-02-10T10:5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commentRangeStart w:id="2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berkala.Saran  dan  kritik  untuk  perbaikan  buku  ini  sangat  kami  harapkan.</w:t>
            </w:r>
            <w:commentRangeEnd w:id="26"/>
            <w:r w:rsidR="00634DC9">
              <w:rPr>
                <w:rStyle w:val="CommentReference"/>
                <w:lang w:val="en-US"/>
              </w:rPr>
              <w:commentReference w:id="2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27" w:author="Hendy" w:date="2021-02-10T10:51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Penulis mengharapkan saran dan kritik dari para pembaca guna </w:t>
              </w:r>
            </w:ins>
            <w:ins w:id="28" w:author="Hendy" w:date="2021-02-10T10:52:00Z">
              <w:r w:rsidR="00634D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penyempurnaan dari buku ini.</w:t>
              </w:r>
            </w:ins>
          </w:p>
          <w:p w14:paraId="492525D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918C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0A826D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6E7D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E57EB0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DDF7A6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7909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2FC713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905718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6A275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73CC2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6B0F8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3FFD2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DF506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1B6E35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5FC05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" w:author="Hendy" w:date="2021-02-10T10:50:00Z" w:initials="H">
    <w:p w14:paraId="7A127B8D" w14:textId="6B520B3B" w:rsidR="00634DC9" w:rsidRDefault="00634DC9">
      <w:pPr>
        <w:pStyle w:val="CommentText"/>
      </w:pPr>
      <w:r>
        <w:rPr>
          <w:rStyle w:val="CommentReference"/>
        </w:rPr>
        <w:annotationRef/>
      </w:r>
      <w:r>
        <w:t xml:space="preserve">Sebaiknya menghindari penggunaan kalimat ini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127B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E38F7" w16cex:dateUtc="2021-02-10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127B8D" w16cid:durableId="23CE38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8059F" w14:textId="77777777" w:rsidR="00CB3CD3" w:rsidRDefault="00CB3CD3" w:rsidP="00D80F46">
      <w:r>
        <w:separator/>
      </w:r>
    </w:p>
  </w:endnote>
  <w:endnote w:type="continuationSeparator" w:id="0">
    <w:p w14:paraId="5F870AE2" w14:textId="77777777" w:rsidR="00CB3CD3" w:rsidRDefault="00CB3CD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8B803" w14:textId="77777777" w:rsidR="00D80F46" w:rsidRDefault="00D80F46">
    <w:pPr>
      <w:pStyle w:val="Footer"/>
    </w:pPr>
    <w:r>
      <w:t>CLO-4</w:t>
    </w:r>
  </w:p>
  <w:p w14:paraId="2BD80E8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68C0C" w14:textId="77777777" w:rsidR="00CB3CD3" w:rsidRDefault="00CB3CD3" w:rsidP="00D80F46">
      <w:r>
        <w:separator/>
      </w:r>
    </w:p>
  </w:footnote>
  <w:footnote w:type="continuationSeparator" w:id="0">
    <w:p w14:paraId="14085D44" w14:textId="77777777" w:rsidR="00CB3CD3" w:rsidRDefault="00CB3CD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ndy">
    <w15:presenceInfo w15:providerId="None" w15:userId="He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A559A"/>
    <w:rsid w:val="004F5D73"/>
    <w:rsid w:val="00634DC9"/>
    <w:rsid w:val="00771E9D"/>
    <w:rsid w:val="008D1AF7"/>
    <w:rsid w:val="00924DF5"/>
    <w:rsid w:val="00A16D9B"/>
    <w:rsid w:val="00A86167"/>
    <w:rsid w:val="00AF28E1"/>
    <w:rsid w:val="00CB3CD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ABA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634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D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D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Hendy</cp:lastModifiedBy>
  <cp:revision>7</cp:revision>
  <dcterms:created xsi:type="dcterms:W3CDTF">2019-10-18T19:52:00Z</dcterms:created>
  <dcterms:modified xsi:type="dcterms:W3CDTF">2021-02-10T02:54:00Z</dcterms:modified>
</cp:coreProperties>
</file>