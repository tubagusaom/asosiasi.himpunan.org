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Rini Oktavia" w:date="2020-10-26T14:43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Rini Oktavia" w:date="2020-10-26T14:43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" w:author="Rini Oktavia" w:date="2020-10-26T14:46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del w:id="3" w:author="Rini Oktavia" w:date="2020-10-26T14:44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Rini Oktavia" w:date="2020-10-26T14:44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5" w:author="Rini Oktavia" w:date="2020-10-26T14:46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" w:author="Rini Oktavia" w:date="2020-10-26T14:46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del w:id="7" w:author="Rini Oktavia" w:date="2020-10-26T14:45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8" w:author="Rini Oktavia" w:date="2020-10-26T14:46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9" w:author="Rini Oktavia" w:date="2020-10-26T14:46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10" w:author="Rini Oktavia" w:date="2020-10-26T14:46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ins w:id="11" w:author="Rini Oktavia" w:date="2020-10-26T14:46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12" w:author="Rini Oktavia" w:date="2020-10-26T14:47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3" w:author="Rini Oktavia" w:date="2020-10-26T14:47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Rini Oktavia" w:date="2020-10-26T14:47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15" w:author="Rini Oktavia" w:date="2020-10-26T14:47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Rini Oktavia" w:date="2020-10-26T14:48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kita di siapkan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Rini Oktavia" w:date="2020-10-26T14:48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" w:author="Rini Oktavia" w:date="2020-10-26T14:48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mewujudkan</w:t>
              </w:r>
              <w:proofErr w:type="spellEnd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9" w:author="Rini Oktavia" w:date="2020-10-26T14:49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0" w:author="Rini Oktavia" w:date="2020-10-26T14:49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" w:author="Rini Oktavia" w:date="2020-10-26T14:50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22" w:author="Rini Oktavia" w:date="2020-10-26T14:50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Rini Oktavia" w:date="2020-10-26T14:49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4" w:author="Rini Oktavia" w:date="2020-10-26T14:50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5" w:author="Rini Oktavia" w:date="2020-10-26T14:50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6" w:author="Rini Oktavia" w:date="2020-10-26T14:50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7" w:author="Rini Oktavia" w:date="2020-10-26T14:50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8" w:author="Rini Oktavia" w:date="2020-10-26T14:50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29" w:author="Rini Oktavia" w:date="2020-10-26T14:55:00Z">
              <w:r w:rsidR="00083B3F">
                <w:rPr>
                  <w:rFonts w:ascii="Times New Roman" w:eastAsia="Times New Roman" w:hAnsi="Times New Roman" w:cs="Times New Roman"/>
                  <w:szCs w:val="24"/>
                </w:rPr>
                <w:t>publis</w:t>
              </w:r>
            </w:ins>
            <w:bookmarkStart w:id="30" w:name="_GoBack"/>
            <w:bookmarkEnd w:id="30"/>
            <w:del w:id="31" w:author="Rini Oktavia" w:date="2020-10-26T14:50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32" w:author="Rini Oktavia" w:date="2020-10-26T14:51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3" w:author="Rini Oktavia" w:date="2020-10-26T14:51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</w:ins>
            <w:proofErr w:type="spellEnd"/>
            <w:del w:id="34" w:author="Rini Oktavia" w:date="2020-10-26T14:51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5" w:author="Rini Oktavia" w:date="2020-10-26T14:52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Rini Oktavia" w:date="2020-10-26T14:52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b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Rini Oktavia" w:date="2020-10-26T14:52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8" w:author="Rini Oktavia" w:date="2020-10-26T14:52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C9520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9" w:author="Rini Oktavia" w:date="2020-10-26T14:52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0" w:author="Rini Oktavia" w:date="2020-10-26T14:52:00Z">
              <w:r w:rsidR="00125355"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1" w:author="Rini Oktavia" w:date="2020-10-26T14:52:00Z">
              <w:r w:rsidR="00125355"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2" w:author="Rini Oktavia" w:date="2020-10-26T14:52:00Z">
              <w:r w:rsidR="00125355"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3" w:author="Rini Oktavia" w:date="2020-10-26T14:52:00Z">
              <w:r w:rsidR="00083B3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4" w:author="Rini Oktavia" w:date="2020-10-26T14:52:00Z">
              <w:r w:rsidRPr="00EC6F38" w:rsidDel="00083B3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5" w:author="Rini Oktavia" w:date="2020-10-26T14:53:00Z">
              <w:r w:rsidRPr="00EC6F38" w:rsidDel="00083B3F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46" w:author="Rini Oktavia" w:date="2020-10-26T14:53:00Z">
              <w:r w:rsidR="00083B3F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47" w:author="Rini Oktavia" w:date="2020-10-26T14:53:00Z">
              <w:r w:rsidR="00083B3F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del w:id="48" w:author="Rini Oktavia" w:date="2020-10-26T14:53:00Z">
              <w:r w:rsidRPr="00EC6F38" w:rsidDel="00083B3F">
                <w:rPr>
                  <w:rFonts w:ascii="Times New Roman" w:eastAsia="Times New Roman" w:hAnsi="Times New Roman" w:cs="Times New Roman"/>
                  <w:szCs w:val="24"/>
                </w:rPr>
                <w:delText xml:space="preserve"> 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49" w:author="Rini Oktavia" w:date="2020-10-26T14:54:00Z">
              <w:r w:rsidR="00083B3F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0" w:author="Rini Oktavia" w:date="2020-10-26T14:54:00Z">
              <w:r w:rsidRPr="00EC6F38" w:rsidDel="00083B3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51" w:author="Rini Oktavia" w:date="2020-10-26T14:54:00Z">
              <w:r w:rsidR="00083B3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ni Oktavia">
    <w15:presenceInfo w15:providerId="Windows Live" w15:userId="05cde5a6a3f0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83B3F"/>
    <w:rsid w:val="0012251A"/>
    <w:rsid w:val="00125355"/>
    <w:rsid w:val="001D038C"/>
    <w:rsid w:val="00240407"/>
    <w:rsid w:val="0042167F"/>
    <w:rsid w:val="00924DF5"/>
    <w:rsid w:val="00C9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Oktavia</cp:lastModifiedBy>
  <cp:revision>2</cp:revision>
  <dcterms:created xsi:type="dcterms:W3CDTF">2020-10-26T07:55:00Z</dcterms:created>
  <dcterms:modified xsi:type="dcterms:W3CDTF">2020-10-26T07:55:00Z</dcterms:modified>
</cp:coreProperties>
</file>