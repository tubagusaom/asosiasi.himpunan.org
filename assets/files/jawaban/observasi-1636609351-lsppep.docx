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988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2C7304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E94634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DB1267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427EE3F" w14:textId="77777777" w:rsidTr="00821BA2">
        <w:tc>
          <w:tcPr>
            <w:tcW w:w="9350" w:type="dxa"/>
          </w:tcPr>
          <w:p w14:paraId="701E236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F414E1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75E4F6E" w14:textId="7D773C5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0" w:author="Yogho Prastyo" w:date="2021-11-11T12:55:00Z">
              <w:r w:rsidR="008442DB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1" w:author="Yogho Prastyo" w:date="2021-11-11T12:55:00Z">
              <w:r w:rsidRPr="00EC6F38" w:rsidDel="008442DB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2" w:author="Yogho Prastyo" w:date="2021-11-11T12:55:00Z">
              <w:r w:rsidRPr="00EC6F38" w:rsidDel="008442DB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3" w:author="Yogho Prastyo" w:date="2021-11-11T12:55:00Z">
              <w:r w:rsidR="0021504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4" w:author="Yogho Prastyo" w:date="2021-11-11T12:55:00Z">
              <w:r w:rsidRPr="00EC6F38" w:rsidDel="00215044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19FED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Yogho Prastyo" w:date="2021-11-11T12:56:00Z">
              <w:r w:rsidRPr="00EC6F38" w:rsidDel="0021504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Yogho Prastyo" w:date="2021-11-11T12:56:00Z">
              <w:r w:rsidRPr="00EC6F38" w:rsidDel="0021504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522358" w14:textId="095396F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Yogho Prastyo" w:date="2021-11-11T12:56:00Z">
              <w:r w:rsidRPr="00EC6F38" w:rsidDel="00312632">
                <w:rPr>
                  <w:rFonts w:ascii="Times New Roman" w:eastAsia="Times New Roman" w:hAnsi="Times New Roman" w:cs="Times New Roman"/>
                  <w:szCs w:val="24"/>
                </w:rPr>
                <w:delText xml:space="preserve">suatu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Yogho Prastyo" w:date="2021-11-11T12:56:00Z">
              <w:r w:rsidRPr="00EC6F38" w:rsidDel="0031263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Tujuan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9" w:author="Yogho Prastyo" w:date="2021-11-11T13:04:00Z">
              <w:r w:rsidR="0023121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22CB5F" w14:textId="634EF84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0" w:author="Yogho Prastyo" w:date="2021-11-11T12:57:00Z">
              <w:r w:rsidR="0031263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1" w:author="Yogho Prastyo" w:date="2021-11-11T13:04:00Z">
              <w:r w:rsidR="00AA20B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</w:t>
            </w:r>
            <w:ins w:id="12" w:author="Yogho Prastyo" w:date="2021-11-11T13:05:00Z">
              <w:r w:rsidR="00AA20B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3" w:author="Yogho Prastyo" w:date="2021-11-11T13:05:00Z">
              <w:r w:rsidRPr="00EC6F38" w:rsidDel="00AA20BC">
                <w:rPr>
                  <w:rFonts w:ascii="Times New Roman" w:eastAsia="Times New Roman" w:hAnsi="Times New Roman" w:cs="Times New Roman"/>
                  <w:szCs w:val="24"/>
                </w:rPr>
                <w:delText>i hari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Yogho Prastyo" w:date="2021-11-11T13:05:00Z">
              <w:r w:rsidRPr="00EC6F38" w:rsidDel="00AA20B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BE0E4A3" w14:textId="50C5737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5" w:author="Yogho Prastyo" w:date="2021-11-11T13:00:00Z">
              <w:r w:rsidR="008D130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8D1304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</w:ins>
            <w:proofErr w:type="spellEnd"/>
            <w:ins w:id="16" w:author="Yogho Prastyo" w:date="2021-11-11T12:57:00Z">
              <w:r w:rsidR="00C8028F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0DB014FD" w14:textId="77777777" w:rsidR="00125355" w:rsidRPr="00EC6F38" w:rsidRDefault="00125355" w:rsidP="00A174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7" w:author="Yogho Prastyo" w:date="2021-11-11T13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21E43C" w14:textId="194BA809" w:rsidR="00125355" w:rsidRPr="00EC6F38" w:rsidRDefault="00125355" w:rsidP="00A174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8" w:author="Yogho Prastyo" w:date="2021-11-11T13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19" w:author="Yogho Prastyo" w:date="2021-11-11T12:58:00Z">
              <w:r w:rsidRPr="00EC6F38" w:rsidDel="00C8028F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20" w:author="Yogho Prastyo" w:date="2021-11-11T12:58:00Z">
              <w:r w:rsidR="00C8028F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C8028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proofErr w:type="spellEnd"/>
              <w:r w:rsidR="00C8028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Yogho Prastyo" w:date="2021-11-11T12:58:00Z">
              <w:r w:rsidRPr="00EC6F38" w:rsidDel="00C8028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3D9FB9" w14:textId="77777777" w:rsidR="00125355" w:rsidRPr="00EC6F38" w:rsidRDefault="00125355" w:rsidP="00A174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2" w:author="Yogho Prastyo" w:date="2021-11-11T13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255274" w14:textId="0460AC0A" w:rsidR="00125355" w:rsidRPr="00EC6F38" w:rsidRDefault="00125355" w:rsidP="00A174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3" w:author="Yogho Prastyo" w:date="2021-11-11T13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4" w:author="Yogho Prastyo" w:date="2021-11-11T12:58:00Z">
              <w:r w:rsidRPr="00EC6F38" w:rsidDel="00257704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25" w:author="Yogho Prastyo" w:date="2021-11-11T12:58:00Z">
              <w:r w:rsidR="0025770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ins w:id="26" w:author="Yogho Prastyo" w:date="2021-11-11T12:58:00Z">
              <w:r w:rsidR="00257704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27" w:author="Yogho Prastyo" w:date="2021-11-11T12:58:00Z">
              <w:r w:rsidRPr="00EC6F38" w:rsidDel="00257704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D8E23D" w14:textId="77777777" w:rsidR="00125355" w:rsidRPr="00EC6F38" w:rsidRDefault="00125355" w:rsidP="00A174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8" w:author="Yogho Prastyo" w:date="2021-11-11T13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66C1D8B" w14:textId="49F8D5E8" w:rsidR="00125355" w:rsidRPr="00EC6F38" w:rsidRDefault="00125355" w:rsidP="00A174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9" w:author="Yogho Prastyo" w:date="2021-11-11T13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0" w:author="Yogho Prastyo" w:date="2021-11-11T12:59:00Z">
              <w:r w:rsidRPr="00EC6F38" w:rsidDel="00257704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31" w:author="Yogho Prastyo" w:date="2021-11-11T12:59:00Z">
              <w:r w:rsidR="00257704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257704">
                <w:rPr>
                  <w:rFonts w:ascii="Times New Roman" w:eastAsia="Times New Roman" w:hAnsi="Times New Roman" w:cs="Times New Roman"/>
                  <w:szCs w:val="24"/>
                </w:rPr>
                <w:t xml:space="preserve">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B6401A" w14:textId="77777777" w:rsidR="00125355" w:rsidRPr="00EC6F38" w:rsidRDefault="00125355" w:rsidP="00A174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2" w:author="Yogho Prastyo" w:date="2021-11-11T13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6C600C8" w14:textId="1E713846" w:rsidR="00125355" w:rsidRPr="00EC6F38" w:rsidRDefault="00125355" w:rsidP="00A174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3" w:author="Yogho Prastyo" w:date="2021-11-11T13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4" w:author="Yogho Prastyo" w:date="2021-11-11T12:59:00Z">
              <w:r w:rsidRPr="00EC6F38" w:rsidDel="00257704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35" w:author="Yogho Prastyo" w:date="2021-11-11T12:59:00Z">
              <w:r w:rsidR="0025770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18E29C" w14:textId="5C3C618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6" w:author="Yogho Prastyo" w:date="2021-11-11T12:59:00Z">
              <w:r w:rsidRPr="00EC6F38" w:rsidDel="00AD388F">
                <w:rPr>
                  <w:rFonts w:ascii="Times New Roman" w:eastAsia="Times New Roman" w:hAnsi="Times New Roman" w:cs="Times New Roman"/>
                  <w:szCs w:val="24"/>
                </w:rPr>
                <w:delText xml:space="preserve"> Di </w:delText>
              </w:r>
            </w:del>
            <w:ins w:id="37" w:author="Yogho Prastyo" w:date="2021-11-11T12:59:00Z">
              <w:r w:rsidR="00AD388F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del w:id="38" w:author="Yogho Prastyo" w:date="2021-11-11T13:00:00Z">
              <w:r w:rsidRPr="00EC6F38" w:rsidDel="00AD388F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alam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39" w:author="Yogho Prastyo" w:date="2021-11-11T13:00:00Z">
              <w:r w:rsidR="00AD388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6BA2801" w14:textId="43089310" w:rsidR="00125355" w:rsidRPr="00EC6F38" w:rsidRDefault="00125355" w:rsidP="008D13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0" w:author="Yogho Prastyo" w:date="2021-11-11T13:0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41" w:author="Yogho Prastyo" w:date="2021-11-11T13:06:00Z">
              <w:r w:rsidR="00A174F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4E9D8415" w14:textId="3AFE9D83" w:rsidR="00125355" w:rsidRPr="00EC6F38" w:rsidRDefault="00125355" w:rsidP="008D13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2" w:author="Yogho Prastyo" w:date="2021-11-11T13:0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43" w:author="Yogho Prastyo" w:date="2021-11-11T13:06:00Z">
              <w:r w:rsidR="00A174F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0BE0EBAE" w14:textId="54ED761E" w:rsidR="00125355" w:rsidRPr="00EC6F38" w:rsidRDefault="00125355" w:rsidP="008D13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4" w:author="Yogho Prastyo" w:date="2021-11-11T13:0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45" w:author="Yogho Prastyo" w:date="2021-11-11T13:06:00Z">
              <w:r w:rsidR="00A174F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4EBE21B7" w14:textId="56F86BB6" w:rsidR="00125355" w:rsidRPr="00EC6F38" w:rsidRDefault="00125355" w:rsidP="008D13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6" w:author="Yogho Prastyo" w:date="2021-11-11T13:0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47" w:author="Yogho Prastyo" w:date="2021-11-11T13:06:00Z">
              <w:r w:rsidR="00A174FE">
                <w:rPr>
                  <w:rFonts w:ascii="Times New Roman" w:eastAsia="Times New Roman" w:hAnsi="Times New Roman" w:cs="Times New Roman"/>
                  <w:szCs w:val="24"/>
                </w:rPr>
                <w:t>, dan</w:t>
              </w:r>
            </w:ins>
          </w:p>
          <w:p w14:paraId="6F204976" w14:textId="77777777" w:rsidR="00125355" w:rsidRPr="00EC6F38" w:rsidRDefault="00125355" w:rsidP="008D13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8" w:author="Yogho Prastyo" w:date="2021-11-11T13:0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44AF27DB" w14:textId="63C27CA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9" w:author="Yogho Prastyo" w:date="2021-11-11T13:06:00Z">
              <w:r w:rsidR="00A174FE">
                <w:rPr>
                  <w:rFonts w:ascii="Times New Roman" w:eastAsia="Times New Roman" w:hAnsi="Times New Roman" w:cs="Times New Roman"/>
                  <w:szCs w:val="24"/>
                </w:rPr>
                <w:t>mel</w:t>
              </w:r>
            </w:ins>
            <w:del w:id="50" w:author="Yogho Prastyo" w:date="2021-11-11T13:06:00Z">
              <w:r w:rsidRPr="00EC6F38" w:rsidDel="00A174FE">
                <w:rPr>
                  <w:rFonts w:ascii="Times New Roman" w:eastAsia="Times New Roman" w:hAnsi="Times New Roman" w:cs="Times New Roman"/>
                  <w:szCs w:val="24"/>
                </w:rPr>
                <w:delText>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98DD4B" w14:textId="7ECF51E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51" w:author="Yogho Prastyo" w:date="2021-11-11T13:01:00Z">
              <w:r w:rsidRPr="00EC6F38" w:rsidDel="008D130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52" w:author="Yogho Prastyo" w:date="2021-11-11T13:01:00Z">
              <w:r w:rsidRPr="00EC6F38" w:rsidDel="00910A23">
                <w:rPr>
                  <w:rFonts w:ascii="Times New Roman" w:eastAsia="Times New Roman" w:hAnsi="Times New Roman" w:cs="Times New Roman"/>
                  <w:szCs w:val="24"/>
                </w:rPr>
                <w:delText>Pada r</w:delText>
              </w:r>
            </w:del>
            <w:proofErr w:type="spellStart"/>
            <w:ins w:id="53" w:author="Yogho Prastyo" w:date="2021-11-11T13:01:00Z">
              <w:r w:rsidR="00910A23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6E4CD5" w14:textId="7EE2636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54" w:author="Yogho Prastyo" w:date="2021-11-11T13:02:00Z">
              <w:r w:rsidR="00910A2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5" w:author="Yogho Prastyo" w:date="2021-11-11T13:02:00Z">
              <w:r w:rsidRPr="00EC6F38" w:rsidDel="00910A23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56" w:author="Yogho Prastyo" w:date="2021-11-11T13:02:00Z">
              <w:r w:rsidR="00910A23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863EE7" w14:textId="5E9D9B2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57" w:author="Yogho Prastyo" w:date="2021-11-11T13:02:00Z">
              <w:r w:rsidR="00910A23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8" w:author="Yogho Prastyo" w:date="2021-11-11T13:02:00Z">
              <w:r w:rsidR="00A160B0">
                <w:rPr>
                  <w:rFonts w:ascii="Times New Roman" w:eastAsia="Times New Roman" w:hAnsi="Times New Roman" w:cs="Times New Roman"/>
                  <w:szCs w:val="24"/>
                </w:rPr>
                <w:t xml:space="preserve">di era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AEBC7E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3D4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83D4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gho Prastyo">
    <w15:presenceInfo w15:providerId="Windows Live" w15:userId="10fdd6aa4a4da4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15044"/>
    <w:rsid w:val="0023121D"/>
    <w:rsid w:val="00240407"/>
    <w:rsid w:val="00257704"/>
    <w:rsid w:val="00312632"/>
    <w:rsid w:val="0042167F"/>
    <w:rsid w:val="008442DB"/>
    <w:rsid w:val="008D1304"/>
    <w:rsid w:val="00910A23"/>
    <w:rsid w:val="00924DF5"/>
    <w:rsid w:val="00A160B0"/>
    <w:rsid w:val="00A174FE"/>
    <w:rsid w:val="00AA20BC"/>
    <w:rsid w:val="00AD388F"/>
    <w:rsid w:val="00C429E4"/>
    <w:rsid w:val="00C8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E69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Yogho Prastyo</cp:lastModifiedBy>
  <cp:revision>4</cp:revision>
  <dcterms:created xsi:type="dcterms:W3CDTF">2020-08-26T22:03:00Z</dcterms:created>
  <dcterms:modified xsi:type="dcterms:W3CDTF">2021-11-11T05:06:00Z</dcterms:modified>
</cp:coreProperties>
</file>