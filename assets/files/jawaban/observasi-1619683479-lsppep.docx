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878EA"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7DC398F2"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53CF8A5A" w14:textId="77777777" w:rsidR="00927764" w:rsidRDefault="00927764" w:rsidP="00927764">
      <w:pPr>
        <w:jc w:val="center"/>
        <w:rPr>
          <w:rFonts w:ascii="Cambria" w:hAnsi="Cambria" w:cs="Times New Roman"/>
          <w:sz w:val="24"/>
          <w:szCs w:val="24"/>
        </w:rPr>
      </w:pPr>
    </w:p>
    <w:p w14:paraId="5BFB8412"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5B069D86"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27D6089B"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5914DD80"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14D6B23F" wp14:editId="0B80C6A6">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10826460"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7551676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4EF9B56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14:paraId="5CB15DE0" w14:textId="51EE069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w:t>
      </w:r>
      <w:commentRangeStart w:id="0"/>
      <w:r w:rsidRPr="00C50A1E">
        <w:rPr>
          <w:rFonts w:ascii="Times New Roman" w:eastAsia="Times New Roman" w:hAnsi="Times New Roman" w:cs="Times New Roman"/>
          <w:sz w:val="24"/>
          <w:szCs w:val="24"/>
        </w:rPr>
        <w:t>begitu kata orang sering mengartikannya</w:t>
      </w:r>
      <w:commentRangeEnd w:id="0"/>
      <w:r w:rsidR="00D118E1">
        <w:rPr>
          <w:rStyle w:val="CommentReference"/>
        </w:rPr>
        <w:commentReference w:id="0"/>
      </w:r>
      <w:r w:rsidRPr="00C50A1E">
        <w:rPr>
          <w:rFonts w:ascii="Times New Roman" w:eastAsia="Times New Roman" w:hAnsi="Times New Roman" w:cs="Times New Roman"/>
          <w:sz w:val="24"/>
          <w:szCs w:val="24"/>
        </w:rPr>
        <w:t xml:space="preserve">.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1B6B4753" w14:textId="779097D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w:t>
      </w:r>
      <w:commentRangeStart w:id="1"/>
      <w:r w:rsidRPr="00C50A1E">
        <w:rPr>
          <w:rFonts w:ascii="Times New Roman" w:eastAsia="Times New Roman" w:hAnsi="Times New Roman" w:cs="Times New Roman"/>
          <w:sz w:val="24"/>
          <w:szCs w:val="24"/>
        </w:rPr>
        <w:t>ambyar</w:t>
      </w:r>
      <w:commentRangeEnd w:id="1"/>
      <w:r w:rsidR="009154DE">
        <w:rPr>
          <w:rStyle w:val="CommentReference"/>
        </w:rPr>
        <w:commentReference w:id="1"/>
      </w:r>
      <w:r w:rsidRPr="00C50A1E">
        <w:rPr>
          <w:rFonts w:ascii="Times New Roman" w:eastAsia="Times New Roman" w:hAnsi="Times New Roman" w:cs="Times New Roman"/>
          <w:sz w:val="24"/>
          <w:szCs w:val="24"/>
        </w:rPr>
        <w:t>, pun perilaku kita yang lain. Soal makan. Ya, hujan yang membuat kita jadi sering lapar. Kok bisa ya?</w:t>
      </w:r>
      <w:ins w:id="2" w:author="Penny Rahmawaty" w:date="2021-04-29T15:02:00Z">
        <w:r w:rsidR="00D118E1">
          <w:rPr>
            <w:rFonts w:ascii="Times New Roman" w:eastAsia="Times New Roman" w:hAnsi="Times New Roman" w:cs="Times New Roman"/>
            <w:sz w:val="24"/>
            <w:szCs w:val="24"/>
          </w:rPr>
          <w:t xml:space="preserve"> Penggunaan kalimat yang tidak baku</w:t>
        </w:r>
      </w:ins>
    </w:p>
    <w:p w14:paraId="7D9BF2A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62B9A12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06691C6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Sebungkus keripik yang dalam kemasan bisa dikonsumsi </w:t>
      </w:r>
      <w:commentRangeStart w:id="3"/>
      <w:r w:rsidRPr="00C50A1E">
        <w:rPr>
          <w:rFonts w:ascii="Times New Roman" w:eastAsia="Times New Roman" w:hAnsi="Times New Roman" w:cs="Times New Roman"/>
          <w:sz w:val="24"/>
          <w:szCs w:val="24"/>
        </w:rPr>
        <w:t>4</w:t>
      </w:r>
      <w:commentRangeEnd w:id="3"/>
      <w:r w:rsidR="009154DE">
        <w:rPr>
          <w:rStyle w:val="CommentReference"/>
        </w:rPr>
        <w:commentReference w:id="3"/>
      </w:r>
      <w:r w:rsidRPr="00C50A1E">
        <w:rPr>
          <w:rFonts w:ascii="Times New Roman" w:eastAsia="Times New Roman" w:hAnsi="Times New Roman" w:cs="Times New Roman"/>
          <w:sz w:val="24"/>
          <w:szCs w:val="24"/>
        </w:rPr>
        <w:t xml:space="preserve"> porsi habis sekali duduk. Belum cukup, tambah lagi gorengannya, </w:t>
      </w:r>
      <w:commentRangeStart w:id="4"/>
      <w:r w:rsidRPr="00C50A1E">
        <w:rPr>
          <w:rFonts w:ascii="Times New Roman" w:eastAsia="Times New Roman" w:hAnsi="Times New Roman" w:cs="Times New Roman"/>
          <w:sz w:val="24"/>
          <w:szCs w:val="24"/>
        </w:rPr>
        <w:t>satu-dua biji eh kok jadi lima?</w:t>
      </w:r>
      <w:commentRangeEnd w:id="4"/>
      <w:r w:rsidR="009154DE">
        <w:rPr>
          <w:rStyle w:val="CommentReference"/>
        </w:rPr>
        <w:commentReference w:id="4"/>
      </w:r>
    </w:p>
    <w:p w14:paraId="097297B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0C32551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01F6390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5"/>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commentRangeEnd w:id="5"/>
      <w:r w:rsidR="009154DE">
        <w:rPr>
          <w:rStyle w:val="CommentReference"/>
        </w:rPr>
        <w:commentReference w:id="5"/>
      </w:r>
    </w:p>
    <w:p w14:paraId="5DF5AE4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6"/>
      <w:r w:rsidRPr="00C50A1E">
        <w:rPr>
          <w:rFonts w:ascii="Times New Roman" w:eastAsia="Times New Roman" w:hAnsi="Times New Roman" w:cs="Times New Roman"/>
          <w:b/>
          <w:bCs/>
          <w:sz w:val="24"/>
          <w:szCs w:val="24"/>
        </w:rPr>
        <w:t>Ternyata Ini yang Bisa Jadi Sebabnya...</w:t>
      </w:r>
      <w:commentRangeEnd w:id="6"/>
      <w:r w:rsidR="009154DE">
        <w:rPr>
          <w:rStyle w:val="CommentReference"/>
        </w:rPr>
        <w:commentReference w:id="6"/>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w:t>
      </w:r>
      <w:commentRangeStart w:id="7"/>
      <w:r w:rsidRPr="00C50A1E">
        <w:rPr>
          <w:rFonts w:ascii="Times New Roman" w:eastAsia="Times New Roman" w:hAnsi="Times New Roman" w:cs="Times New Roman"/>
          <w:sz w:val="24"/>
          <w:szCs w:val="24"/>
        </w:rPr>
        <w:t>. Ehem.</w:t>
      </w:r>
      <w:commentRangeEnd w:id="7"/>
      <w:r w:rsidR="009154DE">
        <w:rPr>
          <w:rStyle w:val="CommentReference"/>
        </w:rPr>
        <w:commentReference w:id="7"/>
      </w:r>
    </w:p>
    <w:p w14:paraId="352CE97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Mulai dari segala jenis masakan dalam bentuk mie instan, biskuit-biskuit yang </w:t>
      </w:r>
      <w:commentRangeStart w:id="8"/>
      <w:r w:rsidRPr="00C50A1E">
        <w:rPr>
          <w:rFonts w:ascii="Times New Roman" w:eastAsia="Times New Roman" w:hAnsi="Times New Roman" w:cs="Times New Roman"/>
          <w:sz w:val="24"/>
          <w:szCs w:val="24"/>
        </w:rPr>
        <w:t>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 xml:space="preserve">tata </w:t>
      </w:r>
      <w:commentRangeEnd w:id="8"/>
      <w:r w:rsidR="009154DE">
        <w:rPr>
          <w:rStyle w:val="CommentReference"/>
        </w:rPr>
        <w:commentReference w:id="8"/>
      </w:r>
      <w:r w:rsidRPr="00C50A1E">
        <w:rPr>
          <w:rFonts w:ascii="Times New Roman" w:eastAsia="Times New Roman" w:hAnsi="Times New Roman" w:cs="Times New Roman"/>
          <w:sz w:val="24"/>
          <w:szCs w:val="24"/>
        </w:rPr>
        <w:t>dalam toples cantik, atau bubuk-bubuk minuman manis dalam kemasan ekonomis. </w:t>
      </w:r>
    </w:p>
    <w:p w14:paraId="17053FC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3F6C0B4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2EF8C0A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1803090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477D326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commentRangeStart w:id="9"/>
      <w:r w:rsidRPr="009154DE">
        <w:rPr>
          <w:rFonts w:ascii="Times New Roman" w:eastAsia="Times New Roman" w:hAnsi="Times New Roman" w:cs="Times New Roman"/>
          <w:sz w:val="24"/>
          <w:szCs w:val="24"/>
        </w:rPr>
        <w:t>mager</w:t>
      </w:r>
      <w:commentRangeEnd w:id="9"/>
      <w:r w:rsidR="009154DE">
        <w:rPr>
          <w:rStyle w:val="CommentReference"/>
        </w:rPr>
        <w:commentReference w:id="9"/>
      </w:r>
      <w:r>
        <w:rPr>
          <w:rFonts w:ascii="Times New Roman" w:eastAsia="Times New Roman" w:hAnsi="Times New Roman" w:cs="Times New Roman"/>
          <w:sz w:val="24"/>
          <w:szCs w:val="24"/>
        </w:rPr>
        <w:t xml:space="preserve"> saja. Jadi simpanan di</w:t>
      </w:r>
      <w:r w:rsidRPr="00C50A1E">
        <w:rPr>
          <w:rFonts w:ascii="Times New Roman" w:eastAsia="Times New Roman" w:hAnsi="Times New Roman" w:cs="Times New Roman"/>
          <w:sz w:val="24"/>
          <w:szCs w:val="24"/>
        </w:rPr>
        <w:t>tubuhmu, dimana-mana.</w:t>
      </w:r>
    </w:p>
    <w:p w14:paraId="29032E0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7A09742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57B992B8"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053E909D" w14:textId="77777777" w:rsidR="00927764" w:rsidRPr="00C50A1E" w:rsidRDefault="00927764" w:rsidP="00927764"/>
    <w:p w14:paraId="4C3E7C80" w14:textId="77777777" w:rsidR="00927764" w:rsidRPr="005A045A" w:rsidRDefault="00927764" w:rsidP="00927764">
      <w:pPr>
        <w:rPr>
          <w:i/>
        </w:rPr>
      </w:pPr>
    </w:p>
    <w:p w14:paraId="143B0D73"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13" w:anchor="section1" w:history="1">
        <w:r w:rsidRPr="005A045A">
          <w:rPr>
            <w:rStyle w:val="Hyperlink"/>
            <w:rFonts w:ascii="Cambria" w:hAnsi="Cambria"/>
            <w:i/>
            <w:sz w:val="18"/>
            <w:szCs w:val="18"/>
          </w:rPr>
          <w:t>https://www.kompasiana.com/listhiahr/5e11e59a097f367b4a413222/hujan-turun-berat-badan-naik?page=all#section1</w:t>
        </w:r>
      </w:hyperlink>
    </w:p>
    <w:p w14:paraId="387FAB2D" w14:textId="77777777" w:rsidR="00924DF5" w:rsidRDefault="00924DF5"/>
    <w:sectPr w:rsidR="00924DF5" w:rsidSect="00927764">
      <w:footerReference w:type="default" r:id="rId14"/>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nny Rahmawaty" w:date="2021-04-29T15:03:00Z" w:initials="PR">
    <w:p w14:paraId="337F8508" w14:textId="3E331182" w:rsidR="00D118E1" w:rsidRDefault="00D118E1">
      <w:pPr>
        <w:pStyle w:val="CommentText"/>
      </w:pPr>
      <w:r>
        <w:rPr>
          <w:rStyle w:val="CommentReference"/>
        </w:rPr>
        <w:annotationRef/>
      </w:r>
      <w:r>
        <w:t>Susunan kalimat yang tidak baku</w:t>
      </w:r>
    </w:p>
  </w:comment>
  <w:comment w:id="1" w:author="Penny Rahmawaty" w:date="2021-04-29T14:20:00Z" w:initials="PR">
    <w:p w14:paraId="385416BD" w14:textId="34A917D2" w:rsidR="009154DE" w:rsidRDefault="009154DE">
      <w:pPr>
        <w:pStyle w:val="CommentText"/>
      </w:pPr>
      <w:r>
        <w:rPr>
          <w:rStyle w:val="CommentReference"/>
        </w:rPr>
        <w:annotationRef/>
      </w:r>
      <w:r>
        <w:t>Penggunaan kalimat yang tidak baku seharusnya diketik miring (italic)</w:t>
      </w:r>
    </w:p>
  </w:comment>
  <w:comment w:id="3" w:author="Penny Rahmawaty" w:date="2021-04-29T14:22:00Z" w:initials="PR">
    <w:p w14:paraId="738603A3" w14:textId="33A983AE" w:rsidR="009154DE" w:rsidRDefault="009154DE">
      <w:pPr>
        <w:pStyle w:val="CommentText"/>
      </w:pPr>
      <w:r>
        <w:rPr>
          <w:rStyle w:val="CommentReference"/>
        </w:rPr>
        <w:annotationRef/>
      </w:r>
      <w:r>
        <w:t>Angka 4 ditulis dengan huruf (empat)</w:t>
      </w:r>
    </w:p>
  </w:comment>
  <w:comment w:id="4" w:author="Penny Rahmawaty" w:date="2021-04-29T14:21:00Z" w:initials="PR">
    <w:p w14:paraId="5603A735" w14:textId="011DC11E" w:rsidR="009154DE" w:rsidRDefault="009154DE">
      <w:pPr>
        <w:pStyle w:val="CommentText"/>
      </w:pPr>
      <w:r>
        <w:rPr>
          <w:rStyle w:val="CommentReference"/>
        </w:rPr>
        <w:annotationRef/>
      </w:r>
      <w:r>
        <w:t>Kata eh seharusnya diketik mirin</w:t>
      </w:r>
      <w:r w:rsidR="00D118E1">
        <w:t>g</w:t>
      </w:r>
    </w:p>
  </w:comment>
  <w:comment w:id="5" w:author="Penny Rahmawaty" w:date="2021-04-29T14:23:00Z" w:initials="PR">
    <w:p w14:paraId="092D84CE" w14:textId="2B584234" w:rsidR="009154DE" w:rsidRDefault="009154DE">
      <w:pPr>
        <w:pStyle w:val="CommentText"/>
      </w:pPr>
      <w:r>
        <w:rPr>
          <w:rStyle w:val="CommentReference"/>
        </w:rPr>
        <w:annotationRef/>
      </w:r>
      <w:r>
        <w:t>Pada paragraph ini ide kalimat tidak konsisten, antara kalimat perumpamaan hujan dengan suasana hati dan kebutuhan kalori dalam tubuh</w:t>
      </w:r>
    </w:p>
  </w:comment>
  <w:comment w:id="6" w:author="Penny Rahmawaty" w:date="2021-04-29T14:24:00Z" w:initials="PR">
    <w:p w14:paraId="73F09908" w14:textId="1014D36C" w:rsidR="009154DE" w:rsidRDefault="009154DE">
      <w:pPr>
        <w:pStyle w:val="CommentText"/>
      </w:pPr>
      <w:r>
        <w:rPr>
          <w:rStyle w:val="CommentReference"/>
        </w:rPr>
        <w:annotationRef/>
      </w:r>
      <w:r>
        <w:t>Kalimat yang digunakan tidak baku (penempatan S-P-O-K tidak jelas)</w:t>
      </w:r>
    </w:p>
  </w:comment>
  <w:comment w:id="7" w:author="Penny Rahmawaty" w:date="2021-04-29T14:25:00Z" w:initials="PR">
    <w:p w14:paraId="09FF8EE2" w14:textId="4B7EEAB3" w:rsidR="009154DE" w:rsidRDefault="009154DE">
      <w:pPr>
        <w:pStyle w:val="CommentText"/>
      </w:pPr>
      <w:r>
        <w:rPr>
          <w:rStyle w:val="CommentReference"/>
        </w:rPr>
        <w:annotationRef/>
      </w:r>
      <w:r>
        <w:t>Ketik miring</w:t>
      </w:r>
    </w:p>
  </w:comment>
  <w:comment w:id="8" w:author="Penny Rahmawaty" w:date="2021-04-29T14:26:00Z" w:initials="PR">
    <w:p w14:paraId="5EFEA101" w14:textId="35F35B5B" w:rsidR="009154DE" w:rsidRDefault="009154DE">
      <w:pPr>
        <w:pStyle w:val="CommentText"/>
      </w:pPr>
      <w:r>
        <w:rPr>
          <w:rStyle w:val="CommentReference"/>
        </w:rPr>
        <w:annotationRef/>
      </w:r>
      <w:r>
        <w:t>ditata (ditulis tanpa spasi)</w:t>
      </w:r>
    </w:p>
  </w:comment>
  <w:comment w:id="9" w:author="Penny Rahmawaty" w:date="2021-04-29T14:27:00Z" w:initials="PR">
    <w:p w14:paraId="3E22493F" w14:textId="197A4BEA" w:rsidR="009154DE" w:rsidRPr="009154DE" w:rsidRDefault="009154DE">
      <w:pPr>
        <w:pStyle w:val="CommentText"/>
        <w:rPr>
          <w:i/>
          <w:iCs/>
        </w:rPr>
      </w:pPr>
      <w:r>
        <w:rPr>
          <w:rStyle w:val="CommentReference"/>
        </w:rPr>
        <w:annotationRef/>
      </w:r>
      <w:r>
        <w:t xml:space="preserve">ditulis italic </w:t>
      </w:r>
      <w:r>
        <w:rPr>
          <w:i/>
          <w:iCs/>
        </w:rPr>
        <w:t>mager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7F8508" w15:done="0"/>
  <w15:commentEx w15:paraId="385416BD" w15:done="0"/>
  <w15:commentEx w15:paraId="738603A3" w15:done="0"/>
  <w15:commentEx w15:paraId="5603A735" w15:done="0"/>
  <w15:commentEx w15:paraId="092D84CE" w15:done="0"/>
  <w15:commentEx w15:paraId="73F09908" w15:done="0"/>
  <w15:commentEx w15:paraId="09FF8EE2" w15:done="0"/>
  <w15:commentEx w15:paraId="5EFEA101" w15:done="0"/>
  <w15:commentEx w15:paraId="3E2249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495E" w16cex:dateUtc="2021-04-29T08:03:00Z"/>
  <w16cex:commentExtensible w16cex:durableId="24353F20" w16cex:dateUtc="2021-04-29T07:20:00Z"/>
  <w16cex:commentExtensible w16cex:durableId="24353F9B" w16cex:dateUtc="2021-04-29T07:22:00Z"/>
  <w16cex:commentExtensible w16cex:durableId="24353F56" w16cex:dateUtc="2021-04-29T07:21:00Z"/>
  <w16cex:commentExtensible w16cex:durableId="24353FD3" w16cex:dateUtc="2021-04-29T07:23:00Z"/>
  <w16cex:commentExtensible w16cex:durableId="24354034" w16cex:dateUtc="2021-04-29T07:24:00Z"/>
  <w16cex:commentExtensible w16cex:durableId="24354076" w16cex:dateUtc="2021-04-29T07:25:00Z"/>
  <w16cex:commentExtensible w16cex:durableId="24354092" w16cex:dateUtc="2021-04-29T07:26:00Z"/>
  <w16cex:commentExtensible w16cex:durableId="243540EF" w16cex:dateUtc="2021-04-29T07: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7F8508" w16cid:durableId="2435495E"/>
  <w16cid:commentId w16cid:paraId="385416BD" w16cid:durableId="24353F20"/>
  <w16cid:commentId w16cid:paraId="738603A3" w16cid:durableId="24353F9B"/>
  <w16cid:commentId w16cid:paraId="5603A735" w16cid:durableId="24353F56"/>
  <w16cid:commentId w16cid:paraId="092D84CE" w16cid:durableId="24353FD3"/>
  <w16cid:commentId w16cid:paraId="73F09908" w16cid:durableId="24354034"/>
  <w16cid:commentId w16cid:paraId="09FF8EE2" w16cid:durableId="24354076"/>
  <w16cid:commentId w16cid:paraId="5EFEA101" w16cid:durableId="24354092"/>
  <w16cid:commentId w16cid:paraId="3E22493F" w16cid:durableId="243540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906DF" w14:textId="77777777" w:rsidR="000D0AC8" w:rsidRDefault="000D0AC8">
      <w:r>
        <w:separator/>
      </w:r>
    </w:p>
  </w:endnote>
  <w:endnote w:type="continuationSeparator" w:id="0">
    <w:p w14:paraId="59251166" w14:textId="77777777" w:rsidR="000D0AC8" w:rsidRDefault="000D0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A0B1F"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14E9665A" w14:textId="77777777" w:rsidR="00941E77" w:rsidRDefault="000D0AC8">
    <w:pPr>
      <w:pStyle w:val="Footer"/>
    </w:pPr>
  </w:p>
  <w:p w14:paraId="5908461D" w14:textId="77777777" w:rsidR="00941E77" w:rsidRDefault="000D0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270EC" w14:textId="77777777" w:rsidR="000D0AC8" w:rsidRDefault="000D0AC8">
      <w:r>
        <w:separator/>
      </w:r>
    </w:p>
  </w:footnote>
  <w:footnote w:type="continuationSeparator" w:id="0">
    <w:p w14:paraId="214B9153" w14:textId="77777777" w:rsidR="000D0AC8" w:rsidRDefault="000D0A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nny Rahmawaty">
    <w15:presenceInfo w15:providerId="Windows Live" w15:userId="004d20bd6b82c6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25E6E"/>
    <w:rsid w:val="000728F3"/>
    <w:rsid w:val="000D0AC8"/>
    <w:rsid w:val="0012251A"/>
    <w:rsid w:val="002318A3"/>
    <w:rsid w:val="0042167F"/>
    <w:rsid w:val="00503584"/>
    <w:rsid w:val="009154DE"/>
    <w:rsid w:val="00924DF5"/>
    <w:rsid w:val="00927764"/>
    <w:rsid w:val="00C20908"/>
    <w:rsid w:val="00D11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F1BB"/>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9154DE"/>
    <w:rPr>
      <w:sz w:val="16"/>
      <w:szCs w:val="16"/>
    </w:rPr>
  </w:style>
  <w:style w:type="paragraph" w:styleId="CommentText">
    <w:name w:val="annotation text"/>
    <w:basedOn w:val="Normal"/>
    <w:link w:val="CommentTextChar"/>
    <w:uiPriority w:val="99"/>
    <w:semiHidden/>
    <w:unhideWhenUsed/>
    <w:rsid w:val="009154DE"/>
    <w:rPr>
      <w:sz w:val="20"/>
      <w:szCs w:val="20"/>
    </w:rPr>
  </w:style>
  <w:style w:type="character" w:customStyle="1" w:styleId="CommentTextChar">
    <w:name w:val="Comment Text Char"/>
    <w:basedOn w:val="DefaultParagraphFont"/>
    <w:link w:val="CommentText"/>
    <w:uiPriority w:val="99"/>
    <w:semiHidden/>
    <w:rsid w:val="009154DE"/>
    <w:rPr>
      <w:sz w:val="20"/>
      <w:szCs w:val="20"/>
    </w:rPr>
  </w:style>
  <w:style w:type="paragraph" w:styleId="CommentSubject">
    <w:name w:val="annotation subject"/>
    <w:basedOn w:val="CommentText"/>
    <w:next w:val="CommentText"/>
    <w:link w:val="CommentSubjectChar"/>
    <w:uiPriority w:val="99"/>
    <w:semiHidden/>
    <w:unhideWhenUsed/>
    <w:rsid w:val="009154DE"/>
    <w:rPr>
      <w:b/>
      <w:bCs/>
    </w:rPr>
  </w:style>
  <w:style w:type="character" w:customStyle="1" w:styleId="CommentSubjectChar">
    <w:name w:val="Comment Subject Char"/>
    <w:basedOn w:val="CommentTextChar"/>
    <w:link w:val="CommentSubject"/>
    <w:uiPriority w:val="99"/>
    <w:semiHidden/>
    <w:rsid w:val="009154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ompasiana.com/listhiahr/5e11e59a097f367b4a413222/hujan-turun-berat-badan-naik?page=all" TargetMode="Externa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Penny Rahmawaty</cp:lastModifiedBy>
  <cp:revision>4</cp:revision>
  <dcterms:created xsi:type="dcterms:W3CDTF">2021-04-29T07:09:00Z</dcterms:created>
  <dcterms:modified xsi:type="dcterms:W3CDTF">2021-04-29T08:04:00Z</dcterms:modified>
</cp:coreProperties>
</file>