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ismail - [2010]" w:date="2021-05-04T09:16:00Z">
              <w:r w:rsidRPr="00EC6F38" w:rsidDel="00DB0B03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 dia akan berubah semakin maju, yang sering kita sebut dengan revolusi industry 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del w:id="1" w:author="ismail - [2010]" w:date="2021-05-04T09:27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ismail - [2010]" w:date="2021-05-04T09:27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</w:t>
            </w:r>
            <w:ins w:id="3" w:author="ismail - [2010]" w:date="2021-05-04T09:27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pe</w:t>
            </w:r>
            <w:del w:id="4" w:author="ismail - [2010]" w:date="2021-05-04T09:14:00Z">
              <w:r w:rsidRPr="00EC6F38" w:rsidDel="00DB0B0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del w:id="5" w:author="ismail - [2010]" w:date="2021-05-04T09:27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tetapi kita di siapkan untuk membuat lapangan kerja baru yang belum tercipta</w:t>
            </w:r>
            <w:ins w:id="6" w:author="ismail - [2010]" w:date="2021-05-04T09:28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ismail - [2010]" w:date="2021-05-04T09:28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8" w:author="ismail - [2010]" w:date="2021-05-04T09:27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terciptanya pendidikan 4.0 ini </w:t>
            </w:r>
            <w:ins w:id="9" w:author="ismail - [2010]" w:date="2021-05-04T09:28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del w:id="10" w:author="ismail - [2010]" w:date="2021-05-04T09:28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adalah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peningkatan dan pemerataan pendidikan, dengan cara </w:t>
            </w:r>
            <w:del w:id="11" w:author="ismail - [2010]" w:date="2021-05-04T09:17:00Z">
              <w:r w:rsidRPr="00EC6F38" w:rsidDel="00DB0B03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12" w:author="ismail - [2010]" w:date="2021-05-04T09:17:00Z">
              <w:r w:rsidR="00DB0B03" w:rsidRPr="00EC6F38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</w:t>
            </w:r>
            <w:del w:id="13" w:author="ismail - [2010]" w:date="2021-05-04T09:18:00Z">
              <w:r w:rsidRPr="00EC6F38" w:rsidDel="00DB0B03">
                <w:rPr>
                  <w:rFonts w:ascii="Times New Roman" w:eastAsia="Times New Roman" w:hAnsi="Times New Roman" w:cs="Times New Roman"/>
                  <w:szCs w:val="24"/>
                </w:rPr>
                <w:delText>milenial</w:delText>
              </w:r>
            </w:del>
            <w:ins w:id="14" w:author="ismail - [2010]" w:date="2021-05-04T09:18:00Z">
              <w:r w:rsidR="00DB0B03" w:rsidRPr="00EC6F38">
                <w:rPr>
                  <w:rFonts w:ascii="Times New Roman" w:eastAsia="Times New Roman" w:hAnsi="Times New Roman" w:cs="Times New Roman"/>
                  <w:szCs w:val="24"/>
                </w:rPr>
                <w:t>millennial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kolaboratif, komunikatif, </w:t>
            </w:r>
            <w:ins w:id="15" w:author="ismail - [2010]" w:date="2021-05-04T09:30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 xml:space="preserve">dan,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berfikir kritis, kreatif. Mengapa </w:t>
            </w:r>
            <w:del w:id="16" w:author="ismail - [2010]" w:date="2021-05-04T09:30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del w:id="17" w:author="ismail - [2010]" w:date="2021-05-04T09:31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in</w:delText>
              </w:r>
            </w:del>
            <w:del w:id="18" w:author="ismail - [2010]" w:date="2021-05-04T09:30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sedang gencar-gencarnya 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ismail - [2010]" w:date="2021-05-04T09:19:00Z">
              <w:r w:rsidRPr="00EC6F38" w:rsidDel="00DB0B03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20" w:author="ismail - [2010]" w:date="2021-05-04T09:19:00Z">
              <w:r w:rsidR="00DB0B03" w:rsidRPr="00EC6F38">
                <w:rPr>
                  <w:rFonts w:ascii="Times New Roman" w:eastAsia="Times New Roman" w:hAnsi="Times New Roman" w:cs="Times New Roman"/>
                  <w:szCs w:val="24"/>
                </w:rPr>
                <w:t>publish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ins w:id="21" w:author="ismail - [2010]" w:date="2021-05-04T09:31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del w:id="22" w:author="ismail - [2010]" w:date="2021-05-04T09:31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3" w:author="ismail - [2010]" w:date="2021-05-04T09:31:00Z">
              <w:r w:rsidRPr="00EC6F38" w:rsidDel="00E61BBC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ins w:id="24" w:author="ismail - [2010]" w:date="2021-05-04T09:31:00Z">
              <w:r w:rsidR="00E61BBC" w:rsidRPr="00EC6F38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tutut untuk merancang pembelajaran sesuai dengan minat dan bakat/kebutuhan siswa.</w:t>
            </w:r>
          </w:p>
          <w:p w:rsidR="00125355" w:rsidDel="00E61BB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5" w:author="ismail - [2010]" w:date="2021-05-04T09:32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  <w:ins w:id="26" w:author="ismail - [2010]" w:date="2021-05-04T09:32:00Z">
              <w:r w:rsidR="00E61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E61BBC" w:rsidRPr="00E61BBC">
                <w:rPr>
                  <w:rFonts w:ascii="Times New Roman" w:eastAsia="Times New Roman" w:hAnsi="Times New Roman" w:cs="Times New Roman"/>
                  <w:szCs w:val="24"/>
                </w:rPr>
                <w:t>Yaitu guru di sini di tuntut untuk membantu siswa dalam mencari kemampuan dan bakat siswa</w:t>
              </w:r>
            </w:ins>
          </w:p>
          <w:p w:rsidR="00E61BBC" w:rsidRPr="00E61BBC" w:rsidRDefault="00E61BBC" w:rsidP="00E61B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27" w:author="ismail - [2010]" w:date="2021-05-04T09:32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61BBC" w:rsidDel="00E61BBC" w:rsidRDefault="00125355" w:rsidP="00E61B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8" w:author="ismail - [2010]" w:date="2021-05-04T09:33:00Z"/>
                <w:rFonts w:ascii="Times New Roman" w:eastAsia="Times New Roman" w:hAnsi="Times New Roman" w:cs="Times New Roman"/>
                <w:szCs w:val="24"/>
              </w:rPr>
            </w:pPr>
            <w:del w:id="29" w:author="ismail - [2010]" w:date="2021-05-04T09:33:00Z">
              <w:r w:rsidRPr="00E61BBC" w:rsidDel="00E61BB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di tuntut untuk membantu </w:delText>
              </w:r>
            </w:del>
            <w:del w:id="30" w:author="ismail - [2010]" w:date="2021-05-04T09:21:00Z">
              <w:r w:rsidRPr="00E61BBC" w:rsidDel="00DB0B03">
                <w:rPr>
                  <w:rFonts w:ascii="Times New Roman" w:eastAsia="Times New Roman" w:hAnsi="Times New Roman" w:cs="Times New Roman"/>
                  <w:szCs w:val="24"/>
                </w:rPr>
                <w:delText>siwa</w:delText>
              </w:r>
            </w:del>
            <w:del w:id="31" w:author="ismail - [2010]" w:date="2021-05-04T09:33:00Z">
              <w:r w:rsidRPr="00E61BBC" w:rsidDel="00E61BBC">
                <w:rPr>
                  <w:rFonts w:ascii="Times New Roman" w:eastAsia="Times New Roman" w:hAnsi="Times New Roman" w:cs="Times New Roman"/>
                  <w:szCs w:val="24"/>
                </w:rPr>
                <w:delText xml:space="preserve"> dalam mencari kemampuan dan bakat siswa.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:rsidR="00125355" w:rsidRPr="00E61BBC" w:rsidRDefault="00125355" w:rsidP="00E61B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ins w:id="32" w:author="ismail - [2010]" w:date="2021-05-04T09:33:00Z">
              <w:r w:rsidR="00E61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E61BB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Dimana guru sebagai pendidik di era 4.0 maka guru tidak boleh menetap dengan satu strata, harus selalu berkembang agar dapat mengajarkan pendidikan sesuai dengan </w:t>
              </w:r>
              <w:proofErr w:type="spellStart"/>
              <w:r w:rsidR="00E61BBC" w:rsidRPr="00EC6F38">
                <w:rPr>
                  <w:rFonts w:ascii="Times New Roman" w:eastAsia="Times New Roman" w:hAnsi="Times New Roman" w:cs="Times New Roman"/>
                  <w:szCs w:val="24"/>
                </w:rPr>
                <w:t>eranya</w:t>
              </w:r>
              <w:proofErr w:type="spellEnd"/>
              <w:r w:rsidR="00E61BBC"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ismail - [2010]" w:date="2021-05-04T09:33:00Z">
              <w:r w:rsidRPr="00EC6F38" w:rsidDel="00E61BBC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E61BB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</w:t>
            </w:r>
            <w:del w:id="34" w:author="ismail - [2010]" w:date="2021-05-04T09:34:00Z">
              <w:r w:rsidRPr="00EC6F38" w:rsidDel="00E61BBC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35" w:author="ismail - [2010]" w:date="2021-05-04T09:34:00Z">
              <w:r w:rsidR="00E61BB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6" w:author="ismail - [2010]" w:date="2021-05-04T09:34:00Z">
              <w:r w:rsidRPr="00EC6F38" w:rsidDel="00E61BB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7" w:author="ismail - [2010]" w:date="2021-05-04T09:35:00Z">
              <w:r w:rsidR="00E61BB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bookmarkStart w:id="38" w:name="_GoBack"/>
            <w:bookmarkEnd w:id="38"/>
            <w:del w:id="39" w:author="ismail - [2010]" w:date="2021-05-04T09:35:00Z">
              <w:r w:rsidRPr="00EC6F38" w:rsidDel="00E61BB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 butuhkan karena dengan pikiran yang kritis maka akan timbul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</w:t>
            </w:r>
            <w:del w:id="40" w:author="ismail - [2010]" w:date="2021-05-04T09:23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mucul</w:delText>
              </w:r>
            </w:del>
            <w:ins w:id="41" w:author="ismail - [2010]" w:date="2021-05-04T09:23:00Z">
              <w:r w:rsidR="004636AA" w:rsidRPr="00EC6F38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pemikiran kritis tadi maka proses selanjutnya yaitu mencoba/ </w:t>
            </w:r>
            <w:del w:id="42" w:author="ismail - [2010]" w:date="2021-05-04T09:23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43" w:author="ismail - [2010]" w:date="2021-05-04T09:23:00Z">
              <w:r w:rsidR="004636AA" w:rsidRPr="00EC6F38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del w:id="44" w:author="ismail - [2010]" w:date="2021-05-04T09:23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praktek</w:delText>
              </w:r>
            </w:del>
            <w:ins w:id="45" w:author="ismail - [2010]" w:date="2021-05-04T09:23:00Z">
              <w:r w:rsidR="004636AA" w:rsidRPr="00EC6F38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mendiskusikan. Mendiskusikan di sini bukan hanya satu atau dua orang t</w:t>
            </w:r>
            <w:ins w:id="46" w:author="ismail - [2010]" w:date="2021-05-04T09:24:00Z">
              <w:r w:rsidR="004636AA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 banyak kolaborasi komunikasi dengan banyak orang. Hal ini dilakukan karena banyak pandangan yang berbeda atau ide-ide yang baru akan 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7" w:author="ismail - [2010]" w:date="2021-05-04T09:24:00Z">
              <w:r w:rsidRPr="00EC6F38" w:rsidDel="004636AA">
                <w:rPr>
                  <w:rFonts w:ascii="Times New Roman" w:eastAsia="Times New Roman" w:hAnsi="Times New Roman" w:cs="Times New Roman"/>
                  <w:szCs w:val="24"/>
                </w:rPr>
                <w:delText>terahir</w:delText>
              </w:r>
            </w:del>
            <w:ins w:id="48" w:author="ismail - [2010]" w:date="2021-05-04T09:24:00Z">
              <w:r w:rsidR="004636AA" w:rsidRPr="00EC6F38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36AA"/>
    <w:rsid w:val="00924DF5"/>
    <w:rsid w:val="00DB0B03"/>
    <w:rsid w:val="00E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2020-08-26T22:03:00Z</dcterms:created>
  <dcterms:modified xsi:type="dcterms:W3CDTF">2021-05-04T02:36:00Z</dcterms:modified>
</cp:coreProperties>
</file>