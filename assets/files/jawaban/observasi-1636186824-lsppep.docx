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7B18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E28AC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F3662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5DA3199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26D698B" w14:textId="77777777" w:rsidTr="00821BA2">
        <w:tc>
          <w:tcPr>
            <w:tcW w:w="9350" w:type="dxa"/>
          </w:tcPr>
          <w:p w14:paraId="551AC3B9" w14:textId="77777777" w:rsidR="00BE098E" w:rsidRDefault="00BE098E" w:rsidP="00821BA2">
            <w:pPr>
              <w:pStyle w:val="ListParagraph"/>
              <w:ind w:left="0"/>
            </w:pPr>
          </w:p>
          <w:p w14:paraId="7ED37DA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2893E2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6220BA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</w:t>
            </w:r>
            <w:commentRangeEnd w:id="0"/>
            <w:r w:rsidR="00E86CB2">
              <w:rPr>
                <w:rStyle w:val="CommentReference"/>
              </w:rPr>
              <w:commentReference w:id="0"/>
            </w:r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325C2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AB521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1C66B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41ACB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30C8E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3B9C52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8CD40D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53D192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3FAA4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18A04C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6E56BA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A5EE19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5006E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CADB3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ins w:id="1" w:author="Siplah Tisera" w:date="2021-11-06T15:23:00Z">
              <w:r w:rsidR="00E86CB2">
                <w:t>(</w:t>
              </w:r>
            </w:ins>
            <w:proofErr w:type="spellStart"/>
            <w:del w:id="2" w:author="Siplah Tisera" w:date="2021-11-06T15:23:00Z">
              <w:r w:rsidDel="00E86CB2">
                <w:delText xml:space="preserve">, </w:delText>
              </w:r>
            </w:del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7ED7908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ins w:id="3" w:author="Siplah Tisera" w:date="2021-11-06T15:23:00Z">
              <w:r w:rsidR="00E86CB2">
                <w:t>.)</w:t>
              </w:r>
            </w:ins>
            <w:bookmarkStart w:id="4" w:name="_GoBack"/>
            <w:bookmarkEnd w:id="4"/>
            <w:del w:id="5" w:author="Siplah Tisera" w:date="2021-11-06T15:23:00Z">
              <w:r w:rsidDel="00E86CB2">
                <w:delText>.</w:delText>
              </w:r>
            </w:del>
          </w:p>
          <w:p w14:paraId="2ED112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5CD978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B3BF24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5CBA4B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07B60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82706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C2BABD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EFD54E0" w14:textId="77777777" w:rsidTr="00821BA2">
        <w:tc>
          <w:tcPr>
            <w:tcW w:w="9350" w:type="dxa"/>
          </w:tcPr>
          <w:p w14:paraId="6A76EA0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7AE0E0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plah Tisera" w:date="2021-11-06T15:20:00Z" w:initials="ST">
    <w:p w14:paraId="5F1BBADC" w14:textId="77777777" w:rsidR="00E86CB2" w:rsidRDefault="00E86CB2">
      <w:pPr>
        <w:pStyle w:val="CommentText"/>
      </w:pPr>
      <w:r>
        <w:rPr>
          <w:rStyle w:val="CommentReference"/>
        </w:rPr>
        <w:annotationRef/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abjad.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1BBA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plah Tisera">
    <w15:presenceInfo w15:providerId="None" w15:userId="Siplah Tis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C2DDA"/>
    <w:rsid w:val="00924DF5"/>
    <w:rsid w:val="00BE098E"/>
    <w:rsid w:val="00E8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E83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6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CB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CB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Siplah Tisera</cp:lastModifiedBy>
  <cp:revision>2</cp:revision>
  <dcterms:created xsi:type="dcterms:W3CDTF">2021-11-06T08:24:00Z</dcterms:created>
  <dcterms:modified xsi:type="dcterms:W3CDTF">2021-11-06T08:24:00Z</dcterms:modified>
</cp:coreProperties>
</file>