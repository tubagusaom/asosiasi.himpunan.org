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9524AA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8B05E" wp14:editId="48D2F0D9">
                <wp:simplePos x="0" y="0"/>
                <wp:positionH relativeFrom="column">
                  <wp:posOffset>4175760</wp:posOffset>
                </wp:positionH>
                <wp:positionV relativeFrom="paragraph">
                  <wp:posOffset>-502920</wp:posOffset>
                </wp:positionV>
                <wp:extent cx="1905000" cy="5715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AA" w:rsidRPr="009524AA" w:rsidRDefault="009524AA" w:rsidP="009524AA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 xml:space="preserve">Muhammad </w:t>
                            </w:r>
                            <w:proofErr w:type="spellStart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>Selamet</w:t>
                            </w:r>
                            <w:proofErr w:type="spellEnd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>Rifa’i</w:t>
                            </w:r>
                            <w:proofErr w:type="spellEnd"/>
                          </w:p>
                          <w:p w:rsidR="009524AA" w:rsidRPr="009524AA" w:rsidRDefault="009524AA" w:rsidP="009524AA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>Universitas</w:t>
                            </w:r>
                            <w:proofErr w:type="spellEnd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>Negeri</w:t>
                            </w:r>
                            <w:proofErr w:type="spellEnd"/>
                            <w:r w:rsidRPr="009524AA">
                              <w:rPr>
                                <w:rFonts w:asciiTheme="minorHAnsi" w:hAnsiTheme="minorHAnsi" w:cstheme="minorHAnsi"/>
                              </w:rPr>
                              <w:t xml:space="preserve"> 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B05E" id="Rectangle 3" o:spid="_x0000_s1026" style="position:absolute;left:0;text-align:left;margin-left:328.8pt;margin-top:-39.6pt;width:15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" fillcolor="white [3201]" strokecolor="black [3213]" strokeweight="2.25pt">
                <v:textbox>
                  <w:txbxContent>
                    <w:p w:rsidR="009524AA" w:rsidRPr="009524AA" w:rsidRDefault="009524AA" w:rsidP="009524AA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9524AA">
                        <w:rPr>
                          <w:rFonts w:asciiTheme="minorHAnsi" w:hAnsiTheme="minorHAnsi" w:cstheme="minorHAnsi"/>
                        </w:rPr>
                        <w:t xml:space="preserve">Muhammad </w:t>
                      </w:r>
                      <w:proofErr w:type="spellStart"/>
                      <w:r w:rsidRPr="009524AA">
                        <w:rPr>
                          <w:rFonts w:asciiTheme="minorHAnsi" w:hAnsiTheme="minorHAnsi" w:cstheme="minorHAnsi"/>
                        </w:rPr>
                        <w:t>Selamet</w:t>
                      </w:r>
                      <w:proofErr w:type="spellEnd"/>
                      <w:r w:rsidRPr="009524A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9524AA">
                        <w:rPr>
                          <w:rFonts w:asciiTheme="minorHAnsi" w:hAnsiTheme="minorHAnsi" w:cstheme="minorHAnsi"/>
                        </w:rPr>
                        <w:t>Rifa’i</w:t>
                      </w:r>
                      <w:proofErr w:type="spellEnd"/>
                    </w:p>
                    <w:p w:rsidR="009524AA" w:rsidRPr="009524AA" w:rsidRDefault="009524AA" w:rsidP="009524AA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9524AA">
                        <w:rPr>
                          <w:rFonts w:asciiTheme="minorHAnsi" w:hAnsiTheme="minorHAnsi" w:cstheme="minorHAnsi"/>
                        </w:rPr>
                        <w:t>Universitas</w:t>
                      </w:r>
                      <w:proofErr w:type="spellEnd"/>
                      <w:r w:rsidRPr="009524A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9524AA">
                        <w:rPr>
                          <w:rFonts w:asciiTheme="minorHAnsi" w:hAnsiTheme="minorHAnsi" w:cstheme="minorHAnsi"/>
                        </w:rPr>
                        <w:t>Negeri</w:t>
                      </w:r>
                      <w:proofErr w:type="spellEnd"/>
                      <w:r w:rsidRPr="009524AA">
                        <w:rPr>
                          <w:rFonts w:asciiTheme="minorHAnsi" w:hAnsiTheme="minorHAnsi" w:cstheme="minorHAnsi"/>
                        </w:rPr>
                        <w:t xml:space="preserve"> Semarang</w:t>
                      </w:r>
                    </w:p>
                  </w:txbxContent>
                </v:textbox>
              </v:rect>
            </w:pict>
          </mc:Fallback>
        </mc:AlternateContent>
      </w:r>
      <w:r w:rsidR="00BE098E">
        <w:rPr>
          <w:rFonts w:ascii="Bookman Old Style" w:hAnsi="Bookman Old Style"/>
          <w:b/>
          <w:sz w:val="28"/>
          <w:szCs w:val="28"/>
        </w:rPr>
        <w:t>TUGAS OBSERVA</w:t>
      </w:r>
      <w:bookmarkStart w:id="0" w:name="_GoBack"/>
      <w:bookmarkEnd w:id="0"/>
      <w:r w:rsidR="00BE098E">
        <w:rPr>
          <w:rFonts w:ascii="Bookman Old Style" w:hAnsi="Bookman Old Style"/>
          <w:b/>
          <w:sz w:val="28"/>
          <w:szCs w:val="28"/>
        </w:rPr>
        <w:t>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F36EB8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F36EB8" w:rsidRDefault="00F36EB8" w:rsidP="00BE098E">
      <w:pPr>
        <w:pStyle w:val="ListParagraph"/>
        <w:ind w:left="360"/>
      </w:pPr>
    </w:p>
    <w:p w:rsidR="00F36EB8" w:rsidRDefault="00F36EB8" w:rsidP="00BE098E">
      <w:pPr>
        <w:pStyle w:val="ListParagraph"/>
        <w:ind w:left="360"/>
      </w:pPr>
      <w:r>
        <w:t>HASIL JAWABAN</w:t>
      </w:r>
    </w:p>
    <w:p w:rsidR="00F36EB8" w:rsidRDefault="00F36EB8" w:rsidP="00BE098E">
      <w:pPr>
        <w:pStyle w:val="ListParagraph"/>
        <w:ind w:left="360"/>
        <w:rPr>
          <w:ins w:id="1" w:author="acer" w:date="2021-05-03T10:05:00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F36EB8" w:rsidRPr="00D43F9D" w:rsidTr="00D43F9D">
        <w:trPr>
          <w:ins w:id="2" w:author="acer" w:date="2021-05-03T10:05:00Z"/>
        </w:trPr>
        <w:tc>
          <w:tcPr>
            <w:tcW w:w="9350" w:type="dxa"/>
          </w:tcPr>
          <w:p w:rsidR="00F36EB8" w:rsidRDefault="00F36EB8" w:rsidP="00D43F9D">
            <w:pPr>
              <w:pStyle w:val="ListParagraph"/>
              <w:ind w:left="0"/>
              <w:rPr>
                <w:ins w:id="3" w:author="acer" w:date="2021-05-03T10:05:00Z"/>
              </w:rPr>
            </w:pPr>
          </w:p>
          <w:p w:rsidR="00F36EB8" w:rsidRPr="003C6054" w:rsidRDefault="00F36EB8" w:rsidP="00D43F9D">
            <w:pPr>
              <w:pStyle w:val="ListParagraph"/>
              <w:ind w:left="0"/>
              <w:jc w:val="center"/>
              <w:rPr>
                <w:ins w:id="4" w:author="acer" w:date="2021-05-03T10:05:00Z"/>
                <w:b/>
              </w:rPr>
            </w:pPr>
            <w:ins w:id="5" w:author="acer" w:date="2021-05-03T10:05:00Z">
              <w:r w:rsidRPr="003C6054">
                <w:rPr>
                  <w:b/>
                </w:rPr>
                <w:t>GLOSARIUM</w:t>
              </w:r>
            </w:ins>
          </w:p>
          <w:p w:rsidR="00F36EB8" w:rsidRDefault="00F36EB8" w:rsidP="00D43F9D">
            <w:pPr>
              <w:pStyle w:val="ListParagraph"/>
              <w:ind w:left="0"/>
              <w:jc w:val="center"/>
              <w:rPr>
                <w:ins w:id="6" w:author="acer" w:date="2021-05-03T10:05:00Z"/>
              </w:rPr>
            </w:pPr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acer" w:date="2021-05-03T10:07:00Z"/>
              </w:rPr>
            </w:pPr>
            <w:proofErr w:type="spellStart"/>
            <w:ins w:id="8" w:author="acer" w:date="2021-05-03T10:07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acer" w:date="2021-05-03T10:07:00Z"/>
              </w:rPr>
            </w:pPr>
            <w:proofErr w:type="spellStart"/>
            <w:ins w:id="10" w:author="acer" w:date="2021-05-03T10:07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acer" w:date="2021-05-03T10:07:00Z"/>
              </w:rPr>
            </w:pPr>
            <w:proofErr w:type="spellStart"/>
            <w:ins w:id="12" w:author="acer" w:date="2021-05-03T10:0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acer" w:date="2021-05-03T10:07:00Z"/>
              </w:rPr>
            </w:pPr>
            <w:ins w:id="14" w:author="acer" w:date="2021-05-03T10:0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acer" w:date="2021-05-03T10:08:00Z"/>
              </w:rPr>
            </w:pPr>
            <w:ins w:id="16" w:author="acer" w:date="2021-05-03T10:0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cer" w:date="2021-05-03T10:08:00Z"/>
              </w:rPr>
            </w:pPr>
            <w:ins w:id="18" w:author="acer" w:date="2021-05-03T10:0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cer" w:date="2021-05-03T10:08:00Z"/>
              </w:rPr>
            </w:pPr>
            <w:proofErr w:type="spellStart"/>
            <w:ins w:id="20" w:author="acer" w:date="2021-05-03T10:08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1" w:author="acer" w:date="2021-05-03T10:09:00Z"/>
              </w:rPr>
            </w:pPr>
            <w:proofErr w:type="spellStart"/>
            <w:ins w:id="22" w:author="acer" w:date="2021-05-03T10:09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acer" w:date="2021-05-03T10:08:00Z"/>
              </w:rPr>
            </w:pPr>
            <w:proofErr w:type="spellStart"/>
            <w:ins w:id="24" w:author="acer" w:date="2021-05-03T10:08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cer" w:date="2021-05-03T10:08:00Z"/>
              </w:rPr>
            </w:pPr>
            <w:ins w:id="26" w:author="acer" w:date="2021-05-03T10:08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cer" w:date="2021-05-03T10:05:00Z"/>
              </w:rPr>
            </w:pPr>
            <w:proofErr w:type="spellStart"/>
            <w:ins w:id="28" w:author="acer" w:date="2021-05-03T10:05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cer" w:date="2021-05-03T10:10:00Z"/>
              </w:rPr>
            </w:pPr>
            <w:ins w:id="30" w:author="acer" w:date="2021-05-03T10:05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acer" w:date="2021-05-03T10:10:00Z"/>
              </w:rPr>
            </w:pPr>
            <w:proofErr w:type="spellStart"/>
            <w:ins w:id="32" w:author="acer" w:date="2021-05-03T10:10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acer" w:date="2021-05-03T10:10:00Z"/>
              </w:rPr>
            </w:pPr>
            <w:proofErr w:type="spellStart"/>
            <w:ins w:id="34" w:author="acer" w:date="2021-05-03T10:10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acer" w:date="2021-05-03T10:10:00Z"/>
              </w:rPr>
            </w:pPr>
            <w:ins w:id="36" w:author="acer" w:date="2021-05-03T10:10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acer" w:date="2021-05-03T10:10:00Z"/>
              </w:rPr>
            </w:pPr>
            <w:ins w:id="38" w:author="acer" w:date="2021-05-03T10:10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acer" w:date="2021-05-03T10:05:00Z"/>
              </w:rPr>
            </w:pPr>
            <w:ins w:id="40" w:author="acer" w:date="2021-05-03T10:0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acer" w:date="2021-05-03T10:11:00Z"/>
              </w:rPr>
            </w:pPr>
            <w:proofErr w:type="spellStart"/>
            <w:ins w:id="42" w:author="acer" w:date="2021-05-03T10:1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F36EB8" w:rsidRDefault="00F36EB8" w:rsidP="00F36E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acer" w:date="2021-05-03T10:11:00Z"/>
              </w:rPr>
            </w:pPr>
            <w:ins w:id="44" w:author="acer" w:date="2021-05-03T10:11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5" w:author="acer" w:date="2021-05-03T10:05:00Z"/>
              </w:rPr>
            </w:pPr>
            <w:ins w:id="46" w:author="acer" w:date="2021-05-03T10:05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acer" w:date="2021-05-03T10:05:00Z"/>
              </w:rPr>
            </w:pPr>
            <w:proofErr w:type="spellStart"/>
            <w:ins w:id="48" w:author="acer" w:date="2021-05-03T10:05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9" w:author="acer" w:date="2021-05-03T10:05:00Z"/>
              </w:rPr>
            </w:pPr>
            <w:ins w:id="50" w:author="acer" w:date="2021-05-03T10:05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acer" w:date="2021-05-03T10:05:00Z"/>
              </w:rPr>
            </w:pPr>
          </w:p>
          <w:p w:rsidR="00F36EB8" w:rsidRDefault="00F36EB8" w:rsidP="00D43F9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2" w:author="acer" w:date="2021-05-03T10:05:00Z"/>
              </w:rPr>
            </w:pPr>
          </w:p>
        </w:tc>
      </w:tr>
      <w:tr w:rsidR="00F36EB8" w:rsidTr="00D43F9D">
        <w:trPr>
          <w:ins w:id="53" w:author="acer" w:date="2021-05-03T10:05:00Z"/>
        </w:trPr>
        <w:tc>
          <w:tcPr>
            <w:tcW w:w="9350" w:type="dxa"/>
          </w:tcPr>
          <w:p w:rsidR="00F36EB8" w:rsidRDefault="00F36EB8" w:rsidP="00D43F9D">
            <w:pPr>
              <w:pStyle w:val="ListParagraph"/>
              <w:ind w:left="0"/>
              <w:rPr>
                <w:ins w:id="54" w:author="acer" w:date="2021-05-03T10:05:00Z"/>
              </w:rPr>
            </w:pPr>
          </w:p>
        </w:tc>
      </w:tr>
    </w:tbl>
    <w:p w:rsidR="00F36EB8" w:rsidRDefault="00F36EB8" w:rsidP="00BE098E">
      <w:pPr>
        <w:pStyle w:val="ListParagraph"/>
        <w:ind w:left="360"/>
      </w:pPr>
    </w:p>
    <w:sectPr w:rsidR="00F36EB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9524AA"/>
    <w:rsid w:val="00BE098E"/>
    <w:rsid w:val="00F3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35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36EB8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2021-05-03T03:17:00Z</dcterms:created>
  <dcterms:modified xsi:type="dcterms:W3CDTF">2021-05-03T03:17:00Z</dcterms:modified>
</cp:coreProperties>
</file>