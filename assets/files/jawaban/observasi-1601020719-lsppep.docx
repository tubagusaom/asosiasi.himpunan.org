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D23E5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0F6C3F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5C9727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C380F00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DA44473" w14:textId="77777777" w:rsidR="00927764" w:rsidRPr="0094076B" w:rsidRDefault="00927764" w:rsidP="00927764">
      <w:pPr>
        <w:rPr>
          <w:rFonts w:ascii="Cambria" w:hAnsi="Cambria"/>
        </w:rPr>
      </w:pPr>
    </w:p>
    <w:p w14:paraId="11E2B444" w14:textId="158A0AEB" w:rsidR="00927764" w:rsidRPr="00C50A1E" w:rsidRDefault="005F44FB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ins w:id="0" w:author="Fikes 1" w:date="2020-09-25T14:57:00Z"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>Bila</w:t>
        </w:r>
        <w:proofErr w:type="spellEnd"/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12A48E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E3C9D1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C99D82B" wp14:editId="6506C94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51E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B49B686" w14:textId="04CDED36" w:rsidR="00927764" w:rsidRPr="00C50A1E" w:rsidRDefault="005F44F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1" w:author="Fikes 1" w:date="2020-09-25T14:57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Bila</w:t>
        </w:r>
        <w:proofErr w:type="spellEnd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</w:t>
        </w:r>
      </w:ins>
      <w:del w:id="2" w:author="Fikes 1" w:date="2020-09-25T14:57:00Z">
        <w:r w:rsidR="00927764" w:rsidRPr="00C50A1E" w:rsidDel="005F44F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5EC27F2" w14:textId="2776C941" w:rsidR="00927764" w:rsidRPr="00C50A1E" w:rsidRDefault="005F44F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3" w:author="Fikes 1" w:date="2020-09-25T14:58:00Z">
        <w:r>
          <w:rPr>
            <w:rFonts w:ascii="Times New Roman" w:eastAsia="Times New Roman" w:hAnsi="Times New Roman" w:cs="Times New Roman"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3139D0E" wp14:editId="05C86B91">
                  <wp:simplePos x="0" y="0"/>
                  <wp:positionH relativeFrom="column">
                    <wp:posOffset>1800225</wp:posOffset>
                  </wp:positionH>
                  <wp:positionV relativeFrom="paragraph">
                    <wp:posOffset>298450</wp:posOffset>
                  </wp:positionV>
                  <wp:extent cx="133350" cy="0"/>
                  <wp:effectExtent l="0" t="0" r="0" b="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33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5F639D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23.5pt" to="152.2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" strokecolor="#5b9bd5 [3204]" strokeweight=".5pt">
                  <v:stroke joinstyle="miter"/>
                </v:line>
              </w:pict>
            </mc:Fallback>
          </mc:AlternateConten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Fikes 1" w:date="2020-09-25T15:00:00Z">
        <w:r w:rsidR="00927764" w:rsidRPr="00C50A1E" w:rsidDel="005F44FB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C52CBB" w14:textId="69B97D8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5" w:author="Fikes 1" w:date="2020-09-25T15:00:00Z">
        <w:r w:rsidR="005F44F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" w:author="Fikes 1" w:date="2020-09-25T15:00:00Z">
        <w:r w:rsidR="005F44FB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7" w:author="Fikes 1" w:date="2020-09-25T15:00:00Z">
        <w:r w:rsidDel="005F44FB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" w:author="Fikes 1" w:date="2020-09-25T15:01:00Z">
        <w:r w:rsidRPr="00C50A1E" w:rsidDel="005F44FB">
          <w:rPr>
            <w:rFonts w:ascii="Times New Roman" w:eastAsia="Times New Roman" w:hAnsi="Times New Roman" w:cs="Times New Roman"/>
            <w:sz w:val="24"/>
            <w:szCs w:val="24"/>
          </w:rPr>
          <w:delText>sangat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51D627" w14:textId="14067A5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9" w:author="Fikes 1" w:date="2020-09-25T15:07:00Z">
        <w:r w:rsidR="0059495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0" w:author="Fikes 1" w:date="2020-09-25T15:07:00Z">
        <w:r w:rsidRPr="00C50A1E" w:rsidDel="00594953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" w:author="Fikes 1" w:date="2020-09-25T15:07:00Z">
        <w:r w:rsidR="00594953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2" w:author="Fikes 1" w:date="2020-09-25T15:07:00Z">
        <w:r w:rsidRPr="00C50A1E" w:rsidDel="00594953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del w:id="13" w:author="Fikes 1" w:date="2020-09-25T15:02:00Z">
        <w:r w:rsidRPr="00C50A1E" w:rsidDel="005F44FB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4" w:author="Fikes 1" w:date="2020-09-25T15:02:00Z">
        <w:r w:rsidR="005F44FB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5F44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5" w:author="Fikes 1" w:date="2020-09-25T15:01:00Z">
        <w:r w:rsidRPr="00C50A1E" w:rsidDel="005F44FB">
          <w:rPr>
            <w:rFonts w:ascii="Times New Roman" w:eastAsia="Times New Roman" w:hAnsi="Times New Roman" w:cs="Times New Roman"/>
            <w:sz w:val="24"/>
            <w:szCs w:val="24"/>
          </w:rPr>
          <w:delText>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AE41DC" w14:textId="77777777" w:rsidR="005F44FB" w:rsidRDefault="00927764" w:rsidP="00927764">
      <w:pPr>
        <w:shd w:val="clear" w:color="auto" w:fill="F5F5F5"/>
        <w:spacing w:after="375"/>
        <w:rPr>
          <w:ins w:id="16" w:author="Fikes 1" w:date="2020-09-25T15:0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91764E" w14:textId="57915159" w:rsidR="00927764" w:rsidRPr="00C50A1E" w:rsidDel="005F44FB" w:rsidRDefault="00927764" w:rsidP="00927764">
      <w:pPr>
        <w:shd w:val="clear" w:color="auto" w:fill="F5F5F5"/>
        <w:spacing w:after="375"/>
        <w:rPr>
          <w:del w:id="17" w:author="Fikes 1" w:date="2020-09-25T15:0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18" w:author="Fikes 1" w:date="2020-09-25T15:07:00Z">
        <w:r w:rsidR="00594953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19" w:author="Fikes 1" w:date="2020-09-25T15:07:00Z">
        <w:r w:rsidDel="00594953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20" w:author="Fikes 1" w:date="2020-09-25T15:02:00Z">
        <w:r w:rsidR="005F44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37744389" w14:textId="77777777" w:rsidR="00927764" w:rsidRPr="00C50A1E" w:rsidDel="005F44FB" w:rsidRDefault="00927764" w:rsidP="00927764">
      <w:pPr>
        <w:shd w:val="clear" w:color="auto" w:fill="F5F5F5"/>
        <w:spacing w:after="375"/>
        <w:rPr>
          <w:del w:id="21" w:author="Fikes 1" w:date="2020-09-25T15:0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14:paraId="024FB7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47364CAC" w14:textId="77777777" w:rsidR="00927764" w:rsidRPr="00C50A1E" w:rsidDel="005F44FB" w:rsidRDefault="00927764" w:rsidP="00927764">
      <w:pPr>
        <w:shd w:val="clear" w:color="auto" w:fill="F5F5F5"/>
        <w:spacing w:after="375"/>
        <w:rPr>
          <w:del w:id="22" w:author="Fikes 1" w:date="2020-09-25T15:0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0928395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72C2A0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2A9975EB" w14:textId="5C4D8579" w:rsidR="005F44FB" w:rsidRDefault="00927764" w:rsidP="00927764">
      <w:pPr>
        <w:shd w:val="clear" w:color="auto" w:fill="F5F5F5"/>
        <w:spacing w:after="375"/>
        <w:rPr>
          <w:ins w:id="23" w:author="Fikes 1" w:date="2020-09-25T15:0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ins w:id="24" w:author="Fikes 1" w:date="2020-09-25T15:03:00Z">
        <w:r w:rsidR="005F44F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mungkin</w:t>
        </w:r>
        <w:proofErr w:type="spellEnd"/>
        <w:r w:rsidR="005F44F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5F44F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menjadi</w:t>
        </w:r>
        <w:proofErr w:type="spellEnd"/>
        <w:r w:rsidR="005F44F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del w:id="25" w:author="Fikes 1" w:date="2020-09-25T15:03:00Z">
        <w:r w:rsidRPr="00C50A1E" w:rsidDel="005F44F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Bisa Jadi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26" w:author="Fikes 1" w:date="2020-09-25T15:03:00Z">
        <w:r w:rsidR="005F44F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</w:t>
        </w:r>
      </w:ins>
      <w:del w:id="27" w:author="Fikes 1" w:date="2020-09-25T15:03:00Z">
        <w:r w:rsidRPr="00C50A1E" w:rsidDel="005F44F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541DB7" w14:textId="0CE43A3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04B58B" w14:textId="77777777" w:rsidR="00927764" w:rsidRPr="00C50A1E" w:rsidDel="005F44FB" w:rsidRDefault="00927764" w:rsidP="00927764">
      <w:pPr>
        <w:shd w:val="clear" w:color="auto" w:fill="F5F5F5"/>
        <w:spacing w:after="375"/>
        <w:rPr>
          <w:del w:id="28" w:author="Fikes 1" w:date="2020-09-25T15:0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31B57AF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3A93DF" w14:textId="77777777" w:rsidR="00927764" w:rsidRPr="00C50A1E" w:rsidDel="005F44FB" w:rsidRDefault="00927764" w:rsidP="00927764">
      <w:pPr>
        <w:shd w:val="clear" w:color="auto" w:fill="F5F5F5"/>
        <w:spacing w:after="375"/>
        <w:rPr>
          <w:del w:id="29" w:author="Fikes 1" w:date="2020-09-25T15:0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belakangan?</w:t>
      </w:r>
    </w:p>
    <w:p w14:paraId="5447927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</w:t>
      </w:r>
      <w:bookmarkStart w:id="30" w:name="_GoBack"/>
      <w:bookmarkEnd w:id="30"/>
      <w:r w:rsidRPr="00C50A1E">
        <w:rPr>
          <w:rFonts w:ascii="Times New Roman" w:eastAsia="Times New Roman" w:hAnsi="Times New Roman" w:cs="Times New Roman"/>
          <w:sz w:val="24"/>
          <w:szCs w:val="24"/>
        </w:rPr>
        <w:t>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8CA27B5" w14:textId="77777777" w:rsidR="00927764" w:rsidRPr="00C50A1E" w:rsidDel="005F44FB" w:rsidRDefault="00927764" w:rsidP="00927764">
      <w:pPr>
        <w:shd w:val="clear" w:color="auto" w:fill="F5F5F5"/>
        <w:spacing w:after="375"/>
        <w:rPr>
          <w:del w:id="31" w:author="Fikes 1" w:date="2020-09-25T15:05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proofErr w:type="spellStart"/>
    </w:p>
    <w:p w14:paraId="5E62341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875B21E" w14:textId="2506494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32" w:author="Fikes 1" w:date="2020-09-25T15:05:00Z">
        <w:r w:rsidR="005F44F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3F1F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4EAB8C8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63B7C2D" w14:textId="77777777" w:rsidR="00927764" w:rsidRPr="00C50A1E" w:rsidRDefault="00927764" w:rsidP="00927764"/>
    <w:p w14:paraId="53178F5B" w14:textId="77777777" w:rsidR="00927764" w:rsidRPr="005A045A" w:rsidRDefault="00927764" w:rsidP="00927764">
      <w:pPr>
        <w:rPr>
          <w:i/>
        </w:rPr>
      </w:pPr>
    </w:p>
    <w:p w14:paraId="49E37B1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6F4E8F5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9FDDD" w14:textId="77777777" w:rsidR="00B2394C" w:rsidRDefault="00B2394C">
      <w:r>
        <w:separator/>
      </w:r>
    </w:p>
  </w:endnote>
  <w:endnote w:type="continuationSeparator" w:id="0">
    <w:p w14:paraId="44C6D596" w14:textId="77777777" w:rsidR="00B2394C" w:rsidRDefault="00B23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1082C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35836331" w14:textId="77777777" w:rsidR="00941E77" w:rsidRDefault="00B2394C">
    <w:pPr>
      <w:pStyle w:val="Footer"/>
    </w:pPr>
  </w:p>
  <w:p w14:paraId="0C811529" w14:textId="77777777" w:rsidR="00941E77" w:rsidRDefault="00B23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3A5EA" w14:textId="77777777" w:rsidR="00B2394C" w:rsidRDefault="00B2394C">
      <w:r>
        <w:separator/>
      </w:r>
    </w:p>
  </w:footnote>
  <w:footnote w:type="continuationSeparator" w:id="0">
    <w:p w14:paraId="1246B1B8" w14:textId="77777777" w:rsidR="00B2394C" w:rsidRDefault="00B23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ikes 1">
    <w15:presenceInfo w15:providerId="None" w15:userId="Fikes 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594953"/>
    <w:rsid w:val="005F44FB"/>
    <w:rsid w:val="00924DF5"/>
    <w:rsid w:val="00927764"/>
    <w:rsid w:val="00B2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BCA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C5B0A-3237-4703-B838-BEBD062BA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Fikes 1</cp:lastModifiedBy>
  <cp:revision>2</cp:revision>
  <dcterms:created xsi:type="dcterms:W3CDTF">2020-07-24T23:46:00Z</dcterms:created>
  <dcterms:modified xsi:type="dcterms:W3CDTF">2020-09-25T08:08:00Z</dcterms:modified>
</cp:coreProperties>
</file>