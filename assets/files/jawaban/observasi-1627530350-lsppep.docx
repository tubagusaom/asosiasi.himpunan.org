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C4E71">
        <w:rPr>
          <w:rFonts w:ascii="Times New Roman" w:hAnsi="Times New Roman" w:cs="Times New Roman"/>
          <w:sz w:val="24"/>
          <w:szCs w:val="24"/>
        </w:rPr>
        <w:t>Suntinglah penyusunan</w:t>
      </w:r>
      <w:r w:rsidR="008B32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daftar</w:t>
      </w:r>
      <w:r w:rsidR="008B32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pustaka</w:t>
      </w:r>
      <w:r w:rsidR="008B32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berikut</w:t>
      </w:r>
      <w:r w:rsidR="008B32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C4E71">
        <w:rPr>
          <w:rFonts w:ascii="Times New Roman" w:hAnsi="Times New Roman" w:cs="Times New Roman"/>
          <w:sz w:val="24"/>
          <w:szCs w:val="24"/>
        </w:rPr>
        <w:t>ini!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32D4" w:rsidRPr="00A16D9B" w:rsidRDefault="008B32D4" w:rsidP="008B32D4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  <w:pPrChange w:id="1" w:author="hp" w:date="2021-07-29T11:12:00Z">
                <w:pPr>
                  <w:spacing w:line="480" w:lineRule="auto"/>
                </w:pPr>
              </w:pPrChange>
            </w:pPr>
            <w:moveToRangeStart w:id="2" w:author="hp" w:date="2021-07-29T11:10:00Z" w:name="move78449473"/>
            <w:moveTo w:id="3" w:author="hp" w:date="2021-07-29T11:1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</w:t>
              </w:r>
              <w:del w:id="4" w:author="hp" w:date="2021-07-29T11:11:00Z">
                <w:r w:rsidRPr="00A16D9B" w:rsidDel="008B32D4">
                  <w:rPr>
                    <w:rFonts w:ascii="Times New Roman" w:hAnsi="Times New Roman" w:cs="Times New Roman"/>
                    <w:sz w:val="24"/>
                    <w:szCs w:val="24"/>
                  </w:rPr>
                  <w:delText xml:space="preserve">PT </w:delText>
                </w:r>
              </w:del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 Media Komputindo.</w:t>
              </w:r>
            </w:moveTo>
          </w:p>
          <w:p w:rsidR="00D80F46" w:rsidRPr="00A16D9B" w:rsidDel="008B32D4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FromRangeStart w:id="5" w:author="hp" w:date="2021-07-29T11:10:00Z" w:name="move78449458"/>
            <w:moveToRangeEnd w:id="2"/>
            <w:moveFrom w:id="6" w:author="hp" w:date="2021-07-29T11:10:00Z">
              <w:r w:rsidRPr="00A16D9B" w:rsidDel="008B32D4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 w:rsidDel="008B32D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 w:rsidDel="008B32D4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moveFrom>
          </w:p>
          <w:moveFromRangeEnd w:id="5"/>
          <w:p w:rsidR="008B32D4" w:rsidRPr="00A16D9B" w:rsidRDefault="008B32D4" w:rsidP="008B32D4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  <w:pPrChange w:id="7" w:author="hp" w:date="2021-07-29T11:12:00Z">
                <w:pPr>
                  <w:spacing w:line="480" w:lineRule="auto"/>
                </w:pPr>
              </w:pPrChange>
            </w:pPr>
            <w:moveToRangeStart w:id="8" w:author="hp" w:date="2021-07-29T11:11:00Z" w:name="move78449487"/>
            <w:moveTo w:id="9" w:author="hp" w:date="2021-07-29T11:1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moveTo>
          </w:p>
          <w:moveToRangeEnd w:id="8"/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del w:id="10" w:author="hp" w:date="2021-07-29T11:11:00Z">
              <w:r w:rsidRPr="00A16D9B" w:rsidDel="008B32D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D80F46" w:rsidRPr="00A16D9B" w:rsidDel="008B32D4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FromRangeStart w:id="11" w:author="hp" w:date="2021-07-29T11:11:00Z" w:name="move78449504"/>
            <w:moveFrom w:id="12" w:author="hp" w:date="2021-07-29T11:11:00Z">
              <w:r w:rsidRPr="00A16D9B" w:rsidDel="008B32D4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 w:rsidDel="008B32D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 w:rsidDel="008B32D4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From>
          </w:p>
          <w:moveFromRangeEnd w:id="11"/>
          <w:p w:rsidR="00D80F46" w:rsidRPr="00A16D9B" w:rsidRDefault="00D80F46" w:rsidP="008B32D4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  <w:pPrChange w:id="13" w:author="hp" w:date="2021-07-29T11:12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del w:id="14" w:author="hp" w:date="2021-07-29T11:11:00Z">
              <w:r w:rsidRPr="00A16D9B" w:rsidDel="008B32D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D80F46" w:rsidRPr="00A16D9B" w:rsidRDefault="00D80F46" w:rsidP="008B32D4">
            <w:pPr>
              <w:spacing w:line="480" w:lineRule="auto"/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  <w:pPrChange w:id="15" w:author="hp" w:date="2021-07-29T11:12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del w:id="16" w:author="hp" w:date="2021-07-29T11:11:00Z">
              <w:r w:rsidRPr="00A16D9B" w:rsidDel="008B32D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8B32D4" w:rsidRPr="00A16D9B" w:rsidRDefault="008B32D4" w:rsidP="008B32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ToRangeStart w:id="17" w:author="hp" w:date="2021-07-29T11:11:00Z" w:name="move78449504"/>
            <w:moveTo w:id="18" w:author="hp" w:date="2021-07-29T11:1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To>
          </w:p>
          <w:p w:rsidR="00D80F46" w:rsidRPr="00A16D9B" w:rsidDel="008B32D4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FromRangeStart w:id="19" w:author="hp" w:date="2021-07-29T11:10:00Z" w:name="move78449473"/>
            <w:moveToRangeEnd w:id="17"/>
            <w:moveFrom w:id="20" w:author="hp" w:date="2021-07-29T11:10:00Z">
              <w:r w:rsidRPr="00A16D9B" w:rsidDel="008B32D4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 w:rsidDel="008B32D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 w:rsidDel="008B32D4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From>
          </w:p>
          <w:p w:rsidR="00D80F46" w:rsidRPr="00A16D9B" w:rsidDel="008B32D4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FromRangeStart w:id="21" w:author="hp" w:date="2021-07-29T11:11:00Z" w:name="move78449487"/>
            <w:moveFromRangeEnd w:id="19"/>
            <w:moveFrom w:id="22" w:author="hp" w:date="2021-07-29T11:11:00Z">
              <w:r w:rsidRPr="00A16D9B" w:rsidDel="008B32D4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 w:rsidDel="008B32D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 w:rsidDel="008B32D4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moveFrom>
          </w:p>
          <w:moveFromRangeEnd w:id="21"/>
          <w:p w:rsidR="008B32D4" w:rsidRPr="00A16D9B" w:rsidRDefault="008B32D4" w:rsidP="008B32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moveToRangeStart w:id="23" w:author="hp" w:date="2021-07-29T11:10:00Z" w:name="move78449458"/>
            <w:moveTo w:id="24" w:author="hp" w:date="2021-07-29T11:1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</w:t>
              </w:r>
              <w:del w:id="25" w:author="hp" w:date="2021-07-29T11:11:00Z">
                <w:r w:rsidRPr="00A16D9B" w:rsidDel="008B32D4">
                  <w:rPr>
                    <w:rFonts w:ascii="Times New Roman" w:hAnsi="Times New Roman" w:cs="Times New Roman"/>
                    <w:sz w:val="24"/>
                    <w:szCs w:val="24"/>
                  </w:rPr>
                  <w:delText xml:space="preserve"> PT</w:delText>
                </w:r>
              </w:del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Elex Media Komputindo. </w:t>
              </w:r>
            </w:moveTo>
          </w:p>
          <w:moveToRangeEnd w:id="23"/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C65" w:rsidRDefault="007B5C65" w:rsidP="00D80F46">
      <w:r>
        <w:separator/>
      </w:r>
    </w:p>
  </w:endnote>
  <w:endnote w:type="continuationSeparator" w:id="1">
    <w:p w:rsidR="007B5C65" w:rsidRDefault="007B5C65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C65" w:rsidRDefault="007B5C65" w:rsidP="00D80F46">
      <w:r>
        <w:separator/>
      </w:r>
    </w:p>
  </w:footnote>
  <w:footnote w:type="continuationSeparator" w:id="1">
    <w:p w:rsidR="007B5C65" w:rsidRDefault="007B5C65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F46"/>
    <w:rsid w:val="0012251A"/>
    <w:rsid w:val="00184E03"/>
    <w:rsid w:val="00233D8A"/>
    <w:rsid w:val="002D26A7"/>
    <w:rsid w:val="002D5B47"/>
    <w:rsid w:val="0042167F"/>
    <w:rsid w:val="004F5D73"/>
    <w:rsid w:val="00771E9D"/>
    <w:rsid w:val="007B5C65"/>
    <w:rsid w:val="008B32D4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8B32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2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7</cp:revision>
  <dcterms:created xsi:type="dcterms:W3CDTF">2019-10-18T19:52:00Z</dcterms:created>
  <dcterms:modified xsi:type="dcterms:W3CDTF">2021-07-29T04:13:00Z</dcterms:modified>
</cp:coreProperties>
</file>