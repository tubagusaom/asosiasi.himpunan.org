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A4575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2576E2C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F2A7191" w14:textId="77777777" w:rsidR="007952C3" w:rsidRDefault="007952C3"/>
    <w:p w14:paraId="0A538A84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DB1AE0F" w14:textId="77777777" w:rsidTr="00E0626E">
        <w:tc>
          <w:tcPr>
            <w:tcW w:w="9350" w:type="dxa"/>
          </w:tcPr>
          <w:p w14:paraId="41F59E5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7D516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B4654EE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5012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0" w:author="Dwi Susanti" w:date="2021-11-06T14:34:00Z">
              <w:r w:rsidRPr="00A16D9B" w:rsidDel="00A7591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Elex Media Komputindo. </w:t>
            </w:r>
          </w:p>
          <w:p w14:paraId="507B2FEE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1" w:author="Dwi Susanti" w:date="2021-11-06T14:34:00Z">
              <w:r w:rsidRPr="00A16D9B" w:rsidDel="00A7591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20EA9EB8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2" w:author="Dwi Susanti" w:date="2021-11-06T14:34:00Z">
              <w:r w:rsidRPr="00A16D9B" w:rsidDel="00A7591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63D7C9D7" w14:textId="7C679B88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ins w:id="3" w:author="Dwi Susanti" w:date="2021-11-06T14:36:00Z">
              <w:r w:rsidR="00A7591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del w:id="4" w:author="Dwi Susanti" w:date="2021-11-06T14:36:00Z">
              <w:r w:rsidRPr="00A16D9B" w:rsidDel="00A7591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D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5" w:author="Dwi Susanti" w:date="2021-11-06T14:34:00Z">
              <w:r w:rsidRPr="00A16D9B" w:rsidDel="00A7591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68672481" w14:textId="59B12865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ins w:id="6" w:author="Dwi Susanti" w:date="2021-11-06T14:36:00Z">
              <w:r w:rsidR="00A7591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del w:id="7" w:author="Dwi Susanti" w:date="2021-11-06T14:36:00Z">
              <w:r w:rsidRPr="00A16D9B" w:rsidDel="00A7591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del w:id="8" w:author="Dwi Susanti" w:date="2021-11-06T14:34:00Z">
              <w:r w:rsidRPr="00A16D9B" w:rsidDel="00A7591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57F05C2D" w14:textId="01BB92E9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9" w:author="Dwi Susanti" w:date="2021-11-06T14:38:00Z">
              <w:r w:rsidRPr="00A16D9B" w:rsidDel="005B4D5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ins w:id="10" w:author="Dwi Susanti" w:date="2021-11-06T14:38:00Z">
              <w:r w:rsidR="005B4D5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5B4D52" w:rsidRPr="00A16D9B">
                <w:rPr>
                  <w:rFonts w:ascii="Times New Roman" w:hAnsi="Times New Roman" w:cs="Times New Roman"/>
                  <w:sz w:val="24"/>
                  <w:szCs w:val="24"/>
                </w:rPr>
                <w:t>Enterprise</w:t>
              </w:r>
            </w:ins>
            <w:bookmarkStart w:id="11" w:name="_GoBack"/>
            <w:bookmarkEnd w:id="1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ins w:id="12" w:author="Dwi Susanti" w:date="2021-11-06T14:34:00Z">
              <w:r w:rsidR="00A7591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del w:id="13" w:author="Dwi Susanti" w:date="2021-11-06T14:34:00Z">
              <w:r w:rsidRPr="00A16D9B" w:rsidDel="00A7591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del w:id="14" w:author="Dwi Susanti" w:date="2021-11-06T14:34:00Z">
              <w:r w:rsidRPr="00A16D9B" w:rsidDel="00A7591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3B0D1918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0887308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6F391C" w14:textId="77777777" w:rsidR="007952C3" w:rsidRDefault="007952C3"/>
    <w:p w14:paraId="69EECD56" w14:textId="77777777" w:rsidR="007952C3" w:rsidRDefault="007952C3"/>
    <w:p w14:paraId="09483C87" w14:textId="77777777" w:rsidR="007952C3" w:rsidRDefault="007952C3"/>
    <w:p w14:paraId="3346CA2E" w14:textId="77777777" w:rsidR="007952C3" w:rsidRDefault="007952C3"/>
    <w:p w14:paraId="3DC716F6" w14:textId="77777777" w:rsidR="007952C3" w:rsidRDefault="007952C3"/>
    <w:p w14:paraId="19C8A373" w14:textId="77777777" w:rsidR="007952C3" w:rsidRDefault="007952C3"/>
    <w:p w14:paraId="41334294" w14:textId="77777777" w:rsidR="007952C3" w:rsidRDefault="007952C3"/>
    <w:p w14:paraId="668DEC66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wi Susanti">
    <w15:presenceInfo w15:providerId="Windows Live" w15:userId="38ae23b01bd64e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B4D52"/>
    <w:rsid w:val="007952C3"/>
    <w:rsid w:val="00924DF5"/>
    <w:rsid w:val="00A7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2F85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Dwi Susanti</cp:lastModifiedBy>
  <cp:revision>3</cp:revision>
  <dcterms:created xsi:type="dcterms:W3CDTF">2020-07-24T23:53:00Z</dcterms:created>
  <dcterms:modified xsi:type="dcterms:W3CDTF">2021-11-06T07:38:00Z</dcterms:modified>
</cp:coreProperties>
</file>