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FC27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1754DD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C387FD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E8E5DC7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1B0A9DB" w14:textId="77777777" w:rsidTr="00821BA2">
        <w:tc>
          <w:tcPr>
            <w:tcW w:w="9350" w:type="dxa"/>
          </w:tcPr>
          <w:p w14:paraId="06B0494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3F766B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52D6F96" w14:textId="434A9EB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Hairida" w:date="2021-09-20T09:53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1EA68C" w14:textId="26AA0ED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" w:author="Hairida" w:date="2021-09-20T09:53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>Bagi p</w:delText>
              </w:r>
            </w:del>
            <w:proofErr w:type="spellStart"/>
            <w:ins w:id="2" w:author="Hairida" w:date="2021-09-20T09:53:00Z"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Hairida" w:date="2021-09-20T09:53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 xml:space="preserve">maupun </w:delText>
              </w:r>
            </w:del>
            <w:proofErr w:type="spellStart"/>
            <w:ins w:id="4" w:author="Hairida" w:date="2021-09-20T09:54:00Z"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>menyiapkan</w:t>
              </w:r>
              <w:proofErr w:type="spellEnd"/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Hairida" w:date="2021-09-20T09:54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kita di siapkan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6" w:author="Hairida" w:date="2021-09-20T09:54:00Z"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Hairida" w:date="2021-09-20T09:54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8" w:author="Hairida" w:date="2021-09-20T09:55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proofErr w:type="gramStart"/>
            <w:ins w:id="9" w:author="Hairida" w:date="2021-09-20T09:55:00Z"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Hairida" w:date="2021-09-20T09:55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kita </w:delText>
              </w:r>
            </w:del>
            <w:proofErr w:type="spellStart"/>
            <w:ins w:id="11" w:author="Hairida" w:date="2021-09-20T09:55:00Z"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  <w:proofErr w:type="spellEnd"/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2" w:author="Hairida" w:date="2021-09-20T09:55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13" w:author="Hairida" w:date="2021-09-20T09:55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E80AE8" w14:textId="104DE8B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Hairida" w:date="2021-09-20T09:55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15" w:author="Hairida" w:date="2021-09-20T09:55:00Z"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F757C2" w14:textId="68BE911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6" w:author="Hairida" w:date="2021-09-20T09:56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>Tidak hanya itu p</w:delText>
              </w:r>
            </w:del>
            <w:ins w:id="17" w:author="Hairida" w:date="2021-09-20T09:56:00Z"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8" w:author="Hairida" w:date="2021-09-20T09:56:00Z">
              <w:r w:rsidRPr="00EC6F38" w:rsidDel="001326F2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pendidikan 4.0 ini hari ini sedang gencar-gencarnya di publis, karena di </w:delText>
              </w:r>
            </w:del>
            <w:ins w:id="19" w:author="Hairida" w:date="2021-09-20T09:56:00Z">
              <w:r w:rsidR="001326F2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4EE9E2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136B8A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56C11F" w14:textId="7477950C" w:rsidR="00125355" w:rsidRPr="00EC6F38" w:rsidRDefault="00125355" w:rsidP="00677E17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0" w:author="Hairida" w:date="2021-09-20T09:5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1" w:author="Hairida" w:date="2021-09-20T10:00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2" w:author="Hairida" w:date="2021-09-20T10:00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3" w:author="Hairida" w:date="2021-09-20T10:00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3BB62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C8B61C" w14:textId="3BDFAFBB" w:rsidR="00125355" w:rsidRPr="00EC6F38" w:rsidRDefault="00677E17" w:rsidP="00677E17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4" w:author="Hairida" w:date="2021-09-20T09:5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5" w:author="Hairida" w:date="2021-09-20T09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6" w:author="Hairida" w:date="2021-09-20T09:59:00Z">
              <w:r w:rsidR="00125355"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27" w:author="Hairida" w:date="2021-09-20T09:59:00Z">
              <w:r w:rsidR="00125355"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FF413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8769EAC" w14:textId="3054397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8" w:author="Hairida" w:date="2021-09-20T10:01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9" w:author="Hairida" w:date="2021-09-20T10:01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B1FA5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BDD8484" w14:textId="49704957" w:rsidR="00125355" w:rsidRPr="00EC6F38" w:rsidRDefault="00125355" w:rsidP="00677E17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0" w:author="Hairida" w:date="2021-09-20T10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1" w:author="Hairida" w:date="2021-09-20T10:00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32" w:author="Hairida" w:date="2021-09-20T10:00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3" w:author="Hairida" w:date="2021-09-20T10:00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34" w:author="Hairida" w:date="2021-09-20T10:00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tidak boleh menetap dengan satu strata,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319C8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64F12C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290426B" w14:textId="215AFBB5" w:rsidR="00125355" w:rsidRPr="00EC6F38" w:rsidDel="00677E17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35" w:author="Hairida" w:date="2021-09-20T10:01:00Z"/>
                <w:rFonts w:ascii="Times New Roman" w:eastAsia="Times New Roman" w:hAnsi="Times New Roman" w:cs="Times New Roman"/>
                <w:szCs w:val="24"/>
              </w:rPr>
            </w:pPr>
            <w:del w:id="36" w:author="Hairida" w:date="2021-09-20T10:01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Memahami</w:delText>
              </w:r>
            </w:del>
            <w:proofErr w:type="spellStart"/>
            <w:ins w:id="37" w:author="Hairida" w:date="2021-09-20T10:01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Menanya</w:t>
              </w:r>
            </w:ins>
          </w:p>
          <w:p w14:paraId="0350F2E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382DD82" w14:textId="01DBA078" w:rsidR="00125355" w:rsidRPr="00EC6F38" w:rsidDel="00677E17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38" w:author="Hairida" w:date="2021-09-20T10:01:00Z"/>
                <w:rFonts w:ascii="Times New Roman" w:eastAsia="Times New Roman" w:hAnsi="Times New Roman" w:cs="Times New Roman"/>
                <w:szCs w:val="24"/>
              </w:rPr>
            </w:pPr>
            <w:del w:id="39" w:author="Hairida" w:date="2021-09-20T10:01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proofErr w:type="spellStart"/>
            <w:ins w:id="40" w:author="Hairida" w:date="2021-09-20T10:03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Menalar</w:t>
              </w:r>
            </w:ins>
            <w:proofErr w:type="spellEnd"/>
            <w:ins w:id="41" w:author="Hairida" w:date="2021-09-20T10:05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/</w:t>
              </w:r>
              <w:proofErr w:type="spellStart"/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Mendiskusikan</w:t>
              </w:r>
            </w:ins>
            <w:proofErr w:type="spellEnd"/>
          </w:p>
          <w:p w14:paraId="5E78A569" w14:textId="067EE849" w:rsidR="00125355" w:rsidRPr="00EC6F38" w:rsidDel="00677E17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42" w:author="Hairida" w:date="2021-09-20T10:02:00Z"/>
                <w:rFonts w:ascii="Times New Roman" w:eastAsia="Times New Roman" w:hAnsi="Times New Roman" w:cs="Times New Roman"/>
                <w:szCs w:val="24"/>
              </w:rPr>
            </w:pPr>
            <w:del w:id="43" w:author="Hairida" w:date="2021-09-20T10:02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44" w:author="Hairida" w:date="2021-09-20T10:04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Mengkomunikasikan</w:t>
              </w:r>
            </w:ins>
          </w:p>
          <w:p w14:paraId="556E8E2D" w14:textId="2A1F62E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5" w:author="Hairida" w:date="2021-09-20T10:02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del w:id="46" w:author="Hairida" w:date="2021-09-20T10:02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memahami </w:delText>
              </w:r>
            </w:del>
            <w:proofErr w:type="spellStart"/>
            <w:ins w:id="47" w:author="Hairida" w:date="2021-09-20T10:02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menanya</w:t>
              </w:r>
              <w:proofErr w:type="spellEnd"/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Hairida" w:date="2021-09-20T10:02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proofErr w:type="spellStart"/>
            <w:ins w:id="49" w:author="Hairida" w:date="2021-09-20T10:02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50" w:author="Hairida" w:date="2021-09-20T10:03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>, 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1" w:author="Hairida" w:date="2021-09-20T10:03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52" w:author="Hairida" w:date="2021-09-20T10:03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del w:id="53" w:author="Hairida" w:date="2021-09-20T10:03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memahami </w:delText>
              </w:r>
            </w:del>
            <w:proofErr w:type="spellStart"/>
            <w:ins w:id="54" w:author="Hairida" w:date="2021-09-20T10:03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menanya</w:t>
              </w:r>
              <w:proofErr w:type="spellEnd"/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5136CF" w14:textId="45806EC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Hairida" w:date="2021-09-20T10:04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ins w:id="56" w:author="Hairida" w:date="2021-09-20T10:04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B04A3C" w14:textId="41721B8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7" w:author="Hairida" w:date="2021-09-20T10:05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ins w:id="58" w:author="Hairida" w:date="2021-09-20T10:05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secara</w:t>
              </w:r>
              <w:proofErr w:type="spellEnd"/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9" w:author="Hairida" w:date="2021-09-20T10:05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1CD1FD" w14:textId="3219D4BB" w:rsidR="00125355" w:rsidRPr="00EC6F38" w:rsidRDefault="00125355" w:rsidP="0095483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Hairida" w:date="2021-09-20T10:06:00Z">
              <w:r w:rsidRPr="00EC6F38" w:rsidDel="00677E17">
                <w:rPr>
                  <w:rFonts w:ascii="Times New Roman" w:eastAsia="Times New Roman" w:hAnsi="Times New Roman" w:cs="Times New Roman"/>
                  <w:szCs w:val="24"/>
                </w:rPr>
                <w:delText xml:space="preserve">penelitian, </w:delText>
              </w:r>
            </w:del>
            <w:ins w:id="61" w:author="Hairida" w:date="2021-09-20T10:06:00Z"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komunikasi</w:t>
              </w:r>
              <w:proofErr w:type="spellEnd"/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proofErr w:type="gramStart"/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677E17">
                <w:rPr>
                  <w:rFonts w:ascii="Times New Roman" w:eastAsia="Times New Roman" w:hAnsi="Times New Roman" w:cs="Times New Roman"/>
                  <w:szCs w:val="24"/>
                </w:rPr>
                <w:t xml:space="preserve"> 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bookmarkStart w:id="62" w:name="_GoBack"/>
            <w:bookmarkEnd w:id="6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171135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irida">
    <w15:presenceInfo w15:providerId="None" w15:userId="Hairi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309"/>
    <w:rsid w:val="0012251A"/>
    <w:rsid w:val="00125355"/>
    <w:rsid w:val="001326F2"/>
    <w:rsid w:val="001D038C"/>
    <w:rsid w:val="00240407"/>
    <w:rsid w:val="0042167F"/>
    <w:rsid w:val="00677E17"/>
    <w:rsid w:val="00924DF5"/>
    <w:rsid w:val="00954831"/>
    <w:rsid w:val="00D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DCB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1326F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AB73D-BD3F-4220-80F2-2828A903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Hairida</cp:lastModifiedBy>
  <cp:revision>2</cp:revision>
  <dcterms:created xsi:type="dcterms:W3CDTF">2021-09-20T03:56:00Z</dcterms:created>
  <dcterms:modified xsi:type="dcterms:W3CDTF">2021-09-20T03:56:00Z</dcterms:modified>
</cp:coreProperties>
</file>