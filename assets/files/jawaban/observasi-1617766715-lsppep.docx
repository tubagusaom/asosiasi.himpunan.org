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5398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1EC220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AE2D67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B4A5E3C" w14:textId="7777777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7F0E0DD1" w14:textId="77777777" w:rsidR="001F65D6" w:rsidRPr="001F65D6" w:rsidRDefault="001F65D6" w:rsidP="001F65D6">
      <w:pPr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6534E2A" w14:textId="77777777" w:rsidTr="00821BA2">
        <w:tc>
          <w:tcPr>
            <w:tcW w:w="9350" w:type="dxa"/>
          </w:tcPr>
          <w:p w14:paraId="59350BF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14:paraId="6318616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95CF35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commentRangeEnd w:id="0"/>
            <w:proofErr w:type="spellEnd"/>
            <w:r w:rsidR="001F65D6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1F65D6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3" w:author="User" w:date="2021-04-07T12:00:00Z"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1F65D6">
              <w:rPr>
                <w:rStyle w:val="CommentReference"/>
              </w:rPr>
              <w:commentReference w:id="2"/>
            </w:r>
          </w:p>
          <w:p w14:paraId="3DEF8142" w14:textId="77777777" w:rsidR="00125355" w:rsidRPr="001F65D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  <w:rPrChange w:id="4" w:author="User" w:date="2021-04-07T12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7" w:author="User" w:date="2021-04-07T12:03:00Z"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User" w:date="2021-04-07T12:03:00Z">
              <w:r w:rsidRPr="00EC6F38" w:rsidDel="001F65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1F65D6">
              <w:rPr>
                <w:rStyle w:val="CommentReference"/>
              </w:rPr>
              <w:commentReference w:id="5"/>
            </w:r>
            <w:commentRangeEnd w:id="6"/>
            <w:r w:rsidR="001F65D6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1F65D6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0" w:author="User" w:date="2021-04-07T12:04:00Z">
              <w:r w:rsidR="001F65D6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proofErr w:type="gramStart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1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kalimat</w:t>
              </w:r>
              <w:proofErr w:type="spellEnd"/>
              <w:proofErr w:type="gramEnd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2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3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ini</w:t>
              </w:r>
              <w:proofErr w:type="spellEnd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4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5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terlalu</w:t>
              </w:r>
              <w:proofErr w:type="spellEnd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6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7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panjang</w:t>
              </w:r>
              <w:proofErr w:type="spellEnd"/>
              <w:r w:rsidR="001F65D6" w:rsidRPr="001F65D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8" w:author="User" w:date="2021-04-07T12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).</w:t>
              </w:r>
            </w:ins>
          </w:p>
          <w:p w14:paraId="283E8D1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0222CD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B80D4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0222CD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1"/>
            <w:proofErr w:type="spellStart"/>
            <w:ins w:id="22" w:author="User" w:date="2021-04-07T12:05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21"/>
            <w:ins w:id="23" w:author="User" w:date="2021-04-07T12:06:00Z">
              <w:r w:rsidR="000222CD">
                <w:rPr>
                  <w:rStyle w:val="CommentReference"/>
                </w:rPr>
                <w:commentReference w:id="21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4" w:author="User" w:date="2021-04-07T12:07:00Z">
              <w:r w:rsidRPr="000222CD" w:rsidDel="000222CD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5" w:author="User" w:date="2021-04-07T12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Mengapa </w:delText>
              </w:r>
              <w:commentRangeStart w:id="26"/>
              <w:r w:rsidRPr="000222CD" w:rsidDel="000222CD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7" w:author="User" w:date="2021-04-07T12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demikian</w:delText>
              </w:r>
              <w:commentRangeEnd w:id="26"/>
              <w:r w:rsidR="000222CD" w:rsidRPr="000222CD" w:rsidDel="000222CD">
                <w:rPr>
                  <w:rStyle w:val="CommentReference"/>
                  <w:color w:val="FF0000"/>
                  <w:rPrChange w:id="28" w:author="User" w:date="2021-04-07T12:07:00Z">
                    <w:rPr>
                      <w:rStyle w:val="CommentReference"/>
                    </w:rPr>
                  </w:rPrChange>
                </w:rPr>
                <w:commentReference w:id="26"/>
              </w:r>
              <w:r w:rsidRPr="000222CD" w:rsidDel="000222CD">
                <w:rPr>
                  <w:rFonts w:ascii="Times New Roman" w:eastAsia="Times New Roman" w:hAnsi="Times New Roman" w:cs="Times New Roman"/>
                  <w:szCs w:val="24"/>
                  <w:rPrChange w:id="29" w:author="User" w:date="2021-04-07T12:0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30" w:author="User" w:date="2021-04-07T12:07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1"/>
            <w:del w:id="32" w:author="User" w:date="2021-04-07T12:07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  <w:commentRangeEnd w:id="31"/>
              <w:r w:rsidR="000222CD" w:rsidDel="000222CD">
                <w:rPr>
                  <w:rStyle w:val="CommentReference"/>
                </w:rPr>
                <w:commentReference w:id="31"/>
              </w:r>
            </w:del>
            <w:proofErr w:type="spellStart"/>
            <w:ins w:id="33" w:author="User" w:date="2021-04-07T12:07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dibicarakan</w:t>
              </w:r>
            </w:ins>
            <w:proofErr w:type="spellEnd"/>
            <w:del w:id="34" w:author="User" w:date="2021-04-07T12:07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9E1B5FA" w14:textId="77777777" w:rsidR="00125355" w:rsidRPr="00EC6F38" w:rsidRDefault="000222CD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5" w:author="User" w:date="2021-04-07T12:08:00Z">
              <w:r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User" w:date="2021-04-07T12:08:00Z">
              <w:r w:rsidR="00125355"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ins w:id="37" w:author="User" w:date="2021-04-07T12:08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8" w:author="User" w:date="2021-04-07T12:0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130F349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60ECC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9" w:author="User" w:date="2021-04-07T12:08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0" w:author="User" w:date="2021-04-07T12:08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User" w:date="2021-04-07T12:08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2" w:author="User" w:date="2021-04-07T12:08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" w:author="User" w:date="2021-04-07T12:08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6968E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EA96D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User" w:date="2021-04-07T12:08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45" w:author="User" w:date="2021-04-07T12:09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6" w:author="User" w:date="2021-04-07T12:09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User" w:date="2021-04-07T12:09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A8F0E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A2D7B2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DA160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28AFC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User" w:date="2021-04-07T12:09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</w:delText>
              </w:r>
            </w:del>
            <w:ins w:id="49" w:author="User" w:date="2021-04-07T12:09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1324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0" w:author="User" w:date="2021-04-07T12:10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> Di dalam</w:delText>
              </w:r>
            </w:del>
            <w:ins w:id="51" w:author="User" w:date="2021-04-07T12:10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</w:ins>
            <w:del w:id="52" w:author="User" w:date="2021-04-07T12:10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 xml:space="preserve"> pendidikan </w:delText>
              </w:r>
            </w:del>
            <w:ins w:id="53" w:author="User" w:date="2021-04-07T12:10:00Z">
              <w:r w:rsidR="000222CD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4" w:author="User" w:date="2021-04-07T12:10:00Z">
              <w:r w:rsidRPr="00EC6F38" w:rsidDel="000222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E7DF5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14198D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C91EEB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57F9E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BE4DB7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5C3AB37" w14:textId="5927BED7" w:rsidR="00125355" w:rsidRPr="00EC6F38" w:rsidDel="00B97FCB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55" w:author="User" w:date="2021-04-07T12:35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6" w:author="User" w:date="2021-04-07T12:33:00Z">
              <w:r w:rsidRPr="00EC6F38" w:rsidDel="00B97FCB">
                <w:rPr>
                  <w:rFonts w:ascii="Times New Roman" w:eastAsia="Times New Roman" w:hAnsi="Times New Roman" w:cs="Times New Roman"/>
                  <w:szCs w:val="24"/>
                </w:rPr>
                <w:delText>ini sebenarnya jadi satu</w:delText>
              </w:r>
            </w:del>
            <w:proofErr w:type="spellStart"/>
            <w:ins w:id="57" w:author="User" w:date="2021-04-07T12:33:00Z"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kesatuan</w:t>
              </w:r>
              <w:proofErr w:type="spellEnd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User" w:date="2021-04-07T12:33:00Z">
              <w:r w:rsidRPr="00EC6F38" w:rsidDel="00B97FCB">
                <w:rPr>
                  <w:rFonts w:ascii="Times New Roman" w:eastAsia="Times New Roman" w:hAnsi="Times New Roman" w:cs="Times New Roman"/>
                  <w:szCs w:val="24"/>
                </w:rPr>
                <w:delText>kesatuan, p</w:delText>
              </w:r>
            </w:del>
            <w:proofErr w:type="spellStart"/>
            <w:ins w:id="59" w:author="User" w:date="2021-04-07T12:33:00Z"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0" w:author="User" w:date="2021-04-07T12:35:00Z">
              <w:r w:rsidRPr="00EC6F38" w:rsidDel="00B97FC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61" w:author="User" w:date="2021-04-07T12:35:00Z"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E8C07B1" w14:textId="4EA11CB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2" w:author="User" w:date="2021-04-07T12:35:00Z"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  <w:proofErr w:type="spellEnd"/>
              <w:r w:rsidR="00B97FC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3" w:author="User" w:date="2021-04-07T12:35:00Z">
              <w:r w:rsidRPr="00EC6F38" w:rsidDel="00B97FCB">
                <w:rPr>
                  <w:rFonts w:ascii="Times New Roman" w:eastAsia="Times New Roman" w:hAnsi="Times New Roman" w:cs="Times New Roman"/>
                  <w:szCs w:val="24"/>
                </w:rPr>
                <w:delText>/ pengaplikasian.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0FD94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107489" w14:textId="1D345B8B" w:rsidR="00125355" w:rsidRPr="00EC6F38" w:rsidRDefault="00125355" w:rsidP="00DD2B9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4" w:author="User" w:date="2021-04-07T12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5" w:author="User" w:date="2021-04-07T12:37:00Z">
              <w:r w:rsidR="00DD2B9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6" w:author="User" w:date="2021-04-07T12:37:00Z">
              <w:r w:rsidR="00DD2B9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7" w:author="User" w:date="2021-04-07T12:37:00Z">
              <w:r w:rsidRPr="00EC6F38" w:rsidDel="00DD2B9B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ins w:id="68" w:author="User" w:date="2021-04-07T12:37:00Z">
              <w:r w:rsidR="00DD2B9B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9" w:author="User" w:date="2021-04-07T12:37:00Z">
              <w:r w:rsidR="00DD2B9B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70" w:author="User" w:date="2021-04-07T12:37:00Z">
              <w:r w:rsidR="00DD2B9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D2B9B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DD2B9B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Start w:id="71" w:name="_GoBack"/>
            <w:bookmarkEnd w:id="71"/>
          </w:p>
        </w:tc>
      </w:tr>
    </w:tbl>
    <w:p w14:paraId="44EA630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04-07T11:59:00Z" w:initials="U">
    <w:p w14:paraId="189A622F" w14:textId="77777777" w:rsidR="001F65D6" w:rsidRDefault="001F65D6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  <w:r>
        <w:t xml:space="preserve"> </w:t>
      </w:r>
    </w:p>
  </w:comment>
  <w:comment w:id="1" w:author="User" w:date="2021-04-07T11:59:00Z" w:initials="U">
    <w:p w14:paraId="75B56C1A" w14:textId="77777777" w:rsidR="001F65D6" w:rsidRDefault="001F65D6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2" w:author="User" w:date="2021-04-07T12:01:00Z" w:initials="U">
    <w:p w14:paraId="4C012924" w14:textId="77777777" w:rsidR="001F65D6" w:rsidRDefault="001F65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</w:p>
  </w:comment>
  <w:comment w:id="5" w:author="User" w:date="2021-04-07T12:02:00Z" w:initials="U">
    <w:p w14:paraId="6394221E" w14:textId="77777777" w:rsidR="001F65D6" w:rsidRDefault="001F65D6">
      <w:pPr>
        <w:pStyle w:val="CommentText"/>
      </w:pPr>
      <w:r>
        <w:rPr>
          <w:rStyle w:val="CommentReference"/>
        </w:rPr>
        <w:annotationRef/>
      </w:r>
    </w:p>
  </w:comment>
  <w:comment w:id="6" w:author="User" w:date="2021-04-07T12:03:00Z" w:initials="U">
    <w:p w14:paraId="44EDC326" w14:textId="77777777" w:rsidR="001F65D6" w:rsidRDefault="001F65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9" w:author="User" w:date="2021-04-07T12:03:00Z" w:initials="U">
    <w:p w14:paraId="70645202" w14:textId="77777777" w:rsidR="001F65D6" w:rsidRDefault="001F65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19" w:author="User" w:date="2021-04-07T12:04:00Z" w:initials="U">
    <w:p w14:paraId="53AB0253" w14:textId="77777777" w:rsidR="000222CD" w:rsidRDefault="000222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  <w:r>
        <w:t xml:space="preserve"> – </w:t>
      </w:r>
      <w:proofErr w:type="spellStart"/>
      <w:r>
        <w:t>imbuhan</w:t>
      </w:r>
      <w:proofErr w:type="spellEnd"/>
      <w:r>
        <w:t xml:space="preserve">.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</w:comment>
  <w:comment w:id="20" w:author="User" w:date="2021-04-07T12:05:00Z" w:initials="U">
    <w:p w14:paraId="6284FDB2" w14:textId="77777777" w:rsidR="000222CD" w:rsidRDefault="000222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21" w:author="User" w:date="2021-04-07T12:06:00Z" w:initials="U">
    <w:p w14:paraId="230583D0" w14:textId="77777777" w:rsidR="000222CD" w:rsidRDefault="000222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tambahan</w:t>
      </w:r>
      <w:proofErr w:type="spellEnd"/>
      <w:proofErr w:type="gramEnd"/>
    </w:p>
  </w:comment>
  <w:comment w:id="26" w:author="User" w:date="2021-04-07T12:06:00Z" w:initials="U">
    <w:p w14:paraId="259E767D" w14:textId="77777777" w:rsidR="000222CD" w:rsidRDefault="000222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</w:p>
  </w:comment>
  <w:comment w:id="31" w:author="User" w:date="2021-04-07T12:06:00Z" w:initials="U">
    <w:p w14:paraId="4B346E87" w14:textId="77777777" w:rsidR="000222CD" w:rsidRDefault="000222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dipublikasi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9A622F" w15:done="0"/>
  <w15:commentEx w15:paraId="75B56C1A" w15:done="0"/>
  <w15:commentEx w15:paraId="4C012924" w15:done="0"/>
  <w15:commentEx w15:paraId="6394221E" w15:done="0"/>
  <w15:commentEx w15:paraId="44EDC326" w15:done="0"/>
  <w15:commentEx w15:paraId="70645202" w15:done="0"/>
  <w15:commentEx w15:paraId="53AB0253" w15:done="0"/>
  <w15:commentEx w15:paraId="6284FDB2" w15:done="0"/>
  <w15:commentEx w15:paraId="230583D0" w15:done="0"/>
  <w15:commentEx w15:paraId="259E767D" w15:done="0"/>
  <w15:commentEx w15:paraId="4B346E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222CD"/>
    <w:rsid w:val="0012251A"/>
    <w:rsid w:val="00125355"/>
    <w:rsid w:val="001D038C"/>
    <w:rsid w:val="001F65D6"/>
    <w:rsid w:val="00240407"/>
    <w:rsid w:val="0042167F"/>
    <w:rsid w:val="004C53D7"/>
    <w:rsid w:val="00924DF5"/>
    <w:rsid w:val="00B97FCB"/>
    <w:rsid w:val="00DD2B9B"/>
    <w:rsid w:val="00E5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B26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F6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5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5D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5D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2021-04-07T03:38:00Z</dcterms:created>
  <dcterms:modified xsi:type="dcterms:W3CDTF">2021-04-07T03:38:00Z</dcterms:modified>
</cp:coreProperties>
</file>