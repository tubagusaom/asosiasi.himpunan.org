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926BD9" w:rsidRDefault="00BE098E" w:rsidP="00821BA2">
            <w:pPr>
              <w:pStyle w:val="ListParagraph"/>
              <w:ind w:left="0"/>
              <w:jc w:val="center"/>
              <w:rPr>
                <w:b/>
                <w:sz w:val="24"/>
                <w:szCs w:val="24"/>
                <w:rPrChange w:id="0" w:author="-" w:date="2021-12-01T11:40:00Z">
                  <w:rPr>
                    <w:b/>
                  </w:rPr>
                </w:rPrChange>
              </w:rPr>
            </w:pPr>
            <w:r w:rsidRPr="00926BD9">
              <w:rPr>
                <w:b/>
                <w:sz w:val="24"/>
                <w:szCs w:val="24"/>
                <w:rPrChange w:id="1" w:author="-" w:date="2021-12-01T11:40:00Z">
                  <w:rPr>
                    <w:b/>
                  </w:rPr>
                </w:rPrChange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Del="00926BD9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2" w:author="-" w:date="2021-12-01T11:44:00Z"/>
              </w:rPr>
              <w:pPrChange w:id="3" w:author="-" w:date="2021-12-01T11:4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del w:id="4" w:author="-" w:date="2021-12-01T11:44:00Z">
              <w:r w:rsidDel="00926BD9">
                <w:delText xml:space="preserve">untuk mencapai </w:delText>
              </w:r>
            </w:del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5" w:author="-" w:date="2021-12-01T11:4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" w:author="-" w:date="2021-12-01T11:44:00Z">
              <w:r w:rsidDel="00926BD9">
                <w:tab/>
              </w:r>
              <w:r w:rsidDel="00926BD9">
                <w:tab/>
                <w:delText>sasaran.</w:delText>
              </w:r>
            </w:del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7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8" w:author="-" w:date="2021-12-01T11:44:00Z">
              <w:r w:rsidDel="00926BD9">
                <w:delText xml:space="preserve">berdasarkan </w:delText>
              </w:r>
            </w:del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9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del w:id="10" w:author="-" w:date="2021-12-01T11:41:00Z">
              <w:r w:rsidDel="00926BD9">
                <w:delText xml:space="preserve">yang diajarkan pada </w:delText>
              </w:r>
            </w:del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1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2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del w:id="13" w:author="-" w:date="2021-12-01T11:45:00Z">
              <w:r w:rsidDel="00926BD9">
                <w:delText xml:space="preserve">pelaksanaan, </w:delText>
              </w:r>
            </w:del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4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15" w:author="-" w:date="2021-12-01T11:45:00Z">
              <w:r w:rsidDel="00926BD9">
                <w:delText xml:space="preserve">tertinggi; </w:delText>
              </w:r>
            </w:del>
            <w:r>
              <w:t xml:space="preserve">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Del="00926BD9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16" w:author="-" w:date="2021-12-01T11:42:00Z"/>
              </w:rPr>
              <w:pPrChange w:id="17" w:author="-" w:date="2021-12-01T11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del w:id="18" w:author="-" w:date="2021-12-01T11:42:00Z">
              <w:r w:rsidDel="00926BD9">
                <w:delText xml:space="preserve">yang perlu untuk menjadikan </w:delText>
              </w:r>
            </w:del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9" w:author="-" w:date="2021-12-01T11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0" w:author="-" w:date="2021-12-01T11:42:00Z">
              <w:r w:rsidDel="00926BD9">
                <w:tab/>
              </w:r>
              <w:r w:rsidDel="00926BD9">
                <w:tab/>
                <w:delText>lengkap; utuh; bulat; sempurna.</w:delText>
              </w:r>
            </w:del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1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22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del w:id="23" w:author="-" w:date="2021-12-01T11:42:00Z">
              <w:r w:rsidDel="00926BD9">
                <w:delText>(dalam ketatanegaraan, perekonomian, dsb)</w:delText>
              </w:r>
            </w:del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24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25" w:author="-" w:date="2021-12-01T11:46:00Z">
              <w:r w:rsidDel="00926BD9">
                <w:delText xml:space="preserve">ukuran yang menjadi </w:delText>
              </w:r>
            </w:del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6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Del="00926BD9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27" w:author="-" w:date="2021-12-01T11:43:00Z"/>
              </w:rPr>
              <w:pPrChange w:id="28" w:author="-" w:date="2021-12-01T11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29" w:author="-" w:date="2021-12-01T11:43:00Z">
              <w:r w:rsidDel="00926BD9">
                <w:delText xml:space="preserve">aturan atau ketentuan yang mengikat warga kelompok </w:delText>
              </w:r>
            </w:del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0" w:author="-" w:date="2021-12-01T11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1" w:author="-" w:date="2021-12-01T11:43:00Z">
              <w:r w:rsidDel="00926BD9">
                <w:tab/>
              </w:r>
              <w:r w:rsidDel="00926BD9">
                <w:tab/>
                <w:delText xml:space="preserve">dalam masyarakat, dipakai sebagai </w:delText>
              </w:r>
            </w:del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2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Del="00926BD9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33" w:author="-" w:date="2021-12-01T11:43:00Z"/>
              </w:rPr>
              <w:pPrChange w:id="34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del w:id="35" w:author="-" w:date="2021-12-01T11:43:00Z">
              <w:r w:rsidDel="00926BD9">
                <w:delText>-</w:delText>
              </w:r>
            </w:del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6" w:author="-" w:date="2021-12-01T11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7" w:author="-" w:date="2021-12-01T11:43:00Z">
              <w:r w:rsidDel="00926BD9">
                <w:tab/>
              </w:r>
              <w:r w:rsidDel="00926BD9">
                <w:tab/>
              </w:r>
            </w:del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Del="00926BD9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38" w:author="-" w:date="2021-12-01T11:46:00Z"/>
              </w:rPr>
              <w:pPrChange w:id="39" w:author="-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del w:id="40" w:author="-" w:date="2021-12-01T11:44:00Z">
              <w:r w:rsidDel="00926BD9">
                <w:delText xml:space="preserve">; </w:delText>
              </w:r>
            </w:del>
            <w:ins w:id="41" w:author="-" w:date="2021-12-01T11:44:00Z">
              <w:r w:rsidR="00926BD9">
                <w:t>,</w:t>
              </w:r>
            </w:ins>
            <w:del w:id="42" w:author="-" w:date="2021-12-01T11:46:00Z">
              <w:r w:rsidDel="00926BD9">
                <w:delText xml:space="preserve">metode </w:delText>
              </w:r>
            </w:del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3" w:author="-" w:date="2021-12-01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44" w:author="-" w:date="2021-12-01T11:46:00Z">
              <w:r w:rsidDel="00926BD9">
                <w:tab/>
              </w:r>
              <w:r w:rsidDel="00926BD9">
                <w:tab/>
                <w:delText>langkah demi langkah secara pasti</w:delText>
              </w:r>
            </w:del>
            <w:r>
              <w:t xml:space="preserve"> </w:t>
            </w:r>
            <w:proofErr w:type="spellStart"/>
            <w:proofErr w:type="gramStart"/>
            <w:r>
              <w:t>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5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bookmarkStart w:id="46" w:name="_GoBack"/>
            <w:bookmarkEnd w:id="46"/>
            <w:del w:id="47" w:author="-" w:date="2021-12-01T11:46:00Z">
              <w:r w:rsidDel="00926BD9">
                <w:delText xml:space="preserve">dalam </w:delText>
              </w:r>
            </w:del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926BD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8" w:author="-" w:date="2021-12-01T11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-">
    <w15:presenceInfo w15:providerId="None" w15:userId="-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926BD9"/>
    <w:rsid w:val="00AB6207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6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-</cp:lastModifiedBy>
  <cp:revision>3</cp:revision>
  <dcterms:created xsi:type="dcterms:W3CDTF">2021-12-01T04:28:00Z</dcterms:created>
  <dcterms:modified xsi:type="dcterms:W3CDTF">2021-12-01T04:47:00Z</dcterms:modified>
</cp:coreProperties>
</file>