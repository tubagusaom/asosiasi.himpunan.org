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C5CB" w14:textId="77777777"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14:paraId="0F69DE88"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B8ABC74" w14:textId="77777777" w:rsidR="00927764" w:rsidRDefault="00927764" w:rsidP="00927764">
      <w:pPr>
        <w:jc w:val="center"/>
        <w:rPr>
          <w:rFonts w:ascii="Cambria" w:hAnsi="Cambria" w:cs="Times New Roman"/>
          <w:sz w:val="24"/>
          <w:szCs w:val="24"/>
        </w:rPr>
      </w:pPr>
    </w:p>
    <w:p w14:paraId="446C9F0F" w14:textId="77777777"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14:paraId="161ED21A" w14:textId="77777777" w:rsidR="00927764" w:rsidRPr="0094076B" w:rsidRDefault="00927764" w:rsidP="00927764">
      <w:pPr>
        <w:rPr>
          <w:rFonts w:ascii="Cambria" w:hAnsi="Cambria"/>
        </w:rPr>
      </w:pPr>
    </w:p>
    <w:p w14:paraId="376EE625"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47FE3D9" w14:textId="6CF40119"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w:t>
      </w:r>
      <w:commentRangeStart w:id="0"/>
      <w:r w:rsidRPr="00C50A1E">
        <w:rPr>
          <w:rFonts w:ascii="Roboto" w:eastAsia="Times New Roman" w:hAnsi="Roboto" w:cs="Times New Roman"/>
          <w:sz w:val="17"/>
          <w:szCs w:val="17"/>
        </w:rPr>
        <w:t>Diperbarui</w:t>
      </w:r>
      <w:commentRangeEnd w:id="0"/>
      <w:r w:rsidR="002147A8">
        <w:rPr>
          <w:rStyle w:val="CommentReference"/>
        </w:rPr>
        <w:commentReference w:id="0"/>
      </w:r>
      <w:r w:rsidRPr="00C50A1E">
        <w:rPr>
          <w:rFonts w:ascii="Roboto" w:eastAsia="Times New Roman" w:hAnsi="Roboto" w:cs="Times New Roman"/>
          <w:sz w:val="17"/>
          <w:szCs w:val="17"/>
        </w:rPr>
        <w:t>: 6 Januari 2020   05:43  </w:t>
      </w:r>
      <w:commentRangeStart w:id="1"/>
      <w:r w:rsidRPr="00C50A1E">
        <w:rPr>
          <w:rFonts w:ascii="Roboto" w:eastAsia="Times New Roman" w:hAnsi="Roboto" w:cs="Times New Roman"/>
          <w:sz w:val="17"/>
          <w:szCs w:val="17"/>
        </w:rPr>
        <w:t>61  10 3</w:t>
      </w:r>
      <w:commentRangeEnd w:id="1"/>
      <w:r w:rsidR="002147A8">
        <w:rPr>
          <w:rStyle w:val="CommentReference"/>
        </w:rPr>
        <w:commentReference w:id="1"/>
      </w:r>
    </w:p>
    <w:p w14:paraId="2954BD79"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commentRangeStart w:id="2"/>
      <w:r w:rsidRPr="00C50A1E">
        <w:rPr>
          <w:rFonts w:ascii="Times New Roman" w:eastAsia="Times New Roman" w:hAnsi="Times New Roman" w:cs="Times New Roman"/>
          <w:noProof/>
          <w:sz w:val="21"/>
          <w:szCs w:val="21"/>
        </w:rPr>
        <w:drawing>
          <wp:inline distT="0" distB="0" distL="0" distR="0" wp14:anchorId="72ABF531" wp14:editId="49EA5DF3">
            <wp:extent cx="3492500" cy="2313015"/>
            <wp:effectExtent l="0" t="0" r="0" b="0"/>
            <wp:docPr id="1" name="Picture 1" descr="Hujan Turun, Berat Badan Naik">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32F582EE"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commentRangeEnd w:id="2"/>
      <w:r w:rsidR="002147A8">
        <w:rPr>
          <w:rStyle w:val="CommentReference"/>
        </w:rPr>
        <w:commentReference w:id="2"/>
      </w:r>
    </w:p>
    <w:p w14:paraId="0FACB23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w:t>
      </w:r>
      <w:commentRangeStart w:id="3"/>
      <w:r w:rsidRPr="00C50A1E">
        <w:rPr>
          <w:rFonts w:ascii="Times New Roman" w:eastAsia="Times New Roman" w:hAnsi="Times New Roman" w:cs="Times New Roman"/>
          <w:i/>
          <w:iCs/>
          <w:sz w:val="24"/>
          <w:szCs w:val="24"/>
        </w:rPr>
        <w:t>hubungan sama dia tetep temenan aja. Huft</w:t>
      </w:r>
      <w:commentRangeEnd w:id="3"/>
      <w:r w:rsidR="00A858F2">
        <w:rPr>
          <w:rStyle w:val="CommentReference"/>
        </w:rPr>
        <w:commentReference w:id="3"/>
      </w:r>
      <w:r w:rsidRPr="00C50A1E">
        <w:rPr>
          <w:rFonts w:ascii="Times New Roman" w:eastAsia="Times New Roman" w:hAnsi="Times New Roman" w:cs="Times New Roman"/>
          <w:i/>
          <w:iCs/>
          <w:sz w:val="24"/>
          <w:szCs w:val="24"/>
        </w:rPr>
        <w:t>.</w:t>
      </w:r>
    </w:p>
    <w:p w14:paraId="6F3E9677" w14:textId="26B6B382"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Apa yang lebih romantis dari sepiring mie instan kemasan putih yang aromanya aduhai menggoda </w:t>
      </w:r>
      <w:del w:id="4" w:author="Ahyar Yuniawan" w:date="2021-11-16T10:05:00Z">
        <w:r w:rsidRPr="00C50A1E" w:rsidDel="00A858F2">
          <w:rPr>
            <w:rFonts w:ascii="Times New Roman" w:eastAsia="Times New Roman" w:hAnsi="Times New Roman" w:cs="Times New Roman"/>
            <w:sz w:val="24"/>
            <w:szCs w:val="24"/>
          </w:rPr>
          <w:delText xml:space="preserve">indera </w:delText>
        </w:r>
      </w:del>
      <w:ins w:id="5" w:author="Ahyar Yuniawan" w:date="2021-11-16T10:05:00Z">
        <w:r w:rsidR="00A858F2">
          <w:rPr>
            <w:rFonts w:ascii="Times New Roman" w:eastAsia="Times New Roman" w:hAnsi="Times New Roman" w:cs="Times New Roman"/>
            <w:sz w:val="24"/>
            <w:szCs w:val="24"/>
          </w:rPr>
          <w:t>indra</w:t>
        </w:r>
        <w:r w:rsidR="00A858F2"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penciuman itu atau bakwan yang baru diangkat dari penggorengan di kala hujan?</w:t>
      </w:r>
    </w:p>
    <w:p w14:paraId="4F1F37EF" w14:textId="1744DAA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del w:id="6" w:author="Ahyar Yuniawan" w:date="2021-11-16T10:07:00Z">
        <w:r w:rsidDel="00A858F2">
          <w:rPr>
            <w:rFonts w:ascii="Times New Roman" w:eastAsia="Times New Roman" w:hAnsi="Times New Roman" w:cs="Times New Roman"/>
            <w:sz w:val="24"/>
            <w:szCs w:val="24"/>
          </w:rPr>
          <w:delText xml:space="preserve">Bulan </w:delText>
        </w:r>
      </w:del>
      <w:ins w:id="7" w:author="Ahyar Yuniawan" w:date="2021-11-16T10:07:00Z">
        <w:r w:rsidR="00A858F2">
          <w:rPr>
            <w:rFonts w:ascii="Times New Roman" w:eastAsia="Times New Roman" w:hAnsi="Times New Roman" w:cs="Times New Roman"/>
            <w:sz w:val="24"/>
            <w:szCs w:val="24"/>
          </w:rPr>
          <w:t>b</w:t>
        </w:r>
        <w:r w:rsidR="00A858F2">
          <w:rPr>
            <w:rFonts w:ascii="Times New Roman" w:eastAsia="Times New Roman" w:hAnsi="Times New Roman" w:cs="Times New Roman"/>
            <w:sz w:val="24"/>
            <w:szCs w:val="24"/>
          </w:rPr>
          <w:t xml:space="preserve">ulan </w:t>
        </w:r>
      </w:ins>
      <w:r>
        <w:rPr>
          <w:rFonts w:ascii="Times New Roman" w:eastAsia="Times New Roman" w:hAnsi="Times New Roman" w:cs="Times New Roman"/>
          <w:sz w:val="24"/>
          <w:szCs w:val="24"/>
        </w:rPr>
        <w:t>November-</w:t>
      </w:r>
      <w:r w:rsidRPr="00C50A1E">
        <w:rPr>
          <w:rFonts w:ascii="Times New Roman" w:eastAsia="Times New Roman" w:hAnsi="Times New Roman" w:cs="Times New Roman"/>
          <w:sz w:val="24"/>
          <w:szCs w:val="24"/>
        </w:rPr>
        <w:t xml:space="preserve">Desember 2019, hujan benar-benar datang seperti </w:t>
      </w:r>
      <w:del w:id="8" w:author="Ahyar Yuniawan" w:date="2021-11-16T10:08:00Z">
        <w:r w:rsidRPr="00C50A1E" w:rsidDel="00095BD1">
          <w:rPr>
            <w:rFonts w:ascii="Times New Roman" w:eastAsia="Times New Roman" w:hAnsi="Times New Roman" w:cs="Times New Roman"/>
            <w:sz w:val="24"/>
            <w:szCs w:val="24"/>
          </w:rPr>
          <w:delText>perkiraan</w:delText>
        </w:r>
      </w:del>
      <w:ins w:id="9" w:author="Ahyar Yuniawan" w:date="2021-11-16T10:08:00Z">
        <w:r w:rsidR="00095BD1">
          <w:rPr>
            <w:rFonts w:ascii="Times New Roman" w:eastAsia="Times New Roman" w:hAnsi="Times New Roman" w:cs="Times New Roman"/>
            <w:sz w:val="24"/>
            <w:szCs w:val="24"/>
          </w:rPr>
          <w:t>pra</w:t>
        </w:r>
        <w:r w:rsidR="00095BD1" w:rsidRPr="00C50A1E">
          <w:rPr>
            <w:rFonts w:ascii="Times New Roman" w:eastAsia="Times New Roman" w:hAnsi="Times New Roman" w:cs="Times New Roman"/>
            <w:sz w:val="24"/>
            <w:szCs w:val="24"/>
          </w:rPr>
          <w:t>kiraan</w:t>
        </w:r>
      </w:ins>
      <w:r w:rsidRPr="00C50A1E">
        <w:rPr>
          <w:rFonts w:ascii="Times New Roman" w:eastAsia="Times New Roman" w:hAnsi="Times New Roman" w:cs="Times New Roman"/>
          <w:sz w:val="24"/>
          <w:szCs w:val="24"/>
        </w:rPr>
        <w:t>. Sudah sangat terasa apalagi sejak awal tahun baru kita.</w:t>
      </w:r>
    </w:p>
    <w:p w14:paraId="7BB1AA75" w14:textId="3C5D571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kenangan ternyata tak hanya pandai membuat perasaan hatimu yang </w:t>
      </w:r>
      <w:del w:id="10" w:author="Ahyar Yuniawan" w:date="2021-11-16T10:10:00Z">
        <w:r w:rsidRPr="00C50A1E" w:rsidDel="00095BD1">
          <w:rPr>
            <w:rFonts w:ascii="Times New Roman" w:eastAsia="Times New Roman" w:hAnsi="Times New Roman" w:cs="Times New Roman"/>
            <w:sz w:val="24"/>
            <w:szCs w:val="24"/>
          </w:rPr>
          <w:delText>ambyar</w:delText>
        </w:r>
      </w:del>
      <w:ins w:id="11" w:author="Ahyar Yuniawan" w:date="2021-11-16T10:10:00Z">
        <w:r w:rsidR="00095BD1">
          <w:rPr>
            <w:rFonts w:ascii="Times New Roman" w:eastAsia="Times New Roman" w:hAnsi="Times New Roman" w:cs="Times New Roman"/>
            <w:sz w:val="24"/>
            <w:szCs w:val="24"/>
          </w:rPr>
          <w:t>hancur</w:t>
        </w:r>
      </w:ins>
      <w:r w:rsidRPr="00C50A1E">
        <w:rPr>
          <w:rFonts w:ascii="Times New Roman" w:eastAsia="Times New Roman" w:hAnsi="Times New Roman" w:cs="Times New Roman"/>
          <w:sz w:val="24"/>
          <w:szCs w:val="24"/>
        </w:rPr>
        <w:t xml:space="preserve">, pun perilaku kita yang lain. Soal makan. Ya, hujan yang membuat kita </w:t>
      </w:r>
      <w:ins w:id="12" w:author="Ahyar Yuniawan" w:date="2021-11-16T10:10:00Z">
        <w:r w:rsidR="00095BD1">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 xml:space="preserve">jadi sering lapar. </w:t>
      </w:r>
      <w:del w:id="13" w:author="Ahyar Yuniawan" w:date="2021-11-16T10:11:00Z">
        <w:r w:rsidRPr="00C50A1E" w:rsidDel="00095BD1">
          <w:rPr>
            <w:rFonts w:ascii="Times New Roman" w:eastAsia="Times New Roman" w:hAnsi="Times New Roman" w:cs="Times New Roman"/>
            <w:sz w:val="24"/>
            <w:szCs w:val="24"/>
          </w:rPr>
          <w:delText xml:space="preserve">Kok </w:delText>
        </w:r>
      </w:del>
      <w:ins w:id="14" w:author="Ahyar Yuniawan" w:date="2021-11-16T10:11:00Z">
        <w:r w:rsidR="00095BD1">
          <w:rPr>
            <w:rFonts w:ascii="Times New Roman" w:eastAsia="Times New Roman" w:hAnsi="Times New Roman" w:cs="Times New Roman"/>
            <w:sz w:val="24"/>
            <w:szCs w:val="24"/>
          </w:rPr>
          <w:t>Bagaimana</w:t>
        </w:r>
        <w:r w:rsidR="00095BD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bisa ya?</w:t>
      </w:r>
    </w:p>
    <w:p w14:paraId="69E53427" w14:textId="6D1B244D"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 xml:space="preserve">Siapa yang </w:t>
      </w:r>
      <w:del w:id="15" w:author="Ahyar Yuniawan" w:date="2021-11-16T10:11:00Z">
        <w:r w:rsidRPr="00C50A1E" w:rsidDel="00095BD1">
          <w:rPr>
            <w:rFonts w:ascii="Times New Roman" w:eastAsia="Times New Roman" w:hAnsi="Times New Roman" w:cs="Times New Roman"/>
            <w:sz w:val="24"/>
            <w:szCs w:val="24"/>
          </w:rPr>
          <w:delText xml:space="preserve">suka </w:delText>
        </w:r>
      </w:del>
      <w:ins w:id="16" w:author="Ahyar Yuniawan" w:date="2021-11-16T10:11:00Z">
        <w:r w:rsidR="00095BD1">
          <w:rPr>
            <w:rFonts w:ascii="Times New Roman" w:eastAsia="Times New Roman" w:hAnsi="Times New Roman" w:cs="Times New Roman"/>
            <w:sz w:val="24"/>
            <w:szCs w:val="24"/>
          </w:rPr>
          <w:t>sering</w:t>
        </w:r>
        <w:r w:rsidR="00095BD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190E9A81" w14:textId="372185D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w:t>
      </w:r>
      <w:del w:id="17" w:author="Ahyar Yuniawan" w:date="2021-11-16T10:12:00Z">
        <w:r w:rsidRPr="00C50A1E" w:rsidDel="00095BD1">
          <w:rPr>
            <w:rFonts w:ascii="Times New Roman" w:eastAsia="Times New Roman" w:hAnsi="Times New Roman" w:cs="Times New Roman"/>
            <w:sz w:val="24"/>
            <w:szCs w:val="24"/>
          </w:rPr>
          <w:delText xml:space="preserve">cuma </w:delText>
        </w:r>
      </w:del>
      <w:ins w:id="18" w:author="Ahyar Yuniawan" w:date="2021-11-16T10:12:00Z">
        <w:r w:rsidR="00095BD1">
          <w:rPr>
            <w:rFonts w:ascii="Times New Roman" w:eastAsia="Times New Roman" w:hAnsi="Times New Roman" w:cs="Times New Roman"/>
            <w:sz w:val="24"/>
            <w:szCs w:val="24"/>
          </w:rPr>
          <w:t>sebagai</w:t>
        </w:r>
        <w:r w:rsidR="00095BD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camilan, tapi jumlah kalorinya </w:t>
      </w:r>
      <w:del w:id="19" w:author="Ahyar Yuniawan" w:date="2021-11-16T10:12:00Z">
        <w:r w:rsidRPr="00C50A1E" w:rsidDel="00095BD1">
          <w:rPr>
            <w:rFonts w:ascii="Times New Roman" w:eastAsia="Times New Roman" w:hAnsi="Times New Roman" w:cs="Times New Roman"/>
            <w:sz w:val="24"/>
            <w:szCs w:val="24"/>
          </w:rPr>
          <w:delText xml:space="preserve">nyaris </w:delText>
        </w:r>
      </w:del>
      <w:ins w:id="20" w:author="Ahyar Yuniawan" w:date="2021-11-16T10:12:00Z">
        <w:r w:rsidR="00095BD1">
          <w:rPr>
            <w:rFonts w:ascii="Times New Roman" w:eastAsia="Times New Roman" w:hAnsi="Times New Roman" w:cs="Times New Roman"/>
            <w:sz w:val="24"/>
            <w:szCs w:val="24"/>
          </w:rPr>
          <w:t>hampir</w:t>
        </w:r>
        <w:r w:rsidR="00095BD1"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melebihi makan berat.</w:t>
      </w:r>
    </w:p>
    <w:p w14:paraId="604A14A3" w14:textId="4A810B4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Sebungkus keripik yang dalam kemasan bisa dikonsumsi 4 porsi </w:t>
      </w:r>
      <w:ins w:id="21" w:author="Ahyar Yuniawan" w:date="2021-11-16T10:14:00Z">
        <w:r w:rsidR="00FE239A">
          <w:rPr>
            <w:rFonts w:ascii="Times New Roman" w:eastAsia="Times New Roman" w:hAnsi="Times New Roman" w:cs="Times New Roman"/>
            <w:sz w:val="24"/>
            <w:szCs w:val="24"/>
          </w:rPr>
          <w:t>b</w:t>
        </w:r>
      </w:ins>
      <w:ins w:id="22" w:author="Ahyar Yuniawan" w:date="2021-11-16T10:15:00Z">
        <w:r w:rsidR="00FE239A">
          <w:rPr>
            <w:rFonts w:ascii="Times New Roman" w:eastAsia="Times New Roman" w:hAnsi="Times New Roman" w:cs="Times New Roman"/>
            <w:sz w:val="24"/>
            <w:szCs w:val="24"/>
          </w:rPr>
          <w:t xml:space="preserve">isa </w:t>
        </w:r>
      </w:ins>
      <w:r w:rsidRPr="00C50A1E">
        <w:rPr>
          <w:rFonts w:ascii="Times New Roman" w:eastAsia="Times New Roman" w:hAnsi="Times New Roman" w:cs="Times New Roman"/>
          <w:sz w:val="24"/>
          <w:szCs w:val="24"/>
        </w:rPr>
        <w:t xml:space="preserve">habis </w:t>
      </w:r>
      <w:ins w:id="23" w:author="Ahyar Yuniawan" w:date="2021-11-16T10:15:00Z">
        <w:r w:rsidR="00FE239A">
          <w:rPr>
            <w:rFonts w:ascii="Times New Roman" w:eastAsia="Times New Roman" w:hAnsi="Times New Roman" w:cs="Times New Roman"/>
            <w:sz w:val="24"/>
            <w:szCs w:val="24"/>
          </w:rPr>
          <w:t xml:space="preserve">dalam </w:t>
        </w:r>
      </w:ins>
      <w:r w:rsidRPr="00C50A1E">
        <w:rPr>
          <w:rFonts w:ascii="Times New Roman" w:eastAsia="Times New Roman" w:hAnsi="Times New Roman" w:cs="Times New Roman"/>
          <w:sz w:val="24"/>
          <w:szCs w:val="24"/>
        </w:rPr>
        <w:t>sekali duduk. Belum cukup, tambah lagi gorengannya, satu-dua biji eh kok jadi lima?</w:t>
      </w:r>
    </w:p>
    <w:p w14:paraId="15069FE3" w14:textId="3640785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xml:space="preserve">, memang bisa jadi salah satu pencetus mengapa kita </w:t>
      </w:r>
      <w:ins w:id="24" w:author="Ahyar Yuniawan" w:date="2021-11-16T10:15:00Z">
        <w:r w:rsidR="00FE239A">
          <w:rPr>
            <w:rFonts w:ascii="Times New Roman" w:eastAsia="Times New Roman" w:hAnsi="Times New Roman" w:cs="Times New Roman"/>
            <w:sz w:val="24"/>
            <w:szCs w:val="24"/>
          </w:rPr>
          <w:t>men</w:t>
        </w:r>
      </w:ins>
      <w:r w:rsidRPr="00C50A1E">
        <w:rPr>
          <w:rFonts w:ascii="Times New Roman" w:eastAsia="Times New Roman" w:hAnsi="Times New Roman" w:cs="Times New Roman"/>
          <w:sz w:val="24"/>
          <w:szCs w:val="24"/>
        </w:rPr>
        <w:t>jadi suka makan. </w:t>
      </w:r>
    </w:p>
    <w:p w14:paraId="3A3085C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28A0E78" w14:textId="41A0164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del w:id="25" w:author="Ahyar Yuniawan" w:date="2021-11-16T10:16:00Z">
        <w:r w:rsidRPr="00C50A1E" w:rsidDel="00FE239A">
          <w:rPr>
            <w:rFonts w:ascii="Times New Roman" w:eastAsia="Times New Roman" w:hAnsi="Times New Roman" w:cs="Times New Roman"/>
            <w:sz w:val="24"/>
            <w:szCs w:val="24"/>
          </w:rPr>
          <w:delText>~</w:delText>
        </w:r>
      </w:del>
      <w:ins w:id="26" w:author="Ahyar Yuniawan" w:date="2021-11-16T10:16:00Z">
        <w:r w:rsidR="00FE239A">
          <w:rPr>
            <w:rFonts w:ascii="Times New Roman" w:eastAsia="Times New Roman" w:hAnsi="Times New Roman" w:cs="Times New Roman"/>
            <w:sz w:val="24"/>
            <w:szCs w:val="24"/>
          </w:rPr>
          <w:t>.</w:t>
        </w:r>
      </w:ins>
    </w:p>
    <w:p w14:paraId="3559FB3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580857D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27" w:author="Ahyar Yuniawan" w:date="2021-11-16T10:17:00Z">
        <w:r w:rsidDel="00FE239A">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14:paraId="531F60B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75CD7B55" w14:textId="06481826"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del w:id="28" w:author="Ahyar Yuniawan" w:date="2021-11-16T10:17:00Z">
        <w:r w:rsidRPr="00C50A1E" w:rsidDel="00FE239A">
          <w:rPr>
            <w:rFonts w:ascii="Times New Roman" w:eastAsia="Times New Roman" w:hAnsi="Times New Roman" w:cs="Times New Roman"/>
            <w:sz w:val="24"/>
            <w:szCs w:val="24"/>
          </w:rPr>
          <w:delText>?</w:delText>
        </w:r>
      </w:del>
      <w:ins w:id="29" w:author="Ahyar Yuniawan" w:date="2021-11-16T10:17:00Z">
        <w:r w:rsidR="00FE239A">
          <w:rPr>
            <w:rFonts w:ascii="Times New Roman" w:eastAsia="Times New Roman" w:hAnsi="Times New Roman" w:cs="Times New Roman"/>
            <w:sz w:val="24"/>
            <w:szCs w:val="24"/>
          </w:rPr>
          <w:t>.</w:t>
        </w:r>
      </w:ins>
    </w:p>
    <w:p w14:paraId="67015095" w14:textId="04095BB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Coba deh, mulai </w:t>
      </w:r>
      <w:ins w:id="30" w:author="Ahyar Yuniawan" w:date="2021-11-16T10:17:00Z">
        <w:r w:rsidR="00FE239A">
          <w:rPr>
            <w:rFonts w:ascii="Times New Roman" w:eastAsia="Times New Roman" w:hAnsi="Times New Roman" w:cs="Times New Roman"/>
            <w:sz w:val="24"/>
            <w:szCs w:val="24"/>
          </w:rPr>
          <w:t>s</w:t>
        </w:r>
      </w:ins>
      <w:r w:rsidRPr="00C50A1E">
        <w:rPr>
          <w:rFonts w:ascii="Times New Roman" w:eastAsia="Times New Roman" w:hAnsi="Times New Roman" w:cs="Times New Roman"/>
          <w:sz w:val="24"/>
          <w:szCs w:val="24"/>
        </w:rPr>
        <w:t>aja dulu dengan memperhatikan label informasi gizi ketika kamu memakan makanan kemasan. Atau jika ingin minum yang hangat-hangat, takar gulanya jangan kelebihan. Sebab kamu sudah terlalu manis, kata dia </w:t>
      </w:r>
      <w:r w:rsidRPr="00587384">
        <w:rPr>
          <w:rFonts w:ascii="Times New Roman" w:eastAsia="Times New Roman" w:hAnsi="Times New Roman" w:cs="Times New Roman"/>
          <w:i/>
          <w:iCs/>
          <w:strike/>
          <w:sz w:val="24"/>
          <w:szCs w:val="24"/>
          <w:rPrChange w:id="31" w:author="Ahyar Yuniawan" w:date="2021-11-16T10:18:00Z">
            <w:rPr>
              <w:rFonts w:ascii="Times New Roman" w:eastAsia="Times New Roman" w:hAnsi="Times New Roman" w:cs="Times New Roman"/>
              <w:i/>
              <w:iCs/>
              <w:sz w:val="24"/>
              <w:szCs w:val="24"/>
            </w:rPr>
          </w:rPrChange>
        </w:rPr>
        <w:t>gitu khan</w:t>
      </w:r>
      <w:r w:rsidRPr="00C50A1E">
        <w:rPr>
          <w:rFonts w:ascii="Times New Roman" w:eastAsia="Times New Roman" w:hAnsi="Times New Roman" w:cs="Times New Roman"/>
          <w:i/>
          <w:iCs/>
          <w:sz w:val="24"/>
          <w:szCs w:val="24"/>
        </w:rPr>
        <w:t>.</w:t>
      </w:r>
    </w:p>
    <w:p w14:paraId="387D42C4" w14:textId="7AB5DC5E"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del w:id="32" w:author="Ahyar Yuniawan" w:date="2021-11-16T10:18:00Z">
        <w:r w:rsidRPr="00C50A1E" w:rsidDel="00587384">
          <w:rPr>
            <w:rFonts w:ascii="Times New Roman" w:eastAsia="Times New Roman" w:hAnsi="Times New Roman" w:cs="Times New Roman"/>
            <w:sz w:val="24"/>
            <w:szCs w:val="24"/>
          </w:rPr>
          <w:delText xml:space="preserve">biang </w:delText>
        </w:r>
      </w:del>
      <w:ins w:id="33" w:author="Ahyar Yuniawan" w:date="2021-11-16T10:18:00Z">
        <w:r w:rsidR="00587384">
          <w:rPr>
            <w:rFonts w:ascii="Times New Roman" w:eastAsia="Times New Roman" w:hAnsi="Times New Roman" w:cs="Times New Roman"/>
            <w:sz w:val="24"/>
            <w:szCs w:val="24"/>
          </w:rPr>
          <w:t>sebab</w:t>
        </w:r>
        <w:r w:rsidR="0058738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berat badan yang lebih suka naiknya. Apalagi munculnya kaum-kaum rebahan yang kerjaannya tiduran dan hanya buka tutup media sosial atau pura-pura sibuk padahal tidak ada yang </w:t>
      </w:r>
      <w:del w:id="34" w:author="Ahyar Yuniawan" w:date="2021-11-16T10:19:00Z">
        <w:r w:rsidRPr="00C50A1E" w:rsidDel="00587384">
          <w:rPr>
            <w:rFonts w:ascii="Times New Roman" w:eastAsia="Times New Roman" w:hAnsi="Times New Roman" w:cs="Times New Roman"/>
            <w:sz w:val="24"/>
            <w:szCs w:val="24"/>
          </w:rPr>
          <w:delText>nge-chat</w:delText>
        </w:r>
      </w:del>
      <w:ins w:id="35" w:author="Ahyar Yuniawan" w:date="2021-11-16T10:19:00Z">
        <w:r w:rsidR="00587384">
          <w:rPr>
            <w:rFonts w:ascii="Times New Roman" w:eastAsia="Times New Roman" w:hAnsi="Times New Roman" w:cs="Times New Roman"/>
            <w:sz w:val="24"/>
            <w:szCs w:val="24"/>
          </w:rPr>
          <w:t>mengirim pesan</w:t>
        </w:r>
      </w:ins>
      <w:r w:rsidRPr="00C50A1E">
        <w:rPr>
          <w:rFonts w:ascii="Times New Roman" w:eastAsia="Times New Roman" w:hAnsi="Times New Roman" w:cs="Times New Roman"/>
          <w:sz w:val="24"/>
          <w:szCs w:val="24"/>
        </w:rPr>
        <w:t>. </w:t>
      </w:r>
    </w:p>
    <w:p w14:paraId="38771C7D" w14:textId="4E70D45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del w:id="36" w:author="Ahyar Yuniawan" w:date="2021-11-16T10:19:00Z">
        <w:r w:rsidDel="00587384">
          <w:rPr>
            <w:rFonts w:ascii="Times New Roman" w:eastAsia="Times New Roman" w:hAnsi="Times New Roman" w:cs="Times New Roman"/>
            <w:sz w:val="24"/>
            <w:szCs w:val="24"/>
          </w:rPr>
          <w:delText xml:space="preserve">mager </w:delText>
        </w:r>
      </w:del>
      <w:ins w:id="37" w:author="Ahyar Yuniawan" w:date="2021-11-16T10:19:00Z">
        <w:r w:rsidR="00587384">
          <w:rPr>
            <w:rFonts w:ascii="Times New Roman" w:eastAsia="Times New Roman" w:hAnsi="Times New Roman" w:cs="Times New Roman"/>
            <w:sz w:val="24"/>
            <w:szCs w:val="24"/>
          </w:rPr>
          <w:t>mals gerak</w:t>
        </w:r>
        <w:r w:rsidR="00587384">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saja. Jadi simpanan di</w:t>
      </w:r>
      <w:r w:rsidRPr="00C50A1E">
        <w:rPr>
          <w:rFonts w:ascii="Times New Roman" w:eastAsia="Times New Roman" w:hAnsi="Times New Roman" w:cs="Times New Roman"/>
          <w:sz w:val="24"/>
          <w:szCs w:val="24"/>
        </w:rPr>
        <w:t>tubuhmu, dimana-mana.</w:t>
      </w:r>
    </w:p>
    <w:p w14:paraId="4C8CC598" w14:textId="15E32C1C"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w:t>
      </w:r>
      <w:del w:id="38" w:author="Ahyar Yuniawan" w:date="2021-11-16T10:20:00Z">
        <w:r w:rsidRPr="00C50A1E" w:rsidDel="00587384">
          <w:rPr>
            <w:rFonts w:ascii="Times New Roman" w:eastAsia="Times New Roman" w:hAnsi="Times New Roman" w:cs="Times New Roman"/>
            <w:sz w:val="24"/>
            <w:szCs w:val="24"/>
          </w:rPr>
          <w:delText xml:space="preserve">salahnya </w:delText>
        </w:r>
      </w:del>
      <w:ins w:id="39" w:author="Ahyar Yuniawan" w:date="2021-11-16T10:20:00Z">
        <w:r w:rsidR="00587384">
          <w:rPr>
            <w:rFonts w:ascii="Times New Roman" w:eastAsia="Times New Roman" w:hAnsi="Times New Roman" w:cs="Times New Roman"/>
            <w:sz w:val="24"/>
            <w:szCs w:val="24"/>
          </w:rPr>
          <w:t>kesalahannya</w:t>
        </w:r>
        <w:r w:rsidR="00587384" w:rsidRPr="00C50A1E">
          <w:rPr>
            <w:rFonts w:ascii="Times New Roman" w:eastAsia="Times New Roman" w:hAnsi="Times New Roman" w:cs="Times New Roman"/>
            <w:sz w:val="24"/>
            <w:szCs w:val="24"/>
          </w:rPr>
          <w:t xml:space="preserve"> </w:t>
        </w:r>
      </w:ins>
      <w:r w:rsidRPr="00C50A1E">
        <w:rPr>
          <w:rFonts w:ascii="Times New Roman" w:eastAsia="Times New Roman" w:hAnsi="Times New Roman" w:cs="Times New Roman"/>
          <w:sz w:val="24"/>
          <w:szCs w:val="24"/>
        </w:rPr>
        <w:t xml:space="preserve">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F853E6C"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14:paraId="45B885C8"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14:paraId="52F12D9C" w14:textId="77777777" w:rsidR="00927764" w:rsidRPr="00C50A1E" w:rsidRDefault="00927764" w:rsidP="00927764"/>
    <w:p w14:paraId="096F9F5A" w14:textId="77777777" w:rsidR="00927764" w:rsidRPr="005A045A" w:rsidRDefault="00927764" w:rsidP="00927764">
      <w:pPr>
        <w:rPr>
          <w:i/>
        </w:rPr>
      </w:pPr>
    </w:p>
    <w:p w14:paraId="1A4105D5" w14:textId="77777777"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4B897074"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hyar Yuniawan" w:date="2021-11-16T09:59:00Z" w:initials="AY">
    <w:p w14:paraId="5B7CF267" w14:textId="72A30D4A" w:rsidR="002147A8" w:rsidRDefault="002147A8">
      <w:pPr>
        <w:pStyle w:val="CommentText"/>
      </w:pPr>
      <w:r>
        <w:rPr>
          <w:rStyle w:val="CommentReference"/>
        </w:rPr>
        <w:annotationRef/>
      </w:r>
      <w:r>
        <w:t>Ganti: Diperbaharui</w:t>
      </w:r>
    </w:p>
  </w:comment>
  <w:comment w:id="1" w:author="Ahyar Yuniawan" w:date="2021-11-16T10:00:00Z" w:initials="AY">
    <w:p w14:paraId="0EAD1503" w14:textId="60D30277" w:rsidR="002147A8" w:rsidRDefault="002147A8">
      <w:pPr>
        <w:pStyle w:val="CommentText"/>
      </w:pPr>
      <w:r>
        <w:rPr>
          <w:rStyle w:val="CommentReference"/>
        </w:rPr>
        <w:annotationRef/>
      </w:r>
      <w:r>
        <w:t>Bisa dihapus krn tidak memberikan informasi apapun</w:t>
      </w:r>
    </w:p>
  </w:comment>
  <w:comment w:id="2" w:author="Ahyar Yuniawan" w:date="2021-11-16T10:01:00Z" w:initials="AY">
    <w:p w14:paraId="494A750D" w14:textId="6F4D3A95" w:rsidR="002147A8" w:rsidRDefault="002147A8">
      <w:pPr>
        <w:pStyle w:val="CommentText"/>
      </w:pPr>
      <w:r>
        <w:rPr>
          <w:rStyle w:val="CommentReference"/>
        </w:rPr>
        <w:annotationRef/>
      </w:r>
      <w:r>
        <w:t>Gambar bisa diganti dg yang lebih relevan dg judul tulisan</w:t>
      </w:r>
    </w:p>
  </w:comment>
  <w:comment w:id="3" w:author="Ahyar Yuniawan" w:date="2021-11-16T10:04:00Z" w:initials="AY">
    <w:p w14:paraId="7F0ECFB9" w14:textId="77777777" w:rsidR="00A858F2" w:rsidRDefault="00A858F2">
      <w:pPr>
        <w:pStyle w:val="CommentText"/>
      </w:pPr>
      <w:r>
        <w:rPr>
          <w:rStyle w:val="CommentReference"/>
        </w:rPr>
        <w:annotationRef/>
      </w:r>
      <w:r>
        <w:t>Fras aini bisa dihapus agar relevan dg gambar yg disiapkan</w:t>
      </w:r>
    </w:p>
    <w:p w14:paraId="67ABC752" w14:textId="6361EFB3" w:rsidR="00A858F2" w:rsidRDefault="00A858F2">
      <w:pPr>
        <w:pStyle w:val="CommentText"/>
      </w:pPr>
      <w:r>
        <w:t>Atau</w:t>
      </w:r>
    </w:p>
    <w:p w14:paraId="45C14BBA" w14:textId="54177DA5" w:rsidR="00A858F2" w:rsidRDefault="00A858F2">
      <w:pPr>
        <w:pStyle w:val="CommentText"/>
      </w:pPr>
      <w:r>
        <w:t>Diganti dengan frasa yang lebih relevan dg tema yg diangkat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7CF267" w15:done="0"/>
  <w15:commentEx w15:paraId="0EAD1503" w15:done="0"/>
  <w15:commentEx w15:paraId="494A750D" w15:done="0"/>
  <w15:commentEx w15:paraId="45C14B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FF9C" w16cex:dateUtc="2021-11-16T02:59:00Z"/>
  <w16cex:commentExtensible w16cex:durableId="253DFFBE" w16cex:dateUtc="2021-11-16T03:00:00Z"/>
  <w16cex:commentExtensible w16cex:durableId="253DFFFF" w16cex:dateUtc="2021-11-16T03:01:00Z"/>
  <w16cex:commentExtensible w16cex:durableId="253E0092" w16cex:dateUtc="2021-11-16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7CF267" w16cid:durableId="253DFF9C"/>
  <w16cid:commentId w16cid:paraId="0EAD1503" w16cid:durableId="253DFFBE"/>
  <w16cid:commentId w16cid:paraId="494A750D" w16cid:durableId="253DFFFF"/>
  <w16cid:commentId w16cid:paraId="45C14BBA" w16cid:durableId="253E00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85898" w14:textId="77777777" w:rsidR="00884C61" w:rsidRDefault="00884C61">
      <w:r>
        <w:separator/>
      </w:r>
    </w:p>
  </w:endnote>
  <w:endnote w:type="continuationSeparator" w:id="0">
    <w:p w14:paraId="2C68C200" w14:textId="77777777" w:rsidR="00884C61" w:rsidRDefault="0088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FF58"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6EEE7E20" w14:textId="77777777" w:rsidR="00941E77" w:rsidRDefault="00884C61">
    <w:pPr>
      <w:pStyle w:val="Footer"/>
    </w:pPr>
  </w:p>
  <w:p w14:paraId="4E698371" w14:textId="77777777" w:rsidR="00941E77" w:rsidRDefault="00884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5AAE0" w14:textId="77777777" w:rsidR="00884C61" w:rsidRDefault="00884C61">
      <w:r>
        <w:separator/>
      </w:r>
    </w:p>
  </w:footnote>
  <w:footnote w:type="continuationSeparator" w:id="0">
    <w:p w14:paraId="1562B7B8" w14:textId="77777777" w:rsidR="00884C61" w:rsidRDefault="00884C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hyar Yuniawan">
    <w15:presenceInfo w15:providerId="Windows Live" w15:userId="e0f4ca5a3dedf1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MDUwMzY3NzY1NjBX0lEKTi0uzszPAykwrAUAcZxNSCwAAAA="/>
  </w:docVars>
  <w:rsids>
    <w:rsidRoot w:val="00927764"/>
    <w:rsid w:val="00095BD1"/>
    <w:rsid w:val="0012251A"/>
    <w:rsid w:val="002147A8"/>
    <w:rsid w:val="0042167F"/>
    <w:rsid w:val="00587384"/>
    <w:rsid w:val="00631F8B"/>
    <w:rsid w:val="00884C61"/>
    <w:rsid w:val="00924DF5"/>
    <w:rsid w:val="00927764"/>
    <w:rsid w:val="00A858F2"/>
    <w:rsid w:val="00FE2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7222"/>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Revision">
    <w:name w:val="Revision"/>
    <w:hidden/>
    <w:uiPriority w:val="99"/>
    <w:semiHidden/>
    <w:rsid w:val="002147A8"/>
  </w:style>
  <w:style w:type="character" w:styleId="CommentReference">
    <w:name w:val="annotation reference"/>
    <w:basedOn w:val="DefaultParagraphFont"/>
    <w:uiPriority w:val="99"/>
    <w:semiHidden/>
    <w:unhideWhenUsed/>
    <w:rsid w:val="002147A8"/>
    <w:rPr>
      <w:sz w:val="16"/>
      <w:szCs w:val="16"/>
    </w:rPr>
  </w:style>
  <w:style w:type="paragraph" w:styleId="CommentText">
    <w:name w:val="annotation text"/>
    <w:basedOn w:val="Normal"/>
    <w:link w:val="CommentTextChar"/>
    <w:uiPriority w:val="99"/>
    <w:semiHidden/>
    <w:unhideWhenUsed/>
    <w:rsid w:val="002147A8"/>
    <w:rPr>
      <w:sz w:val="20"/>
      <w:szCs w:val="20"/>
    </w:rPr>
  </w:style>
  <w:style w:type="character" w:customStyle="1" w:styleId="CommentTextChar">
    <w:name w:val="Comment Text Char"/>
    <w:basedOn w:val="DefaultParagraphFont"/>
    <w:link w:val="CommentText"/>
    <w:uiPriority w:val="99"/>
    <w:semiHidden/>
    <w:rsid w:val="002147A8"/>
    <w:rPr>
      <w:sz w:val="20"/>
      <w:szCs w:val="20"/>
    </w:rPr>
  </w:style>
  <w:style w:type="paragraph" w:styleId="CommentSubject">
    <w:name w:val="annotation subject"/>
    <w:basedOn w:val="CommentText"/>
    <w:next w:val="CommentText"/>
    <w:link w:val="CommentSubjectChar"/>
    <w:uiPriority w:val="99"/>
    <w:semiHidden/>
    <w:unhideWhenUsed/>
    <w:rsid w:val="002147A8"/>
    <w:rPr>
      <w:b/>
      <w:bCs/>
    </w:rPr>
  </w:style>
  <w:style w:type="character" w:customStyle="1" w:styleId="CommentSubjectChar">
    <w:name w:val="Comment Subject Char"/>
    <w:basedOn w:val="CommentTextChar"/>
    <w:link w:val="CommentSubject"/>
    <w:uiPriority w:val="99"/>
    <w:semiHidden/>
    <w:rsid w:val="00214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a2.kompasiana.com/items/album/2020/01/05/photo-1561497268-131821f92985-5e11e63d097f362701721a02.jpeg?t=o&amp;v=7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Ahyar Yuniawan</cp:lastModifiedBy>
  <cp:revision>3</cp:revision>
  <dcterms:created xsi:type="dcterms:W3CDTF">2020-07-24T23:46:00Z</dcterms:created>
  <dcterms:modified xsi:type="dcterms:W3CDTF">2021-11-16T03:20:00Z</dcterms:modified>
</cp:coreProperties>
</file>