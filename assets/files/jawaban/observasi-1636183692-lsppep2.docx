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7A08E8" w14:textId="77777777" w:rsidR="00927764" w:rsidRPr="0094076B" w:rsidRDefault="00927764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34B4776F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0A56BE49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3CCEABA5" w14:textId="77777777" w:rsidR="00927764" w:rsidRPr="00927764" w:rsidRDefault="00927764" w:rsidP="00927764">
      <w:pPr>
        <w:pStyle w:val="ListParagraph"/>
        <w:numPr>
          <w:ilvl w:val="0"/>
          <w:numId w:val="2"/>
        </w:numPr>
        <w:ind w:left="567" w:hanging="567"/>
        <w:rPr>
          <w:rFonts w:ascii="Cambria" w:hAnsi="Cambria"/>
        </w:rPr>
      </w:pPr>
      <w:r w:rsidRPr="00927764">
        <w:rPr>
          <w:rFonts w:ascii="Cambria" w:hAnsi="Cambria" w:cs="Times New Roman"/>
          <w:sz w:val="24"/>
          <w:szCs w:val="24"/>
        </w:rPr>
        <w:t>Suntinglah artikel berikut ini dengan menggunakan tanda-tanda koreksi.</w:t>
      </w:r>
    </w:p>
    <w:p w14:paraId="5F9BAA76" w14:textId="77777777" w:rsidR="00927764" w:rsidRPr="0094076B" w:rsidRDefault="00927764" w:rsidP="00927764">
      <w:pPr>
        <w:rPr>
          <w:rFonts w:ascii="Cambria" w:hAnsi="Cambria"/>
        </w:rPr>
      </w:pPr>
    </w:p>
    <w:p w14:paraId="71E762AE" w14:textId="77777777"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 Turun, Berat Badan Naik</w:t>
      </w:r>
    </w:p>
    <w:p w14:paraId="54C1AA0A" w14:textId="77777777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Januari 2020   20:48 Diperbarui: 6 Januari 2020   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05:43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14:paraId="24A53327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0F988B38" wp14:editId="6A219133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A819C2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r w:rsidRPr="00C50A1E">
        <w:rPr>
          <w:rFonts w:ascii="Times New Roman" w:eastAsia="Times New Roman" w:hAnsi="Times New Roman" w:cs="Times New Roman"/>
          <w:sz w:val="18"/>
          <w:szCs w:val="18"/>
        </w:rPr>
        <w:t>Ilustrasi | unsplash.com</w:t>
      </w:r>
    </w:p>
    <w:p w14:paraId="7BF12953" w14:textId="2C6E2D40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Hujan turun, berat badan naik, hubungan sama dia </w:t>
      </w:r>
      <w:del w:id="0" w:author="Suci Aisyah" w:date="2021-11-06T14:00:00Z">
        <w:r w:rsidRPr="00C50A1E" w:rsidDel="003C360C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>tetep temenan</w:delText>
        </w:r>
      </w:del>
      <w:ins w:id="1" w:author="Suci Aisyah" w:date="2021-11-06T14:00:00Z">
        <w:r w:rsidR="003C360C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tetap menjadi teman</w:t>
        </w:r>
      </w:ins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aja. Huft.</w:t>
      </w:r>
    </w:p>
    <w:p w14:paraId="6DCB4D1C" w14:textId="040910EA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Apa yang lebih romantis dari sepiring </w:t>
      </w:r>
      <w:del w:id="2" w:author="Suci Aisyah" w:date="2021-11-06T14:00:00Z">
        <w:r w:rsidRPr="00C50A1E" w:rsidDel="003C360C">
          <w:rPr>
            <w:rFonts w:ascii="Times New Roman" w:eastAsia="Times New Roman" w:hAnsi="Times New Roman" w:cs="Times New Roman"/>
            <w:sz w:val="24"/>
            <w:szCs w:val="24"/>
          </w:rPr>
          <w:delText xml:space="preserve">mie </w:delText>
        </w:r>
      </w:del>
      <w:ins w:id="3" w:author="Suci Aisyah" w:date="2021-11-06T14:00:00Z">
        <w:r w:rsidR="003C360C">
          <w:rPr>
            <w:rFonts w:ascii="Times New Roman" w:eastAsia="Times New Roman" w:hAnsi="Times New Roman" w:cs="Times New Roman"/>
            <w:sz w:val="24"/>
            <w:szCs w:val="24"/>
          </w:rPr>
          <w:t>mi</w:t>
        </w:r>
        <w:r w:rsidR="003C360C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instan kemasan putih yang aromanya aduhai menggoda </w:t>
      </w:r>
      <w:del w:id="4" w:author="Suci Aisyah" w:date="2021-11-06T14:01:00Z">
        <w:r w:rsidRPr="00C50A1E" w:rsidDel="003C360C">
          <w:rPr>
            <w:rFonts w:ascii="Times New Roman" w:eastAsia="Times New Roman" w:hAnsi="Times New Roman" w:cs="Times New Roman"/>
            <w:sz w:val="24"/>
            <w:szCs w:val="24"/>
          </w:rPr>
          <w:delText xml:space="preserve">indera </w:delText>
        </w:r>
      </w:del>
      <w:ins w:id="5" w:author="Suci Aisyah" w:date="2021-11-06T14:01:00Z">
        <w:r w:rsidR="003C360C">
          <w:rPr>
            <w:rFonts w:ascii="Times New Roman" w:eastAsia="Times New Roman" w:hAnsi="Times New Roman" w:cs="Times New Roman"/>
            <w:sz w:val="24"/>
            <w:szCs w:val="24"/>
          </w:rPr>
          <w:t>indra</w:t>
        </w:r>
        <w:r w:rsidR="003C360C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penciuman itu atau bakwan yang baru diangkat dari penggorengan </w:t>
      </w:r>
      <w:del w:id="6" w:author="Suci Aisyah" w:date="2021-11-06T14:27:00Z">
        <w:r w:rsidRPr="00C50A1E" w:rsidDel="00C000F0">
          <w:rPr>
            <w:rFonts w:ascii="Times New Roman" w:eastAsia="Times New Roman" w:hAnsi="Times New Roman" w:cs="Times New Roman"/>
            <w:sz w:val="24"/>
            <w:szCs w:val="24"/>
          </w:rPr>
          <w:delText xml:space="preserve">di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kala hujan?</w:t>
      </w:r>
    </w:p>
    <w:p w14:paraId="2B5A2408" w14:textId="78D8D865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Januari, hujan sehari-hari, begitu </w:t>
      </w:r>
      <w:del w:id="7" w:author="Suci Aisyah" w:date="2021-11-06T14:01:00Z">
        <w:r w:rsidRPr="00C50A1E" w:rsidDel="003C360C">
          <w:rPr>
            <w:rFonts w:ascii="Times New Roman" w:eastAsia="Times New Roman" w:hAnsi="Times New Roman" w:cs="Times New Roman"/>
            <w:sz w:val="24"/>
            <w:szCs w:val="24"/>
          </w:rPr>
          <w:delText xml:space="preserve">kata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orang sering mengartikannya. Benar saja. Meski </w:t>
      </w:r>
      <w:del w:id="8" w:author="Suci Aisyah" w:date="2021-11-06T14:02:00Z">
        <w:r w:rsidRPr="00C50A1E" w:rsidDel="003C360C">
          <w:rPr>
            <w:rFonts w:ascii="Times New Roman" w:eastAsia="Times New Roman" w:hAnsi="Times New Roman" w:cs="Times New Roman"/>
            <w:sz w:val="24"/>
            <w:szCs w:val="24"/>
          </w:rPr>
          <w:delText xml:space="preserve">di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tahun ini awal musim hujan di Indonesia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mundur </w:t>
      </w:r>
      <w:del w:id="9" w:author="Suci Aisyah" w:date="2021-11-06T14:03:00Z">
        <w:r w:rsidDel="003C360C">
          <w:rPr>
            <w:rFonts w:ascii="Times New Roman" w:eastAsia="Times New Roman" w:hAnsi="Times New Roman" w:cs="Times New Roman"/>
            <w:sz w:val="24"/>
            <w:szCs w:val="24"/>
          </w:rPr>
          <w:delText xml:space="preserve">di </w:delText>
        </w:r>
      </w:del>
      <w:r>
        <w:rPr>
          <w:rFonts w:ascii="Times New Roman" w:eastAsia="Times New Roman" w:hAnsi="Times New Roman" w:cs="Times New Roman"/>
          <w:sz w:val="24"/>
          <w:szCs w:val="24"/>
        </w:rPr>
        <w:t>antara Bulan November-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Desember 2019, hujan benar-benar datang seperti perkiraan. </w:t>
      </w:r>
      <w:ins w:id="10" w:author="Suci Aisyah" w:date="2021-11-06T14:03:00Z">
        <w:r w:rsidR="003C360C">
          <w:rPr>
            <w:rFonts w:ascii="Times New Roman" w:eastAsia="Times New Roman" w:hAnsi="Times New Roman" w:cs="Times New Roman"/>
            <w:sz w:val="24"/>
            <w:szCs w:val="24"/>
          </w:rPr>
          <w:t>Hal tersebut s</w:t>
        </w:r>
      </w:ins>
      <w:del w:id="11" w:author="Suci Aisyah" w:date="2021-11-06T14:03:00Z">
        <w:r w:rsidRPr="00C50A1E" w:rsidDel="003C360C">
          <w:rPr>
            <w:rFonts w:ascii="Times New Roman" w:eastAsia="Times New Roman" w:hAnsi="Times New Roman" w:cs="Times New Roman"/>
            <w:sz w:val="24"/>
            <w:szCs w:val="24"/>
          </w:rPr>
          <w:delText>S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udah sangat terasa apalagi sejak awal tahun baru</w:t>
      </w:r>
      <w:del w:id="12" w:author="Suci Aisyah" w:date="2021-11-06T14:01:00Z">
        <w:r w:rsidRPr="00C50A1E" w:rsidDel="003C360C">
          <w:rPr>
            <w:rFonts w:ascii="Times New Roman" w:eastAsia="Times New Roman" w:hAnsi="Times New Roman" w:cs="Times New Roman"/>
            <w:sz w:val="24"/>
            <w:szCs w:val="24"/>
          </w:rPr>
          <w:delText xml:space="preserve"> kita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C25204C" w14:textId="534ABCDF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Hujan yang sering disalahkan karena mengundang kenangan ternyata tak hanya pandai membuat perasaan hatimu </w:t>
      </w:r>
      <w:del w:id="13" w:author="Suci Aisyah" w:date="2021-11-06T14:03:00Z">
        <w:r w:rsidRPr="00C50A1E" w:rsidDel="003C360C">
          <w:rPr>
            <w:rFonts w:ascii="Times New Roman" w:eastAsia="Times New Roman" w:hAnsi="Times New Roman" w:cs="Times New Roman"/>
            <w:sz w:val="24"/>
            <w:szCs w:val="24"/>
          </w:rPr>
          <w:delText xml:space="preserve">yang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ambyar, pun perilaku kita yang lain. Soal makan. Ya, hujan </w:t>
      </w:r>
      <w:del w:id="14" w:author="Suci Aisyah" w:date="2021-11-06T14:04:00Z">
        <w:r w:rsidRPr="00C50A1E" w:rsidDel="003C360C">
          <w:rPr>
            <w:rFonts w:ascii="Times New Roman" w:eastAsia="Times New Roman" w:hAnsi="Times New Roman" w:cs="Times New Roman"/>
            <w:sz w:val="24"/>
            <w:szCs w:val="24"/>
          </w:rPr>
          <w:delText xml:space="preserve">yang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membuat kita jadi sering lapar. Kok bisa</w:t>
      </w:r>
      <w:ins w:id="15" w:author="Suci Aisyah" w:date="2021-11-06T14:04:00Z">
        <w:r w:rsidR="003C360C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ya?</w:t>
      </w:r>
    </w:p>
    <w:p w14:paraId="7754D1D5" w14:textId="245B3B84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 Kita Merasa Lapar Ketika Hujan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  <w:t>Siapa yang suka meras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 bahwa hujan datang bersama </w:t>
      </w:r>
      <w:del w:id="16" w:author="Suci Aisyah" w:date="2021-11-06T14:04:00Z">
        <w:r w:rsidDel="003C360C">
          <w:rPr>
            <w:rFonts w:ascii="Times New Roman" w:eastAsia="Times New Roman" w:hAnsi="Times New Roman" w:cs="Times New Roman"/>
            <w:sz w:val="24"/>
            <w:szCs w:val="24"/>
          </w:rPr>
          <w:delText>nap</w:delText>
        </w:r>
        <w:r w:rsidRPr="00C50A1E" w:rsidDel="003C360C">
          <w:rPr>
            <w:rFonts w:ascii="Times New Roman" w:eastAsia="Times New Roman" w:hAnsi="Times New Roman" w:cs="Times New Roman"/>
            <w:sz w:val="24"/>
            <w:szCs w:val="24"/>
          </w:rPr>
          <w:delText xml:space="preserve">su </w:delText>
        </w:r>
      </w:del>
      <w:ins w:id="17" w:author="Suci Aisyah" w:date="2021-11-06T14:04:00Z">
        <w:r w:rsidR="003C360C">
          <w:rPr>
            <w:rFonts w:ascii="Times New Roman" w:eastAsia="Times New Roman" w:hAnsi="Times New Roman" w:cs="Times New Roman"/>
            <w:sz w:val="24"/>
            <w:szCs w:val="24"/>
          </w:rPr>
          <w:t>nafsu</w:t>
        </w:r>
        <w:r w:rsidR="003C360C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makan yang tiba-tiba ikut meningkat?</w:t>
      </w:r>
    </w:p>
    <w:p w14:paraId="0C02CA80" w14:textId="04163BE8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Selain mengenang dia, kegiatan yang paling asyik </w:t>
      </w:r>
      <w:del w:id="18" w:author="Suci Aisyah" w:date="2021-11-06T14:05:00Z">
        <w:r w:rsidRPr="00C50A1E" w:rsidDel="003C360C">
          <w:rPr>
            <w:rFonts w:ascii="Times New Roman" w:eastAsia="Times New Roman" w:hAnsi="Times New Roman" w:cs="Times New Roman"/>
            <w:sz w:val="24"/>
            <w:szCs w:val="24"/>
          </w:rPr>
          <w:delText xml:space="preserve">di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saat hujan turun adalah makan. Sering disebut cuma </w:t>
      </w:r>
      <w:ins w:id="19" w:author="Suci Aisyah" w:date="2021-11-06T14:05:00Z">
        <w:r w:rsidR="003C360C">
          <w:rPr>
            <w:rFonts w:ascii="Times New Roman" w:eastAsia="Times New Roman" w:hAnsi="Times New Roman" w:cs="Times New Roman"/>
            <w:sz w:val="24"/>
            <w:szCs w:val="24"/>
          </w:rPr>
          <w:t xml:space="preserve">makan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camilan, </w:t>
      </w:r>
      <w:del w:id="20" w:author="Suci Aisyah" w:date="2021-11-06T14:05:00Z">
        <w:r w:rsidRPr="00C50A1E" w:rsidDel="003C360C">
          <w:rPr>
            <w:rFonts w:ascii="Times New Roman" w:eastAsia="Times New Roman" w:hAnsi="Times New Roman" w:cs="Times New Roman"/>
            <w:sz w:val="24"/>
            <w:szCs w:val="24"/>
          </w:rPr>
          <w:delText xml:space="preserve">tapi </w:delText>
        </w:r>
      </w:del>
      <w:ins w:id="21" w:author="Suci Aisyah" w:date="2021-11-06T14:05:00Z">
        <w:r w:rsidR="003C360C">
          <w:rPr>
            <w:rFonts w:ascii="Times New Roman" w:eastAsia="Times New Roman" w:hAnsi="Times New Roman" w:cs="Times New Roman"/>
            <w:sz w:val="24"/>
            <w:szCs w:val="24"/>
          </w:rPr>
          <w:t>tetapi</w:t>
        </w:r>
        <w:r w:rsidR="003C360C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jumlah kalorinya nyaris melebihi makan berat.</w:t>
      </w:r>
    </w:p>
    <w:p w14:paraId="621F3630" w14:textId="28F4FF3A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Sebungkus keripik </w:t>
      </w:r>
      <w:del w:id="22" w:author="Suci Aisyah" w:date="2021-11-06T14:06:00Z">
        <w:r w:rsidRPr="00C50A1E" w:rsidDel="003C360C">
          <w:rPr>
            <w:rFonts w:ascii="Times New Roman" w:eastAsia="Times New Roman" w:hAnsi="Times New Roman" w:cs="Times New Roman"/>
            <w:sz w:val="24"/>
            <w:szCs w:val="24"/>
          </w:rPr>
          <w:delText xml:space="preserve">yang dalam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kemasan </w:t>
      </w:r>
      <w:ins w:id="23" w:author="Suci Aisyah" w:date="2021-11-06T14:06:00Z">
        <w:r w:rsidR="003C360C">
          <w:rPr>
            <w:rFonts w:ascii="Times New Roman" w:eastAsia="Times New Roman" w:hAnsi="Times New Roman" w:cs="Times New Roman"/>
            <w:sz w:val="24"/>
            <w:szCs w:val="24"/>
          </w:rPr>
          <w:t xml:space="preserve">yang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bisa dikonsumsi 4 porsi habis sekali duduk. Belum cukup, tambah lagi gorengan</w:t>
      </w:r>
      <w:del w:id="24" w:author="Suci Aisyah" w:date="2021-11-06T14:28:00Z">
        <w:r w:rsidRPr="00C50A1E" w:rsidDel="00C65BE3">
          <w:rPr>
            <w:rFonts w:ascii="Times New Roman" w:eastAsia="Times New Roman" w:hAnsi="Times New Roman" w:cs="Times New Roman"/>
            <w:sz w:val="24"/>
            <w:szCs w:val="24"/>
          </w:rPr>
          <w:delText>nya,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satu-dua biji</w:t>
      </w:r>
      <w:ins w:id="25" w:author="Suci Aisyah" w:date="2021-11-06T14:07:00Z">
        <w:r w:rsidR="003C360C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</w:t>
      </w:r>
      <w:ins w:id="26" w:author="Suci Aisyah" w:date="2021-11-06T14:07:00Z">
        <w:r w:rsidR="003C360C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kok jadi lima?</w:t>
      </w:r>
    </w:p>
    <w:p w14:paraId="626EB749" w14:textId="3A6500D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Hujan yang membuat suasana jadi lebih dingin -</w:t>
      </w:r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 sikapnya padamu</w:t>
      </w:r>
      <w:del w:id="27" w:author="Suci Aisyah" w:date="2021-11-06T14:28:00Z">
        <w:r w:rsidRPr="00C50A1E" w:rsidDel="00C65BE3">
          <w:rPr>
            <w:rFonts w:ascii="Times New Roman" w:eastAsia="Times New Roman" w:hAnsi="Times New Roman" w:cs="Times New Roman"/>
            <w:sz w:val="24"/>
            <w:szCs w:val="24"/>
          </w:rPr>
          <w:delText>,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memang bisa jadi salah satu pencetus </w:t>
      </w:r>
      <w:del w:id="28" w:author="Suci Aisyah" w:date="2021-11-06T14:07:00Z">
        <w:r w:rsidRPr="00C50A1E" w:rsidDel="003C360C">
          <w:rPr>
            <w:rFonts w:ascii="Times New Roman" w:eastAsia="Times New Roman" w:hAnsi="Times New Roman" w:cs="Times New Roman"/>
            <w:sz w:val="24"/>
            <w:szCs w:val="24"/>
          </w:rPr>
          <w:delText xml:space="preserve">mengapa </w:delText>
        </w:r>
      </w:del>
      <w:ins w:id="29" w:author="Suci Aisyah" w:date="2021-11-06T14:07:00Z">
        <w:r w:rsidR="003C360C">
          <w:rPr>
            <w:rFonts w:ascii="Times New Roman" w:eastAsia="Times New Roman" w:hAnsi="Times New Roman" w:cs="Times New Roman"/>
            <w:sz w:val="24"/>
            <w:szCs w:val="24"/>
          </w:rPr>
          <w:t>alasan</w:t>
        </w:r>
        <w:r w:rsidR="003C360C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kita jadi suka makan. </w:t>
      </w:r>
    </w:p>
    <w:p w14:paraId="4C7A6248" w14:textId="65CCA91D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Terutama </w:t>
      </w:r>
      <w:ins w:id="30" w:author="Suci Aisyah" w:date="2021-11-06T14:08:00Z">
        <w:r w:rsidR="003C360C">
          <w:rPr>
            <w:rFonts w:ascii="Times New Roman" w:eastAsia="Times New Roman" w:hAnsi="Times New Roman" w:cs="Times New Roman"/>
            <w:sz w:val="24"/>
            <w:szCs w:val="24"/>
          </w:rPr>
          <w:t xml:space="preserve">makan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makanan yang seperti tahu bulat digoreng dadakan alias yang masih hangat. Apalagi</w:t>
      </w:r>
      <w:ins w:id="31" w:author="Suci Aisyah" w:date="2021-11-06T14:08:00Z">
        <w:r w:rsidR="003C360C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dengan makan, tubuh akan mendapat "panas" akibat terjadinya peningkatan metabolisme dalam tubuh. </w:t>
      </w:r>
    </w:p>
    <w:p w14:paraId="0E193A2D" w14:textId="0478F76C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ins w:id="32" w:author="Suci Aisyah" w:date="2021-11-06T14:29:00Z">
        <w:r w:rsidR="00D31BC5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kenyataannya, dingin yang terjadi akibat hujan tidak benar-benar membuat tubuh memerlukan kalori tambahan dari makananmu, lho. Dingin yang kita kira ternyata tidak sedingin kenyataannya, kok~</w:t>
      </w:r>
    </w:p>
    <w:p w14:paraId="78D997E7" w14:textId="51774BD0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Ternyata Ini </w:t>
      </w:r>
      <w:del w:id="33" w:author="Suci Aisyah" w:date="2021-11-06T14:08:00Z">
        <w:r w:rsidRPr="00C50A1E" w:rsidDel="003C360C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delText xml:space="preserve">yang </w:delText>
        </w:r>
      </w:del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Bisa Jadi Sebabnya...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  <w:t xml:space="preserve">Selama hujan datang, tentu kita akan lebih suka berlindung dalam ruangan saja. Ruangan yang membuat jarak kita dengan makanan makin dekat saja. Ya, ini soal akses makanan yang </w:t>
      </w:r>
      <w:del w:id="34" w:author="Suci Aisyah" w:date="2021-11-06T14:09:00Z">
        <w:r w:rsidRPr="00C50A1E" w:rsidDel="00DF6E4A">
          <w:rPr>
            <w:rFonts w:ascii="Times New Roman" w:eastAsia="Times New Roman" w:hAnsi="Times New Roman" w:cs="Times New Roman"/>
            <w:sz w:val="24"/>
            <w:szCs w:val="24"/>
          </w:rPr>
          <w:delText xml:space="preserve">jadi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tak lagi berjarak. Ehem.</w:t>
      </w:r>
    </w:p>
    <w:p w14:paraId="4EA564AA" w14:textId="04CBE4D3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Mulai dari segala jenis masakan dalam bentuk </w:t>
      </w:r>
      <w:del w:id="35" w:author="Suci Aisyah" w:date="2021-11-06T14:09:00Z">
        <w:r w:rsidRPr="00C50A1E" w:rsidDel="00DF6E4A">
          <w:rPr>
            <w:rFonts w:ascii="Times New Roman" w:eastAsia="Times New Roman" w:hAnsi="Times New Roman" w:cs="Times New Roman"/>
            <w:sz w:val="24"/>
            <w:szCs w:val="24"/>
          </w:rPr>
          <w:delText xml:space="preserve">mie </w:delText>
        </w:r>
      </w:del>
      <w:ins w:id="36" w:author="Suci Aisyah" w:date="2021-11-06T14:09:00Z">
        <w:r w:rsidR="00DF6E4A">
          <w:rPr>
            <w:rFonts w:ascii="Times New Roman" w:eastAsia="Times New Roman" w:hAnsi="Times New Roman" w:cs="Times New Roman"/>
            <w:sz w:val="24"/>
            <w:szCs w:val="24"/>
          </w:rPr>
          <w:t>mi</w:t>
        </w:r>
        <w:r w:rsidR="00DF6E4A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instan, biskuit-biskuit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tata dalam toples cantik, atau bubuk-bubuk minuman manis dalam kemasan ekonomis. </w:t>
      </w:r>
    </w:p>
    <w:p w14:paraId="3A13AF64" w14:textId="72AB522B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Semua harus ada di </w:t>
      </w:r>
      <w:del w:id="37" w:author="Suci Aisyah" w:date="2021-11-06T14:09:00Z">
        <w:r w:rsidDel="00DF6E4A">
          <w:rPr>
            <w:rFonts w:ascii="Times New Roman" w:eastAsia="Times New Roman" w:hAnsi="Times New Roman" w:cs="Times New Roman"/>
            <w:sz w:val="24"/>
            <w:szCs w:val="24"/>
          </w:rPr>
          <w:delText>almari</w:delText>
        </w:r>
        <w:r w:rsidRPr="00C50A1E" w:rsidDel="00DF6E4A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ins w:id="38" w:author="Suci Aisyah" w:date="2021-11-06T14:09:00Z">
        <w:r w:rsidR="00DF6E4A">
          <w:rPr>
            <w:rFonts w:ascii="Times New Roman" w:eastAsia="Times New Roman" w:hAnsi="Times New Roman" w:cs="Times New Roman"/>
            <w:sz w:val="24"/>
            <w:szCs w:val="24"/>
          </w:rPr>
          <w:t>lemari</w:t>
        </w:r>
        <w:r w:rsidR="00DF6E4A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ins w:id="39" w:author="Suci Aisyah" w:date="2021-11-06T14:10:00Z">
        <w:r w:rsidR="00DF6E4A">
          <w:rPr>
            <w:rFonts w:ascii="Times New Roman" w:eastAsia="Times New Roman" w:hAnsi="Times New Roman" w:cs="Times New Roman"/>
            <w:sz w:val="24"/>
            <w:szCs w:val="24"/>
          </w:rPr>
          <w:t xml:space="preserve"> s</w:t>
        </w:r>
      </w:ins>
      <w:del w:id="40" w:author="Suci Aisyah" w:date="2021-11-06T14:10:00Z">
        <w:r w:rsidRPr="00C50A1E" w:rsidDel="00DF6E4A">
          <w:rPr>
            <w:rFonts w:ascii="Times New Roman" w:eastAsia="Times New Roman" w:hAnsi="Times New Roman" w:cs="Times New Roman"/>
            <w:sz w:val="24"/>
            <w:szCs w:val="24"/>
          </w:rPr>
          <w:delText>. S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ebagai bahan persediaan karena </w:t>
      </w:r>
      <w:del w:id="41" w:author="Suci Aisyah" w:date="2021-11-06T14:10:00Z">
        <w:r w:rsidRPr="00C50A1E" w:rsidDel="00DF6E4A">
          <w:rPr>
            <w:rFonts w:ascii="Times New Roman" w:eastAsia="Times New Roman" w:hAnsi="Times New Roman" w:cs="Times New Roman"/>
            <w:sz w:val="24"/>
            <w:szCs w:val="24"/>
          </w:rPr>
          <w:delText xml:space="preserve">mau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keluar </w:t>
      </w:r>
      <w:del w:id="42" w:author="Suci Aisyah" w:date="2021-11-06T14:10:00Z">
        <w:r w:rsidRPr="00C50A1E" w:rsidDel="00DF6E4A">
          <w:rPr>
            <w:rFonts w:ascii="Times New Roman" w:eastAsia="Times New Roman" w:hAnsi="Times New Roman" w:cs="Times New Roman"/>
            <w:sz w:val="24"/>
            <w:szCs w:val="24"/>
          </w:rPr>
          <w:delText xml:space="preserve">di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waktu hujan itu membuat kita berpikir berkali-kali.</w:t>
      </w:r>
      <w:ins w:id="43" w:author="Suci Aisyah" w:date="2021-11-06T14:10:00Z">
        <w:r w:rsidR="00DF6E4A">
          <w:rPr>
            <w:rFonts w:ascii="Times New Roman" w:eastAsia="Times New Roman" w:hAnsi="Times New Roman" w:cs="Times New Roman"/>
            <w:sz w:val="24"/>
            <w:szCs w:val="24"/>
          </w:rPr>
          <w:t xml:space="preserve"> M</w:t>
        </w:r>
      </w:ins>
      <w:del w:id="44" w:author="Suci Aisyah" w:date="2021-11-06T14:10:00Z">
        <w:r w:rsidRPr="00C50A1E" w:rsidDel="00DF6E4A">
          <w:rPr>
            <w:rFonts w:ascii="Times New Roman" w:eastAsia="Times New Roman" w:hAnsi="Times New Roman" w:cs="Times New Roman"/>
            <w:sz w:val="24"/>
            <w:szCs w:val="24"/>
          </w:rPr>
          <w:delText xml:space="preserve"> Akan m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erepotkan.</w:t>
      </w:r>
    </w:p>
    <w:p w14:paraId="203C5CCE" w14:textId="1FB6C9D8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Tidak ada salahnya makan saat hujan. Yang sering membuatnya salah adalah pemilihan makanan kita yang tidak tahu diri. Yang penting enak, kalori </w:t>
      </w:r>
      <w:ins w:id="45" w:author="Suci Aisyah" w:date="2021-11-06T14:10:00Z">
        <w:r w:rsidR="00DF6E4A">
          <w:rPr>
            <w:rFonts w:ascii="Times New Roman" w:eastAsia="Times New Roman" w:hAnsi="Times New Roman" w:cs="Times New Roman"/>
            <w:sz w:val="24"/>
            <w:szCs w:val="24"/>
          </w:rPr>
          <w:t>tidak dipikirkan.</w:t>
        </w:r>
      </w:ins>
      <w:del w:id="46" w:author="Suci Aisyah" w:date="2021-11-06T14:10:00Z">
        <w:r w:rsidRPr="00C50A1E" w:rsidDel="00DF6E4A">
          <w:rPr>
            <w:rFonts w:ascii="Times New Roman" w:eastAsia="Times New Roman" w:hAnsi="Times New Roman" w:cs="Times New Roman"/>
            <w:sz w:val="24"/>
            <w:szCs w:val="24"/>
          </w:rPr>
          <w:delText>belakangan?</w:delText>
        </w:r>
      </w:del>
    </w:p>
    <w:p w14:paraId="46C11DA2" w14:textId="2FB894F2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ins w:id="47" w:author="Suci Aisyah" w:date="2021-11-06T14:30:00Z">
        <w:r w:rsidR="00D31BC5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deh, mulai aja dulu dengan memperhatikan label informasi gizi ketika kamu memakan makanan kemasan. </w:t>
      </w:r>
      <w:del w:id="48" w:author="Suci Aisyah" w:date="2021-11-06T14:11:00Z">
        <w:r w:rsidRPr="00C50A1E" w:rsidDel="00DF6E4A">
          <w:rPr>
            <w:rFonts w:ascii="Times New Roman" w:eastAsia="Times New Roman" w:hAnsi="Times New Roman" w:cs="Times New Roman"/>
            <w:sz w:val="24"/>
            <w:szCs w:val="24"/>
          </w:rPr>
          <w:delText xml:space="preserve">Atau </w:delText>
        </w:r>
      </w:del>
      <w:ins w:id="49" w:author="Suci Aisyah" w:date="2021-11-06T14:11:00Z">
        <w:r w:rsidR="00DF6E4A">
          <w:rPr>
            <w:rFonts w:ascii="Times New Roman" w:eastAsia="Times New Roman" w:hAnsi="Times New Roman" w:cs="Times New Roman"/>
            <w:sz w:val="24"/>
            <w:szCs w:val="24"/>
          </w:rPr>
          <w:t>Selain itu,</w:t>
        </w:r>
        <w:r w:rsidR="00DF6E4A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jika ingin minum yang hangat-hangat, takar</w:t>
      </w:r>
      <w:ins w:id="50" w:author="Suci Aisyah" w:date="2021-11-06T14:11:00Z">
        <w:r w:rsidR="00DF6E4A">
          <w:rPr>
            <w:rFonts w:ascii="Times New Roman" w:eastAsia="Times New Roman" w:hAnsi="Times New Roman" w:cs="Times New Roman"/>
            <w:sz w:val="24"/>
            <w:szCs w:val="24"/>
          </w:rPr>
          <w:t>an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gula</w:t>
      </w:r>
      <w:del w:id="51" w:author="Suci Aisyah" w:date="2021-11-06T14:11:00Z">
        <w:r w:rsidRPr="00C50A1E" w:rsidDel="00DF6E4A">
          <w:rPr>
            <w:rFonts w:ascii="Times New Roman" w:eastAsia="Times New Roman" w:hAnsi="Times New Roman" w:cs="Times New Roman"/>
            <w:sz w:val="24"/>
            <w:szCs w:val="24"/>
          </w:rPr>
          <w:delText>nya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jangan </w:t>
      </w:r>
      <w:del w:id="52" w:author="Suci Aisyah" w:date="2021-11-06T14:11:00Z">
        <w:r w:rsidRPr="00C50A1E" w:rsidDel="00DF6E4A">
          <w:rPr>
            <w:rFonts w:ascii="Times New Roman" w:eastAsia="Times New Roman" w:hAnsi="Times New Roman" w:cs="Times New Roman"/>
            <w:sz w:val="24"/>
            <w:szCs w:val="24"/>
          </w:rPr>
          <w:delText>kelebihan</w:delText>
        </w:r>
      </w:del>
      <w:ins w:id="53" w:author="Suci Aisyah" w:date="2021-11-06T14:11:00Z">
        <w:r w:rsidR="00DF6E4A">
          <w:rPr>
            <w:rFonts w:ascii="Times New Roman" w:eastAsia="Times New Roman" w:hAnsi="Times New Roman" w:cs="Times New Roman"/>
            <w:sz w:val="24"/>
            <w:szCs w:val="24"/>
          </w:rPr>
          <w:t>berlebihan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. Sebab kamu sudah terlalu manis, kata dia </w:t>
      </w:r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 khan.</w:t>
      </w:r>
    </w:p>
    <w:p w14:paraId="799A9EAC" w14:textId="5565550C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musim hujan, rasa malas bergerak juga bisa jadi biang berat badan yang </w:t>
      </w:r>
      <w:del w:id="54" w:author="Suci Aisyah" w:date="2021-11-06T14:11:00Z">
        <w:r w:rsidRPr="00C50A1E" w:rsidDel="00DF6E4A">
          <w:rPr>
            <w:rFonts w:ascii="Times New Roman" w:eastAsia="Times New Roman" w:hAnsi="Times New Roman" w:cs="Times New Roman"/>
            <w:sz w:val="24"/>
            <w:szCs w:val="24"/>
          </w:rPr>
          <w:delText xml:space="preserve">lebih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suka naiknya. Apalagi munculnya kaum-kaum rebahan yang kerjaannya tiduran dan hanya buka tutup media sosial atau pura-pura sibuk padahal tidak ada yang nge-</w:t>
      </w:r>
      <w:r w:rsidRPr="00DF6E4A">
        <w:rPr>
          <w:rFonts w:ascii="Times New Roman" w:eastAsia="Times New Roman" w:hAnsi="Times New Roman" w:cs="Times New Roman"/>
          <w:i/>
          <w:sz w:val="24"/>
          <w:szCs w:val="24"/>
          <w:rPrChange w:id="55" w:author="Suci Aisyah" w:date="2021-11-06T14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chat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3BC62FFC" w14:textId="10ABA6D1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Kegiatan seperti inilah yang membuat lemak-lemak yang seharusnya dibakar jadi memilih ikut</w:t>
      </w:r>
      <w:del w:id="56" w:author="Suci Aisyah" w:date="2021-11-06T14:11:00Z">
        <w:r w:rsidDel="00DF6E4A">
          <w:rPr>
            <w:rFonts w:ascii="Times New Roman" w:eastAsia="Times New Roman" w:hAnsi="Times New Roman" w:cs="Times New Roman"/>
            <w:sz w:val="24"/>
            <w:szCs w:val="24"/>
          </w:rPr>
          <w:delText>an</w:delText>
        </w:r>
      </w:del>
      <w:r>
        <w:rPr>
          <w:rFonts w:ascii="Times New Roman" w:eastAsia="Times New Roman" w:hAnsi="Times New Roman" w:cs="Times New Roman"/>
          <w:sz w:val="24"/>
          <w:szCs w:val="24"/>
        </w:rPr>
        <w:t xml:space="preserve"> mager</w:t>
      </w:r>
      <w:del w:id="57" w:author="Suci Aisyah" w:date="2021-11-06T14:11:00Z">
        <w:r w:rsidDel="00DF6E4A">
          <w:rPr>
            <w:rFonts w:ascii="Times New Roman" w:eastAsia="Times New Roman" w:hAnsi="Times New Roman" w:cs="Times New Roman"/>
            <w:sz w:val="24"/>
            <w:szCs w:val="24"/>
          </w:rPr>
          <w:delText xml:space="preserve"> saja</w:delText>
        </w:r>
      </w:del>
      <w:r>
        <w:rPr>
          <w:rFonts w:ascii="Times New Roman" w:eastAsia="Times New Roman" w:hAnsi="Times New Roman" w:cs="Times New Roman"/>
          <w:sz w:val="24"/>
          <w:szCs w:val="24"/>
        </w:rPr>
        <w:t>. Jadi</w:t>
      </w:r>
      <w:ins w:id="58" w:author="Suci Aisyah" w:date="2021-11-06T14:12:00Z">
        <w:r w:rsidR="00DF6E4A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 xml:space="preserve"> simpanan di</w:t>
      </w:r>
      <w:ins w:id="59" w:author="Suci Aisyah" w:date="2021-11-06T14:12:00Z">
        <w:r w:rsidR="00DF6E4A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ins w:id="60" w:author="Suci Aisyah" w:date="2021-11-06T14:12:00Z">
        <w:r w:rsidR="00DF6E4A">
          <w:rPr>
            <w:rFonts w:ascii="Times New Roman" w:eastAsia="Times New Roman" w:hAnsi="Times New Roman" w:cs="Times New Roman"/>
            <w:sz w:val="24"/>
            <w:szCs w:val="24"/>
          </w:rPr>
          <w:t xml:space="preserve"> ada </w:t>
        </w:r>
      </w:ins>
      <w:del w:id="61" w:author="Suci Aisyah" w:date="2021-11-06T14:12:00Z">
        <w:r w:rsidRPr="00C50A1E" w:rsidDel="00DF6E4A">
          <w:rPr>
            <w:rFonts w:ascii="Times New Roman" w:eastAsia="Times New Roman" w:hAnsi="Times New Roman" w:cs="Times New Roman"/>
            <w:sz w:val="24"/>
            <w:szCs w:val="24"/>
          </w:rPr>
          <w:delText xml:space="preserve">,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di</w:t>
      </w:r>
      <w:ins w:id="62" w:author="Suci Aisyah" w:date="2021-11-06T14:30:00Z">
        <w:r w:rsidR="00C97A2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mana-mana.</w:t>
      </w:r>
    </w:p>
    <w:p w14:paraId="3D2BA7FF" w14:textId="65AF4B88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Jadi, jangan salahkan hujannya. Soal nafsu makan ini lebih banyak salahnya di kamu. Kamu yang tidak bisa mengendalikan diri. Kalau tiba-tiba berat </w:t>
      </w:r>
      <w:r>
        <w:rPr>
          <w:rFonts w:ascii="Times New Roman" w:eastAsia="Times New Roman" w:hAnsi="Times New Roman" w:cs="Times New Roman"/>
          <w:sz w:val="24"/>
          <w:szCs w:val="24"/>
        </w:rPr>
        <w:t>badan ikut tergelincir makin ke</w:t>
      </w:r>
      <w:ins w:id="63" w:author="Suci Aisyah" w:date="2021-11-06T14:31:00Z">
        <w:r w:rsidR="006731B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ins w:id="64" w:author="Suci Aisyah" w:date="2021-11-06T14:12:00Z">
        <w:r w:rsidR="00DF6E4A">
          <w:rPr>
            <w:rFonts w:ascii="Times New Roman" w:eastAsia="Times New Roman" w:hAnsi="Times New Roman" w:cs="Times New Roman"/>
            <w:sz w:val="24"/>
            <w:szCs w:val="24"/>
          </w:rPr>
          <w:t>, c</w:t>
        </w:r>
      </w:ins>
      <w:del w:id="65" w:author="Suci Aisyah" w:date="2021-11-06T14:12:00Z">
        <w:r w:rsidRPr="00C50A1E" w:rsidDel="00DF6E4A">
          <w:rPr>
            <w:rFonts w:ascii="Times New Roman" w:eastAsia="Times New Roman" w:hAnsi="Times New Roman" w:cs="Times New Roman"/>
            <w:sz w:val="24"/>
            <w:szCs w:val="24"/>
          </w:rPr>
          <w:delText xml:space="preserve"> di saat hujan. C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oba ingat-ingat</w:t>
      </w:r>
      <w:ins w:id="66" w:author="Suci Aisyah" w:date="2021-11-06T14:31:00Z">
        <w:r w:rsidR="006731B5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bookmarkStart w:id="67" w:name="_GoBack"/>
      <w:bookmarkEnd w:id="67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apa yang kamu makan saat hujan?</w:t>
      </w:r>
    </w:p>
    <w:p w14:paraId="4ED8A61F" w14:textId="6FDFAA99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del w:id="68" w:author="Suci Aisyah" w:date="2021-11-06T14:12:00Z">
        <w:r w:rsidRPr="00C50A1E" w:rsidDel="00DF6E4A">
          <w:rPr>
            <w:rFonts w:ascii="Times New Roman" w:eastAsia="Times New Roman" w:hAnsi="Times New Roman" w:cs="Times New Roman"/>
            <w:sz w:val="24"/>
            <w:szCs w:val="24"/>
          </w:rPr>
          <w:delText xml:space="preserve">Mie </w:delText>
        </w:r>
      </w:del>
      <w:ins w:id="69" w:author="Suci Aisyah" w:date="2021-11-06T14:12:00Z">
        <w:r w:rsidR="00DF6E4A">
          <w:rPr>
            <w:rFonts w:ascii="Times New Roman" w:eastAsia="Times New Roman" w:hAnsi="Times New Roman" w:cs="Times New Roman"/>
            <w:sz w:val="24"/>
            <w:szCs w:val="24"/>
          </w:rPr>
          <w:t>Mi</w:t>
        </w:r>
        <w:r w:rsidR="00DF6E4A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rebus kuah susu ditambah telur. Ya</w:t>
      </w:r>
      <w:ins w:id="70" w:author="Suci Aisyah" w:date="2021-11-06T14:12:00Z">
        <w:r w:rsidR="00DF6E4A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bisalah lebih dari 500 kalori. HAHA. </w:t>
      </w:r>
    </w:p>
    <w:p w14:paraId="6869CDD9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  <w:t>Listhia H. Rahman</w:t>
      </w:r>
    </w:p>
    <w:p w14:paraId="3E0AEED3" w14:textId="77777777" w:rsidR="00927764" w:rsidRPr="00C50A1E" w:rsidRDefault="00927764" w:rsidP="00927764"/>
    <w:p w14:paraId="4478EB32" w14:textId="77777777" w:rsidR="00927764" w:rsidRPr="005A045A" w:rsidRDefault="00927764" w:rsidP="00927764">
      <w:pPr>
        <w:rPr>
          <w:i/>
        </w:rPr>
      </w:pPr>
    </w:p>
    <w:p w14:paraId="6DE3AF22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r w:rsidRPr="005A045A">
        <w:rPr>
          <w:rFonts w:ascii="Cambria" w:hAnsi="Cambria"/>
          <w:i/>
          <w:sz w:val="18"/>
          <w:szCs w:val="18"/>
        </w:rPr>
        <w:t xml:space="preserve">Sumber: </w:t>
      </w:r>
      <w:hyperlink r:id="rId9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52C2A09D" w14:textId="77777777" w:rsidR="00924DF5" w:rsidRDefault="00924DF5"/>
    <w:sectPr w:rsidR="00924DF5" w:rsidSect="00927764">
      <w:footerReference w:type="default" r:id="rId10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8AF5FD" w14:textId="77777777" w:rsidR="00444EB4" w:rsidRDefault="00444EB4">
      <w:r>
        <w:separator/>
      </w:r>
    </w:p>
  </w:endnote>
  <w:endnote w:type="continuationSeparator" w:id="0">
    <w:p w14:paraId="48A5382B" w14:textId="77777777" w:rsidR="00444EB4" w:rsidRDefault="00444E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35A181" w14:textId="77777777" w:rsidR="00941E77" w:rsidRDefault="00927764" w:rsidP="00941E77">
    <w:pPr>
      <w:pStyle w:val="Footer"/>
    </w:pPr>
    <w:r w:rsidRPr="000D015E">
      <w:rPr>
        <w:rFonts w:ascii="Cambria" w:hAnsi="Cambria"/>
        <w:b/>
        <w:i/>
        <w:sz w:val="18"/>
        <w:szCs w:val="18"/>
      </w:rPr>
      <w:t>Tugas Observasi_</w:t>
    </w:r>
    <w:r>
      <w:rPr>
        <w:rFonts w:ascii="Cambria" w:hAnsi="Cambria"/>
        <w:b/>
        <w:i/>
        <w:sz w:val="18"/>
        <w:szCs w:val="18"/>
      </w:rPr>
      <w:t>Penyuntingan versi 6</w:t>
    </w:r>
  </w:p>
  <w:p w14:paraId="6381B345" w14:textId="77777777" w:rsidR="00941E77" w:rsidRDefault="00444EB4">
    <w:pPr>
      <w:pStyle w:val="Footer"/>
    </w:pPr>
  </w:p>
  <w:p w14:paraId="01C73D01" w14:textId="77777777" w:rsidR="00941E77" w:rsidRDefault="00444E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F0627A" w14:textId="77777777" w:rsidR="00444EB4" w:rsidRDefault="00444EB4">
      <w:r>
        <w:separator/>
      </w:r>
    </w:p>
  </w:footnote>
  <w:footnote w:type="continuationSeparator" w:id="0">
    <w:p w14:paraId="3E665208" w14:textId="77777777" w:rsidR="00444EB4" w:rsidRDefault="00444E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uci Aisyah">
    <w15:presenceInfo w15:providerId="Windows Live" w15:userId="fc928a042747b56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764"/>
    <w:rsid w:val="0012251A"/>
    <w:rsid w:val="003C360C"/>
    <w:rsid w:val="0042167F"/>
    <w:rsid w:val="00444EB4"/>
    <w:rsid w:val="006731B5"/>
    <w:rsid w:val="00924DF5"/>
    <w:rsid w:val="00927764"/>
    <w:rsid w:val="00C000F0"/>
    <w:rsid w:val="00C65BE3"/>
    <w:rsid w:val="00C97A21"/>
    <w:rsid w:val="00D31BC5"/>
    <w:rsid w:val="00DF6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2F87E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kompasiana.com/listhiahr/5e11e59a097f367b4a413222/hujan-turun-berat-badan-naik?page=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605</Words>
  <Characters>3452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Suci Aisyah</cp:lastModifiedBy>
  <cp:revision>7</cp:revision>
  <dcterms:created xsi:type="dcterms:W3CDTF">2020-07-24T23:46:00Z</dcterms:created>
  <dcterms:modified xsi:type="dcterms:W3CDTF">2021-11-06T07:31:00Z</dcterms:modified>
</cp:coreProperties>
</file>