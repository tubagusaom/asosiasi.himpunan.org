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4A7EF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0" w:author="Hairida" w:date="2021-09-20T12:00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" w:author="Hairida" w:date="2021-09-20T12:01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" w:author="Hairida" w:date="2021-09-20T12:01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3" w:author="Hairida" w:date="2021-09-20T12:01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Hairida" w:date="2021-09-20T12:01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Hairida" w:date="2021-09-20T12:02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6" w:author="Hairida" w:date="2021-09-20T12:02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Hairida" w:date="2021-09-20T12:02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ins w:id="8" w:author="Hairida" w:date="2021-09-20T12:02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Hairida" w:date="2021-09-20T12:02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0" w:author="Hairida" w:date="2021-09-20T12:02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Hairida" w:date="2021-09-20T12:02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 pun perilaku kita yang lain. Soal makan.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" w:author="Hairida" w:date="2021-09-20T12:02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13" w:author="Hairida" w:date="2021-09-20T12:03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14" w:author="Hairida" w:date="2021-09-20T12:03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Hairida" w:date="2021-09-20T12:04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makan. Sering disebut 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del w:id="16" w:author="Hairida" w:date="2021-09-20T12:04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17" w:author="Hairida" w:date="2021-09-20T12:04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Hairida" w:date="2021-09-20T12:04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tapi j</w:delText>
        </w:r>
      </w:del>
      <w:proofErr w:type="spellStart"/>
      <w:ins w:id="19" w:author="Hairida" w:date="2021-09-20T12:04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20" w:author="Hairida" w:date="2021-09-20T12:05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Hairida" w:date="2021-09-20T12:05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Hairida" w:date="2021-09-20T12:05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biji eh </w:delText>
        </w:r>
      </w:del>
      <w:ins w:id="23" w:author="Hairida" w:date="2021-09-20T12:05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proofErr w:type="spellEnd"/>
      <w:ins w:id="24" w:author="Hairida" w:date="2021-09-20T12:06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5" w:author="Hairida" w:date="2021-09-20T12:06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kok jadi</w:delText>
        </w:r>
      </w:del>
      <w:ins w:id="26" w:author="Hairida" w:date="2021-09-20T12:06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Hairida" w:date="2021-09-20T12:06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ins w:id="28" w:author="Hairida" w:date="2021-09-20T12:06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?</w:t>
        </w:r>
      </w:ins>
      <w:proofErr w:type="gramEnd"/>
      <w:del w:id="29" w:author="Hairida" w:date="2021-09-20T12:06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30" w:author="Hairida" w:date="2021-09-20T12:06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Hairida" w:date="2021-09-20T12:06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2" w:author="Hairida" w:date="2021-09-20T12:07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4A7EFA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, memang bisa jadi salah satu pencetus mengapa kita </w:delText>
        </w:r>
      </w:del>
      <w:proofErr w:type="spellStart"/>
      <w:ins w:id="33" w:author="Hairida" w:date="2021-09-20T12:07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Hairida" w:date="2021-09-20T12:07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35" w:author="Hairida" w:date="2021-09-20T12:08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dengan makan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36" w:author="Hairida" w:date="2021-09-20T12:08:00Z">
        <w:r w:rsidR="004A7EFA"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Hairida" w:date="2021-09-20T12:08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38" w:author="Hairida" w:date="2021-09-20T12:08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39" w:author="Hairida" w:date="2021-09-20T12:08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ins w:id="40" w:author="Hairida" w:date="2021-09-20T12:08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41" w:author="Hairida" w:date="2021-09-20T12:08:00Z"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setelah</w:t>
        </w:r>
        <w:proofErr w:type="spellEnd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7EFA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del w:id="42" w:author="Hairida" w:date="2021-09-20T12:08:00Z">
        <w:r w:rsidRPr="00C50A1E" w:rsidDel="004A7EF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Del="00855B75" w:rsidRDefault="00927764" w:rsidP="00927764">
      <w:pPr>
        <w:shd w:val="clear" w:color="auto" w:fill="F5F5F5"/>
        <w:spacing w:after="375"/>
        <w:rPr>
          <w:del w:id="43" w:author="Hairida" w:date="2021-09-20T12:0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44" w:author="Hairida" w:date="2021-09-20T12:09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mu, lho.</w:delText>
        </w:r>
      </w:del>
      <w:ins w:id="45" w:author="Hairida" w:date="2021-09-20T12:09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Hairida" w:date="2021-09-20T12:09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7" w:author="Hairida" w:date="2021-09-20T12:09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Ya, ini soal </w:delText>
        </w:r>
      </w:del>
      <w:proofErr w:type="spellStart"/>
      <w:ins w:id="48" w:author="Hairida" w:date="2021-09-20T12:09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9" w:author="Hairida" w:date="2021-09-20T12:09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Hairida" w:date="2021-09-20T12:10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1" w:author="Hairida" w:date="2021-09-20T12:10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2" w:author="Hairida" w:date="2021-09-20T12:10:00Z">
        <w:r w:rsidDel="00855B7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3" w:author="Hairida" w:date="2021-09-20T12:10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54" w:author="Hairida" w:date="2021-09-20T12:11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5" w:author="Hairida" w:date="2021-09-20T12:11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Sebagai bahan persediaan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Hairida" w:date="2021-09-20T12:11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7" w:author="Hairida" w:date="2021-09-20T12:14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repot 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del w:id="58" w:author="Hairida" w:date="2021-09-20T12:14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9" w:author="Hairida" w:date="2021-09-20T12:11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 adalah p</w:delText>
        </w:r>
      </w:del>
      <w:proofErr w:type="spellStart"/>
      <w:ins w:id="60" w:author="Hairida" w:date="2021-09-20T12:12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Hairida" w:date="2021-09-20T12:12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del w:id="62" w:author="Hairida" w:date="2021-09-20T12:12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 tidak tahu diri</w:delText>
        </w:r>
      </w:del>
      <w:ins w:id="63" w:author="Hairida" w:date="2021-09-20T12:12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salah</w:t>
        </w:r>
        <w:proofErr w:type="spellEnd"/>
        <w:proofErr w:type="gramStart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proofErr w:type="gram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>dipikirkan</w:t>
        </w:r>
      </w:ins>
      <w:proofErr w:type="spellEnd"/>
      <w:ins w:id="64" w:author="Hairida" w:date="2021-09-20T12:13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>melainkan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>enaknya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5" w:author="Hairida" w:date="2021-09-20T12:13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. Yang penting enak, kalori belakangan?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Hairida" w:date="2021-09-20T12:13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Hairida" w:date="2021-09-20T12:13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8" w:author="Hairida" w:date="2021-09-20T12:14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proofErr w:type="spellStart"/>
      <w:ins w:id="69" w:author="Hairida" w:date="2021-09-20T12:14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0" w:author="Hairida" w:date="2021-09-20T12:14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taka</w:delText>
        </w:r>
      </w:del>
      <w:ins w:id="71" w:author="Hairida" w:date="2021-09-20T12:14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2" w:author="Hairida" w:date="2021-09-20T12:14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r </w:delText>
        </w:r>
      </w:del>
      <w:ins w:id="73" w:author="Hairida" w:date="2021-09-20T12:14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74" w:author="Hairida" w:date="2021-09-20T12:15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pemberian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del w:id="75" w:author="Hairida" w:date="2021-09-20T12:15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76" w:author="Hairida" w:date="2021-09-20T12:15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7" w:author="Hairida" w:date="2021-09-20T12:15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. Sebab kamu sudah terlalu manis, kata dia </w:delText>
        </w:r>
        <w:r w:rsidRPr="00C50A1E" w:rsidDel="00855B7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8" w:author="Hairida" w:date="2021-09-20T12:15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Hairida" w:date="2021-09-20T12:15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ins w:id="80" w:author="Hairida" w:date="2021-09-20T12:15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sumber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81" w:author="Hairida" w:date="2021-09-20T12:16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kenaikan</w:t>
        </w:r>
        <w:proofErr w:type="spellEnd"/>
        <w:r w:rsidR="00855B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82" w:author="Hairida" w:date="2021-09-20T12:16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del w:id="83" w:author="Hairida" w:date="2021-09-20T12:15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del w:id="84" w:author="Hairida" w:date="2021-09-20T12:16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Hairida" w:date="2021-09-20T12:16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86" w:author="Hairida" w:date="2021-09-20T12:16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87" w:author="Hairida" w:date="2021-09-20T12:16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88" w:author="Hairida" w:date="2021-09-20T12:16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9" w:author="Hairida" w:date="2021-09-20T12:16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tidak ada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0" w:author="Hairida" w:date="2021-09-20T12:17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91" w:author="Hairida" w:date="2021-09-20T12:17:00Z">
        <w:r w:rsidR="00855B7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bookmarkStart w:id="92" w:name="_GoBack"/>
      <w:bookmarkEnd w:id="92"/>
      <w:proofErr w:type="spellEnd"/>
      <w:del w:id="93" w:author="Hairida" w:date="2021-09-20T12:17:00Z">
        <w:r w:rsidRPr="00C50A1E" w:rsidDel="00855B7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E2A" w:rsidRDefault="00907E2A">
      <w:r>
        <w:separator/>
      </w:r>
    </w:p>
  </w:endnote>
  <w:endnote w:type="continuationSeparator" w:id="0">
    <w:p w:rsidR="00907E2A" w:rsidRDefault="0090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07E2A">
    <w:pPr>
      <w:pStyle w:val="Footer"/>
    </w:pPr>
  </w:p>
  <w:p w:rsidR="00941E77" w:rsidRDefault="00907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E2A" w:rsidRDefault="00907E2A">
      <w:r>
        <w:separator/>
      </w:r>
    </w:p>
  </w:footnote>
  <w:footnote w:type="continuationSeparator" w:id="0">
    <w:p w:rsidR="00907E2A" w:rsidRDefault="0090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rida">
    <w15:presenceInfo w15:providerId="None" w15:userId="Hair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A7EFA"/>
    <w:rsid w:val="00855B75"/>
    <w:rsid w:val="00907E2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991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EBE5F-4C1E-45FD-AF9A-C4010447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Hairida</cp:lastModifiedBy>
  <cp:revision>2</cp:revision>
  <dcterms:created xsi:type="dcterms:W3CDTF">2021-09-20T05:17:00Z</dcterms:created>
  <dcterms:modified xsi:type="dcterms:W3CDTF">2021-09-20T05:17:00Z</dcterms:modified>
</cp:coreProperties>
</file>